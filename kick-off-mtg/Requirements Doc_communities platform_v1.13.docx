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5F34AB"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5F34AB"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 xml:space="preserve">Don </w:t>
      </w:r>
      <w:proofErr w:type="spellStart"/>
      <w:r w:rsidR="007409FE">
        <w:rPr>
          <w:rFonts w:ascii="Arial" w:hAnsi="Arial" w:cs="Arial"/>
          <w:i/>
        </w:rPr>
        <w:t>Fotsch</w:t>
      </w:r>
      <w:proofErr w:type="spellEnd"/>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5-08T14:32:00Z">
              <w:r w:rsidR="007D26AF">
                <w:rPr>
                  <w:rFonts w:ascii="Arial" w:hAnsi="Arial" w:cs="Arial"/>
                  <w:i/>
                  <w:sz w:val="20"/>
                </w:rPr>
                <w:delText>1</w:delText>
              </w:r>
              <w:r w:rsidR="002D55A8">
                <w:rPr>
                  <w:rFonts w:ascii="Arial" w:hAnsi="Arial" w:cs="Arial"/>
                  <w:i/>
                  <w:sz w:val="20"/>
                </w:rPr>
                <w:delText>2</w:delText>
              </w:r>
            </w:del>
            <w:ins w:id="1" w:author="jmassud" w:date="2012-05-08T14:32:00Z">
              <w:r w:rsidR="007D26AF">
                <w:rPr>
                  <w:rFonts w:ascii="Arial" w:hAnsi="Arial" w:cs="Arial"/>
                  <w:i/>
                  <w:sz w:val="20"/>
                </w:rPr>
                <w:t>1</w:t>
              </w:r>
              <w:r w:rsidR="00D7362B">
                <w:rPr>
                  <w:rFonts w:ascii="Arial" w:hAnsi="Arial" w:cs="Arial"/>
                  <w:i/>
                  <w:sz w:val="20"/>
                </w:rPr>
                <w:t>3</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headerReference w:type="default" r:id="rId11"/>
          <w:footerReference w:type="default" r:id="rId12"/>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r w:rsidRPr="005F34AB">
        <w:rPr>
          <w:rFonts w:ascii="Arial" w:hAnsi="Arial" w:cs="Arial"/>
          <w:i/>
        </w:rPr>
        <w:fldChar w:fldCharType="begin"/>
      </w:r>
      <w:r w:rsidR="00FE6754" w:rsidRPr="00C30F0B">
        <w:rPr>
          <w:rFonts w:ascii="Arial" w:hAnsi="Arial" w:cs="Arial"/>
          <w:i/>
        </w:rPr>
        <w:instrText xml:space="preserve"> TOC \o "1-4" \h \z \u </w:instrText>
      </w:r>
      <w:r w:rsidRPr="005F34AB">
        <w:rPr>
          <w:rFonts w:ascii="Arial" w:hAnsi="Arial" w:cs="Arial"/>
          <w:i/>
        </w:rPr>
        <w:fldChar w:fldCharType="separate"/>
      </w:r>
      <w:hyperlink w:anchor="_Toc323813648" w:history="1">
        <w:r w:rsidR="00F76361" w:rsidRPr="00D85DEC">
          <w:rPr>
            <w:rStyle w:val="Hyperlink"/>
            <w:rFonts w:cs="Arial"/>
            <w:noProof/>
          </w:rPr>
          <w:t>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Administrative</w:t>
        </w:r>
        <w:r w:rsidR="00F76361">
          <w:rPr>
            <w:noProof/>
            <w:webHidden/>
          </w:rPr>
          <w:tab/>
        </w:r>
        <w:r>
          <w:rPr>
            <w:noProof/>
            <w:webHidden/>
          </w:rPr>
          <w:fldChar w:fldCharType="begin"/>
        </w:r>
        <w:r w:rsidR="00F76361">
          <w:rPr>
            <w:noProof/>
            <w:webHidden/>
          </w:rPr>
          <w:instrText xml:space="preserve"> PAGEREF _Toc323813648 \h </w:instrText>
        </w:r>
        <w:r>
          <w:rPr>
            <w:noProof/>
            <w:webHidden/>
          </w:rPr>
        </w:r>
        <w:r>
          <w:rPr>
            <w:noProof/>
            <w:webHidden/>
          </w:rPr>
          <w:fldChar w:fldCharType="separate"/>
        </w:r>
        <w:r w:rsidR="000460F0">
          <w:rPr>
            <w:noProof/>
            <w:webHidden/>
          </w:rPr>
          <w:t>3</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9" w:history="1">
        <w:r w:rsidR="00F76361" w:rsidRPr="00D85DEC">
          <w:rPr>
            <w:rStyle w:val="Hyperlink"/>
            <w:noProof/>
          </w:rPr>
          <w:t>1.1</w:t>
        </w:r>
        <w:r w:rsidR="00F76361">
          <w:rPr>
            <w:rFonts w:asciiTheme="minorHAnsi" w:eastAsiaTheme="minorEastAsia" w:hAnsiTheme="minorHAnsi" w:cstheme="minorBidi"/>
            <w:smallCaps w:val="0"/>
            <w:noProof/>
            <w:sz w:val="22"/>
            <w:szCs w:val="22"/>
          </w:rPr>
          <w:tab/>
        </w:r>
        <w:r w:rsidR="00F76361" w:rsidRPr="00D85DEC">
          <w:rPr>
            <w:rStyle w:val="Hyperlink"/>
            <w:noProof/>
          </w:rPr>
          <w:t>Revision History</w:t>
        </w:r>
        <w:r w:rsidR="00F76361">
          <w:rPr>
            <w:noProof/>
            <w:webHidden/>
          </w:rPr>
          <w:tab/>
        </w:r>
        <w:r>
          <w:rPr>
            <w:noProof/>
            <w:webHidden/>
          </w:rPr>
          <w:fldChar w:fldCharType="begin"/>
        </w:r>
        <w:r w:rsidR="00F76361">
          <w:rPr>
            <w:noProof/>
            <w:webHidden/>
          </w:rPr>
          <w:instrText xml:space="preserve"> PAGEREF _Toc323813649 \h </w:instrText>
        </w:r>
        <w:r>
          <w:rPr>
            <w:noProof/>
            <w:webHidden/>
          </w:rPr>
        </w:r>
        <w:r>
          <w:rPr>
            <w:noProof/>
            <w:webHidden/>
          </w:rPr>
          <w:fldChar w:fldCharType="separate"/>
        </w:r>
        <w:r w:rsidR="000460F0">
          <w:rPr>
            <w:noProof/>
            <w:webHidden/>
          </w:rPr>
          <w:t>3</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0" w:history="1">
        <w:r w:rsidR="00F76361" w:rsidRPr="00D85DEC">
          <w:rPr>
            <w:rStyle w:val="Hyperlink"/>
            <w:noProof/>
          </w:rPr>
          <w:t>1.2</w:t>
        </w:r>
        <w:r w:rsidR="00F76361">
          <w:rPr>
            <w:rFonts w:asciiTheme="minorHAnsi" w:eastAsiaTheme="minorEastAsia" w:hAnsiTheme="minorHAnsi" w:cstheme="minorBidi"/>
            <w:smallCaps w:val="0"/>
            <w:noProof/>
            <w:sz w:val="22"/>
            <w:szCs w:val="22"/>
          </w:rPr>
          <w:tab/>
        </w:r>
        <w:r w:rsidR="00F76361" w:rsidRPr="00D85DEC">
          <w:rPr>
            <w:rStyle w:val="Hyperlink"/>
            <w:noProof/>
          </w:rPr>
          <w:t>Related Documentation</w:t>
        </w:r>
        <w:r w:rsidR="00F76361">
          <w:rPr>
            <w:noProof/>
            <w:webHidden/>
          </w:rPr>
          <w:tab/>
        </w:r>
        <w:r>
          <w:rPr>
            <w:noProof/>
            <w:webHidden/>
          </w:rPr>
          <w:fldChar w:fldCharType="begin"/>
        </w:r>
        <w:r w:rsidR="00F76361">
          <w:rPr>
            <w:noProof/>
            <w:webHidden/>
          </w:rPr>
          <w:instrText xml:space="preserve"> PAGEREF _Toc323813650 \h </w:instrText>
        </w:r>
        <w:r>
          <w:rPr>
            <w:noProof/>
            <w:webHidden/>
          </w:rPr>
        </w:r>
        <w:r>
          <w:rPr>
            <w:noProof/>
            <w:webHidden/>
          </w:rPr>
          <w:fldChar w:fldCharType="separate"/>
        </w:r>
        <w:r w:rsidR="000460F0">
          <w:rPr>
            <w:noProof/>
            <w:webHidden/>
          </w:rPr>
          <w:t>3</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1" w:history="1">
        <w:r w:rsidR="00F76361" w:rsidRPr="00D85DEC">
          <w:rPr>
            <w:rStyle w:val="Hyperlink"/>
            <w:noProof/>
          </w:rPr>
          <w:t>1.3</w:t>
        </w:r>
        <w:r w:rsidR="00F76361">
          <w:rPr>
            <w:rFonts w:asciiTheme="minorHAnsi" w:eastAsiaTheme="minorEastAsia" w:hAnsiTheme="minorHAnsi" w:cstheme="minorBidi"/>
            <w:smallCaps w:val="0"/>
            <w:noProof/>
            <w:sz w:val="22"/>
            <w:szCs w:val="22"/>
          </w:rPr>
          <w:tab/>
        </w:r>
        <w:r w:rsidR="00F76361" w:rsidRPr="00D85DEC">
          <w:rPr>
            <w:rStyle w:val="Hyperlink"/>
            <w:noProof/>
          </w:rPr>
          <w:t>Core Team and Key Stakeholders</w:t>
        </w:r>
        <w:r w:rsidR="00F76361">
          <w:rPr>
            <w:noProof/>
            <w:webHidden/>
          </w:rPr>
          <w:tab/>
        </w:r>
        <w:r>
          <w:rPr>
            <w:noProof/>
            <w:webHidden/>
          </w:rPr>
          <w:fldChar w:fldCharType="begin"/>
        </w:r>
        <w:r w:rsidR="00F76361">
          <w:rPr>
            <w:noProof/>
            <w:webHidden/>
          </w:rPr>
          <w:instrText xml:space="preserve"> PAGEREF _Toc323813651 \h </w:instrText>
        </w:r>
        <w:r>
          <w:rPr>
            <w:noProof/>
            <w:webHidden/>
          </w:rPr>
        </w:r>
        <w:r>
          <w:rPr>
            <w:noProof/>
            <w:webHidden/>
          </w:rPr>
          <w:fldChar w:fldCharType="separate"/>
        </w:r>
        <w:r w:rsidR="000460F0">
          <w:rPr>
            <w:noProof/>
            <w:webHidden/>
          </w:rPr>
          <w:t>3</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2" w:history="1">
        <w:r w:rsidR="00F76361" w:rsidRPr="00D85DEC">
          <w:rPr>
            <w:rStyle w:val="Hyperlink"/>
            <w:rFonts w:cs="Arial"/>
            <w:noProof/>
          </w:rPr>
          <w:t>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Product Overview</w:t>
        </w:r>
        <w:r w:rsidR="00F76361">
          <w:rPr>
            <w:noProof/>
            <w:webHidden/>
          </w:rPr>
          <w:tab/>
        </w:r>
        <w:r>
          <w:rPr>
            <w:noProof/>
            <w:webHidden/>
          </w:rPr>
          <w:fldChar w:fldCharType="begin"/>
        </w:r>
        <w:r w:rsidR="00F76361">
          <w:rPr>
            <w:noProof/>
            <w:webHidden/>
          </w:rPr>
          <w:instrText xml:space="preserve"> PAGEREF _Toc323813652 \h </w:instrText>
        </w:r>
        <w:r>
          <w:rPr>
            <w:noProof/>
            <w:webHidden/>
          </w:rPr>
        </w:r>
        <w:r>
          <w:rPr>
            <w:noProof/>
            <w:webHidden/>
          </w:rPr>
          <w:fldChar w:fldCharType="separate"/>
        </w:r>
        <w:r w:rsidR="000460F0">
          <w:rPr>
            <w:noProof/>
            <w:webHidden/>
          </w:rPr>
          <w:t>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3" w:history="1">
        <w:r w:rsidR="00F76361" w:rsidRPr="00D85DEC">
          <w:rPr>
            <w:rStyle w:val="Hyperlink"/>
            <w:noProof/>
          </w:rPr>
          <w:t>2.1</w:t>
        </w:r>
        <w:r w:rsidR="00F76361">
          <w:rPr>
            <w:rFonts w:asciiTheme="minorHAnsi" w:eastAsiaTheme="minorEastAsia" w:hAnsiTheme="minorHAnsi" w:cstheme="minorBidi"/>
            <w:smallCaps w:val="0"/>
            <w:noProof/>
            <w:sz w:val="22"/>
            <w:szCs w:val="22"/>
          </w:rPr>
          <w:tab/>
        </w:r>
        <w:r w:rsidR="00F76361" w:rsidRPr="00D85DEC">
          <w:rPr>
            <w:rStyle w:val="Hyperlink"/>
            <w:noProof/>
          </w:rPr>
          <w:t>Mission</w:t>
        </w:r>
        <w:r w:rsidR="00F76361">
          <w:rPr>
            <w:noProof/>
            <w:webHidden/>
          </w:rPr>
          <w:tab/>
        </w:r>
        <w:r>
          <w:rPr>
            <w:noProof/>
            <w:webHidden/>
          </w:rPr>
          <w:fldChar w:fldCharType="begin"/>
        </w:r>
        <w:r w:rsidR="00F76361">
          <w:rPr>
            <w:noProof/>
            <w:webHidden/>
          </w:rPr>
          <w:instrText xml:space="preserve"> PAGEREF _Toc323813653 \h </w:instrText>
        </w:r>
        <w:r>
          <w:rPr>
            <w:noProof/>
            <w:webHidden/>
          </w:rPr>
        </w:r>
        <w:r>
          <w:rPr>
            <w:noProof/>
            <w:webHidden/>
          </w:rPr>
          <w:fldChar w:fldCharType="separate"/>
        </w:r>
        <w:r w:rsidR="000460F0">
          <w:rPr>
            <w:noProof/>
            <w:webHidden/>
          </w:rPr>
          <w:t>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4" w:history="1">
        <w:r w:rsidR="00F76361" w:rsidRPr="00D85DEC">
          <w:rPr>
            <w:rStyle w:val="Hyperlink"/>
            <w:noProof/>
          </w:rPr>
          <w:t>2.2</w:t>
        </w:r>
        <w:r w:rsidR="00F76361">
          <w:rPr>
            <w:rFonts w:asciiTheme="minorHAnsi" w:eastAsiaTheme="minorEastAsia" w:hAnsiTheme="minorHAnsi" w:cstheme="minorBidi"/>
            <w:smallCaps w:val="0"/>
            <w:noProof/>
            <w:sz w:val="22"/>
            <w:szCs w:val="22"/>
          </w:rPr>
          <w:tab/>
        </w:r>
        <w:r w:rsidR="00F76361" w:rsidRPr="00D85DEC">
          <w:rPr>
            <w:rStyle w:val="Hyperlink"/>
            <w:noProof/>
          </w:rPr>
          <w:t>Strategy</w:t>
        </w:r>
        <w:r w:rsidR="00F76361">
          <w:rPr>
            <w:noProof/>
            <w:webHidden/>
          </w:rPr>
          <w:tab/>
        </w:r>
        <w:r>
          <w:rPr>
            <w:noProof/>
            <w:webHidden/>
          </w:rPr>
          <w:fldChar w:fldCharType="begin"/>
        </w:r>
        <w:r w:rsidR="00F76361">
          <w:rPr>
            <w:noProof/>
            <w:webHidden/>
          </w:rPr>
          <w:instrText xml:space="preserve"> PAGEREF _Toc323813654 \h </w:instrText>
        </w:r>
        <w:r>
          <w:rPr>
            <w:noProof/>
            <w:webHidden/>
          </w:rPr>
        </w:r>
        <w:r>
          <w:rPr>
            <w:noProof/>
            <w:webHidden/>
          </w:rPr>
          <w:fldChar w:fldCharType="separate"/>
        </w:r>
        <w:r w:rsidR="000460F0">
          <w:rPr>
            <w:noProof/>
            <w:webHidden/>
          </w:rPr>
          <w:t>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5" w:history="1">
        <w:r w:rsidR="00F76361" w:rsidRPr="00D85DEC">
          <w:rPr>
            <w:rStyle w:val="Hyperlink"/>
            <w:noProof/>
          </w:rPr>
          <w:t>2.3</w:t>
        </w:r>
        <w:r w:rsidR="00F76361">
          <w:rPr>
            <w:rFonts w:asciiTheme="minorHAnsi" w:eastAsiaTheme="minorEastAsia" w:hAnsiTheme="minorHAnsi" w:cstheme="minorBidi"/>
            <w:smallCaps w:val="0"/>
            <w:noProof/>
            <w:sz w:val="22"/>
            <w:szCs w:val="22"/>
          </w:rPr>
          <w:tab/>
        </w:r>
        <w:r w:rsidR="00F76361" w:rsidRPr="00D85DEC">
          <w:rPr>
            <w:rStyle w:val="Hyperlink"/>
            <w:noProof/>
          </w:rPr>
          <w:t>Objectives</w:t>
        </w:r>
        <w:r w:rsidR="00F76361">
          <w:rPr>
            <w:noProof/>
            <w:webHidden/>
          </w:rPr>
          <w:tab/>
        </w:r>
        <w:r>
          <w:rPr>
            <w:noProof/>
            <w:webHidden/>
          </w:rPr>
          <w:fldChar w:fldCharType="begin"/>
        </w:r>
        <w:r w:rsidR="00F76361">
          <w:rPr>
            <w:noProof/>
            <w:webHidden/>
          </w:rPr>
          <w:instrText xml:space="preserve"> PAGEREF _Toc323813655 \h </w:instrText>
        </w:r>
        <w:r>
          <w:rPr>
            <w:noProof/>
            <w:webHidden/>
          </w:rPr>
        </w:r>
        <w:r>
          <w:rPr>
            <w:noProof/>
            <w:webHidden/>
          </w:rPr>
          <w:fldChar w:fldCharType="separate"/>
        </w:r>
        <w:r w:rsidR="000460F0">
          <w:rPr>
            <w:noProof/>
            <w:webHidden/>
          </w:rPr>
          <w:t>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6" w:history="1">
        <w:r w:rsidR="00F76361" w:rsidRPr="00D85DEC">
          <w:rPr>
            <w:rStyle w:val="Hyperlink"/>
            <w:noProof/>
          </w:rPr>
          <w:t>2.4</w:t>
        </w:r>
        <w:r w:rsidR="00F76361">
          <w:rPr>
            <w:rFonts w:asciiTheme="minorHAnsi" w:eastAsiaTheme="minorEastAsia" w:hAnsiTheme="minorHAnsi" w:cstheme="minorBidi"/>
            <w:smallCaps w:val="0"/>
            <w:noProof/>
            <w:sz w:val="22"/>
            <w:szCs w:val="22"/>
          </w:rPr>
          <w:tab/>
        </w:r>
        <w:r w:rsidR="00F76361" w:rsidRPr="00D85DEC">
          <w:rPr>
            <w:rStyle w:val="Hyperlink"/>
            <w:noProof/>
          </w:rPr>
          <w:t>Guiding Principles</w:t>
        </w:r>
        <w:r w:rsidR="00F76361">
          <w:rPr>
            <w:noProof/>
            <w:webHidden/>
          </w:rPr>
          <w:tab/>
        </w:r>
        <w:r>
          <w:rPr>
            <w:noProof/>
            <w:webHidden/>
          </w:rPr>
          <w:fldChar w:fldCharType="begin"/>
        </w:r>
        <w:r w:rsidR="00F76361">
          <w:rPr>
            <w:noProof/>
            <w:webHidden/>
          </w:rPr>
          <w:instrText xml:space="preserve"> PAGEREF _Toc323813656 \h </w:instrText>
        </w:r>
        <w:r>
          <w:rPr>
            <w:noProof/>
            <w:webHidden/>
          </w:rPr>
        </w:r>
        <w:r>
          <w:rPr>
            <w:noProof/>
            <w:webHidden/>
          </w:rPr>
          <w:fldChar w:fldCharType="separate"/>
        </w:r>
        <w:r w:rsidR="000460F0">
          <w:rPr>
            <w:noProof/>
            <w:webHidden/>
          </w:rPr>
          <w:t>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7" w:history="1">
        <w:r w:rsidR="00F76361" w:rsidRPr="00D85DEC">
          <w:rPr>
            <w:rStyle w:val="Hyperlink"/>
            <w:rFonts w:cs="Arial"/>
            <w:noProof/>
          </w:rPr>
          <w:t>3</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Components and Functional Requirements</w:t>
        </w:r>
        <w:r w:rsidR="00F76361">
          <w:rPr>
            <w:noProof/>
            <w:webHidden/>
          </w:rPr>
          <w:tab/>
        </w:r>
        <w:r>
          <w:rPr>
            <w:noProof/>
            <w:webHidden/>
          </w:rPr>
          <w:fldChar w:fldCharType="begin"/>
        </w:r>
        <w:r w:rsidR="00F76361">
          <w:rPr>
            <w:noProof/>
            <w:webHidden/>
          </w:rPr>
          <w:instrText xml:space="preserve"> PAGEREF _Toc323813657 \h </w:instrText>
        </w:r>
        <w:r>
          <w:rPr>
            <w:noProof/>
            <w:webHidden/>
          </w:rPr>
        </w:r>
        <w:r>
          <w:rPr>
            <w:noProof/>
            <w:webHidden/>
          </w:rPr>
          <w:fldChar w:fldCharType="separate"/>
        </w:r>
        <w:r w:rsidR="000460F0">
          <w:rPr>
            <w:noProof/>
            <w:webHidden/>
          </w:rPr>
          <w:t>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8" w:history="1">
        <w:r w:rsidR="00F76361" w:rsidRPr="00D85DEC">
          <w:rPr>
            <w:rStyle w:val="Hyperlink"/>
            <w:noProof/>
          </w:rPr>
          <w:t>3.1</w:t>
        </w:r>
        <w:r w:rsidR="00F76361">
          <w:rPr>
            <w:rFonts w:asciiTheme="minorHAnsi" w:eastAsiaTheme="minorEastAsia" w:hAnsiTheme="minorHAnsi" w:cstheme="minorBidi"/>
            <w:smallCaps w:val="0"/>
            <w:noProof/>
            <w:sz w:val="22"/>
            <w:szCs w:val="22"/>
          </w:rPr>
          <w:tab/>
        </w:r>
        <w:r w:rsidR="00F76361" w:rsidRPr="00D85DEC">
          <w:rPr>
            <w:rStyle w:val="Hyperlink"/>
            <w:noProof/>
          </w:rPr>
          <w:t>Register and Sign On Requirements – P1</w:t>
        </w:r>
        <w:r w:rsidR="00F76361">
          <w:rPr>
            <w:noProof/>
            <w:webHidden/>
          </w:rPr>
          <w:tab/>
        </w:r>
        <w:r>
          <w:rPr>
            <w:noProof/>
            <w:webHidden/>
          </w:rPr>
          <w:fldChar w:fldCharType="begin"/>
        </w:r>
        <w:r w:rsidR="00F76361">
          <w:rPr>
            <w:noProof/>
            <w:webHidden/>
          </w:rPr>
          <w:instrText xml:space="preserve"> PAGEREF _Toc323813658 \h </w:instrText>
        </w:r>
        <w:r>
          <w:rPr>
            <w:noProof/>
            <w:webHidden/>
          </w:rPr>
        </w:r>
        <w:r>
          <w:rPr>
            <w:noProof/>
            <w:webHidden/>
          </w:rPr>
          <w:fldChar w:fldCharType="separate"/>
        </w:r>
        <w:r w:rsidR="000460F0">
          <w:rPr>
            <w:noProof/>
            <w:webHidden/>
          </w:rPr>
          <w:t>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9" w:history="1">
        <w:r w:rsidR="00F76361" w:rsidRPr="00D85DEC">
          <w:rPr>
            <w:rStyle w:val="Hyperlink"/>
            <w:noProof/>
          </w:rPr>
          <w:t>3.2</w:t>
        </w:r>
        <w:r w:rsidR="00F76361">
          <w:rPr>
            <w:rFonts w:asciiTheme="minorHAnsi" w:eastAsiaTheme="minorEastAsia" w:hAnsiTheme="minorHAnsi" w:cstheme="minorBidi"/>
            <w:smallCaps w:val="0"/>
            <w:noProof/>
            <w:sz w:val="22"/>
            <w:szCs w:val="22"/>
          </w:rPr>
          <w:tab/>
        </w:r>
        <w:r w:rsidR="00F76361" w:rsidRPr="00D85DEC">
          <w:rPr>
            <w:rStyle w:val="Hyperlink"/>
            <w:noProof/>
          </w:rPr>
          <w:t>Communities Profile Requirements – P1</w:t>
        </w:r>
        <w:r w:rsidR="00F76361">
          <w:rPr>
            <w:noProof/>
            <w:webHidden/>
          </w:rPr>
          <w:tab/>
        </w:r>
        <w:r>
          <w:rPr>
            <w:noProof/>
            <w:webHidden/>
          </w:rPr>
          <w:fldChar w:fldCharType="begin"/>
        </w:r>
        <w:r w:rsidR="00F76361">
          <w:rPr>
            <w:noProof/>
            <w:webHidden/>
          </w:rPr>
          <w:instrText xml:space="preserve"> PAGEREF _Toc323813659 \h </w:instrText>
        </w:r>
        <w:r>
          <w:rPr>
            <w:noProof/>
            <w:webHidden/>
          </w:rPr>
        </w:r>
        <w:r>
          <w:rPr>
            <w:noProof/>
            <w:webHidden/>
          </w:rPr>
          <w:fldChar w:fldCharType="separate"/>
        </w:r>
        <w:r w:rsidR="000460F0">
          <w:rPr>
            <w:noProof/>
            <w:webHidden/>
          </w:rPr>
          <w:t>6</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0" w:history="1">
        <w:r w:rsidR="00F76361" w:rsidRPr="00D85DEC">
          <w:rPr>
            <w:rStyle w:val="Hyperlink"/>
            <w:noProof/>
          </w:rPr>
          <w:t>3.3</w:t>
        </w:r>
        <w:r w:rsidR="00F76361">
          <w:rPr>
            <w:rFonts w:asciiTheme="minorHAnsi" w:eastAsiaTheme="minorEastAsia" w:hAnsiTheme="minorHAnsi" w:cstheme="minorBidi"/>
            <w:smallCaps w:val="0"/>
            <w:noProof/>
            <w:sz w:val="22"/>
            <w:szCs w:val="22"/>
          </w:rPr>
          <w:tab/>
        </w:r>
        <w:r w:rsidR="00F76361" w:rsidRPr="00D85DEC">
          <w:rPr>
            <w:rStyle w:val="Hyperlink"/>
            <w:noProof/>
          </w:rPr>
          <w:t>Header</w:t>
        </w:r>
        <w:r w:rsidR="00F76361">
          <w:rPr>
            <w:noProof/>
            <w:webHidden/>
          </w:rPr>
          <w:tab/>
        </w:r>
        <w:r>
          <w:rPr>
            <w:noProof/>
            <w:webHidden/>
          </w:rPr>
          <w:fldChar w:fldCharType="begin"/>
        </w:r>
        <w:r w:rsidR="00F76361">
          <w:rPr>
            <w:noProof/>
            <w:webHidden/>
          </w:rPr>
          <w:instrText xml:space="preserve"> PAGEREF _Toc323813660 \h </w:instrText>
        </w:r>
        <w:r>
          <w:rPr>
            <w:noProof/>
            <w:webHidden/>
          </w:rPr>
        </w:r>
        <w:r>
          <w:rPr>
            <w:noProof/>
            <w:webHidden/>
          </w:rPr>
          <w:fldChar w:fldCharType="separate"/>
        </w:r>
        <w:r w:rsidR="000460F0">
          <w:rPr>
            <w:noProof/>
            <w:webHidden/>
          </w:rPr>
          <w:t>6</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1" w:history="1">
        <w:r w:rsidR="00F76361" w:rsidRPr="00D85DEC">
          <w:rPr>
            <w:rStyle w:val="Hyperlink"/>
            <w:noProof/>
          </w:rPr>
          <w:t>3.4</w:t>
        </w:r>
        <w:r w:rsidR="00F76361">
          <w:rPr>
            <w:rFonts w:asciiTheme="minorHAnsi" w:eastAsiaTheme="minorEastAsia" w:hAnsiTheme="minorHAnsi" w:cstheme="minorBidi"/>
            <w:smallCaps w:val="0"/>
            <w:noProof/>
            <w:sz w:val="22"/>
            <w:szCs w:val="22"/>
          </w:rPr>
          <w:tab/>
        </w:r>
        <w:r w:rsidR="00F76361" w:rsidRPr="00D85DEC">
          <w:rPr>
            <w:rStyle w:val="Hyperlink"/>
            <w:noProof/>
          </w:rPr>
          <w:t>Homepage – P1 &amp; P2</w:t>
        </w:r>
        <w:r w:rsidR="00F76361">
          <w:rPr>
            <w:noProof/>
            <w:webHidden/>
          </w:rPr>
          <w:tab/>
        </w:r>
        <w:r>
          <w:rPr>
            <w:noProof/>
            <w:webHidden/>
          </w:rPr>
          <w:fldChar w:fldCharType="begin"/>
        </w:r>
        <w:r w:rsidR="00F76361">
          <w:rPr>
            <w:noProof/>
            <w:webHidden/>
          </w:rPr>
          <w:instrText xml:space="preserve"> PAGEREF _Toc323813661 \h </w:instrText>
        </w:r>
        <w:r>
          <w:rPr>
            <w:noProof/>
            <w:webHidden/>
          </w:rPr>
        </w:r>
        <w:r>
          <w:rPr>
            <w:noProof/>
            <w:webHidden/>
          </w:rPr>
          <w:fldChar w:fldCharType="separate"/>
        </w:r>
        <w:r w:rsidR="000460F0">
          <w:rPr>
            <w:noProof/>
            <w:webHidden/>
          </w:rPr>
          <w:t>7</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2" w:history="1">
        <w:r w:rsidR="00F76361" w:rsidRPr="00D85DEC">
          <w:rPr>
            <w:rStyle w:val="Hyperlink"/>
            <w:noProof/>
          </w:rPr>
          <w:t>3.5</w:t>
        </w:r>
        <w:r w:rsidR="00F76361">
          <w:rPr>
            <w:rFonts w:asciiTheme="minorHAnsi" w:eastAsiaTheme="minorEastAsia" w:hAnsiTheme="minorHAnsi" w:cstheme="minorBidi"/>
            <w:smallCaps w:val="0"/>
            <w:noProof/>
            <w:sz w:val="22"/>
            <w:szCs w:val="22"/>
          </w:rPr>
          <w:tab/>
        </w:r>
        <w:r w:rsidR="00F76361" w:rsidRPr="00D85DEC">
          <w:rPr>
            <w:rStyle w:val="Hyperlink"/>
            <w:noProof/>
          </w:rPr>
          <w:t>Q&amp;A and Commenting Requirements – P1</w:t>
        </w:r>
        <w:r w:rsidR="00F76361">
          <w:rPr>
            <w:noProof/>
            <w:webHidden/>
          </w:rPr>
          <w:tab/>
        </w:r>
        <w:r>
          <w:rPr>
            <w:noProof/>
            <w:webHidden/>
          </w:rPr>
          <w:fldChar w:fldCharType="begin"/>
        </w:r>
        <w:r w:rsidR="00F76361">
          <w:rPr>
            <w:noProof/>
            <w:webHidden/>
          </w:rPr>
          <w:instrText xml:space="preserve"> PAGEREF _Toc323813662 \h </w:instrText>
        </w:r>
        <w:r>
          <w:rPr>
            <w:noProof/>
            <w:webHidden/>
          </w:rPr>
        </w:r>
        <w:r>
          <w:rPr>
            <w:noProof/>
            <w:webHidden/>
          </w:rPr>
          <w:fldChar w:fldCharType="separate"/>
        </w:r>
        <w:r w:rsidR="000460F0">
          <w:rPr>
            <w:noProof/>
            <w:webHidden/>
          </w:rPr>
          <w:t>8</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3" w:history="1">
        <w:r w:rsidR="00F76361" w:rsidRPr="00D85DEC">
          <w:rPr>
            <w:rStyle w:val="Hyperlink"/>
            <w:noProof/>
          </w:rPr>
          <w:t>3.6</w:t>
        </w:r>
        <w:r w:rsidR="00F76361">
          <w:rPr>
            <w:rFonts w:asciiTheme="minorHAnsi" w:eastAsiaTheme="minorEastAsia" w:hAnsiTheme="minorHAnsi" w:cstheme="minorBidi"/>
            <w:smallCaps w:val="0"/>
            <w:noProof/>
            <w:sz w:val="22"/>
            <w:szCs w:val="22"/>
          </w:rPr>
          <w:tab/>
        </w:r>
        <w:r w:rsidR="00F76361" w:rsidRPr="00D85DEC">
          <w:rPr>
            <w:rStyle w:val="Hyperlink"/>
            <w:noProof/>
          </w:rPr>
          <w:t>Following Requirements – P1</w:t>
        </w:r>
        <w:r w:rsidR="00F76361">
          <w:rPr>
            <w:noProof/>
            <w:webHidden/>
          </w:rPr>
          <w:tab/>
        </w:r>
        <w:r>
          <w:rPr>
            <w:noProof/>
            <w:webHidden/>
          </w:rPr>
          <w:fldChar w:fldCharType="begin"/>
        </w:r>
        <w:r w:rsidR="00F76361">
          <w:rPr>
            <w:noProof/>
            <w:webHidden/>
          </w:rPr>
          <w:instrText xml:space="preserve"> PAGEREF _Toc323813663 \h </w:instrText>
        </w:r>
        <w:r>
          <w:rPr>
            <w:noProof/>
            <w:webHidden/>
          </w:rPr>
        </w:r>
        <w:r>
          <w:rPr>
            <w:noProof/>
            <w:webHidden/>
          </w:rPr>
          <w:fldChar w:fldCharType="separate"/>
        </w:r>
        <w:r w:rsidR="000460F0">
          <w:rPr>
            <w:noProof/>
            <w:webHidden/>
          </w:rPr>
          <w:t>10</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4" w:history="1">
        <w:r w:rsidR="00F76361" w:rsidRPr="00D85DEC">
          <w:rPr>
            <w:rStyle w:val="Hyperlink"/>
            <w:noProof/>
          </w:rPr>
          <w:t>3.7</w:t>
        </w:r>
        <w:r w:rsidR="00F76361">
          <w:rPr>
            <w:rFonts w:asciiTheme="minorHAnsi" w:eastAsiaTheme="minorEastAsia" w:hAnsiTheme="minorHAnsi" w:cstheme="minorBidi"/>
            <w:smallCaps w:val="0"/>
            <w:noProof/>
            <w:sz w:val="22"/>
            <w:szCs w:val="22"/>
          </w:rPr>
          <w:tab/>
        </w:r>
        <w:r w:rsidR="00F76361" w:rsidRPr="00D85DEC">
          <w:rPr>
            <w:rStyle w:val="Hyperlink"/>
            <w:noProof/>
          </w:rPr>
          <w:t>Badging Requirements – P1</w:t>
        </w:r>
        <w:r w:rsidR="00F76361">
          <w:rPr>
            <w:noProof/>
            <w:webHidden/>
          </w:rPr>
          <w:tab/>
        </w:r>
        <w:r>
          <w:rPr>
            <w:noProof/>
            <w:webHidden/>
          </w:rPr>
          <w:fldChar w:fldCharType="begin"/>
        </w:r>
        <w:r w:rsidR="00F76361">
          <w:rPr>
            <w:noProof/>
            <w:webHidden/>
          </w:rPr>
          <w:instrText xml:space="preserve"> PAGEREF _Toc323813664 \h </w:instrText>
        </w:r>
        <w:r>
          <w:rPr>
            <w:noProof/>
            <w:webHidden/>
          </w:rPr>
        </w:r>
        <w:r>
          <w:rPr>
            <w:noProof/>
            <w:webHidden/>
          </w:rPr>
          <w:fldChar w:fldCharType="separate"/>
        </w:r>
        <w:r w:rsidR="000460F0">
          <w:rPr>
            <w:noProof/>
            <w:webHidden/>
          </w:rPr>
          <w:t>10</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5" w:history="1">
        <w:r w:rsidR="00F76361" w:rsidRPr="00D85DEC">
          <w:rPr>
            <w:rStyle w:val="Hyperlink"/>
            <w:noProof/>
          </w:rPr>
          <w:t>3.8</w:t>
        </w:r>
        <w:r w:rsidR="00F76361">
          <w:rPr>
            <w:rFonts w:asciiTheme="minorHAnsi" w:eastAsiaTheme="minorEastAsia" w:hAnsiTheme="minorHAnsi" w:cstheme="minorBidi"/>
            <w:smallCaps w:val="0"/>
            <w:noProof/>
            <w:sz w:val="22"/>
            <w:szCs w:val="22"/>
          </w:rPr>
          <w:tab/>
        </w:r>
        <w:r w:rsidR="00F76361" w:rsidRPr="00D85DEC">
          <w:rPr>
            <w:rStyle w:val="Hyperlink"/>
            <w:noProof/>
          </w:rPr>
          <w:t>Social Integration Requirements – P1</w:t>
        </w:r>
        <w:r w:rsidR="00F76361">
          <w:rPr>
            <w:noProof/>
            <w:webHidden/>
          </w:rPr>
          <w:tab/>
        </w:r>
        <w:r>
          <w:rPr>
            <w:noProof/>
            <w:webHidden/>
          </w:rPr>
          <w:fldChar w:fldCharType="begin"/>
        </w:r>
        <w:r w:rsidR="00F76361">
          <w:rPr>
            <w:noProof/>
            <w:webHidden/>
          </w:rPr>
          <w:instrText xml:space="preserve"> PAGEREF _Toc323813665 \h </w:instrText>
        </w:r>
        <w:r>
          <w:rPr>
            <w:noProof/>
            <w:webHidden/>
          </w:rPr>
        </w:r>
        <w:r>
          <w:rPr>
            <w:noProof/>
            <w:webHidden/>
          </w:rPr>
          <w:fldChar w:fldCharType="separate"/>
        </w:r>
        <w:r w:rsidR="000460F0">
          <w:rPr>
            <w:noProof/>
            <w:webHidden/>
          </w:rPr>
          <w:t>10</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6" w:history="1">
        <w:r w:rsidR="00F76361" w:rsidRPr="00D85DEC">
          <w:rPr>
            <w:rStyle w:val="Hyperlink"/>
            <w:noProof/>
          </w:rPr>
          <w:t>3.9</w:t>
        </w:r>
        <w:r w:rsidR="00F76361">
          <w:rPr>
            <w:rFonts w:asciiTheme="minorHAnsi" w:eastAsiaTheme="minorEastAsia" w:hAnsiTheme="minorHAnsi" w:cstheme="minorBidi"/>
            <w:smallCaps w:val="0"/>
            <w:noProof/>
            <w:sz w:val="22"/>
            <w:szCs w:val="22"/>
          </w:rPr>
          <w:tab/>
        </w:r>
        <w:r w:rsidR="00F76361" w:rsidRPr="00D85DEC">
          <w:rPr>
            <w:rStyle w:val="Hyperlink"/>
            <w:noProof/>
          </w:rPr>
          <w:t>Customer Service Requirements – P1 &amp; P2</w:t>
        </w:r>
        <w:r w:rsidR="00F76361">
          <w:rPr>
            <w:noProof/>
            <w:webHidden/>
          </w:rPr>
          <w:tab/>
        </w:r>
        <w:r>
          <w:rPr>
            <w:noProof/>
            <w:webHidden/>
          </w:rPr>
          <w:fldChar w:fldCharType="begin"/>
        </w:r>
        <w:r w:rsidR="00F76361">
          <w:rPr>
            <w:noProof/>
            <w:webHidden/>
          </w:rPr>
          <w:instrText xml:space="preserve"> PAGEREF _Toc323813666 \h </w:instrText>
        </w:r>
        <w:r>
          <w:rPr>
            <w:noProof/>
            <w:webHidden/>
          </w:rPr>
        </w:r>
        <w:r>
          <w:rPr>
            <w:noProof/>
            <w:webHidden/>
          </w:rPr>
          <w:fldChar w:fldCharType="separate"/>
        </w:r>
        <w:r w:rsidR="000460F0">
          <w:rPr>
            <w:noProof/>
            <w:webHidden/>
          </w:rPr>
          <w:t>11</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7" w:history="1">
        <w:r w:rsidR="00F76361" w:rsidRPr="00D85DEC">
          <w:rPr>
            <w:rStyle w:val="Hyperlink"/>
            <w:noProof/>
          </w:rPr>
          <w:t>3.10</w:t>
        </w:r>
        <w:r w:rsidR="00F76361">
          <w:rPr>
            <w:rFonts w:asciiTheme="minorHAnsi" w:eastAsiaTheme="minorEastAsia" w:hAnsiTheme="minorHAnsi" w:cstheme="minorBidi"/>
            <w:smallCaps w:val="0"/>
            <w:noProof/>
            <w:sz w:val="22"/>
            <w:szCs w:val="22"/>
          </w:rPr>
          <w:tab/>
        </w:r>
        <w:r w:rsidR="00F76361" w:rsidRPr="00D85DEC">
          <w:rPr>
            <w:rStyle w:val="Hyperlink"/>
            <w:noProof/>
          </w:rPr>
          <w:t>Blogging and Buying Guides – P1</w:t>
        </w:r>
        <w:r w:rsidR="00F76361">
          <w:rPr>
            <w:noProof/>
            <w:webHidden/>
          </w:rPr>
          <w:tab/>
        </w:r>
        <w:r>
          <w:rPr>
            <w:noProof/>
            <w:webHidden/>
          </w:rPr>
          <w:fldChar w:fldCharType="begin"/>
        </w:r>
        <w:r w:rsidR="00F76361">
          <w:rPr>
            <w:noProof/>
            <w:webHidden/>
          </w:rPr>
          <w:instrText xml:space="preserve"> PAGEREF _Toc323813667 \h </w:instrText>
        </w:r>
        <w:r>
          <w:rPr>
            <w:noProof/>
            <w:webHidden/>
          </w:rPr>
        </w:r>
        <w:r>
          <w:rPr>
            <w:noProof/>
            <w:webHidden/>
          </w:rPr>
          <w:fldChar w:fldCharType="separate"/>
        </w:r>
        <w:r w:rsidR="000460F0">
          <w:rPr>
            <w:noProof/>
            <w:webHidden/>
          </w:rPr>
          <w:t>11</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8" w:history="1">
        <w:r w:rsidR="00F76361" w:rsidRPr="00D85DEC">
          <w:rPr>
            <w:rStyle w:val="Hyperlink"/>
            <w:noProof/>
          </w:rPr>
          <w:t>3.11</w:t>
        </w:r>
        <w:r w:rsidR="00F76361">
          <w:rPr>
            <w:rFonts w:asciiTheme="minorHAnsi" w:eastAsiaTheme="minorEastAsia" w:hAnsiTheme="minorHAnsi" w:cstheme="minorBidi"/>
            <w:smallCaps w:val="0"/>
            <w:noProof/>
            <w:sz w:val="22"/>
            <w:szCs w:val="22"/>
          </w:rPr>
          <w:tab/>
        </w:r>
        <w:r w:rsidR="00F76361" w:rsidRPr="00D85DEC">
          <w:rPr>
            <w:rStyle w:val="Hyperlink"/>
            <w:noProof/>
          </w:rPr>
          <w:t>Category Page Requirements – P1</w:t>
        </w:r>
        <w:r w:rsidR="00F76361">
          <w:rPr>
            <w:noProof/>
            <w:webHidden/>
          </w:rPr>
          <w:tab/>
        </w:r>
        <w:r>
          <w:rPr>
            <w:noProof/>
            <w:webHidden/>
          </w:rPr>
          <w:fldChar w:fldCharType="begin"/>
        </w:r>
        <w:r w:rsidR="00F76361">
          <w:rPr>
            <w:noProof/>
            <w:webHidden/>
          </w:rPr>
          <w:instrText xml:space="preserve"> PAGEREF _Toc323813668 \h </w:instrText>
        </w:r>
        <w:r>
          <w:rPr>
            <w:noProof/>
            <w:webHidden/>
          </w:rPr>
        </w:r>
        <w:r>
          <w:rPr>
            <w:noProof/>
            <w:webHidden/>
          </w:rPr>
          <w:fldChar w:fldCharType="separate"/>
        </w:r>
        <w:r w:rsidR="000460F0">
          <w:rPr>
            <w:noProof/>
            <w:webHidden/>
          </w:rPr>
          <w:t>12</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9" w:history="1">
        <w:r w:rsidR="00F76361" w:rsidRPr="00D85DEC">
          <w:rPr>
            <w:rStyle w:val="Hyperlink"/>
            <w:noProof/>
          </w:rPr>
          <w:t>3.12</w:t>
        </w:r>
        <w:r w:rsidR="00F76361">
          <w:rPr>
            <w:rFonts w:asciiTheme="minorHAnsi" w:eastAsiaTheme="minorEastAsia" w:hAnsiTheme="minorHAnsi" w:cstheme="minorBidi"/>
            <w:smallCaps w:val="0"/>
            <w:noProof/>
            <w:sz w:val="22"/>
            <w:szCs w:val="22"/>
          </w:rPr>
          <w:tab/>
        </w:r>
        <w:r w:rsidR="00F76361" w:rsidRPr="00D85DEC">
          <w:rPr>
            <w:rStyle w:val="Hyperlink"/>
            <w:noProof/>
          </w:rPr>
          <w:t>Advertisement Units – P1</w:t>
        </w:r>
        <w:r w:rsidR="00F76361">
          <w:rPr>
            <w:noProof/>
            <w:webHidden/>
          </w:rPr>
          <w:tab/>
        </w:r>
        <w:r>
          <w:rPr>
            <w:noProof/>
            <w:webHidden/>
          </w:rPr>
          <w:fldChar w:fldCharType="begin"/>
        </w:r>
        <w:r w:rsidR="00F76361">
          <w:rPr>
            <w:noProof/>
            <w:webHidden/>
          </w:rPr>
          <w:instrText xml:space="preserve"> PAGEREF _Toc323813669 \h </w:instrText>
        </w:r>
        <w:r>
          <w:rPr>
            <w:noProof/>
            <w:webHidden/>
          </w:rPr>
        </w:r>
        <w:r>
          <w:rPr>
            <w:noProof/>
            <w:webHidden/>
          </w:rPr>
          <w:fldChar w:fldCharType="separate"/>
        </w:r>
        <w:r w:rsidR="000460F0">
          <w:rPr>
            <w:noProof/>
            <w:webHidden/>
          </w:rPr>
          <w:t>12</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0" w:history="1">
        <w:r w:rsidR="00F76361" w:rsidRPr="00D85DEC">
          <w:rPr>
            <w:rStyle w:val="Hyperlink"/>
            <w:noProof/>
          </w:rPr>
          <w:t>3.13</w:t>
        </w:r>
        <w:r w:rsidR="00F76361">
          <w:rPr>
            <w:rFonts w:asciiTheme="minorHAnsi" w:eastAsiaTheme="minorEastAsia" w:hAnsiTheme="minorHAnsi" w:cstheme="minorBidi"/>
            <w:smallCaps w:val="0"/>
            <w:noProof/>
            <w:sz w:val="22"/>
            <w:szCs w:val="22"/>
          </w:rPr>
          <w:tab/>
        </w:r>
        <w:r w:rsidR="00F76361" w:rsidRPr="00D85DEC">
          <w:rPr>
            <w:rStyle w:val="Hyperlink"/>
            <w:noProof/>
          </w:rPr>
          <w:t>Emails – P1</w:t>
        </w:r>
        <w:r w:rsidR="00F76361">
          <w:rPr>
            <w:noProof/>
            <w:webHidden/>
          </w:rPr>
          <w:tab/>
        </w:r>
        <w:r>
          <w:rPr>
            <w:noProof/>
            <w:webHidden/>
          </w:rPr>
          <w:fldChar w:fldCharType="begin"/>
        </w:r>
        <w:r w:rsidR="00F76361">
          <w:rPr>
            <w:noProof/>
            <w:webHidden/>
          </w:rPr>
          <w:instrText xml:space="preserve"> PAGEREF _Toc323813670 \h </w:instrText>
        </w:r>
        <w:r>
          <w:rPr>
            <w:noProof/>
            <w:webHidden/>
          </w:rPr>
        </w:r>
        <w:r>
          <w:rPr>
            <w:noProof/>
            <w:webHidden/>
          </w:rPr>
          <w:fldChar w:fldCharType="separate"/>
        </w:r>
        <w:r w:rsidR="000460F0">
          <w:rPr>
            <w:noProof/>
            <w:webHidden/>
          </w:rPr>
          <w:t>12</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2" w:history="1">
        <w:r w:rsidR="00F76361" w:rsidRPr="00D85DEC">
          <w:rPr>
            <w:rStyle w:val="Hyperlink"/>
            <w:noProof/>
          </w:rPr>
          <w:t>3.14</w:t>
        </w:r>
        <w:r w:rsidR="00F76361">
          <w:rPr>
            <w:rFonts w:asciiTheme="minorHAnsi" w:eastAsiaTheme="minorEastAsia" w:hAnsiTheme="minorHAnsi" w:cstheme="minorBidi"/>
            <w:smallCaps w:val="0"/>
            <w:noProof/>
            <w:sz w:val="22"/>
            <w:szCs w:val="22"/>
          </w:rPr>
          <w:tab/>
        </w:r>
        <w:r w:rsidR="00F76361" w:rsidRPr="00D85DEC">
          <w:rPr>
            <w:rStyle w:val="Hyperlink"/>
            <w:noProof/>
          </w:rPr>
          <w:t>Crowdsourcing – P2</w:t>
        </w:r>
        <w:r w:rsidR="00F76361">
          <w:rPr>
            <w:noProof/>
            <w:webHidden/>
          </w:rPr>
          <w:tab/>
        </w:r>
        <w:r>
          <w:rPr>
            <w:noProof/>
            <w:webHidden/>
          </w:rPr>
          <w:fldChar w:fldCharType="begin"/>
        </w:r>
        <w:r w:rsidR="00F76361">
          <w:rPr>
            <w:noProof/>
            <w:webHidden/>
          </w:rPr>
          <w:instrText xml:space="preserve"> PAGEREF _Toc323813672 \h </w:instrText>
        </w:r>
        <w:r>
          <w:rPr>
            <w:noProof/>
            <w:webHidden/>
          </w:rPr>
        </w:r>
        <w:r>
          <w:rPr>
            <w:noProof/>
            <w:webHidden/>
          </w:rPr>
          <w:fldChar w:fldCharType="separate"/>
        </w:r>
        <w:r w:rsidR="000460F0">
          <w:rPr>
            <w:noProof/>
            <w:webHidden/>
          </w:rPr>
          <w:t>13</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3" w:history="1">
        <w:r w:rsidR="00F76361" w:rsidRPr="00D85DEC">
          <w:rPr>
            <w:rStyle w:val="Hyperlink"/>
            <w:noProof/>
          </w:rPr>
          <w:t>3.15</w:t>
        </w:r>
        <w:r w:rsidR="00F76361">
          <w:rPr>
            <w:rFonts w:asciiTheme="minorHAnsi" w:eastAsiaTheme="minorEastAsia" w:hAnsiTheme="minorHAnsi" w:cstheme="minorBidi"/>
            <w:smallCaps w:val="0"/>
            <w:noProof/>
            <w:sz w:val="22"/>
            <w:szCs w:val="22"/>
          </w:rPr>
          <w:tab/>
        </w:r>
        <w:r w:rsidR="00F76361" w:rsidRPr="00D85DEC">
          <w:rPr>
            <w:rStyle w:val="Hyperlink"/>
            <w:noProof/>
          </w:rPr>
          <w:t>Static Pages – P1</w:t>
        </w:r>
        <w:r w:rsidR="00F76361">
          <w:rPr>
            <w:noProof/>
            <w:webHidden/>
          </w:rPr>
          <w:tab/>
        </w:r>
        <w:r>
          <w:rPr>
            <w:noProof/>
            <w:webHidden/>
          </w:rPr>
          <w:fldChar w:fldCharType="begin"/>
        </w:r>
        <w:r w:rsidR="00F76361">
          <w:rPr>
            <w:noProof/>
            <w:webHidden/>
          </w:rPr>
          <w:instrText xml:space="preserve"> PAGEREF _Toc323813673 \h </w:instrText>
        </w:r>
        <w:r>
          <w:rPr>
            <w:noProof/>
            <w:webHidden/>
          </w:rPr>
        </w:r>
        <w:r>
          <w:rPr>
            <w:noProof/>
            <w:webHidden/>
          </w:rPr>
          <w:fldChar w:fldCharType="separate"/>
        </w:r>
        <w:r w:rsidR="000460F0">
          <w:rPr>
            <w:noProof/>
            <w:webHidden/>
          </w:rPr>
          <w:t>13</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7" w:history="1">
        <w:r w:rsidR="00F76361" w:rsidRPr="00D85DEC">
          <w:rPr>
            <w:rStyle w:val="Hyperlink"/>
            <w:rFonts w:cs="Arial"/>
            <w:noProof/>
          </w:rPr>
          <w:t>4</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User Experience Requirements</w:t>
        </w:r>
        <w:r w:rsidR="00F76361">
          <w:rPr>
            <w:noProof/>
            <w:webHidden/>
          </w:rPr>
          <w:tab/>
        </w:r>
        <w:r>
          <w:rPr>
            <w:noProof/>
            <w:webHidden/>
          </w:rPr>
          <w:fldChar w:fldCharType="begin"/>
        </w:r>
        <w:r w:rsidR="00F76361">
          <w:rPr>
            <w:noProof/>
            <w:webHidden/>
          </w:rPr>
          <w:instrText xml:space="preserve"> PAGEREF _Toc323813677 \h </w:instrText>
        </w:r>
        <w:r>
          <w:rPr>
            <w:noProof/>
            <w:webHidden/>
          </w:rPr>
        </w:r>
        <w:r>
          <w:rPr>
            <w:noProof/>
            <w:webHidden/>
          </w:rPr>
          <w:fldChar w:fldCharType="separate"/>
        </w:r>
        <w:r w:rsidR="000460F0">
          <w:rPr>
            <w:noProof/>
            <w:webHidden/>
          </w:rPr>
          <w:t>14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8" w:history="1">
        <w:r w:rsidR="00F76361" w:rsidRPr="00D85DEC">
          <w:rPr>
            <w:rStyle w:val="Hyperlink"/>
            <w:rFonts w:cs="Arial"/>
            <w:noProof/>
          </w:rPr>
          <w:t>5</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Integration and Migration</w:t>
        </w:r>
        <w:r w:rsidR="00F76361">
          <w:rPr>
            <w:noProof/>
            <w:webHidden/>
          </w:rPr>
          <w:tab/>
        </w:r>
        <w:r>
          <w:rPr>
            <w:noProof/>
            <w:webHidden/>
          </w:rPr>
          <w:fldChar w:fldCharType="begin"/>
        </w:r>
        <w:r w:rsidR="00F76361">
          <w:rPr>
            <w:noProof/>
            <w:webHidden/>
          </w:rPr>
          <w:instrText xml:space="preserve"> PAGEREF _Toc323813678 \h </w:instrText>
        </w:r>
        <w:r>
          <w:rPr>
            <w:noProof/>
            <w:webHidden/>
          </w:rPr>
        </w:r>
        <w:r>
          <w:rPr>
            <w:noProof/>
            <w:webHidden/>
          </w:rPr>
          <w:fldChar w:fldCharType="separate"/>
        </w:r>
        <w:r w:rsidR="000460F0">
          <w:rPr>
            <w:noProof/>
            <w:webHidden/>
          </w:rPr>
          <w:t>14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9" w:history="1">
        <w:r w:rsidR="00F76361" w:rsidRPr="00D85DEC">
          <w:rPr>
            <w:rStyle w:val="Hyperlink"/>
            <w:rFonts w:cs="Arial"/>
            <w:noProof/>
          </w:rPr>
          <w:t>6</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Operations and Maintenance</w:t>
        </w:r>
        <w:r w:rsidR="00F76361">
          <w:rPr>
            <w:noProof/>
            <w:webHidden/>
          </w:rPr>
          <w:tab/>
        </w:r>
        <w:r>
          <w:rPr>
            <w:noProof/>
            <w:webHidden/>
          </w:rPr>
          <w:fldChar w:fldCharType="begin"/>
        </w:r>
        <w:r w:rsidR="00F76361">
          <w:rPr>
            <w:noProof/>
            <w:webHidden/>
          </w:rPr>
          <w:instrText xml:space="preserve"> PAGEREF _Toc323813679 \h </w:instrText>
        </w:r>
        <w:r>
          <w:rPr>
            <w:noProof/>
            <w:webHidden/>
          </w:rPr>
        </w:r>
        <w:r>
          <w:rPr>
            <w:noProof/>
            <w:webHidden/>
          </w:rPr>
          <w:fldChar w:fldCharType="separate"/>
        </w:r>
        <w:r w:rsidR="000460F0">
          <w:rPr>
            <w:noProof/>
            <w:webHidden/>
          </w:rPr>
          <w:t>14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0" w:history="1">
        <w:r w:rsidR="00F76361" w:rsidRPr="00D85DEC">
          <w:rPr>
            <w:rStyle w:val="Hyperlink"/>
            <w:noProof/>
          </w:rPr>
          <w:t>6.1</w:t>
        </w:r>
        <w:r w:rsidR="00F76361">
          <w:rPr>
            <w:rFonts w:asciiTheme="minorHAnsi" w:eastAsiaTheme="minorEastAsia" w:hAnsiTheme="minorHAnsi" w:cstheme="minorBidi"/>
            <w:smallCaps w:val="0"/>
            <w:noProof/>
            <w:sz w:val="22"/>
            <w:szCs w:val="22"/>
          </w:rPr>
          <w:tab/>
        </w:r>
        <w:r w:rsidR="00F76361" w:rsidRPr="00D85DEC">
          <w:rPr>
            <w:rStyle w:val="Hyperlink"/>
            <w:noProof/>
          </w:rPr>
          <w:t>Service Level Agreement</w:t>
        </w:r>
        <w:r w:rsidR="00F76361">
          <w:rPr>
            <w:noProof/>
            <w:webHidden/>
          </w:rPr>
          <w:tab/>
        </w:r>
        <w:r>
          <w:rPr>
            <w:noProof/>
            <w:webHidden/>
          </w:rPr>
          <w:fldChar w:fldCharType="begin"/>
        </w:r>
        <w:r w:rsidR="00F76361">
          <w:rPr>
            <w:noProof/>
            <w:webHidden/>
          </w:rPr>
          <w:instrText xml:space="preserve"> PAGEREF _Toc323813680 \h </w:instrText>
        </w:r>
        <w:r>
          <w:rPr>
            <w:noProof/>
            <w:webHidden/>
          </w:rPr>
        </w:r>
        <w:r>
          <w:rPr>
            <w:noProof/>
            <w:webHidden/>
          </w:rPr>
          <w:fldChar w:fldCharType="separate"/>
        </w:r>
        <w:r w:rsidR="000460F0">
          <w:rPr>
            <w:noProof/>
            <w:webHidden/>
          </w:rPr>
          <w:t>14</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1" w:history="1">
        <w:r w:rsidR="00F76361" w:rsidRPr="00D85DEC">
          <w:rPr>
            <w:rStyle w:val="Hyperlink"/>
            <w:noProof/>
          </w:rPr>
          <w:t>6.2</w:t>
        </w:r>
        <w:r w:rsidR="00F76361">
          <w:rPr>
            <w:rFonts w:asciiTheme="minorHAnsi" w:eastAsiaTheme="minorEastAsia" w:hAnsiTheme="minorHAnsi" w:cstheme="minorBidi"/>
            <w:smallCaps w:val="0"/>
            <w:noProof/>
            <w:sz w:val="22"/>
            <w:szCs w:val="22"/>
          </w:rPr>
          <w:tab/>
        </w:r>
        <w:r w:rsidR="00F76361" w:rsidRPr="00D85DEC">
          <w:rPr>
            <w:rStyle w:val="Hyperlink"/>
            <w:noProof/>
          </w:rPr>
          <w:t>Monitoring and Alerts</w:t>
        </w:r>
        <w:r w:rsidR="00F76361">
          <w:rPr>
            <w:noProof/>
            <w:webHidden/>
          </w:rPr>
          <w:tab/>
        </w:r>
        <w:r>
          <w:rPr>
            <w:noProof/>
            <w:webHidden/>
          </w:rPr>
          <w:fldChar w:fldCharType="begin"/>
        </w:r>
        <w:r w:rsidR="00F76361">
          <w:rPr>
            <w:noProof/>
            <w:webHidden/>
          </w:rPr>
          <w:instrText xml:space="preserve"> PAGEREF _Toc323813681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2" w:history="1">
        <w:r w:rsidR="00F76361" w:rsidRPr="00D85DEC">
          <w:rPr>
            <w:rStyle w:val="Hyperlink"/>
            <w:noProof/>
          </w:rPr>
          <w:t>6.3</w:t>
        </w:r>
        <w:r w:rsidR="00F76361">
          <w:rPr>
            <w:rFonts w:asciiTheme="minorHAnsi" w:eastAsiaTheme="minorEastAsia" w:hAnsiTheme="minorHAnsi" w:cstheme="minorBidi"/>
            <w:smallCaps w:val="0"/>
            <w:noProof/>
            <w:sz w:val="22"/>
            <w:szCs w:val="22"/>
          </w:rPr>
          <w:tab/>
        </w:r>
        <w:r w:rsidR="00F76361" w:rsidRPr="00D85DEC">
          <w:rPr>
            <w:rStyle w:val="Hyperlink"/>
            <w:noProof/>
          </w:rPr>
          <w:t>Business Continuity Planning (BCP)</w:t>
        </w:r>
        <w:r w:rsidR="00F76361">
          <w:rPr>
            <w:noProof/>
            <w:webHidden/>
          </w:rPr>
          <w:tab/>
        </w:r>
        <w:r>
          <w:rPr>
            <w:noProof/>
            <w:webHidden/>
          </w:rPr>
          <w:fldChar w:fldCharType="begin"/>
        </w:r>
        <w:r w:rsidR="00F76361">
          <w:rPr>
            <w:noProof/>
            <w:webHidden/>
          </w:rPr>
          <w:instrText xml:space="preserve"> PAGEREF _Toc323813682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3" w:history="1">
        <w:r w:rsidR="00F76361" w:rsidRPr="00D85DEC">
          <w:rPr>
            <w:rStyle w:val="Hyperlink"/>
            <w:noProof/>
          </w:rPr>
          <w:t>6.4</w:t>
        </w:r>
        <w:r w:rsidR="00F76361">
          <w:rPr>
            <w:rFonts w:asciiTheme="minorHAnsi" w:eastAsiaTheme="minorEastAsia" w:hAnsiTheme="minorHAnsi" w:cstheme="minorBidi"/>
            <w:smallCaps w:val="0"/>
            <w:noProof/>
            <w:sz w:val="22"/>
            <w:szCs w:val="22"/>
          </w:rPr>
          <w:tab/>
        </w:r>
        <w:r w:rsidR="00F76361" w:rsidRPr="00D85DEC">
          <w:rPr>
            <w:rStyle w:val="Hyperlink"/>
            <w:noProof/>
          </w:rPr>
          <w:t>Capacity Planning</w:t>
        </w:r>
        <w:r w:rsidR="00F76361">
          <w:rPr>
            <w:noProof/>
            <w:webHidden/>
          </w:rPr>
          <w:tab/>
        </w:r>
        <w:r>
          <w:rPr>
            <w:noProof/>
            <w:webHidden/>
          </w:rPr>
          <w:fldChar w:fldCharType="begin"/>
        </w:r>
        <w:r w:rsidR="00F76361">
          <w:rPr>
            <w:noProof/>
            <w:webHidden/>
          </w:rPr>
          <w:instrText xml:space="preserve"> PAGEREF _Toc323813683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4" w:history="1">
        <w:r w:rsidR="00F76361" w:rsidRPr="00D85DEC">
          <w:rPr>
            <w:rStyle w:val="Hyperlink"/>
            <w:noProof/>
          </w:rPr>
          <w:t>6.5</w:t>
        </w:r>
        <w:r w:rsidR="00F76361">
          <w:rPr>
            <w:rFonts w:asciiTheme="minorHAnsi" w:eastAsiaTheme="minorEastAsia" w:hAnsiTheme="minorHAnsi" w:cstheme="minorBidi"/>
            <w:smallCaps w:val="0"/>
            <w:noProof/>
            <w:sz w:val="22"/>
            <w:szCs w:val="22"/>
          </w:rPr>
          <w:tab/>
        </w:r>
        <w:r w:rsidR="00F76361" w:rsidRPr="00D85DEC">
          <w:rPr>
            <w:rStyle w:val="Hyperlink"/>
            <w:noProof/>
          </w:rPr>
          <w:t>Escalations</w:t>
        </w:r>
        <w:r w:rsidR="00F76361">
          <w:rPr>
            <w:noProof/>
            <w:webHidden/>
          </w:rPr>
          <w:tab/>
        </w:r>
        <w:r>
          <w:rPr>
            <w:noProof/>
            <w:webHidden/>
          </w:rPr>
          <w:fldChar w:fldCharType="begin"/>
        </w:r>
        <w:r w:rsidR="00F76361">
          <w:rPr>
            <w:noProof/>
            <w:webHidden/>
          </w:rPr>
          <w:instrText xml:space="preserve"> PAGEREF _Toc323813684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5" w:history="1">
        <w:r w:rsidR="00F76361" w:rsidRPr="00D85DEC">
          <w:rPr>
            <w:rStyle w:val="Hyperlink"/>
            <w:rFonts w:cs="Arial"/>
            <w:noProof/>
          </w:rPr>
          <w:t>7</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International</w:t>
        </w:r>
        <w:r w:rsidR="00F76361">
          <w:rPr>
            <w:noProof/>
            <w:webHidden/>
          </w:rPr>
          <w:tab/>
        </w:r>
        <w:r>
          <w:rPr>
            <w:noProof/>
            <w:webHidden/>
          </w:rPr>
          <w:fldChar w:fldCharType="begin"/>
        </w:r>
        <w:r w:rsidR="00F76361">
          <w:rPr>
            <w:noProof/>
            <w:webHidden/>
          </w:rPr>
          <w:instrText xml:space="preserve"> PAGEREF _Toc323813685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6" w:history="1">
        <w:r w:rsidR="00F76361" w:rsidRPr="00D85DEC">
          <w:rPr>
            <w:rStyle w:val="Hyperlink"/>
            <w:rFonts w:cs="Arial"/>
            <w:noProof/>
          </w:rPr>
          <w:t>8</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Legal</w:t>
        </w:r>
        <w:r w:rsidR="00F76361">
          <w:rPr>
            <w:noProof/>
            <w:webHidden/>
          </w:rPr>
          <w:tab/>
        </w:r>
        <w:r>
          <w:rPr>
            <w:noProof/>
            <w:webHidden/>
          </w:rPr>
          <w:fldChar w:fldCharType="begin"/>
        </w:r>
        <w:r w:rsidR="00F76361">
          <w:rPr>
            <w:noProof/>
            <w:webHidden/>
          </w:rPr>
          <w:instrText xml:space="preserve"> PAGEREF _Toc323813686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7" w:history="1">
        <w:r w:rsidR="00F76361" w:rsidRPr="00D85DEC">
          <w:rPr>
            <w:rStyle w:val="Hyperlink"/>
            <w:rFonts w:cs="Arial"/>
            <w:noProof/>
          </w:rPr>
          <w:t>9</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and Marketing</w:t>
        </w:r>
        <w:r w:rsidR="00F76361">
          <w:rPr>
            <w:noProof/>
            <w:webHidden/>
          </w:rPr>
          <w:tab/>
        </w:r>
        <w:r>
          <w:rPr>
            <w:noProof/>
            <w:webHidden/>
          </w:rPr>
          <w:fldChar w:fldCharType="begin"/>
        </w:r>
        <w:r w:rsidR="00F76361">
          <w:rPr>
            <w:noProof/>
            <w:webHidden/>
          </w:rPr>
          <w:instrText xml:space="preserve"> PAGEREF _Toc323813687 \h </w:instrText>
        </w:r>
        <w:r>
          <w:rPr>
            <w:noProof/>
            <w:webHidden/>
          </w:rPr>
        </w:r>
        <w:r>
          <w:rPr>
            <w:noProof/>
            <w:webHidden/>
          </w:rPr>
          <w:fldChar w:fldCharType="separate"/>
        </w:r>
        <w:r w:rsidR="000460F0">
          <w:rPr>
            <w:noProof/>
            <w:webHidden/>
          </w:rPr>
          <w:t>15</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8" w:history="1">
        <w:r w:rsidR="00F76361" w:rsidRPr="00D85DEC">
          <w:rPr>
            <w:rStyle w:val="Hyperlink"/>
            <w:rFonts w:cs="Arial"/>
            <w:noProof/>
          </w:rPr>
          <w:t>10</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Other  Stuff</w:t>
        </w:r>
        <w:r w:rsidR="00F76361">
          <w:rPr>
            <w:noProof/>
            <w:webHidden/>
          </w:rPr>
          <w:tab/>
        </w:r>
        <w:r>
          <w:rPr>
            <w:noProof/>
            <w:webHidden/>
          </w:rPr>
          <w:fldChar w:fldCharType="begin"/>
        </w:r>
        <w:r w:rsidR="00F76361">
          <w:rPr>
            <w:noProof/>
            <w:webHidden/>
          </w:rPr>
          <w:instrText xml:space="preserve"> PAGEREF _Toc323813688 \h </w:instrText>
        </w:r>
        <w:r>
          <w:rPr>
            <w:noProof/>
            <w:webHidden/>
          </w:rPr>
        </w:r>
        <w:r>
          <w:rPr>
            <w:noProof/>
            <w:webHidden/>
          </w:rPr>
          <w:fldChar w:fldCharType="separate"/>
        </w:r>
        <w:r w:rsidR="000460F0">
          <w:rPr>
            <w:noProof/>
            <w:webHidden/>
          </w:rPr>
          <w:t>16</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89" w:history="1">
        <w:r w:rsidR="00F76361" w:rsidRPr="00D85DEC">
          <w:rPr>
            <w:rStyle w:val="Hyperlink"/>
            <w:noProof/>
          </w:rPr>
          <w:t>10.1</w:t>
        </w:r>
        <w:r w:rsidR="00F76361">
          <w:rPr>
            <w:rFonts w:asciiTheme="minorHAnsi" w:eastAsiaTheme="minorEastAsia" w:hAnsiTheme="minorHAnsi" w:cstheme="minorBidi"/>
            <w:smallCaps w:val="0"/>
            <w:noProof/>
            <w:sz w:val="22"/>
            <w:szCs w:val="22"/>
          </w:rPr>
          <w:tab/>
        </w:r>
        <w:r w:rsidR="00F76361" w:rsidRPr="00D85DEC">
          <w:rPr>
            <w:rStyle w:val="Hyperlink"/>
            <w:noProof/>
          </w:rPr>
          <w:t>Future Business Flow</w:t>
        </w:r>
        <w:r w:rsidR="00F76361">
          <w:rPr>
            <w:noProof/>
            <w:webHidden/>
          </w:rPr>
          <w:tab/>
        </w:r>
        <w:r>
          <w:rPr>
            <w:noProof/>
            <w:webHidden/>
          </w:rPr>
          <w:fldChar w:fldCharType="begin"/>
        </w:r>
        <w:r w:rsidR="00F76361">
          <w:rPr>
            <w:noProof/>
            <w:webHidden/>
          </w:rPr>
          <w:instrText xml:space="preserve"> PAGEREF _Toc323813689 \h </w:instrText>
        </w:r>
        <w:r>
          <w:rPr>
            <w:noProof/>
            <w:webHidden/>
          </w:rPr>
        </w:r>
        <w:r>
          <w:rPr>
            <w:noProof/>
            <w:webHidden/>
          </w:rPr>
          <w:fldChar w:fldCharType="separate"/>
        </w:r>
        <w:r w:rsidR="000460F0">
          <w:rPr>
            <w:noProof/>
            <w:webHidden/>
          </w:rPr>
          <w:t>16</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0" w:history="1">
        <w:r w:rsidR="00F76361" w:rsidRPr="00D85DEC">
          <w:rPr>
            <w:rStyle w:val="Hyperlink"/>
            <w:noProof/>
          </w:rPr>
          <w:t>10.2</w:t>
        </w:r>
        <w:r w:rsidR="00F76361">
          <w:rPr>
            <w:rFonts w:asciiTheme="minorHAnsi" w:eastAsiaTheme="minorEastAsia" w:hAnsiTheme="minorHAnsi" w:cstheme="minorBidi"/>
            <w:smallCaps w:val="0"/>
            <w:noProof/>
            <w:sz w:val="22"/>
            <w:szCs w:val="22"/>
          </w:rPr>
          <w:tab/>
        </w:r>
        <w:r w:rsidR="00F76361" w:rsidRPr="00D85DEC">
          <w:rPr>
            <w:rStyle w:val="Hyperlink"/>
            <w:noProof/>
          </w:rPr>
          <w:t>Other Business Areas / Departments Impacted</w:t>
        </w:r>
        <w:r w:rsidR="00F76361">
          <w:rPr>
            <w:noProof/>
            <w:webHidden/>
          </w:rPr>
          <w:tab/>
        </w:r>
        <w:r>
          <w:rPr>
            <w:noProof/>
            <w:webHidden/>
          </w:rPr>
          <w:fldChar w:fldCharType="begin"/>
        </w:r>
        <w:r w:rsidR="00F76361">
          <w:rPr>
            <w:noProof/>
            <w:webHidden/>
          </w:rPr>
          <w:instrText xml:space="preserve"> PAGEREF _Toc323813690 \h </w:instrText>
        </w:r>
        <w:r>
          <w:rPr>
            <w:noProof/>
            <w:webHidden/>
          </w:rPr>
        </w:r>
        <w:r>
          <w:rPr>
            <w:noProof/>
            <w:webHidden/>
          </w:rPr>
          <w:fldChar w:fldCharType="separate"/>
        </w:r>
        <w:r w:rsidR="000460F0">
          <w:rPr>
            <w:noProof/>
            <w:webHidden/>
          </w:rPr>
          <w:t>16</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1" w:history="1">
        <w:r w:rsidR="00F76361" w:rsidRPr="00D85DEC">
          <w:rPr>
            <w:rStyle w:val="Hyperlink"/>
            <w:noProof/>
          </w:rPr>
          <w:t>10.3</w:t>
        </w:r>
        <w:r w:rsidR="00F76361">
          <w:rPr>
            <w:rFonts w:asciiTheme="minorHAnsi" w:eastAsiaTheme="minorEastAsia" w:hAnsiTheme="minorHAnsi" w:cstheme="minorBidi"/>
            <w:smallCaps w:val="0"/>
            <w:noProof/>
            <w:sz w:val="22"/>
            <w:szCs w:val="22"/>
          </w:rPr>
          <w:tab/>
        </w:r>
        <w:r w:rsidR="00F76361" w:rsidRPr="00D85DEC">
          <w:rPr>
            <w:rStyle w:val="Hyperlink"/>
            <w:noProof/>
          </w:rPr>
          <w:t>Properties to be impacted</w:t>
        </w:r>
        <w:r w:rsidR="00F76361">
          <w:rPr>
            <w:noProof/>
            <w:webHidden/>
          </w:rPr>
          <w:tab/>
        </w:r>
        <w:r>
          <w:rPr>
            <w:noProof/>
            <w:webHidden/>
          </w:rPr>
          <w:fldChar w:fldCharType="begin"/>
        </w:r>
        <w:r w:rsidR="00F76361">
          <w:rPr>
            <w:noProof/>
            <w:webHidden/>
          </w:rPr>
          <w:instrText xml:space="preserve"> PAGEREF _Toc323813691 \h </w:instrText>
        </w:r>
        <w:r>
          <w:rPr>
            <w:noProof/>
            <w:webHidden/>
          </w:rPr>
        </w:r>
        <w:r>
          <w:rPr>
            <w:noProof/>
            <w:webHidden/>
          </w:rPr>
          <w:fldChar w:fldCharType="separate"/>
        </w:r>
        <w:r w:rsidR="000460F0">
          <w:rPr>
            <w:noProof/>
            <w:webHidden/>
          </w:rPr>
          <w:t>16</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2" w:history="1">
        <w:r w:rsidR="00F76361" w:rsidRPr="00D85DEC">
          <w:rPr>
            <w:rStyle w:val="Hyperlink"/>
            <w:noProof/>
          </w:rPr>
          <w:t>10.4</w:t>
        </w:r>
        <w:r w:rsidR="00F76361">
          <w:rPr>
            <w:rFonts w:asciiTheme="minorHAnsi" w:eastAsiaTheme="minorEastAsia" w:hAnsiTheme="minorHAnsi" w:cstheme="minorBidi"/>
            <w:smallCaps w:val="0"/>
            <w:noProof/>
            <w:sz w:val="22"/>
            <w:szCs w:val="22"/>
          </w:rPr>
          <w:tab/>
        </w:r>
        <w:r w:rsidR="00F76361" w:rsidRPr="00D85DEC">
          <w:rPr>
            <w:rStyle w:val="Hyperlink"/>
            <w:noProof/>
          </w:rPr>
          <w:t>Horizontal domain Impacts</w:t>
        </w:r>
        <w:r w:rsidR="00F76361">
          <w:rPr>
            <w:noProof/>
            <w:webHidden/>
          </w:rPr>
          <w:tab/>
        </w:r>
        <w:r>
          <w:rPr>
            <w:noProof/>
            <w:webHidden/>
          </w:rPr>
          <w:fldChar w:fldCharType="begin"/>
        </w:r>
        <w:r w:rsidR="00F76361">
          <w:rPr>
            <w:noProof/>
            <w:webHidden/>
          </w:rPr>
          <w:instrText xml:space="preserve"> PAGEREF _Toc323813692 \h </w:instrText>
        </w:r>
        <w:r>
          <w:rPr>
            <w:noProof/>
            <w:webHidden/>
          </w:rPr>
        </w:r>
        <w:r>
          <w:rPr>
            <w:noProof/>
            <w:webHidden/>
          </w:rPr>
          <w:fldChar w:fldCharType="separate"/>
        </w:r>
        <w:r w:rsidR="000460F0">
          <w:rPr>
            <w:noProof/>
            <w:webHidden/>
          </w:rPr>
          <w:t>16</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3" w:history="1">
        <w:r w:rsidR="00F76361" w:rsidRPr="00D85DEC">
          <w:rPr>
            <w:rStyle w:val="Hyperlink"/>
            <w:noProof/>
          </w:rPr>
          <w:t>10.5</w:t>
        </w:r>
        <w:r w:rsidR="00F76361">
          <w:rPr>
            <w:rFonts w:asciiTheme="minorHAnsi" w:eastAsiaTheme="minorEastAsia" w:hAnsiTheme="minorHAnsi" w:cstheme="minorBidi"/>
            <w:smallCaps w:val="0"/>
            <w:noProof/>
            <w:sz w:val="22"/>
            <w:szCs w:val="22"/>
          </w:rPr>
          <w:tab/>
        </w:r>
        <w:r w:rsidR="00F76361" w:rsidRPr="00D85DEC">
          <w:rPr>
            <w:rStyle w:val="Hyperlink"/>
            <w:noProof/>
          </w:rPr>
          <w:t>Merchant Services Impacts (Marketplace)</w:t>
        </w:r>
        <w:r w:rsidR="00F76361">
          <w:rPr>
            <w:noProof/>
            <w:webHidden/>
          </w:rPr>
          <w:tab/>
        </w:r>
        <w:r>
          <w:rPr>
            <w:noProof/>
            <w:webHidden/>
          </w:rPr>
          <w:fldChar w:fldCharType="begin"/>
        </w:r>
        <w:r w:rsidR="00F76361">
          <w:rPr>
            <w:noProof/>
            <w:webHidden/>
          </w:rPr>
          <w:instrText xml:space="preserve"> PAGEREF _Toc323813693 \h </w:instrText>
        </w:r>
        <w:r>
          <w:rPr>
            <w:noProof/>
            <w:webHidden/>
          </w:rPr>
        </w:r>
        <w:r>
          <w:rPr>
            <w:noProof/>
            <w:webHidden/>
          </w:rPr>
          <w:fldChar w:fldCharType="separate"/>
        </w:r>
        <w:r w:rsidR="000460F0">
          <w:rPr>
            <w:noProof/>
            <w:webHidden/>
          </w:rPr>
          <w:t>17</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4" w:history="1">
        <w:r w:rsidR="00F76361" w:rsidRPr="00D85DEC">
          <w:rPr>
            <w:rStyle w:val="Hyperlink"/>
            <w:noProof/>
          </w:rPr>
          <w:t>10.6</w:t>
        </w:r>
        <w:r w:rsidR="00F76361">
          <w:rPr>
            <w:rFonts w:asciiTheme="minorHAnsi" w:eastAsiaTheme="minorEastAsia" w:hAnsiTheme="minorHAnsi" w:cstheme="minorBidi"/>
            <w:smallCaps w:val="0"/>
            <w:noProof/>
            <w:sz w:val="22"/>
            <w:szCs w:val="22"/>
          </w:rPr>
          <w:tab/>
        </w:r>
        <w:r w:rsidR="00F76361" w:rsidRPr="00D85DEC">
          <w:rPr>
            <w:rStyle w:val="Hyperlink"/>
            <w:noProof/>
          </w:rPr>
          <w:t>External Vendor Involvement</w:t>
        </w:r>
        <w:r w:rsidR="00F76361">
          <w:rPr>
            <w:noProof/>
            <w:webHidden/>
          </w:rPr>
          <w:tab/>
        </w:r>
        <w:r>
          <w:rPr>
            <w:noProof/>
            <w:webHidden/>
          </w:rPr>
          <w:fldChar w:fldCharType="begin"/>
        </w:r>
        <w:r w:rsidR="00F76361">
          <w:rPr>
            <w:noProof/>
            <w:webHidden/>
          </w:rPr>
          <w:instrText xml:space="preserve"> PAGEREF _Toc323813694 \h </w:instrText>
        </w:r>
        <w:r>
          <w:rPr>
            <w:noProof/>
            <w:webHidden/>
          </w:rPr>
        </w:r>
        <w:r>
          <w:rPr>
            <w:noProof/>
            <w:webHidden/>
          </w:rPr>
          <w:fldChar w:fldCharType="separate"/>
        </w:r>
        <w:r w:rsidR="000460F0">
          <w:rPr>
            <w:noProof/>
            <w:webHidden/>
          </w:rPr>
          <w:t>18</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5" w:history="1">
        <w:r w:rsidR="00F76361" w:rsidRPr="00D85DEC">
          <w:rPr>
            <w:rStyle w:val="Hyperlink"/>
            <w:noProof/>
          </w:rPr>
          <w:t>10.7</w:t>
        </w:r>
        <w:r w:rsidR="00F76361">
          <w:rPr>
            <w:rFonts w:asciiTheme="minorHAnsi" w:eastAsiaTheme="minorEastAsia" w:hAnsiTheme="minorHAnsi" w:cstheme="minorBidi"/>
            <w:smallCaps w:val="0"/>
            <w:noProof/>
            <w:sz w:val="22"/>
            <w:szCs w:val="22"/>
          </w:rPr>
          <w:tab/>
        </w:r>
        <w:r w:rsidR="00F76361" w:rsidRPr="00D85DEC">
          <w:rPr>
            <w:rStyle w:val="Hyperlink"/>
            <w:noProof/>
          </w:rPr>
          <w:t>Security and Compliance</w:t>
        </w:r>
        <w:r w:rsidR="00F76361">
          <w:rPr>
            <w:noProof/>
            <w:webHidden/>
          </w:rPr>
          <w:tab/>
        </w:r>
        <w:r>
          <w:rPr>
            <w:noProof/>
            <w:webHidden/>
          </w:rPr>
          <w:fldChar w:fldCharType="begin"/>
        </w:r>
        <w:r w:rsidR="00F76361">
          <w:rPr>
            <w:noProof/>
            <w:webHidden/>
          </w:rPr>
          <w:instrText xml:space="preserve"> PAGEREF _Toc323813695 \h </w:instrText>
        </w:r>
        <w:r>
          <w:rPr>
            <w:noProof/>
            <w:webHidden/>
          </w:rPr>
        </w:r>
        <w:r>
          <w:rPr>
            <w:noProof/>
            <w:webHidden/>
          </w:rPr>
          <w:fldChar w:fldCharType="separate"/>
        </w:r>
        <w:r w:rsidR="000460F0">
          <w:rPr>
            <w:noProof/>
            <w:webHidden/>
          </w:rPr>
          <w:t>18</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6" w:history="1">
        <w:r w:rsidR="00F76361" w:rsidRPr="00D85DEC">
          <w:rPr>
            <w:rStyle w:val="Hyperlink"/>
            <w:noProof/>
          </w:rPr>
          <w:t>10.8</w:t>
        </w:r>
        <w:r w:rsidR="00F76361">
          <w:rPr>
            <w:rFonts w:asciiTheme="minorHAnsi" w:eastAsiaTheme="minorEastAsia" w:hAnsiTheme="minorHAnsi" w:cstheme="minorBidi"/>
            <w:smallCaps w:val="0"/>
            <w:noProof/>
            <w:sz w:val="22"/>
            <w:szCs w:val="22"/>
          </w:rPr>
          <w:tab/>
        </w:r>
        <w:r w:rsidR="00F76361" w:rsidRPr="00D85DEC">
          <w:rPr>
            <w:rStyle w:val="Hyperlink"/>
            <w:noProof/>
          </w:rPr>
          <w:t>Operations, Networking, and System Requirements</w:t>
        </w:r>
        <w:r w:rsidR="00F76361">
          <w:rPr>
            <w:noProof/>
            <w:webHidden/>
          </w:rPr>
          <w:tab/>
        </w:r>
        <w:r>
          <w:rPr>
            <w:noProof/>
            <w:webHidden/>
          </w:rPr>
          <w:fldChar w:fldCharType="begin"/>
        </w:r>
        <w:r w:rsidR="00F76361">
          <w:rPr>
            <w:noProof/>
            <w:webHidden/>
          </w:rPr>
          <w:instrText xml:space="preserve"> PAGEREF _Toc323813696 \h </w:instrText>
        </w:r>
        <w:r>
          <w:rPr>
            <w:noProof/>
            <w:webHidden/>
          </w:rPr>
        </w:r>
        <w:r>
          <w:rPr>
            <w:noProof/>
            <w:webHidden/>
          </w:rPr>
          <w:fldChar w:fldCharType="separate"/>
        </w:r>
        <w:r w:rsidR="000460F0">
          <w:rPr>
            <w:noProof/>
            <w:webHidden/>
          </w:rPr>
          <w:t>19</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7" w:history="1">
        <w:r w:rsidR="00F76361" w:rsidRPr="00D85DEC">
          <w:rPr>
            <w:rStyle w:val="Hyperlink"/>
            <w:noProof/>
          </w:rPr>
          <w:t>10.9</w:t>
        </w:r>
        <w:r w:rsidR="00F76361">
          <w:rPr>
            <w:rFonts w:asciiTheme="minorHAnsi" w:eastAsiaTheme="minorEastAsia" w:hAnsiTheme="minorHAnsi" w:cstheme="minorBidi"/>
            <w:smallCaps w:val="0"/>
            <w:noProof/>
            <w:sz w:val="22"/>
            <w:szCs w:val="22"/>
          </w:rPr>
          <w:tab/>
        </w:r>
        <w:r w:rsidR="00F76361" w:rsidRPr="00D85DEC">
          <w:rPr>
            <w:rStyle w:val="Hyperlink"/>
            <w:noProof/>
          </w:rPr>
          <w:t>Global Non-Functional Requirements</w:t>
        </w:r>
        <w:r w:rsidR="00F76361">
          <w:rPr>
            <w:noProof/>
            <w:webHidden/>
          </w:rPr>
          <w:tab/>
        </w:r>
        <w:r>
          <w:rPr>
            <w:noProof/>
            <w:webHidden/>
          </w:rPr>
          <w:fldChar w:fldCharType="begin"/>
        </w:r>
        <w:r w:rsidR="00F76361">
          <w:rPr>
            <w:noProof/>
            <w:webHidden/>
          </w:rPr>
          <w:instrText xml:space="preserve"> PAGEREF _Toc323813697 \h </w:instrText>
        </w:r>
        <w:r>
          <w:rPr>
            <w:noProof/>
            <w:webHidden/>
          </w:rPr>
        </w:r>
        <w:r>
          <w:rPr>
            <w:noProof/>
            <w:webHidden/>
          </w:rPr>
          <w:fldChar w:fldCharType="separate"/>
        </w:r>
        <w:r w:rsidR="000460F0">
          <w:rPr>
            <w:noProof/>
            <w:webHidden/>
          </w:rPr>
          <w:t>20</w:t>
        </w:r>
        <w:r>
          <w:rPr>
            <w:noProof/>
            <w:webHidden/>
          </w:rPr>
          <w:fldChar w:fldCharType="end"/>
        </w:r>
      </w:hyperlink>
    </w:p>
    <w:p w:rsidR="00F76361" w:rsidRDefault="005F34AB">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98" w:history="1">
        <w:r w:rsidR="00F76361" w:rsidRPr="00D85DEC">
          <w:rPr>
            <w:rStyle w:val="Hyperlink"/>
            <w:rFonts w:cs="Arial"/>
            <w:noProof/>
          </w:rPr>
          <w:t>10.9.1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requirements</w:t>
        </w:r>
        <w:r w:rsidR="00F76361">
          <w:rPr>
            <w:noProof/>
            <w:webHidden/>
          </w:rPr>
          <w:tab/>
        </w:r>
        <w:r>
          <w:rPr>
            <w:noProof/>
            <w:webHidden/>
          </w:rPr>
          <w:fldChar w:fldCharType="begin"/>
        </w:r>
        <w:r w:rsidR="00F76361">
          <w:rPr>
            <w:noProof/>
            <w:webHidden/>
          </w:rPr>
          <w:instrText xml:space="preserve"> PAGEREF _Toc323813698 \h </w:instrText>
        </w:r>
        <w:r>
          <w:rPr>
            <w:noProof/>
            <w:webHidden/>
          </w:rPr>
        </w:r>
        <w:r>
          <w:rPr>
            <w:noProof/>
            <w:webHidden/>
          </w:rPr>
          <w:fldChar w:fldCharType="separate"/>
        </w:r>
        <w:r w:rsidR="000460F0">
          <w:rPr>
            <w:noProof/>
            <w:webHidden/>
          </w:rPr>
          <w:t>20</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9" w:history="1">
        <w:r w:rsidR="00F76361" w:rsidRPr="00D85DEC">
          <w:rPr>
            <w:rStyle w:val="Hyperlink"/>
            <w:noProof/>
          </w:rPr>
          <w:t>10.10</w:t>
        </w:r>
        <w:r w:rsidR="00F76361">
          <w:rPr>
            <w:rFonts w:asciiTheme="minorHAnsi" w:eastAsiaTheme="minorEastAsia" w:hAnsiTheme="minorHAnsi" w:cstheme="minorBidi"/>
            <w:smallCaps w:val="0"/>
            <w:noProof/>
            <w:sz w:val="22"/>
            <w:szCs w:val="22"/>
          </w:rPr>
          <w:tab/>
        </w:r>
        <w:r w:rsidR="00F76361" w:rsidRPr="00D85DEC">
          <w:rPr>
            <w:rStyle w:val="Hyperlink"/>
            <w:noProof/>
          </w:rPr>
          <w:t>Future Phases of Project</w:t>
        </w:r>
        <w:r w:rsidR="00F76361">
          <w:rPr>
            <w:noProof/>
            <w:webHidden/>
          </w:rPr>
          <w:tab/>
        </w:r>
        <w:r>
          <w:rPr>
            <w:noProof/>
            <w:webHidden/>
          </w:rPr>
          <w:fldChar w:fldCharType="begin"/>
        </w:r>
        <w:r w:rsidR="00F76361">
          <w:rPr>
            <w:noProof/>
            <w:webHidden/>
          </w:rPr>
          <w:instrText xml:space="preserve"> PAGEREF _Toc323813699 \h </w:instrText>
        </w:r>
        <w:r>
          <w:rPr>
            <w:noProof/>
            <w:webHidden/>
          </w:rPr>
        </w:r>
        <w:r>
          <w:rPr>
            <w:noProof/>
            <w:webHidden/>
          </w:rPr>
          <w:fldChar w:fldCharType="separate"/>
        </w:r>
        <w:r w:rsidR="000460F0">
          <w:rPr>
            <w:noProof/>
            <w:webHidden/>
          </w:rPr>
          <w:t>20</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0" w:history="1">
        <w:r w:rsidR="00F76361" w:rsidRPr="00D85DEC">
          <w:rPr>
            <w:rStyle w:val="Hyperlink"/>
            <w:noProof/>
          </w:rPr>
          <w:t>10.11</w:t>
        </w:r>
        <w:r w:rsidR="00F76361">
          <w:rPr>
            <w:rFonts w:asciiTheme="minorHAnsi" w:eastAsiaTheme="minorEastAsia" w:hAnsiTheme="minorHAnsi" w:cstheme="minorBidi"/>
            <w:smallCaps w:val="0"/>
            <w:noProof/>
            <w:sz w:val="22"/>
            <w:szCs w:val="22"/>
          </w:rPr>
          <w:tab/>
        </w:r>
        <w:r w:rsidR="00F76361" w:rsidRPr="00D85DEC">
          <w:rPr>
            <w:rStyle w:val="Hyperlink"/>
            <w:noProof/>
          </w:rPr>
          <w:t>Preliminary Wireframes (Optional)</w:t>
        </w:r>
        <w:r w:rsidR="00F76361">
          <w:rPr>
            <w:noProof/>
            <w:webHidden/>
          </w:rPr>
          <w:tab/>
        </w:r>
        <w:r>
          <w:rPr>
            <w:noProof/>
            <w:webHidden/>
          </w:rPr>
          <w:fldChar w:fldCharType="begin"/>
        </w:r>
        <w:r w:rsidR="00F76361">
          <w:rPr>
            <w:noProof/>
            <w:webHidden/>
          </w:rPr>
          <w:instrText xml:space="preserve"> PAGEREF _Toc323813700 \h </w:instrText>
        </w:r>
        <w:r>
          <w:rPr>
            <w:noProof/>
            <w:webHidden/>
          </w:rPr>
        </w:r>
        <w:r>
          <w:rPr>
            <w:noProof/>
            <w:webHidden/>
          </w:rPr>
          <w:fldChar w:fldCharType="separate"/>
        </w:r>
        <w:r w:rsidR="000460F0">
          <w:rPr>
            <w:noProof/>
            <w:webHidden/>
          </w:rPr>
          <w:t>20</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1" w:history="1">
        <w:r w:rsidR="00F76361" w:rsidRPr="00D85DEC">
          <w:rPr>
            <w:rStyle w:val="Hyperlink"/>
            <w:rFonts w:cs="Arial"/>
            <w:noProof/>
          </w:rPr>
          <w:t>11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Project Milestone RACI Diagram</w:t>
        </w:r>
        <w:r w:rsidR="00F76361">
          <w:rPr>
            <w:noProof/>
            <w:webHidden/>
          </w:rPr>
          <w:tab/>
        </w:r>
        <w:r>
          <w:rPr>
            <w:noProof/>
            <w:webHidden/>
          </w:rPr>
          <w:fldChar w:fldCharType="begin"/>
        </w:r>
        <w:r w:rsidR="00F76361">
          <w:rPr>
            <w:noProof/>
            <w:webHidden/>
          </w:rPr>
          <w:instrText xml:space="preserve"> PAGEREF _Toc323813701 \h </w:instrText>
        </w:r>
        <w:r>
          <w:rPr>
            <w:noProof/>
            <w:webHidden/>
          </w:rPr>
        </w:r>
        <w:r>
          <w:rPr>
            <w:noProof/>
            <w:webHidden/>
          </w:rPr>
          <w:fldChar w:fldCharType="separate"/>
        </w:r>
        <w:r w:rsidR="000460F0">
          <w:rPr>
            <w:noProof/>
            <w:webHidden/>
          </w:rPr>
          <w:t>21</w:t>
        </w:r>
        <w:r>
          <w:rPr>
            <w:noProof/>
            <w:webHidden/>
          </w:rPr>
          <w:fldChar w:fldCharType="end"/>
        </w:r>
      </w:hyperlink>
    </w:p>
    <w:p w:rsidR="00F76361" w:rsidRDefault="005F34AB">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2" w:history="1">
        <w:r w:rsidR="00F76361" w:rsidRPr="00D85DEC">
          <w:rPr>
            <w:rStyle w:val="Hyperlink"/>
            <w:rFonts w:cs="Arial"/>
            <w:noProof/>
          </w:rPr>
          <w:t>12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Appendix:</w:t>
        </w:r>
        <w:r w:rsidR="00F76361">
          <w:rPr>
            <w:noProof/>
            <w:webHidden/>
          </w:rPr>
          <w:tab/>
        </w:r>
        <w:r>
          <w:rPr>
            <w:noProof/>
            <w:webHidden/>
          </w:rPr>
          <w:fldChar w:fldCharType="begin"/>
        </w:r>
        <w:r w:rsidR="00F76361">
          <w:rPr>
            <w:noProof/>
            <w:webHidden/>
          </w:rPr>
          <w:instrText xml:space="preserve"> PAGEREF _Toc323813702 \h </w:instrText>
        </w:r>
        <w:r>
          <w:rPr>
            <w:noProof/>
            <w:webHidden/>
          </w:rPr>
        </w:r>
        <w:r>
          <w:rPr>
            <w:noProof/>
            <w:webHidden/>
          </w:rPr>
          <w:fldChar w:fldCharType="separate"/>
        </w:r>
        <w:r w:rsidR="000460F0">
          <w:rPr>
            <w:noProof/>
            <w:webHidden/>
          </w:rPr>
          <w:t>21</w:t>
        </w:r>
        <w:r>
          <w:rPr>
            <w:noProof/>
            <w:webHidden/>
          </w:rPr>
          <w:fldChar w:fldCharType="end"/>
        </w:r>
      </w:hyperlink>
    </w:p>
    <w:p w:rsidR="00F76361" w:rsidRDefault="005F34AB">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3" w:history="1">
        <w:r w:rsidR="00F76361" w:rsidRPr="00D85DEC">
          <w:rPr>
            <w:rStyle w:val="Hyperlink"/>
            <w:noProof/>
          </w:rPr>
          <w:t>12.1</w:t>
        </w:r>
        <w:r w:rsidR="00F76361">
          <w:rPr>
            <w:rFonts w:asciiTheme="minorHAnsi" w:eastAsiaTheme="minorEastAsia" w:hAnsiTheme="minorHAnsi" w:cstheme="minorBidi"/>
            <w:smallCaps w:val="0"/>
            <w:noProof/>
            <w:sz w:val="22"/>
            <w:szCs w:val="22"/>
          </w:rPr>
          <w:tab/>
        </w:r>
        <w:r w:rsidR="00F76361" w:rsidRPr="00D85DEC">
          <w:rPr>
            <w:rStyle w:val="Hyperlink"/>
            <w:noProof/>
          </w:rPr>
          <w:t>Priority List</w:t>
        </w:r>
        <w:r w:rsidR="00F76361">
          <w:rPr>
            <w:noProof/>
            <w:webHidden/>
          </w:rPr>
          <w:tab/>
        </w:r>
        <w:r>
          <w:rPr>
            <w:noProof/>
            <w:webHidden/>
          </w:rPr>
          <w:fldChar w:fldCharType="begin"/>
        </w:r>
        <w:r w:rsidR="00F76361">
          <w:rPr>
            <w:noProof/>
            <w:webHidden/>
          </w:rPr>
          <w:instrText xml:space="preserve"> PAGEREF _Toc323813703 \h </w:instrText>
        </w:r>
        <w:r>
          <w:rPr>
            <w:noProof/>
            <w:webHidden/>
          </w:rPr>
        </w:r>
        <w:r>
          <w:rPr>
            <w:noProof/>
            <w:webHidden/>
          </w:rPr>
          <w:fldChar w:fldCharType="separate"/>
        </w:r>
        <w:r w:rsidR="000460F0">
          <w:rPr>
            <w:noProof/>
            <w:webHidden/>
          </w:rPr>
          <w:t>21</w:t>
        </w:r>
        <w:r>
          <w:rPr>
            <w:noProof/>
            <w:webHidden/>
          </w:rPr>
          <w:fldChar w:fldCharType="end"/>
        </w:r>
      </w:hyperlink>
    </w:p>
    <w:p w:rsidR="005E407B" w:rsidRPr="0045324D" w:rsidRDefault="005F34AB"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48"/>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49"/>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5/3/11</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bl>
    <w:p w:rsidR="00FE6754" w:rsidRPr="00E41FED" w:rsidRDefault="00FE6754" w:rsidP="00E41FED">
      <w:pPr>
        <w:pStyle w:val="Heading2"/>
        <w:tabs>
          <w:tab w:val="left" w:pos="810"/>
        </w:tabs>
        <w:ind w:left="810" w:hanging="540"/>
      </w:pPr>
      <w:bookmarkStart w:id="6" w:name="_Toc323813650"/>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proofErr w:type="spellStart"/>
            <w:r>
              <w:rPr>
                <w:rFonts w:ascii="Arial" w:hAnsi="Arial" w:cs="Arial"/>
                <w:sz w:val="20"/>
              </w:rPr>
              <w:t>Basecamp</w:t>
            </w:r>
            <w:proofErr w:type="spellEnd"/>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3813651"/>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5F34AB" w:rsidP="009444EA">
            <w:pPr>
              <w:spacing w:line="240" w:lineRule="auto"/>
              <w:jc w:val="left"/>
              <w:rPr>
                <w:rFonts w:cs="Arial"/>
                <w:sz w:val="20"/>
                <w:szCs w:val="20"/>
                <w:lang w:eastAsia="ja-JP"/>
              </w:rPr>
            </w:pPr>
            <w:hyperlink r:id="rId13"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5F34AB" w:rsidP="009444EA">
            <w:pPr>
              <w:spacing w:line="240" w:lineRule="auto"/>
              <w:jc w:val="left"/>
              <w:rPr>
                <w:rFonts w:cs="Arial"/>
                <w:sz w:val="20"/>
                <w:szCs w:val="20"/>
                <w:lang w:eastAsia="ja-JP"/>
              </w:rPr>
            </w:pPr>
            <w:hyperlink r:id="rId14"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90AA0" w:rsidP="00590AA0">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2D55A8" w:rsidP="00590AA0">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F34AB" w:rsidP="00590AA0">
            <w:pPr>
              <w:spacing w:line="240" w:lineRule="auto"/>
              <w:jc w:val="left"/>
              <w:rPr>
                <w:rFonts w:cs="Arial"/>
                <w:sz w:val="20"/>
                <w:szCs w:val="20"/>
                <w:lang w:eastAsia="ja-JP"/>
              </w:rPr>
            </w:pPr>
            <w:hyperlink r:id="rId15" w:history="1">
              <w:r w:rsidR="002D55A8" w:rsidRPr="002D55A8">
                <w:rPr>
                  <w:rStyle w:val="Hyperlink"/>
                  <w:sz w:val="20"/>
                  <w:szCs w:val="20"/>
                </w:rPr>
                <w:t>bguald0</w:t>
              </w:r>
              <w:r w:rsidR="00590AA0" w:rsidRPr="008579F9">
                <w:rPr>
                  <w:rStyle w:val="Hyperlink"/>
                  <w:sz w:val="20"/>
                  <w:szCs w:val="20"/>
                </w:rPr>
                <w:t>@searshc.com</w:t>
              </w:r>
            </w:hyperlink>
            <w:hyperlink r:id="rId16"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5F34AB" w:rsidP="009444EA">
            <w:pPr>
              <w:spacing w:line="240" w:lineRule="auto"/>
              <w:jc w:val="left"/>
              <w:rPr>
                <w:sz w:val="20"/>
                <w:szCs w:val="20"/>
              </w:rPr>
            </w:pPr>
            <w:hyperlink r:id="rId17"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5F34AB" w:rsidP="009444EA">
            <w:pPr>
              <w:spacing w:line="240" w:lineRule="auto"/>
              <w:jc w:val="left"/>
              <w:rPr>
                <w:sz w:val="20"/>
                <w:szCs w:val="20"/>
              </w:rPr>
            </w:pPr>
            <w:hyperlink r:id="rId18"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5F34AB" w:rsidP="00233A45">
            <w:pPr>
              <w:spacing w:line="240" w:lineRule="auto"/>
              <w:jc w:val="left"/>
              <w:rPr>
                <w:sz w:val="20"/>
                <w:szCs w:val="20"/>
              </w:rPr>
            </w:pPr>
            <w:hyperlink r:id="rId19"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5F34AB" w:rsidP="009444EA">
            <w:pPr>
              <w:spacing w:line="240" w:lineRule="auto"/>
              <w:jc w:val="left"/>
              <w:rPr>
                <w:sz w:val="20"/>
                <w:szCs w:val="20"/>
              </w:rPr>
            </w:pPr>
            <w:hyperlink r:id="rId20"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lastRenderedPageBreak/>
              <w:t xml:space="preserve">Don </w:t>
            </w:r>
            <w:proofErr w:type="spellStart"/>
            <w:r w:rsidRPr="00214F88">
              <w:rPr>
                <w:rFonts w:asciiTheme="minorHAnsi" w:hAnsiTheme="minorHAnsi" w:cs="Arial"/>
                <w:szCs w:val="22"/>
              </w:rPr>
              <w:t>Fotsch</w:t>
            </w:r>
            <w:proofErr w:type="spellEnd"/>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5F34AB"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3813652"/>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3813653"/>
      <w:r>
        <w:t>Mission</w:t>
      </w:r>
      <w:bookmarkEnd w:id="12"/>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3" w:name="_Toc323813654"/>
      <w:r>
        <w:t>Strategy</w:t>
      </w:r>
      <w:bookmarkEnd w:id="13"/>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14" w:name="_Toc323813655"/>
      <w:r>
        <w:t>Objectives</w:t>
      </w:r>
      <w:bookmarkEnd w:id="14"/>
    </w:p>
    <w:p w:rsidR="00A8620D" w:rsidRDefault="00A8620D" w:rsidP="00855BFA">
      <w:pPr>
        <w:pStyle w:val="ListParagraph"/>
        <w:numPr>
          <w:ilvl w:val="0"/>
          <w:numId w:val="17"/>
        </w:numPr>
      </w:pPr>
      <w:r>
        <w:t xml:space="preserve">Deliver Phase 1 release of Communities by End of </w:t>
      </w:r>
      <w:r w:rsidR="00CF4F1C">
        <w:t>August 29</w:t>
      </w:r>
      <w:proofErr w:type="gramStart"/>
      <w:r w:rsidR="00CF4F1C">
        <w:t>,2012</w:t>
      </w:r>
      <w:proofErr w:type="gramEnd"/>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5" w:name="_Toc323813656"/>
      <w:r>
        <w:t>Guiding Principles</w:t>
      </w:r>
      <w:bookmarkEnd w:id="15"/>
    </w:p>
    <w:p w:rsidR="00214F88" w:rsidRDefault="00214F88" w:rsidP="006F2404">
      <w:pPr>
        <w:ind w:left="720"/>
      </w:pPr>
      <w:proofErr w:type="gramStart"/>
      <w:r>
        <w:t xml:space="preserve">To </w:t>
      </w:r>
      <w:r w:rsidR="0004448C">
        <w:t xml:space="preserve">be the leader in online social support communities and delight our customers through every </w:t>
      </w:r>
      <w:proofErr w:type="spellStart"/>
      <w:r w:rsidR="0004448C">
        <w:t>touchpoint</w:t>
      </w:r>
      <w:proofErr w:type="spellEnd"/>
      <w:r w:rsidR="0004448C">
        <w:t>.</w:t>
      </w:r>
      <w:proofErr w:type="gramEnd"/>
      <w:r w:rsidR="0004448C">
        <w:t xml:space="preserve">  </w:t>
      </w:r>
    </w:p>
    <w:p w:rsidR="006F2404" w:rsidRPr="00214F88" w:rsidRDefault="006F2404" w:rsidP="006F2404">
      <w:pPr>
        <w:ind w:left="720"/>
        <w:rPr>
          <w:b/>
        </w:rPr>
      </w:pPr>
    </w:p>
    <w:p w:rsidR="00214F88" w:rsidRPr="00EF22BB" w:rsidRDefault="00214F88" w:rsidP="00FD035C">
      <w:pPr>
        <w:ind w:left="720" w:firstLine="360"/>
        <w:rPr>
          <w:b/>
          <w:bCs/>
        </w:rPr>
      </w:pPr>
      <w:r>
        <w:rPr>
          <w:b/>
          <w:bCs/>
        </w:rPr>
        <w:t xml:space="preserve">1. </w:t>
      </w:r>
      <w:proofErr w:type="gramStart"/>
      <w:r>
        <w:rPr>
          <w:b/>
          <w:bCs/>
        </w:rPr>
        <w:t>For</w:t>
      </w:r>
      <w:proofErr w:type="gramEnd"/>
      <w:r>
        <w:rPr>
          <w:b/>
          <w:bCs/>
        </w:rPr>
        <w:t xml:space="preserve">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proofErr w:type="gramStart"/>
      <w:r w:rsidRPr="00EF22BB">
        <w:t>to</w:t>
      </w:r>
      <w:proofErr w:type="gramEnd"/>
      <w:r w:rsidRPr="00EF22BB">
        <w:t xml:space="preserve">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proofErr w:type="gramStart"/>
      <w:r>
        <w:rPr>
          <w:b/>
          <w:bCs/>
        </w:rPr>
        <w:t>For</w:t>
      </w:r>
      <w:proofErr w:type="gramEnd"/>
      <w:r>
        <w:rPr>
          <w:b/>
          <w:bCs/>
        </w:rPr>
        <w:t xml:space="preserve">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lastRenderedPageBreak/>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proofErr w:type="gramStart"/>
      <w:r w:rsidRPr="00EF22BB">
        <w:t>to</w:t>
      </w:r>
      <w:proofErr w:type="gramEnd"/>
      <w:r w:rsidRPr="00EF22BB">
        <w:t xml:space="preserve">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3813657"/>
      <w:r>
        <w:rPr>
          <w:rFonts w:cs="Arial"/>
          <w:sz w:val="28"/>
        </w:rPr>
        <w:t>Components and</w:t>
      </w:r>
      <w:r w:rsidR="002E6AFF">
        <w:rPr>
          <w:rFonts w:cs="Arial"/>
          <w:sz w:val="28"/>
        </w:rPr>
        <w:t xml:space="preserve"> Functional </w:t>
      </w:r>
      <w:r w:rsidR="00F30D0E">
        <w:rPr>
          <w:rFonts w:cs="Arial"/>
          <w:sz w:val="28"/>
        </w:rPr>
        <w:t>Requirements</w:t>
      </w:r>
      <w:bookmarkEnd w:id="16"/>
    </w:p>
    <w:p w:rsidR="00D17BCF" w:rsidRDefault="0004448C" w:rsidP="00D17BCF">
      <w:bookmarkStart w:id="17" w:name="_Toc308433900"/>
      <w:r>
        <w:t>User Roles</w:t>
      </w:r>
    </w:p>
    <w:tbl>
      <w:tblPr>
        <w:tblStyle w:val="LightGrid-Accent11"/>
        <w:tblW w:w="0" w:type="auto"/>
        <w:tblLook w:val="04A0"/>
      </w:tblPr>
      <w:tblGrid>
        <w:gridCol w:w="4923"/>
        <w:gridCol w:w="4923"/>
      </w:tblGrid>
      <w:tr w:rsidR="0004448C" w:rsidTr="00EC3C67">
        <w:trPr>
          <w:cnfStyle w:val="100000000000"/>
        </w:trPr>
        <w:tc>
          <w:tcPr>
            <w:cnfStyle w:val="001000000000"/>
            <w:tcW w:w="4923" w:type="dxa"/>
          </w:tcPr>
          <w:p w:rsidR="0004448C" w:rsidRDefault="0004448C" w:rsidP="00EC3C67">
            <w:r>
              <w:t>User Role</w:t>
            </w:r>
          </w:p>
        </w:tc>
        <w:tc>
          <w:tcPr>
            <w:tcW w:w="4923" w:type="dxa"/>
          </w:tcPr>
          <w:p w:rsidR="0004448C" w:rsidRDefault="0004448C" w:rsidP="00EC3C67">
            <w:pPr>
              <w:cnfStyle w:val="100000000000"/>
            </w:pPr>
            <w:r>
              <w:t>Description</w:t>
            </w:r>
          </w:p>
        </w:tc>
      </w:tr>
      <w:tr w:rsidR="0004448C" w:rsidTr="00EC3C67">
        <w:trPr>
          <w:cnfStyle w:val="000000100000"/>
        </w:trPr>
        <w:tc>
          <w:tcPr>
            <w:cnfStyle w:val="001000000000"/>
            <w:tcW w:w="4923" w:type="dxa"/>
          </w:tcPr>
          <w:p w:rsidR="0004448C" w:rsidRDefault="0004448C" w:rsidP="00EC3C67">
            <w:r>
              <w:t>Business</w:t>
            </w:r>
          </w:p>
        </w:tc>
        <w:tc>
          <w:tcPr>
            <w:tcW w:w="4923" w:type="dxa"/>
          </w:tcPr>
          <w:p w:rsidR="0004448C" w:rsidRDefault="0004448C" w:rsidP="00EC3C67">
            <w:pPr>
              <w:cnfStyle w:val="000000100000"/>
            </w:pPr>
            <w:r>
              <w:t>Moderator, Expert, Customer Care Agent</w:t>
            </w:r>
          </w:p>
        </w:tc>
      </w:tr>
      <w:tr w:rsidR="0004448C" w:rsidTr="00EC3C67">
        <w:trPr>
          <w:cnfStyle w:val="000000010000"/>
        </w:trPr>
        <w:tc>
          <w:tcPr>
            <w:cnfStyle w:val="001000000000"/>
            <w:tcW w:w="4923" w:type="dxa"/>
          </w:tcPr>
          <w:p w:rsidR="0004448C" w:rsidRDefault="0004448C" w:rsidP="00EC3C67">
            <w:r>
              <w:t>User</w:t>
            </w:r>
          </w:p>
        </w:tc>
        <w:tc>
          <w:tcPr>
            <w:tcW w:w="4923" w:type="dxa"/>
          </w:tcPr>
          <w:p w:rsidR="0004448C" w:rsidRDefault="0004448C" w:rsidP="00EC3C67">
            <w:pPr>
              <w:cnfStyle w:val="000000010000"/>
            </w:pPr>
            <w:r>
              <w:t>Customer, Member</w:t>
            </w:r>
          </w:p>
        </w:tc>
      </w:tr>
      <w:tr w:rsidR="0004448C" w:rsidTr="00EC3C67">
        <w:trPr>
          <w:cnfStyle w:val="000000100000"/>
        </w:trPr>
        <w:tc>
          <w:tcPr>
            <w:cnfStyle w:val="001000000000"/>
            <w:tcW w:w="4923" w:type="dxa"/>
          </w:tcPr>
          <w:p w:rsidR="0004448C" w:rsidRDefault="0004448C" w:rsidP="00EC3C67">
            <w:r>
              <w:t>System</w:t>
            </w:r>
          </w:p>
        </w:tc>
        <w:tc>
          <w:tcPr>
            <w:tcW w:w="4923" w:type="dxa"/>
          </w:tcPr>
          <w:p w:rsidR="0004448C" w:rsidRDefault="0004448C" w:rsidP="00EC3C67">
            <w:pPr>
              <w:cnfStyle w:val="000000100000"/>
            </w:pPr>
            <w:r>
              <w:t>Non-human user; automated interaction</w:t>
            </w:r>
          </w:p>
        </w:tc>
      </w:tr>
    </w:tbl>
    <w:p w:rsidR="00607DCD" w:rsidRDefault="00607DCD" w:rsidP="00607DCD">
      <w:pPr>
        <w:pStyle w:val="Heading2"/>
        <w:tabs>
          <w:tab w:val="clear" w:pos="1980"/>
        </w:tabs>
      </w:pPr>
      <w:bookmarkStart w:id="18" w:name="_Toc323813658"/>
      <w:r>
        <w:t xml:space="preserve">Register and Sign On </w:t>
      </w:r>
      <w:r w:rsidR="003736A6">
        <w:t xml:space="preserve">Requirements </w:t>
      </w:r>
      <w:r>
        <w:t>– P1</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trying to post content, User is prompted with in flow simple sign on to enter email address and create username and </w:t>
            </w:r>
            <w:proofErr w:type="spellStart"/>
            <w:r w:rsidRPr="009E335E">
              <w:rPr>
                <w:rFonts w:ascii="Arial" w:hAnsi="Arial" w:cs="Arial"/>
                <w:sz w:val="20"/>
                <w:szCs w:val="20"/>
              </w:rPr>
              <w:t>prechecked</w:t>
            </w:r>
            <w:proofErr w:type="spellEnd"/>
            <w:r w:rsidRPr="009E335E">
              <w:rPr>
                <w:rFonts w:ascii="Arial" w:hAnsi="Arial" w:cs="Arial"/>
                <w:sz w:val="20"/>
                <w:szCs w:val="20"/>
              </w:rPr>
              <w:t xml:space="preserve">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9"/>
            <w:r w:rsidRPr="009E335E">
              <w:rPr>
                <w:rFonts w:ascii="Arial" w:hAnsi="Arial" w:cs="Arial"/>
                <w:sz w:val="20"/>
                <w:szCs w:val="20"/>
              </w:rPr>
              <w:t>Open ID</w:t>
            </w:r>
            <w:commentRangeEnd w:id="19"/>
            <w:r w:rsidR="00772D12">
              <w:rPr>
                <w:rStyle w:val="CommentReference"/>
              </w:rPr>
              <w:commentReference w:id="19"/>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 xml:space="preserve">User has WCS account but never created a username in past. User is prompted to </w:t>
            </w:r>
            <w:r>
              <w:rPr>
                <w:rFonts w:ascii="Arial" w:hAnsi="Arial" w:cs="Arial"/>
                <w:sz w:val="20"/>
                <w:szCs w:val="20"/>
              </w:rPr>
              <w:lastRenderedPageBreak/>
              <w:t>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20" w:name="_Toc323813659"/>
      <w:r>
        <w:t xml:space="preserve">Communities Profile </w:t>
      </w:r>
      <w:r w:rsidR="003736A6">
        <w:t>Requirements</w:t>
      </w:r>
      <w:r>
        <w:t xml:space="preserve"> –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04448C" w:rsidP="00077E44">
            <w:pPr>
              <w:pStyle w:val="ListParagraph"/>
              <w:numPr>
                <w:ilvl w:val="0"/>
                <w:numId w:val="55"/>
              </w:numPr>
              <w:rPr>
                <w:rFonts w:ascii="Arial" w:hAnsi="Arial" w:cs="Arial"/>
                <w:sz w:val="20"/>
                <w:szCs w:val="20"/>
              </w:rPr>
            </w:pPr>
            <w:r>
              <w:rPr>
                <w:rFonts w:ascii="Arial" w:hAnsi="Arial" w:cs="Arial"/>
                <w:sz w:val="20"/>
                <w:szCs w:val="20"/>
              </w:rPr>
              <w:t>Questions Asked</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65C1E" w:rsidP="000E43F8">
            <w:pPr>
              <w:rPr>
                <w:rFonts w:ascii="Arial" w:hAnsi="Arial" w:cs="Arial"/>
                <w:sz w:val="20"/>
                <w:szCs w:val="20"/>
              </w:rPr>
            </w:pPr>
          </w:p>
        </w:tc>
        <w:tc>
          <w:tcPr>
            <w:tcW w:w="8730" w:type="dxa"/>
          </w:tcPr>
          <w:p w:rsidR="00665C1E" w:rsidRPr="00F57A7E" w:rsidRDefault="00665C1E" w:rsidP="00EA0D34">
            <w:pPr>
              <w:rPr>
                <w:rFonts w:ascii="Arial" w:hAnsi="Arial" w:cs="Arial"/>
                <w:sz w:val="20"/>
                <w:szCs w:val="20"/>
              </w:rPr>
            </w:pP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04448C">
              <w:rPr>
                <w:rFonts w:ascii="Arial" w:hAnsi="Arial" w:cs="Arial"/>
                <w:sz w:val="20"/>
                <w:szCs w:val="20"/>
              </w:rPr>
              <w:t>2</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65C1E" w:rsidRPr="001068D4" w:rsidTr="00CD29FE">
        <w:tc>
          <w:tcPr>
            <w:tcW w:w="810" w:type="dxa"/>
          </w:tcPr>
          <w:p w:rsidR="00665C1E" w:rsidRDefault="00665C1E" w:rsidP="000E43F8">
            <w:pPr>
              <w:rPr>
                <w:rFonts w:ascii="Arial" w:hAnsi="Arial" w:cs="Arial"/>
                <w:sz w:val="20"/>
                <w:szCs w:val="20"/>
              </w:rPr>
            </w:pPr>
          </w:p>
        </w:tc>
        <w:tc>
          <w:tcPr>
            <w:tcW w:w="8730" w:type="dxa"/>
          </w:tcPr>
          <w:p w:rsidR="00665C1E" w:rsidRDefault="00665C1E" w:rsidP="00077E44">
            <w:pPr>
              <w:pStyle w:val="ListParagraph"/>
              <w:numPr>
                <w:ilvl w:val="0"/>
                <w:numId w:val="56"/>
              </w:numPr>
              <w:rPr>
                <w:b/>
                <w:snapToGrid w:val="0"/>
                <w:spacing w:val="2"/>
                <w:kern w:val="28"/>
                <w:szCs w:val="22"/>
              </w:rPr>
            </w:pP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CD29FE"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p w:rsidR="00657C93" w:rsidRDefault="00657C93" w:rsidP="000E43F8">
            <w:pPr>
              <w:rPr>
                <w:rFonts w:ascii="Arial" w:hAnsi="Arial" w:cs="Arial"/>
                <w:sz w:val="20"/>
                <w:szCs w:val="20"/>
              </w:rPr>
            </w:pPr>
            <w:r>
              <w:rPr>
                <w:rStyle w:val="CommentReference"/>
              </w:rPr>
              <w:commentReference w:id="21"/>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p>
        </w:tc>
      </w:tr>
      <w:tr w:rsidR="00CD29FE" w:rsidRPr="001068D4" w:rsidTr="00CD29FE">
        <w:tc>
          <w:tcPr>
            <w:tcW w:w="810" w:type="dxa"/>
          </w:tcPr>
          <w:p w:rsidR="00CD29FE" w:rsidRDefault="00CD29FE" w:rsidP="000E43F8">
            <w:pPr>
              <w:rPr>
                <w:rFonts w:ascii="Arial" w:hAnsi="Arial" w:cs="Arial"/>
                <w:sz w:val="20"/>
                <w:szCs w:val="20"/>
              </w:rPr>
            </w:pPr>
          </w:p>
        </w:tc>
        <w:tc>
          <w:tcPr>
            <w:tcW w:w="8730" w:type="dxa"/>
          </w:tcPr>
          <w:p w:rsidR="00CD29FE" w:rsidRPr="0025244B" w:rsidRDefault="00CD29FE" w:rsidP="00CD29FE">
            <w:pPr>
              <w:pStyle w:val="ListParagraph"/>
              <w:rPr>
                <w:rFonts w:ascii="Arial" w:hAnsi="Arial" w:cs="Arial"/>
                <w:sz w:val="20"/>
                <w:szCs w:val="20"/>
              </w:rPr>
            </w:pPr>
          </w:p>
        </w:tc>
      </w:tr>
    </w:tbl>
    <w:p w:rsidR="00397072" w:rsidRDefault="00397072" w:rsidP="003075F8">
      <w:pPr>
        <w:rPr>
          <w:b/>
          <w:i/>
          <w:color w:val="FF0000"/>
          <w:szCs w:val="22"/>
        </w:rPr>
      </w:pPr>
    </w:p>
    <w:p w:rsidR="003075F8" w:rsidRPr="003075F8" w:rsidRDefault="009C2BA6" w:rsidP="003075F8">
      <w:pPr>
        <w:rPr>
          <w:color w:val="FF0000"/>
          <w:szCs w:val="22"/>
        </w:rPr>
      </w:pPr>
      <w:proofErr w:type="gramStart"/>
      <w:r>
        <w:rPr>
          <w:color w:val="FF0000"/>
          <w:szCs w:val="22"/>
        </w:rPr>
        <w:t>WCS Profile to not be modified in first phase; existing integration (My Stuff and Order Center links) to be maintained only.</w:t>
      </w:r>
      <w:proofErr w:type="gramEnd"/>
      <w:r>
        <w:rPr>
          <w:color w:val="FF0000"/>
          <w:szCs w:val="22"/>
        </w:rPr>
        <w:t xml:space="preserve"> </w:t>
      </w:r>
    </w:p>
    <w:p w:rsidR="00105978" w:rsidRDefault="00105978" w:rsidP="000D3277">
      <w:pPr>
        <w:pStyle w:val="Heading2"/>
      </w:pPr>
      <w:bookmarkStart w:id="22" w:name="_Toc323813660"/>
      <w:r>
        <w:t>Header</w:t>
      </w:r>
      <w:bookmarkEnd w:id="22"/>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lastRenderedPageBreak/>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 xml:space="preserve">Link for </w:t>
            </w:r>
            <w:proofErr w:type="spellStart"/>
            <w:r>
              <w:rPr>
                <w:rFonts w:ascii="Arial" w:hAnsi="Arial" w:cs="Arial"/>
                <w:sz w:val="18"/>
                <w:szCs w:val="20"/>
              </w:rPr>
              <w:t>MyKmart</w:t>
            </w:r>
            <w:proofErr w:type="spellEnd"/>
            <w:r>
              <w:rPr>
                <w:rFonts w:ascii="Arial" w:hAnsi="Arial" w:cs="Arial"/>
                <w:sz w:val="18"/>
                <w:szCs w:val="20"/>
              </w:rPr>
              <w:t xml:space="preserve">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Customer Service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r w:rsidR="0004448C">
              <w:rPr>
                <w:rFonts w:ascii="Arial" w:hAnsi="Arial" w:cs="Arial"/>
                <w:sz w:val="18"/>
                <w:szCs w:val="20"/>
              </w:rPr>
              <w:t>category the</w:t>
            </w:r>
            <w:r>
              <w:rPr>
                <w:rFonts w:ascii="Arial" w:hAnsi="Arial" w:cs="Arial"/>
                <w:sz w:val="18"/>
                <w:szCs w:val="20"/>
              </w:rPr>
              <w:t xml:space="preserve"> blog was written under</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RPr="00484614" w:rsidRDefault="00105978" w:rsidP="00077E44">
            <w:pPr>
              <w:pStyle w:val="ListParagraph"/>
              <w:numPr>
                <w:ilvl w:val="0"/>
                <w:numId w:val="40"/>
              </w:numPr>
              <w:rPr>
                <w:rFonts w:ascii="Arial" w:hAnsi="Arial" w:cs="Arial"/>
                <w:sz w:val="18"/>
                <w:szCs w:val="20"/>
              </w:rPr>
            </w:pP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04448C" w:rsidP="00105978">
            <w:pPr>
              <w:rPr>
                <w:rFonts w:ascii="Arial" w:hAnsi="Arial" w:cs="Arial"/>
                <w:b/>
                <w:sz w:val="18"/>
                <w:szCs w:val="20"/>
              </w:rPr>
            </w:pPr>
            <w:r>
              <w:rPr>
                <w:rFonts w:ascii="Arial" w:hAnsi="Arial" w:cs="Arial"/>
                <w:b/>
                <w:sz w:val="18"/>
                <w:szCs w:val="20"/>
              </w:rPr>
              <w:t>Navigation Message</w:t>
            </w:r>
          </w:p>
          <w:p w:rsidR="00813187" w:rsidRPr="0004448C" w:rsidRDefault="00813187" w:rsidP="0004448C">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0004448C">
              <w:rPr>
                <w:rFonts w:ascii="Arial" w:hAnsi="Arial" w:cs="Arial"/>
                <w:sz w:val="18"/>
                <w:szCs w:val="20"/>
              </w:rPr>
              <w:t xml:space="preserve">that </w:t>
            </w:r>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Updated in Admin tool </w:t>
            </w:r>
          </w:p>
          <w:p w:rsidR="0004448C" w:rsidRPr="00813187"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Current example: </w:t>
            </w:r>
            <w:r w:rsidR="00EC3C67">
              <w:rPr>
                <w:rFonts w:ascii="Arial" w:hAnsi="Arial" w:cs="Arial"/>
                <w:noProof/>
                <w:sz w:val="18"/>
                <w:szCs w:val="20"/>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proofErr w:type="spellStart"/>
            <w:r>
              <w:rPr>
                <w:rFonts w:ascii="Arial" w:hAnsi="Arial" w:cs="Arial"/>
                <w:b/>
                <w:sz w:val="18"/>
                <w:szCs w:val="20"/>
              </w:rPr>
              <w:t>Qualtrics</w:t>
            </w:r>
            <w:proofErr w:type="spellEnd"/>
            <w:r>
              <w:rPr>
                <w:rFonts w:ascii="Arial" w:hAnsi="Arial" w:cs="Arial"/>
                <w:b/>
                <w:sz w:val="18"/>
                <w:szCs w:val="20"/>
              </w:rPr>
              <w:t xml:space="preserve"> feedback link </w:t>
            </w:r>
          </w:p>
        </w:tc>
      </w:tr>
    </w:tbl>
    <w:p w:rsidR="000D3277" w:rsidRDefault="000D3277" w:rsidP="000D3277">
      <w:pPr>
        <w:pStyle w:val="Heading2"/>
      </w:pPr>
      <w:bookmarkStart w:id="23" w:name="_Toc323813661"/>
      <w:r>
        <w:t>Homepage</w:t>
      </w:r>
      <w:r w:rsidR="00304407">
        <w:t xml:space="preserve"> </w:t>
      </w:r>
      <w:r>
        <w:t>– P1 &amp; P2</w:t>
      </w:r>
      <w:bookmarkEnd w:id="2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lastRenderedPageBreak/>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lastRenderedPageBreak/>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 xml:space="preserve">Clearly identified content in results (blog post, </w:t>
            </w:r>
            <w:proofErr w:type="spellStart"/>
            <w:r>
              <w:rPr>
                <w:rFonts w:ascii="Arial" w:hAnsi="Arial" w:cs="Arial"/>
                <w:sz w:val="18"/>
                <w:szCs w:val="20"/>
              </w:rPr>
              <w:t>vs</w:t>
            </w:r>
            <w:proofErr w:type="spellEnd"/>
            <w:r>
              <w:rPr>
                <w:rFonts w:ascii="Arial" w:hAnsi="Arial" w:cs="Arial"/>
                <w:sz w:val="18"/>
                <w:szCs w:val="20"/>
              </w:rPr>
              <w:t xml:space="preserve"> Q&amp;A, </w:t>
            </w:r>
            <w:proofErr w:type="spellStart"/>
            <w:r>
              <w:rPr>
                <w:rFonts w:ascii="Arial" w:hAnsi="Arial" w:cs="Arial"/>
                <w:sz w:val="18"/>
                <w:szCs w:val="20"/>
              </w:rPr>
              <w:t>vs</w:t>
            </w:r>
            <w:proofErr w:type="spellEnd"/>
            <w:r w:rsidR="0004448C">
              <w:rPr>
                <w:rFonts w:ascii="Arial" w:hAnsi="Arial" w:cs="Arial"/>
                <w:sz w:val="18"/>
                <w:szCs w:val="20"/>
              </w:rPr>
              <w:t xml:space="preserve"> Buying Guide</w:t>
            </w:r>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EC3C67" w:rsidP="00CD29FE">
            <w:pPr>
              <w:pStyle w:val="ListParagraph"/>
              <w:numPr>
                <w:ilvl w:val="0"/>
                <w:numId w:val="41"/>
              </w:numPr>
              <w:rPr>
                <w:ins w:id="24" w:author="jmassud" w:date="2012-05-08T14:32:00Z"/>
                <w:rFonts w:ascii="Arial" w:hAnsi="Arial" w:cs="Arial"/>
                <w:sz w:val="18"/>
                <w:szCs w:val="20"/>
              </w:rPr>
            </w:pPr>
            <w:ins w:id="25" w:author="jmassud" w:date="2012-05-08T14:32:00Z">
              <w:r>
                <w:rPr>
                  <w:rFonts w:ascii="Arial" w:hAnsi="Arial" w:cs="Arial"/>
                  <w:sz w:val="18"/>
                  <w:szCs w:val="20"/>
                </w:rPr>
                <w:t>Welcome So and So</w:t>
              </w:r>
            </w:ins>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r w:rsidR="0004448C">
              <w:rPr>
                <w:rFonts w:ascii="Arial" w:hAnsi="Arial" w:cs="Arial"/>
                <w:sz w:val="18"/>
                <w:szCs w:val="20"/>
              </w:rPr>
              <w:t>Category Pages</w:t>
            </w:r>
          </w:p>
          <w:p w:rsidR="00CD29FE" w:rsidRPr="00F422EB" w:rsidRDefault="00CD29FE" w:rsidP="00CD29FE">
            <w:pPr>
              <w:pStyle w:val="ListParagraph"/>
              <w:numPr>
                <w:ilvl w:val="0"/>
                <w:numId w:val="41"/>
              </w:numPr>
              <w:rPr>
                <w:del w:id="26" w:author="jmassud" w:date="2012-05-08T14:32:00Z"/>
                <w:rFonts w:ascii="Arial" w:hAnsi="Arial" w:cs="Arial"/>
                <w:sz w:val="18"/>
                <w:szCs w:val="20"/>
              </w:rPr>
            </w:pPr>
            <w:del w:id="27" w:author="jmassud" w:date="2012-05-08T14:32:00Z">
              <w:r>
                <w:rPr>
                  <w:rFonts w:ascii="Arial" w:hAnsi="Arial" w:cs="Arial"/>
                  <w:sz w:val="18"/>
                  <w:szCs w:val="20"/>
                </w:rPr>
                <w:delText>C</w:delText>
              </w:r>
              <w:r w:rsidRPr="00BC3F20">
                <w:rPr>
                  <w:rFonts w:ascii="Arial" w:hAnsi="Arial" w:cs="Arial"/>
                  <w:sz w:val="18"/>
                  <w:szCs w:val="20"/>
                </w:rPr>
                <w:delText xml:space="preserve">ondensed version of </w:delText>
              </w:r>
              <w:r>
                <w:rPr>
                  <w:rFonts w:ascii="Arial" w:hAnsi="Arial" w:cs="Arial"/>
                  <w:sz w:val="18"/>
                  <w:szCs w:val="20"/>
                </w:rPr>
                <w:delText>the</w:delText>
              </w:r>
              <w:r w:rsidRPr="00BC3F20">
                <w:rPr>
                  <w:rFonts w:ascii="Arial" w:hAnsi="Arial" w:cs="Arial"/>
                  <w:sz w:val="18"/>
                  <w:szCs w:val="20"/>
                </w:rPr>
                <w:delText xml:space="preserve"> Activity Feed available in Profile </w:delText>
              </w:r>
              <w:r w:rsidRPr="00BC3F20">
                <w:rPr>
                  <w:rFonts w:ascii="Arial" w:hAnsi="Arial" w:cs="Arial"/>
                  <w:b/>
                  <w:sz w:val="18"/>
                  <w:szCs w:val="20"/>
                </w:rPr>
                <w:delText>(3.2.3)</w:delText>
              </w:r>
            </w:del>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r w:rsidR="0004448C">
              <w:rPr>
                <w:rFonts w:ascii="Arial" w:hAnsi="Arial" w:cs="Arial"/>
                <w:sz w:val="18"/>
                <w:szCs w:val="20"/>
              </w:rPr>
              <w:t xml:space="preserve">Business </w:t>
            </w:r>
            <w:r>
              <w:rPr>
                <w:rFonts w:ascii="Arial" w:hAnsi="Arial" w:cs="Arial"/>
                <w:sz w:val="18"/>
                <w:szCs w:val="20"/>
              </w:rPr>
              <w:t>Member</w:t>
            </w:r>
            <w:r w:rsidR="0004448C">
              <w:rPr>
                <w:rFonts w:ascii="Arial" w:hAnsi="Arial" w:cs="Arial"/>
                <w:sz w:val="18"/>
                <w:szCs w:val="20"/>
              </w:rPr>
              <w:t xml:space="preserve"> (controlled through CMS)</w:t>
            </w:r>
            <w:r>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r w:rsidRPr="001068D4">
              <w:rPr>
                <w:rFonts w:ascii="Arial" w:hAnsi="Arial" w:cs="Arial"/>
                <w:b/>
                <w:sz w:val="18"/>
                <w:szCs w:val="20"/>
              </w:rPr>
              <w:t xml:space="preserve">Future planned enhancements </w:t>
            </w:r>
          </w:p>
        </w:tc>
      </w:tr>
      <w:tr w:rsidR="00AC5514" w:rsidRPr="001068D4" w:rsidTr="00F37A79">
        <w:tc>
          <w:tcPr>
            <w:tcW w:w="810" w:type="dxa"/>
          </w:tcPr>
          <w:p w:rsidR="00AC5514" w:rsidRDefault="00AC5514" w:rsidP="000D3277">
            <w:pPr>
              <w:rPr>
                <w:rFonts w:ascii="Arial" w:hAnsi="Arial" w:cs="Arial"/>
                <w:sz w:val="18"/>
                <w:szCs w:val="20"/>
              </w:rPr>
            </w:pPr>
          </w:p>
        </w:tc>
        <w:tc>
          <w:tcPr>
            <w:tcW w:w="8730" w:type="dxa"/>
          </w:tcPr>
          <w:p w:rsidR="00AC5514" w:rsidRPr="00AC5514" w:rsidRDefault="00AC5514" w:rsidP="000D3277">
            <w:pPr>
              <w:rPr>
                <w:rFonts w:ascii="Arial" w:hAnsi="Arial" w:cs="Arial"/>
                <w:sz w:val="18"/>
                <w:szCs w:val="20"/>
              </w:rPr>
            </w:pPr>
          </w:p>
        </w:tc>
      </w:tr>
    </w:tbl>
    <w:p w:rsidR="00E909F8" w:rsidRDefault="00DF291E" w:rsidP="00E909F8">
      <w:pPr>
        <w:pStyle w:val="Heading2"/>
      </w:pPr>
      <w:bookmarkStart w:id="28" w:name="_Toc323813662"/>
      <w:r>
        <w:t>Q&amp;A</w:t>
      </w:r>
      <w:r w:rsidR="003736A6">
        <w:t xml:space="preserve"> and Commenting</w:t>
      </w:r>
      <w:r>
        <w:t xml:space="preserve"> Requirements – </w:t>
      </w:r>
      <w:r w:rsidR="00E909F8">
        <w:t>P1</w:t>
      </w:r>
      <w:bookmarkEnd w:id="28"/>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9"/>
            <w:r>
              <w:rPr>
                <w:rFonts w:ascii="Arial" w:hAnsi="Arial" w:cs="Arial"/>
                <w:sz w:val="18"/>
              </w:rPr>
              <w:t xml:space="preserve">Add tags from predefined list </w:t>
            </w:r>
            <w:commentRangeEnd w:id="29"/>
            <w:r>
              <w:rPr>
                <w:rStyle w:val="CommentReference"/>
              </w:rPr>
              <w:commentReference w:id="29"/>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ins w:id="30" w:author="jmassud" w:date="2012-05-08T14:32:00Z"/>
                <w:rFonts w:ascii="Arial" w:hAnsi="Arial" w:cs="Arial"/>
                <w:sz w:val="18"/>
              </w:rPr>
            </w:pPr>
            <w:ins w:id="31" w:author="jmassud" w:date="2012-05-08T14:32:00Z">
              <w:r w:rsidRPr="00EC3C67">
                <w:rPr>
                  <w:rFonts w:ascii="Arial" w:hAnsi="Arial" w:cs="Arial"/>
                  <w:b/>
                  <w:i/>
                  <w:sz w:val="18"/>
                </w:rPr>
                <w:t>Functional Requirements</w:t>
              </w:r>
              <w:r>
                <w:rPr>
                  <w:rFonts w:ascii="Arial" w:hAnsi="Arial" w:cs="Arial"/>
                  <w:sz w:val="18"/>
                </w:rPr>
                <w:t xml:space="preserve">: Restrict SHC IP. </w:t>
              </w:r>
            </w:ins>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32"/>
            <w:r w:rsidRPr="001068D4">
              <w:rPr>
                <w:rFonts w:ascii="Arial" w:hAnsi="Arial" w:cs="Arial"/>
                <w:sz w:val="18"/>
              </w:rPr>
              <w:t>email</w:t>
            </w:r>
            <w:commentRangeEnd w:id="32"/>
            <w:r w:rsidR="00C5462C">
              <w:rPr>
                <w:rStyle w:val="CommentReference"/>
              </w:rPr>
              <w:commentReference w:id="32"/>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lastRenderedPageBreak/>
              <w:t xml:space="preserve">SEO Optimized </w:t>
            </w:r>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xml:space="preserve">, and paste </w:t>
            </w:r>
            <w:proofErr w:type="spellStart"/>
            <w:r w:rsidR="00AF6D38">
              <w:rPr>
                <w:rFonts w:ascii="Arial" w:hAnsi="Arial" w:cs="Arial"/>
                <w:sz w:val="18"/>
              </w:rPr>
              <w:t>PDFs,</w:t>
            </w:r>
            <w:r>
              <w:rPr>
                <w:rFonts w:ascii="Arial" w:hAnsi="Arial" w:cs="Arial"/>
                <w:sz w:val="18"/>
              </w:rPr>
              <w:t>that</w:t>
            </w:r>
            <w:proofErr w:type="spellEnd"/>
            <w:r>
              <w:rPr>
                <w:rFonts w:ascii="Arial" w:hAnsi="Arial" w:cs="Arial"/>
                <w:sz w:val="18"/>
              </w:rPr>
              <w:t xml:space="preserve"> is limited to Admin / Moderator / Associate and Expert </w:t>
            </w:r>
            <w:proofErr w:type="spellStart"/>
            <w:r>
              <w:rPr>
                <w:rFonts w:ascii="Arial" w:hAnsi="Arial" w:cs="Arial"/>
                <w:sz w:val="18"/>
              </w:rPr>
              <w:t>badged</w:t>
            </w:r>
            <w:proofErr w:type="spellEnd"/>
            <w:r>
              <w:rPr>
                <w:rFonts w:ascii="Arial" w:hAnsi="Arial" w:cs="Arial"/>
                <w:sz w:val="18"/>
              </w:rPr>
              <w:t xml:space="preserve">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lastRenderedPageBreak/>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Other platforms (i.e.sears.com, kmart.com</w:t>
            </w:r>
            <w:proofErr w:type="gramStart"/>
            <w:r>
              <w:rPr>
                <w:rFonts w:ascii="Arial" w:hAnsi="Arial" w:cs="Arial"/>
                <w:sz w:val="18"/>
              </w:rPr>
              <w:t xml:space="preserve">) </w:t>
            </w:r>
            <w:ins w:id="33" w:author="jmassud" w:date="2012-05-08T14:32:00Z">
              <w:r w:rsidR="00EC3C67">
                <w:rPr>
                  <w:rFonts w:ascii="Arial" w:hAnsi="Arial" w:cs="Arial"/>
                  <w:sz w:val="18"/>
                </w:rPr>
                <w:t xml:space="preserve"> –</w:t>
              </w:r>
              <w:proofErr w:type="gramEnd"/>
              <w:r w:rsidR="00EC3C67">
                <w:rPr>
                  <w:rFonts w:ascii="Arial" w:hAnsi="Arial" w:cs="Arial"/>
                  <w:sz w:val="18"/>
                </w:rPr>
                <w:t xml:space="preserve"> build functionality so it can be in future. </w:t>
              </w:r>
            </w:ins>
          </w:p>
          <w:p w:rsidR="009247A5" w:rsidRDefault="00D0039E" w:rsidP="00077E44">
            <w:pPr>
              <w:pStyle w:val="ListParagraph"/>
              <w:numPr>
                <w:ilvl w:val="1"/>
                <w:numId w:val="25"/>
              </w:numPr>
              <w:rPr>
                <w:rFonts w:ascii="Arial" w:hAnsi="Arial" w:cs="Arial"/>
                <w:sz w:val="18"/>
              </w:rPr>
            </w:pPr>
            <w:r>
              <w:rPr>
                <w:rFonts w:ascii="Arial" w:hAnsi="Arial" w:cs="Arial"/>
                <w:sz w:val="18"/>
              </w:rPr>
              <w:t xml:space="preserve">Vertical, Category, </w:t>
            </w:r>
            <w:proofErr w:type="spellStart"/>
            <w:r>
              <w:rPr>
                <w:rFonts w:ascii="Arial" w:hAnsi="Arial" w:cs="Arial"/>
                <w:sz w:val="18"/>
              </w:rPr>
              <w:t>SubCategory</w:t>
            </w:r>
            <w:proofErr w:type="spellEnd"/>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ins w:id="34" w:author="jmassud" w:date="2012-05-08T14:32:00Z"/>
                <w:rFonts w:ascii="Arial" w:hAnsi="Arial" w:cs="Arial"/>
                <w:sz w:val="18"/>
              </w:rPr>
            </w:pPr>
            <w:ins w:id="35" w:author="jmassud" w:date="2012-05-08T14:32:00Z">
              <w:r w:rsidRPr="00EC3C67">
                <w:rPr>
                  <w:rFonts w:ascii="Arial" w:hAnsi="Arial" w:cs="Arial"/>
                  <w:sz w:val="18"/>
                </w:rPr>
                <w:t>Home Page</w:t>
              </w:r>
            </w:ins>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265F56" w:rsidRPr="00BC63D7" w:rsidRDefault="00265F56" w:rsidP="00077E44">
            <w:pPr>
              <w:pStyle w:val="ListParagraph"/>
              <w:numPr>
                <w:ilvl w:val="1"/>
                <w:numId w:val="47"/>
              </w:numPr>
              <w:rPr>
                <w:rFonts w:ascii="Arial" w:hAnsi="Arial" w:cs="Arial"/>
                <w:sz w:val="18"/>
                <w:szCs w:val="22"/>
              </w:rPr>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t>3.5.5</w:t>
            </w:r>
          </w:p>
        </w:tc>
        <w:tc>
          <w:tcPr>
            <w:tcW w:w="8730" w:type="dxa"/>
            <w:tcBorders>
              <w:bottom w:val="single" w:sz="4" w:space="0" w:color="000000"/>
            </w:tcBorders>
          </w:tcPr>
          <w:p w:rsidR="00AF6D38" w:rsidRDefault="00AF6D38" w:rsidP="00AF6D38">
            <w:pPr>
              <w:rPr>
                <w:rFonts w:ascii="Arial" w:hAnsi="Arial" w:cs="Arial"/>
                <w:sz w:val="18"/>
                <w:szCs w:val="22"/>
              </w:rPr>
            </w:pPr>
            <w:r>
              <w:rPr>
                <w:rFonts w:ascii="Arial" w:hAnsi="Arial" w:cs="Arial"/>
                <w:sz w:val="18"/>
                <w:szCs w:val="22"/>
              </w:rPr>
              <w:t>Resolution Notifications:</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Notification includes questions:  “where you </w:t>
            </w:r>
            <w:proofErr w:type="spellStart"/>
            <w:r w:rsidRPr="003229C0">
              <w:rPr>
                <w:rFonts w:ascii="Arial" w:hAnsi="Arial" w:cs="Arial"/>
                <w:sz w:val="18"/>
                <w:szCs w:val="22"/>
              </w:rPr>
              <w:t>satisified</w:t>
            </w:r>
            <w:proofErr w:type="spellEnd"/>
            <w:r w:rsidRPr="003229C0">
              <w:rPr>
                <w:rFonts w:ascii="Arial" w:hAnsi="Arial" w:cs="Arial"/>
                <w:sz w:val="18"/>
                <w:szCs w:val="22"/>
              </w:rPr>
              <w:t xml:space="preserve">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w:t>
            </w:r>
            <w:proofErr w:type="spellStart"/>
            <w:r>
              <w:rPr>
                <w:rFonts w:ascii="Arial" w:hAnsi="Arial" w:cs="Arial"/>
                <w:sz w:val="18"/>
                <w:szCs w:val="22"/>
              </w:rPr>
              <w:t>satisified</w:t>
            </w:r>
            <w:proofErr w:type="spellEnd"/>
            <w:r>
              <w:rPr>
                <w:rFonts w:ascii="Arial" w:hAnsi="Arial" w:cs="Arial"/>
                <w:sz w:val="18"/>
                <w:szCs w:val="22"/>
              </w:rPr>
              <w:t>”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 xml:space="preserve">Users can opt-in to categories and/or sub-categories to receive notifications of questions </w:t>
            </w:r>
            <w:proofErr w:type="spellStart"/>
            <w:r w:rsidRPr="003229C0">
              <w:rPr>
                <w:rFonts w:ascii="Arial" w:hAnsi="Arial" w:cs="Arial"/>
                <w:sz w:val="18"/>
              </w:rPr>
              <w:t>posted</w:t>
            </w:r>
            <w:r w:rsidR="00D17BCF" w:rsidRPr="00D17BCF">
              <w:rPr>
                <w:rFonts w:ascii="Arial" w:hAnsi="Arial" w:cs="Arial"/>
                <w:sz w:val="18"/>
              </w:rPr>
              <w:t>When</w:t>
            </w:r>
            <w:proofErr w:type="spellEnd"/>
            <w:r w:rsidR="00D17BCF" w:rsidRPr="00D17BCF">
              <w:rPr>
                <w:rFonts w:ascii="Arial" w:hAnsi="Arial" w:cs="Arial"/>
                <w:sz w:val="18"/>
              </w:rPr>
              <w:t xml:space="preserve">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6B0278" w:rsidRPr="001068D4" w:rsidRDefault="006B0278" w:rsidP="00077E44">
            <w:pPr>
              <w:pStyle w:val="ListParagraph"/>
              <w:numPr>
                <w:ilvl w:val="0"/>
                <w:numId w:val="28"/>
              </w:numPr>
              <w:rPr>
                <w:rFonts w:ascii="Arial" w:hAnsi="Arial" w:cs="Arial"/>
                <w:sz w:val="18"/>
              </w:rPr>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36" w:name="_Toc323813663"/>
      <w:r>
        <w:lastRenderedPageBreak/>
        <w:t xml:space="preserve">Following </w:t>
      </w:r>
      <w:r w:rsidR="003736A6">
        <w:t xml:space="preserve">Requirements </w:t>
      </w:r>
      <w:r>
        <w:t>– P1</w:t>
      </w:r>
      <w:bookmarkEnd w:id="3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ins w:id="37" w:author="jmassud" w:date="2012-05-08T14:32:00Z">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ins>
          </w:p>
        </w:tc>
        <w:tc>
          <w:tcPr>
            <w:tcW w:w="8730" w:type="dxa"/>
          </w:tcPr>
          <w:p w:rsidR="00DF291E" w:rsidRPr="001068D4" w:rsidRDefault="00DF291E" w:rsidP="00855BFA">
            <w:pPr>
              <w:pStyle w:val="ListParagraph"/>
              <w:numPr>
                <w:ilvl w:val="0"/>
                <w:numId w:val="20"/>
              </w:numPr>
              <w:rPr>
                <w:ins w:id="38" w:author="jmassud" w:date="2012-05-08T14:32:00Z"/>
                <w:rFonts w:ascii="Arial" w:hAnsi="Arial" w:cs="Arial"/>
                <w:sz w:val="18"/>
                <w:szCs w:val="20"/>
              </w:rPr>
            </w:pPr>
            <w:ins w:id="39" w:author="jmassud" w:date="2012-05-08T14:32:00Z">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ins>
          </w:p>
          <w:p w:rsidR="00DF291E" w:rsidRPr="00105978" w:rsidRDefault="00DF291E" w:rsidP="00105978">
            <w:pPr>
              <w:pStyle w:val="ListParagraph"/>
              <w:numPr>
                <w:ilvl w:val="0"/>
                <w:numId w:val="20"/>
              </w:numPr>
              <w:rPr>
                <w:rFonts w:ascii="Arial" w:hAnsi="Arial" w:cs="Arial"/>
                <w:sz w:val="18"/>
                <w:szCs w:val="20"/>
              </w:rPr>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del w:id="40" w:author="jmassud" w:date="2012-05-08T14:32:00Z">
              <w:r w:rsidR="00AF6D38">
                <w:rPr>
                  <w:rFonts w:ascii="Arial" w:hAnsi="Arial" w:cs="Arial"/>
                  <w:sz w:val="18"/>
                  <w:szCs w:val="20"/>
                </w:rPr>
                <w:delText>1</w:delText>
              </w:r>
            </w:del>
            <w:ins w:id="41" w:author="jmassud" w:date="2012-05-08T14:32:00Z">
              <w:r w:rsidR="00544D28">
                <w:rPr>
                  <w:rFonts w:ascii="Arial" w:hAnsi="Arial" w:cs="Arial"/>
                  <w:sz w:val="18"/>
                  <w:szCs w:val="20"/>
                </w:rPr>
                <w:t>2</w:t>
              </w:r>
            </w:ins>
          </w:p>
        </w:tc>
        <w:tc>
          <w:tcPr>
            <w:tcW w:w="8730" w:type="dxa"/>
          </w:tcPr>
          <w:p w:rsidR="00544D28" w:rsidRDefault="00813187" w:rsidP="00AF6D38">
            <w:pPr>
              <w:rPr>
                <w:ins w:id="42" w:author="jmassud" w:date="2012-05-08T14:32:00Z"/>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ins w:id="43" w:author="jmassud" w:date="2012-05-08T14:32:00Z">
              <w:r>
                <w:rPr>
                  <w:rFonts w:ascii="Arial" w:hAnsi="Arial" w:cs="Arial"/>
                  <w:sz w:val="18"/>
                  <w:szCs w:val="20"/>
                </w:rPr>
                <w:t>Settings page</w:t>
              </w:r>
            </w:ins>
            <w:r w:rsidR="00813187">
              <w:rPr>
                <w:rFonts w:ascii="Arial" w:hAnsi="Arial" w:cs="Arial"/>
                <w:sz w:val="18"/>
                <w:szCs w:val="20"/>
              </w:rPr>
              <w:t xml:space="preserve"> </w:t>
            </w:r>
          </w:p>
        </w:tc>
      </w:tr>
    </w:tbl>
    <w:p w:rsidR="0019486C" w:rsidRDefault="00010A0C" w:rsidP="0019486C">
      <w:pPr>
        <w:pStyle w:val="Heading2"/>
      </w:pPr>
      <w:bookmarkStart w:id="44" w:name="_Toc323813664"/>
      <w:proofErr w:type="spellStart"/>
      <w:r>
        <w:t>Badging</w:t>
      </w:r>
      <w:proofErr w:type="spellEnd"/>
      <w:r w:rsidR="001106B5">
        <w:t xml:space="preserve"> Requirements </w:t>
      </w:r>
      <w:r w:rsidR="003736A6">
        <w:t xml:space="preserve">– </w:t>
      </w:r>
      <w:r w:rsidR="0019486C">
        <w:t>P1</w:t>
      </w:r>
      <w:bookmarkEnd w:id="4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del w:id="45" w:author="jmassud" w:date="2012-05-08T14:32:00Z"/>
                <w:rFonts w:ascii="Arial" w:hAnsi="Arial" w:cs="Arial"/>
                <w:sz w:val="18"/>
                <w:szCs w:val="20"/>
              </w:rPr>
            </w:pPr>
            <w:del w:id="46" w:author="jmassud" w:date="2012-05-08T14:32:00Z">
              <w:r>
                <w:rPr>
                  <w:rFonts w:ascii="Arial" w:hAnsi="Arial" w:cs="Arial"/>
                  <w:sz w:val="18"/>
                  <w:szCs w:val="20"/>
                </w:rPr>
                <w:delText xml:space="preserve">Craftsman Club Members – applied from badge in profile </w:delText>
              </w:r>
            </w:del>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ins w:id="47" w:author="jmassud" w:date="2012-05-08T14:32:00Z"/>
                <w:rFonts w:ascii="Arial" w:hAnsi="Arial" w:cs="Arial"/>
                <w:sz w:val="18"/>
                <w:szCs w:val="20"/>
              </w:rPr>
            </w:pPr>
            <w:ins w:id="48" w:author="jmassud" w:date="2012-05-08T14:32:00Z">
              <w:r>
                <w:rPr>
                  <w:rFonts w:ascii="Arial" w:hAnsi="Arial" w:cs="Arial"/>
                  <w:sz w:val="18"/>
                  <w:szCs w:val="20"/>
                </w:rPr>
                <w:t>Different look/feel to public profile page</w:t>
              </w:r>
            </w:ins>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49" w:name="_Toc307838668"/>
      <w:bookmarkStart w:id="50" w:name="_Toc307838669"/>
      <w:bookmarkStart w:id="51" w:name="_Toc307838703"/>
      <w:bookmarkStart w:id="52" w:name="_Toc307838712"/>
      <w:bookmarkStart w:id="53" w:name="_Toc307838713"/>
      <w:bookmarkStart w:id="54" w:name="_Toc307838714"/>
      <w:bookmarkStart w:id="55" w:name="_Toc323813665"/>
      <w:bookmarkEnd w:id="49"/>
      <w:bookmarkEnd w:id="50"/>
      <w:bookmarkEnd w:id="51"/>
      <w:bookmarkEnd w:id="52"/>
      <w:bookmarkEnd w:id="53"/>
      <w:bookmarkEnd w:id="54"/>
      <w:r>
        <w:t xml:space="preserve">Social Integration Requirements </w:t>
      </w:r>
      <w:r w:rsidR="005E51D2">
        <w:t xml:space="preserve">– </w:t>
      </w:r>
      <w:r w:rsidR="0019486C">
        <w:t>P1</w:t>
      </w:r>
      <w:bookmarkEnd w:id="5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ins w:id="56" w:author="jmassud" w:date="2012-05-08T14:32:00Z">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ins>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r w:rsidR="00630F1F" w:rsidRPr="001068D4" w:rsidTr="00ED012E">
        <w:tc>
          <w:tcPr>
            <w:tcW w:w="810" w:type="dxa"/>
            <w:tcBorders>
              <w:bottom w:val="single" w:sz="4" w:space="0" w:color="000000"/>
            </w:tcBorders>
          </w:tcPr>
          <w:p w:rsidR="00630F1F" w:rsidRPr="001068D4" w:rsidRDefault="00630F1F" w:rsidP="004413AA">
            <w:pPr>
              <w:rPr>
                <w:rFonts w:ascii="Arial" w:hAnsi="Arial" w:cs="Arial"/>
                <w:sz w:val="18"/>
                <w:szCs w:val="20"/>
              </w:rPr>
            </w:pPr>
          </w:p>
        </w:tc>
        <w:tc>
          <w:tcPr>
            <w:tcW w:w="8730" w:type="dxa"/>
            <w:tcBorders>
              <w:bottom w:val="single" w:sz="4" w:space="0" w:color="000000"/>
            </w:tcBorders>
          </w:tcPr>
          <w:p w:rsidR="00630F1F" w:rsidRPr="001068D4" w:rsidRDefault="00630F1F" w:rsidP="000F1FE1">
            <w:pPr>
              <w:rPr>
                <w:rFonts w:ascii="Arial" w:hAnsi="Arial" w:cs="Arial"/>
                <w:sz w:val="18"/>
                <w:szCs w:val="20"/>
              </w:rPr>
            </w:pPr>
          </w:p>
        </w:tc>
      </w:tr>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p>
        </w:tc>
      </w:tr>
      <w:tr w:rsidR="003748BC" w:rsidRPr="001068D4" w:rsidTr="000F1FE1">
        <w:tc>
          <w:tcPr>
            <w:tcW w:w="810" w:type="dxa"/>
            <w:shd w:val="clear" w:color="auto" w:fill="B6DDE8"/>
          </w:tcPr>
          <w:p w:rsidR="003748BC" w:rsidRPr="001068D4" w:rsidRDefault="003748BC" w:rsidP="000F1FE1">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748BC" w:rsidRPr="001068D4" w:rsidRDefault="003748BC" w:rsidP="000F1FE1">
            <w:pPr>
              <w:rPr>
                <w:rFonts w:ascii="Arial" w:hAnsi="Arial" w:cs="Arial"/>
                <w:b/>
                <w:sz w:val="18"/>
                <w:szCs w:val="20"/>
              </w:rPr>
            </w:pPr>
          </w:p>
        </w:tc>
      </w:tr>
      <w:tr w:rsidR="00630F1F" w:rsidRPr="001068D4" w:rsidTr="003748BC">
        <w:tc>
          <w:tcPr>
            <w:tcW w:w="810" w:type="dxa"/>
          </w:tcPr>
          <w:p w:rsidR="00630F1F" w:rsidRPr="001068D4" w:rsidRDefault="00630F1F" w:rsidP="004413AA">
            <w:pPr>
              <w:rPr>
                <w:rFonts w:ascii="Arial" w:hAnsi="Arial" w:cs="Arial"/>
                <w:sz w:val="18"/>
                <w:szCs w:val="20"/>
              </w:rPr>
            </w:pPr>
          </w:p>
        </w:tc>
        <w:tc>
          <w:tcPr>
            <w:tcW w:w="8730" w:type="dxa"/>
          </w:tcPr>
          <w:p w:rsidR="00630F1F" w:rsidRPr="001068D4" w:rsidRDefault="00630F1F" w:rsidP="003748BC">
            <w:pPr>
              <w:rPr>
                <w:rFonts w:ascii="Arial" w:hAnsi="Arial" w:cs="Arial"/>
                <w:sz w:val="18"/>
                <w:szCs w:val="20"/>
              </w:rPr>
            </w:pPr>
          </w:p>
        </w:tc>
      </w:tr>
    </w:tbl>
    <w:p w:rsidR="005651CB" w:rsidRDefault="00630F1F" w:rsidP="005651CB">
      <w:pPr>
        <w:pStyle w:val="Heading2"/>
      </w:pPr>
      <w:bookmarkStart w:id="57" w:name="_Toc323813666"/>
      <w:r>
        <w:t>Customer Service Requirements</w:t>
      </w:r>
      <w:r w:rsidR="00612DF6">
        <w:t xml:space="preserve"> –</w:t>
      </w:r>
      <w:r>
        <w:t xml:space="preserve"> </w:t>
      </w:r>
      <w:r w:rsidR="005651CB">
        <w:t>P</w:t>
      </w:r>
      <w:r>
        <w:t>1 &amp; P2</w:t>
      </w:r>
      <w:bookmarkEnd w:id="5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F63B50" w:rsidRDefault="00010A0C" w:rsidP="00077E44">
            <w:pPr>
              <w:pStyle w:val="ListParagraph"/>
              <w:numPr>
                <w:ilvl w:val="1"/>
                <w:numId w:val="32"/>
              </w:numPr>
              <w:rPr>
                <w:rFonts w:ascii="Arial" w:hAnsi="Arial" w:cs="Arial"/>
                <w:sz w:val="18"/>
                <w:szCs w:val="20"/>
              </w:rPr>
            </w:pPr>
            <w:r>
              <w:rPr>
                <w:rFonts w:ascii="Arial" w:hAnsi="Arial" w:cs="Arial"/>
                <w:sz w:val="18"/>
                <w:szCs w:val="20"/>
              </w:rPr>
              <w:t>Q&amp;A – select category (routes to different areas of the business)Order Issue</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Delivery</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Installation</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 xml:space="preserve">Part Orders &amp; Inquiries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Repair</w:t>
            </w:r>
          </w:p>
          <w:p w:rsidR="007F79F6" w:rsidRDefault="00010A0C" w:rsidP="00077E44">
            <w:pPr>
              <w:pStyle w:val="ListParagraph"/>
              <w:numPr>
                <w:ilvl w:val="1"/>
                <w:numId w:val="32"/>
              </w:numPr>
              <w:rPr>
                <w:rFonts w:ascii="Arial" w:hAnsi="Arial" w:cs="Arial"/>
                <w:sz w:val="18"/>
                <w:szCs w:val="20"/>
              </w:rPr>
            </w:pPr>
            <w:r>
              <w:rPr>
                <w:rFonts w:ascii="Arial" w:hAnsi="Arial" w:cs="Arial"/>
                <w:sz w:val="18"/>
                <w:szCs w:val="20"/>
              </w:rPr>
              <w:t>Others TBD</w:t>
            </w:r>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to indicate on the answer if they were satisfied with the service they received</w:t>
            </w:r>
            <w:r>
              <w:rPr>
                <w:rFonts w:ascii="Arial" w:hAnsi="Arial" w:cs="Arial"/>
                <w:sz w:val="18"/>
                <w:szCs w:val="20"/>
              </w:rPr>
              <w:t xml:space="preserve"> from the business; once clicked option is removed; cannot be edited</w:t>
            </w:r>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7F79F6" w:rsidRPr="001068D4" w:rsidTr="000F1FE1">
        <w:trPr>
          <w:del w:id="58" w:author="jmassud" w:date="2012-05-08T14:32:00Z"/>
        </w:trPr>
        <w:tc>
          <w:tcPr>
            <w:tcW w:w="810" w:type="dxa"/>
            <w:tcBorders>
              <w:bottom w:val="single" w:sz="4" w:space="0" w:color="000000"/>
            </w:tcBorders>
          </w:tcPr>
          <w:p w:rsidR="007F79F6" w:rsidRDefault="007F79F6" w:rsidP="000F1FE1">
            <w:pPr>
              <w:rPr>
                <w:del w:id="59" w:author="jmassud" w:date="2012-05-08T14:32:00Z"/>
                <w:rFonts w:ascii="Arial" w:hAnsi="Arial" w:cs="Arial"/>
                <w:sz w:val="18"/>
                <w:szCs w:val="20"/>
              </w:rPr>
            </w:pPr>
            <w:del w:id="60" w:author="jmassud" w:date="2012-05-08T14:32:00Z">
              <w:r>
                <w:rPr>
                  <w:rFonts w:ascii="Arial" w:hAnsi="Arial" w:cs="Arial"/>
                  <w:sz w:val="18"/>
                  <w:szCs w:val="20"/>
                </w:rPr>
                <w:delText>3.9.2</w:delText>
              </w:r>
            </w:del>
          </w:p>
        </w:tc>
        <w:tc>
          <w:tcPr>
            <w:tcW w:w="8730" w:type="dxa"/>
            <w:tcBorders>
              <w:bottom w:val="single" w:sz="4" w:space="0" w:color="000000"/>
            </w:tcBorders>
          </w:tcPr>
          <w:p w:rsidR="00D110E0" w:rsidRDefault="007F79F6">
            <w:pPr>
              <w:rPr>
                <w:del w:id="61" w:author="jmassud" w:date="2012-05-08T14:32:00Z"/>
                <w:rFonts w:ascii="Arial" w:hAnsi="Arial" w:cs="Arial"/>
                <w:sz w:val="18"/>
                <w:szCs w:val="20"/>
              </w:rPr>
            </w:pPr>
            <w:del w:id="62" w:author="jmassud" w:date="2012-05-08T14:32:00Z">
              <w:r>
                <w:rPr>
                  <w:rFonts w:ascii="Arial" w:hAnsi="Arial" w:cs="Arial"/>
                  <w:sz w:val="18"/>
                  <w:szCs w:val="20"/>
                </w:rPr>
                <w:delText xml:space="preserve">Customer Service </w:delText>
              </w:r>
              <w:r w:rsidR="00535FA0" w:rsidRPr="00535FA0">
                <w:rPr>
                  <w:rFonts w:ascii="Arial" w:hAnsi="Arial" w:cs="Arial"/>
                  <w:sz w:val="18"/>
                  <w:szCs w:val="20"/>
                </w:rPr>
                <w:delText xml:space="preserve">Q&amp;A </w:delText>
              </w:r>
              <w:r w:rsidR="00535FA0" w:rsidRPr="00535FA0">
                <w:rPr>
                  <w:rFonts w:ascii="Arial" w:hAnsi="Arial" w:cs="Arial"/>
                  <w:b/>
                  <w:sz w:val="18"/>
                  <w:szCs w:val="20"/>
                </w:rPr>
                <w:delText>(3.4)</w:delText>
              </w:r>
            </w:del>
          </w:p>
          <w:p w:rsidR="00D110E0" w:rsidRDefault="00535FA0" w:rsidP="00010A0C">
            <w:pPr>
              <w:pStyle w:val="ListParagraph"/>
              <w:numPr>
                <w:ilvl w:val="0"/>
                <w:numId w:val="60"/>
              </w:numPr>
              <w:rPr>
                <w:del w:id="63" w:author="jmassud" w:date="2012-05-08T14:32:00Z"/>
                <w:rFonts w:ascii="Arial" w:hAnsi="Arial" w:cs="Arial"/>
                <w:sz w:val="18"/>
                <w:szCs w:val="20"/>
              </w:rPr>
            </w:pPr>
            <w:del w:id="64" w:author="jmassud" w:date="2012-05-08T14:32:00Z">
              <w:r w:rsidRPr="00535FA0">
                <w:rPr>
                  <w:rFonts w:ascii="Arial" w:hAnsi="Arial" w:cs="Arial"/>
                  <w:sz w:val="18"/>
                  <w:szCs w:val="20"/>
                </w:rPr>
                <w:delText xml:space="preserve">Moderated by </w:delText>
              </w:r>
              <w:r w:rsidR="00010A0C">
                <w:rPr>
                  <w:rFonts w:ascii="Arial" w:hAnsi="Arial" w:cs="Arial"/>
                  <w:sz w:val="18"/>
                  <w:szCs w:val="20"/>
                </w:rPr>
                <w:delText>Business (social media support team in CCN)</w:delText>
              </w:r>
            </w:del>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del w:id="65" w:author="jmassud" w:date="2012-05-08T14:32:00Z">
              <w:r w:rsidR="007F79F6">
                <w:rPr>
                  <w:rFonts w:ascii="Arial" w:hAnsi="Arial" w:cs="Arial"/>
                  <w:sz w:val="18"/>
                  <w:szCs w:val="20"/>
                </w:rPr>
                <w:delText>3</w:delText>
              </w:r>
            </w:del>
            <w:ins w:id="66" w:author="jmassud" w:date="2012-05-08T14:32:00Z">
              <w:r w:rsidR="000C434C">
                <w:rPr>
                  <w:rFonts w:ascii="Arial" w:hAnsi="Arial" w:cs="Arial"/>
                  <w:sz w:val="18"/>
                  <w:szCs w:val="20"/>
                </w:rPr>
                <w:t>2</w:t>
              </w:r>
            </w:ins>
          </w:p>
        </w:tc>
        <w:tc>
          <w:tcPr>
            <w:tcW w:w="8730" w:type="dxa"/>
            <w:tcBorders>
              <w:bottom w:val="single" w:sz="4" w:space="0" w:color="000000"/>
            </w:tcBorders>
          </w:tcPr>
          <w:p w:rsidR="00E64B04" w:rsidRPr="001068D4" w:rsidRDefault="00010A0C" w:rsidP="000F1FE1">
            <w:pPr>
              <w:rPr>
                <w:rFonts w:ascii="Arial" w:hAnsi="Arial" w:cs="Arial"/>
                <w:sz w:val="18"/>
                <w:szCs w:val="20"/>
              </w:rPr>
            </w:pPr>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r w:rsidR="00E64B04" w:rsidRPr="00E64B04">
              <w:rPr>
                <w:rFonts w:ascii="Arial" w:hAnsi="Arial" w:cs="Arial"/>
                <w:b/>
                <w:i/>
                <w:sz w:val="18"/>
                <w:szCs w:val="20"/>
              </w:rPr>
              <w:t>Functional Requirement:</w:t>
            </w:r>
            <w:r w:rsidR="00E64B04">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67" w:name="_Toc323813667"/>
      <w:r>
        <w:t xml:space="preserve">Blogging and Buying Guides </w:t>
      </w:r>
      <w:r w:rsidR="00EF6DDD">
        <w:t xml:space="preserve">– </w:t>
      </w:r>
      <w:r w:rsidR="005651CB">
        <w:t>P</w:t>
      </w:r>
      <w:r w:rsidR="00EF6DDD">
        <w:t>1</w:t>
      </w:r>
      <w:bookmarkEnd w:id="67"/>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lastRenderedPageBreak/>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Default="00EF6DDD" w:rsidP="00077E44">
            <w:pPr>
              <w:pStyle w:val="ListParagraph"/>
              <w:numPr>
                <w:ilvl w:val="0"/>
                <w:numId w:val="34"/>
              </w:numPr>
              <w:rPr>
                <w:del w:id="68" w:author="jmassud" w:date="2012-05-08T14:32:00Z"/>
                <w:rFonts w:ascii="Arial" w:hAnsi="Arial" w:cs="Arial"/>
                <w:sz w:val="18"/>
                <w:szCs w:val="20"/>
              </w:rPr>
            </w:pPr>
            <w:del w:id="69" w:author="jmassud" w:date="2012-05-08T14:32:00Z">
              <w:r>
                <w:rPr>
                  <w:rFonts w:ascii="Arial" w:hAnsi="Arial" w:cs="Arial"/>
                  <w:sz w:val="18"/>
                  <w:szCs w:val="20"/>
                </w:rPr>
                <w:delText xml:space="preserve">Store Pages </w:delText>
              </w:r>
              <w:r w:rsidRPr="00711FF0">
                <w:rPr>
                  <w:rFonts w:ascii="Arial" w:hAnsi="Arial" w:cs="Arial"/>
                  <w:b/>
                  <w:sz w:val="18"/>
                  <w:szCs w:val="20"/>
                </w:rPr>
                <w:delText>(Events</w:delText>
              </w:r>
              <w:r w:rsidR="000D3277">
                <w:rPr>
                  <w:rFonts w:ascii="Arial" w:hAnsi="Arial" w:cs="Arial"/>
                  <w:b/>
                  <w:sz w:val="18"/>
                  <w:szCs w:val="20"/>
                </w:rPr>
                <w:delText xml:space="preserve"> 3.</w:delText>
              </w:r>
              <w:r w:rsidR="00C11CA1">
                <w:rPr>
                  <w:rFonts w:ascii="Arial" w:hAnsi="Arial" w:cs="Arial"/>
                  <w:b/>
                  <w:sz w:val="18"/>
                  <w:szCs w:val="20"/>
                </w:rPr>
                <w:delText>15</w:delText>
              </w:r>
              <w:r w:rsidR="000D3277">
                <w:rPr>
                  <w:rFonts w:ascii="Arial" w:hAnsi="Arial" w:cs="Arial"/>
                  <w:b/>
                  <w:sz w:val="18"/>
                  <w:szCs w:val="20"/>
                </w:rPr>
                <w:delText>.4 / News 3.</w:delText>
              </w:r>
              <w:r w:rsidR="00C11CA1">
                <w:rPr>
                  <w:rFonts w:ascii="Arial" w:hAnsi="Arial" w:cs="Arial"/>
                  <w:b/>
                  <w:sz w:val="18"/>
                  <w:szCs w:val="20"/>
                </w:rPr>
                <w:delText>15</w:delText>
              </w:r>
              <w:r w:rsidR="00711FF0" w:rsidRPr="00711FF0">
                <w:rPr>
                  <w:rFonts w:ascii="Arial" w:hAnsi="Arial" w:cs="Arial"/>
                  <w:b/>
                  <w:sz w:val="18"/>
                  <w:szCs w:val="20"/>
                </w:rPr>
                <w:delText>.5</w:delText>
              </w:r>
              <w:r w:rsidRPr="00711FF0">
                <w:rPr>
                  <w:rFonts w:ascii="Arial" w:hAnsi="Arial" w:cs="Arial"/>
                  <w:b/>
                  <w:sz w:val="18"/>
                  <w:szCs w:val="20"/>
                </w:rPr>
                <w:delText>)</w:delText>
              </w:r>
              <w:r>
                <w:rPr>
                  <w:rFonts w:ascii="Arial" w:hAnsi="Arial" w:cs="Arial"/>
                  <w:sz w:val="18"/>
                  <w:szCs w:val="20"/>
                </w:rPr>
                <w:delText xml:space="preserve"> </w:delText>
              </w:r>
            </w:del>
          </w:p>
          <w:p w:rsidR="00711FF0" w:rsidRPr="00711FF0" w:rsidRDefault="00711FF0" w:rsidP="00077E44">
            <w:pPr>
              <w:pStyle w:val="ListParagraph"/>
              <w:numPr>
                <w:ilvl w:val="1"/>
                <w:numId w:val="34"/>
              </w:numPr>
              <w:rPr>
                <w:rFonts w:ascii="Arial" w:hAnsi="Arial" w:cs="Arial"/>
                <w:sz w:val="18"/>
                <w:szCs w:val="20"/>
              </w:rPr>
            </w:pPr>
            <w:del w:id="70" w:author="jmassud" w:date="2012-05-08T14:32:00Z">
              <w:r>
                <w:rPr>
                  <w:rFonts w:ascii="Arial" w:hAnsi="Arial" w:cs="Arial"/>
                  <w:sz w:val="18"/>
                  <w:szCs w:val="20"/>
                </w:rPr>
                <w:delText xml:space="preserve">Microblogging </w:delText>
              </w:r>
              <w:r w:rsidR="00836BFE">
                <w:rPr>
                  <w:rFonts w:ascii="Arial" w:hAnsi="Arial" w:cs="Arial"/>
                  <w:sz w:val="18"/>
                  <w:szCs w:val="20"/>
                </w:rPr>
                <w:delText>on Store pages for events/news</w:delText>
              </w:r>
            </w:del>
          </w:p>
        </w:tc>
      </w:tr>
      <w:tr w:rsidR="005005DE" w:rsidRPr="001068D4" w:rsidTr="00836BFE">
        <w:tc>
          <w:tcPr>
            <w:tcW w:w="9547" w:type="dxa"/>
            <w:gridSpan w:val="2"/>
            <w:shd w:val="clear" w:color="auto" w:fill="B6DDE8" w:themeFill="accent5" w:themeFillTint="66"/>
          </w:tcPr>
          <w:p w:rsidR="005005DE" w:rsidRPr="001068D4" w:rsidRDefault="005005DE" w:rsidP="005005DE">
            <w:pPr>
              <w:rPr>
                <w:rFonts w:ascii="Arial" w:hAnsi="Arial" w:cs="Arial"/>
                <w:b/>
                <w:sz w:val="18"/>
                <w:szCs w:val="20"/>
              </w:rPr>
            </w:pPr>
          </w:p>
        </w:tc>
      </w:tr>
      <w:tr w:rsidR="005005DE" w:rsidRPr="001068D4" w:rsidTr="00836BFE">
        <w:tc>
          <w:tcPr>
            <w:tcW w:w="817" w:type="dxa"/>
            <w:shd w:val="clear" w:color="auto" w:fill="B6DDE8"/>
          </w:tcPr>
          <w:p w:rsidR="005005DE" w:rsidRPr="001068D4" w:rsidRDefault="005005DE" w:rsidP="005005DE">
            <w:pPr>
              <w:rPr>
                <w:rFonts w:ascii="Arial" w:hAnsi="Arial" w:cs="Arial"/>
                <w:b/>
                <w:sz w:val="18"/>
                <w:szCs w:val="20"/>
              </w:rPr>
            </w:pPr>
          </w:p>
        </w:tc>
        <w:tc>
          <w:tcPr>
            <w:tcW w:w="8730" w:type="dxa"/>
            <w:shd w:val="clear" w:color="auto" w:fill="B6DDE8"/>
          </w:tcPr>
          <w:p w:rsidR="005005DE" w:rsidRPr="001068D4" w:rsidRDefault="005005DE" w:rsidP="005005DE">
            <w:pPr>
              <w:rPr>
                <w:rFonts w:ascii="Arial" w:hAnsi="Arial" w:cs="Arial"/>
                <w:b/>
                <w:sz w:val="18"/>
                <w:szCs w:val="20"/>
              </w:rPr>
            </w:pPr>
          </w:p>
        </w:tc>
      </w:tr>
      <w:tr w:rsidR="005005DE" w:rsidRPr="001068D4" w:rsidTr="00836BFE">
        <w:tc>
          <w:tcPr>
            <w:tcW w:w="817" w:type="dxa"/>
            <w:tcBorders>
              <w:bottom w:val="single" w:sz="4" w:space="0" w:color="000000"/>
            </w:tcBorders>
          </w:tcPr>
          <w:p w:rsidR="005005DE" w:rsidRPr="001068D4" w:rsidRDefault="005005DE" w:rsidP="00836BFE">
            <w:pPr>
              <w:rPr>
                <w:rFonts w:ascii="Arial" w:hAnsi="Arial" w:cs="Arial"/>
                <w:sz w:val="18"/>
                <w:szCs w:val="20"/>
              </w:rPr>
            </w:pPr>
          </w:p>
        </w:tc>
        <w:tc>
          <w:tcPr>
            <w:tcW w:w="8730" w:type="dxa"/>
            <w:tcBorders>
              <w:bottom w:val="single" w:sz="4" w:space="0" w:color="000000"/>
            </w:tcBorders>
          </w:tcPr>
          <w:p w:rsidR="00B941FF" w:rsidRPr="00B941FF" w:rsidRDefault="00B941FF" w:rsidP="00077E44">
            <w:pPr>
              <w:pStyle w:val="ListParagraph"/>
              <w:numPr>
                <w:ilvl w:val="0"/>
                <w:numId w:val="45"/>
              </w:numPr>
              <w:rPr>
                <w:rFonts w:ascii="Arial" w:hAnsi="Arial" w:cs="Arial"/>
                <w:sz w:val="18"/>
                <w:szCs w:val="20"/>
              </w:rPr>
            </w:pPr>
          </w:p>
        </w:tc>
      </w:tr>
    </w:tbl>
    <w:p w:rsidR="00BA5B1D" w:rsidRDefault="00010A0C" w:rsidP="00FC67F3">
      <w:pPr>
        <w:pStyle w:val="Heading2"/>
      </w:pPr>
      <w:bookmarkStart w:id="71" w:name="_Toc323813668"/>
      <w:r>
        <w:t xml:space="preserve">Category </w:t>
      </w:r>
      <w:r w:rsidR="00654D12">
        <w:t xml:space="preserve">Page </w:t>
      </w:r>
      <w:r w:rsidR="000F1FE1">
        <w:t>Requirements</w:t>
      </w:r>
      <w:r w:rsidR="00711FF0">
        <w:t xml:space="preserve"> – </w:t>
      </w:r>
      <w:r w:rsidR="00C92745">
        <w:t>P</w:t>
      </w:r>
      <w:r w:rsidR="00C815F9">
        <w:t>1</w:t>
      </w:r>
      <w:bookmarkEnd w:id="71"/>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CF4F1C" w:rsidRDefault="004D104D">
            <w:pPr>
              <w:pStyle w:val="ListParagraph"/>
              <w:numPr>
                <w:ilvl w:val="1"/>
                <w:numId w:val="38"/>
              </w:numPr>
              <w:rPr>
                <w:rFonts w:ascii="Arial" w:hAnsi="Arial" w:cs="Arial"/>
                <w:sz w:val="18"/>
                <w:szCs w:val="20"/>
              </w:rPr>
            </w:pPr>
            <w:r>
              <w:rPr>
                <w:rFonts w:ascii="Arial" w:hAnsi="Arial" w:cs="Arial"/>
                <w:sz w:val="18"/>
                <w:szCs w:val="20"/>
              </w:rPr>
              <w:t xml:space="preserve"> </w:t>
            </w:r>
          </w:p>
        </w:tc>
      </w:tr>
      <w:tr w:rsidR="00D708FA" w:rsidRPr="001068D4" w:rsidDel="00CF6E9E" w:rsidTr="004944FD">
        <w:trPr>
          <w:del w:id="72" w:author="jmassud" w:date="2012-05-08T14:33:00Z"/>
        </w:trPr>
        <w:tc>
          <w:tcPr>
            <w:tcW w:w="810" w:type="dxa"/>
          </w:tcPr>
          <w:p w:rsidR="00D708FA" w:rsidRPr="001068D4" w:rsidDel="00CF6E9E" w:rsidRDefault="00D708FA" w:rsidP="00961472">
            <w:pPr>
              <w:rPr>
                <w:del w:id="73" w:author="jmassud" w:date="2012-05-08T14:33:00Z"/>
                <w:rFonts w:ascii="Arial" w:hAnsi="Arial" w:cs="Arial"/>
                <w:sz w:val="18"/>
                <w:szCs w:val="20"/>
              </w:rPr>
            </w:pPr>
          </w:p>
        </w:tc>
        <w:tc>
          <w:tcPr>
            <w:tcW w:w="8730" w:type="dxa"/>
          </w:tcPr>
          <w:p w:rsidR="000E7FB5" w:rsidRPr="004A48D6" w:rsidDel="00CF6E9E" w:rsidRDefault="000E7FB5" w:rsidP="00077E44">
            <w:pPr>
              <w:pStyle w:val="ListParagraph"/>
              <w:numPr>
                <w:ilvl w:val="1"/>
                <w:numId w:val="39"/>
              </w:numPr>
              <w:rPr>
                <w:del w:id="74" w:author="jmassud" w:date="2012-05-08T14:33:00Z"/>
                <w:rFonts w:ascii="Arial" w:hAnsi="Arial" w:cs="Arial"/>
                <w:sz w:val="18"/>
                <w:szCs w:val="20"/>
              </w:rPr>
            </w:pPr>
          </w:p>
        </w:tc>
      </w:tr>
      <w:tr w:rsidR="00584011" w:rsidRPr="001068D4" w:rsidDel="00CF6E9E" w:rsidTr="004944FD">
        <w:trPr>
          <w:del w:id="75" w:author="jmassud" w:date="2012-05-08T14:33:00Z"/>
        </w:trPr>
        <w:tc>
          <w:tcPr>
            <w:tcW w:w="9540" w:type="dxa"/>
            <w:gridSpan w:val="2"/>
            <w:shd w:val="clear" w:color="auto" w:fill="B6DDE8" w:themeFill="accent5" w:themeFillTint="66"/>
          </w:tcPr>
          <w:p w:rsidR="00584011" w:rsidRPr="001068D4" w:rsidDel="00CF6E9E" w:rsidRDefault="00584011" w:rsidP="005005DE">
            <w:pPr>
              <w:rPr>
                <w:del w:id="76" w:author="jmassud" w:date="2012-05-08T14:33:00Z"/>
                <w:rFonts w:ascii="Arial" w:hAnsi="Arial" w:cs="Arial"/>
                <w:b/>
                <w:sz w:val="18"/>
                <w:szCs w:val="20"/>
              </w:rPr>
            </w:pPr>
          </w:p>
        </w:tc>
      </w:tr>
      <w:tr w:rsidR="00584011" w:rsidRPr="001068D4" w:rsidDel="00CF6E9E" w:rsidTr="004944FD">
        <w:trPr>
          <w:del w:id="77" w:author="jmassud" w:date="2012-05-08T14:33:00Z"/>
        </w:trPr>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Del="00CF6E9E" w:rsidRDefault="00584011" w:rsidP="005005DE">
            <w:pPr>
              <w:rPr>
                <w:del w:id="78" w:author="jmassud" w:date="2012-05-08T14:33:00Z"/>
                <w:rFonts w:ascii="Arial" w:hAnsi="Arial" w:cs="Arial"/>
                <w:b/>
                <w:sz w:val="18"/>
                <w:szCs w:val="20"/>
              </w:rPr>
            </w:pP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Del="00CF6E9E" w:rsidRDefault="00584011" w:rsidP="005005DE">
            <w:pPr>
              <w:rPr>
                <w:del w:id="79" w:author="jmassud" w:date="2012-05-08T14:33:00Z"/>
                <w:rFonts w:ascii="Arial" w:hAnsi="Arial" w:cs="Arial"/>
                <w:b/>
                <w:sz w:val="18"/>
                <w:szCs w:val="20"/>
              </w:rPr>
            </w:pPr>
          </w:p>
        </w:tc>
      </w:tr>
      <w:tr w:rsidR="00584011" w:rsidRPr="001068D4" w:rsidDel="00CF6E9E" w:rsidTr="004944FD">
        <w:trPr>
          <w:del w:id="80" w:author="jmassud" w:date="2012-05-08T14:33:00Z"/>
        </w:trPr>
        <w:tc>
          <w:tcPr>
            <w:tcW w:w="810" w:type="dxa"/>
          </w:tcPr>
          <w:p w:rsidR="00584011" w:rsidDel="00CF6E9E" w:rsidRDefault="00584011" w:rsidP="00961472">
            <w:pPr>
              <w:rPr>
                <w:del w:id="81" w:author="jmassud" w:date="2012-05-08T14:33:00Z"/>
                <w:rFonts w:ascii="Arial" w:hAnsi="Arial" w:cs="Arial"/>
                <w:sz w:val="18"/>
                <w:szCs w:val="20"/>
              </w:rPr>
            </w:pPr>
          </w:p>
        </w:tc>
        <w:tc>
          <w:tcPr>
            <w:tcW w:w="8730" w:type="dxa"/>
          </w:tcPr>
          <w:p w:rsidR="00584011" w:rsidDel="00CF6E9E" w:rsidRDefault="00584011" w:rsidP="00654D12">
            <w:pPr>
              <w:rPr>
                <w:del w:id="82" w:author="jmassud" w:date="2012-05-08T14:33:00Z"/>
                <w:rFonts w:ascii="Arial" w:hAnsi="Arial" w:cs="Arial"/>
                <w:sz w:val="18"/>
                <w:szCs w:val="20"/>
              </w:rPr>
            </w:pPr>
          </w:p>
        </w:tc>
      </w:tr>
      <w:tr w:rsidR="00584011" w:rsidRPr="001068D4" w:rsidDel="00CF6E9E" w:rsidTr="004944FD">
        <w:trPr>
          <w:del w:id="83" w:author="jmassud" w:date="2012-05-08T14:33:00Z"/>
        </w:trPr>
        <w:tc>
          <w:tcPr>
            <w:tcW w:w="810" w:type="dxa"/>
          </w:tcPr>
          <w:p w:rsidR="00584011" w:rsidDel="00CF6E9E" w:rsidRDefault="00584011" w:rsidP="00961472">
            <w:pPr>
              <w:rPr>
                <w:del w:id="84" w:author="jmassud" w:date="2012-05-08T14:33:00Z"/>
                <w:rFonts w:ascii="Arial" w:hAnsi="Arial" w:cs="Arial"/>
                <w:sz w:val="18"/>
                <w:szCs w:val="20"/>
              </w:rPr>
            </w:pPr>
          </w:p>
        </w:tc>
        <w:tc>
          <w:tcPr>
            <w:tcW w:w="8730" w:type="dxa"/>
          </w:tcPr>
          <w:p w:rsidR="00584011" w:rsidDel="00CF6E9E" w:rsidRDefault="00584011" w:rsidP="00654D12">
            <w:pPr>
              <w:rPr>
                <w:del w:id="85" w:author="jmassud" w:date="2012-05-08T14:33:00Z"/>
                <w:rFonts w:ascii="Arial" w:hAnsi="Arial" w:cs="Arial"/>
                <w:sz w:val="18"/>
                <w:szCs w:val="20"/>
              </w:rPr>
            </w:pPr>
          </w:p>
        </w:tc>
      </w:tr>
      <w:tr w:rsidR="00584011" w:rsidRPr="001068D4" w:rsidDel="00CF6E9E" w:rsidTr="004944FD">
        <w:trPr>
          <w:del w:id="86" w:author="jmassud" w:date="2012-05-08T14:33:00Z"/>
        </w:trPr>
        <w:tc>
          <w:tcPr>
            <w:tcW w:w="810" w:type="dxa"/>
          </w:tcPr>
          <w:p w:rsidR="00584011" w:rsidRPr="001068D4" w:rsidDel="00CF6E9E" w:rsidRDefault="00584011" w:rsidP="00961472">
            <w:pPr>
              <w:rPr>
                <w:del w:id="87" w:author="jmassud" w:date="2012-05-08T14:33:00Z"/>
                <w:rFonts w:ascii="Arial" w:hAnsi="Arial" w:cs="Arial"/>
                <w:sz w:val="18"/>
                <w:szCs w:val="20"/>
              </w:rPr>
            </w:pPr>
          </w:p>
        </w:tc>
        <w:tc>
          <w:tcPr>
            <w:tcW w:w="8730" w:type="dxa"/>
          </w:tcPr>
          <w:p w:rsidR="00584011" w:rsidRPr="001068D4" w:rsidDel="00CF6E9E" w:rsidRDefault="00584011" w:rsidP="00654D12">
            <w:pPr>
              <w:rPr>
                <w:del w:id="88" w:author="jmassud" w:date="2012-05-08T14:33:00Z"/>
                <w:rFonts w:ascii="Arial" w:hAnsi="Arial" w:cs="Arial"/>
                <w:sz w:val="18"/>
                <w:szCs w:val="20"/>
              </w:rPr>
            </w:pPr>
          </w:p>
        </w:tc>
      </w:tr>
      <w:tr w:rsidR="00584011" w:rsidRPr="001068D4" w:rsidDel="00CF6E9E" w:rsidTr="004944FD">
        <w:trPr>
          <w:del w:id="89" w:author="jmassud" w:date="2012-05-08T14:33:00Z"/>
        </w:trPr>
        <w:tc>
          <w:tcPr>
            <w:tcW w:w="810" w:type="dxa"/>
            <w:tcBorders>
              <w:bottom w:val="single" w:sz="4" w:space="0" w:color="000000"/>
            </w:tcBorders>
          </w:tcPr>
          <w:p w:rsidR="00584011" w:rsidDel="00CF6E9E" w:rsidRDefault="00584011" w:rsidP="00961472">
            <w:pPr>
              <w:rPr>
                <w:del w:id="90" w:author="jmassud" w:date="2012-05-08T14:33:00Z"/>
                <w:rFonts w:ascii="Arial" w:hAnsi="Arial" w:cs="Arial"/>
                <w:sz w:val="18"/>
                <w:szCs w:val="20"/>
              </w:rPr>
            </w:pPr>
          </w:p>
        </w:tc>
        <w:tc>
          <w:tcPr>
            <w:tcW w:w="8730" w:type="dxa"/>
            <w:tcBorders>
              <w:bottom w:val="single" w:sz="4" w:space="0" w:color="000000"/>
            </w:tcBorders>
          </w:tcPr>
          <w:p w:rsidR="00584011" w:rsidRPr="009709DB" w:rsidDel="00CF6E9E" w:rsidRDefault="00584011" w:rsidP="00654D12">
            <w:pPr>
              <w:rPr>
                <w:del w:id="91" w:author="jmassud" w:date="2012-05-08T14:33:00Z"/>
                <w:rFonts w:ascii="Arial" w:hAnsi="Arial" w:cs="Arial"/>
                <w:sz w:val="18"/>
                <w:szCs w:val="20"/>
              </w:rPr>
            </w:pPr>
          </w:p>
        </w:tc>
      </w:tr>
    </w:tbl>
    <w:p w:rsidR="006C1FB1" w:rsidRDefault="00C237FA" w:rsidP="006C1FB1">
      <w:pPr>
        <w:pStyle w:val="Heading2"/>
        <w:tabs>
          <w:tab w:val="num" w:pos="1800"/>
        </w:tabs>
        <w:ind w:left="1296"/>
      </w:pPr>
      <w:bookmarkStart w:id="92" w:name="_Toc323813669"/>
      <w:bookmarkStart w:id="93" w:name="_Toc308181874"/>
      <w:commentRangeStart w:id="94"/>
      <w:r>
        <w:t>Ad</w:t>
      </w:r>
      <w:r w:rsidR="00EF395D">
        <w:t>vertisement</w:t>
      </w:r>
      <w:r>
        <w:t xml:space="preserve"> Units – </w:t>
      </w:r>
      <w:r w:rsidR="007636F7">
        <w:t>P</w:t>
      </w:r>
      <w:r>
        <w:t>1</w:t>
      </w:r>
      <w:commentRangeEnd w:id="94"/>
      <w:r w:rsidR="004944FD">
        <w:rPr>
          <w:rStyle w:val="CommentReference"/>
          <w:rFonts w:ascii="Calibri" w:hAnsi="Calibri"/>
          <w:b w:val="0"/>
          <w:spacing w:val="0"/>
          <w:kern w:val="0"/>
        </w:rPr>
        <w:commentReference w:id="94"/>
      </w:r>
      <w:bookmarkEnd w:id="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w:t>
            </w:r>
            <w:proofErr w:type="spellStart"/>
            <w:r>
              <w:rPr>
                <w:rFonts w:ascii="Arial" w:hAnsi="Arial" w:cs="Arial"/>
                <w:sz w:val="18"/>
                <w:szCs w:val="20"/>
              </w:rPr>
              <w:t>tbd</w:t>
            </w:r>
            <w:proofErr w:type="spellEnd"/>
            <w:r>
              <w:rPr>
                <w:rFonts w:ascii="Arial" w:hAnsi="Arial" w:cs="Arial"/>
                <w:sz w:val="18"/>
                <w:szCs w:val="20"/>
              </w:rPr>
              <w:t xml:space="preserve"> by UX): should include 3 standard placements on the page which will only appear if an add is published</w:t>
            </w:r>
          </w:p>
          <w:p w:rsidR="00F363D1" w:rsidRPr="00F363D1" w:rsidRDefault="00F363D1" w:rsidP="00077E44">
            <w:pPr>
              <w:pStyle w:val="ListParagraph"/>
              <w:numPr>
                <w:ilvl w:val="0"/>
                <w:numId w:val="35"/>
              </w:numPr>
              <w:rPr>
                <w:rFonts w:ascii="Arial" w:hAnsi="Arial" w:cs="Arial"/>
                <w:sz w:val="18"/>
                <w:szCs w:val="20"/>
              </w:rPr>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lastRenderedPageBreak/>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95" w:name="_Toc323813670"/>
      <w:commentRangeStart w:id="96"/>
      <w:r>
        <w:t xml:space="preserve">Emails </w:t>
      </w:r>
      <w:r w:rsidR="009709DB">
        <w:t xml:space="preserve">– </w:t>
      </w:r>
      <w:r w:rsidR="00FE0053">
        <w:t>P</w:t>
      </w:r>
      <w:bookmarkEnd w:id="93"/>
      <w:r>
        <w:t>1</w:t>
      </w:r>
      <w:commentRangeEnd w:id="96"/>
      <w:r w:rsidR="004944FD">
        <w:rPr>
          <w:rStyle w:val="CommentReference"/>
          <w:rFonts w:ascii="Calibri" w:hAnsi="Calibri"/>
          <w:b w:val="0"/>
          <w:spacing w:val="0"/>
          <w:kern w:val="0"/>
        </w:rPr>
        <w:commentReference w:id="96"/>
      </w:r>
      <w:bookmarkEnd w:id="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Pr>
          <w:p w:rsidR="00FE0053" w:rsidRPr="001068D4" w:rsidRDefault="00FE0053" w:rsidP="007D15D6">
            <w:pPr>
              <w:rPr>
                <w:rFonts w:ascii="Arial" w:hAnsi="Arial" w:cs="Arial"/>
                <w:sz w:val="18"/>
                <w:szCs w:val="20"/>
              </w:rPr>
            </w:pPr>
          </w:p>
        </w:tc>
        <w:tc>
          <w:tcPr>
            <w:tcW w:w="8640" w:type="dxa"/>
          </w:tcPr>
          <w:p w:rsidR="005E28D9" w:rsidRPr="005E28D9" w:rsidRDefault="005E28D9" w:rsidP="005E28D9">
            <w:pPr>
              <w:rPr>
                <w:rFonts w:ascii="Arial" w:hAnsi="Arial" w:cs="Arial"/>
                <w:sz w:val="18"/>
                <w:szCs w:val="18"/>
              </w:rPr>
            </w:pP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.2</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Welcome</w:t>
            </w:r>
          </w:p>
          <w:p w:rsidR="0094554F" w:rsidRPr="0094554F" w:rsidRDefault="00D7362B" w:rsidP="00077E44">
            <w:pPr>
              <w:pStyle w:val="ListParagraph"/>
              <w:numPr>
                <w:ilvl w:val="1"/>
                <w:numId w:val="36"/>
              </w:numPr>
              <w:contextualSpacing w:val="0"/>
              <w:rPr>
                <w:rFonts w:ascii="Arial" w:hAnsi="Arial" w:cs="Arial"/>
                <w:sz w:val="18"/>
                <w:szCs w:val="20"/>
              </w:rPr>
            </w:pPr>
            <w:ins w:id="97" w:author="jmassud" w:date="2012-05-08T14:32:00Z">
              <w:r>
                <w:rPr>
                  <w:rFonts w:ascii="Arial" w:hAnsi="Arial" w:cs="Arial"/>
                  <w:sz w:val="18"/>
                  <w:szCs w:val="20"/>
                </w:rPr>
                <w:t>Daily/</w:t>
              </w:r>
            </w:ins>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w:t>
            </w:r>
            <w:proofErr w:type="spellStart"/>
            <w:r w:rsidRPr="00D17BCF">
              <w:rPr>
                <w:rFonts w:ascii="Arial" w:hAnsi="Arial" w:cs="Arial"/>
                <w:sz w:val="18"/>
                <w:szCs w:val="18"/>
              </w:rPr>
              <w:t>Responsys</w:t>
            </w:r>
            <w:proofErr w:type="spellEnd"/>
            <w:r w:rsidRPr="00D17BCF">
              <w:rPr>
                <w:rFonts w:ascii="Arial" w:hAnsi="Arial" w:cs="Arial"/>
                <w:sz w:val="18"/>
                <w:szCs w:val="18"/>
              </w:rPr>
              <w:t xml:space="preserve">; </w:t>
            </w:r>
            <w:r w:rsidRPr="00D17BCF">
              <w:rPr>
                <w:rFonts w:ascii="Arial" w:hAnsi="Arial" w:cs="Arial"/>
                <w:sz w:val="18"/>
                <w:szCs w:val="20"/>
              </w:rPr>
              <w:t>Track performance: OR, CTR, Shares, Conversion, Revenue, etc.  (</w:t>
            </w:r>
            <w:proofErr w:type="spellStart"/>
            <w:r w:rsidRPr="00D17BCF">
              <w:rPr>
                <w:rFonts w:ascii="Arial" w:hAnsi="Arial" w:cs="Arial"/>
                <w:sz w:val="18"/>
                <w:szCs w:val="20"/>
              </w:rPr>
              <w:t>Omniture</w:t>
            </w:r>
            <w:proofErr w:type="spellEnd"/>
            <w:r w:rsidRPr="00D17BCF">
              <w:rPr>
                <w:rFonts w:ascii="Arial" w:hAnsi="Arial" w:cs="Arial"/>
                <w:sz w:val="18"/>
                <w:szCs w:val="20"/>
              </w:rPr>
              <w:t xml:space="preserve"> integration)</w:t>
            </w:r>
          </w:p>
        </w:tc>
      </w:tr>
      <w:tr w:rsidR="00FE0053" w:rsidRPr="001068D4" w:rsidTr="00736605">
        <w:tc>
          <w:tcPr>
            <w:tcW w:w="900" w:type="dxa"/>
          </w:tcPr>
          <w:p w:rsidR="00FE0053" w:rsidRPr="001068D4" w:rsidRDefault="00FE0053" w:rsidP="007D15D6">
            <w:pPr>
              <w:rPr>
                <w:rFonts w:ascii="Arial" w:hAnsi="Arial" w:cs="Arial"/>
                <w:sz w:val="18"/>
                <w:szCs w:val="20"/>
              </w:rPr>
            </w:pPr>
          </w:p>
        </w:tc>
        <w:tc>
          <w:tcPr>
            <w:tcW w:w="8640" w:type="dxa"/>
          </w:tcPr>
          <w:p w:rsidR="00FE0053" w:rsidRPr="0094554F" w:rsidRDefault="00FE0053" w:rsidP="00077E44">
            <w:pPr>
              <w:pStyle w:val="ListParagraph"/>
              <w:numPr>
                <w:ilvl w:val="0"/>
                <w:numId w:val="36"/>
              </w:numPr>
              <w:contextualSpacing w:val="0"/>
              <w:rPr>
                <w:rFonts w:ascii="Arial" w:hAnsi="Arial" w:cs="Arial"/>
                <w:sz w:val="18"/>
                <w:szCs w:val="20"/>
              </w:rPr>
            </w:pPr>
          </w:p>
        </w:tc>
      </w:tr>
      <w:tr w:rsidR="00736605" w:rsidRPr="001068D4" w:rsidTr="00736605">
        <w:tc>
          <w:tcPr>
            <w:tcW w:w="900" w:type="dxa"/>
          </w:tcPr>
          <w:p w:rsidR="00736605" w:rsidRPr="001068D4" w:rsidRDefault="00105978" w:rsidP="007D15D6">
            <w:pPr>
              <w:rPr>
                <w:rFonts w:ascii="Arial" w:hAnsi="Arial" w:cs="Arial"/>
                <w:sz w:val="18"/>
                <w:szCs w:val="20"/>
              </w:rPr>
            </w:pPr>
            <w:commentRangeStart w:id="98"/>
            <w:r>
              <w:rPr>
                <w:rFonts w:ascii="Arial" w:hAnsi="Arial" w:cs="Arial"/>
                <w:sz w:val="18"/>
                <w:szCs w:val="20"/>
              </w:rPr>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 xml:space="preserve">Include code for  community feedback form from </w:t>
            </w:r>
            <w:proofErr w:type="spellStart"/>
            <w:r w:rsidRPr="003229C0">
              <w:rPr>
                <w:rFonts w:ascii="Arial" w:hAnsi="Arial" w:cs="Arial"/>
                <w:sz w:val="18"/>
                <w:szCs w:val="20"/>
              </w:rPr>
              <w:t>Qualtrics</w:t>
            </w:r>
            <w:proofErr w:type="spellEnd"/>
            <w:r w:rsidRPr="003229C0">
              <w:rPr>
                <w:rFonts w:ascii="Arial" w:hAnsi="Arial" w:cs="Arial"/>
                <w:sz w:val="18"/>
                <w:szCs w:val="20"/>
              </w:rPr>
              <w:t xml:space="preserve"> (Robert </w:t>
            </w:r>
            <w:proofErr w:type="spellStart"/>
            <w:r w:rsidRPr="003229C0">
              <w:rPr>
                <w:rFonts w:ascii="Arial" w:hAnsi="Arial" w:cs="Arial"/>
                <w:sz w:val="18"/>
                <w:szCs w:val="20"/>
              </w:rPr>
              <w:t>Gierwatowski</w:t>
            </w:r>
            <w:proofErr w:type="spellEnd"/>
            <w:r w:rsidRPr="003229C0">
              <w:rPr>
                <w:rFonts w:ascii="Arial" w:hAnsi="Arial" w:cs="Arial"/>
                <w:sz w:val="18"/>
                <w:szCs w:val="20"/>
              </w:rPr>
              <w:t xml:space="preserve"> will create)</w:t>
            </w:r>
          </w:p>
          <w:p w:rsidR="00736605" w:rsidRDefault="00584011" w:rsidP="00077E44">
            <w:pPr>
              <w:pStyle w:val="ListParagraph"/>
              <w:numPr>
                <w:ilvl w:val="0"/>
                <w:numId w:val="46"/>
              </w:numPr>
              <w:rPr>
                <w:rFonts w:ascii="Arial" w:hAnsi="Arial" w:cs="Arial"/>
                <w:sz w:val="18"/>
                <w:szCs w:val="20"/>
              </w:rPr>
            </w:pPr>
            <w:proofErr w:type="spellStart"/>
            <w:r>
              <w:rPr>
                <w:rFonts w:ascii="Arial" w:hAnsi="Arial" w:cs="Arial"/>
                <w:sz w:val="18"/>
                <w:szCs w:val="20"/>
              </w:rPr>
              <w:t>Surveys</w:t>
            </w:r>
            <w:r w:rsidR="00736605" w:rsidRPr="00736605">
              <w:rPr>
                <w:rFonts w:ascii="Arial" w:hAnsi="Arial" w:cs="Arial"/>
                <w:sz w:val="18"/>
                <w:szCs w:val="20"/>
              </w:rPr>
              <w:t>Surveys</w:t>
            </w:r>
            <w:proofErr w:type="spellEnd"/>
            <w:r w:rsidR="00736605" w:rsidRPr="00736605">
              <w:rPr>
                <w:rFonts w:ascii="Arial" w:hAnsi="Arial" w:cs="Arial"/>
                <w:sz w:val="18"/>
                <w:szCs w:val="20"/>
              </w:rPr>
              <w:t xml:space="preserve"> will be emailed by outside system (</w:t>
            </w:r>
            <w:proofErr w:type="spellStart"/>
            <w:r w:rsidR="00736605" w:rsidRPr="00736605">
              <w:rPr>
                <w:rFonts w:ascii="Arial" w:hAnsi="Arial" w:cs="Arial"/>
                <w:sz w:val="18"/>
                <w:szCs w:val="20"/>
              </w:rPr>
              <w:t>Qualtrics</w:t>
            </w:r>
            <w:proofErr w:type="spellEnd"/>
            <w:r w:rsidR="00736605" w:rsidRPr="00736605">
              <w:rPr>
                <w:rFonts w:ascii="Arial" w:hAnsi="Arial" w:cs="Arial"/>
                <w:sz w:val="18"/>
                <w:szCs w:val="20"/>
              </w:rPr>
              <w:t xml:space="preserve">).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commentRangeEnd w:id="98"/>
            <w:r w:rsidR="00654D12">
              <w:rPr>
                <w:rStyle w:val="CommentReference"/>
              </w:rPr>
              <w:commentReference w:id="98"/>
            </w:r>
          </w:p>
        </w:tc>
      </w:tr>
    </w:tbl>
    <w:p w:rsidR="00D01769" w:rsidRPr="00D01769" w:rsidRDefault="00D01769" w:rsidP="00D01769">
      <w:pPr>
        <w:rPr>
          <w:color w:val="FF0000"/>
        </w:rPr>
      </w:pPr>
      <w:bookmarkStart w:id="99" w:name="_Toc308181876"/>
      <w:r>
        <w:rPr>
          <w:color w:val="FF0000"/>
        </w:rPr>
        <w:t>Needs to be part of Communities Admin PRD</w:t>
      </w:r>
    </w:p>
    <w:p w:rsidR="00F57245" w:rsidRDefault="00AC5514" w:rsidP="00F57245">
      <w:pPr>
        <w:pStyle w:val="Heading2"/>
        <w:tabs>
          <w:tab w:val="num" w:pos="1800"/>
        </w:tabs>
        <w:ind w:left="1296"/>
      </w:pPr>
      <w:bookmarkStart w:id="100" w:name="_Toc308181930"/>
      <w:bookmarkStart w:id="101" w:name="_Toc323813672"/>
      <w:bookmarkEnd w:id="99"/>
      <w:proofErr w:type="spellStart"/>
      <w:r>
        <w:t>Crowdsourcing</w:t>
      </w:r>
      <w:proofErr w:type="spellEnd"/>
      <w:r>
        <w:t xml:space="preserve"> – </w:t>
      </w:r>
      <w:r w:rsidR="00F57245" w:rsidRPr="00360ABA">
        <w:t>P2</w:t>
      </w:r>
      <w:bookmarkEnd w:id="100"/>
      <w:bookmarkEnd w:id="1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7"/>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w:t>
            </w:r>
            <w:del w:id="102" w:author="jmassud" w:date="2012-05-08T14:32:00Z">
              <w:r w:rsidRPr="001068D4">
                <w:rPr>
                  <w:rFonts w:ascii="Arial" w:hAnsi="Arial" w:cs="Arial"/>
                  <w:sz w:val="18"/>
                  <w:szCs w:val="20"/>
                </w:rPr>
                <w:delText>1</w:delText>
              </w:r>
              <w:r>
                <w:rPr>
                  <w:rFonts w:ascii="Arial" w:hAnsi="Arial" w:cs="Arial"/>
                  <w:sz w:val="18"/>
                  <w:szCs w:val="20"/>
                </w:rPr>
                <w:delText>5</w:delText>
              </w:r>
            </w:del>
            <w:ins w:id="103" w:author="jmassud" w:date="2012-05-08T14:32:00Z">
              <w:r w:rsidRPr="001068D4">
                <w:rPr>
                  <w:rFonts w:ascii="Arial" w:hAnsi="Arial" w:cs="Arial"/>
                  <w:sz w:val="18"/>
                  <w:szCs w:val="20"/>
                </w:rPr>
                <w:t>1</w:t>
              </w:r>
              <w:r w:rsidR="000C434C">
                <w:rPr>
                  <w:rFonts w:ascii="Arial" w:hAnsi="Arial" w:cs="Arial"/>
                  <w:sz w:val="18"/>
                  <w:szCs w:val="20"/>
                </w:rPr>
                <w:t>4</w:t>
              </w:r>
            </w:ins>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Consistent Template includes: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 xml:space="preserve">Question creation using text, image or video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Multiple answer types: multiple choice, ratings, etc.</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Title and tags</w:t>
            </w:r>
          </w:p>
          <w:p w:rsidR="00584011" w:rsidRDefault="00584011" w:rsidP="00EC3C67">
            <w:pPr>
              <w:pStyle w:val="ListParagraph"/>
              <w:numPr>
                <w:ilvl w:val="0"/>
                <w:numId w:val="26"/>
              </w:numPr>
              <w:rPr>
                <w:rFonts w:ascii="Arial" w:hAnsi="Arial" w:cs="Arial"/>
                <w:sz w:val="18"/>
                <w:szCs w:val="20"/>
              </w:rPr>
            </w:pPr>
            <w:proofErr w:type="spellStart"/>
            <w:r>
              <w:rPr>
                <w:rFonts w:ascii="Arial" w:hAnsi="Arial" w:cs="Arial"/>
                <w:sz w:val="18"/>
                <w:szCs w:val="20"/>
              </w:rPr>
              <w:t>Crawlable</w:t>
            </w:r>
            <w:proofErr w:type="spellEnd"/>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Created and published through the Admin tool, results pulled though Admin tool or Business Objects</w:t>
            </w:r>
          </w:p>
          <w:p w:rsidR="00584011" w:rsidRDefault="00584011" w:rsidP="00EC3C67">
            <w:pPr>
              <w:pStyle w:val="ListParagraph"/>
              <w:numPr>
                <w:ilvl w:val="0"/>
                <w:numId w:val="26"/>
              </w:numPr>
              <w:rPr>
                <w:rFonts w:ascii="Arial" w:hAnsi="Arial" w:cs="Arial"/>
                <w:sz w:val="18"/>
                <w:szCs w:val="20"/>
              </w:rPr>
            </w:pP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Select location to publish (home page, category page, other site pages)</w:t>
            </w:r>
          </w:p>
          <w:p w:rsidR="00584011" w:rsidRDefault="00584011" w:rsidP="009709DB">
            <w:pPr>
              <w:rPr>
                <w:rFonts w:ascii="Arial" w:hAnsi="Arial" w:cs="Arial"/>
                <w:b/>
                <w:sz w:val="18"/>
                <w:szCs w:val="20"/>
              </w:rPr>
            </w:pPr>
            <w:r>
              <w:rPr>
                <w:rFonts w:ascii="Arial" w:hAnsi="Arial" w:cs="Arial"/>
                <w:sz w:val="18"/>
                <w:szCs w:val="20"/>
              </w:rPr>
              <w:lastRenderedPageBreak/>
              <w:t xml:space="preserve">Only displays when there is content </w:t>
            </w:r>
          </w:p>
        </w:tc>
      </w:tr>
      <w:tr w:rsidR="00032EB8" w:rsidRPr="001068D4" w:rsidTr="00333420">
        <w:tc>
          <w:tcPr>
            <w:tcW w:w="900" w:type="dxa"/>
            <w:tcBorders>
              <w:bottom w:val="single" w:sz="4" w:space="0" w:color="000000"/>
            </w:tcBorders>
          </w:tcPr>
          <w:p w:rsidR="00032EB8" w:rsidRPr="001068D4" w:rsidRDefault="00032EB8" w:rsidP="007D15D6">
            <w:pPr>
              <w:rPr>
                <w:rFonts w:ascii="Arial" w:hAnsi="Arial" w:cs="Arial"/>
                <w:sz w:val="18"/>
                <w:szCs w:val="20"/>
              </w:rPr>
            </w:pPr>
          </w:p>
        </w:tc>
        <w:tc>
          <w:tcPr>
            <w:tcW w:w="8640" w:type="dxa"/>
            <w:tcBorders>
              <w:bottom w:val="single" w:sz="4" w:space="0" w:color="000000"/>
            </w:tcBorders>
          </w:tcPr>
          <w:p w:rsidR="009709DB" w:rsidRPr="009709DB" w:rsidRDefault="009709DB" w:rsidP="009709DB">
            <w:pPr>
              <w:rPr>
                <w:rFonts w:ascii="Arial" w:hAnsi="Arial" w:cs="Arial"/>
                <w:b/>
                <w:sz w:val="18"/>
                <w:szCs w:val="20"/>
              </w:rPr>
            </w:pPr>
          </w:p>
        </w:tc>
      </w:tr>
    </w:tbl>
    <w:p w:rsidR="00543DA7" w:rsidRDefault="00543DA7" w:rsidP="00543DA7">
      <w:pPr>
        <w:pStyle w:val="Heading2"/>
        <w:tabs>
          <w:tab w:val="num" w:pos="1800"/>
        </w:tabs>
        <w:ind w:left="1296"/>
      </w:pPr>
      <w:bookmarkStart w:id="104" w:name="_Toc323813673"/>
      <w:r>
        <w:t>Static Pages – P1</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05" w:name="_Toc323813677"/>
      <w:r>
        <w:rPr>
          <w:rFonts w:cs="Arial"/>
          <w:sz w:val="28"/>
        </w:rPr>
        <w:t>User Experience Requirements</w:t>
      </w:r>
      <w:bookmarkEnd w:id="105"/>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mobile, </w:t>
      </w:r>
      <w:proofErr w:type="spellStart"/>
      <w:r w:rsidRPr="00C3486B">
        <w:rPr>
          <w:szCs w:val="22"/>
        </w:rPr>
        <w:t>ipad</w:t>
      </w:r>
      <w:proofErr w:type="spellEnd"/>
      <w:r w:rsidRPr="00C3486B">
        <w:rPr>
          <w:szCs w:val="22"/>
        </w:rPr>
        <w:t>,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106" w:name="_Toc323813678"/>
      <w:r>
        <w:rPr>
          <w:rFonts w:cs="Arial"/>
          <w:sz w:val="28"/>
        </w:rPr>
        <w:lastRenderedPageBreak/>
        <w:t>Integration and Migration</w:t>
      </w:r>
      <w:bookmarkEnd w:id="106"/>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07" w:name="_Toc323813679"/>
      <w:r>
        <w:rPr>
          <w:rFonts w:cs="Arial"/>
          <w:sz w:val="28"/>
        </w:rPr>
        <w:t>Operations and Maintenance</w:t>
      </w:r>
      <w:bookmarkEnd w:id="107"/>
    </w:p>
    <w:p w:rsidR="003520EB" w:rsidRDefault="00C13DB4" w:rsidP="003B657E">
      <w:pPr>
        <w:pStyle w:val="Heading2"/>
      </w:pPr>
      <w:bookmarkStart w:id="108" w:name="_Toc323813680"/>
      <w:r>
        <w:t>S</w:t>
      </w:r>
      <w:r w:rsidR="003B657E">
        <w:t>ervice Level Agreement</w:t>
      </w:r>
      <w:bookmarkEnd w:id="108"/>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109" w:name="_Toc323813681"/>
      <w:r>
        <w:t>Monitoring and Alerts</w:t>
      </w:r>
      <w:bookmarkEnd w:id="109"/>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w:t>
      </w:r>
      <w:proofErr w:type="gramStart"/>
      <w:r w:rsidR="00C50A91">
        <w:rPr>
          <w:rFonts w:cs="Times-Roman"/>
          <w:szCs w:val="22"/>
        </w:rPr>
        <w:t xml:space="preserve">communication </w:t>
      </w:r>
      <w:r w:rsidRPr="000C0D07">
        <w:rPr>
          <w:rFonts w:cs="Times-Roman"/>
          <w:szCs w:val="22"/>
        </w:rPr>
        <w:t xml:space="preserve"> with</w:t>
      </w:r>
      <w:proofErr w:type="gramEnd"/>
      <w:r w:rsidRPr="000C0D07">
        <w:rPr>
          <w:rFonts w:cs="Times-Roman"/>
          <w:szCs w:val="22"/>
        </w:rPr>
        <w:t xml:space="preserve"> client web servers.</w:t>
      </w:r>
    </w:p>
    <w:p w:rsidR="00772326" w:rsidRDefault="007221FF" w:rsidP="00772326">
      <w:pPr>
        <w:pStyle w:val="Heading2"/>
      </w:pPr>
      <w:bookmarkStart w:id="110" w:name="_Toc323813682"/>
      <w:r>
        <w:t>B</w:t>
      </w:r>
      <w:r w:rsidR="00772326">
        <w:t xml:space="preserve">usiness </w:t>
      </w:r>
      <w:r>
        <w:t>C</w:t>
      </w:r>
      <w:r w:rsidR="00772326">
        <w:t xml:space="preserve">ontinuity </w:t>
      </w:r>
      <w:r>
        <w:t>P</w:t>
      </w:r>
      <w:r w:rsidR="00772326">
        <w:t>lanning (BCP)</w:t>
      </w:r>
      <w:bookmarkEnd w:id="110"/>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111" w:name="_Toc323813683"/>
      <w:r>
        <w:t>Capacity Planning</w:t>
      </w:r>
      <w:bookmarkEnd w:id="111"/>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112" w:name="_Toc323813684"/>
      <w:r>
        <w:t>Escalations</w:t>
      </w:r>
      <w:bookmarkEnd w:id="112"/>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113" w:name="_Toc323813685"/>
      <w:r>
        <w:rPr>
          <w:rFonts w:cs="Arial"/>
          <w:sz w:val="28"/>
        </w:rPr>
        <w:t>International</w:t>
      </w:r>
      <w:bookmarkEnd w:id="113"/>
    </w:p>
    <w:p w:rsidR="00C30C2E" w:rsidRDefault="00572273" w:rsidP="00C30C2E">
      <w:r>
        <w:t>Support some non-</w:t>
      </w:r>
      <w:proofErr w:type="spellStart"/>
      <w:r>
        <w:t>english</w:t>
      </w:r>
      <w:proofErr w:type="spellEnd"/>
      <w:r>
        <w:t xml:space="preserve"> language reviews: Spanish (US), French (Canada), </w:t>
      </w:r>
      <w:proofErr w:type="gramStart"/>
      <w:r>
        <w:t>Other</w:t>
      </w:r>
      <w:proofErr w:type="gramEnd"/>
      <w:r>
        <w:t>?</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114" w:name="_Toc323813686"/>
      <w:r>
        <w:rPr>
          <w:rFonts w:cs="Arial"/>
          <w:sz w:val="28"/>
        </w:rPr>
        <w:t>Legal</w:t>
      </w:r>
      <w:bookmarkEnd w:id="114"/>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115" w:name="_Toc323813687"/>
      <w:r>
        <w:rPr>
          <w:rFonts w:cs="Arial"/>
          <w:sz w:val="28"/>
        </w:rPr>
        <w:t>SEO and Marketing</w:t>
      </w:r>
      <w:bookmarkEnd w:id="115"/>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16" w:name="_Toc290518974"/>
      <w:bookmarkStart w:id="117" w:name="_Toc290518979"/>
      <w:bookmarkStart w:id="118" w:name="_Toc290518980"/>
      <w:bookmarkStart w:id="119" w:name="_Toc290518981"/>
      <w:bookmarkStart w:id="120" w:name="_Toc290518982"/>
      <w:bookmarkStart w:id="121" w:name="_Toc290518984"/>
      <w:bookmarkStart w:id="122" w:name="_Toc323813688"/>
      <w:bookmarkEnd w:id="116"/>
      <w:bookmarkEnd w:id="117"/>
      <w:bookmarkEnd w:id="118"/>
      <w:bookmarkEnd w:id="119"/>
      <w:bookmarkEnd w:id="120"/>
      <w:bookmarkEnd w:id="121"/>
      <w:proofErr w:type="gramStart"/>
      <w:r>
        <w:rPr>
          <w:rFonts w:cs="Arial"/>
          <w:sz w:val="28"/>
        </w:rPr>
        <w:t xml:space="preserve">Other </w:t>
      </w:r>
      <w:r w:rsidR="00B86D0C" w:rsidRPr="00E41FED">
        <w:rPr>
          <w:rFonts w:cs="Arial"/>
          <w:sz w:val="28"/>
        </w:rPr>
        <w:t xml:space="preserve"> </w:t>
      </w:r>
      <w:r w:rsidR="003D58AD">
        <w:rPr>
          <w:rFonts w:cs="Arial"/>
          <w:sz w:val="28"/>
        </w:rPr>
        <w:t>Stuff</w:t>
      </w:r>
      <w:bookmarkEnd w:id="122"/>
      <w:proofErr w:type="gramEnd"/>
    </w:p>
    <w:p w:rsidR="0087174E" w:rsidRPr="00E41FED" w:rsidRDefault="00295E0D" w:rsidP="00E41FED">
      <w:pPr>
        <w:pStyle w:val="Heading2"/>
        <w:tabs>
          <w:tab w:val="left" w:pos="810"/>
        </w:tabs>
        <w:ind w:left="810" w:hanging="540"/>
      </w:pPr>
      <w:r>
        <w:t xml:space="preserve"> </w:t>
      </w:r>
      <w:bookmarkStart w:id="123" w:name="_Toc323813689"/>
      <w:r w:rsidR="008F18C0">
        <w:t>Future Business Flow</w:t>
      </w:r>
      <w:bookmarkEnd w:id="123"/>
    </w:p>
    <w:p w:rsidR="0087174E" w:rsidRPr="00E41FED" w:rsidRDefault="0087174E" w:rsidP="00E41FED">
      <w:pPr>
        <w:pStyle w:val="Heading2"/>
        <w:tabs>
          <w:tab w:val="left" w:pos="810"/>
        </w:tabs>
        <w:ind w:left="810" w:hanging="540"/>
      </w:pPr>
      <w:bookmarkStart w:id="124" w:name="_Toc323813690"/>
      <w:r w:rsidRPr="00E41FED">
        <w:t>Other Business Area</w:t>
      </w:r>
      <w:r w:rsidR="00ED4FA6" w:rsidRPr="00E41FED">
        <w:t>s</w:t>
      </w:r>
      <w:r w:rsidRPr="00E41FED">
        <w:t xml:space="preserve"> / Departments Impacted</w:t>
      </w:r>
      <w:bookmarkEnd w:id="124"/>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5F34AB"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5F34AB"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5F34AB"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5F34AB"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5F34AB"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5F34AB"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5F34AB"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25" w:name="_Toc323813691"/>
      <w:r w:rsidRPr="00E41FED">
        <w:t>Properties</w:t>
      </w:r>
      <w:r w:rsidR="001B3376" w:rsidRPr="00E41FED">
        <w:t xml:space="preserve"> </w:t>
      </w:r>
      <w:r w:rsidR="001469B7" w:rsidRPr="00E41FED">
        <w:t>to be i</w:t>
      </w:r>
      <w:r w:rsidR="001B3376" w:rsidRPr="00E41FED">
        <w:t>mpacted</w:t>
      </w:r>
      <w:bookmarkEnd w:id="125"/>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5F34AB"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5F34AB"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5F34AB"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5F34AB"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5F34AB"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5F34AB"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5F34AB"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5F34AB"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5F34AB"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5F34AB"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5F34AB"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lastRenderedPageBreak/>
        <w:fldChar w:fldCharType="begin">
          <w:ffData>
            <w:name w:val="Check11"/>
            <w:enabled/>
            <w:calcOnExit w:val="0"/>
            <w:checkBox>
              <w:sizeAuto/>
              <w:default w:val="1"/>
            </w:checkBox>
          </w:ffData>
        </w:fldChar>
      </w:r>
      <w:bookmarkStart w:id="126"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26"/>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proofErr w:type="gramStart"/>
      <w:r>
        <w:rPr>
          <w:rFonts w:ascii="Arial" w:hAnsi="Arial" w:cs="Arial"/>
          <w:color w:val="000000"/>
          <w:sz w:val="20"/>
          <w:szCs w:val="20"/>
        </w:rPr>
        <w:t>Catalog.</w:t>
      </w:r>
      <w:proofErr w:type="gramEnd"/>
      <w:r w:rsidR="005F34AB">
        <w:fldChar w:fldCharType="begin"/>
      </w:r>
      <w:r w:rsidR="005F34AB">
        <w:instrText>HYPERLINK "http://www.sears.com/"</w:instrText>
      </w:r>
      <w:r w:rsidR="005F34AB">
        <w:fldChar w:fldCharType="separate"/>
      </w:r>
      <w:r w:rsidRPr="00AA7671">
        <w:rPr>
          <w:rStyle w:val="Hyperlink"/>
          <w:rFonts w:ascii="Arial" w:hAnsi="Arial" w:cs="Arial"/>
          <w:color w:val="auto"/>
          <w:sz w:val="20"/>
          <w:szCs w:val="20"/>
          <w:u w:val="none"/>
        </w:rPr>
        <w:t>Sears.com</w:t>
      </w:r>
      <w:r w:rsidR="005F34AB">
        <w:fldChar w:fldCharType="end"/>
      </w:r>
      <w:r w:rsidR="002507AA" w:rsidRPr="00B86D0C">
        <w:rPr>
          <w:rFonts w:ascii="Arial" w:hAnsi="Arial" w:cs="Arial"/>
          <w:sz w:val="20"/>
          <w:szCs w:val="20"/>
        </w:rPr>
        <w:tab/>
        <w:t>_______________________</w:t>
      </w:r>
    </w:p>
    <w:p w:rsidR="002507AA" w:rsidRPr="00B86D0C" w:rsidRDefault="005F34AB"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27" w:name="_Toc323813692"/>
      <w:r w:rsidRPr="00E41FED">
        <w:t>Horizontal domain Impacts</w:t>
      </w:r>
      <w:bookmarkEnd w:id="127"/>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lastRenderedPageBreak/>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28" w:name="_Toc323813693"/>
      <w:r w:rsidRPr="00E41FED">
        <w:t>Merchant Services Impacts</w:t>
      </w:r>
      <w:r w:rsidR="00797950" w:rsidRPr="00E41FED">
        <w:t xml:space="preserve"> (Market</w:t>
      </w:r>
      <w:r w:rsidR="00ED4FA6" w:rsidRPr="00E41FED">
        <w:t>p</w:t>
      </w:r>
      <w:r w:rsidR="00797950" w:rsidRPr="00E41FED">
        <w:t>lace)</w:t>
      </w:r>
      <w:bookmarkEnd w:id="128"/>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29" w:name="_Toc323813694"/>
      <w:r w:rsidRPr="00E41FED">
        <w:t>External Vendor Involvement</w:t>
      </w:r>
      <w:bookmarkEnd w:id="129"/>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5F34AB"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5F34AB"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Scene7</w:t>
              </w:r>
            </w:hyperlink>
          </w:p>
          <w:p w:rsidR="00ED4FA6" w:rsidRPr="00ED4FA6" w:rsidRDefault="005F34AB"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5F34AB"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5Min</w:t>
              </w:r>
            </w:hyperlink>
          </w:p>
          <w:p w:rsidR="00ED4FA6" w:rsidRDefault="005F34AB"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5F34AB"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5F34AB"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5F34AB"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5F34AB"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r w:rsidR="00E315A1">
                <w:rPr>
                  <w:rStyle w:val="Hyperlink"/>
                  <w:rFonts w:ascii="Arial" w:hAnsi="Arial" w:cs="Arial"/>
                  <w:color w:val="auto"/>
                  <w:sz w:val="20"/>
                  <w:szCs w:val="20"/>
                  <w:u w:val="none"/>
                </w:rPr>
                <w:t>KANA</w:t>
              </w:r>
            </w:hyperlink>
          </w:p>
          <w:p w:rsidR="00E315A1" w:rsidRDefault="005F34AB"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5F34AB"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5F34AB"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5F34AB"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5F34AB"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30" w:name="_Toc323813695"/>
      <w:r>
        <w:t>Security and Compliance</w:t>
      </w:r>
      <w:bookmarkEnd w:id="130"/>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lastRenderedPageBreak/>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5F34AB"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9"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5F34AB"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5F34AB"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5F34AB"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5F34AB"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5F34AB"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5F34AB"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5F34AB"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5F34AB"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5F34AB"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5F34AB"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lastRenderedPageBreak/>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31" w:name="_Toc323813696"/>
      <w:r>
        <w:t>Operations, Networking, and System Requirements</w:t>
      </w:r>
      <w:bookmarkEnd w:id="131"/>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w:t>
      </w:r>
      <w:proofErr w:type="gramStart"/>
      <w:r w:rsidR="00530FD9">
        <w:rPr>
          <w:rFonts w:ascii="Arial" w:hAnsi="Arial" w:cs="Arial"/>
          <w:sz w:val="20"/>
          <w:szCs w:val="20"/>
        </w:rPr>
        <w:t xml:space="preserve">are </w:t>
      </w:r>
      <w:r>
        <w:rPr>
          <w:rFonts w:ascii="Arial" w:hAnsi="Arial" w:cs="Arial"/>
          <w:sz w:val="20"/>
          <w:szCs w:val="20"/>
        </w:rPr>
        <w:t>customer</w:t>
      </w:r>
      <w:proofErr w:type="gramEnd"/>
      <w:r>
        <w:rPr>
          <w:rFonts w:ascii="Arial" w:hAnsi="Arial" w:cs="Arial"/>
          <w:sz w:val="20"/>
          <w:szCs w:val="20"/>
        </w:rPr>
        <w:t xml:space="preserve">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proofErr w:type="gramStart"/>
      <w:r w:rsidRPr="00D108C9">
        <w:rPr>
          <w:rFonts w:ascii="Arial" w:hAnsi="Arial" w:cs="Arial"/>
          <w:sz w:val="20"/>
          <w:szCs w:val="20"/>
        </w:rPr>
        <w:t>is the current DB and/or application storage requirements</w:t>
      </w:r>
      <w:proofErr w:type="gramEnd"/>
      <w:r w:rsidRPr="00D108C9">
        <w:rPr>
          <w:rFonts w:ascii="Arial" w:hAnsi="Arial" w:cs="Arial"/>
          <w:sz w:val="20"/>
          <w:szCs w:val="20"/>
        </w:rPr>
        <w:t xml:space="preserve">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32" w:name="_Toc323813697"/>
      <w:r w:rsidRPr="00E41FED">
        <w:t>Global Non-Functional Requirements</w:t>
      </w:r>
      <w:bookmarkEnd w:id="132"/>
    </w:p>
    <w:p w:rsidR="00ED4FA6" w:rsidRDefault="00ED4FA6" w:rsidP="00BB2154">
      <w:pPr>
        <w:pStyle w:val="Heading2"/>
        <w:numPr>
          <w:ilvl w:val="2"/>
          <w:numId w:val="3"/>
        </w:numPr>
        <w:tabs>
          <w:tab w:val="num" w:pos="1080"/>
        </w:tabs>
        <w:rPr>
          <w:rStyle w:val="Heading3Char"/>
          <w:rFonts w:cs="Arial"/>
        </w:rPr>
      </w:pPr>
      <w:bookmarkStart w:id="133" w:name="_Toc323813698"/>
      <w:r>
        <w:rPr>
          <w:rStyle w:val="Heading3Char"/>
          <w:rFonts w:cs="Arial"/>
        </w:rPr>
        <w:t>SEO requirements</w:t>
      </w:r>
      <w:bookmarkEnd w:id="133"/>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lastRenderedPageBreak/>
        <w:t>Sitemap to be updated</w:t>
      </w:r>
    </w:p>
    <w:p w:rsidR="00ED4FA6" w:rsidRPr="00AA7671" w:rsidRDefault="00ED4FA6" w:rsidP="00295E0D">
      <w:pPr>
        <w:ind w:left="840"/>
        <w:rPr>
          <w:rFonts w:ascii="Arial" w:hAnsi="Arial" w:cs="Arial"/>
          <w:b/>
          <w:i/>
          <w:color w:val="0000FF"/>
          <w:sz w:val="20"/>
          <w:szCs w:val="20"/>
        </w:rPr>
      </w:pPr>
      <w:bookmarkStart w:id="134" w:name="_Toc138679532"/>
      <w:bookmarkStart w:id="135" w:name="_Toc138805549"/>
      <w:bookmarkStart w:id="136" w:name="_Toc138845343"/>
      <w:bookmarkStart w:id="137" w:name="_Toc139432479"/>
      <w:bookmarkStart w:id="138" w:name="_Toc140484750"/>
      <w:bookmarkStart w:id="139" w:name="_Toc138679534"/>
      <w:bookmarkStart w:id="140" w:name="_Toc138805551"/>
      <w:bookmarkStart w:id="141" w:name="_Toc138845345"/>
      <w:bookmarkStart w:id="142" w:name="_Toc139432481"/>
      <w:bookmarkStart w:id="143" w:name="_Toc140484752"/>
      <w:bookmarkStart w:id="144" w:name="_Toc137553474"/>
      <w:bookmarkStart w:id="145" w:name="_Toc137614738"/>
      <w:bookmarkStart w:id="146" w:name="_Toc137615372"/>
      <w:bookmarkStart w:id="147" w:name="_Toc138679537"/>
      <w:bookmarkStart w:id="148" w:name="_Toc138805554"/>
      <w:bookmarkStart w:id="149" w:name="_Toc138845348"/>
      <w:bookmarkStart w:id="150" w:name="_Toc139432484"/>
      <w:bookmarkStart w:id="151" w:name="_Toc14048475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52" w:name="_Toc323813699"/>
      <w:r w:rsidR="00556574" w:rsidRPr="00E41FED">
        <w:t xml:space="preserve">Future </w:t>
      </w:r>
      <w:r w:rsidR="00A677D2">
        <w:t>Phases of</w:t>
      </w:r>
      <w:r w:rsidR="00556574" w:rsidRPr="00E41FED">
        <w:t xml:space="preserve"> Project</w:t>
      </w:r>
      <w:bookmarkEnd w:id="152"/>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53" w:name="_Toc323813700"/>
      <w:r w:rsidR="005C487E" w:rsidRPr="00E41FED">
        <w:t>Preliminary Wireframes (Optional)</w:t>
      </w:r>
      <w:bookmarkEnd w:id="153"/>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xml:space="preserve">.  </w:t>
      </w:r>
      <w:proofErr w:type="gramStart"/>
      <w:r w:rsidR="00436838" w:rsidRPr="00AA7671">
        <w:rPr>
          <w:rFonts w:ascii="Arial" w:hAnsi="Arial" w:cs="Arial"/>
          <w:b/>
          <w:i/>
          <w:color w:val="0000FF"/>
          <w:sz w:val="20"/>
          <w:szCs w:val="20"/>
        </w:rPr>
        <w:t>(Jpeg, Visio diagram</w:t>
      </w:r>
      <w:r w:rsidR="00295E0D">
        <w:rPr>
          <w:rFonts w:ascii="Arial" w:hAnsi="Arial" w:cs="Arial"/>
          <w:b/>
          <w:i/>
          <w:color w:val="0000FF"/>
          <w:sz w:val="20"/>
          <w:szCs w:val="20"/>
        </w:rPr>
        <w:t>, etc.)</w:t>
      </w:r>
      <w:proofErr w:type="gramEnd"/>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54" w:name="_Toc323813701"/>
      <w:r>
        <w:rPr>
          <w:rFonts w:cs="Arial"/>
          <w:sz w:val="28"/>
        </w:rPr>
        <w:t>Project Milestone RACI Diagram</w:t>
      </w:r>
      <w:bookmarkEnd w:id="154"/>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55" w:name="_Toc323813702"/>
      <w:r w:rsidRPr="00136616">
        <w:rPr>
          <w:rFonts w:cs="Arial"/>
          <w:sz w:val="28"/>
        </w:rPr>
        <w:lastRenderedPageBreak/>
        <w:t>Appendix:</w:t>
      </w:r>
      <w:bookmarkEnd w:id="155"/>
    </w:p>
    <w:p w:rsidR="00035E95" w:rsidRDefault="001068D4" w:rsidP="005C2F2D">
      <w:pPr>
        <w:pStyle w:val="Heading2"/>
        <w:tabs>
          <w:tab w:val="left" w:pos="810"/>
        </w:tabs>
        <w:ind w:left="810" w:hanging="540"/>
      </w:pPr>
      <w:bookmarkStart w:id="156" w:name="_Toc323813703"/>
      <w:r>
        <w:t>Priority List</w:t>
      </w:r>
      <w:bookmarkEnd w:id="156"/>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entities (community members / blogs / topics </w:t>
            </w:r>
            <w:proofErr w:type="gramStart"/>
            <w:r w:rsidRPr="00035E95">
              <w:rPr>
                <w:color w:val="000000"/>
                <w:sz w:val="20"/>
              </w:rPr>
              <w:t>/  stores</w:t>
            </w:r>
            <w:proofErr w:type="gramEnd"/>
            <w:r w:rsidRPr="00035E95">
              <w:rPr>
                <w:color w:val="000000"/>
                <w:sz w:val="20"/>
              </w:rPr>
              <w:t xml:space="preserve">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w:t>
            </w:r>
            <w:proofErr w:type="gramStart"/>
            <w:r w:rsidRPr="00035E95">
              <w:rPr>
                <w:color w:val="000000"/>
                <w:sz w:val="20"/>
              </w:rPr>
              <w:t>name</w:t>
            </w:r>
            <w:proofErr w:type="gramEnd"/>
            <w:r w:rsidRPr="00035E95">
              <w:rPr>
                <w:color w:val="000000"/>
                <w:sz w:val="20"/>
              </w:rPr>
              <w:t xml:space="preserv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w:t>
            </w:r>
            <w:proofErr w:type="gramStart"/>
            <w:r w:rsidRPr="00035E95">
              <w:rPr>
                <w:color w:val="000000"/>
                <w:sz w:val="20"/>
              </w:rPr>
              <w:t>ex</w:t>
            </w:r>
            <w:proofErr w:type="gramEnd"/>
            <w:r w:rsidRPr="00035E95">
              <w:rPr>
                <w:color w:val="000000"/>
                <w:sz w:val="20"/>
              </w:rPr>
              <w:t>: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w:t>
            </w:r>
            <w:proofErr w:type="gramStart"/>
            <w:r w:rsidRPr="00035E95">
              <w:rPr>
                <w:color w:val="000000"/>
                <w:sz w:val="20"/>
                <w:szCs w:val="22"/>
              </w:rPr>
              <w:t>SYWR,</w:t>
            </w:r>
            <w:proofErr w:type="gramEnd"/>
            <w:r w:rsidRPr="00035E95">
              <w:rPr>
                <w:color w:val="000000"/>
                <w:sz w:val="20"/>
                <w:szCs w:val="22"/>
              </w:rPr>
              <w:t xml:space="preserve">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w:t>
            </w:r>
            <w:proofErr w:type="gramStart"/>
            <w:r w:rsidRPr="00035E95">
              <w:rPr>
                <w:color w:val="000000"/>
                <w:sz w:val="20"/>
                <w:szCs w:val="22"/>
              </w:rPr>
              <w:t>. .</w:t>
            </w:r>
            <w:proofErr w:type="gramEnd"/>
            <w:r w:rsidRPr="00035E95">
              <w:rPr>
                <w:color w:val="000000"/>
                <w:sz w:val="20"/>
                <w:szCs w:val="22"/>
              </w:rPr>
              <w:t xml:space="preserve">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w:t>
            </w:r>
            <w:proofErr w:type="gramStart"/>
            <w:r w:rsidRPr="00035E95">
              <w:rPr>
                <w:color w:val="000000"/>
                <w:sz w:val="20"/>
              </w:rPr>
              <w:t>or  socially</w:t>
            </w:r>
            <w:proofErr w:type="gramEnd"/>
            <w:r w:rsidRPr="00035E95">
              <w:rPr>
                <w:color w:val="000000"/>
                <w:sz w:val="20"/>
              </w:rPr>
              <w:t xml:space="preserve">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w:t>
            </w:r>
            <w:proofErr w:type="gramStart"/>
            <w:r w:rsidRPr="00035E95">
              <w:rPr>
                <w:color w:val="FF0000"/>
                <w:sz w:val="20"/>
                <w:szCs w:val="22"/>
              </w:rPr>
              <w:t>communities is</w:t>
            </w:r>
            <w:proofErr w:type="gramEnd"/>
            <w:r w:rsidRPr="00035E95">
              <w:rPr>
                <w:color w:val="FF0000"/>
                <w:sz w:val="20"/>
                <w:szCs w:val="22"/>
              </w:rPr>
              <w:t xml:space="preserve">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questions / polls to be answered by community members.  Image-based as well as text. We will have the ability to set-up and post a poll to any page within the community (homepage, product pages, interest pages, etc.)  </w:t>
            </w:r>
            <w:proofErr w:type="gramStart"/>
            <w:r w:rsidRPr="00035E95">
              <w:rPr>
                <w:color w:val="000000"/>
                <w:sz w:val="20"/>
              </w:rPr>
              <w:t>through</w:t>
            </w:r>
            <w:proofErr w:type="gramEnd"/>
            <w:r w:rsidRPr="00035E95">
              <w:rPr>
                <w:color w:val="000000"/>
                <w:sz w:val="20"/>
              </w:rPr>
              <w:t xml:space="preserve">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w:t>
            </w:r>
            <w:proofErr w:type="gramStart"/>
            <w:r w:rsidRPr="00035E95">
              <w:rPr>
                <w:color w:val="000000"/>
                <w:sz w:val="20"/>
              </w:rPr>
              <w:t>a another</w:t>
            </w:r>
            <w:proofErr w:type="gramEnd"/>
            <w:r w:rsidRPr="00035E95">
              <w:rPr>
                <w:color w:val="000000"/>
                <w:sz w:val="20"/>
              </w:rPr>
              <w:t xml:space="preserve">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proofErr w:type="gramStart"/>
            <w:r w:rsidRPr="00035E95">
              <w:rPr>
                <w:color w:val="000000"/>
                <w:sz w:val="20"/>
                <w:szCs w:val="22"/>
              </w:rPr>
              <w:t>it's</w:t>
            </w:r>
            <w:proofErr w:type="spellEnd"/>
            <w:proofErr w:type="gram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w:t>
            </w:r>
            <w:proofErr w:type="gramStart"/>
            <w:r w:rsidRPr="00035E95">
              <w:rPr>
                <w:color w:val="000000"/>
                <w:sz w:val="20"/>
              </w:rPr>
              <w:t>an archives</w:t>
            </w:r>
            <w:proofErr w:type="gramEnd"/>
            <w:r w:rsidRPr="00035E95">
              <w:rPr>
                <w:color w:val="000000"/>
                <w:sz w:val="20"/>
              </w:rPr>
              <w:t xml:space="preserve">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w:t>
            </w:r>
            <w:proofErr w:type="gramStart"/>
            <w:r w:rsidRPr="00035E95">
              <w:rPr>
                <w:color w:val="000000"/>
                <w:sz w:val="20"/>
              </w:rPr>
              <w:t>to</w:t>
            </w:r>
            <w:proofErr w:type="gramEnd"/>
            <w:r w:rsidRPr="00035E95">
              <w:rPr>
                <w:color w:val="000000"/>
                <w:sz w:val="20"/>
              </w:rPr>
              <w:t xml:space="preserve">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Entity page that is maintained by the individual store. System auto locate </w:t>
            </w:r>
            <w:proofErr w:type="gramStart"/>
            <w:r w:rsidRPr="00035E95">
              <w:rPr>
                <w:color w:val="000000"/>
                <w:sz w:val="20"/>
              </w:rPr>
              <w:t>member’s</w:t>
            </w:r>
            <w:proofErr w:type="gramEnd"/>
            <w:r w:rsidRPr="00035E95">
              <w:rPr>
                <w:color w:val="000000"/>
                <w:sz w:val="20"/>
              </w:rPr>
              <w:t xml:space="preserve">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w:t>
            </w:r>
            <w:proofErr w:type="gramStart"/>
            <w:r w:rsidRPr="00035E95">
              <w:rPr>
                <w:color w:val="000000"/>
                <w:sz w:val="20"/>
                <w:szCs w:val="22"/>
              </w:rPr>
              <w:t>,stores</w:t>
            </w:r>
            <w:proofErr w:type="spellEnd"/>
            <w:proofErr w:type="gram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w:t>
            </w:r>
            <w:proofErr w:type="gramStart"/>
            <w:r w:rsidRPr="00035E95">
              <w:rPr>
                <w:color w:val="000000"/>
                <w:sz w:val="20"/>
              </w:rPr>
              <w:t>,  user</w:t>
            </w:r>
            <w:proofErr w:type="gramEnd"/>
            <w:r w:rsidRPr="00035E95">
              <w:rPr>
                <w:color w:val="000000"/>
                <w:sz w:val="20"/>
              </w:rPr>
              <w:t xml:space="preserve">-flagged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w:t>
            </w:r>
            <w:proofErr w:type="gramStart"/>
            <w:r w:rsidRPr="00035E95">
              <w:rPr>
                <w:color w:val="000000"/>
                <w:sz w:val="20"/>
              </w:rPr>
              <w:t>edit</w:t>
            </w:r>
            <w:proofErr w:type="gramEnd"/>
            <w:r w:rsidRPr="00035E95">
              <w:rPr>
                <w:color w:val="000000"/>
                <w:sz w:val="20"/>
              </w:rPr>
              <w:t xml:space="preserve">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w:t>
            </w:r>
            <w:proofErr w:type="gramStart"/>
            <w:r w:rsidRPr="00035E95">
              <w:rPr>
                <w:color w:val="000000"/>
                <w:sz w:val="20"/>
              </w:rPr>
              <w:t>followers</w:t>
            </w:r>
            <w:proofErr w:type="gramEnd"/>
            <w:r w:rsidRPr="00035E95">
              <w:rPr>
                <w:color w:val="000000"/>
                <w:sz w:val="20"/>
              </w:rPr>
              <w:t xml:space="preserve">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0"/>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massud" w:date="2012-02-13T13:20:00Z" w:initials="j">
    <w:p w:rsidR="00EC3C67" w:rsidRDefault="00EC3C67">
      <w:pPr>
        <w:pStyle w:val="CommentText"/>
      </w:pPr>
      <w:r>
        <w:rPr>
          <w:rStyle w:val="CommentReference"/>
        </w:rPr>
        <w:annotationRef/>
      </w:r>
      <w:r>
        <w:t xml:space="preserve">Need to merge VP open id stored profiles. </w:t>
      </w:r>
    </w:p>
  </w:comment>
  <w:comment w:id="21" w:author="jmassud" w:date="2012-02-13T09:31:00Z" w:initials="j">
    <w:p w:rsidR="00EC3C67" w:rsidRDefault="00EC3C67">
      <w:pPr>
        <w:pStyle w:val="CommentText"/>
      </w:pPr>
      <w:r>
        <w:rPr>
          <w:rStyle w:val="CommentReference"/>
        </w:rPr>
        <w:annotationRef/>
      </w:r>
      <w:r>
        <w:t>Follow topics and content, not people</w:t>
      </w:r>
    </w:p>
  </w:comment>
  <w:comment w:id="29" w:author="jmassud" w:date="2011-12-05T14:32:00Z" w:initials="j">
    <w:p w:rsidR="00EC3C67" w:rsidRDefault="00EC3C67">
      <w:pPr>
        <w:pStyle w:val="CommentText"/>
      </w:pPr>
      <w:r>
        <w:rPr>
          <w:rStyle w:val="CommentReference"/>
        </w:rPr>
        <w:annotationRef/>
      </w:r>
      <w:r>
        <w:t xml:space="preserve">Add tags in moderation tool </w:t>
      </w:r>
    </w:p>
  </w:comment>
  <w:comment w:id="32" w:author="jmassud" w:date="2012-02-24T10:18:00Z" w:initials="j">
    <w:p w:rsidR="00EC3C67" w:rsidRDefault="00EC3C67">
      <w:pPr>
        <w:pStyle w:val="CommentText"/>
      </w:pPr>
      <w:r>
        <w:rPr>
          <w:rStyle w:val="CommentReference"/>
        </w:rPr>
        <w:annotationRef/>
      </w:r>
      <w:r>
        <w:t xml:space="preserve">Email through </w:t>
      </w:r>
      <w:proofErr w:type="spellStart"/>
      <w:r>
        <w:t>responsys</w:t>
      </w:r>
      <w:proofErr w:type="spellEnd"/>
      <w:r>
        <w:t xml:space="preserve"> </w:t>
      </w:r>
    </w:p>
  </w:comment>
  <w:comment w:id="94" w:author="jmassud" w:date="2012-02-24T10:51:00Z" w:initials="j">
    <w:p w:rsidR="00EC3C67" w:rsidRDefault="00EC3C67">
      <w:pPr>
        <w:pStyle w:val="CommentText"/>
      </w:pPr>
      <w:r>
        <w:rPr>
          <w:rStyle w:val="CommentReference"/>
        </w:rPr>
        <w:annotationRef/>
      </w:r>
      <w:r>
        <w:t>Investigating using Adobe CQ4 for the management of this</w:t>
      </w:r>
    </w:p>
  </w:comment>
  <w:comment w:id="96" w:author="jmassud" w:date="2012-02-24T10:52:00Z" w:initials="j">
    <w:p w:rsidR="00EC3C67" w:rsidRDefault="00EC3C67">
      <w:pPr>
        <w:pStyle w:val="CommentText"/>
      </w:pPr>
      <w:r>
        <w:rPr>
          <w:rStyle w:val="CommentReference"/>
        </w:rPr>
        <w:annotationRef/>
      </w:r>
      <w:proofErr w:type="spellStart"/>
      <w:r>
        <w:t>Responsys</w:t>
      </w:r>
      <w:proofErr w:type="spellEnd"/>
    </w:p>
  </w:comment>
  <w:comment w:id="98" w:author="jmassud" w:date="2012-02-13T10:23:00Z" w:initials="j">
    <w:p w:rsidR="00EC3C67" w:rsidRDefault="00EC3C67">
      <w:pPr>
        <w:pStyle w:val="CommentText"/>
      </w:pPr>
      <w:r>
        <w:rPr>
          <w:rStyle w:val="CommentReference"/>
        </w:rPr>
        <w:annotationRef/>
      </w:r>
      <w:r>
        <w:t xml:space="preserve">Phase 1 if possible, will depend on </w:t>
      </w:r>
      <w:proofErr w:type="spellStart"/>
      <w:r>
        <w:t>Qualtrics</w:t>
      </w:r>
      <w:proofErr w:type="spellEnd"/>
      <w:r>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E77" w:rsidRDefault="00016E77">
      <w:r>
        <w:separator/>
      </w:r>
    </w:p>
  </w:endnote>
  <w:endnote w:type="continuationSeparator" w:id="1">
    <w:p w:rsidR="00016E77" w:rsidRDefault="00016E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C67" w:rsidRDefault="00EC3C67"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C67" w:rsidRDefault="00EC3C67"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5F34AB">
      <w:rPr>
        <w:rStyle w:val="PageNumber"/>
        <w:rFonts w:ascii="Arial" w:hAnsi="Arial"/>
        <w:sz w:val="20"/>
        <w:szCs w:val="20"/>
      </w:rPr>
      <w:fldChar w:fldCharType="begin"/>
    </w:r>
    <w:r>
      <w:rPr>
        <w:rStyle w:val="PageNumber"/>
        <w:rFonts w:ascii="Arial" w:hAnsi="Arial"/>
        <w:sz w:val="20"/>
        <w:szCs w:val="20"/>
      </w:rPr>
      <w:instrText xml:space="preserve"> PAGE </w:instrText>
    </w:r>
    <w:r w:rsidR="005F34AB">
      <w:rPr>
        <w:rStyle w:val="PageNumber"/>
        <w:rFonts w:ascii="Arial" w:hAnsi="Arial"/>
        <w:sz w:val="20"/>
        <w:szCs w:val="20"/>
      </w:rPr>
      <w:fldChar w:fldCharType="separate"/>
    </w:r>
    <w:r w:rsidR="000460F0">
      <w:rPr>
        <w:rStyle w:val="PageNumber"/>
        <w:rFonts w:ascii="Arial" w:hAnsi="Arial"/>
        <w:noProof/>
        <w:sz w:val="20"/>
        <w:szCs w:val="20"/>
      </w:rPr>
      <w:t>2</w:t>
    </w:r>
    <w:r w:rsidR="005F34AB">
      <w:rPr>
        <w:rStyle w:val="PageNumber"/>
        <w:rFonts w:ascii="Arial" w:hAnsi="Arial"/>
        <w:sz w:val="20"/>
        <w:szCs w:val="20"/>
      </w:rPr>
      <w:fldChar w:fldCharType="end"/>
    </w:r>
    <w:r>
      <w:rPr>
        <w:rStyle w:val="PageNumber"/>
        <w:rFonts w:ascii="Arial" w:hAnsi="Arial"/>
        <w:sz w:val="20"/>
        <w:szCs w:val="20"/>
      </w:rPr>
      <w:t xml:space="preserve"> -</w:t>
    </w:r>
  </w:p>
  <w:p w:rsidR="00EC3C67" w:rsidRPr="0019486C" w:rsidRDefault="00EC3C67"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del w:id="157" w:author="jmassud" w:date="2012-05-08T14:32:00Z">
      <w:r w:rsidR="00CF4F1C">
        <w:rPr>
          <w:rStyle w:val="PageNumber"/>
          <w:rFonts w:ascii="Arial" w:hAnsi="Arial" w:cs="Arial"/>
          <w:b/>
          <w:sz w:val="16"/>
          <w:szCs w:val="16"/>
        </w:rPr>
        <w:delText>3</w:delText>
      </w:r>
    </w:del>
    <w:ins w:id="158" w:author="jmassud" w:date="2012-05-08T14:32:00Z">
      <w:r w:rsidR="00066F7F">
        <w:rPr>
          <w:rStyle w:val="PageNumber"/>
          <w:rFonts w:ascii="Arial" w:hAnsi="Arial" w:cs="Arial"/>
          <w:b/>
          <w:sz w:val="16"/>
          <w:szCs w:val="16"/>
        </w:rPr>
        <w:t>8</w:t>
      </w:r>
    </w:ins>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w:t>
    </w:r>
    <w:del w:id="159" w:author="jmassud" w:date="2012-05-08T14:32:00Z">
      <w:r w:rsidR="00CF4F1C">
        <w:rPr>
          <w:rStyle w:val="PageNumber"/>
          <w:rFonts w:ascii="Arial" w:hAnsi="Arial" w:cs="Arial"/>
          <w:b/>
          <w:sz w:val="16"/>
          <w:szCs w:val="16"/>
        </w:rPr>
        <w:delText>12</w:delText>
      </w:r>
    </w:del>
    <w:ins w:id="160" w:author="jmassud" w:date="2012-05-08T14:32:00Z">
      <w:r>
        <w:rPr>
          <w:rStyle w:val="PageNumber"/>
          <w:rFonts w:ascii="Arial" w:hAnsi="Arial" w:cs="Arial"/>
          <w:b/>
          <w:sz w:val="16"/>
          <w:szCs w:val="16"/>
        </w:rPr>
        <w:t>1</w:t>
      </w:r>
      <w:r w:rsidR="00066F7F">
        <w:rPr>
          <w:rStyle w:val="PageNumber"/>
          <w:rFonts w:ascii="Arial" w:hAnsi="Arial" w:cs="Arial"/>
          <w:b/>
          <w:sz w:val="16"/>
          <w:szCs w:val="16"/>
        </w:rPr>
        <w:t>3</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E77" w:rsidRDefault="00016E77">
      <w:r>
        <w:separator/>
      </w:r>
    </w:p>
  </w:footnote>
  <w:footnote w:type="continuationSeparator" w:id="1">
    <w:p w:rsidR="00016E77" w:rsidRDefault="00016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E9E" w:rsidRDefault="00CF6E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5121"/>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6E77"/>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0F0"/>
    <w:rsid w:val="00046B44"/>
    <w:rsid w:val="000508A6"/>
    <w:rsid w:val="00052E7E"/>
    <w:rsid w:val="00053598"/>
    <w:rsid w:val="00053966"/>
    <w:rsid w:val="000549D2"/>
    <w:rsid w:val="00056E46"/>
    <w:rsid w:val="00060A3F"/>
    <w:rsid w:val="00060C19"/>
    <w:rsid w:val="000628D3"/>
    <w:rsid w:val="00064FFD"/>
    <w:rsid w:val="00066182"/>
    <w:rsid w:val="00066F7F"/>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5F34AB"/>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CF6E9E"/>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911"/>
    <w:rsid w:val="00D52041"/>
    <w:rsid w:val="00D52BBF"/>
    <w:rsid w:val="00D54D51"/>
    <w:rsid w:val="00D5582C"/>
    <w:rsid w:val="00D55EAC"/>
    <w:rsid w:val="00D57CC9"/>
    <w:rsid w:val="00D60B61"/>
    <w:rsid w:val="00D61AF2"/>
    <w:rsid w:val="00D638D9"/>
    <w:rsid w:val="00D642A4"/>
    <w:rsid w:val="00D6594A"/>
    <w:rsid w:val="00D670E0"/>
    <w:rsid w:val="00D708FA"/>
    <w:rsid w:val="00D7146A"/>
    <w:rsid w:val="00D71B3D"/>
    <w:rsid w:val="00D71CB5"/>
    <w:rsid w:val="00D72D79"/>
    <w:rsid w:val="00D72E0D"/>
    <w:rsid w:val="00D73552"/>
    <w:rsid w:val="00D7362B"/>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A44"/>
    <w:rsid w:val="00F061A7"/>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massud@searshc.com" TargetMode="External"/><Relationship Id="rId18" Type="http://schemas.openxmlformats.org/officeDocument/2006/relationships/hyperlink" Target="mailto:Iga.Zyzanska@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Responsys.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 TargetMode="External"/><Relationship Id="rId20" Type="http://schemas.openxmlformats.org/officeDocument/2006/relationships/hyperlink" Target="mailto:cgodda3@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akamai.com/html/custom/index.html?source=google&amp;i=3&amp;r=4&amp;p=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5min.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sgouris@searshc.com" TargetMode="External"/><Relationship Id="rId23" Type="http://schemas.openxmlformats.org/officeDocument/2006/relationships/image" Target="media/image2.png"/><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ntTable" Target="fontTable.xml"/><Relationship Id="rId10" Type="http://schemas.openxmlformats.org/officeDocument/2006/relationships/hyperlink" Target="mailto:jmassud@searshc.com" TargetMode="External"/><Relationship Id="rId19" Type="http://schemas.openxmlformats.org/officeDocument/2006/relationships/hyperlink" Target="mailto:Kelly.Gruver@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expotv.com/"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vonne.french@searshc.com" TargetMode="External"/><Relationship Id="rId22" Type="http://schemas.openxmlformats.org/officeDocument/2006/relationships/comments" Target="comments.xm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scene7.com/"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mailto:Patrick.Szczypinski@searshc.com"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Respo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461A5-186A-49D1-8369-A8A99226B94C}">
  <ds:schemaRefs>
    <ds:schemaRef ds:uri="http://schemas.openxmlformats.org/officeDocument/2006/bibliography"/>
  </ds:schemaRefs>
</ds:datastoreItem>
</file>

<file path=customXml/itemProps2.xml><?xml version="1.0" encoding="utf-8"?>
<ds:datastoreItem xmlns:ds="http://schemas.openxmlformats.org/officeDocument/2006/customXml" ds:itemID="{D666E315-77A8-4266-8099-D8585FA5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6346</Words>
  <Characters>41266</Characters>
  <Application>Microsoft Office Word</Application>
  <DocSecurity>0</DocSecurity>
  <Lines>343</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47517</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Kathryn Ferrell</cp:lastModifiedBy>
  <cp:revision>2</cp:revision>
  <cp:lastPrinted>2012-05-08T22:25:00Z</cp:lastPrinted>
  <dcterms:created xsi:type="dcterms:W3CDTF">2012-05-08T19:28:00Z</dcterms:created>
  <dcterms:modified xsi:type="dcterms:W3CDTF">2012-05-08T22:25:00Z</dcterms:modified>
  <cp:category>SDLC 2.0</cp:category>
</cp:coreProperties>
</file>