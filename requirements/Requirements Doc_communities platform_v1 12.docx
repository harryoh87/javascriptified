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1A46" w:rsidRPr="00A201CB" w:rsidRDefault="006E32EF" w:rsidP="00D10ECD">
      <w:pPr>
        <w:jc w:val="center"/>
        <w:rPr>
          <w:rFonts w:ascii="Arial" w:hAnsi="Arial" w:cs="Arial"/>
        </w:rPr>
      </w:pPr>
      <w:r>
        <w:rPr>
          <w:rFonts w:ascii="Arial" w:hAnsi="Arial" w:cs="Arial"/>
          <w:noProof/>
        </w:rPr>
        <w:drawing>
          <wp:inline distT="0" distB="0" distL="0" distR="0">
            <wp:extent cx="4354731" cy="781050"/>
            <wp:effectExtent l="6097" t="0" r="1622" b="0"/>
            <wp:docPr id="1" name="Object 2"/>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889500" cy="777875"/>
                      <a:chOff x="2108200" y="711200"/>
                      <a:chExt cx="4889500" cy="777875"/>
                    </a:xfrm>
                  </a:grpSpPr>
                  <a:grpSp>
                    <a:nvGrpSpPr>
                      <a:cNvPr id="6148" name="Group 20"/>
                      <a:cNvGrpSpPr>
                        <a:grpSpLocks/>
                      </a:cNvGrpSpPr>
                    </a:nvGrpSpPr>
                    <a:grpSpPr bwMode="auto">
                      <a:xfrm>
                        <a:off x="2108200" y="711200"/>
                        <a:ext cx="4889500" cy="777875"/>
                        <a:chOff x="1328" y="448"/>
                        <a:chExt cx="3080" cy="490"/>
                      </a:xfrm>
                    </a:grpSpPr>
                    <a:sp>
                      <a:nvSpPr>
                        <a:cNvPr id="6201" name="Freeform 21"/>
                        <a:cNvSpPr>
                          <a:spLocks/>
                        </a:cNvSpPr>
                      </a:nvSpPr>
                      <a:spPr bwMode="black">
                        <a:xfrm>
                          <a:off x="1328" y="555"/>
                          <a:ext cx="126" cy="255"/>
                        </a:xfrm>
                        <a:custGeom>
                          <a:avLst/>
                          <a:gdLst>
                            <a:gd name="T0" fmla="*/ 0 w 977"/>
                            <a:gd name="T1" fmla="*/ 0 h 1991"/>
                            <a:gd name="T2" fmla="*/ 0 w 977"/>
                            <a:gd name="T3" fmla="*/ 0 h 1991"/>
                            <a:gd name="T4" fmla="*/ 0 w 977"/>
                            <a:gd name="T5" fmla="*/ 0 h 1991"/>
                            <a:gd name="T6" fmla="*/ 0 w 977"/>
                            <a:gd name="T7" fmla="*/ 0 h 1991"/>
                            <a:gd name="T8" fmla="*/ 0 w 977"/>
                            <a:gd name="T9" fmla="*/ 0 h 1991"/>
                            <a:gd name="T10" fmla="*/ 0 w 977"/>
                            <a:gd name="T11" fmla="*/ 0 h 1991"/>
                            <a:gd name="T12" fmla="*/ 0 w 977"/>
                            <a:gd name="T13" fmla="*/ 0 h 1991"/>
                            <a:gd name="T14" fmla="*/ 0 w 977"/>
                            <a:gd name="T15" fmla="*/ 0 h 1991"/>
                            <a:gd name="T16" fmla="*/ 0 w 977"/>
                            <a:gd name="T17" fmla="*/ 0 h 1991"/>
                            <a:gd name="T18" fmla="*/ 0 w 977"/>
                            <a:gd name="T19" fmla="*/ 0 h 1991"/>
                            <a:gd name="T20" fmla="*/ 0 w 977"/>
                            <a:gd name="T21" fmla="*/ 0 h 1991"/>
                            <a:gd name="T22" fmla="*/ 0 w 977"/>
                            <a:gd name="T23" fmla="*/ 0 h 1991"/>
                            <a:gd name="T24" fmla="*/ 0 w 977"/>
                            <a:gd name="T25" fmla="*/ 0 h 1991"/>
                            <a:gd name="T26" fmla="*/ 0 w 977"/>
                            <a:gd name="T27" fmla="*/ 0 h 1991"/>
                            <a:gd name="T28" fmla="*/ 0 w 977"/>
                            <a:gd name="T29" fmla="*/ 0 h 1991"/>
                            <a:gd name="T30" fmla="*/ 0 w 977"/>
                            <a:gd name="T31" fmla="*/ 0 h 1991"/>
                            <a:gd name="T32" fmla="*/ 0 w 977"/>
                            <a:gd name="T33" fmla="*/ 0 h 1991"/>
                            <a:gd name="T34" fmla="*/ 0 w 977"/>
                            <a:gd name="T35" fmla="*/ 0 h 1991"/>
                            <a:gd name="T36" fmla="*/ 0 w 977"/>
                            <a:gd name="T37" fmla="*/ 0 h 1991"/>
                            <a:gd name="T38" fmla="*/ 0 w 977"/>
                            <a:gd name="T39" fmla="*/ 0 h 1991"/>
                            <a:gd name="T40" fmla="*/ 0 w 977"/>
                            <a:gd name="T41" fmla="*/ 0 h 1991"/>
                            <a:gd name="T42" fmla="*/ 0 w 977"/>
                            <a:gd name="T43" fmla="*/ 0 h 1991"/>
                            <a:gd name="T44" fmla="*/ 0 w 977"/>
                            <a:gd name="T45" fmla="*/ 0 h 1991"/>
                            <a:gd name="T46" fmla="*/ 0 w 977"/>
                            <a:gd name="T47" fmla="*/ 0 h 1991"/>
                            <a:gd name="T48" fmla="*/ 0 w 977"/>
                            <a:gd name="T49" fmla="*/ 0 h 1991"/>
                            <a:gd name="T50" fmla="*/ 0 w 977"/>
                            <a:gd name="T51" fmla="*/ 0 h 1991"/>
                            <a:gd name="T52" fmla="*/ 0 w 977"/>
                            <a:gd name="T53" fmla="*/ 0 h 1991"/>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w 977"/>
                            <a:gd name="T82" fmla="*/ 0 h 1991"/>
                            <a:gd name="T83" fmla="*/ 977 w 977"/>
                            <a:gd name="T84" fmla="*/ 1991 h 1991"/>
                          </a:gdLst>
                          <a:ahLst/>
                          <a:cxnLst>
                            <a:cxn ang="T54">
                              <a:pos x="T0" y="T1"/>
                            </a:cxn>
                            <a:cxn ang="T55">
                              <a:pos x="T2" y="T3"/>
                            </a:cxn>
                            <a:cxn ang="T56">
                              <a:pos x="T4" y="T5"/>
                            </a:cxn>
                            <a:cxn ang="T57">
                              <a:pos x="T6" y="T7"/>
                            </a:cxn>
                            <a:cxn ang="T58">
                              <a:pos x="T8" y="T9"/>
                            </a:cxn>
                            <a:cxn ang="T59">
                              <a:pos x="T10" y="T11"/>
                            </a:cxn>
                            <a:cxn ang="T60">
                              <a:pos x="T12" y="T13"/>
                            </a:cxn>
                            <a:cxn ang="T61">
                              <a:pos x="T14" y="T15"/>
                            </a:cxn>
                            <a:cxn ang="T62">
                              <a:pos x="T16" y="T17"/>
                            </a:cxn>
                            <a:cxn ang="T63">
                              <a:pos x="T18" y="T19"/>
                            </a:cxn>
                            <a:cxn ang="T64">
                              <a:pos x="T20" y="T21"/>
                            </a:cxn>
                            <a:cxn ang="T65">
                              <a:pos x="T22" y="T23"/>
                            </a:cxn>
                            <a:cxn ang="T66">
                              <a:pos x="T24" y="T25"/>
                            </a:cxn>
                            <a:cxn ang="T67">
                              <a:pos x="T26" y="T27"/>
                            </a:cxn>
                            <a:cxn ang="T68">
                              <a:pos x="T28" y="T29"/>
                            </a:cxn>
                            <a:cxn ang="T69">
                              <a:pos x="T30" y="T31"/>
                            </a:cxn>
                            <a:cxn ang="T70">
                              <a:pos x="T32" y="T33"/>
                            </a:cxn>
                            <a:cxn ang="T71">
                              <a:pos x="T34" y="T35"/>
                            </a:cxn>
                            <a:cxn ang="T72">
                              <a:pos x="T36" y="T37"/>
                            </a:cxn>
                            <a:cxn ang="T73">
                              <a:pos x="T38" y="T39"/>
                            </a:cxn>
                            <a:cxn ang="T74">
                              <a:pos x="T40" y="T41"/>
                            </a:cxn>
                            <a:cxn ang="T75">
                              <a:pos x="T42" y="T43"/>
                            </a:cxn>
                            <a:cxn ang="T76">
                              <a:pos x="T44" y="T45"/>
                            </a:cxn>
                            <a:cxn ang="T77">
                              <a:pos x="T46" y="T47"/>
                            </a:cxn>
                            <a:cxn ang="T78">
                              <a:pos x="T48" y="T49"/>
                            </a:cxn>
                            <a:cxn ang="T79">
                              <a:pos x="T50" y="T51"/>
                            </a:cxn>
                            <a:cxn ang="T80">
                              <a:pos x="T52" y="T53"/>
                            </a:cxn>
                          </a:cxnLst>
                          <a:rect l="T81" t="T82" r="T83" b="T84"/>
                          <a:pathLst>
                            <a:path w="977" h="1991">
                              <a:moveTo>
                                <a:pt x="38" y="1922"/>
                              </a:moveTo>
                              <a:cubicBezTo>
                                <a:pt x="2" y="1904"/>
                                <a:pt x="0" y="1894"/>
                                <a:pt x="0" y="1826"/>
                              </a:cubicBezTo>
                              <a:cubicBezTo>
                                <a:pt x="0" y="1699"/>
                                <a:pt x="10" y="1597"/>
                                <a:pt x="12" y="1556"/>
                              </a:cubicBezTo>
                              <a:cubicBezTo>
                                <a:pt x="15" y="1529"/>
                                <a:pt x="20" y="1516"/>
                                <a:pt x="33" y="1516"/>
                              </a:cubicBezTo>
                              <a:cubicBezTo>
                                <a:pt x="48" y="1516"/>
                                <a:pt x="50" y="1524"/>
                                <a:pt x="50" y="1544"/>
                              </a:cubicBezTo>
                              <a:cubicBezTo>
                                <a:pt x="50" y="1567"/>
                                <a:pt x="50" y="1602"/>
                                <a:pt x="58" y="1638"/>
                              </a:cubicBezTo>
                              <a:cubicBezTo>
                                <a:pt x="96" y="1826"/>
                                <a:pt x="264" y="1897"/>
                                <a:pt x="434" y="1897"/>
                              </a:cubicBezTo>
                              <a:cubicBezTo>
                                <a:pt x="677" y="1897"/>
                                <a:pt x="797" y="1722"/>
                                <a:pt x="797" y="1559"/>
                              </a:cubicBezTo>
                              <a:cubicBezTo>
                                <a:pt x="797" y="1384"/>
                                <a:pt x="723" y="1282"/>
                                <a:pt x="505" y="1102"/>
                              </a:cubicBezTo>
                              <a:lnTo>
                                <a:pt x="391" y="1008"/>
                              </a:lnTo>
                              <a:cubicBezTo>
                                <a:pt x="121" y="787"/>
                                <a:pt x="61" y="630"/>
                                <a:pt x="61" y="457"/>
                              </a:cubicBezTo>
                              <a:cubicBezTo>
                                <a:pt x="61" y="185"/>
                                <a:pt x="264" y="0"/>
                                <a:pt x="586" y="0"/>
                              </a:cubicBezTo>
                              <a:cubicBezTo>
                                <a:pt x="685" y="0"/>
                                <a:pt x="759" y="10"/>
                                <a:pt x="822" y="26"/>
                              </a:cubicBezTo>
                              <a:cubicBezTo>
                                <a:pt x="870" y="36"/>
                                <a:pt x="891" y="38"/>
                                <a:pt x="911" y="38"/>
                              </a:cubicBezTo>
                              <a:cubicBezTo>
                                <a:pt x="931" y="38"/>
                                <a:pt x="936" y="43"/>
                                <a:pt x="936" y="56"/>
                              </a:cubicBezTo>
                              <a:cubicBezTo>
                                <a:pt x="936" y="69"/>
                                <a:pt x="926" y="153"/>
                                <a:pt x="926" y="325"/>
                              </a:cubicBezTo>
                              <a:cubicBezTo>
                                <a:pt x="926" y="366"/>
                                <a:pt x="921" y="384"/>
                                <a:pt x="908" y="384"/>
                              </a:cubicBezTo>
                              <a:cubicBezTo>
                                <a:pt x="893" y="384"/>
                                <a:pt x="891" y="371"/>
                                <a:pt x="888" y="351"/>
                              </a:cubicBezTo>
                              <a:cubicBezTo>
                                <a:pt x="886" y="320"/>
                                <a:pt x="870" y="252"/>
                                <a:pt x="855" y="224"/>
                              </a:cubicBezTo>
                              <a:cubicBezTo>
                                <a:pt x="840" y="196"/>
                                <a:pt x="771" y="89"/>
                                <a:pt x="538" y="89"/>
                              </a:cubicBezTo>
                              <a:cubicBezTo>
                                <a:pt x="363" y="89"/>
                                <a:pt x="225" y="198"/>
                                <a:pt x="225" y="384"/>
                              </a:cubicBezTo>
                              <a:cubicBezTo>
                                <a:pt x="225" y="528"/>
                                <a:pt x="291" y="620"/>
                                <a:pt x="535" y="810"/>
                              </a:cubicBezTo>
                              <a:lnTo>
                                <a:pt x="606" y="866"/>
                              </a:lnTo>
                              <a:cubicBezTo>
                                <a:pt x="906" y="1102"/>
                                <a:pt x="977" y="1259"/>
                                <a:pt x="977" y="1463"/>
                              </a:cubicBezTo>
                              <a:cubicBezTo>
                                <a:pt x="977" y="1567"/>
                                <a:pt x="936" y="1760"/>
                                <a:pt x="761" y="1884"/>
                              </a:cubicBezTo>
                              <a:cubicBezTo>
                                <a:pt x="652" y="1960"/>
                                <a:pt x="515" y="1991"/>
                                <a:pt x="378" y="1991"/>
                              </a:cubicBezTo>
                              <a:cubicBezTo>
                                <a:pt x="258" y="1991"/>
                                <a:pt x="142" y="1973"/>
                                <a:pt x="38" y="1922"/>
                              </a:cubicBezTo>
                            </a:path>
                          </a:pathLst>
                        </a:custGeom>
                        <a:solidFill>
                          <a:srgbClr val="000000"/>
                        </a:solidFill>
                        <a:ln w="0">
                          <a:noFill/>
                          <a:round/>
                          <a:headEnd/>
                          <a:tailEnd/>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eaLnBrk="0" hangingPunct="0"/>
                            <a:endParaRPr lang="en-US"/>
                          </a:p>
                        </a:txBody>
                        <a:useSpRect/>
                      </a:txSp>
                    </a:sp>
                    <a:sp>
                      <a:nvSpPr>
                        <a:cNvPr id="6202" name="Freeform 22"/>
                        <a:cNvSpPr>
                          <a:spLocks/>
                        </a:cNvSpPr>
                      </a:nvSpPr>
                      <a:spPr bwMode="black">
                        <a:xfrm>
                          <a:off x="1511" y="557"/>
                          <a:ext cx="144" cy="250"/>
                        </a:xfrm>
                        <a:custGeom>
                          <a:avLst/>
                          <a:gdLst>
                            <a:gd name="T0" fmla="*/ 0 w 1125"/>
                            <a:gd name="T1" fmla="*/ 0 h 1948"/>
                            <a:gd name="T2" fmla="*/ 0 w 1125"/>
                            <a:gd name="T3" fmla="*/ 0 h 1948"/>
                            <a:gd name="T4" fmla="*/ 0 w 1125"/>
                            <a:gd name="T5" fmla="*/ 0 h 1948"/>
                            <a:gd name="T6" fmla="*/ 0 w 1125"/>
                            <a:gd name="T7" fmla="*/ 0 h 1948"/>
                            <a:gd name="T8" fmla="*/ 0 w 1125"/>
                            <a:gd name="T9" fmla="*/ 0 h 1948"/>
                            <a:gd name="T10" fmla="*/ 0 w 1125"/>
                            <a:gd name="T11" fmla="*/ 0 h 1948"/>
                            <a:gd name="T12" fmla="*/ 0 w 1125"/>
                            <a:gd name="T13" fmla="*/ 0 h 1948"/>
                            <a:gd name="T14" fmla="*/ 0 w 1125"/>
                            <a:gd name="T15" fmla="*/ 0 h 1948"/>
                            <a:gd name="T16" fmla="*/ 0 w 1125"/>
                            <a:gd name="T17" fmla="*/ 0 h 1948"/>
                            <a:gd name="T18" fmla="*/ 0 w 1125"/>
                            <a:gd name="T19" fmla="*/ 0 h 1948"/>
                            <a:gd name="T20" fmla="*/ 0 w 1125"/>
                            <a:gd name="T21" fmla="*/ 0 h 1948"/>
                            <a:gd name="T22" fmla="*/ 0 w 1125"/>
                            <a:gd name="T23" fmla="*/ 0 h 1948"/>
                            <a:gd name="T24" fmla="*/ 0 w 1125"/>
                            <a:gd name="T25" fmla="*/ 0 h 1948"/>
                            <a:gd name="T26" fmla="*/ 0 w 1125"/>
                            <a:gd name="T27" fmla="*/ 0 h 1948"/>
                            <a:gd name="T28" fmla="*/ 0 w 1125"/>
                            <a:gd name="T29" fmla="*/ 0 h 1948"/>
                            <a:gd name="T30" fmla="*/ 0 w 1125"/>
                            <a:gd name="T31" fmla="*/ 0 h 1948"/>
                            <a:gd name="T32" fmla="*/ 0 w 1125"/>
                            <a:gd name="T33" fmla="*/ 0 h 1948"/>
                            <a:gd name="T34" fmla="*/ 0 w 1125"/>
                            <a:gd name="T35" fmla="*/ 0 h 1948"/>
                            <a:gd name="T36" fmla="*/ 0 w 1125"/>
                            <a:gd name="T37" fmla="*/ 0 h 1948"/>
                            <a:gd name="T38" fmla="*/ 0 w 1125"/>
                            <a:gd name="T39" fmla="*/ 0 h 1948"/>
                            <a:gd name="T40" fmla="*/ 0 w 1125"/>
                            <a:gd name="T41" fmla="*/ 0 h 1948"/>
                            <a:gd name="T42" fmla="*/ 0 w 1125"/>
                            <a:gd name="T43" fmla="*/ 0 h 1948"/>
                            <a:gd name="T44" fmla="*/ 0 w 1125"/>
                            <a:gd name="T45" fmla="*/ 0 h 1948"/>
                            <a:gd name="T46" fmla="*/ 0 w 1125"/>
                            <a:gd name="T47" fmla="*/ 0 h 1948"/>
                            <a:gd name="T48" fmla="*/ 0 w 1125"/>
                            <a:gd name="T49" fmla="*/ 0 h 1948"/>
                            <a:gd name="T50" fmla="*/ 0 w 1125"/>
                            <a:gd name="T51" fmla="*/ 0 h 1948"/>
                            <a:gd name="T52" fmla="*/ 0 w 1125"/>
                            <a:gd name="T53" fmla="*/ 0 h 1948"/>
                            <a:gd name="T54" fmla="*/ 0 w 1125"/>
                            <a:gd name="T55" fmla="*/ 0 h 1948"/>
                            <a:gd name="T56" fmla="*/ 0 w 1125"/>
                            <a:gd name="T57" fmla="*/ 0 h 1948"/>
                            <a:gd name="T58" fmla="*/ 0 w 1125"/>
                            <a:gd name="T59" fmla="*/ 0 h 1948"/>
                            <a:gd name="T60" fmla="*/ 0 w 1125"/>
                            <a:gd name="T61" fmla="*/ 0 h 1948"/>
                            <a:gd name="T62" fmla="*/ 0 w 1125"/>
                            <a:gd name="T63" fmla="*/ 0 h 1948"/>
                            <a:gd name="T64" fmla="*/ 0 w 1125"/>
                            <a:gd name="T65" fmla="*/ 0 h 1948"/>
                            <a:gd name="T66" fmla="*/ 0 w 1125"/>
                            <a:gd name="T67" fmla="*/ 0 h 1948"/>
                            <a:gd name="T68" fmla="*/ 0 w 1125"/>
                            <a:gd name="T69" fmla="*/ 0 h 1948"/>
                            <a:gd name="T70" fmla="*/ 0 w 1125"/>
                            <a:gd name="T71" fmla="*/ 0 h 1948"/>
                            <a:gd name="T72" fmla="*/ 0 w 1125"/>
                            <a:gd name="T73" fmla="*/ 0 h 1948"/>
                            <a:gd name="T74" fmla="*/ 0 w 1125"/>
                            <a:gd name="T75" fmla="*/ 0 h 1948"/>
                            <a:gd name="T76" fmla="*/ 0 w 1125"/>
                            <a:gd name="T77" fmla="*/ 0 h 1948"/>
                            <a:gd name="T78" fmla="*/ 0 w 1125"/>
                            <a:gd name="T79" fmla="*/ 0 h 1948"/>
                            <a:gd name="T80" fmla="*/ 0 w 1125"/>
                            <a:gd name="T81" fmla="*/ 0 h 1948"/>
                            <a:gd name="T82" fmla="*/ 0 w 1125"/>
                            <a:gd name="T83" fmla="*/ 0 h 1948"/>
                            <a:gd name="T84" fmla="*/ 0 w 1125"/>
                            <a:gd name="T85" fmla="*/ 0 h 1948"/>
                            <a:gd name="T86" fmla="*/ 0 w 1125"/>
                            <a:gd name="T87" fmla="*/ 0 h 1948"/>
                            <a:gd name="T88" fmla="*/ 0 w 1125"/>
                            <a:gd name="T89" fmla="*/ 0 h 1948"/>
                            <a:gd name="T90" fmla="*/ 0 w 1125"/>
                            <a:gd name="T91" fmla="*/ 0 h 1948"/>
                            <a:gd name="T92" fmla="*/ 0 w 1125"/>
                            <a:gd name="T93" fmla="*/ 0 h 1948"/>
                            <a:gd name="T94" fmla="*/ 0 w 1125"/>
                            <a:gd name="T95" fmla="*/ 0 h 1948"/>
                            <a:gd name="T96" fmla="*/ 0 w 1125"/>
                            <a:gd name="T97" fmla="*/ 0 h 1948"/>
                            <a:gd name="T98" fmla="*/ 0 w 1125"/>
                            <a:gd name="T99" fmla="*/ 0 h 1948"/>
                            <a:gd name="T100" fmla="*/ 0 w 1125"/>
                            <a:gd name="T101" fmla="*/ 0 h 1948"/>
                            <a:gd name="T102" fmla="*/ 0 w 1125"/>
                            <a:gd name="T103" fmla="*/ 0 h 1948"/>
                            <a:gd name="T104" fmla="*/ 0 w 1125"/>
                            <a:gd name="T105" fmla="*/ 0 h 1948"/>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w 1125"/>
                            <a:gd name="T160" fmla="*/ 0 h 1948"/>
                            <a:gd name="T161" fmla="*/ 1125 w 1125"/>
                            <a:gd name="T162" fmla="*/ 1948 h 1948"/>
                          </a:gdLst>
                          <a:ahLst/>
                          <a:cxnLst>
                            <a:cxn ang="T106">
                              <a:pos x="T0" y="T1"/>
                            </a:cxn>
                            <a:cxn ang="T107">
                              <a:pos x="T2" y="T3"/>
                            </a:cxn>
                            <a:cxn ang="T108">
                              <a:pos x="T4" y="T5"/>
                            </a:cxn>
                            <a:cxn ang="T109">
                              <a:pos x="T6" y="T7"/>
                            </a:cxn>
                            <a:cxn ang="T110">
                              <a:pos x="T8" y="T9"/>
                            </a:cxn>
                            <a:cxn ang="T111">
                              <a:pos x="T10" y="T11"/>
                            </a:cxn>
                            <a:cxn ang="T112">
                              <a:pos x="T12" y="T13"/>
                            </a:cxn>
                            <a:cxn ang="T113">
                              <a:pos x="T14" y="T15"/>
                            </a:cxn>
                            <a:cxn ang="T114">
                              <a:pos x="T16" y="T17"/>
                            </a:cxn>
                            <a:cxn ang="T115">
                              <a:pos x="T18" y="T19"/>
                            </a:cxn>
                            <a:cxn ang="T116">
                              <a:pos x="T20" y="T21"/>
                            </a:cxn>
                            <a:cxn ang="T117">
                              <a:pos x="T22" y="T23"/>
                            </a:cxn>
                            <a:cxn ang="T118">
                              <a:pos x="T24" y="T25"/>
                            </a:cxn>
                            <a:cxn ang="T119">
                              <a:pos x="T26" y="T27"/>
                            </a:cxn>
                            <a:cxn ang="T120">
                              <a:pos x="T28" y="T29"/>
                            </a:cxn>
                            <a:cxn ang="T121">
                              <a:pos x="T30" y="T31"/>
                            </a:cxn>
                            <a:cxn ang="T122">
                              <a:pos x="T32" y="T33"/>
                            </a:cxn>
                            <a:cxn ang="T123">
                              <a:pos x="T34" y="T35"/>
                            </a:cxn>
                            <a:cxn ang="T124">
                              <a:pos x="T36" y="T37"/>
                            </a:cxn>
                            <a:cxn ang="T125">
                              <a:pos x="T38" y="T39"/>
                            </a:cxn>
                            <a:cxn ang="T126">
                              <a:pos x="T40" y="T41"/>
                            </a:cxn>
                            <a:cxn ang="T127">
                              <a:pos x="T42" y="T43"/>
                            </a:cxn>
                            <a:cxn ang="T128">
                              <a:pos x="T44" y="T45"/>
                            </a:cxn>
                            <a:cxn ang="T129">
                              <a:pos x="T46" y="T47"/>
                            </a:cxn>
                            <a:cxn ang="T130">
                              <a:pos x="T48" y="T49"/>
                            </a:cxn>
                            <a:cxn ang="T131">
                              <a:pos x="T50" y="T51"/>
                            </a:cxn>
                            <a:cxn ang="T132">
                              <a:pos x="T52" y="T53"/>
                            </a:cxn>
                            <a:cxn ang="T133">
                              <a:pos x="T54" y="T55"/>
                            </a:cxn>
                            <a:cxn ang="T134">
                              <a:pos x="T56" y="T57"/>
                            </a:cxn>
                            <a:cxn ang="T135">
                              <a:pos x="T58" y="T59"/>
                            </a:cxn>
                            <a:cxn ang="T136">
                              <a:pos x="T60" y="T61"/>
                            </a:cxn>
                            <a:cxn ang="T137">
                              <a:pos x="T62" y="T63"/>
                            </a:cxn>
                            <a:cxn ang="T138">
                              <a:pos x="T64" y="T65"/>
                            </a:cxn>
                            <a:cxn ang="T139">
                              <a:pos x="T66" y="T67"/>
                            </a:cxn>
                            <a:cxn ang="T140">
                              <a:pos x="T68" y="T69"/>
                            </a:cxn>
                            <a:cxn ang="T141">
                              <a:pos x="T70" y="T71"/>
                            </a:cxn>
                            <a:cxn ang="T142">
                              <a:pos x="T72" y="T73"/>
                            </a:cxn>
                            <a:cxn ang="T143">
                              <a:pos x="T74" y="T75"/>
                            </a:cxn>
                            <a:cxn ang="T144">
                              <a:pos x="T76" y="T77"/>
                            </a:cxn>
                            <a:cxn ang="T145">
                              <a:pos x="T78" y="T79"/>
                            </a:cxn>
                            <a:cxn ang="T146">
                              <a:pos x="T80" y="T81"/>
                            </a:cxn>
                            <a:cxn ang="T147">
                              <a:pos x="T82" y="T83"/>
                            </a:cxn>
                            <a:cxn ang="T148">
                              <a:pos x="T84" y="T85"/>
                            </a:cxn>
                            <a:cxn ang="T149">
                              <a:pos x="T86" y="T87"/>
                            </a:cxn>
                            <a:cxn ang="T150">
                              <a:pos x="T88" y="T89"/>
                            </a:cxn>
                            <a:cxn ang="T151">
                              <a:pos x="T90" y="T91"/>
                            </a:cxn>
                            <a:cxn ang="T152">
                              <a:pos x="T92" y="T93"/>
                            </a:cxn>
                            <a:cxn ang="T153">
                              <a:pos x="T94" y="T95"/>
                            </a:cxn>
                            <a:cxn ang="T154">
                              <a:pos x="T96" y="T97"/>
                            </a:cxn>
                            <a:cxn ang="T155">
                              <a:pos x="T98" y="T99"/>
                            </a:cxn>
                            <a:cxn ang="T156">
                              <a:pos x="T100" y="T101"/>
                            </a:cxn>
                            <a:cxn ang="T157">
                              <a:pos x="T102" y="T103"/>
                            </a:cxn>
                            <a:cxn ang="T158">
                              <a:pos x="T104" y="T105"/>
                            </a:cxn>
                          </a:cxnLst>
                          <a:rect l="T159" t="T160" r="T161" b="T162"/>
                          <a:pathLst>
                            <a:path w="1125" h="1948">
                              <a:moveTo>
                                <a:pt x="221" y="757"/>
                              </a:moveTo>
                              <a:cubicBezTo>
                                <a:pt x="221" y="361"/>
                                <a:pt x="221" y="290"/>
                                <a:pt x="216" y="209"/>
                              </a:cubicBezTo>
                              <a:cubicBezTo>
                                <a:pt x="211" y="122"/>
                                <a:pt x="191" y="82"/>
                                <a:pt x="107" y="64"/>
                              </a:cubicBezTo>
                              <a:cubicBezTo>
                                <a:pt x="87" y="59"/>
                                <a:pt x="43" y="56"/>
                                <a:pt x="21" y="56"/>
                              </a:cubicBezTo>
                              <a:cubicBezTo>
                                <a:pt x="10" y="56"/>
                                <a:pt x="0" y="51"/>
                                <a:pt x="0" y="41"/>
                              </a:cubicBezTo>
                              <a:cubicBezTo>
                                <a:pt x="0" y="26"/>
                                <a:pt x="13" y="21"/>
                                <a:pt x="41" y="21"/>
                              </a:cubicBezTo>
                              <a:cubicBezTo>
                                <a:pt x="99" y="21"/>
                                <a:pt x="168" y="21"/>
                                <a:pt x="224" y="23"/>
                              </a:cubicBezTo>
                              <a:lnTo>
                                <a:pt x="328" y="28"/>
                              </a:lnTo>
                              <a:cubicBezTo>
                                <a:pt x="346" y="28"/>
                                <a:pt x="851" y="28"/>
                                <a:pt x="909" y="26"/>
                              </a:cubicBezTo>
                              <a:cubicBezTo>
                                <a:pt x="957" y="23"/>
                                <a:pt x="998" y="18"/>
                                <a:pt x="1018" y="13"/>
                              </a:cubicBezTo>
                              <a:cubicBezTo>
                                <a:pt x="1031" y="11"/>
                                <a:pt x="1041" y="0"/>
                                <a:pt x="1054" y="0"/>
                              </a:cubicBezTo>
                              <a:cubicBezTo>
                                <a:pt x="1062" y="0"/>
                                <a:pt x="1064" y="11"/>
                                <a:pt x="1064" y="23"/>
                              </a:cubicBezTo>
                              <a:cubicBezTo>
                                <a:pt x="1064" y="41"/>
                                <a:pt x="1051" y="71"/>
                                <a:pt x="1044" y="143"/>
                              </a:cubicBezTo>
                              <a:cubicBezTo>
                                <a:pt x="1041" y="168"/>
                                <a:pt x="1036" y="280"/>
                                <a:pt x="1031" y="310"/>
                              </a:cubicBezTo>
                              <a:cubicBezTo>
                                <a:pt x="1029" y="323"/>
                                <a:pt x="1023" y="338"/>
                                <a:pt x="1013" y="338"/>
                              </a:cubicBezTo>
                              <a:cubicBezTo>
                                <a:pt x="998" y="338"/>
                                <a:pt x="993" y="325"/>
                                <a:pt x="993" y="305"/>
                              </a:cubicBezTo>
                              <a:cubicBezTo>
                                <a:pt x="993" y="287"/>
                                <a:pt x="990" y="244"/>
                                <a:pt x="978" y="214"/>
                              </a:cubicBezTo>
                              <a:cubicBezTo>
                                <a:pt x="960" y="173"/>
                                <a:pt x="935" y="143"/>
                                <a:pt x="798" y="127"/>
                              </a:cubicBezTo>
                              <a:cubicBezTo>
                                <a:pt x="754" y="122"/>
                                <a:pt x="478" y="120"/>
                                <a:pt x="450" y="120"/>
                              </a:cubicBezTo>
                              <a:cubicBezTo>
                                <a:pt x="440" y="120"/>
                                <a:pt x="434" y="127"/>
                                <a:pt x="434" y="145"/>
                              </a:cubicBezTo>
                              <a:lnTo>
                                <a:pt x="434" y="846"/>
                              </a:lnTo>
                              <a:cubicBezTo>
                                <a:pt x="434" y="864"/>
                                <a:pt x="437" y="871"/>
                                <a:pt x="450" y="871"/>
                              </a:cubicBezTo>
                              <a:cubicBezTo>
                                <a:pt x="483" y="871"/>
                                <a:pt x="795" y="871"/>
                                <a:pt x="853" y="866"/>
                              </a:cubicBezTo>
                              <a:cubicBezTo>
                                <a:pt x="914" y="861"/>
                                <a:pt x="950" y="856"/>
                                <a:pt x="973" y="831"/>
                              </a:cubicBezTo>
                              <a:cubicBezTo>
                                <a:pt x="990" y="810"/>
                                <a:pt x="1001" y="798"/>
                                <a:pt x="1011" y="798"/>
                              </a:cubicBezTo>
                              <a:cubicBezTo>
                                <a:pt x="1018" y="798"/>
                                <a:pt x="1023" y="803"/>
                                <a:pt x="1023" y="818"/>
                              </a:cubicBezTo>
                              <a:cubicBezTo>
                                <a:pt x="1023" y="833"/>
                                <a:pt x="1011" y="876"/>
                                <a:pt x="1003" y="960"/>
                              </a:cubicBezTo>
                              <a:cubicBezTo>
                                <a:pt x="998" y="1011"/>
                                <a:pt x="993" y="1105"/>
                                <a:pt x="993" y="1123"/>
                              </a:cubicBezTo>
                              <a:cubicBezTo>
                                <a:pt x="993" y="1143"/>
                                <a:pt x="993" y="1171"/>
                                <a:pt x="975" y="1171"/>
                              </a:cubicBezTo>
                              <a:cubicBezTo>
                                <a:pt x="963" y="1171"/>
                                <a:pt x="957" y="1161"/>
                                <a:pt x="957" y="1148"/>
                              </a:cubicBezTo>
                              <a:cubicBezTo>
                                <a:pt x="957" y="1123"/>
                                <a:pt x="957" y="1097"/>
                                <a:pt x="947" y="1064"/>
                              </a:cubicBezTo>
                              <a:cubicBezTo>
                                <a:pt x="937" y="1029"/>
                                <a:pt x="914" y="985"/>
                                <a:pt x="815" y="975"/>
                              </a:cubicBezTo>
                              <a:cubicBezTo>
                                <a:pt x="747" y="968"/>
                                <a:pt x="495" y="963"/>
                                <a:pt x="452" y="963"/>
                              </a:cubicBezTo>
                              <a:cubicBezTo>
                                <a:pt x="440" y="963"/>
                                <a:pt x="434" y="970"/>
                                <a:pt x="434" y="980"/>
                              </a:cubicBezTo>
                              <a:lnTo>
                                <a:pt x="434" y="1204"/>
                              </a:lnTo>
                              <a:cubicBezTo>
                                <a:pt x="434" y="1290"/>
                                <a:pt x="432" y="1585"/>
                                <a:pt x="434" y="1638"/>
                              </a:cubicBezTo>
                              <a:cubicBezTo>
                                <a:pt x="442" y="1813"/>
                                <a:pt x="480" y="1846"/>
                                <a:pt x="729" y="1846"/>
                              </a:cubicBezTo>
                              <a:cubicBezTo>
                                <a:pt x="795" y="1846"/>
                                <a:pt x="907" y="1846"/>
                                <a:pt x="973" y="1818"/>
                              </a:cubicBezTo>
                              <a:cubicBezTo>
                                <a:pt x="1039" y="1790"/>
                                <a:pt x="1069" y="1739"/>
                                <a:pt x="1087" y="1635"/>
                              </a:cubicBezTo>
                              <a:cubicBezTo>
                                <a:pt x="1092" y="1607"/>
                                <a:pt x="1097" y="1597"/>
                                <a:pt x="1110" y="1597"/>
                              </a:cubicBezTo>
                              <a:cubicBezTo>
                                <a:pt x="1125" y="1597"/>
                                <a:pt x="1125" y="1618"/>
                                <a:pt x="1125" y="1635"/>
                              </a:cubicBezTo>
                              <a:cubicBezTo>
                                <a:pt x="1125" y="1656"/>
                                <a:pt x="1105" y="1829"/>
                                <a:pt x="1092" y="1882"/>
                              </a:cubicBezTo>
                              <a:cubicBezTo>
                                <a:pt x="1074" y="1948"/>
                                <a:pt x="1054" y="1948"/>
                                <a:pt x="955" y="1948"/>
                              </a:cubicBezTo>
                              <a:cubicBezTo>
                                <a:pt x="765" y="1948"/>
                                <a:pt x="625" y="1943"/>
                                <a:pt x="526" y="1940"/>
                              </a:cubicBezTo>
                              <a:cubicBezTo>
                                <a:pt x="427" y="1935"/>
                                <a:pt x="366" y="1933"/>
                                <a:pt x="328" y="1933"/>
                              </a:cubicBezTo>
                              <a:cubicBezTo>
                                <a:pt x="323" y="1933"/>
                                <a:pt x="280" y="1933"/>
                                <a:pt x="226" y="1935"/>
                              </a:cubicBezTo>
                              <a:cubicBezTo>
                                <a:pt x="176" y="1935"/>
                                <a:pt x="117" y="1940"/>
                                <a:pt x="79" y="1940"/>
                              </a:cubicBezTo>
                              <a:cubicBezTo>
                                <a:pt x="51" y="1940"/>
                                <a:pt x="38" y="1935"/>
                                <a:pt x="38" y="1920"/>
                              </a:cubicBezTo>
                              <a:cubicBezTo>
                                <a:pt x="38" y="1912"/>
                                <a:pt x="43" y="1904"/>
                                <a:pt x="59" y="1904"/>
                              </a:cubicBezTo>
                              <a:cubicBezTo>
                                <a:pt x="82" y="1904"/>
                                <a:pt x="112" y="1899"/>
                                <a:pt x="135" y="1894"/>
                              </a:cubicBezTo>
                              <a:cubicBezTo>
                                <a:pt x="186" y="1884"/>
                                <a:pt x="198" y="1829"/>
                                <a:pt x="209" y="1755"/>
                              </a:cubicBezTo>
                              <a:cubicBezTo>
                                <a:pt x="221" y="1648"/>
                                <a:pt x="221" y="1448"/>
                                <a:pt x="221" y="1204"/>
                              </a:cubicBezTo>
                              <a:lnTo>
                                <a:pt x="221" y="757"/>
                              </a:lnTo>
                              <a:close/>
                            </a:path>
                          </a:pathLst>
                        </a:custGeom>
                        <a:solidFill>
                          <a:srgbClr val="000000"/>
                        </a:solidFill>
                        <a:ln w="0">
                          <a:noFill/>
                          <a:round/>
                          <a:headEnd/>
                          <a:tailEnd/>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eaLnBrk="0" hangingPunct="0"/>
                            <a:endParaRPr lang="en-US"/>
                          </a:p>
                        </a:txBody>
                        <a:useSpRect/>
                      </a:txSp>
                    </a:sp>
                    <a:sp>
                      <a:nvSpPr>
                        <a:cNvPr id="6203" name="Freeform 23"/>
                        <a:cNvSpPr>
                          <a:spLocks noEditPoints="1"/>
                        </a:cNvSpPr>
                      </a:nvSpPr>
                      <a:spPr bwMode="black">
                        <a:xfrm>
                          <a:off x="1671" y="555"/>
                          <a:ext cx="248" cy="251"/>
                        </a:xfrm>
                        <a:custGeom>
                          <a:avLst/>
                          <a:gdLst>
                            <a:gd name="T0" fmla="*/ 0 w 1935"/>
                            <a:gd name="T1" fmla="*/ 0 h 1955"/>
                            <a:gd name="T2" fmla="*/ 0 w 1935"/>
                            <a:gd name="T3" fmla="*/ 0 h 1955"/>
                            <a:gd name="T4" fmla="*/ 0 w 1935"/>
                            <a:gd name="T5" fmla="*/ 0 h 1955"/>
                            <a:gd name="T6" fmla="*/ 0 w 1935"/>
                            <a:gd name="T7" fmla="*/ 0 h 1955"/>
                            <a:gd name="T8" fmla="*/ 0 w 1935"/>
                            <a:gd name="T9" fmla="*/ 0 h 1955"/>
                            <a:gd name="T10" fmla="*/ 0 w 1935"/>
                            <a:gd name="T11" fmla="*/ 0 h 1955"/>
                            <a:gd name="T12" fmla="*/ 0 w 1935"/>
                            <a:gd name="T13" fmla="*/ 0 h 1955"/>
                            <a:gd name="T14" fmla="*/ 0 w 1935"/>
                            <a:gd name="T15" fmla="*/ 0 h 1955"/>
                            <a:gd name="T16" fmla="*/ 0 w 1935"/>
                            <a:gd name="T17" fmla="*/ 0 h 1955"/>
                            <a:gd name="T18" fmla="*/ 0 w 1935"/>
                            <a:gd name="T19" fmla="*/ 0 h 1955"/>
                            <a:gd name="T20" fmla="*/ 0 w 1935"/>
                            <a:gd name="T21" fmla="*/ 0 h 1955"/>
                            <a:gd name="T22" fmla="*/ 0 w 1935"/>
                            <a:gd name="T23" fmla="*/ 0 h 1955"/>
                            <a:gd name="T24" fmla="*/ 0 w 1935"/>
                            <a:gd name="T25" fmla="*/ 0 h 1955"/>
                            <a:gd name="T26" fmla="*/ 0 w 1935"/>
                            <a:gd name="T27" fmla="*/ 0 h 1955"/>
                            <a:gd name="T28" fmla="*/ 0 w 1935"/>
                            <a:gd name="T29" fmla="*/ 0 h 1955"/>
                            <a:gd name="T30" fmla="*/ 0 w 1935"/>
                            <a:gd name="T31" fmla="*/ 0 h 1955"/>
                            <a:gd name="T32" fmla="*/ 0 w 1935"/>
                            <a:gd name="T33" fmla="*/ 0 h 1955"/>
                            <a:gd name="T34" fmla="*/ 0 w 1935"/>
                            <a:gd name="T35" fmla="*/ 0 h 1955"/>
                            <a:gd name="T36" fmla="*/ 0 w 1935"/>
                            <a:gd name="T37" fmla="*/ 0 h 1955"/>
                            <a:gd name="T38" fmla="*/ 0 w 1935"/>
                            <a:gd name="T39" fmla="*/ 0 h 1955"/>
                            <a:gd name="T40" fmla="*/ 0 w 1935"/>
                            <a:gd name="T41" fmla="*/ 0 h 1955"/>
                            <a:gd name="T42" fmla="*/ 0 w 1935"/>
                            <a:gd name="T43" fmla="*/ 0 h 1955"/>
                            <a:gd name="T44" fmla="*/ 0 w 1935"/>
                            <a:gd name="T45" fmla="*/ 0 h 1955"/>
                            <a:gd name="T46" fmla="*/ 0 w 1935"/>
                            <a:gd name="T47" fmla="*/ 0 h 1955"/>
                            <a:gd name="T48" fmla="*/ 0 w 1935"/>
                            <a:gd name="T49" fmla="*/ 0 h 1955"/>
                            <a:gd name="T50" fmla="*/ 0 w 1935"/>
                            <a:gd name="T51" fmla="*/ 0 h 1955"/>
                            <a:gd name="T52" fmla="*/ 0 w 1935"/>
                            <a:gd name="T53" fmla="*/ 0 h 1955"/>
                            <a:gd name="T54" fmla="*/ 0 w 1935"/>
                            <a:gd name="T55" fmla="*/ 0 h 1955"/>
                            <a:gd name="T56" fmla="*/ 0 w 1935"/>
                            <a:gd name="T57" fmla="*/ 0 h 1955"/>
                            <a:gd name="T58" fmla="*/ 0 w 1935"/>
                            <a:gd name="T59" fmla="*/ 0 h 1955"/>
                            <a:gd name="T60" fmla="*/ 0 w 1935"/>
                            <a:gd name="T61" fmla="*/ 0 h 1955"/>
                            <a:gd name="T62" fmla="*/ 0 w 1935"/>
                            <a:gd name="T63" fmla="*/ 0 h 1955"/>
                            <a:gd name="T64" fmla="*/ 0 w 1935"/>
                            <a:gd name="T65" fmla="*/ 0 h 1955"/>
                            <a:gd name="T66" fmla="*/ 0 w 1935"/>
                            <a:gd name="T67" fmla="*/ 0 h 1955"/>
                            <a:gd name="T68" fmla="*/ 0 w 1935"/>
                            <a:gd name="T69" fmla="*/ 0 h 1955"/>
                            <a:gd name="T70" fmla="*/ 0 w 1935"/>
                            <a:gd name="T71" fmla="*/ 0 h 1955"/>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w 1935"/>
                            <a:gd name="T109" fmla="*/ 0 h 1955"/>
                            <a:gd name="T110" fmla="*/ 1935 w 1935"/>
                            <a:gd name="T111" fmla="*/ 1955 h 1955"/>
                          </a:gdLst>
                          <a:ahLst/>
                          <a:cxnLst>
                            <a:cxn ang="T72">
                              <a:pos x="T0" y="T1"/>
                            </a:cxn>
                            <a:cxn ang="T73">
                              <a:pos x="T2" y="T3"/>
                            </a:cxn>
                            <a:cxn ang="T74">
                              <a:pos x="T4" y="T5"/>
                            </a:cxn>
                            <a:cxn ang="T75">
                              <a:pos x="T6" y="T7"/>
                            </a:cxn>
                            <a:cxn ang="T76">
                              <a:pos x="T8" y="T9"/>
                            </a:cxn>
                            <a:cxn ang="T77">
                              <a:pos x="T10" y="T11"/>
                            </a:cxn>
                            <a:cxn ang="T78">
                              <a:pos x="T12" y="T13"/>
                            </a:cxn>
                            <a:cxn ang="T79">
                              <a:pos x="T14" y="T15"/>
                            </a:cxn>
                            <a:cxn ang="T80">
                              <a:pos x="T16" y="T17"/>
                            </a:cxn>
                            <a:cxn ang="T81">
                              <a:pos x="T18" y="T19"/>
                            </a:cxn>
                            <a:cxn ang="T82">
                              <a:pos x="T20" y="T21"/>
                            </a:cxn>
                            <a:cxn ang="T83">
                              <a:pos x="T22" y="T23"/>
                            </a:cxn>
                            <a:cxn ang="T84">
                              <a:pos x="T24" y="T25"/>
                            </a:cxn>
                            <a:cxn ang="T85">
                              <a:pos x="T26" y="T27"/>
                            </a:cxn>
                            <a:cxn ang="T86">
                              <a:pos x="T28" y="T29"/>
                            </a:cxn>
                            <a:cxn ang="T87">
                              <a:pos x="T30" y="T31"/>
                            </a:cxn>
                            <a:cxn ang="T88">
                              <a:pos x="T32" y="T33"/>
                            </a:cxn>
                            <a:cxn ang="T89">
                              <a:pos x="T34" y="T35"/>
                            </a:cxn>
                            <a:cxn ang="T90">
                              <a:pos x="T36" y="T37"/>
                            </a:cxn>
                            <a:cxn ang="T91">
                              <a:pos x="T38" y="T39"/>
                            </a:cxn>
                            <a:cxn ang="T92">
                              <a:pos x="T40" y="T41"/>
                            </a:cxn>
                            <a:cxn ang="T93">
                              <a:pos x="T42" y="T43"/>
                            </a:cxn>
                            <a:cxn ang="T94">
                              <a:pos x="T44" y="T45"/>
                            </a:cxn>
                            <a:cxn ang="T95">
                              <a:pos x="T46" y="T47"/>
                            </a:cxn>
                            <a:cxn ang="T96">
                              <a:pos x="T48" y="T49"/>
                            </a:cxn>
                            <a:cxn ang="T97">
                              <a:pos x="T50" y="T51"/>
                            </a:cxn>
                            <a:cxn ang="T98">
                              <a:pos x="T52" y="T53"/>
                            </a:cxn>
                            <a:cxn ang="T99">
                              <a:pos x="T54" y="T55"/>
                            </a:cxn>
                            <a:cxn ang="T100">
                              <a:pos x="T56" y="T57"/>
                            </a:cxn>
                            <a:cxn ang="T101">
                              <a:pos x="T58" y="T59"/>
                            </a:cxn>
                            <a:cxn ang="T102">
                              <a:pos x="T60" y="T61"/>
                            </a:cxn>
                            <a:cxn ang="T103">
                              <a:pos x="T62" y="T63"/>
                            </a:cxn>
                            <a:cxn ang="T104">
                              <a:pos x="T64" y="T65"/>
                            </a:cxn>
                            <a:cxn ang="T105">
                              <a:pos x="T66" y="T67"/>
                            </a:cxn>
                            <a:cxn ang="T106">
                              <a:pos x="T68" y="T69"/>
                            </a:cxn>
                            <a:cxn ang="T107">
                              <a:pos x="T70" y="T71"/>
                            </a:cxn>
                          </a:cxnLst>
                          <a:rect l="T108" t="T109" r="T110" b="T111"/>
                          <a:pathLst>
                            <a:path w="1935" h="1955">
                              <a:moveTo>
                                <a:pt x="1150" y="1115"/>
                              </a:moveTo>
                              <a:cubicBezTo>
                                <a:pt x="1163" y="1115"/>
                                <a:pt x="1163" y="1107"/>
                                <a:pt x="1161" y="1097"/>
                              </a:cubicBezTo>
                              <a:lnTo>
                                <a:pt x="920" y="412"/>
                              </a:lnTo>
                              <a:cubicBezTo>
                                <a:pt x="907" y="373"/>
                                <a:pt x="894" y="373"/>
                                <a:pt x="881" y="412"/>
                              </a:cubicBezTo>
                              <a:lnTo>
                                <a:pt x="658" y="1097"/>
                              </a:lnTo>
                              <a:cubicBezTo>
                                <a:pt x="653" y="1110"/>
                                <a:pt x="658" y="1115"/>
                                <a:pt x="665" y="1115"/>
                              </a:cubicBezTo>
                              <a:lnTo>
                                <a:pt x="1150" y="1115"/>
                              </a:lnTo>
                              <a:close/>
                              <a:moveTo>
                                <a:pt x="886" y="99"/>
                              </a:moveTo>
                              <a:cubicBezTo>
                                <a:pt x="917" y="15"/>
                                <a:pt x="927" y="0"/>
                                <a:pt x="942" y="0"/>
                              </a:cubicBezTo>
                              <a:cubicBezTo>
                                <a:pt x="958" y="0"/>
                                <a:pt x="968" y="13"/>
                                <a:pt x="998" y="92"/>
                              </a:cubicBezTo>
                              <a:cubicBezTo>
                                <a:pt x="1036" y="188"/>
                                <a:pt x="1435" y="1237"/>
                                <a:pt x="1590" y="1622"/>
                              </a:cubicBezTo>
                              <a:cubicBezTo>
                                <a:pt x="1681" y="1849"/>
                                <a:pt x="1755" y="1889"/>
                                <a:pt x="1808" y="1904"/>
                              </a:cubicBezTo>
                              <a:cubicBezTo>
                                <a:pt x="1846" y="1917"/>
                                <a:pt x="1884" y="1919"/>
                                <a:pt x="1910" y="1919"/>
                              </a:cubicBezTo>
                              <a:cubicBezTo>
                                <a:pt x="1925" y="1919"/>
                                <a:pt x="1935" y="1922"/>
                                <a:pt x="1935" y="1935"/>
                              </a:cubicBezTo>
                              <a:cubicBezTo>
                                <a:pt x="1935" y="1950"/>
                                <a:pt x="1912" y="1955"/>
                                <a:pt x="1884" y="1955"/>
                              </a:cubicBezTo>
                              <a:cubicBezTo>
                                <a:pt x="1846" y="1955"/>
                                <a:pt x="1661" y="1955"/>
                                <a:pt x="1486" y="1950"/>
                              </a:cubicBezTo>
                              <a:cubicBezTo>
                                <a:pt x="1437" y="1948"/>
                                <a:pt x="1409" y="1948"/>
                                <a:pt x="1409" y="1932"/>
                              </a:cubicBezTo>
                              <a:cubicBezTo>
                                <a:pt x="1409" y="1922"/>
                                <a:pt x="1417" y="1917"/>
                                <a:pt x="1427" y="1914"/>
                              </a:cubicBezTo>
                              <a:cubicBezTo>
                                <a:pt x="1442" y="1909"/>
                                <a:pt x="1458" y="1887"/>
                                <a:pt x="1442" y="1846"/>
                              </a:cubicBezTo>
                              <a:lnTo>
                                <a:pt x="1206" y="1221"/>
                              </a:lnTo>
                              <a:cubicBezTo>
                                <a:pt x="1201" y="1211"/>
                                <a:pt x="1196" y="1206"/>
                                <a:pt x="1183" y="1206"/>
                              </a:cubicBezTo>
                              <a:lnTo>
                                <a:pt x="638" y="1206"/>
                              </a:lnTo>
                              <a:cubicBezTo>
                                <a:pt x="625" y="1206"/>
                                <a:pt x="617" y="1214"/>
                                <a:pt x="612" y="1226"/>
                              </a:cubicBezTo>
                              <a:lnTo>
                                <a:pt x="460" y="1676"/>
                              </a:lnTo>
                              <a:cubicBezTo>
                                <a:pt x="437" y="1739"/>
                                <a:pt x="424" y="1800"/>
                                <a:pt x="424" y="1846"/>
                              </a:cubicBezTo>
                              <a:cubicBezTo>
                                <a:pt x="424" y="1897"/>
                                <a:pt x="478" y="1919"/>
                                <a:pt x="521" y="1919"/>
                              </a:cubicBezTo>
                              <a:lnTo>
                                <a:pt x="546" y="1919"/>
                              </a:lnTo>
                              <a:cubicBezTo>
                                <a:pt x="564" y="1919"/>
                                <a:pt x="572" y="1925"/>
                                <a:pt x="572" y="1935"/>
                              </a:cubicBezTo>
                              <a:cubicBezTo>
                                <a:pt x="572" y="1950"/>
                                <a:pt x="556" y="1955"/>
                                <a:pt x="533" y="1955"/>
                              </a:cubicBezTo>
                              <a:cubicBezTo>
                                <a:pt x="473" y="1955"/>
                                <a:pt x="363" y="1948"/>
                                <a:pt x="335" y="1948"/>
                              </a:cubicBezTo>
                              <a:cubicBezTo>
                                <a:pt x="308" y="1948"/>
                                <a:pt x="168" y="1955"/>
                                <a:pt x="49" y="1955"/>
                              </a:cubicBezTo>
                              <a:cubicBezTo>
                                <a:pt x="16" y="1955"/>
                                <a:pt x="0" y="1950"/>
                                <a:pt x="0" y="1935"/>
                              </a:cubicBezTo>
                              <a:cubicBezTo>
                                <a:pt x="0" y="1925"/>
                                <a:pt x="11" y="1919"/>
                                <a:pt x="23" y="1919"/>
                              </a:cubicBezTo>
                              <a:cubicBezTo>
                                <a:pt x="41" y="1919"/>
                                <a:pt x="76" y="1917"/>
                                <a:pt x="97" y="1914"/>
                              </a:cubicBezTo>
                              <a:cubicBezTo>
                                <a:pt x="214" y="1899"/>
                                <a:pt x="264" y="1803"/>
                                <a:pt x="310" y="1676"/>
                              </a:cubicBezTo>
                              <a:lnTo>
                                <a:pt x="886" y="99"/>
                              </a:lnTo>
                              <a:close/>
                            </a:path>
                          </a:pathLst>
                        </a:custGeom>
                        <a:solidFill>
                          <a:srgbClr val="000000"/>
                        </a:solidFill>
                        <a:ln w="0">
                          <a:noFill/>
                          <a:round/>
                          <a:headEnd/>
                          <a:tailEnd/>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eaLnBrk="0" hangingPunct="0"/>
                            <a:endParaRPr lang="en-US"/>
                          </a:p>
                        </a:txBody>
                        <a:useSpRect/>
                      </a:txSp>
                    </a:sp>
                    <a:sp>
                      <a:nvSpPr>
                        <a:cNvPr id="6204" name="Freeform 24"/>
                        <a:cNvSpPr>
                          <a:spLocks noEditPoints="1"/>
                        </a:cNvSpPr>
                      </a:nvSpPr>
                      <a:spPr bwMode="black">
                        <a:xfrm>
                          <a:off x="1937" y="559"/>
                          <a:ext cx="247" cy="247"/>
                        </a:xfrm>
                        <a:custGeom>
                          <a:avLst/>
                          <a:gdLst>
                            <a:gd name="T0" fmla="*/ 0 w 1919"/>
                            <a:gd name="T1" fmla="*/ 0 h 1919"/>
                            <a:gd name="T2" fmla="*/ 0 w 1919"/>
                            <a:gd name="T3" fmla="*/ 0 h 1919"/>
                            <a:gd name="T4" fmla="*/ 0 w 1919"/>
                            <a:gd name="T5" fmla="*/ 0 h 1919"/>
                            <a:gd name="T6" fmla="*/ 0 w 1919"/>
                            <a:gd name="T7" fmla="*/ 0 h 1919"/>
                            <a:gd name="T8" fmla="*/ 0 w 1919"/>
                            <a:gd name="T9" fmla="*/ 0 h 1919"/>
                            <a:gd name="T10" fmla="*/ 0 w 1919"/>
                            <a:gd name="T11" fmla="*/ 0 h 1919"/>
                            <a:gd name="T12" fmla="*/ 0 w 1919"/>
                            <a:gd name="T13" fmla="*/ 0 h 1919"/>
                            <a:gd name="T14" fmla="*/ 0 w 1919"/>
                            <a:gd name="T15" fmla="*/ 0 h 1919"/>
                            <a:gd name="T16" fmla="*/ 0 w 1919"/>
                            <a:gd name="T17" fmla="*/ 0 h 1919"/>
                            <a:gd name="T18" fmla="*/ 0 w 1919"/>
                            <a:gd name="T19" fmla="*/ 0 h 1919"/>
                            <a:gd name="T20" fmla="*/ 0 w 1919"/>
                            <a:gd name="T21" fmla="*/ 0 h 1919"/>
                            <a:gd name="T22" fmla="*/ 0 w 1919"/>
                            <a:gd name="T23" fmla="*/ 0 h 1919"/>
                            <a:gd name="T24" fmla="*/ 0 w 1919"/>
                            <a:gd name="T25" fmla="*/ 0 h 1919"/>
                            <a:gd name="T26" fmla="*/ 0 w 1919"/>
                            <a:gd name="T27" fmla="*/ 0 h 1919"/>
                            <a:gd name="T28" fmla="*/ 0 w 1919"/>
                            <a:gd name="T29" fmla="*/ 0 h 1919"/>
                            <a:gd name="T30" fmla="*/ 0 w 1919"/>
                            <a:gd name="T31" fmla="*/ 0 h 1919"/>
                            <a:gd name="T32" fmla="*/ 0 w 1919"/>
                            <a:gd name="T33" fmla="*/ 0 h 1919"/>
                            <a:gd name="T34" fmla="*/ 0 w 1919"/>
                            <a:gd name="T35" fmla="*/ 0 h 1919"/>
                            <a:gd name="T36" fmla="*/ 0 w 1919"/>
                            <a:gd name="T37" fmla="*/ 0 h 1919"/>
                            <a:gd name="T38" fmla="*/ 0 w 1919"/>
                            <a:gd name="T39" fmla="*/ 0 h 1919"/>
                            <a:gd name="T40" fmla="*/ 0 w 1919"/>
                            <a:gd name="T41" fmla="*/ 0 h 1919"/>
                            <a:gd name="T42" fmla="*/ 0 w 1919"/>
                            <a:gd name="T43" fmla="*/ 0 h 1919"/>
                            <a:gd name="T44" fmla="*/ 0 w 1919"/>
                            <a:gd name="T45" fmla="*/ 0 h 1919"/>
                            <a:gd name="T46" fmla="*/ 0 w 1919"/>
                            <a:gd name="T47" fmla="*/ 0 h 1919"/>
                            <a:gd name="T48" fmla="*/ 0 w 1919"/>
                            <a:gd name="T49" fmla="*/ 0 h 1919"/>
                            <a:gd name="T50" fmla="*/ 0 w 1919"/>
                            <a:gd name="T51" fmla="*/ 0 h 1919"/>
                            <a:gd name="T52" fmla="*/ 0 w 1919"/>
                            <a:gd name="T53" fmla="*/ 0 h 1919"/>
                            <a:gd name="T54" fmla="*/ 0 w 1919"/>
                            <a:gd name="T55" fmla="*/ 0 h 1919"/>
                            <a:gd name="T56" fmla="*/ 0 w 1919"/>
                            <a:gd name="T57" fmla="*/ 0 h 1919"/>
                            <a:gd name="T58" fmla="*/ 0 w 1919"/>
                            <a:gd name="T59" fmla="*/ 0 h 1919"/>
                            <a:gd name="T60" fmla="*/ 0 w 1919"/>
                            <a:gd name="T61" fmla="*/ 0 h 1919"/>
                            <a:gd name="T62" fmla="*/ 0 w 1919"/>
                            <a:gd name="T63" fmla="*/ 0 h 1919"/>
                            <a:gd name="T64" fmla="*/ 0 w 1919"/>
                            <a:gd name="T65" fmla="*/ 0 h 1919"/>
                            <a:gd name="T66" fmla="*/ 0 w 1919"/>
                            <a:gd name="T67" fmla="*/ 0 h 1919"/>
                            <a:gd name="T68" fmla="*/ 0 w 1919"/>
                            <a:gd name="T69" fmla="*/ 0 h 1919"/>
                            <a:gd name="T70" fmla="*/ 0 w 1919"/>
                            <a:gd name="T71" fmla="*/ 0 h 1919"/>
                            <a:gd name="T72" fmla="*/ 0 w 1919"/>
                            <a:gd name="T73" fmla="*/ 0 h 1919"/>
                            <a:gd name="T74" fmla="*/ 0 w 1919"/>
                            <a:gd name="T75" fmla="*/ 0 h 1919"/>
                            <a:gd name="T76" fmla="*/ 0 w 1919"/>
                            <a:gd name="T77" fmla="*/ 0 h 1919"/>
                            <a:gd name="T78" fmla="*/ 0 w 1919"/>
                            <a:gd name="T79" fmla="*/ 0 h 1919"/>
                            <a:gd name="T80" fmla="*/ 0 w 1919"/>
                            <a:gd name="T81" fmla="*/ 0 h 1919"/>
                            <a:gd name="T82" fmla="*/ 0 w 1919"/>
                            <a:gd name="T83" fmla="*/ 0 h 1919"/>
                            <a:gd name="T84" fmla="*/ 0 w 1919"/>
                            <a:gd name="T85" fmla="*/ 0 h 1919"/>
                            <a:gd name="T86" fmla="*/ 0 w 1919"/>
                            <a:gd name="T87" fmla="*/ 0 h 1919"/>
                            <a:gd name="T88" fmla="*/ 0 w 1919"/>
                            <a:gd name="T89" fmla="*/ 0 h 1919"/>
                            <a:gd name="T90" fmla="*/ 0 w 1919"/>
                            <a:gd name="T91" fmla="*/ 0 h 1919"/>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w 1919"/>
                            <a:gd name="T139" fmla="*/ 0 h 1919"/>
                            <a:gd name="T140" fmla="*/ 1919 w 1919"/>
                            <a:gd name="T141" fmla="*/ 1919 h 1919"/>
                          </a:gdLst>
                          <a:ahLst/>
                          <a:cxnLst>
                            <a:cxn ang="T92">
                              <a:pos x="T0" y="T1"/>
                            </a:cxn>
                            <a:cxn ang="T93">
                              <a:pos x="T2" y="T3"/>
                            </a:cxn>
                            <a:cxn ang="T94">
                              <a:pos x="T4" y="T5"/>
                            </a:cxn>
                            <a:cxn ang="T95">
                              <a:pos x="T6" y="T7"/>
                            </a:cxn>
                            <a:cxn ang="T96">
                              <a:pos x="T8" y="T9"/>
                            </a:cxn>
                            <a:cxn ang="T97">
                              <a:pos x="T10" y="T11"/>
                            </a:cxn>
                            <a:cxn ang="T98">
                              <a:pos x="T12" y="T13"/>
                            </a:cxn>
                            <a:cxn ang="T99">
                              <a:pos x="T14" y="T15"/>
                            </a:cxn>
                            <a:cxn ang="T100">
                              <a:pos x="T16" y="T17"/>
                            </a:cxn>
                            <a:cxn ang="T101">
                              <a:pos x="T18" y="T19"/>
                            </a:cxn>
                            <a:cxn ang="T102">
                              <a:pos x="T20" y="T21"/>
                            </a:cxn>
                            <a:cxn ang="T103">
                              <a:pos x="T22" y="T23"/>
                            </a:cxn>
                            <a:cxn ang="T104">
                              <a:pos x="T24" y="T25"/>
                            </a:cxn>
                            <a:cxn ang="T105">
                              <a:pos x="T26" y="T27"/>
                            </a:cxn>
                            <a:cxn ang="T106">
                              <a:pos x="T28" y="T29"/>
                            </a:cxn>
                            <a:cxn ang="T107">
                              <a:pos x="T30" y="T31"/>
                            </a:cxn>
                            <a:cxn ang="T108">
                              <a:pos x="T32" y="T33"/>
                            </a:cxn>
                            <a:cxn ang="T109">
                              <a:pos x="T34" y="T35"/>
                            </a:cxn>
                            <a:cxn ang="T110">
                              <a:pos x="T36" y="T37"/>
                            </a:cxn>
                            <a:cxn ang="T111">
                              <a:pos x="T38" y="T39"/>
                            </a:cxn>
                            <a:cxn ang="T112">
                              <a:pos x="T40" y="T41"/>
                            </a:cxn>
                            <a:cxn ang="T113">
                              <a:pos x="T42" y="T43"/>
                            </a:cxn>
                            <a:cxn ang="T114">
                              <a:pos x="T44" y="T45"/>
                            </a:cxn>
                            <a:cxn ang="T115">
                              <a:pos x="T46" y="T47"/>
                            </a:cxn>
                            <a:cxn ang="T116">
                              <a:pos x="T48" y="T49"/>
                            </a:cxn>
                            <a:cxn ang="T117">
                              <a:pos x="T50" y="T51"/>
                            </a:cxn>
                            <a:cxn ang="T118">
                              <a:pos x="T52" y="T53"/>
                            </a:cxn>
                            <a:cxn ang="T119">
                              <a:pos x="T54" y="T55"/>
                            </a:cxn>
                            <a:cxn ang="T120">
                              <a:pos x="T56" y="T57"/>
                            </a:cxn>
                            <a:cxn ang="T121">
                              <a:pos x="T58" y="T59"/>
                            </a:cxn>
                            <a:cxn ang="T122">
                              <a:pos x="T60" y="T61"/>
                            </a:cxn>
                            <a:cxn ang="T123">
                              <a:pos x="T62" y="T63"/>
                            </a:cxn>
                            <a:cxn ang="T124">
                              <a:pos x="T64" y="T65"/>
                            </a:cxn>
                            <a:cxn ang="T125">
                              <a:pos x="T66" y="T67"/>
                            </a:cxn>
                            <a:cxn ang="T126">
                              <a:pos x="T68" y="T69"/>
                            </a:cxn>
                            <a:cxn ang="T127">
                              <a:pos x="T70" y="T71"/>
                            </a:cxn>
                            <a:cxn ang="T128">
                              <a:pos x="T72" y="T73"/>
                            </a:cxn>
                            <a:cxn ang="T129">
                              <a:pos x="T74" y="T75"/>
                            </a:cxn>
                            <a:cxn ang="T130">
                              <a:pos x="T76" y="T77"/>
                            </a:cxn>
                            <a:cxn ang="T131">
                              <a:pos x="T78" y="T79"/>
                            </a:cxn>
                            <a:cxn ang="T132">
                              <a:pos x="T80" y="T81"/>
                            </a:cxn>
                            <a:cxn ang="T133">
                              <a:pos x="T82" y="T83"/>
                            </a:cxn>
                            <a:cxn ang="T134">
                              <a:pos x="T84" y="T85"/>
                            </a:cxn>
                            <a:cxn ang="T135">
                              <a:pos x="T86" y="T87"/>
                            </a:cxn>
                            <a:cxn ang="T136">
                              <a:pos x="T88" y="T89"/>
                            </a:cxn>
                            <a:cxn ang="T137">
                              <a:pos x="T90" y="T91"/>
                            </a:cxn>
                          </a:cxnLst>
                          <a:rect l="T138" t="T139" r="T140" b="T141"/>
                          <a:pathLst>
                            <a:path w="1919" h="1919">
                              <a:moveTo>
                                <a:pt x="424" y="957"/>
                              </a:moveTo>
                              <a:cubicBezTo>
                                <a:pt x="424" y="970"/>
                                <a:pt x="429" y="980"/>
                                <a:pt x="442" y="987"/>
                              </a:cubicBezTo>
                              <a:cubicBezTo>
                                <a:pt x="480" y="1010"/>
                                <a:pt x="597" y="1028"/>
                                <a:pt x="709" y="1028"/>
                              </a:cubicBezTo>
                              <a:cubicBezTo>
                                <a:pt x="769" y="1028"/>
                                <a:pt x="841" y="1020"/>
                                <a:pt x="899" y="980"/>
                              </a:cubicBezTo>
                              <a:cubicBezTo>
                                <a:pt x="988" y="919"/>
                                <a:pt x="1054" y="782"/>
                                <a:pt x="1054" y="589"/>
                              </a:cubicBezTo>
                              <a:cubicBezTo>
                                <a:pt x="1054" y="271"/>
                                <a:pt x="886" y="81"/>
                                <a:pt x="614" y="81"/>
                              </a:cubicBezTo>
                              <a:cubicBezTo>
                                <a:pt x="538" y="81"/>
                                <a:pt x="470" y="89"/>
                                <a:pt x="445" y="96"/>
                              </a:cubicBezTo>
                              <a:cubicBezTo>
                                <a:pt x="432" y="101"/>
                                <a:pt x="424" y="111"/>
                                <a:pt x="424" y="127"/>
                              </a:cubicBezTo>
                              <a:lnTo>
                                <a:pt x="424" y="957"/>
                              </a:lnTo>
                              <a:close/>
                              <a:moveTo>
                                <a:pt x="221" y="736"/>
                              </a:moveTo>
                              <a:cubicBezTo>
                                <a:pt x="221" y="340"/>
                                <a:pt x="221" y="269"/>
                                <a:pt x="216" y="188"/>
                              </a:cubicBezTo>
                              <a:cubicBezTo>
                                <a:pt x="211" y="101"/>
                                <a:pt x="191" y="61"/>
                                <a:pt x="107" y="43"/>
                              </a:cubicBezTo>
                              <a:cubicBezTo>
                                <a:pt x="87" y="38"/>
                                <a:pt x="43" y="35"/>
                                <a:pt x="21" y="35"/>
                              </a:cubicBezTo>
                              <a:cubicBezTo>
                                <a:pt x="10" y="35"/>
                                <a:pt x="0" y="30"/>
                                <a:pt x="0" y="20"/>
                              </a:cubicBezTo>
                              <a:cubicBezTo>
                                <a:pt x="0" y="5"/>
                                <a:pt x="13" y="0"/>
                                <a:pt x="41" y="0"/>
                              </a:cubicBezTo>
                              <a:cubicBezTo>
                                <a:pt x="155" y="0"/>
                                <a:pt x="315" y="7"/>
                                <a:pt x="328" y="7"/>
                              </a:cubicBezTo>
                              <a:cubicBezTo>
                                <a:pt x="356" y="7"/>
                                <a:pt x="549" y="0"/>
                                <a:pt x="627" y="0"/>
                              </a:cubicBezTo>
                              <a:cubicBezTo>
                                <a:pt x="787" y="0"/>
                                <a:pt x="957" y="15"/>
                                <a:pt x="1092" y="111"/>
                              </a:cubicBezTo>
                              <a:cubicBezTo>
                                <a:pt x="1155" y="157"/>
                                <a:pt x="1267" y="282"/>
                                <a:pt x="1267" y="457"/>
                              </a:cubicBezTo>
                              <a:cubicBezTo>
                                <a:pt x="1267" y="645"/>
                                <a:pt x="1188" y="832"/>
                                <a:pt x="960" y="1043"/>
                              </a:cubicBezTo>
                              <a:cubicBezTo>
                                <a:pt x="1168" y="1310"/>
                                <a:pt x="1341" y="1536"/>
                                <a:pt x="1488" y="1693"/>
                              </a:cubicBezTo>
                              <a:cubicBezTo>
                                <a:pt x="1625" y="1838"/>
                                <a:pt x="1734" y="1866"/>
                                <a:pt x="1798" y="1876"/>
                              </a:cubicBezTo>
                              <a:cubicBezTo>
                                <a:pt x="1846" y="1883"/>
                                <a:pt x="1881" y="1883"/>
                                <a:pt x="1897" y="1883"/>
                              </a:cubicBezTo>
                              <a:cubicBezTo>
                                <a:pt x="1909" y="1883"/>
                                <a:pt x="1919" y="1891"/>
                                <a:pt x="1919" y="1899"/>
                              </a:cubicBezTo>
                              <a:cubicBezTo>
                                <a:pt x="1919" y="1914"/>
                                <a:pt x="1904" y="1919"/>
                                <a:pt x="1859" y="1919"/>
                              </a:cubicBezTo>
                              <a:lnTo>
                                <a:pt x="1678" y="1919"/>
                              </a:lnTo>
                              <a:cubicBezTo>
                                <a:pt x="1536" y="1919"/>
                                <a:pt x="1473" y="1907"/>
                                <a:pt x="1407" y="1871"/>
                              </a:cubicBezTo>
                              <a:cubicBezTo>
                                <a:pt x="1297" y="1813"/>
                                <a:pt x="1209" y="1688"/>
                                <a:pt x="1064" y="1498"/>
                              </a:cubicBezTo>
                              <a:cubicBezTo>
                                <a:pt x="957" y="1358"/>
                                <a:pt x="838" y="1188"/>
                                <a:pt x="787" y="1122"/>
                              </a:cubicBezTo>
                              <a:cubicBezTo>
                                <a:pt x="777" y="1112"/>
                                <a:pt x="769" y="1107"/>
                                <a:pt x="754" y="1107"/>
                              </a:cubicBezTo>
                              <a:lnTo>
                                <a:pt x="442" y="1102"/>
                              </a:lnTo>
                              <a:cubicBezTo>
                                <a:pt x="429" y="1102"/>
                                <a:pt x="424" y="1109"/>
                                <a:pt x="424" y="1122"/>
                              </a:cubicBezTo>
                              <a:lnTo>
                                <a:pt x="424" y="1183"/>
                              </a:lnTo>
                              <a:cubicBezTo>
                                <a:pt x="424" y="1427"/>
                                <a:pt x="424" y="1627"/>
                                <a:pt x="437" y="1734"/>
                              </a:cubicBezTo>
                              <a:cubicBezTo>
                                <a:pt x="445" y="1808"/>
                                <a:pt x="460" y="1863"/>
                                <a:pt x="536" y="1873"/>
                              </a:cubicBezTo>
                              <a:cubicBezTo>
                                <a:pt x="571" y="1878"/>
                                <a:pt x="627" y="1883"/>
                                <a:pt x="650" y="1883"/>
                              </a:cubicBezTo>
                              <a:cubicBezTo>
                                <a:pt x="665" y="1883"/>
                                <a:pt x="670" y="1891"/>
                                <a:pt x="670" y="1899"/>
                              </a:cubicBezTo>
                              <a:cubicBezTo>
                                <a:pt x="670" y="1912"/>
                                <a:pt x="658" y="1919"/>
                                <a:pt x="630" y="1919"/>
                              </a:cubicBezTo>
                              <a:cubicBezTo>
                                <a:pt x="490" y="1919"/>
                                <a:pt x="330" y="1912"/>
                                <a:pt x="318" y="1912"/>
                              </a:cubicBezTo>
                              <a:cubicBezTo>
                                <a:pt x="315" y="1912"/>
                                <a:pt x="155" y="1919"/>
                                <a:pt x="79" y="1919"/>
                              </a:cubicBezTo>
                              <a:cubicBezTo>
                                <a:pt x="51" y="1919"/>
                                <a:pt x="38" y="1914"/>
                                <a:pt x="38" y="1899"/>
                              </a:cubicBezTo>
                              <a:cubicBezTo>
                                <a:pt x="38" y="1891"/>
                                <a:pt x="43" y="1883"/>
                                <a:pt x="59" y="1883"/>
                              </a:cubicBezTo>
                              <a:cubicBezTo>
                                <a:pt x="82" y="1883"/>
                                <a:pt x="112" y="1878"/>
                                <a:pt x="135" y="1873"/>
                              </a:cubicBezTo>
                              <a:cubicBezTo>
                                <a:pt x="185" y="1863"/>
                                <a:pt x="198" y="1808"/>
                                <a:pt x="208" y="1734"/>
                              </a:cubicBezTo>
                              <a:cubicBezTo>
                                <a:pt x="221" y="1627"/>
                                <a:pt x="221" y="1427"/>
                                <a:pt x="221" y="1183"/>
                              </a:cubicBezTo>
                              <a:lnTo>
                                <a:pt x="221" y="736"/>
                              </a:lnTo>
                              <a:close/>
                            </a:path>
                          </a:pathLst>
                        </a:custGeom>
                        <a:solidFill>
                          <a:srgbClr val="000000"/>
                        </a:solidFill>
                        <a:ln w="0">
                          <a:noFill/>
                          <a:round/>
                          <a:headEnd/>
                          <a:tailEnd/>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eaLnBrk="0" hangingPunct="0"/>
                            <a:endParaRPr lang="en-US"/>
                          </a:p>
                        </a:txBody>
                        <a:useSpRect/>
                      </a:txSp>
                    </a:sp>
                    <a:sp>
                      <a:nvSpPr>
                        <a:cNvPr id="6205" name="Freeform 25"/>
                        <a:cNvSpPr>
                          <a:spLocks/>
                        </a:cNvSpPr>
                      </a:nvSpPr>
                      <a:spPr bwMode="black">
                        <a:xfrm>
                          <a:off x="2183" y="555"/>
                          <a:ext cx="125" cy="255"/>
                        </a:xfrm>
                        <a:custGeom>
                          <a:avLst/>
                          <a:gdLst>
                            <a:gd name="T0" fmla="*/ 0 w 978"/>
                            <a:gd name="T1" fmla="*/ 0 h 1991"/>
                            <a:gd name="T2" fmla="*/ 0 w 978"/>
                            <a:gd name="T3" fmla="*/ 0 h 1991"/>
                            <a:gd name="T4" fmla="*/ 0 w 978"/>
                            <a:gd name="T5" fmla="*/ 0 h 1991"/>
                            <a:gd name="T6" fmla="*/ 0 w 978"/>
                            <a:gd name="T7" fmla="*/ 0 h 1991"/>
                            <a:gd name="T8" fmla="*/ 0 w 978"/>
                            <a:gd name="T9" fmla="*/ 0 h 1991"/>
                            <a:gd name="T10" fmla="*/ 0 w 978"/>
                            <a:gd name="T11" fmla="*/ 0 h 1991"/>
                            <a:gd name="T12" fmla="*/ 0 w 978"/>
                            <a:gd name="T13" fmla="*/ 0 h 1991"/>
                            <a:gd name="T14" fmla="*/ 0 w 978"/>
                            <a:gd name="T15" fmla="*/ 0 h 1991"/>
                            <a:gd name="T16" fmla="*/ 0 w 978"/>
                            <a:gd name="T17" fmla="*/ 0 h 1991"/>
                            <a:gd name="T18" fmla="*/ 0 w 978"/>
                            <a:gd name="T19" fmla="*/ 0 h 1991"/>
                            <a:gd name="T20" fmla="*/ 0 w 978"/>
                            <a:gd name="T21" fmla="*/ 0 h 1991"/>
                            <a:gd name="T22" fmla="*/ 0 w 978"/>
                            <a:gd name="T23" fmla="*/ 0 h 1991"/>
                            <a:gd name="T24" fmla="*/ 0 w 978"/>
                            <a:gd name="T25" fmla="*/ 0 h 1991"/>
                            <a:gd name="T26" fmla="*/ 0 w 978"/>
                            <a:gd name="T27" fmla="*/ 0 h 1991"/>
                            <a:gd name="T28" fmla="*/ 0 w 978"/>
                            <a:gd name="T29" fmla="*/ 0 h 1991"/>
                            <a:gd name="T30" fmla="*/ 0 w 978"/>
                            <a:gd name="T31" fmla="*/ 0 h 1991"/>
                            <a:gd name="T32" fmla="*/ 0 w 978"/>
                            <a:gd name="T33" fmla="*/ 0 h 1991"/>
                            <a:gd name="T34" fmla="*/ 0 w 978"/>
                            <a:gd name="T35" fmla="*/ 0 h 1991"/>
                            <a:gd name="T36" fmla="*/ 0 w 978"/>
                            <a:gd name="T37" fmla="*/ 0 h 1991"/>
                            <a:gd name="T38" fmla="*/ 0 w 978"/>
                            <a:gd name="T39" fmla="*/ 0 h 1991"/>
                            <a:gd name="T40" fmla="*/ 0 w 978"/>
                            <a:gd name="T41" fmla="*/ 0 h 1991"/>
                            <a:gd name="T42" fmla="*/ 0 w 978"/>
                            <a:gd name="T43" fmla="*/ 0 h 1991"/>
                            <a:gd name="T44" fmla="*/ 0 w 978"/>
                            <a:gd name="T45" fmla="*/ 0 h 1991"/>
                            <a:gd name="T46" fmla="*/ 0 w 978"/>
                            <a:gd name="T47" fmla="*/ 0 h 1991"/>
                            <a:gd name="T48" fmla="*/ 0 w 978"/>
                            <a:gd name="T49" fmla="*/ 0 h 1991"/>
                            <a:gd name="T50" fmla="*/ 0 w 978"/>
                            <a:gd name="T51" fmla="*/ 0 h 1991"/>
                            <a:gd name="T52" fmla="*/ 0 w 978"/>
                            <a:gd name="T53" fmla="*/ 0 h 1991"/>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w 978"/>
                            <a:gd name="T82" fmla="*/ 0 h 1991"/>
                            <a:gd name="T83" fmla="*/ 978 w 978"/>
                            <a:gd name="T84" fmla="*/ 1991 h 1991"/>
                          </a:gdLst>
                          <a:ahLst/>
                          <a:cxnLst>
                            <a:cxn ang="T54">
                              <a:pos x="T0" y="T1"/>
                            </a:cxn>
                            <a:cxn ang="T55">
                              <a:pos x="T2" y="T3"/>
                            </a:cxn>
                            <a:cxn ang="T56">
                              <a:pos x="T4" y="T5"/>
                            </a:cxn>
                            <a:cxn ang="T57">
                              <a:pos x="T6" y="T7"/>
                            </a:cxn>
                            <a:cxn ang="T58">
                              <a:pos x="T8" y="T9"/>
                            </a:cxn>
                            <a:cxn ang="T59">
                              <a:pos x="T10" y="T11"/>
                            </a:cxn>
                            <a:cxn ang="T60">
                              <a:pos x="T12" y="T13"/>
                            </a:cxn>
                            <a:cxn ang="T61">
                              <a:pos x="T14" y="T15"/>
                            </a:cxn>
                            <a:cxn ang="T62">
                              <a:pos x="T16" y="T17"/>
                            </a:cxn>
                            <a:cxn ang="T63">
                              <a:pos x="T18" y="T19"/>
                            </a:cxn>
                            <a:cxn ang="T64">
                              <a:pos x="T20" y="T21"/>
                            </a:cxn>
                            <a:cxn ang="T65">
                              <a:pos x="T22" y="T23"/>
                            </a:cxn>
                            <a:cxn ang="T66">
                              <a:pos x="T24" y="T25"/>
                            </a:cxn>
                            <a:cxn ang="T67">
                              <a:pos x="T26" y="T27"/>
                            </a:cxn>
                            <a:cxn ang="T68">
                              <a:pos x="T28" y="T29"/>
                            </a:cxn>
                            <a:cxn ang="T69">
                              <a:pos x="T30" y="T31"/>
                            </a:cxn>
                            <a:cxn ang="T70">
                              <a:pos x="T32" y="T33"/>
                            </a:cxn>
                            <a:cxn ang="T71">
                              <a:pos x="T34" y="T35"/>
                            </a:cxn>
                            <a:cxn ang="T72">
                              <a:pos x="T36" y="T37"/>
                            </a:cxn>
                            <a:cxn ang="T73">
                              <a:pos x="T38" y="T39"/>
                            </a:cxn>
                            <a:cxn ang="T74">
                              <a:pos x="T40" y="T41"/>
                            </a:cxn>
                            <a:cxn ang="T75">
                              <a:pos x="T42" y="T43"/>
                            </a:cxn>
                            <a:cxn ang="T76">
                              <a:pos x="T44" y="T45"/>
                            </a:cxn>
                            <a:cxn ang="T77">
                              <a:pos x="T46" y="T47"/>
                            </a:cxn>
                            <a:cxn ang="T78">
                              <a:pos x="T48" y="T49"/>
                            </a:cxn>
                            <a:cxn ang="T79">
                              <a:pos x="T50" y="T51"/>
                            </a:cxn>
                            <a:cxn ang="T80">
                              <a:pos x="T52" y="T53"/>
                            </a:cxn>
                          </a:cxnLst>
                          <a:rect l="T81" t="T82" r="T83" b="T84"/>
                          <a:pathLst>
                            <a:path w="978" h="1991">
                              <a:moveTo>
                                <a:pt x="38" y="1922"/>
                              </a:moveTo>
                              <a:cubicBezTo>
                                <a:pt x="3" y="1904"/>
                                <a:pt x="0" y="1894"/>
                                <a:pt x="0" y="1826"/>
                              </a:cubicBezTo>
                              <a:cubicBezTo>
                                <a:pt x="0" y="1699"/>
                                <a:pt x="11" y="1597"/>
                                <a:pt x="13" y="1556"/>
                              </a:cubicBezTo>
                              <a:cubicBezTo>
                                <a:pt x="16" y="1529"/>
                                <a:pt x="21" y="1516"/>
                                <a:pt x="33" y="1516"/>
                              </a:cubicBezTo>
                              <a:cubicBezTo>
                                <a:pt x="49" y="1516"/>
                                <a:pt x="51" y="1524"/>
                                <a:pt x="51" y="1544"/>
                              </a:cubicBezTo>
                              <a:cubicBezTo>
                                <a:pt x="51" y="1567"/>
                                <a:pt x="51" y="1602"/>
                                <a:pt x="59" y="1638"/>
                              </a:cubicBezTo>
                              <a:cubicBezTo>
                                <a:pt x="97" y="1826"/>
                                <a:pt x="264" y="1897"/>
                                <a:pt x="434" y="1897"/>
                              </a:cubicBezTo>
                              <a:cubicBezTo>
                                <a:pt x="678" y="1897"/>
                                <a:pt x="797" y="1722"/>
                                <a:pt x="797" y="1559"/>
                              </a:cubicBezTo>
                              <a:cubicBezTo>
                                <a:pt x="797" y="1384"/>
                                <a:pt x="724" y="1282"/>
                                <a:pt x="506" y="1102"/>
                              </a:cubicBezTo>
                              <a:lnTo>
                                <a:pt x="391" y="1008"/>
                              </a:lnTo>
                              <a:cubicBezTo>
                                <a:pt x="122" y="787"/>
                                <a:pt x="61" y="630"/>
                                <a:pt x="61" y="457"/>
                              </a:cubicBezTo>
                              <a:cubicBezTo>
                                <a:pt x="61" y="185"/>
                                <a:pt x="264" y="0"/>
                                <a:pt x="587" y="0"/>
                              </a:cubicBezTo>
                              <a:cubicBezTo>
                                <a:pt x="686" y="0"/>
                                <a:pt x="759" y="10"/>
                                <a:pt x="823" y="26"/>
                              </a:cubicBezTo>
                              <a:cubicBezTo>
                                <a:pt x="871" y="36"/>
                                <a:pt x="891" y="38"/>
                                <a:pt x="912" y="38"/>
                              </a:cubicBezTo>
                              <a:cubicBezTo>
                                <a:pt x="932" y="38"/>
                                <a:pt x="937" y="43"/>
                                <a:pt x="937" y="56"/>
                              </a:cubicBezTo>
                              <a:cubicBezTo>
                                <a:pt x="937" y="69"/>
                                <a:pt x="927" y="153"/>
                                <a:pt x="927" y="325"/>
                              </a:cubicBezTo>
                              <a:cubicBezTo>
                                <a:pt x="927" y="366"/>
                                <a:pt x="922" y="384"/>
                                <a:pt x="909" y="384"/>
                              </a:cubicBezTo>
                              <a:cubicBezTo>
                                <a:pt x="894" y="384"/>
                                <a:pt x="891" y="371"/>
                                <a:pt x="889" y="351"/>
                              </a:cubicBezTo>
                              <a:cubicBezTo>
                                <a:pt x="886" y="320"/>
                                <a:pt x="871" y="252"/>
                                <a:pt x="856" y="224"/>
                              </a:cubicBezTo>
                              <a:cubicBezTo>
                                <a:pt x="841" y="196"/>
                                <a:pt x="772" y="89"/>
                                <a:pt x="539" y="89"/>
                              </a:cubicBezTo>
                              <a:cubicBezTo>
                                <a:pt x="363" y="89"/>
                                <a:pt x="226" y="198"/>
                                <a:pt x="226" y="384"/>
                              </a:cubicBezTo>
                              <a:cubicBezTo>
                                <a:pt x="226" y="528"/>
                                <a:pt x="292" y="620"/>
                                <a:pt x="536" y="810"/>
                              </a:cubicBezTo>
                              <a:lnTo>
                                <a:pt x="607" y="866"/>
                              </a:lnTo>
                              <a:cubicBezTo>
                                <a:pt x="907" y="1102"/>
                                <a:pt x="978" y="1259"/>
                                <a:pt x="978" y="1463"/>
                              </a:cubicBezTo>
                              <a:cubicBezTo>
                                <a:pt x="978" y="1567"/>
                                <a:pt x="937" y="1760"/>
                                <a:pt x="762" y="1884"/>
                              </a:cubicBezTo>
                              <a:cubicBezTo>
                                <a:pt x="653" y="1960"/>
                                <a:pt x="516" y="1991"/>
                                <a:pt x="379" y="1991"/>
                              </a:cubicBezTo>
                              <a:cubicBezTo>
                                <a:pt x="259" y="1991"/>
                                <a:pt x="143" y="1973"/>
                                <a:pt x="38" y="1922"/>
                              </a:cubicBezTo>
                            </a:path>
                          </a:pathLst>
                        </a:custGeom>
                        <a:solidFill>
                          <a:srgbClr val="000000"/>
                        </a:solidFill>
                        <a:ln w="0">
                          <a:noFill/>
                          <a:round/>
                          <a:headEnd/>
                          <a:tailEnd/>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eaLnBrk="0" hangingPunct="0"/>
                            <a:endParaRPr lang="en-US"/>
                          </a:p>
                        </a:txBody>
                        <a:useSpRect/>
                      </a:txSp>
                    </a:sp>
                    <a:sp>
                      <a:nvSpPr>
                        <a:cNvPr id="6206" name="Freeform 26"/>
                        <a:cNvSpPr>
                          <a:spLocks/>
                        </a:cNvSpPr>
                      </a:nvSpPr>
                      <a:spPr bwMode="black">
                        <a:xfrm>
                          <a:off x="2471" y="559"/>
                          <a:ext cx="257" cy="247"/>
                        </a:xfrm>
                        <a:custGeom>
                          <a:avLst/>
                          <a:gdLst>
                            <a:gd name="T0" fmla="*/ 0 w 2001"/>
                            <a:gd name="T1" fmla="*/ 0 h 1919"/>
                            <a:gd name="T2" fmla="*/ 0 w 2001"/>
                            <a:gd name="T3" fmla="*/ 0 h 1919"/>
                            <a:gd name="T4" fmla="*/ 0 w 2001"/>
                            <a:gd name="T5" fmla="*/ 0 h 1919"/>
                            <a:gd name="T6" fmla="*/ 0 w 2001"/>
                            <a:gd name="T7" fmla="*/ 0 h 1919"/>
                            <a:gd name="T8" fmla="*/ 0 w 2001"/>
                            <a:gd name="T9" fmla="*/ 0 h 1919"/>
                            <a:gd name="T10" fmla="*/ 0 w 2001"/>
                            <a:gd name="T11" fmla="*/ 0 h 1919"/>
                            <a:gd name="T12" fmla="*/ 0 w 2001"/>
                            <a:gd name="T13" fmla="*/ 0 h 1919"/>
                            <a:gd name="T14" fmla="*/ 0 w 2001"/>
                            <a:gd name="T15" fmla="*/ 0 h 1919"/>
                            <a:gd name="T16" fmla="*/ 0 w 2001"/>
                            <a:gd name="T17" fmla="*/ 0 h 1919"/>
                            <a:gd name="T18" fmla="*/ 0 w 2001"/>
                            <a:gd name="T19" fmla="*/ 0 h 1919"/>
                            <a:gd name="T20" fmla="*/ 0 w 2001"/>
                            <a:gd name="T21" fmla="*/ 0 h 1919"/>
                            <a:gd name="T22" fmla="*/ 0 w 2001"/>
                            <a:gd name="T23" fmla="*/ 0 h 1919"/>
                            <a:gd name="T24" fmla="*/ 0 w 2001"/>
                            <a:gd name="T25" fmla="*/ 0 h 1919"/>
                            <a:gd name="T26" fmla="*/ 0 w 2001"/>
                            <a:gd name="T27" fmla="*/ 0 h 1919"/>
                            <a:gd name="T28" fmla="*/ 0 w 2001"/>
                            <a:gd name="T29" fmla="*/ 0 h 1919"/>
                            <a:gd name="T30" fmla="*/ 0 w 2001"/>
                            <a:gd name="T31" fmla="*/ 0 h 1919"/>
                            <a:gd name="T32" fmla="*/ 0 w 2001"/>
                            <a:gd name="T33" fmla="*/ 0 h 1919"/>
                            <a:gd name="T34" fmla="*/ 0 w 2001"/>
                            <a:gd name="T35" fmla="*/ 0 h 1919"/>
                            <a:gd name="T36" fmla="*/ 0 w 2001"/>
                            <a:gd name="T37" fmla="*/ 0 h 1919"/>
                            <a:gd name="T38" fmla="*/ 0 w 2001"/>
                            <a:gd name="T39" fmla="*/ 0 h 1919"/>
                            <a:gd name="T40" fmla="*/ 0 w 2001"/>
                            <a:gd name="T41" fmla="*/ 0 h 1919"/>
                            <a:gd name="T42" fmla="*/ 0 w 2001"/>
                            <a:gd name="T43" fmla="*/ 0 h 1919"/>
                            <a:gd name="T44" fmla="*/ 0 w 2001"/>
                            <a:gd name="T45" fmla="*/ 0 h 1919"/>
                            <a:gd name="T46" fmla="*/ 0 w 2001"/>
                            <a:gd name="T47" fmla="*/ 0 h 1919"/>
                            <a:gd name="T48" fmla="*/ 0 w 2001"/>
                            <a:gd name="T49" fmla="*/ 0 h 1919"/>
                            <a:gd name="T50" fmla="*/ 0 w 2001"/>
                            <a:gd name="T51" fmla="*/ 0 h 1919"/>
                            <a:gd name="T52" fmla="*/ 0 w 2001"/>
                            <a:gd name="T53" fmla="*/ 0 h 1919"/>
                            <a:gd name="T54" fmla="*/ 0 w 2001"/>
                            <a:gd name="T55" fmla="*/ 0 h 1919"/>
                            <a:gd name="T56" fmla="*/ 0 w 2001"/>
                            <a:gd name="T57" fmla="*/ 0 h 1919"/>
                            <a:gd name="T58" fmla="*/ 0 w 2001"/>
                            <a:gd name="T59" fmla="*/ 0 h 1919"/>
                            <a:gd name="T60" fmla="*/ 0 w 2001"/>
                            <a:gd name="T61" fmla="*/ 0 h 1919"/>
                            <a:gd name="T62" fmla="*/ 0 w 2001"/>
                            <a:gd name="T63" fmla="*/ 0 h 1919"/>
                            <a:gd name="T64" fmla="*/ 0 w 2001"/>
                            <a:gd name="T65" fmla="*/ 0 h 1919"/>
                            <a:gd name="T66" fmla="*/ 0 w 2001"/>
                            <a:gd name="T67" fmla="*/ 0 h 1919"/>
                            <a:gd name="T68" fmla="*/ 0 w 2001"/>
                            <a:gd name="T69" fmla="*/ 0 h 1919"/>
                            <a:gd name="T70" fmla="*/ 0 w 2001"/>
                            <a:gd name="T71" fmla="*/ 0 h 1919"/>
                            <a:gd name="T72" fmla="*/ 0 w 2001"/>
                            <a:gd name="T73" fmla="*/ 0 h 1919"/>
                            <a:gd name="T74" fmla="*/ 0 w 2001"/>
                            <a:gd name="T75" fmla="*/ 0 h 1919"/>
                            <a:gd name="T76" fmla="*/ 0 w 2001"/>
                            <a:gd name="T77" fmla="*/ 0 h 1919"/>
                            <a:gd name="T78" fmla="*/ 0 w 2001"/>
                            <a:gd name="T79" fmla="*/ 0 h 1919"/>
                            <a:gd name="T80" fmla="*/ 0 w 2001"/>
                            <a:gd name="T81" fmla="*/ 0 h 1919"/>
                            <a:gd name="T82" fmla="*/ 0 w 2001"/>
                            <a:gd name="T83" fmla="*/ 0 h 1919"/>
                            <a:gd name="T84" fmla="*/ 0 w 2001"/>
                            <a:gd name="T85" fmla="*/ 0 h 1919"/>
                            <a:gd name="T86" fmla="*/ 0 w 2001"/>
                            <a:gd name="T87" fmla="*/ 0 h 1919"/>
                            <a:gd name="T88" fmla="*/ 0 w 2001"/>
                            <a:gd name="T89" fmla="*/ 0 h 1919"/>
                            <a:gd name="T90" fmla="*/ 0 w 2001"/>
                            <a:gd name="T91" fmla="*/ 0 h 1919"/>
                            <a:gd name="T92" fmla="*/ 0 w 2001"/>
                            <a:gd name="T93" fmla="*/ 0 h 1919"/>
                            <a:gd name="T94" fmla="*/ 0 w 2001"/>
                            <a:gd name="T95" fmla="*/ 0 h 1919"/>
                            <a:gd name="T96" fmla="*/ 0 w 2001"/>
                            <a:gd name="T97" fmla="*/ 0 h 1919"/>
                            <a:gd name="T98" fmla="*/ 0 w 2001"/>
                            <a:gd name="T99" fmla="*/ 0 h 1919"/>
                            <a:gd name="T100" fmla="*/ 0 w 2001"/>
                            <a:gd name="T101" fmla="*/ 0 h 1919"/>
                            <a:gd name="T102" fmla="*/ 0 w 2001"/>
                            <a:gd name="T103" fmla="*/ 0 h 1919"/>
                            <a:gd name="T104" fmla="*/ 0 w 2001"/>
                            <a:gd name="T105" fmla="*/ 0 h 1919"/>
                            <a:gd name="T106" fmla="*/ 0 w 2001"/>
                            <a:gd name="T107" fmla="*/ 0 h 1919"/>
                            <a:gd name="T108" fmla="*/ 0 w 2001"/>
                            <a:gd name="T109" fmla="*/ 0 h 1919"/>
                            <a:gd name="T110" fmla="*/ 0 w 2001"/>
                            <a:gd name="T111" fmla="*/ 0 h 1919"/>
                            <a:gd name="T112" fmla="*/ 0 w 2001"/>
                            <a:gd name="T113" fmla="*/ 0 h 1919"/>
                            <a:gd name="T114" fmla="*/ 0 w 2001"/>
                            <a:gd name="T115" fmla="*/ 0 h 1919"/>
                            <a:gd name="T116" fmla="*/ 0 w 2001"/>
                            <a:gd name="T117" fmla="*/ 0 h 1919"/>
                            <a:gd name="T118" fmla="*/ 0 w 2001"/>
                            <a:gd name="T119" fmla="*/ 0 h 1919"/>
                            <a:gd name="T120" fmla="*/ 0 w 2001"/>
                            <a:gd name="T121" fmla="*/ 0 h 1919"/>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 name="T183" fmla="*/ 0 w 2001"/>
                            <a:gd name="T184" fmla="*/ 0 h 1919"/>
                            <a:gd name="T185" fmla="*/ 2001 w 2001"/>
                            <a:gd name="T186" fmla="*/ 1919 h 1919"/>
                          </a:gdLst>
                          <a:ahLst/>
                          <a:cxnLst>
                            <a:cxn ang="T122">
                              <a:pos x="T0" y="T1"/>
                            </a:cxn>
                            <a:cxn ang="T123">
                              <a:pos x="T2" y="T3"/>
                            </a:cxn>
                            <a:cxn ang="T124">
                              <a:pos x="T4" y="T5"/>
                            </a:cxn>
                            <a:cxn ang="T125">
                              <a:pos x="T6" y="T7"/>
                            </a:cxn>
                            <a:cxn ang="T126">
                              <a:pos x="T8" y="T9"/>
                            </a:cxn>
                            <a:cxn ang="T127">
                              <a:pos x="T10" y="T11"/>
                            </a:cxn>
                            <a:cxn ang="T128">
                              <a:pos x="T12" y="T13"/>
                            </a:cxn>
                            <a:cxn ang="T129">
                              <a:pos x="T14" y="T15"/>
                            </a:cxn>
                            <a:cxn ang="T130">
                              <a:pos x="T16" y="T17"/>
                            </a:cxn>
                            <a:cxn ang="T131">
                              <a:pos x="T18" y="T19"/>
                            </a:cxn>
                            <a:cxn ang="T132">
                              <a:pos x="T20" y="T21"/>
                            </a:cxn>
                            <a:cxn ang="T133">
                              <a:pos x="T22" y="T23"/>
                            </a:cxn>
                            <a:cxn ang="T134">
                              <a:pos x="T24" y="T25"/>
                            </a:cxn>
                            <a:cxn ang="T135">
                              <a:pos x="T26" y="T27"/>
                            </a:cxn>
                            <a:cxn ang="T136">
                              <a:pos x="T28" y="T29"/>
                            </a:cxn>
                            <a:cxn ang="T137">
                              <a:pos x="T30" y="T31"/>
                            </a:cxn>
                            <a:cxn ang="T138">
                              <a:pos x="T32" y="T33"/>
                            </a:cxn>
                            <a:cxn ang="T139">
                              <a:pos x="T34" y="T35"/>
                            </a:cxn>
                            <a:cxn ang="T140">
                              <a:pos x="T36" y="T37"/>
                            </a:cxn>
                            <a:cxn ang="T141">
                              <a:pos x="T38" y="T39"/>
                            </a:cxn>
                            <a:cxn ang="T142">
                              <a:pos x="T40" y="T41"/>
                            </a:cxn>
                            <a:cxn ang="T143">
                              <a:pos x="T42" y="T43"/>
                            </a:cxn>
                            <a:cxn ang="T144">
                              <a:pos x="T44" y="T45"/>
                            </a:cxn>
                            <a:cxn ang="T145">
                              <a:pos x="T46" y="T47"/>
                            </a:cxn>
                            <a:cxn ang="T146">
                              <a:pos x="T48" y="T49"/>
                            </a:cxn>
                            <a:cxn ang="T147">
                              <a:pos x="T50" y="T51"/>
                            </a:cxn>
                            <a:cxn ang="T148">
                              <a:pos x="T52" y="T53"/>
                            </a:cxn>
                            <a:cxn ang="T149">
                              <a:pos x="T54" y="T55"/>
                            </a:cxn>
                            <a:cxn ang="T150">
                              <a:pos x="T56" y="T57"/>
                            </a:cxn>
                            <a:cxn ang="T151">
                              <a:pos x="T58" y="T59"/>
                            </a:cxn>
                            <a:cxn ang="T152">
                              <a:pos x="T60" y="T61"/>
                            </a:cxn>
                            <a:cxn ang="T153">
                              <a:pos x="T62" y="T63"/>
                            </a:cxn>
                            <a:cxn ang="T154">
                              <a:pos x="T64" y="T65"/>
                            </a:cxn>
                            <a:cxn ang="T155">
                              <a:pos x="T66" y="T67"/>
                            </a:cxn>
                            <a:cxn ang="T156">
                              <a:pos x="T68" y="T69"/>
                            </a:cxn>
                            <a:cxn ang="T157">
                              <a:pos x="T70" y="T71"/>
                            </a:cxn>
                            <a:cxn ang="T158">
                              <a:pos x="T72" y="T73"/>
                            </a:cxn>
                            <a:cxn ang="T159">
                              <a:pos x="T74" y="T75"/>
                            </a:cxn>
                            <a:cxn ang="T160">
                              <a:pos x="T76" y="T77"/>
                            </a:cxn>
                            <a:cxn ang="T161">
                              <a:pos x="T78" y="T79"/>
                            </a:cxn>
                            <a:cxn ang="T162">
                              <a:pos x="T80" y="T81"/>
                            </a:cxn>
                            <a:cxn ang="T163">
                              <a:pos x="T82" y="T83"/>
                            </a:cxn>
                            <a:cxn ang="T164">
                              <a:pos x="T84" y="T85"/>
                            </a:cxn>
                            <a:cxn ang="T165">
                              <a:pos x="T86" y="T87"/>
                            </a:cxn>
                            <a:cxn ang="T166">
                              <a:pos x="T88" y="T89"/>
                            </a:cxn>
                            <a:cxn ang="T167">
                              <a:pos x="T90" y="T91"/>
                            </a:cxn>
                            <a:cxn ang="T168">
                              <a:pos x="T92" y="T93"/>
                            </a:cxn>
                            <a:cxn ang="T169">
                              <a:pos x="T94" y="T95"/>
                            </a:cxn>
                            <a:cxn ang="T170">
                              <a:pos x="T96" y="T97"/>
                            </a:cxn>
                            <a:cxn ang="T171">
                              <a:pos x="T98" y="T99"/>
                            </a:cxn>
                            <a:cxn ang="T172">
                              <a:pos x="T100" y="T101"/>
                            </a:cxn>
                            <a:cxn ang="T173">
                              <a:pos x="T102" y="T103"/>
                            </a:cxn>
                            <a:cxn ang="T174">
                              <a:pos x="T104" y="T105"/>
                            </a:cxn>
                            <a:cxn ang="T175">
                              <a:pos x="T106" y="T107"/>
                            </a:cxn>
                            <a:cxn ang="T176">
                              <a:pos x="T108" y="T109"/>
                            </a:cxn>
                            <a:cxn ang="T177">
                              <a:pos x="T110" y="T111"/>
                            </a:cxn>
                            <a:cxn ang="T178">
                              <a:pos x="T112" y="T113"/>
                            </a:cxn>
                            <a:cxn ang="T179">
                              <a:pos x="T114" y="T115"/>
                            </a:cxn>
                            <a:cxn ang="T180">
                              <a:pos x="T116" y="T117"/>
                            </a:cxn>
                            <a:cxn ang="T181">
                              <a:pos x="T118" y="T119"/>
                            </a:cxn>
                            <a:cxn ang="T182">
                              <a:pos x="T120" y="T121"/>
                            </a:cxn>
                          </a:cxnLst>
                          <a:rect l="T183" t="T184" r="T185" b="T186"/>
                          <a:pathLst>
                            <a:path w="2001" h="1919">
                              <a:moveTo>
                                <a:pt x="1755" y="1183"/>
                              </a:moveTo>
                              <a:cubicBezTo>
                                <a:pt x="1755" y="1427"/>
                                <a:pt x="1755" y="1627"/>
                                <a:pt x="1767" y="1734"/>
                              </a:cubicBezTo>
                              <a:cubicBezTo>
                                <a:pt x="1775" y="1808"/>
                                <a:pt x="1790" y="1863"/>
                                <a:pt x="1866" y="1873"/>
                              </a:cubicBezTo>
                              <a:cubicBezTo>
                                <a:pt x="1902" y="1878"/>
                                <a:pt x="1958" y="1883"/>
                                <a:pt x="1981" y="1883"/>
                              </a:cubicBezTo>
                              <a:cubicBezTo>
                                <a:pt x="1996" y="1883"/>
                                <a:pt x="2001" y="1891"/>
                                <a:pt x="2001" y="1899"/>
                              </a:cubicBezTo>
                              <a:cubicBezTo>
                                <a:pt x="2001" y="1912"/>
                                <a:pt x="1988" y="1919"/>
                                <a:pt x="1960" y="1919"/>
                              </a:cubicBezTo>
                              <a:cubicBezTo>
                                <a:pt x="1821" y="1919"/>
                                <a:pt x="1661" y="1912"/>
                                <a:pt x="1648" y="1912"/>
                              </a:cubicBezTo>
                              <a:cubicBezTo>
                                <a:pt x="1635" y="1912"/>
                                <a:pt x="1475" y="1919"/>
                                <a:pt x="1399" y="1919"/>
                              </a:cubicBezTo>
                              <a:cubicBezTo>
                                <a:pt x="1371" y="1919"/>
                                <a:pt x="1358" y="1914"/>
                                <a:pt x="1358" y="1899"/>
                              </a:cubicBezTo>
                              <a:cubicBezTo>
                                <a:pt x="1358" y="1891"/>
                                <a:pt x="1364" y="1883"/>
                                <a:pt x="1379" y="1883"/>
                              </a:cubicBezTo>
                              <a:cubicBezTo>
                                <a:pt x="1402" y="1883"/>
                                <a:pt x="1432" y="1878"/>
                                <a:pt x="1455" y="1873"/>
                              </a:cubicBezTo>
                              <a:cubicBezTo>
                                <a:pt x="1506" y="1863"/>
                                <a:pt x="1519" y="1808"/>
                                <a:pt x="1529" y="1734"/>
                              </a:cubicBezTo>
                              <a:cubicBezTo>
                                <a:pt x="1541" y="1627"/>
                                <a:pt x="1541" y="1427"/>
                                <a:pt x="1541" y="1183"/>
                              </a:cubicBezTo>
                              <a:lnTo>
                                <a:pt x="1541" y="916"/>
                              </a:lnTo>
                              <a:cubicBezTo>
                                <a:pt x="1541" y="906"/>
                                <a:pt x="1534" y="901"/>
                                <a:pt x="1526" y="901"/>
                              </a:cubicBezTo>
                              <a:lnTo>
                                <a:pt x="450" y="901"/>
                              </a:lnTo>
                              <a:cubicBezTo>
                                <a:pt x="442" y="901"/>
                                <a:pt x="434" y="904"/>
                                <a:pt x="434" y="916"/>
                              </a:cubicBezTo>
                              <a:lnTo>
                                <a:pt x="434" y="1183"/>
                              </a:lnTo>
                              <a:cubicBezTo>
                                <a:pt x="434" y="1427"/>
                                <a:pt x="434" y="1627"/>
                                <a:pt x="447" y="1734"/>
                              </a:cubicBezTo>
                              <a:cubicBezTo>
                                <a:pt x="455" y="1808"/>
                                <a:pt x="470" y="1863"/>
                                <a:pt x="546" y="1873"/>
                              </a:cubicBezTo>
                              <a:cubicBezTo>
                                <a:pt x="582" y="1878"/>
                                <a:pt x="638" y="1883"/>
                                <a:pt x="660" y="1883"/>
                              </a:cubicBezTo>
                              <a:cubicBezTo>
                                <a:pt x="675" y="1883"/>
                                <a:pt x="681" y="1891"/>
                                <a:pt x="681" y="1899"/>
                              </a:cubicBezTo>
                              <a:cubicBezTo>
                                <a:pt x="681" y="1912"/>
                                <a:pt x="668" y="1919"/>
                                <a:pt x="640" y="1919"/>
                              </a:cubicBezTo>
                              <a:cubicBezTo>
                                <a:pt x="500" y="1919"/>
                                <a:pt x="340" y="1912"/>
                                <a:pt x="328" y="1912"/>
                              </a:cubicBezTo>
                              <a:cubicBezTo>
                                <a:pt x="315" y="1912"/>
                                <a:pt x="155" y="1919"/>
                                <a:pt x="79" y="1919"/>
                              </a:cubicBezTo>
                              <a:cubicBezTo>
                                <a:pt x="51" y="1919"/>
                                <a:pt x="38" y="1914"/>
                                <a:pt x="38" y="1899"/>
                              </a:cubicBezTo>
                              <a:cubicBezTo>
                                <a:pt x="38" y="1891"/>
                                <a:pt x="43" y="1883"/>
                                <a:pt x="59" y="1883"/>
                              </a:cubicBezTo>
                              <a:cubicBezTo>
                                <a:pt x="82" y="1883"/>
                                <a:pt x="112" y="1878"/>
                                <a:pt x="135" y="1873"/>
                              </a:cubicBezTo>
                              <a:cubicBezTo>
                                <a:pt x="186" y="1863"/>
                                <a:pt x="198" y="1808"/>
                                <a:pt x="208" y="1734"/>
                              </a:cubicBezTo>
                              <a:cubicBezTo>
                                <a:pt x="221" y="1627"/>
                                <a:pt x="221" y="1427"/>
                                <a:pt x="221" y="1183"/>
                              </a:cubicBezTo>
                              <a:lnTo>
                                <a:pt x="221" y="736"/>
                              </a:lnTo>
                              <a:cubicBezTo>
                                <a:pt x="221" y="340"/>
                                <a:pt x="221" y="269"/>
                                <a:pt x="216" y="188"/>
                              </a:cubicBezTo>
                              <a:cubicBezTo>
                                <a:pt x="211" y="101"/>
                                <a:pt x="191" y="61"/>
                                <a:pt x="107" y="43"/>
                              </a:cubicBezTo>
                              <a:cubicBezTo>
                                <a:pt x="87" y="38"/>
                                <a:pt x="43" y="35"/>
                                <a:pt x="21" y="35"/>
                              </a:cubicBezTo>
                              <a:cubicBezTo>
                                <a:pt x="10" y="35"/>
                                <a:pt x="0" y="30"/>
                                <a:pt x="0" y="20"/>
                              </a:cubicBezTo>
                              <a:cubicBezTo>
                                <a:pt x="0" y="5"/>
                                <a:pt x="13" y="0"/>
                                <a:pt x="41" y="0"/>
                              </a:cubicBezTo>
                              <a:cubicBezTo>
                                <a:pt x="155" y="0"/>
                                <a:pt x="315" y="7"/>
                                <a:pt x="328" y="7"/>
                              </a:cubicBezTo>
                              <a:cubicBezTo>
                                <a:pt x="340" y="7"/>
                                <a:pt x="500" y="0"/>
                                <a:pt x="577" y="0"/>
                              </a:cubicBezTo>
                              <a:cubicBezTo>
                                <a:pt x="605" y="0"/>
                                <a:pt x="617" y="5"/>
                                <a:pt x="617" y="20"/>
                              </a:cubicBezTo>
                              <a:cubicBezTo>
                                <a:pt x="617" y="30"/>
                                <a:pt x="607" y="35"/>
                                <a:pt x="597" y="35"/>
                              </a:cubicBezTo>
                              <a:cubicBezTo>
                                <a:pt x="579" y="35"/>
                                <a:pt x="564" y="38"/>
                                <a:pt x="533" y="43"/>
                              </a:cubicBezTo>
                              <a:cubicBezTo>
                                <a:pt x="465" y="56"/>
                                <a:pt x="445" y="99"/>
                                <a:pt x="440" y="188"/>
                              </a:cubicBezTo>
                              <a:cubicBezTo>
                                <a:pt x="434" y="269"/>
                                <a:pt x="434" y="340"/>
                                <a:pt x="434" y="736"/>
                              </a:cubicBezTo>
                              <a:lnTo>
                                <a:pt x="434" y="789"/>
                              </a:lnTo>
                              <a:cubicBezTo>
                                <a:pt x="434" y="802"/>
                                <a:pt x="442" y="804"/>
                                <a:pt x="450" y="804"/>
                              </a:cubicBezTo>
                              <a:lnTo>
                                <a:pt x="1526" y="804"/>
                              </a:lnTo>
                              <a:cubicBezTo>
                                <a:pt x="1534" y="804"/>
                                <a:pt x="1541" y="802"/>
                                <a:pt x="1541" y="789"/>
                              </a:cubicBezTo>
                              <a:lnTo>
                                <a:pt x="1541" y="736"/>
                              </a:lnTo>
                              <a:cubicBezTo>
                                <a:pt x="1541" y="340"/>
                                <a:pt x="1541" y="269"/>
                                <a:pt x="1536" y="188"/>
                              </a:cubicBezTo>
                              <a:cubicBezTo>
                                <a:pt x="1531" y="101"/>
                                <a:pt x="1511" y="61"/>
                                <a:pt x="1427" y="43"/>
                              </a:cubicBezTo>
                              <a:cubicBezTo>
                                <a:pt x="1407" y="38"/>
                                <a:pt x="1364" y="35"/>
                                <a:pt x="1341" y="35"/>
                              </a:cubicBezTo>
                              <a:cubicBezTo>
                                <a:pt x="1331" y="35"/>
                                <a:pt x="1320" y="30"/>
                                <a:pt x="1320" y="20"/>
                              </a:cubicBezTo>
                              <a:cubicBezTo>
                                <a:pt x="1320" y="5"/>
                                <a:pt x="1333" y="0"/>
                                <a:pt x="1361" y="0"/>
                              </a:cubicBezTo>
                              <a:cubicBezTo>
                                <a:pt x="1475" y="0"/>
                                <a:pt x="1635" y="7"/>
                                <a:pt x="1648" y="7"/>
                              </a:cubicBezTo>
                              <a:cubicBezTo>
                                <a:pt x="1661" y="7"/>
                                <a:pt x="1821" y="0"/>
                                <a:pt x="1897" y="0"/>
                              </a:cubicBezTo>
                              <a:cubicBezTo>
                                <a:pt x="1925" y="0"/>
                                <a:pt x="1937" y="5"/>
                                <a:pt x="1937" y="20"/>
                              </a:cubicBezTo>
                              <a:cubicBezTo>
                                <a:pt x="1937" y="30"/>
                                <a:pt x="1927" y="35"/>
                                <a:pt x="1917" y="35"/>
                              </a:cubicBezTo>
                              <a:cubicBezTo>
                                <a:pt x="1899" y="35"/>
                                <a:pt x="1884" y="38"/>
                                <a:pt x="1854" y="43"/>
                              </a:cubicBezTo>
                              <a:cubicBezTo>
                                <a:pt x="1785" y="56"/>
                                <a:pt x="1765" y="99"/>
                                <a:pt x="1760" y="188"/>
                              </a:cubicBezTo>
                              <a:cubicBezTo>
                                <a:pt x="1755" y="269"/>
                                <a:pt x="1755" y="340"/>
                                <a:pt x="1755" y="736"/>
                              </a:cubicBezTo>
                              <a:lnTo>
                                <a:pt x="1755" y="1183"/>
                              </a:lnTo>
                              <a:close/>
                            </a:path>
                          </a:pathLst>
                        </a:custGeom>
                        <a:solidFill>
                          <a:srgbClr val="000000"/>
                        </a:solidFill>
                        <a:ln w="0">
                          <a:noFill/>
                          <a:round/>
                          <a:headEnd/>
                          <a:tailEnd/>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eaLnBrk="0" hangingPunct="0"/>
                            <a:endParaRPr lang="en-US"/>
                          </a:p>
                        </a:txBody>
                        <a:useSpRect/>
                      </a:txSp>
                    </a:sp>
                    <a:sp>
                      <a:nvSpPr>
                        <a:cNvPr id="6207" name="Freeform 27"/>
                        <a:cNvSpPr>
                          <a:spLocks noEditPoints="1"/>
                        </a:cNvSpPr>
                      </a:nvSpPr>
                      <a:spPr bwMode="black">
                        <a:xfrm>
                          <a:off x="2767" y="555"/>
                          <a:ext cx="256" cy="255"/>
                        </a:xfrm>
                        <a:custGeom>
                          <a:avLst/>
                          <a:gdLst>
                            <a:gd name="T0" fmla="*/ 0 w 1998"/>
                            <a:gd name="T1" fmla="*/ 0 h 1991"/>
                            <a:gd name="T2" fmla="*/ 0 w 1998"/>
                            <a:gd name="T3" fmla="*/ 0 h 1991"/>
                            <a:gd name="T4" fmla="*/ 0 w 1998"/>
                            <a:gd name="T5" fmla="*/ 0 h 1991"/>
                            <a:gd name="T6" fmla="*/ 0 w 1998"/>
                            <a:gd name="T7" fmla="*/ 0 h 1991"/>
                            <a:gd name="T8" fmla="*/ 0 w 1998"/>
                            <a:gd name="T9" fmla="*/ 0 h 1991"/>
                            <a:gd name="T10" fmla="*/ 0 w 1998"/>
                            <a:gd name="T11" fmla="*/ 0 h 1991"/>
                            <a:gd name="T12" fmla="*/ 0 w 1998"/>
                            <a:gd name="T13" fmla="*/ 0 h 1991"/>
                            <a:gd name="T14" fmla="*/ 0 w 1998"/>
                            <a:gd name="T15" fmla="*/ 0 h 1991"/>
                            <a:gd name="T16" fmla="*/ 0 w 1998"/>
                            <a:gd name="T17" fmla="*/ 0 h 1991"/>
                            <a:gd name="T18" fmla="*/ 0 w 1998"/>
                            <a:gd name="T19" fmla="*/ 0 h 1991"/>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 name="T30" fmla="*/ 0 w 1998"/>
                            <a:gd name="T31" fmla="*/ 0 h 1991"/>
                            <a:gd name="T32" fmla="*/ 1998 w 1998"/>
                            <a:gd name="T33" fmla="*/ 1991 h 1991"/>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T30" t="T31" r="T32" b="T33"/>
                          <a:pathLst>
                            <a:path w="1998" h="1991">
                              <a:moveTo>
                                <a:pt x="1054" y="1894"/>
                              </a:moveTo>
                              <a:cubicBezTo>
                                <a:pt x="1283" y="1894"/>
                                <a:pt x="1755" y="1762"/>
                                <a:pt x="1755" y="1023"/>
                              </a:cubicBezTo>
                              <a:cubicBezTo>
                                <a:pt x="1755" y="414"/>
                                <a:pt x="1384" y="86"/>
                                <a:pt x="983" y="86"/>
                              </a:cubicBezTo>
                              <a:cubicBezTo>
                                <a:pt x="559" y="86"/>
                                <a:pt x="242" y="366"/>
                                <a:pt x="242" y="922"/>
                              </a:cubicBezTo>
                              <a:cubicBezTo>
                                <a:pt x="242" y="1513"/>
                                <a:pt x="597" y="1894"/>
                                <a:pt x="1054" y="1894"/>
                              </a:cubicBezTo>
                              <a:moveTo>
                                <a:pt x="1001" y="0"/>
                              </a:moveTo>
                              <a:cubicBezTo>
                                <a:pt x="1572" y="0"/>
                                <a:pt x="1998" y="361"/>
                                <a:pt x="1998" y="952"/>
                              </a:cubicBezTo>
                              <a:cubicBezTo>
                                <a:pt x="1998" y="1521"/>
                                <a:pt x="1597" y="1991"/>
                                <a:pt x="986" y="1991"/>
                              </a:cubicBezTo>
                              <a:cubicBezTo>
                                <a:pt x="290" y="1991"/>
                                <a:pt x="0" y="1450"/>
                                <a:pt x="0" y="993"/>
                              </a:cubicBezTo>
                              <a:cubicBezTo>
                                <a:pt x="0" y="582"/>
                                <a:pt x="300" y="0"/>
                                <a:pt x="1001" y="0"/>
                              </a:cubicBezTo>
                            </a:path>
                          </a:pathLst>
                        </a:custGeom>
                        <a:solidFill>
                          <a:srgbClr val="000000"/>
                        </a:solidFill>
                        <a:ln w="0">
                          <a:noFill/>
                          <a:round/>
                          <a:headEnd/>
                          <a:tailEnd/>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eaLnBrk="0" hangingPunct="0"/>
                            <a:endParaRPr lang="en-US"/>
                          </a:p>
                        </a:txBody>
                        <a:useSpRect/>
                      </a:txSp>
                    </a:sp>
                    <a:sp>
                      <a:nvSpPr>
                        <a:cNvPr id="6208" name="Freeform 28"/>
                        <a:cNvSpPr>
                          <a:spLocks/>
                        </a:cNvSpPr>
                      </a:nvSpPr>
                      <a:spPr bwMode="black">
                        <a:xfrm>
                          <a:off x="3064" y="559"/>
                          <a:ext cx="155" cy="248"/>
                        </a:xfrm>
                        <a:custGeom>
                          <a:avLst/>
                          <a:gdLst>
                            <a:gd name="T0" fmla="*/ 0 w 1205"/>
                            <a:gd name="T1" fmla="*/ 0 h 1927"/>
                            <a:gd name="T2" fmla="*/ 0 w 1205"/>
                            <a:gd name="T3" fmla="*/ 0 h 1927"/>
                            <a:gd name="T4" fmla="*/ 0 w 1205"/>
                            <a:gd name="T5" fmla="*/ 0 h 1927"/>
                            <a:gd name="T6" fmla="*/ 0 w 1205"/>
                            <a:gd name="T7" fmla="*/ 0 h 1927"/>
                            <a:gd name="T8" fmla="*/ 0 w 1205"/>
                            <a:gd name="T9" fmla="*/ 0 h 1927"/>
                            <a:gd name="T10" fmla="*/ 0 w 1205"/>
                            <a:gd name="T11" fmla="*/ 0 h 1927"/>
                            <a:gd name="T12" fmla="*/ 0 w 1205"/>
                            <a:gd name="T13" fmla="*/ 0 h 1927"/>
                            <a:gd name="T14" fmla="*/ 0 w 1205"/>
                            <a:gd name="T15" fmla="*/ 0 h 1927"/>
                            <a:gd name="T16" fmla="*/ 0 w 1205"/>
                            <a:gd name="T17" fmla="*/ 0 h 1927"/>
                            <a:gd name="T18" fmla="*/ 0 w 1205"/>
                            <a:gd name="T19" fmla="*/ 0 h 1927"/>
                            <a:gd name="T20" fmla="*/ 0 w 1205"/>
                            <a:gd name="T21" fmla="*/ 0 h 1927"/>
                            <a:gd name="T22" fmla="*/ 0 w 1205"/>
                            <a:gd name="T23" fmla="*/ 0 h 1927"/>
                            <a:gd name="T24" fmla="*/ 0 w 1205"/>
                            <a:gd name="T25" fmla="*/ 0 h 1927"/>
                            <a:gd name="T26" fmla="*/ 0 w 1205"/>
                            <a:gd name="T27" fmla="*/ 0 h 1927"/>
                            <a:gd name="T28" fmla="*/ 0 w 1205"/>
                            <a:gd name="T29" fmla="*/ 0 h 1927"/>
                            <a:gd name="T30" fmla="*/ 0 w 1205"/>
                            <a:gd name="T31" fmla="*/ 0 h 1927"/>
                            <a:gd name="T32" fmla="*/ 0 w 1205"/>
                            <a:gd name="T33" fmla="*/ 0 h 1927"/>
                            <a:gd name="T34" fmla="*/ 0 w 1205"/>
                            <a:gd name="T35" fmla="*/ 0 h 1927"/>
                            <a:gd name="T36" fmla="*/ 0 w 1205"/>
                            <a:gd name="T37" fmla="*/ 0 h 1927"/>
                            <a:gd name="T38" fmla="*/ 0 w 1205"/>
                            <a:gd name="T39" fmla="*/ 0 h 1927"/>
                            <a:gd name="T40" fmla="*/ 0 w 1205"/>
                            <a:gd name="T41" fmla="*/ 0 h 1927"/>
                            <a:gd name="T42" fmla="*/ 0 w 1205"/>
                            <a:gd name="T43" fmla="*/ 0 h 1927"/>
                            <a:gd name="T44" fmla="*/ 0 w 1205"/>
                            <a:gd name="T45" fmla="*/ 0 h 1927"/>
                            <a:gd name="T46" fmla="*/ 0 w 1205"/>
                            <a:gd name="T47" fmla="*/ 0 h 1927"/>
                            <a:gd name="T48" fmla="*/ 0 w 1205"/>
                            <a:gd name="T49" fmla="*/ 0 h 1927"/>
                            <a:gd name="T50" fmla="*/ 0 w 1205"/>
                            <a:gd name="T51" fmla="*/ 0 h 1927"/>
                            <a:gd name="T52" fmla="*/ 0 w 1205"/>
                            <a:gd name="T53" fmla="*/ 0 h 1927"/>
                            <a:gd name="T54" fmla="*/ 0 w 1205"/>
                            <a:gd name="T55" fmla="*/ 0 h 1927"/>
                            <a:gd name="T56" fmla="*/ 0 w 1205"/>
                            <a:gd name="T57" fmla="*/ 0 h 1927"/>
                            <a:gd name="T58" fmla="*/ 0 w 1205"/>
                            <a:gd name="T59" fmla="*/ 0 h 1927"/>
                            <a:gd name="T60" fmla="*/ 0 w 1205"/>
                            <a:gd name="T61" fmla="*/ 0 h 1927"/>
                            <a:gd name="T62" fmla="*/ 0 w 1205"/>
                            <a:gd name="T63" fmla="*/ 0 h 1927"/>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w 1205"/>
                            <a:gd name="T97" fmla="*/ 0 h 1927"/>
                            <a:gd name="T98" fmla="*/ 1205 w 1205"/>
                            <a:gd name="T99" fmla="*/ 1927 h 1927"/>
                          </a:gdLst>
                          <a:ahLst/>
                          <a:cxnLst>
                            <a:cxn ang="T64">
                              <a:pos x="T0" y="T1"/>
                            </a:cxn>
                            <a:cxn ang="T65">
                              <a:pos x="T2" y="T3"/>
                            </a:cxn>
                            <a:cxn ang="T66">
                              <a:pos x="T4" y="T5"/>
                            </a:cxn>
                            <a:cxn ang="T67">
                              <a:pos x="T6" y="T7"/>
                            </a:cxn>
                            <a:cxn ang="T68">
                              <a:pos x="T8" y="T9"/>
                            </a:cxn>
                            <a:cxn ang="T69">
                              <a:pos x="T10" y="T11"/>
                            </a:cxn>
                            <a:cxn ang="T70">
                              <a:pos x="T12" y="T13"/>
                            </a:cxn>
                            <a:cxn ang="T71">
                              <a:pos x="T14" y="T15"/>
                            </a:cxn>
                            <a:cxn ang="T72">
                              <a:pos x="T16" y="T17"/>
                            </a:cxn>
                            <a:cxn ang="T73">
                              <a:pos x="T18" y="T19"/>
                            </a:cxn>
                            <a:cxn ang="T74">
                              <a:pos x="T20" y="T21"/>
                            </a:cxn>
                            <a:cxn ang="T75">
                              <a:pos x="T22" y="T23"/>
                            </a:cxn>
                            <a:cxn ang="T76">
                              <a:pos x="T24" y="T25"/>
                            </a:cxn>
                            <a:cxn ang="T77">
                              <a:pos x="T26" y="T27"/>
                            </a:cxn>
                            <a:cxn ang="T78">
                              <a:pos x="T28" y="T29"/>
                            </a:cxn>
                            <a:cxn ang="T79">
                              <a:pos x="T30" y="T31"/>
                            </a:cxn>
                            <a:cxn ang="T80">
                              <a:pos x="T32" y="T33"/>
                            </a:cxn>
                            <a:cxn ang="T81">
                              <a:pos x="T34" y="T35"/>
                            </a:cxn>
                            <a:cxn ang="T82">
                              <a:pos x="T36" y="T37"/>
                            </a:cxn>
                            <a:cxn ang="T83">
                              <a:pos x="T38" y="T39"/>
                            </a:cxn>
                            <a:cxn ang="T84">
                              <a:pos x="T40" y="T41"/>
                            </a:cxn>
                            <a:cxn ang="T85">
                              <a:pos x="T42" y="T43"/>
                            </a:cxn>
                            <a:cxn ang="T86">
                              <a:pos x="T44" y="T45"/>
                            </a:cxn>
                            <a:cxn ang="T87">
                              <a:pos x="T46" y="T47"/>
                            </a:cxn>
                            <a:cxn ang="T88">
                              <a:pos x="T48" y="T49"/>
                            </a:cxn>
                            <a:cxn ang="T89">
                              <a:pos x="T50" y="T51"/>
                            </a:cxn>
                            <a:cxn ang="T90">
                              <a:pos x="T52" y="T53"/>
                            </a:cxn>
                            <a:cxn ang="T91">
                              <a:pos x="T54" y="T55"/>
                            </a:cxn>
                            <a:cxn ang="T92">
                              <a:pos x="T56" y="T57"/>
                            </a:cxn>
                            <a:cxn ang="T93">
                              <a:pos x="T58" y="T59"/>
                            </a:cxn>
                            <a:cxn ang="T94">
                              <a:pos x="T60" y="T61"/>
                            </a:cxn>
                            <a:cxn ang="T95">
                              <a:pos x="T62" y="T63"/>
                            </a:cxn>
                          </a:cxnLst>
                          <a:rect l="T96" t="T97" r="T98" b="T99"/>
                          <a:pathLst>
                            <a:path w="1205" h="1927">
                              <a:moveTo>
                                <a:pt x="434" y="1188"/>
                              </a:moveTo>
                              <a:cubicBezTo>
                                <a:pt x="434" y="1561"/>
                                <a:pt x="444" y="1724"/>
                                <a:pt x="490" y="1769"/>
                              </a:cubicBezTo>
                              <a:cubicBezTo>
                                <a:pt x="530" y="1810"/>
                                <a:pt x="596" y="1828"/>
                                <a:pt x="794" y="1828"/>
                              </a:cubicBezTo>
                              <a:cubicBezTo>
                                <a:pt x="929" y="1828"/>
                                <a:pt x="1040" y="1825"/>
                                <a:pt x="1101" y="1752"/>
                              </a:cubicBezTo>
                              <a:cubicBezTo>
                                <a:pt x="1134" y="1711"/>
                                <a:pt x="1160" y="1647"/>
                                <a:pt x="1167" y="1599"/>
                              </a:cubicBezTo>
                              <a:cubicBezTo>
                                <a:pt x="1170" y="1579"/>
                                <a:pt x="1175" y="1566"/>
                                <a:pt x="1190" y="1566"/>
                              </a:cubicBezTo>
                              <a:cubicBezTo>
                                <a:pt x="1203" y="1566"/>
                                <a:pt x="1205" y="1576"/>
                                <a:pt x="1205" y="1604"/>
                              </a:cubicBezTo>
                              <a:cubicBezTo>
                                <a:pt x="1205" y="1632"/>
                                <a:pt x="1188" y="1785"/>
                                <a:pt x="1167" y="1858"/>
                              </a:cubicBezTo>
                              <a:cubicBezTo>
                                <a:pt x="1150" y="1916"/>
                                <a:pt x="1142" y="1927"/>
                                <a:pt x="1007" y="1927"/>
                              </a:cubicBezTo>
                              <a:cubicBezTo>
                                <a:pt x="825" y="1927"/>
                                <a:pt x="693" y="1922"/>
                                <a:pt x="586" y="1919"/>
                              </a:cubicBezTo>
                              <a:cubicBezTo>
                                <a:pt x="479" y="1914"/>
                                <a:pt x="401" y="1912"/>
                                <a:pt x="327" y="1912"/>
                              </a:cubicBezTo>
                              <a:cubicBezTo>
                                <a:pt x="317" y="1912"/>
                                <a:pt x="274" y="1914"/>
                                <a:pt x="223" y="1914"/>
                              </a:cubicBezTo>
                              <a:cubicBezTo>
                                <a:pt x="172" y="1916"/>
                                <a:pt x="116" y="1919"/>
                                <a:pt x="78" y="1919"/>
                              </a:cubicBezTo>
                              <a:cubicBezTo>
                                <a:pt x="50" y="1919"/>
                                <a:pt x="38" y="1914"/>
                                <a:pt x="38" y="1899"/>
                              </a:cubicBezTo>
                              <a:cubicBezTo>
                                <a:pt x="38" y="1891"/>
                                <a:pt x="43" y="1883"/>
                                <a:pt x="58" y="1883"/>
                              </a:cubicBezTo>
                              <a:cubicBezTo>
                                <a:pt x="81" y="1883"/>
                                <a:pt x="111" y="1878"/>
                                <a:pt x="134" y="1873"/>
                              </a:cubicBezTo>
                              <a:cubicBezTo>
                                <a:pt x="185" y="1863"/>
                                <a:pt x="198" y="1808"/>
                                <a:pt x="208" y="1734"/>
                              </a:cubicBezTo>
                              <a:cubicBezTo>
                                <a:pt x="220" y="1627"/>
                                <a:pt x="220" y="1427"/>
                                <a:pt x="220" y="1183"/>
                              </a:cubicBezTo>
                              <a:lnTo>
                                <a:pt x="220" y="736"/>
                              </a:lnTo>
                              <a:cubicBezTo>
                                <a:pt x="220" y="340"/>
                                <a:pt x="220" y="269"/>
                                <a:pt x="215" y="188"/>
                              </a:cubicBezTo>
                              <a:cubicBezTo>
                                <a:pt x="210" y="101"/>
                                <a:pt x="190" y="61"/>
                                <a:pt x="106" y="43"/>
                              </a:cubicBezTo>
                              <a:cubicBezTo>
                                <a:pt x="86" y="38"/>
                                <a:pt x="43" y="35"/>
                                <a:pt x="20" y="35"/>
                              </a:cubicBezTo>
                              <a:cubicBezTo>
                                <a:pt x="10" y="35"/>
                                <a:pt x="0" y="30"/>
                                <a:pt x="0" y="20"/>
                              </a:cubicBezTo>
                              <a:cubicBezTo>
                                <a:pt x="0" y="5"/>
                                <a:pt x="12" y="0"/>
                                <a:pt x="40" y="0"/>
                              </a:cubicBezTo>
                              <a:cubicBezTo>
                                <a:pt x="154" y="0"/>
                                <a:pt x="314" y="7"/>
                                <a:pt x="327" y="7"/>
                              </a:cubicBezTo>
                              <a:cubicBezTo>
                                <a:pt x="340" y="7"/>
                                <a:pt x="525" y="0"/>
                                <a:pt x="601" y="0"/>
                              </a:cubicBezTo>
                              <a:cubicBezTo>
                                <a:pt x="629" y="0"/>
                                <a:pt x="642" y="5"/>
                                <a:pt x="642" y="20"/>
                              </a:cubicBezTo>
                              <a:cubicBezTo>
                                <a:pt x="642" y="30"/>
                                <a:pt x="632" y="35"/>
                                <a:pt x="622" y="35"/>
                              </a:cubicBezTo>
                              <a:cubicBezTo>
                                <a:pt x="604" y="35"/>
                                <a:pt x="568" y="38"/>
                                <a:pt x="538" y="43"/>
                              </a:cubicBezTo>
                              <a:cubicBezTo>
                                <a:pt x="464" y="56"/>
                                <a:pt x="444" y="99"/>
                                <a:pt x="439" y="188"/>
                              </a:cubicBezTo>
                              <a:cubicBezTo>
                                <a:pt x="434" y="269"/>
                                <a:pt x="434" y="340"/>
                                <a:pt x="434" y="736"/>
                              </a:cubicBezTo>
                              <a:lnTo>
                                <a:pt x="434" y="1188"/>
                              </a:lnTo>
                              <a:close/>
                            </a:path>
                          </a:pathLst>
                        </a:custGeom>
                        <a:solidFill>
                          <a:srgbClr val="000000"/>
                        </a:solidFill>
                        <a:ln w="0">
                          <a:noFill/>
                          <a:round/>
                          <a:headEnd/>
                          <a:tailEnd/>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eaLnBrk="0" hangingPunct="0"/>
                            <a:endParaRPr lang="en-US"/>
                          </a:p>
                        </a:txBody>
                        <a:useSpRect/>
                      </a:txSp>
                    </a:sp>
                    <a:sp>
                      <a:nvSpPr>
                        <a:cNvPr id="6209" name="Freeform 29"/>
                        <a:cNvSpPr>
                          <a:spLocks noEditPoints="1"/>
                        </a:cNvSpPr>
                      </a:nvSpPr>
                      <a:spPr bwMode="black">
                        <a:xfrm>
                          <a:off x="3257" y="557"/>
                          <a:ext cx="248" cy="251"/>
                        </a:xfrm>
                        <a:custGeom>
                          <a:avLst/>
                          <a:gdLst>
                            <a:gd name="T0" fmla="*/ 0 w 1934"/>
                            <a:gd name="T1" fmla="*/ 0 h 1965"/>
                            <a:gd name="T2" fmla="*/ 0 w 1934"/>
                            <a:gd name="T3" fmla="*/ 0 h 1965"/>
                            <a:gd name="T4" fmla="*/ 0 w 1934"/>
                            <a:gd name="T5" fmla="*/ 0 h 1965"/>
                            <a:gd name="T6" fmla="*/ 0 w 1934"/>
                            <a:gd name="T7" fmla="*/ 0 h 1965"/>
                            <a:gd name="T8" fmla="*/ 0 w 1934"/>
                            <a:gd name="T9" fmla="*/ 0 h 1965"/>
                            <a:gd name="T10" fmla="*/ 0 w 1934"/>
                            <a:gd name="T11" fmla="*/ 0 h 1965"/>
                            <a:gd name="T12" fmla="*/ 0 w 1934"/>
                            <a:gd name="T13" fmla="*/ 0 h 1965"/>
                            <a:gd name="T14" fmla="*/ 0 w 1934"/>
                            <a:gd name="T15" fmla="*/ 0 h 1965"/>
                            <a:gd name="T16" fmla="*/ 0 w 1934"/>
                            <a:gd name="T17" fmla="*/ 0 h 1965"/>
                            <a:gd name="T18" fmla="*/ 0 w 1934"/>
                            <a:gd name="T19" fmla="*/ 0 h 1965"/>
                            <a:gd name="T20" fmla="*/ 0 w 1934"/>
                            <a:gd name="T21" fmla="*/ 0 h 1965"/>
                            <a:gd name="T22" fmla="*/ 0 w 1934"/>
                            <a:gd name="T23" fmla="*/ 0 h 1965"/>
                            <a:gd name="T24" fmla="*/ 0 w 1934"/>
                            <a:gd name="T25" fmla="*/ 0 h 1965"/>
                            <a:gd name="T26" fmla="*/ 0 w 1934"/>
                            <a:gd name="T27" fmla="*/ 0 h 1965"/>
                            <a:gd name="T28" fmla="*/ 0 w 1934"/>
                            <a:gd name="T29" fmla="*/ 0 h 1965"/>
                            <a:gd name="T30" fmla="*/ 0 w 1934"/>
                            <a:gd name="T31" fmla="*/ 0 h 1965"/>
                            <a:gd name="T32" fmla="*/ 0 w 1934"/>
                            <a:gd name="T33" fmla="*/ 0 h 1965"/>
                            <a:gd name="T34" fmla="*/ 0 w 1934"/>
                            <a:gd name="T35" fmla="*/ 0 h 1965"/>
                            <a:gd name="T36" fmla="*/ 0 w 1934"/>
                            <a:gd name="T37" fmla="*/ 0 h 1965"/>
                            <a:gd name="T38" fmla="*/ 0 w 1934"/>
                            <a:gd name="T39" fmla="*/ 0 h 1965"/>
                            <a:gd name="T40" fmla="*/ 0 w 1934"/>
                            <a:gd name="T41" fmla="*/ 0 h 1965"/>
                            <a:gd name="T42" fmla="*/ 0 w 1934"/>
                            <a:gd name="T43" fmla="*/ 0 h 1965"/>
                            <a:gd name="T44" fmla="*/ 0 w 1934"/>
                            <a:gd name="T45" fmla="*/ 0 h 1965"/>
                            <a:gd name="T46" fmla="*/ 0 w 1934"/>
                            <a:gd name="T47" fmla="*/ 0 h 1965"/>
                            <a:gd name="T48" fmla="*/ 0 w 1934"/>
                            <a:gd name="T49" fmla="*/ 0 h 1965"/>
                            <a:gd name="T50" fmla="*/ 0 w 1934"/>
                            <a:gd name="T51" fmla="*/ 0 h 1965"/>
                            <a:gd name="T52" fmla="*/ 0 w 1934"/>
                            <a:gd name="T53" fmla="*/ 0 h 1965"/>
                            <a:gd name="T54" fmla="*/ 0 w 1934"/>
                            <a:gd name="T55" fmla="*/ 0 h 1965"/>
                            <a:gd name="T56" fmla="*/ 0 w 1934"/>
                            <a:gd name="T57" fmla="*/ 0 h 1965"/>
                            <a:gd name="T58" fmla="*/ 0 w 1934"/>
                            <a:gd name="T59" fmla="*/ 0 h 1965"/>
                            <a:gd name="T60" fmla="*/ 0 w 1934"/>
                            <a:gd name="T61" fmla="*/ 0 h 1965"/>
                            <a:gd name="T62" fmla="*/ 0 w 1934"/>
                            <a:gd name="T63" fmla="*/ 0 h 1965"/>
                            <a:gd name="T64" fmla="*/ 0 w 1934"/>
                            <a:gd name="T65" fmla="*/ 0 h 1965"/>
                            <a:gd name="T66" fmla="*/ 0 w 1934"/>
                            <a:gd name="T67" fmla="*/ 0 h 1965"/>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w 1934"/>
                            <a:gd name="T103" fmla="*/ 0 h 1965"/>
                            <a:gd name="T104" fmla="*/ 1934 w 1934"/>
                            <a:gd name="T105" fmla="*/ 1965 h 1965"/>
                          </a:gdLst>
                          <a:ahLst/>
                          <a:cxnLst>
                            <a:cxn ang="T68">
                              <a:pos x="T0" y="T1"/>
                            </a:cxn>
                            <a:cxn ang="T69">
                              <a:pos x="T2" y="T3"/>
                            </a:cxn>
                            <a:cxn ang="T70">
                              <a:pos x="T4" y="T5"/>
                            </a:cxn>
                            <a:cxn ang="T71">
                              <a:pos x="T6" y="T7"/>
                            </a:cxn>
                            <a:cxn ang="T72">
                              <a:pos x="T8" y="T9"/>
                            </a:cxn>
                            <a:cxn ang="T73">
                              <a:pos x="T10" y="T11"/>
                            </a:cxn>
                            <a:cxn ang="T74">
                              <a:pos x="T12" y="T13"/>
                            </a:cxn>
                            <a:cxn ang="T75">
                              <a:pos x="T14" y="T15"/>
                            </a:cxn>
                            <a:cxn ang="T76">
                              <a:pos x="T16" y="T17"/>
                            </a:cxn>
                            <a:cxn ang="T77">
                              <a:pos x="T18" y="T19"/>
                            </a:cxn>
                            <a:cxn ang="T78">
                              <a:pos x="T20" y="T21"/>
                            </a:cxn>
                            <a:cxn ang="T79">
                              <a:pos x="T22" y="T23"/>
                            </a:cxn>
                            <a:cxn ang="T80">
                              <a:pos x="T24" y="T25"/>
                            </a:cxn>
                            <a:cxn ang="T81">
                              <a:pos x="T26" y="T27"/>
                            </a:cxn>
                            <a:cxn ang="T82">
                              <a:pos x="T28" y="T29"/>
                            </a:cxn>
                            <a:cxn ang="T83">
                              <a:pos x="T30" y="T31"/>
                            </a:cxn>
                            <a:cxn ang="T84">
                              <a:pos x="T32" y="T33"/>
                            </a:cxn>
                            <a:cxn ang="T85">
                              <a:pos x="T34" y="T35"/>
                            </a:cxn>
                            <a:cxn ang="T86">
                              <a:pos x="T36" y="T37"/>
                            </a:cxn>
                            <a:cxn ang="T87">
                              <a:pos x="T38" y="T39"/>
                            </a:cxn>
                            <a:cxn ang="T88">
                              <a:pos x="T40" y="T41"/>
                            </a:cxn>
                            <a:cxn ang="T89">
                              <a:pos x="T42" y="T43"/>
                            </a:cxn>
                            <a:cxn ang="T90">
                              <a:pos x="T44" y="T45"/>
                            </a:cxn>
                            <a:cxn ang="T91">
                              <a:pos x="T46" y="T47"/>
                            </a:cxn>
                            <a:cxn ang="T92">
                              <a:pos x="T48" y="T49"/>
                            </a:cxn>
                            <a:cxn ang="T93">
                              <a:pos x="T50" y="T51"/>
                            </a:cxn>
                            <a:cxn ang="T94">
                              <a:pos x="T52" y="T53"/>
                            </a:cxn>
                            <a:cxn ang="T95">
                              <a:pos x="T54" y="T55"/>
                            </a:cxn>
                            <a:cxn ang="T96">
                              <a:pos x="T56" y="T57"/>
                            </a:cxn>
                            <a:cxn ang="T97">
                              <a:pos x="T58" y="T59"/>
                            </a:cxn>
                            <a:cxn ang="T98">
                              <a:pos x="T60" y="T61"/>
                            </a:cxn>
                            <a:cxn ang="T99">
                              <a:pos x="T62" y="T63"/>
                            </a:cxn>
                            <a:cxn ang="T100">
                              <a:pos x="T64" y="T65"/>
                            </a:cxn>
                            <a:cxn ang="T101">
                              <a:pos x="T66" y="T67"/>
                            </a:cxn>
                          </a:cxnLst>
                          <a:rect l="T102" t="T103" r="T104" b="T105"/>
                          <a:pathLst>
                            <a:path w="1934" h="1965">
                              <a:moveTo>
                                <a:pt x="434" y="1033"/>
                              </a:moveTo>
                              <a:cubicBezTo>
                                <a:pt x="434" y="1302"/>
                                <a:pt x="436" y="1536"/>
                                <a:pt x="439" y="1584"/>
                              </a:cubicBezTo>
                              <a:cubicBezTo>
                                <a:pt x="441" y="1647"/>
                                <a:pt x="446" y="1749"/>
                                <a:pt x="466" y="1777"/>
                              </a:cubicBezTo>
                              <a:cubicBezTo>
                                <a:pt x="499" y="1825"/>
                                <a:pt x="599" y="1879"/>
                                <a:pt x="898" y="1879"/>
                              </a:cubicBezTo>
                              <a:cubicBezTo>
                                <a:pt x="1134" y="1879"/>
                                <a:pt x="1353" y="1792"/>
                                <a:pt x="1502" y="1643"/>
                              </a:cubicBezTo>
                              <a:cubicBezTo>
                                <a:pt x="1634" y="1513"/>
                                <a:pt x="1705" y="1269"/>
                                <a:pt x="1705" y="1036"/>
                              </a:cubicBezTo>
                              <a:cubicBezTo>
                                <a:pt x="1705" y="713"/>
                                <a:pt x="1566" y="505"/>
                                <a:pt x="1462" y="396"/>
                              </a:cubicBezTo>
                              <a:cubicBezTo>
                                <a:pt x="1223" y="145"/>
                                <a:pt x="934" y="109"/>
                                <a:pt x="632" y="109"/>
                              </a:cubicBezTo>
                              <a:cubicBezTo>
                                <a:pt x="581" y="109"/>
                                <a:pt x="487" y="117"/>
                                <a:pt x="466" y="127"/>
                              </a:cubicBezTo>
                              <a:cubicBezTo>
                                <a:pt x="444" y="137"/>
                                <a:pt x="436" y="150"/>
                                <a:pt x="436" y="178"/>
                              </a:cubicBezTo>
                              <a:cubicBezTo>
                                <a:pt x="434" y="264"/>
                                <a:pt x="434" y="523"/>
                                <a:pt x="434" y="718"/>
                              </a:cubicBezTo>
                              <a:lnTo>
                                <a:pt x="434" y="1033"/>
                              </a:lnTo>
                              <a:close/>
                              <a:moveTo>
                                <a:pt x="220" y="759"/>
                              </a:moveTo>
                              <a:cubicBezTo>
                                <a:pt x="220" y="363"/>
                                <a:pt x="220" y="292"/>
                                <a:pt x="215" y="211"/>
                              </a:cubicBezTo>
                              <a:cubicBezTo>
                                <a:pt x="210" y="124"/>
                                <a:pt x="190" y="84"/>
                                <a:pt x="106" y="66"/>
                              </a:cubicBezTo>
                              <a:cubicBezTo>
                                <a:pt x="86" y="61"/>
                                <a:pt x="43" y="58"/>
                                <a:pt x="20" y="58"/>
                              </a:cubicBezTo>
                              <a:cubicBezTo>
                                <a:pt x="10" y="58"/>
                                <a:pt x="0" y="53"/>
                                <a:pt x="0" y="43"/>
                              </a:cubicBezTo>
                              <a:cubicBezTo>
                                <a:pt x="0" y="28"/>
                                <a:pt x="12" y="23"/>
                                <a:pt x="40" y="23"/>
                              </a:cubicBezTo>
                              <a:cubicBezTo>
                                <a:pt x="154" y="23"/>
                                <a:pt x="314" y="30"/>
                                <a:pt x="327" y="30"/>
                              </a:cubicBezTo>
                              <a:cubicBezTo>
                                <a:pt x="357" y="30"/>
                                <a:pt x="517" y="23"/>
                                <a:pt x="670" y="23"/>
                              </a:cubicBezTo>
                              <a:cubicBezTo>
                                <a:pt x="921" y="23"/>
                                <a:pt x="1385" y="0"/>
                                <a:pt x="1688" y="312"/>
                              </a:cubicBezTo>
                              <a:cubicBezTo>
                                <a:pt x="1814" y="444"/>
                                <a:pt x="1934" y="655"/>
                                <a:pt x="1934" y="957"/>
                              </a:cubicBezTo>
                              <a:cubicBezTo>
                                <a:pt x="1934" y="1277"/>
                                <a:pt x="1802" y="1523"/>
                                <a:pt x="1660" y="1673"/>
                              </a:cubicBezTo>
                              <a:cubicBezTo>
                                <a:pt x="1550" y="1787"/>
                                <a:pt x="1322" y="1965"/>
                                <a:pt x="890" y="1965"/>
                              </a:cubicBezTo>
                              <a:cubicBezTo>
                                <a:pt x="781" y="1965"/>
                                <a:pt x="647" y="1957"/>
                                <a:pt x="538" y="1950"/>
                              </a:cubicBezTo>
                              <a:cubicBezTo>
                                <a:pt x="426" y="1942"/>
                                <a:pt x="340" y="1935"/>
                                <a:pt x="327" y="1935"/>
                              </a:cubicBezTo>
                              <a:cubicBezTo>
                                <a:pt x="322" y="1935"/>
                                <a:pt x="279" y="1935"/>
                                <a:pt x="225" y="1937"/>
                              </a:cubicBezTo>
                              <a:cubicBezTo>
                                <a:pt x="175" y="1937"/>
                                <a:pt x="116" y="1942"/>
                                <a:pt x="78" y="1942"/>
                              </a:cubicBezTo>
                              <a:cubicBezTo>
                                <a:pt x="50" y="1942"/>
                                <a:pt x="38" y="1937"/>
                                <a:pt x="38" y="1922"/>
                              </a:cubicBezTo>
                              <a:cubicBezTo>
                                <a:pt x="38" y="1914"/>
                                <a:pt x="43" y="1906"/>
                                <a:pt x="58" y="1906"/>
                              </a:cubicBezTo>
                              <a:cubicBezTo>
                                <a:pt x="81" y="1906"/>
                                <a:pt x="111" y="1901"/>
                                <a:pt x="134" y="1896"/>
                              </a:cubicBezTo>
                              <a:cubicBezTo>
                                <a:pt x="185" y="1886"/>
                                <a:pt x="197" y="1831"/>
                                <a:pt x="208" y="1757"/>
                              </a:cubicBezTo>
                              <a:cubicBezTo>
                                <a:pt x="220" y="1650"/>
                                <a:pt x="220" y="1450"/>
                                <a:pt x="220" y="1206"/>
                              </a:cubicBezTo>
                              <a:lnTo>
                                <a:pt x="220" y="759"/>
                              </a:lnTo>
                              <a:close/>
                            </a:path>
                          </a:pathLst>
                        </a:custGeom>
                        <a:solidFill>
                          <a:srgbClr val="000000"/>
                        </a:solidFill>
                        <a:ln w="0">
                          <a:noFill/>
                          <a:round/>
                          <a:headEnd/>
                          <a:tailEnd/>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eaLnBrk="0" hangingPunct="0"/>
                            <a:endParaRPr lang="en-US"/>
                          </a:p>
                        </a:txBody>
                        <a:useSpRect/>
                      </a:txSp>
                    </a:sp>
                    <a:sp>
                      <a:nvSpPr>
                        <a:cNvPr id="6210" name="Freeform 30"/>
                        <a:cNvSpPr>
                          <a:spLocks/>
                        </a:cNvSpPr>
                      </a:nvSpPr>
                      <a:spPr bwMode="black">
                        <a:xfrm>
                          <a:off x="3556" y="559"/>
                          <a:ext cx="84" cy="247"/>
                        </a:xfrm>
                        <a:custGeom>
                          <a:avLst/>
                          <a:gdLst>
                            <a:gd name="T0" fmla="*/ 0 w 650"/>
                            <a:gd name="T1" fmla="*/ 0 h 1919"/>
                            <a:gd name="T2" fmla="*/ 0 w 650"/>
                            <a:gd name="T3" fmla="*/ 0 h 1919"/>
                            <a:gd name="T4" fmla="*/ 0 w 650"/>
                            <a:gd name="T5" fmla="*/ 0 h 1919"/>
                            <a:gd name="T6" fmla="*/ 0 w 650"/>
                            <a:gd name="T7" fmla="*/ 0 h 1919"/>
                            <a:gd name="T8" fmla="*/ 0 w 650"/>
                            <a:gd name="T9" fmla="*/ 0 h 1919"/>
                            <a:gd name="T10" fmla="*/ 0 w 650"/>
                            <a:gd name="T11" fmla="*/ 0 h 1919"/>
                            <a:gd name="T12" fmla="*/ 0 w 650"/>
                            <a:gd name="T13" fmla="*/ 0 h 1919"/>
                            <a:gd name="T14" fmla="*/ 0 w 650"/>
                            <a:gd name="T15" fmla="*/ 0 h 1919"/>
                            <a:gd name="T16" fmla="*/ 0 w 650"/>
                            <a:gd name="T17" fmla="*/ 0 h 1919"/>
                            <a:gd name="T18" fmla="*/ 0 w 650"/>
                            <a:gd name="T19" fmla="*/ 0 h 1919"/>
                            <a:gd name="T20" fmla="*/ 0 w 650"/>
                            <a:gd name="T21" fmla="*/ 0 h 1919"/>
                            <a:gd name="T22" fmla="*/ 0 w 650"/>
                            <a:gd name="T23" fmla="*/ 0 h 1919"/>
                            <a:gd name="T24" fmla="*/ 0 w 650"/>
                            <a:gd name="T25" fmla="*/ 0 h 1919"/>
                            <a:gd name="T26" fmla="*/ 0 w 650"/>
                            <a:gd name="T27" fmla="*/ 0 h 1919"/>
                            <a:gd name="T28" fmla="*/ 0 w 650"/>
                            <a:gd name="T29" fmla="*/ 0 h 1919"/>
                            <a:gd name="T30" fmla="*/ 0 w 650"/>
                            <a:gd name="T31" fmla="*/ 0 h 1919"/>
                            <a:gd name="T32" fmla="*/ 0 w 650"/>
                            <a:gd name="T33" fmla="*/ 0 h 1919"/>
                            <a:gd name="T34" fmla="*/ 0 w 650"/>
                            <a:gd name="T35" fmla="*/ 0 h 1919"/>
                            <a:gd name="T36" fmla="*/ 0 w 650"/>
                            <a:gd name="T37" fmla="*/ 0 h 1919"/>
                            <a:gd name="T38" fmla="*/ 0 w 650"/>
                            <a:gd name="T39" fmla="*/ 0 h 1919"/>
                            <a:gd name="T40" fmla="*/ 0 w 650"/>
                            <a:gd name="T41" fmla="*/ 0 h 1919"/>
                            <a:gd name="T42" fmla="*/ 0 w 650"/>
                            <a:gd name="T43" fmla="*/ 0 h 1919"/>
                            <a:gd name="T44" fmla="*/ 0 w 650"/>
                            <a:gd name="T45" fmla="*/ 0 h 1919"/>
                            <a:gd name="T46" fmla="*/ 0 w 650"/>
                            <a:gd name="T47" fmla="*/ 0 h 1919"/>
                            <a:gd name="T48" fmla="*/ 0 w 650"/>
                            <a:gd name="T49" fmla="*/ 0 h 1919"/>
                            <a:gd name="T50" fmla="*/ 0 w 650"/>
                            <a:gd name="T51" fmla="*/ 0 h 1919"/>
                            <a:gd name="T52" fmla="*/ 0 w 650"/>
                            <a:gd name="T53" fmla="*/ 0 h 1919"/>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w 650"/>
                            <a:gd name="T82" fmla="*/ 0 h 1919"/>
                            <a:gd name="T83" fmla="*/ 650 w 650"/>
                            <a:gd name="T84" fmla="*/ 1919 h 1919"/>
                          </a:gdLst>
                          <a:ahLst/>
                          <a:cxnLst>
                            <a:cxn ang="T54">
                              <a:pos x="T0" y="T1"/>
                            </a:cxn>
                            <a:cxn ang="T55">
                              <a:pos x="T2" y="T3"/>
                            </a:cxn>
                            <a:cxn ang="T56">
                              <a:pos x="T4" y="T5"/>
                            </a:cxn>
                            <a:cxn ang="T57">
                              <a:pos x="T6" y="T7"/>
                            </a:cxn>
                            <a:cxn ang="T58">
                              <a:pos x="T8" y="T9"/>
                            </a:cxn>
                            <a:cxn ang="T59">
                              <a:pos x="T10" y="T11"/>
                            </a:cxn>
                            <a:cxn ang="T60">
                              <a:pos x="T12" y="T13"/>
                            </a:cxn>
                            <a:cxn ang="T61">
                              <a:pos x="T14" y="T15"/>
                            </a:cxn>
                            <a:cxn ang="T62">
                              <a:pos x="T16" y="T17"/>
                            </a:cxn>
                            <a:cxn ang="T63">
                              <a:pos x="T18" y="T19"/>
                            </a:cxn>
                            <a:cxn ang="T64">
                              <a:pos x="T20" y="T21"/>
                            </a:cxn>
                            <a:cxn ang="T65">
                              <a:pos x="T22" y="T23"/>
                            </a:cxn>
                            <a:cxn ang="T66">
                              <a:pos x="T24" y="T25"/>
                            </a:cxn>
                            <a:cxn ang="T67">
                              <a:pos x="T26" y="T27"/>
                            </a:cxn>
                            <a:cxn ang="T68">
                              <a:pos x="T28" y="T29"/>
                            </a:cxn>
                            <a:cxn ang="T69">
                              <a:pos x="T30" y="T31"/>
                            </a:cxn>
                            <a:cxn ang="T70">
                              <a:pos x="T32" y="T33"/>
                            </a:cxn>
                            <a:cxn ang="T71">
                              <a:pos x="T34" y="T35"/>
                            </a:cxn>
                            <a:cxn ang="T72">
                              <a:pos x="T36" y="T37"/>
                            </a:cxn>
                            <a:cxn ang="T73">
                              <a:pos x="T38" y="T39"/>
                            </a:cxn>
                            <a:cxn ang="T74">
                              <a:pos x="T40" y="T41"/>
                            </a:cxn>
                            <a:cxn ang="T75">
                              <a:pos x="T42" y="T43"/>
                            </a:cxn>
                            <a:cxn ang="T76">
                              <a:pos x="T44" y="T45"/>
                            </a:cxn>
                            <a:cxn ang="T77">
                              <a:pos x="T46" y="T47"/>
                            </a:cxn>
                            <a:cxn ang="T78">
                              <a:pos x="T48" y="T49"/>
                            </a:cxn>
                            <a:cxn ang="T79">
                              <a:pos x="T50" y="T51"/>
                            </a:cxn>
                            <a:cxn ang="T80">
                              <a:pos x="T52" y="T53"/>
                            </a:cxn>
                          </a:cxnLst>
                          <a:rect l="T81" t="T82" r="T83" b="T84"/>
                          <a:pathLst>
                            <a:path w="650" h="1919">
                              <a:moveTo>
                                <a:pt x="404" y="1183"/>
                              </a:moveTo>
                              <a:cubicBezTo>
                                <a:pt x="404" y="1427"/>
                                <a:pt x="404" y="1627"/>
                                <a:pt x="417" y="1734"/>
                              </a:cubicBezTo>
                              <a:cubicBezTo>
                                <a:pt x="424" y="1808"/>
                                <a:pt x="439" y="1863"/>
                                <a:pt x="516" y="1873"/>
                              </a:cubicBezTo>
                              <a:cubicBezTo>
                                <a:pt x="551" y="1878"/>
                                <a:pt x="607" y="1883"/>
                                <a:pt x="630" y="1883"/>
                              </a:cubicBezTo>
                              <a:cubicBezTo>
                                <a:pt x="645" y="1883"/>
                                <a:pt x="650" y="1891"/>
                                <a:pt x="650" y="1899"/>
                              </a:cubicBezTo>
                              <a:cubicBezTo>
                                <a:pt x="650" y="1912"/>
                                <a:pt x="637" y="1919"/>
                                <a:pt x="609" y="1919"/>
                              </a:cubicBezTo>
                              <a:cubicBezTo>
                                <a:pt x="470" y="1919"/>
                                <a:pt x="310" y="1912"/>
                                <a:pt x="297" y="1912"/>
                              </a:cubicBezTo>
                              <a:cubicBezTo>
                                <a:pt x="285" y="1912"/>
                                <a:pt x="125" y="1919"/>
                                <a:pt x="49" y="1919"/>
                              </a:cubicBezTo>
                              <a:cubicBezTo>
                                <a:pt x="21" y="1919"/>
                                <a:pt x="8" y="1914"/>
                                <a:pt x="8" y="1899"/>
                              </a:cubicBezTo>
                              <a:cubicBezTo>
                                <a:pt x="8" y="1891"/>
                                <a:pt x="13" y="1883"/>
                                <a:pt x="28" y="1883"/>
                              </a:cubicBezTo>
                              <a:cubicBezTo>
                                <a:pt x="51" y="1883"/>
                                <a:pt x="82" y="1878"/>
                                <a:pt x="104" y="1873"/>
                              </a:cubicBezTo>
                              <a:cubicBezTo>
                                <a:pt x="155" y="1863"/>
                                <a:pt x="168" y="1808"/>
                                <a:pt x="178" y="1734"/>
                              </a:cubicBezTo>
                              <a:cubicBezTo>
                                <a:pt x="191" y="1627"/>
                                <a:pt x="191" y="1427"/>
                                <a:pt x="191" y="1183"/>
                              </a:cubicBezTo>
                              <a:lnTo>
                                <a:pt x="191" y="736"/>
                              </a:lnTo>
                              <a:cubicBezTo>
                                <a:pt x="191" y="340"/>
                                <a:pt x="191" y="269"/>
                                <a:pt x="186" y="188"/>
                              </a:cubicBezTo>
                              <a:cubicBezTo>
                                <a:pt x="180" y="101"/>
                                <a:pt x="155" y="58"/>
                                <a:pt x="99" y="45"/>
                              </a:cubicBezTo>
                              <a:cubicBezTo>
                                <a:pt x="71" y="38"/>
                                <a:pt x="38" y="35"/>
                                <a:pt x="21" y="35"/>
                              </a:cubicBezTo>
                              <a:cubicBezTo>
                                <a:pt x="10" y="35"/>
                                <a:pt x="0" y="30"/>
                                <a:pt x="0" y="20"/>
                              </a:cubicBezTo>
                              <a:cubicBezTo>
                                <a:pt x="0" y="5"/>
                                <a:pt x="13" y="0"/>
                                <a:pt x="41" y="0"/>
                              </a:cubicBezTo>
                              <a:cubicBezTo>
                                <a:pt x="125" y="0"/>
                                <a:pt x="285" y="7"/>
                                <a:pt x="297" y="7"/>
                              </a:cubicBezTo>
                              <a:cubicBezTo>
                                <a:pt x="310" y="7"/>
                                <a:pt x="470" y="0"/>
                                <a:pt x="546" y="0"/>
                              </a:cubicBezTo>
                              <a:cubicBezTo>
                                <a:pt x="574" y="0"/>
                                <a:pt x="587" y="5"/>
                                <a:pt x="587" y="20"/>
                              </a:cubicBezTo>
                              <a:cubicBezTo>
                                <a:pt x="587" y="30"/>
                                <a:pt x="577" y="35"/>
                                <a:pt x="566" y="35"/>
                              </a:cubicBezTo>
                              <a:cubicBezTo>
                                <a:pt x="549" y="35"/>
                                <a:pt x="533" y="38"/>
                                <a:pt x="503" y="43"/>
                              </a:cubicBezTo>
                              <a:cubicBezTo>
                                <a:pt x="434" y="56"/>
                                <a:pt x="414" y="99"/>
                                <a:pt x="409" y="188"/>
                              </a:cubicBezTo>
                              <a:cubicBezTo>
                                <a:pt x="404" y="269"/>
                                <a:pt x="404" y="340"/>
                                <a:pt x="404" y="736"/>
                              </a:cubicBezTo>
                              <a:lnTo>
                                <a:pt x="404" y="1183"/>
                              </a:lnTo>
                              <a:close/>
                            </a:path>
                          </a:pathLst>
                        </a:custGeom>
                        <a:solidFill>
                          <a:srgbClr val="000000"/>
                        </a:solidFill>
                        <a:ln w="0">
                          <a:noFill/>
                          <a:round/>
                          <a:headEnd/>
                          <a:tailEnd/>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eaLnBrk="0" hangingPunct="0"/>
                            <a:endParaRPr lang="en-US"/>
                          </a:p>
                        </a:txBody>
                        <a:useSpRect/>
                      </a:txSp>
                    </a:sp>
                    <a:sp>
                      <a:nvSpPr>
                        <a:cNvPr id="6211" name="Freeform 31"/>
                        <a:cNvSpPr>
                          <a:spLocks/>
                        </a:cNvSpPr>
                      </a:nvSpPr>
                      <a:spPr bwMode="black">
                        <a:xfrm>
                          <a:off x="3688" y="555"/>
                          <a:ext cx="262" cy="253"/>
                        </a:xfrm>
                        <a:custGeom>
                          <a:avLst/>
                          <a:gdLst>
                            <a:gd name="T0" fmla="*/ 0 w 2041"/>
                            <a:gd name="T1" fmla="*/ 0 h 1973"/>
                            <a:gd name="T2" fmla="*/ 0 w 2041"/>
                            <a:gd name="T3" fmla="*/ 0 h 1973"/>
                            <a:gd name="T4" fmla="*/ 0 w 2041"/>
                            <a:gd name="T5" fmla="*/ 0 h 1973"/>
                            <a:gd name="T6" fmla="*/ 0 w 2041"/>
                            <a:gd name="T7" fmla="*/ 0 h 1973"/>
                            <a:gd name="T8" fmla="*/ 0 w 2041"/>
                            <a:gd name="T9" fmla="*/ 0 h 1973"/>
                            <a:gd name="T10" fmla="*/ 0 w 2041"/>
                            <a:gd name="T11" fmla="*/ 0 h 1973"/>
                            <a:gd name="T12" fmla="*/ 0 w 2041"/>
                            <a:gd name="T13" fmla="*/ 0 h 1973"/>
                            <a:gd name="T14" fmla="*/ 0 w 2041"/>
                            <a:gd name="T15" fmla="*/ 0 h 1973"/>
                            <a:gd name="T16" fmla="*/ 0 w 2041"/>
                            <a:gd name="T17" fmla="*/ 0 h 1973"/>
                            <a:gd name="T18" fmla="*/ 0 w 2041"/>
                            <a:gd name="T19" fmla="*/ 0 h 1973"/>
                            <a:gd name="T20" fmla="*/ 0 w 2041"/>
                            <a:gd name="T21" fmla="*/ 0 h 1973"/>
                            <a:gd name="T22" fmla="*/ 0 w 2041"/>
                            <a:gd name="T23" fmla="*/ 0 h 1973"/>
                            <a:gd name="T24" fmla="*/ 0 w 2041"/>
                            <a:gd name="T25" fmla="*/ 0 h 1973"/>
                            <a:gd name="T26" fmla="*/ 0 w 2041"/>
                            <a:gd name="T27" fmla="*/ 0 h 1973"/>
                            <a:gd name="T28" fmla="*/ 0 w 2041"/>
                            <a:gd name="T29" fmla="*/ 0 h 1973"/>
                            <a:gd name="T30" fmla="*/ 0 w 2041"/>
                            <a:gd name="T31" fmla="*/ 0 h 1973"/>
                            <a:gd name="T32" fmla="*/ 0 w 2041"/>
                            <a:gd name="T33" fmla="*/ 0 h 1973"/>
                            <a:gd name="T34" fmla="*/ 0 w 2041"/>
                            <a:gd name="T35" fmla="*/ 0 h 1973"/>
                            <a:gd name="T36" fmla="*/ 0 w 2041"/>
                            <a:gd name="T37" fmla="*/ 0 h 1973"/>
                            <a:gd name="T38" fmla="*/ 0 w 2041"/>
                            <a:gd name="T39" fmla="*/ 0 h 1973"/>
                            <a:gd name="T40" fmla="*/ 0 w 2041"/>
                            <a:gd name="T41" fmla="*/ 0 h 1973"/>
                            <a:gd name="T42" fmla="*/ 0 w 2041"/>
                            <a:gd name="T43" fmla="*/ 0 h 1973"/>
                            <a:gd name="T44" fmla="*/ 0 w 2041"/>
                            <a:gd name="T45" fmla="*/ 0 h 1973"/>
                            <a:gd name="T46" fmla="*/ 0 w 2041"/>
                            <a:gd name="T47" fmla="*/ 0 h 1973"/>
                            <a:gd name="T48" fmla="*/ 0 w 2041"/>
                            <a:gd name="T49" fmla="*/ 0 h 1973"/>
                            <a:gd name="T50" fmla="*/ 0 w 2041"/>
                            <a:gd name="T51" fmla="*/ 0 h 1973"/>
                            <a:gd name="T52" fmla="*/ 0 w 2041"/>
                            <a:gd name="T53" fmla="*/ 0 h 1973"/>
                            <a:gd name="T54" fmla="*/ 0 w 2041"/>
                            <a:gd name="T55" fmla="*/ 0 h 1973"/>
                            <a:gd name="T56" fmla="*/ 0 w 2041"/>
                            <a:gd name="T57" fmla="*/ 0 h 1973"/>
                            <a:gd name="T58" fmla="*/ 0 w 2041"/>
                            <a:gd name="T59" fmla="*/ 0 h 1973"/>
                            <a:gd name="T60" fmla="*/ 0 w 2041"/>
                            <a:gd name="T61" fmla="*/ 0 h 1973"/>
                            <a:gd name="T62" fmla="*/ 0 w 2041"/>
                            <a:gd name="T63" fmla="*/ 0 h 1973"/>
                            <a:gd name="T64" fmla="*/ 0 w 2041"/>
                            <a:gd name="T65" fmla="*/ 0 h 1973"/>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w 2041"/>
                            <a:gd name="T100" fmla="*/ 0 h 1973"/>
                            <a:gd name="T101" fmla="*/ 2041 w 2041"/>
                            <a:gd name="T102" fmla="*/ 1973 h 1973"/>
                          </a:gdLst>
                          <a:ahLst/>
                          <a:cxnLst>
                            <a:cxn ang="T66">
                              <a:pos x="T0" y="T1"/>
                            </a:cxn>
                            <a:cxn ang="T67">
                              <a:pos x="T2" y="T3"/>
                            </a:cxn>
                            <a:cxn ang="T68">
                              <a:pos x="T4" y="T5"/>
                            </a:cxn>
                            <a:cxn ang="T69">
                              <a:pos x="T6" y="T7"/>
                            </a:cxn>
                            <a:cxn ang="T70">
                              <a:pos x="T8" y="T9"/>
                            </a:cxn>
                            <a:cxn ang="T71">
                              <a:pos x="T10" y="T11"/>
                            </a:cxn>
                            <a:cxn ang="T72">
                              <a:pos x="T12" y="T13"/>
                            </a:cxn>
                            <a:cxn ang="T73">
                              <a:pos x="T14" y="T15"/>
                            </a:cxn>
                            <a:cxn ang="T74">
                              <a:pos x="T16" y="T17"/>
                            </a:cxn>
                            <a:cxn ang="T75">
                              <a:pos x="T18" y="T19"/>
                            </a:cxn>
                            <a:cxn ang="T76">
                              <a:pos x="T20" y="T21"/>
                            </a:cxn>
                            <a:cxn ang="T77">
                              <a:pos x="T22" y="T23"/>
                            </a:cxn>
                            <a:cxn ang="T78">
                              <a:pos x="T24" y="T25"/>
                            </a:cxn>
                            <a:cxn ang="T79">
                              <a:pos x="T26" y="T27"/>
                            </a:cxn>
                            <a:cxn ang="T80">
                              <a:pos x="T28" y="T29"/>
                            </a:cxn>
                            <a:cxn ang="T81">
                              <a:pos x="T30" y="T31"/>
                            </a:cxn>
                            <a:cxn ang="T82">
                              <a:pos x="T32" y="T33"/>
                            </a:cxn>
                            <a:cxn ang="T83">
                              <a:pos x="T34" y="T35"/>
                            </a:cxn>
                            <a:cxn ang="T84">
                              <a:pos x="T36" y="T37"/>
                            </a:cxn>
                            <a:cxn ang="T85">
                              <a:pos x="T38" y="T39"/>
                            </a:cxn>
                            <a:cxn ang="T86">
                              <a:pos x="T40" y="T41"/>
                            </a:cxn>
                            <a:cxn ang="T87">
                              <a:pos x="T42" y="T43"/>
                            </a:cxn>
                            <a:cxn ang="T88">
                              <a:pos x="T44" y="T45"/>
                            </a:cxn>
                            <a:cxn ang="T89">
                              <a:pos x="T46" y="T47"/>
                            </a:cxn>
                            <a:cxn ang="T90">
                              <a:pos x="T48" y="T49"/>
                            </a:cxn>
                            <a:cxn ang="T91">
                              <a:pos x="T50" y="T51"/>
                            </a:cxn>
                            <a:cxn ang="T92">
                              <a:pos x="T52" y="T53"/>
                            </a:cxn>
                            <a:cxn ang="T93">
                              <a:pos x="T54" y="T55"/>
                            </a:cxn>
                            <a:cxn ang="T94">
                              <a:pos x="T56" y="T57"/>
                            </a:cxn>
                            <a:cxn ang="T95">
                              <a:pos x="T58" y="T59"/>
                            </a:cxn>
                            <a:cxn ang="T96">
                              <a:pos x="T60" y="T61"/>
                            </a:cxn>
                            <a:cxn ang="T97">
                              <a:pos x="T62" y="T63"/>
                            </a:cxn>
                            <a:cxn ang="T98">
                              <a:pos x="T64" y="T65"/>
                            </a:cxn>
                          </a:cxnLst>
                          <a:rect l="T99" t="T100" r="T101" b="T102"/>
                          <a:pathLst>
                            <a:path w="2041" h="1973">
                              <a:moveTo>
                                <a:pt x="353" y="1610"/>
                              </a:moveTo>
                              <a:cubicBezTo>
                                <a:pt x="358" y="1818"/>
                                <a:pt x="384" y="1884"/>
                                <a:pt x="452" y="1904"/>
                              </a:cubicBezTo>
                              <a:cubicBezTo>
                                <a:pt x="500" y="1917"/>
                                <a:pt x="556" y="1919"/>
                                <a:pt x="579" y="1919"/>
                              </a:cubicBezTo>
                              <a:cubicBezTo>
                                <a:pt x="592" y="1919"/>
                                <a:pt x="599" y="1925"/>
                                <a:pt x="599" y="1935"/>
                              </a:cubicBezTo>
                              <a:cubicBezTo>
                                <a:pt x="599" y="1950"/>
                                <a:pt x="584" y="1955"/>
                                <a:pt x="554" y="1955"/>
                              </a:cubicBezTo>
                              <a:cubicBezTo>
                                <a:pt x="409" y="1955"/>
                                <a:pt x="307" y="1948"/>
                                <a:pt x="285" y="1948"/>
                              </a:cubicBezTo>
                              <a:cubicBezTo>
                                <a:pt x="262" y="1948"/>
                                <a:pt x="155" y="1955"/>
                                <a:pt x="41" y="1955"/>
                              </a:cubicBezTo>
                              <a:cubicBezTo>
                                <a:pt x="16" y="1955"/>
                                <a:pt x="0" y="1952"/>
                                <a:pt x="0" y="1935"/>
                              </a:cubicBezTo>
                              <a:cubicBezTo>
                                <a:pt x="0" y="1925"/>
                                <a:pt x="8" y="1919"/>
                                <a:pt x="21" y="1919"/>
                              </a:cubicBezTo>
                              <a:cubicBezTo>
                                <a:pt x="41" y="1919"/>
                                <a:pt x="86" y="1917"/>
                                <a:pt x="125" y="1904"/>
                              </a:cubicBezTo>
                              <a:cubicBezTo>
                                <a:pt x="188" y="1887"/>
                                <a:pt x="201" y="1813"/>
                                <a:pt x="201" y="1582"/>
                              </a:cubicBezTo>
                              <a:lnTo>
                                <a:pt x="203" y="127"/>
                              </a:lnTo>
                              <a:cubicBezTo>
                                <a:pt x="203" y="28"/>
                                <a:pt x="211" y="0"/>
                                <a:pt x="231" y="0"/>
                              </a:cubicBezTo>
                              <a:cubicBezTo>
                                <a:pt x="252" y="0"/>
                                <a:pt x="295" y="56"/>
                                <a:pt x="320" y="81"/>
                              </a:cubicBezTo>
                              <a:cubicBezTo>
                                <a:pt x="358" y="125"/>
                                <a:pt x="736" y="533"/>
                                <a:pt x="1127" y="952"/>
                              </a:cubicBezTo>
                              <a:cubicBezTo>
                                <a:pt x="1379" y="1221"/>
                                <a:pt x="1655" y="1531"/>
                                <a:pt x="1737" y="1615"/>
                              </a:cubicBezTo>
                              <a:lnTo>
                                <a:pt x="1709" y="325"/>
                              </a:lnTo>
                              <a:cubicBezTo>
                                <a:pt x="1706" y="160"/>
                                <a:pt x="1688" y="104"/>
                                <a:pt x="1610" y="84"/>
                              </a:cubicBezTo>
                              <a:cubicBezTo>
                                <a:pt x="1564" y="74"/>
                                <a:pt x="1506" y="71"/>
                                <a:pt x="1485" y="71"/>
                              </a:cubicBezTo>
                              <a:cubicBezTo>
                                <a:pt x="1468" y="71"/>
                                <a:pt x="1465" y="64"/>
                                <a:pt x="1465" y="53"/>
                              </a:cubicBezTo>
                              <a:cubicBezTo>
                                <a:pt x="1465" y="38"/>
                                <a:pt x="1485" y="36"/>
                                <a:pt x="1516" y="36"/>
                              </a:cubicBezTo>
                              <a:cubicBezTo>
                                <a:pt x="1630" y="36"/>
                                <a:pt x="1752" y="43"/>
                                <a:pt x="1780" y="43"/>
                              </a:cubicBezTo>
                              <a:cubicBezTo>
                                <a:pt x="1808" y="43"/>
                                <a:pt x="1892" y="36"/>
                                <a:pt x="1996" y="36"/>
                              </a:cubicBezTo>
                              <a:cubicBezTo>
                                <a:pt x="2024" y="36"/>
                                <a:pt x="2041" y="38"/>
                                <a:pt x="2041" y="53"/>
                              </a:cubicBezTo>
                              <a:cubicBezTo>
                                <a:pt x="2041" y="64"/>
                                <a:pt x="2031" y="71"/>
                                <a:pt x="2014" y="71"/>
                              </a:cubicBezTo>
                              <a:cubicBezTo>
                                <a:pt x="2001" y="71"/>
                                <a:pt x="1983" y="71"/>
                                <a:pt x="1952" y="79"/>
                              </a:cubicBezTo>
                              <a:cubicBezTo>
                                <a:pt x="1869" y="97"/>
                                <a:pt x="1859" y="153"/>
                                <a:pt x="1859" y="305"/>
                              </a:cubicBezTo>
                              <a:lnTo>
                                <a:pt x="1854" y="1793"/>
                              </a:lnTo>
                              <a:cubicBezTo>
                                <a:pt x="1854" y="1960"/>
                                <a:pt x="1848" y="1973"/>
                                <a:pt x="1831" y="1973"/>
                              </a:cubicBezTo>
                              <a:cubicBezTo>
                                <a:pt x="1810" y="1973"/>
                                <a:pt x="1780" y="1945"/>
                                <a:pt x="1645" y="1810"/>
                              </a:cubicBezTo>
                              <a:cubicBezTo>
                                <a:pt x="1617" y="1785"/>
                                <a:pt x="1252" y="1412"/>
                                <a:pt x="983" y="1122"/>
                              </a:cubicBezTo>
                              <a:cubicBezTo>
                                <a:pt x="688" y="805"/>
                                <a:pt x="401" y="485"/>
                                <a:pt x="320" y="394"/>
                              </a:cubicBezTo>
                              <a:lnTo>
                                <a:pt x="353" y="1610"/>
                              </a:lnTo>
                              <a:close/>
                            </a:path>
                          </a:pathLst>
                        </a:custGeom>
                        <a:solidFill>
                          <a:srgbClr val="000000"/>
                        </a:solidFill>
                        <a:ln w="0">
                          <a:noFill/>
                          <a:round/>
                          <a:headEnd/>
                          <a:tailEnd/>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eaLnBrk="0" hangingPunct="0"/>
                            <a:endParaRPr lang="en-US"/>
                          </a:p>
                        </a:txBody>
                        <a:useSpRect/>
                      </a:txSp>
                    </a:sp>
                    <a:sp>
                      <a:nvSpPr>
                        <a:cNvPr id="6212" name="Freeform 32"/>
                        <a:cNvSpPr>
                          <a:spLocks/>
                        </a:cNvSpPr>
                      </a:nvSpPr>
                      <a:spPr bwMode="black">
                        <a:xfrm>
                          <a:off x="3990" y="555"/>
                          <a:ext cx="243" cy="255"/>
                        </a:xfrm>
                        <a:custGeom>
                          <a:avLst/>
                          <a:gdLst>
                            <a:gd name="T0" fmla="*/ 0 w 1892"/>
                            <a:gd name="T1" fmla="*/ 0 h 1991"/>
                            <a:gd name="T2" fmla="*/ 0 w 1892"/>
                            <a:gd name="T3" fmla="*/ 0 h 1991"/>
                            <a:gd name="T4" fmla="*/ 0 w 1892"/>
                            <a:gd name="T5" fmla="*/ 0 h 1991"/>
                            <a:gd name="T6" fmla="*/ 0 w 1892"/>
                            <a:gd name="T7" fmla="*/ 0 h 1991"/>
                            <a:gd name="T8" fmla="*/ 0 w 1892"/>
                            <a:gd name="T9" fmla="*/ 0 h 1991"/>
                            <a:gd name="T10" fmla="*/ 0 w 1892"/>
                            <a:gd name="T11" fmla="*/ 0 h 1991"/>
                            <a:gd name="T12" fmla="*/ 0 w 1892"/>
                            <a:gd name="T13" fmla="*/ 0 h 1991"/>
                            <a:gd name="T14" fmla="*/ 0 w 1892"/>
                            <a:gd name="T15" fmla="*/ 0 h 1991"/>
                            <a:gd name="T16" fmla="*/ 0 w 1892"/>
                            <a:gd name="T17" fmla="*/ 0 h 1991"/>
                            <a:gd name="T18" fmla="*/ 0 w 1892"/>
                            <a:gd name="T19" fmla="*/ 0 h 1991"/>
                            <a:gd name="T20" fmla="*/ 0 w 1892"/>
                            <a:gd name="T21" fmla="*/ 0 h 1991"/>
                            <a:gd name="T22" fmla="*/ 0 w 1892"/>
                            <a:gd name="T23" fmla="*/ 0 h 1991"/>
                            <a:gd name="T24" fmla="*/ 0 w 1892"/>
                            <a:gd name="T25" fmla="*/ 0 h 1991"/>
                            <a:gd name="T26" fmla="*/ 0 w 1892"/>
                            <a:gd name="T27" fmla="*/ 0 h 1991"/>
                            <a:gd name="T28" fmla="*/ 0 w 1892"/>
                            <a:gd name="T29" fmla="*/ 0 h 1991"/>
                            <a:gd name="T30" fmla="*/ 0 w 1892"/>
                            <a:gd name="T31" fmla="*/ 0 h 1991"/>
                            <a:gd name="T32" fmla="*/ 0 w 1892"/>
                            <a:gd name="T33" fmla="*/ 0 h 1991"/>
                            <a:gd name="T34" fmla="*/ 0 w 1892"/>
                            <a:gd name="T35" fmla="*/ 0 h 1991"/>
                            <a:gd name="T36" fmla="*/ 0 w 1892"/>
                            <a:gd name="T37" fmla="*/ 0 h 1991"/>
                            <a:gd name="T38" fmla="*/ 0 w 1892"/>
                            <a:gd name="T39" fmla="*/ 0 h 1991"/>
                            <a:gd name="T40" fmla="*/ 0 w 1892"/>
                            <a:gd name="T41" fmla="*/ 0 h 1991"/>
                            <a:gd name="T42" fmla="*/ 0 w 1892"/>
                            <a:gd name="T43" fmla="*/ 0 h 1991"/>
                            <a:gd name="T44" fmla="*/ 0 w 1892"/>
                            <a:gd name="T45" fmla="*/ 0 h 1991"/>
                            <a:gd name="T46" fmla="*/ 0 w 1892"/>
                            <a:gd name="T47" fmla="*/ 0 h 1991"/>
                            <a:gd name="T48" fmla="*/ 0 w 1892"/>
                            <a:gd name="T49" fmla="*/ 0 h 1991"/>
                            <a:gd name="T50" fmla="*/ 0 w 1892"/>
                            <a:gd name="T51" fmla="*/ 0 h 1991"/>
                            <a:gd name="T52" fmla="*/ 0 w 1892"/>
                            <a:gd name="T53" fmla="*/ 0 h 1991"/>
                            <a:gd name="T54" fmla="*/ 0 w 1892"/>
                            <a:gd name="T55" fmla="*/ 0 h 1991"/>
                            <a:gd name="T56" fmla="*/ 0 w 1892"/>
                            <a:gd name="T57" fmla="*/ 0 h 1991"/>
                            <a:gd name="T58" fmla="*/ 0 w 1892"/>
                            <a:gd name="T59" fmla="*/ 0 h 1991"/>
                            <a:gd name="T60" fmla="*/ 0 w 1892"/>
                            <a:gd name="T61" fmla="*/ 0 h 1991"/>
                            <a:gd name="T62" fmla="*/ 0 w 1892"/>
                            <a:gd name="T63" fmla="*/ 0 h 1991"/>
                            <a:gd name="T64" fmla="*/ 0 w 1892"/>
                            <a:gd name="T65" fmla="*/ 0 h 1991"/>
                            <a:gd name="T66" fmla="*/ 0 w 1892"/>
                            <a:gd name="T67" fmla="*/ 0 h 1991"/>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w 1892"/>
                            <a:gd name="T103" fmla="*/ 0 h 1991"/>
                            <a:gd name="T104" fmla="*/ 1892 w 1892"/>
                            <a:gd name="T105" fmla="*/ 1991 h 1991"/>
                          </a:gdLst>
                          <a:ahLst/>
                          <a:cxnLst>
                            <a:cxn ang="T68">
                              <a:pos x="T0" y="T1"/>
                            </a:cxn>
                            <a:cxn ang="T69">
                              <a:pos x="T2" y="T3"/>
                            </a:cxn>
                            <a:cxn ang="T70">
                              <a:pos x="T4" y="T5"/>
                            </a:cxn>
                            <a:cxn ang="T71">
                              <a:pos x="T6" y="T7"/>
                            </a:cxn>
                            <a:cxn ang="T72">
                              <a:pos x="T8" y="T9"/>
                            </a:cxn>
                            <a:cxn ang="T73">
                              <a:pos x="T10" y="T11"/>
                            </a:cxn>
                            <a:cxn ang="T74">
                              <a:pos x="T12" y="T13"/>
                            </a:cxn>
                            <a:cxn ang="T75">
                              <a:pos x="T14" y="T15"/>
                            </a:cxn>
                            <a:cxn ang="T76">
                              <a:pos x="T16" y="T17"/>
                            </a:cxn>
                            <a:cxn ang="T77">
                              <a:pos x="T18" y="T19"/>
                            </a:cxn>
                            <a:cxn ang="T78">
                              <a:pos x="T20" y="T21"/>
                            </a:cxn>
                            <a:cxn ang="T79">
                              <a:pos x="T22" y="T23"/>
                            </a:cxn>
                            <a:cxn ang="T80">
                              <a:pos x="T24" y="T25"/>
                            </a:cxn>
                            <a:cxn ang="T81">
                              <a:pos x="T26" y="T27"/>
                            </a:cxn>
                            <a:cxn ang="T82">
                              <a:pos x="T28" y="T29"/>
                            </a:cxn>
                            <a:cxn ang="T83">
                              <a:pos x="T30" y="T31"/>
                            </a:cxn>
                            <a:cxn ang="T84">
                              <a:pos x="T32" y="T33"/>
                            </a:cxn>
                            <a:cxn ang="T85">
                              <a:pos x="T34" y="T35"/>
                            </a:cxn>
                            <a:cxn ang="T86">
                              <a:pos x="T36" y="T37"/>
                            </a:cxn>
                            <a:cxn ang="T87">
                              <a:pos x="T38" y="T39"/>
                            </a:cxn>
                            <a:cxn ang="T88">
                              <a:pos x="T40" y="T41"/>
                            </a:cxn>
                            <a:cxn ang="T89">
                              <a:pos x="T42" y="T43"/>
                            </a:cxn>
                            <a:cxn ang="T90">
                              <a:pos x="T44" y="T45"/>
                            </a:cxn>
                            <a:cxn ang="T91">
                              <a:pos x="T46" y="T47"/>
                            </a:cxn>
                            <a:cxn ang="T92">
                              <a:pos x="T48" y="T49"/>
                            </a:cxn>
                            <a:cxn ang="T93">
                              <a:pos x="T50" y="T51"/>
                            </a:cxn>
                            <a:cxn ang="T94">
                              <a:pos x="T52" y="T53"/>
                            </a:cxn>
                            <a:cxn ang="T95">
                              <a:pos x="T54" y="T55"/>
                            </a:cxn>
                            <a:cxn ang="T96">
                              <a:pos x="T56" y="T57"/>
                            </a:cxn>
                            <a:cxn ang="T97">
                              <a:pos x="T58" y="T59"/>
                            </a:cxn>
                            <a:cxn ang="T98">
                              <a:pos x="T60" y="T61"/>
                            </a:cxn>
                            <a:cxn ang="T99">
                              <a:pos x="T62" y="T63"/>
                            </a:cxn>
                            <a:cxn ang="T100">
                              <a:pos x="T64" y="T65"/>
                            </a:cxn>
                            <a:cxn ang="T101">
                              <a:pos x="T66" y="T67"/>
                            </a:cxn>
                          </a:cxnLst>
                          <a:rect l="T102" t="T103" r="T104" b="T105"/>
                          <a:pathLst>
                            <a:path w="1892" h="1991">
                              <a:moveTo>
                                <a:pt x="1496" y="1308"/>
                              </a:moveTo>
                              <a:cubicBezTo>
                                <a:pt x="1496" y="1102"/>
                                <a:pt x="1483" y="1074"/>
                                <a:pt x="1381" y="1046"/>
                              </a:cubicBezTo>
                              <a:cubicBezTo>
                                <a:pt x="1361" y="1041"/>
                                <a:pt x="1318" y="1039"/>
                                <a:pt x="1295" y="1039"/>
                              </a:cubicBezTo>
                              <a:cubicBezTo>
                                <a:pt x="1285" y="1039"/>
                                <a:pt x="1275" y="1034"/>
                                <a:pt x="1275" y="1023"/>
                              </a:cubicBezTo>
                              <a:cubicBezTo>
                                <a:pt x="1275" y="1008"/>
                                <a:pt x="1288" y="1003"/>
                                <a:pt x="1315" y="1003"/>
                              </a:cubicBezTo>
                              <a:cubicBezTo>
                                <a:pt x="1430" y="1003"/>
                                <a:pt x="1590" y="1011"/>
                                <a:pt x="1602" y="1011"/>
                              </a:cubicBezTo>
                              <a:cubicBezTo>
                                <a:pt x="1615" y="1011"/>
                                <a:pt x="1775" y="1003"/>
                                <a:pt x="1851" y="1003"/>
                              </a:cubicBezTo>
                              <a:cubicBezTo>
                                <a:pt x="1879" y="1003"/>
                                <a:pt x="1892" y="1008"/>
                                <a:pt x="1892" y="1023"/>
                              </a:cubicBezTo>
                              <a:cubicBezTo>
                                <a:pt x="1892" y="1034"/>
                                <a:pt x="1881" y="1039"/>
                                <a:pt x="1871" y="1039"/>
                              </a:cubicBezTo>
                              <a:cubicBezTo>
                                <a:pt x="1854" y="1039"/>
                                <a:pt x="1838" y="1041"/>
                                <a:pt x="1808" y="1046"/>
                              </a:cubicBezTo>
                              <a:cubicBezTo>
                                <a:pt x="1740" y="1059"/>
                                <a:pt x="1719" y="1102"/>
                                <a:pt x="1714" y="1191"/>
                              </a:cubicBezTo>
                              <a:cubicBezTo>
                                <a:pt x="1709" y="1272"/>
                                <a:pt x="1709" y="1348"/>
                                <a:pt x="1709" y="1455"/>
                              </a:cubicBezTo>
                              <a:lnTo>
                                <a:pt x="1709" y="1739"/>
                              </a:lnTo>
                              <a:cubicBezTo>
                                <a:pt x="1709" y="1854"/>
                                <a:pt x="1706" y="1859"/>
                                <a:pt x="1676" y="1876"/>
                              </a:cubicBezTo>
                              <a:cubicBezTo>
                                <a:pt x="1513" y="1963"/>
                                <a:pt x="1285" y="1991"/>
                                <a:pt x="1138" y="1991"/>
                              </a:cubicBezTo>
                              <a:cubicBezTo>
                                <a:pt x="945" y="1991"/>
                                <a:pt x="584" y="1965"/>
                                <a:pt x="302" y="1719"/>
                              </a:cubicBezTo>
                              <a:cubicBezTo>
                                <a:pt x="148" y="1585"/>
                                <a:pt x="0" y="1313"/>
                                <a:pt x="0" y="995"/>
                              </a:cubicBezTo>
                              <a:cubicBezTo>
                                <a:pt x="0" y="589"/>
                                <a:pt x="198" y="302"/>
                                <a:pt x="424" y="160"/>
                              </a:cubicBezTo>
                              <a:cubicBezTo>
                                <a:pt x="653" y="18"/>
                                <a:pt x="904" y="0"/>
                                <a:pt x="1100" y="0"/>
                              </a:cubicBezTo>
                              <a:cubicBezTo>
                                <a:pt x="1260" y="0"/>
                                <a:pt x="1440" y="33"/>
                                <a:pt x="1488" y="43"/>
                              </a:cubicBezTo>
                              <a:cubicBezTo>
                                <a:pt x="1541" y="56"/>
                                <a:pt x="1630" y="66"/>
                                <a:pt x="1694" y="69"/>
                              </a:cubicBezTo>
                              <a:cubicBezTo>
                                <a:pt x="1719" y="71"/>
                                <a:pt x="1724" y="81"/>
                                <a:pt x="1724" y="92"/>
                              </a:cubicBezTo>
                              <a:cubicBezTo>
                                <a:pt x="1724" y="127"/>
                                <a:pt x="1706" y="198"/>
                                <a:pt x="1706" y="452"/>
                              </a:cubicBezTo>
                              <a:cubicBezTo>
                                <a:pt x="1706" y="493"/>
                                <a:pt x="1701" y="506"/>
                                <a:pt x="1684" y="506"/>
                              </a:cubicBezTo>
                              <a:cubicBezTo>
                                <a:pt x="1671" y="506"/>
                                <a:pt x="1668" y="490"/>
                                <a:pt x="1666" y="467"/>
                              </a:cubicBezTo>
                              <a:cubicBezTo>
                                <a:pt x="1663" y="432"/>
                                <a:pt x="1650" y="361"/>
                                <a:pt x="1612" y="300"/>
                              </a:cubicBezTo>
                              <a:cubicBezTo>
                                <a:pt x="1549" y="203"/>
                                <a:pt x="1343" y="94"/>
                                <a:pt x="1016" y="94"/>
                              </a:cubicBezTo>
                              <a:cubicBezTo>
                                <a:pt x="856" y="94"/>
                                <a:pt x="666" y="109"/>
                                <a:pt x="473" y="262"/>
                              </a:cubicBezTo>
                              <a:cubicBezTo>
                                <a:pt x="325" y="378"/>
                                <a:pt x="221" y="609"/>
                                <a:pt x="221" y="907"/>
                              </a:cubicBezTo>
                              <a:cubicBezTo>
                                <a:pt x="221" y="1264"/>
                                <a:pt x="401" y="1524"/>
                                <a:pt x="490" y="1610"/>
                              </a:cubicBezTo>
                              <a:cubicBezTo>
                                <a:pt x="691" y="1805"/>
                                <a:pt x="922" y="1881"/>
                                <a:pt x="1155" y="1881"/>
                              </a:cubicBezTo>
                              <a:cubicBezTo>
                                <a:pt x="1247" y="1881"/>
                                <a:pt x="1379" y="1866"/>
                                <a:pt x="1445" y="1828"/>
                              </a:cubicBezTo>
                              <a:cubicBezTo>
                                <a:pt x="1478" y="1810"/>
                                <a:pt x="1496" y="1782"/>
                                <a:pt x="1496" y="1739"/>
                              </a:cubicBezTo>
                              <a:lnTo>
                                <a:pt x="1496" y="1308"/>
                              </a:lnTo>
                              <a:close/>
                            </a:path>
                          </a:pathLst>
                        </a:custGeom>
                        <a:solidFill>
                          <a:srgbClr val="000000"/>
                        </a:solidFill>
                        <a:ln w="0">
                          <a:noFill/>
                          <a:round/>
                          <a:headEnd/>
                          <a:tailEnd/>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eaLnBrk="0" hangingPunct="0"/>
                            <a:endParaRPr lang="en-US"/>
                          </a:p>
                        </a:txBody>
                        <a:useSpRect/>
                      </a:txSp>
                    </a:sp>
                    <a:sp>
                      <a:nvSpPr>
                        <a:cNvPr id="6213" name="Freeform 33"/>
                        <a:cNvSpPr>
                          <a:spLocks/>
                        </a:cNvSpPr>
                      </a:nvSpPr>
                      <a:spPr bwMode="black">
                        <a:xfrm>
                          <a:off x="4282" y="555"/>
                          <a:ext cx="126" cy="255"/>
                        </a:xfrm>
                        <a:custGeom>
                          <a:avLst/>
                          <a:gdLst>
                            <a:gd name="T0" fmla="*/ 0 w 978"/>
                            <a:gd name="T1" fmla="*/ 0 h 1991"/>
                            <a:gd name="T2" fmla="*/ 0 w 978"/>
                            <a:gd name="T3" fmla="*/ 0 h 1991"/>
                            <a:gd name="T4" fmla="*/ 0 w 978"/>
                            <a:gd name="T5" fmla="*/ 0 h 1991"/>
                            <a:gd name="T6" fmla="*/ 0 w 978"/>
                            <a:gd name="T7" fmla="*/ 0 h 1991"/>
                            <a:gd name="T8" fmla="*/ 0 w 978"/>
                            <a:gd name="T9" fmla="*/ 0 h 1991"/>
                            <a:gd name="T10" fmla="*/ 0 w 978"/>
                            <a:gd name="T11" fmla="*/ 0 h 1991"/>
                            <a:gd name="T12" fmla="*/ 0 w 978"/>
                            <a:gd name="T13" fmla="*/ 0 h 1991"/>
                            <a:gd name="T14" fmla="*/ 0 w 978"/>
                            <a:gd name="T15" fmla="*/ 0 h 1991"/>
                            <a:gd name="T16" fmla="*/ 0 w 978"/>
                            <a:gd name="T17" fmla="*/ 0 h 1991"/>
                            <a:gd name="T18" fmla="*/ 0 w 978"/>
                            <a:gd name="T19" fmla="*/ 0 h 1991"/>
                            <a:gd name="T20" fmla="*/ 0 w 978"/>
                            <a:gd name="T21" fmla="*/ 0 h 1991"/>
                            <a:gd name="T22" fmla="*/ 0 w 978"/>
                            <a:gd name="T23" fmla="*/ 0 h 1991"/>
                            <a:gd name="T24" fmla="*/ 0 w 978"/>
                            <a:gd name="T25" fmla="*/ 0 h 1991"/>
                            <a:gd name="T26" fmla="*/ 0 w 978"/>
                            <a:gd name="T27" fmla="*/ 0 h 1991"/>
                            <a:gd name="T28" fmla="*/ 0 w 978"/>
                            <a:gd name="T29" fmla="*/ 0 h 1991"/>
                            <a:gd name="T30" fmla="*/ 0 w 978"/>
                            <a:gd name="T31" fmla="*/ 0 h 1991"/>
                            <a:gd name="T32" fmla="*/ 0 w 978"/>
                            <a:gd name="T33" fmla="*/ 0 h 1991"/>
                            <a:gd name="T34" fmla="*/ 0 w 978"/>
                            <a:gd name="T35" fmla="*/ 0 h 1991"/>
                            <a:gd name="T36" fmla="*/ 0 w 978"/>
                            <a:gd name="T37" fmla="*/ 0 h 1991"/>
                            <a:gd name="T38" fmla="*/ 0 w 978"/>
                            <a:gd name="T39" fmla="*/ 0 h 1991"/>
                            <a:gd name="T40" fmla="*/ 0 w 978"/>
                            <a:gd name="T41" fmla="*/ 0 h 1991"/>
                            <a:gd name="T42" fmla="*/ 0 w 978"/>
                            <a:gd name="T43" fmla="*/ 0 h 1991"/>
                            <a:gd name="T44" fmla="*/ 0 w 978"/>
                            <a:gd name="T45" fmla="*/ 0 h 1991"/>
                            <a:gd name="T46" fmla="*/ 0 w 978"/>
                            <a:gd name="T47" fmla="*/ 0 h 1991"/>
                            <a:gd name="T48" fmla="*/ 0 w 978"/>
                            <a:gd name="T49" fmla="*/ 0 h 1991"/>
                            <a:gd name="T50" fmla="*/ 0 w 978"/>
                            <a:gd name="T51" fmla="*/ 0 h 1991"/>
                            <a:gd name="T52" fmla="*/ 0 w 978"/>
                            <a:gd name="T53" fmla="*/ 0 h 1991"/>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w 978"/>
                            <a:gd name="T82" fmla="*/ 0 h 1991"/>
                            <a:gd name="T83" fmla="*/ 978 w 978"/>
                            <a:gd name="T84" fmla="*/ 1991 h 1991"/>
                          </a:gdLst>
                          <a:ahLst/>
                          <a:cxnLst>
                            <a:cxn ang="T54">
                              <a:pos x="T0" y="T1"/>
                            </a:cxn>
                            <a:cxn ang="T55">
                              <a:pos x="T2" y="T3"/>
                            </a:cxn>
                            <a:cxn ang="T56">
                              <a:pos x="T4" y="T5"/>
                            </a:cxn>
                            <a:cxn ang="T57">
                              <a:pos x="T6" y="T7"/>
                            </a:cxn>
                            <a:cxn ang="T58">
                              <a:pos x="T8" y="T9"/>
                            </a:cxn>
                            <a:cxn ang="T59">
                              <a:pos x="T10" y="T11"/>
                            </a:cxn>
                            <a:cxn ang="T60">
                              <a:pos x="T12" y="T13"/>
                            </a:cxn>
                            <a:cxn ang="T61">
                              <a:pos x="T14" y="T15"/>
                            </a:cxn>
                            <a:cxn ang="T62">
                              <a:pos x="T16" y="T17"/>
                            </a:cxn>
                            <a:cxn ang="T63">
                              <a:pos x="T18" y="T19"/>
                            </a:cxn>
                            <a:cxn ang="T64">
                              <a:pos x="T20" y="T21"/>
                            </a:cxn>
                            <a:cxn ang="T65">
                              <a:pos x="T22" y="T23"/>
                            </a:cxn>
                            <a:cxn ang="T66">
                              <a:pos x="T24" y="T25"/>
                            </a:cxn>
                            <a:cxn ang="T67">
                              <a:pos x="T26" y="T27"/>
                            </a:cxn>
                            <a:cxn ang="T68">
                              <a:pos x="T28" y="T29"/>
                            </a:cxn>
                            <a:cxn ang="T69">
                              <a:pos x="T30" y="T31"/>
                            </a:cxn>
                            <a:cxn ang="T70">
                              <a:pos x="T32" y="T33"/>
                            </a:cxn>
                            <a:cxn ang="T71">
                              <a:pos x="T34" y="T35"/>
                            </a:cxn>
                            <a:cxn ang="T72">
                              <a:pos x="T36" y="T37"/>
                            </a:cxn>
                            <a:cxn ang="T73">
                              <a:pos x="T38" y="T39"/>
                            </a:cxn>
                            <a:cxn ang="T74">
                              <a:pos x="T40" y="T41"/>
                            </a:cxn>
                            <a:cxn ang="T75">
                              <a:pos x="T42" y="T43"/>
                            </a:cxn>
                            <a:cxn ang="T76">
                              <a:pos x="T44" y="T45"/>
                            </a:cxn>
                            <a:cxn ang="T77">
                              <a:pos x="T46" y="T47"/>
                            </a:cxn>
                            <a:cxn ang="T78">
                              <a:pos x="T48" y="T49"/>
                            </a:cxn>
                            <a:cxn ang="T79">
                              <a:pos x="T50" y="T51"/>
                            </a:cxn>
                            <a:cxn ang="T80">
                              <a:pos x="T52" y="T53"/>
                            </a:cxn>
                          </a:cxnLst>
                          <a:rect l="T81" t="T82" r="T83" b="T84"/>
                          <a:pathLst>
                            <a:path w="978" h="1991">
                              <a:moveTo>
                                <a:pt x="39" y="1922"/>
                              </a:moveTo>
                              <a:cubicBezTo>
                                <a:pt x="3" y="1904"/>
                                <a:pt x="0" y="1894"/>
                                <a:pt x="0" y="1826"/>
                              </a:cubicBezTo>
                              <a:cubicBezTo>
                                <a:pt x="0" y="1699"/>
                                <a:pt x="11" y="1597"/>
                                <a:pt x="13" y="1556"/>
                              </a:cubicBezTo>
                              <a:cubicBezTo>
                                <a:pt x="16" y="1529"/>
                                <a:pt x="21" y="1516"/>
                                <a:pt x="34" y="1516"/>
                              </a:cubicBezTo>
                              <a:cubicBezTo>
                                <a:pt x="49" y="1516"/>
                                <a:pt x="51" y="1524"/>
                                <a:pt x="51" y="1544"/>
                              </a:cubicBezTo>
                              <a:cubicBezTo>
                                <a:pt x="51" y="1567"/>
                                <a:pt x="51" y="1602"/>
                                <a:pt x="59" y="1638"/>
                              </a:cubicBezTo>
                              <a:cubicBezTo>
                                <a:pt x="97" y="1826"/>
                                <a:pt x="265" y="1897"/>
                                <a:pt x="435" y="1897"/>
                              </a:cubicBezTo>
                              <a:cubicBezTo>
                                <a:pt x="678" y="1897"/>
                                <a:pt x="798" y="1722"/>
                                <a:pt x="798" y="1559"/>
                              </a:cubicBezTo>
                              <a:cubicBezTo>
                                <a:pt x="798" y="1384"/>
                                <a:pt x="724" y="1282"/>
                                <a:pt x="506" y="1102"/>
                              </a:cubicBezTo>
                              <a:lnTo>
                                <a:pt x="392" y="1008"/>
                              </a:lnTo>
                              <a:cubicBezTo>
                                <a:pt x="123" y="787"/>
                                <a:pt x="61" y="630"/>
                                <a:pt x="61" y="457"/>
                              </a:cubicBezTo>
                              <a:cubicBezTo>
                                <a:pt x="61" y="185"/>
                                <a:pt x="265" y="0"/>
                                <a:pt x="587" y="0"/>
                              </a:cubicBezTo>
                              <a:cubicBezTo>
                                <a:pt x="686" y="0"/>
                                <a:pt x="760" y="10"/>
                                <a:pt x="823" y="26"/>
                              </a:cubicBezTo>
                              <a:cubicBezTo>
                                <a:pt x="871" y="36"/>
                                <a:pt x="892" y="38"/>
                                <a:pt x="912" y="38"/>
                              </a:cubicBezTo>
                              <a:cubicBezTo>
                                <a:pt x="933" y="38"/>
                                <a:pt x="937" y="43"/>
                                <a:pt x="937" y="56"/>
                              </a:cubicBezTo>
                              <a:cubicBezTo>
                                <a:pt x="937" y="69"/>
                                <a:pt x="927" y="153"/>
                                <a:pt x="927" y="325"/>
                              </a:cubicBezTo>
                              <a:cubicBezTo>
                                <a:pt x="927" y="366"/>
                                <a:pt x="922" y="384"/>
                                <a:pt x="909" y="384"/>
                              </a:cubicBezTo>
                              <a:cubicBezTo>
                                <a:pt x="894" y="384"/>
                                <a:pt x="892" y="371"/>
                                <a:pt x="889" y="351"/>
                              </a:cubicBezTo>
                              <a:cubicBezTo>
                                <a:pt x="887" y="320"/>
                                <a:pt x="871" y="252"/>
                                <a:pt x="856" y="224"/>
                              </a:cubicBezTo>
                              <a:cubicBezTo>
                                <a:pt x="841" y="196"/>
                                <a:pt x="772" y="89"/>
                                <a:pt x="539" y="89"/>
                              </a:cubicBezTo>
                              <a:cubicBezTo>
                                <a:pt x="364" y="89"/>
                                <a:pt x="227" y="198"/>
                                <a:pt x="227" y="384"/>
                              </a:cubicBezTo>
                              <a:cubicBezTo>
                                <a:pt x="227" y="528"/>
                                <a:pt x="292" y="620"/>
                                <a:pt x="536" y="810"/>
                              </a:cubicBezTo>
                              <a:lnTo>
                                <a:pt x="607" y="866"/>
                              </a:lnTo>
                              <a:cubicBezTo>
                                <a:pt x="907" y="1102"/>
                                <a:pt x="978" y="1259"/>
                                <a:pt x="978" y="1463"/>
                              </a:cubicBezTo>
                              <a:cubicBezTo>
                                <a:pt x="978" y="1567"/>
                                <a:pt x="937" y="1760"/>
                                <a:pt x="762" y="1884"/>
                              </a:cubicBezTo>
                              <a:cubicBezTo>
                                <a:pt x="653" y="1960"/>
                                <a:pt x="516" y="1991"/>
                                <a:pt x="379" y="1991"/>
                              </a:cubicBezTo>
                              <a:cubicBezTo>
                                <a:pt x="259" y="1991"/>
                                <a:pt x="143" y="1973"/>
                                <a:pt x="39" y="1922"/>
                              </a:cubicBezTo>
                            </a:path>
                          </a:pathLst>
                        </a:custGeom>
                        <a:solidFill>
                          <a:srgbClr val="000000"/>
                        </a:solidFill>
                        <a:ln w="0">
                          <a:noFill/>
                          <a:round/>
                          <a:headEnd/>
                          <a:tailEnd/>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eaLnBrk="0" hangingPunct="0"/>
                            <a:endParaRPr lang="en-US"/>
                          </a:p>
                        </a:txBody>
                        <a:useSpRect/>
                      </a:txSp>
                    </a:sp>
                    <a:sp>
                      <a:nvSpPr>
                        <a:cNvPr id="6214" name="Line 34"/>
                        <a:cNvSpPr>
                          <a:spLocks noChangeShapeType="1"/>
                        </a:cNvSpPr>
                      </a:nvSpPr>
                      <a:spPr bwMode="black">
                        <a:xfrm>
                          <a:off x="1395" y="937"/>
                          <a:ext cx="2946" cy="1"/>
                        </a:xfrm>
                        <a:prstGeom prst="line">
                          <a:avLst/>
                        </a:prstGeom>
                        <a:noFill/>
                        <a:ln w="25400">
                          <a:solidFill>
                            <a:srgbClr val="000000"/>
                          </a:solidFill>
                          <a:miter lim="800000"/>
                          <a:headEnd/>
                          <a:tailEnd/>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6215" name="Line 35"/>
                        <a:cNvSpPr>
                          <a:spLocks noChangeShapeType="1"/>
                        </a:cNvSpPr>
                      </a:nvSpPr>
                      <a:spPr bwMode="black">
                        <a:xfrm>
                          <a:off x="1395" y="448"/>
                          <a:ext cx="2946" cy="1"/>
                        </a:xfrm>
                        <a:prstGeom prst="line">
                          <a:avLst/>
                        </a:prstGeom>
                        <a:noFill/>
                        <a:ln w="25400">
                          <a:solidFill>
                            <a:srgbClr val="000000"/>
                          </a:solidFill>
                          <a:miter lim="800000"/>
                          <a:headEnd/>
                          <a:tailEnd/>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grpSp>
                </lc:lockedCanvas>
              </a:graphicData>
            </a:graphic>
          </wp:inline>
        </w:drawing>
      </w:r>
    </w:p>
    <w:p w:rsidR="001B3376" w:rsidRPr="00A201CB" w:rsidRDefault="006E32EF" w:rsidP="00136DFD">
      <w:pPr>
        <w:jc w:val="center"/>
        <w:rPr>
          <w:rFonts w:ascii="Arial" w:hAnsi="Arial" w:cs="Arial"/>
        </w:rPr>
      </w:pPr>
      <w:r>
        <w:rPr>
          <w:rFonts w:ascii="Arial" w:hAnsi="Arial" w:cs="Arial"/>
          <w:noProof/>
        </w:rPr>
        <w:drawing>
          <wp:anchor distT="0" distB="0" distL="114300" distR="114300" simplePos="0" relativeHeight="251657728" behindDoc="0" locked="0" layoutInCell="1" allowOverlap="1">
            <wp:simplePos x="0" y="0"/>
            <wp:positionH relativeFrom="column">
              <wp:posOffset>95250</wp:posOffset>
            </wp:positionH>
            <wp:positionV relativeFrom="paragraph">
              <wp:posOffset>11430</wp:posOffset>
            </wp:positionV>
            <wp:extent cx="6038850" cy="571500"/>
            <wp:effectExtent l="19050" t="0" r="0" b="0"/>
            <wp:wrapNone/>
            <wp:docPr id="7"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8" cstate="print"/>
                    <a:srcRect/>
                    <a:stretch>
                      <a:fillRect/>
                    </a:stretch>
                  </pic:blipFill>
                  <pic:spPr bwMode="auto">
                    <a:xfrm>
                      <a:off x="0" y="0"/>
                      <a:ext cx="6038850" cy="571500"/>
                    </a:xfrm>
                    <a:prstGeom prst="rect">
                      <a:avLst/>
                    </a:prstGeom>
                    <a:noFill/>
                    <a:ln w="9525">
                      <a:noFill/>
                      <a:miter lim="800000"/>
                      <a:headEnd/>
                      <a:tailEnd/>
                    </a:ln>
                  </pic:spPr>
                </pic:pic>
              </a:graphicData>
            </a:graphic>
          </wp:anchor>
        </w:drawing>
      </w:r>
    </w:p>
    <w:p w:rsidR="00136DFD" w:rsidRPr="00A201CB" w:rsidRDefault="00136DFD" w:rsidP="00136DFD">
      <w:pPr>
        <w:jc w:val="center"/>
        <w:rPr>
          <w:rFonts w:ascii="Arial" w:hAnsi="Arial" w:cs="Arial"/>
        </w:rPr>
      </w:pPr>
    </w:p>
    <w:p w:rsidR="008F3260" w:rsidRPr="00A201CB" w:rsidRDefault="008F3260" w:rsidP="00C31A46">
      <w:pPr>
        <w:pStyle w:val="BodyTextIndent2"/>
        <w:ind w:left="0"/>
        <w:jc w:val="both"/>
        <w:rPr>
          <w:sz w:val="40"/>
        </w:rPr>
      </w:pPr>
    </w:p>
    <w:p w:rsidR="00FE6754" w:rsidRPr="00AA7671" w:rsidRDefault="002F4CF5">
      <w:pPr>
        <w:pStyle w:val="BodyTextIndent2"/>
        <w:rPr>
          <w:sz w:val="40"/>
          <w:lang w:val="fr-FR"/>
        </w:rPr>
      </w:pPr>
      <w:r w:rsidRPr="00AA7671">
        <w:rPr>
          <w:sz w:val="40"/>
          <w:lang w:val="fr-FR"/>
        </w:rPr>
        <w:t xml:space="preserve">OBU </w:t>
      </w:r>
      <w:r w:rsidR="00FE6754" w:rsidRPr="00AA7671">
        <w:rPr>
          <w:sz w:val="40"/>
          <w:lang w:val="fr-FR"/>
        </w:rPr>
        <w:t>Product Requirements Document (</w:t>
      </w:r>
      <w:smartTag w:uri="urn:schemas-microsoft-com:office:smarttags" w:element="stockticker">
        <w:r w:rsidR="00FE6754" w:rsidRPr="00AA7671">
          <w:rPr>
            <w:sz w:val="40"/>
            <w:lang w:val="fr-FR"/>
          </w:rPr>
          <w:t>PRD</w:t>
        </w:r>
      </w:smartTag>
      <w:r w:rsidR="00790E73" w:rsidRPr="00AA7671">
        <w:rPr>
          <w:sz w:val="40"/>
          <w:lang w:val="fr-FR"/>
        </w:rPr>
        <w:t>)</w:t>
      </w:r>
    </w:p>
    <w:p w:rsidR="00FE6754" w:rsidRPr="00AA7671" w:rsidRDefault="00FE6754">
      <w:pPr>
        <w:jc w:val="center"/>
        <w:rPr>
          <w:rFonts w:ascii="Arial" w:hAnsi="Arial" w:cs="Arial"/>
          <w:b/>
          <w:sz w:val="40"/>
          <w:lang w:val="fr-FR"/>
        </w:rPr>
      </w:pPr>
    </w:p>
    <w:p w:rsidR="00FE6754" w:rsidRPr="00A201CB" w:rsidRDefault="002D308F" w:rsidP="00347938">
      <w:pPr>
        <w:jc w:val="center"/>
        <w:rPr>
          <w:rFonts w:ascii="Arial" w:hAnsi="Arial" w:cs="Arial"/>
          <w:b/>
          <w:i/>
          <w:sz w:val="40"/>
        </w:rPr>
      </w:pPr>
      <w:r>
        <w:rPr>
          <w:rFonts w:ascii="Arial" w:hAnsi="Arial" w:cs="Arial"/>
          <w:b/>
          <w:i/>
          <w:sz w:val="40"/>
        </w:rPr>
        <w:t>SHC</w:t>
      </w:r>
      <w:r w:rsidR="009D3806">
        <w:rPr>
          <w:rFonts w:ascii="Arial" w:hAnsi="Arial" w:cs="Arial"/>
          <w:b/>
          <w:i/>
          <w:sz w:val="40"/>
        </w:rPr>
        <w:t xml:space="preserve"> –</w:t>
      </w:r>
      <w:r w:rsidR="001A0019">
        <w:rPr>
          <w:rFonts w:ascii="Arial" w:hAnsi="Arial" w:cs="Arial"/>
          <w:b/>
          <w:i/>
          <w:sz w:val="40"/>
        </w:rPr>
        <w:t xml:space="preserve"> Communities Platform</w:t>
      </w:r>
    </w:p>
    <w:p w:rsidR="009D3806" w:rsidRPr="009D3806" w:rsidRDefault="009D3806">
      <w:pPr>
        <w:jc w:val="center"/>
        <w:rPr>
          <w:rFonts w:ascii="Arial" w:hAnsi="Arial" w:cs="Arial"/>
          <w:b/>
          <w:i/>
          <w:color w:val="3333FF"/>
          <w:sz w:val="20"/>
          <w:szCs w:val="20"/>
        </w:rPr>
      </w:pPr>
    </w:p>
    <w:p w:rsidR="00D32934" w:rsidRPr="00D32934" w:rsidRDefault="00360362" w:rsidP="00D32934">
      <w:pPr>
        <w:jc w:val="center"/>
        <w:rPr>
          <w:rFonts w:ascii="Arial" w:hAnsi="Arial" w:cs="Arial"/>
          <w:b/>
          <w:color w:val="3333FF"/>
          <w:sz w:val="20"/>
          <w:szCs w:val="20"/>
        </w:rPr>
      </w:pPr>
      <w:r>
        <w:rPr>
          <w:rFonts w:ascii="Arial" w:hAnsi="Arial" w:cs="Arial"/>
          <w:sz w:val="20"/>
          <w:szCs w:val="20"/>
        </w:rPr>
        <w:fldChar w:fldCharType="begin">
          <w:ffData>
            <w:name w:val=""/>
            <w:enabled/>
            <w:calcOnExit w:val="0"/>
            <w:checkBox>
              <w:size w:val="16"/>
              <w:default w:val="1"/>
            </w:checkBox>
          </w:ffData>
        </w:fldChar>
      </w:r>
      <w:r w:rsidR="009D3806">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D32934" w:rsidRPr="00ED4FA6">
        <w:rPr>
          <w:rFonts w:ascii="Arial" w:hAnsi="Arial" w:cs="Arial"/>
          <w:sz w:val="20"/>
          <w:szCs w:val="20"/>
          <w:lang w:val="fr-FR"/>
        </w:rPr>
        <w:t xml:space="preserve"> </w:t>
      </w:r>
      <w:r w:rsidR="00D32934" w:rsidRPr="00D32934">
        <w:rPr>
          <w:rFonts w:ascii="Arial" w:hAnsi="Arial" w:cs="Arial"/>
          <w:b/>
          <w:color w:val="3333FF"/>
          <w:sz w:val="20"/>
          <w:szCs w:val="20"/>
        </w:rPr>
        <w:t>Preliminary</w:t>
      </w:r>
    </w:p>
    <w:p w:rsidR="00D32934" w:rsidRPr="00D32934" w:rsidRDefault="00D32934" w:rsidP="00D32934">
      <w:pPr>
        <w:spacing w:line="240" w:lineRule="atLeast"/>
        <w:ind w:left="288" w:hanging="288"/>
        <w:jc w:val="center"/>
        <w:rPr>
          <w:rFonts w:ascii="Arial" w:hAnsi="Arial" w:cs="Arial"/>
          <w:sz w:val="20"/>
          <w:szCs w:val="20"/>
          <w:lang w:val="fr-FR"/>
        </w:rPr>
      </w:pPr>
    </w:p>
    <w:p w:rsidR="00D32934" w:rsidRPr="00D32934" w:rsidRDefault="00360362" w:rsidP="00D32934">
      <w:pPr>
        <w:spacing w:line="240" w:lineRule="atLeast"/>
        <w:ind w:left="288" w:hanging="288"/>
        <w:jc w:val="center"/>
        <w:rPr>
          <w:rFonts w:ascii="Arial" w:hAnsi="Arial" w:cs="Arial"/>
          <w:sz w:val="20"/>
          <w:szCs w:val="20"/>
          <w:lang w:val="fr-FR"/>
        </w:rPr>
      </w:pPr>
      <w:r w:rsidRPr="00D32934">
        <w:rPr>
          <w:rFonts w:ascii="Arial" w:hAnsi="Arial" w:cs="Arial"/>
          <w:sz w:val="20"/>
          <w:szCs w:val="20"/>
        </w:rPr>
        <w:fldChar w:fldCharType="begin">
          <w:ffData>
            <w:name w:val=""/>
            <w:enabled/>
            <w:calcOnExit w:val="0"/>
            <w:checkBox>
              <w:size w:val="16"/>
              <w:default w:val="0"/>
            </w:checkBox>
          </w:ffData>
        </w:fldChar>
      </w:r>
      <w:r w:rsidR="00D32934" w:rsidRPr="00D32934">
        <w:rPr>
          <w:rFonts w:ascii="Arial" w:hAnsi="Arial" w:cs="Arial"/>
          <w:sz w:val="20"/>
          <w:szCs w:val="20"/>
          <w:lang w:val="fr-FR"/>
        </w:rPr>
        <w:instrText xml:space="preserve"> FORMCHECKBOX </w:instrText>
      </w:r>
      <w:r w:rsidRPr="00D32934">
        <w:rPr>
          <w:rFonts w:ascii="Arial" w:hAnsi="Arial" w:cs="Arial"/>
          <w:sz w:val="20"/>
          <w:szCs w:val="20"/>
        </w:rPr>
      </w:r>
      <w:r w:rsidRPr="00D32934">
        <w:rPr>
          <w:rFonts w:ascii="Arial" w:hAnsi="Arial" w:cs="Arial"/>
          <w:sz w:val="20"/>
          <w:szCs w:val="20"/>
        </w:rPr>
        <w:fldChar w:fldCharType="end"/>
      </w:r>
      <w:r w:rsidR="00D32934" w:rsidRPr="00D32934">
        <w:rPr>
          <w:rFonts w:ascii="Arial" w:hAnsi="Arial" w:cs="Arial"/>
          <w:sz w:val="20"/>
          <w:szCs w:val="20"/>
          <w:lang w:val="fr-FR"/>
        </w:rPr>
        <w:t xml:space="preserve"> </w:t>
      </w:r>
      <w:r w:rsidR="00D32934" w:rsidRPr="00D32934">
        <w:rPr>
          <w:rFonts w:ascii="Arial" w:hAnsi="Arial" w:cs="Arial"/>
          <w:b/>
          <w:color w:val="3333FF"/>
          <w:sz w:val="20"/>
          <w:szCs w:val="20"/>
        </w:rPr>
        <w:t>Final</w:t>
      </w:r>
    </w:p>
    <w:p w:rsidR="00853CF1" w:rsidRDefault="00FE6754" w:rsidP="00DB05B6">
      <w:pPr>
        <w:pStyle w:val="TitlePageAuthor"/>
        <w:rPr>
          <w:rFonts w:ascii="Arial" w:hAnsi="Arial" w:cs="Arial"/>
        </w:rPr>
      </w:pPr>
      <w:r w:rsidRPr="00A201CB">
        <w:rPr>
          <w:rFonts w:ascii="Arial" w:hAnsi="Arial" w:cs="Arial"/>
        </w:rPr>
        <w:t>Product Manager</w:t>
      </w:r>
      <w:r w:rsidR="00790E73" w:rsidRPr="00A201CB">
        <w:rPr>
          <w:rFonts w:ascii="Arial" w:hAnsi="Arial" w:cs="Arial"/>
        </w:rPr>
        <w:t>/Author</w:t>
      </w:r>
      <w:r w:rsidRPr="00AC4AB6">
        <w:rPr>
          <w:rFonts w:ascii="Arial" w:hAnsi="Arial" w:cs="Arial"/>
        </w:rPr>
        <w:t xml:space="preserve">: </w:t>
      </w:r>
    </w:p>
    <w:p w:rsidR="00853CF1" w:rsidRDefault="001019D5" w:rsidP="00853CF1">
      <w:pPr>
        <w:pStyle w:val="TitlePageAuthor"/>
        <w:spacing w:before="120" w:after="120" w:line="240" w:lineRule="auto"/>
        <w:rPr>
          <w:rFonts w:ascii="Arial" w:hAnsi="Arial" w:cs="Arial"/>
          <w:i/>
        </w:rPr>
      </w:pPr>
      <w:r>
        <w:rPr>
          <w:rFonts w:ascii="Arial" w:hAnsi="Arial" w:cs="Arial"/>
          <w:i/>
        </w:rPr>
        <w:t>Judy Massuda</w:t>
      </w:r>
      <w:r w:rsidR="00853CF1">
        <w:rPr>
          <w:rFonts w:ascii="Arial" w:hAnsi="Arial" w:cs="Arial"/>
          <w:i/>
        </w:rPr>
        <w:t xml:space="preserve"> </w:t>
      </w:r>
      <w:hyperlink r:id="rId9" w:history="1">
        <w:r w:rsidR="009444EA" w:rsidRPr="002A1CD2">
          <w:rPr>
            <w:rStyle w:val="Hyperlink"/>
          </w:rPr>
          <w:t>jmassud@searshc.com</w:t>
        </w:r>
      </w:hyperlink>
      <w:r w:rsidR="009444EA">
        <w:t xml:space="preserve"> </w:t>
      </w:r>
    </w:p>
    <w:p w:rsidR="00853CF1" w:rsidRPr="00853CF1" w:rsidRDefault="00853CF1" w:rsidP="00853CF1"/>
    <w:p w:rsidR="008F3260" w:rsidRPr="00A201CB" w:rsidRDefault="00FE6754" w:rsidP="00DB05B6">
      <w:pPr>
        <w:pStyle w:val="TitlePageAuthor"/>
        <w:rPr>
          <w:rFonts w:ascii="Arial" w:hAnsi="Arial" w:cs="Arial"/>
          <w:i/>
        </w:rPr>
      </w:pPr>
      <w:r w:rsidRPr="00AC4AB6">
        <w:rPr>
          <w:rFonts w:ascii="Arial" w:hAnsi="Arial" w:cs="Arial"/>
        </w:rPr>
        <w:t xml:space="preserve"> Business</w:t>
      </w:r>
      <w:r w:rsidR="004C17B4" w:rsidRPr="00AC4AB6">
        <w:rPr>
          <w:rFonts w:ascii="Arial" w:hAnsi="Arial" w:cs="Arial"/>
        </w:rPr>
        <w:t>/Vertical</w:t>
      </w:r>
      <w:r w:rsidRPr="00AC4AB6">
        <w:rPr>
          <w:rFonts w:ascii="Arial" w:hAnsi="Arial" w:cs="Arial"/>
        </w:rPr>
        <w:t xml:space="preserve"> Sponsor: </w:t>
      </w:r>
      <w:r w:rsidR="007409FE">
        <w:rPr>
          <w:rFonts w:ascii="Arial" w:hAnsi="Arial" w:cs="Arial"/>
          <w:i/>
        </w:rPr>
        <w:t>Don Fotsch</w:t>
      </w:r>
      <w:r w:rsidRPr="00AC4AB6">
        <w:rPr>
          <w:rFonts w:ascii="Arial" w:hAnsi="Arial" w:cs="Arial"/>
          <w:i/>
        </w:rPr>
        <w:t xml:space="preserve">, </w:t>
      </w:r>
      <w:r w:rsidR="007409FE">
        <w:rPr>
          <w:rFonts w:ascii="Arial" w:hAnsi="Arial" w:cs="Arial"/>
          <w:i/>
        </w:rPr>
        <w:t xml:space="preserve">VP Customer Experience </w:t>
      </w:r>
    </w:p>
    <w:p w:rsidR="00FE6754" w:rsidRPr="00A201CB" w:rsidRDefault="00FE6754">
      <w:pPr>
        <w:rPr>
          <w:rFonts w:ascii="Arial" w:hAnsi="Arial" w:cs="Arial"/>
        </w:rPr>
      </w:pPr>
    </w:p>
    <w:p w:rsidR="00FE6754" w:rsidRPr="00A201CB" w:rsidRDefault="00FE6754">
      <w:pPr>
        <w:jc w:val="center"/>
        <w:rPr>
          <w:rFonts w:ascii="Arial" w:hAnsi="Arial" w:cs="Arial"/>
        </w:rPr>
      </w:pPr>
    </w:p>
    <w:p w:rsidR="00FE6754" w:rsidRPr="00A201CB" w:rsidRDefault="00FE6754">
      <w:pPr>
        <w:jc w:val="center"/>
        <w:rPr>
          <w:rFonts w:ascii="Arial" w:hAnsi="Arial" w:cs="Arial"/>
        </w:rPr>
      </w:pPr>
    </w:p>
    <w:p w:rsidR="00FE6754" w:rsidRDefault="00FE6754">
      <w:pPr>
        <w:pStyle w:val="TitlePageDate"/>
        <w:jc w:val="left"/>
        <w:rPr>
          <w:rFonts w:ascii="Arial" w:hAnsi="Arial" w:cs="Arial"/>
        </w:rPr>
      </w:pPr>
    </w:p>
    <w:p w:rsidR="009F0619" w:rsidRPr="00A201CB" w:rsidRDefault="009F0619">
      <w:pPr>
        <w:pStyle w:val="TitlePageDate"/>
        <w:jc w:val="left"/>
        <w:rPr>
          <w:rFonts w:ascii="Arial" w:hAnsi="Arial" w:cs="Arial"/>
        </w:rPr>
      </w:pPr>
    </w:p>
    <w:p w:rsidR="00F63D4E" w:rsidRPr="00A201CB" w:rsidRDefault="00F63D4E">
      <w:pPr>
        <w:pStyle w:val="TitlePageDate"/>
        <w:jc w:val="left"/>
        <w:rPr>
          <w:rFonts w:ascii="Arial" w:hAnsi="Arial" w:cs="Arial"/>
        </w:rPr>
      </w:pPr>
    </w:p>
    <w:p w:rsidR="00FE6754" w:rsidRPr="00A201CB" w:rsidRDefault="00FE6754">
      <w:pPr>
        <w:pStyle w:val="TitlePageDate"/>
        <w:jc w:val="left"/>
        <w:rPr>
          <w:rFonts w:ascii="Arial" w:hAnsi="Arial" w:cs="Arial"/>
        </w:rPr>
      </w:pPr>
    </w:p>
    <w:tbl>
      <w:tblPr>
        <w:tblW w:w="0" w:type="auto"/>
        <w:tblLook w:val="0000"/>
      </w:tblPr>
      <w:tblGrid>
        <w:gridCol w:w="2316"/>
        <w:gridCol w:w="7539"/>
      </w:tblGrid>
      <w:tr w:rsidR="00FE6754" w:rsidRPr="00A201CB">
        <w:trPr>
          <w:cantSplit/>
          <w:trHeight w:val="335"/>
        </w:trPr>
        <w:tc>
          <w:tcPr>
            <w:tcW w:w="2316" w:type="dxa"/>
            <w:shd w:val="pct10" w:color="auto" w:fill="auto"/>
            <w:vAlign w:val="center"/>
          </w:tcPr>
          <w:p w:rsidR="00FE6754" w:rsidRPr="00A201CB" w:rsidRDefault="004C17B4">
            <w:pPr>
              <w:pStyle w:val="TableContent"/>
              <w:rPr>
                <w:rFonts w:ascii="Arial" w:hAnsi="Arial" w:cs="Arial"/>
                <w:b/>
                <w:i/>
                <w:sz w:val="22"/>
              </w:rPr>
            </w:pPr>
            <w:r w:rsidRPr="00A201CB">
              <w:rPr>
                <w:rFonts w:ascii="Arial" w:hAnsi="Arial" w:cs="Arial"/>
                <w:b/>
                <w:i/>
                <w:sz w:val="22"/>
              </w:rPr>
              <w:t>Current</w:t>
            </w:r>
            <w:r w:rsidR="00FE6754" w:rsidRPr="00A201CB">
              <w:rPr>
                <w:rFonts w:ascii="Arial" w:hAnsi="Arial" w:cs="Arial"/>
                <w:b/>
                <w:i/>
                <w:sz w:val="22"/>
              </w:rPr>
              <w:t xml:space="preserve"> Revision:</w:t>
            </w:r>
          </w:p>
        </w:tc>
        <w:tc>
          <w:tcPr>
            <w:tcW w:w="7539" w:type="dxa"/>
            <w:shd w:val="pct10" w:color="auto" w:fill="auto"/>
          </w:tcPr>
          <w:p w:rsidR="00FE6754" w:rsidRPr="00A201CB" w:rsidRDefault="00FE6754" w:rsidP="00836BFE">
            <w:pPr>
              <w:pStyle w:val="TableContent"/>
              <w:rPr>
                <w:rFonts w:ascii="Arial" w:hAnsi="Arial" w:cs="Arial"/>
                <w:i/>
                <w:sz w:val="20"/>
              </w:rPr>
            </w:pPr>
            <w:r w:rsidRPr="00AA7671">
              <w:rPr>
                <w:rFonts w:ascii="Arial" w:hAnsi="Arial" w:cs="Arial"/>
                <w:i/>
                <w:sz w:val="20"/>
                <w:highlight w:val="yellow"/>
              </w:rPr>
              <w:t xml:space="preserve">Version </w:t>
            </w:r>
            <w:r w:rsidR="00671971">
              <w:rPr>
                <w:rFonts w:ascii="Arial" w:hAnsi="Arial" w:cs="Arial"/>
                <w:i/>
                <w:sz w:val="20"/>
              </w:rPr>
              <w:t>1.</w:t>
            </w:r>
            <w:r w:rsidR="007D26AF">
              <w:rPr>
                <w:rFonts w:ascii="Arial" w:hAnsi="Arial" w:cs="Arial"/>
                <w:i/>
                <w:sz w:val="20"/>
              </w:rPr>
              <w:t>1</w:t>
            </w:r>
            <w:ins w:id="0" w:author="jmassud" w:date="2012-05-03T09:38:00Z">
              <w:r w:rsidR="002D55A8">
                <w:rPr>
                  <w:rFonts w:ascii="Arial" w:hAnsi="Arial" w:cs="Arial"/>
                  <w:i/>
                  <w:sz w:val="20"/>
                </w:rPr>
                <w:t>2</w:t>
              </w:r>
            </w:ins>
            <w:del w:id="1" w:author="jmassud" w:date="2012-05-03T09:38:00Z">
              <w:r w:rsidR="007D26AF" w:rsidDel="002D55A8">
                <w:rPr>
                  <w:rFonts w:ascii="Arial" w:hAnsi="Arial" w:cs="Arial"/>
                  <w:i/>
                  <w:sz w:val="20"/>
                </w:rPr>
                <w:delText>1</w:delText>
              </w:r>
            </w:del>
          </w:p>
        </w:tc>
      </w:tr>
      <w:tr w:rsidR="00FE6754" w:rsidRPr="00A201CB">
        <w:trPr>
          <w:cantSplit/>
          <w:trHeight w:val="335"/>
        </w:trPr>
        <w:tc>
          <w:tcPr>
            <w:tcW w:w="2316" w:type="dxa"/>
            <w:shd w:val="pct10" w:color="auto" w:fill="auto"/>
            <w:vAlign w:val="center"/>
          </w:tcPr>
          <w:p w:rsidR="00FE6754" w:rsidRPr="00A201CB" w:rsidRDefault="00FE6754">
            <w:pPr>
              <w:pStyle w:val="TableContent"/>
              <w:rPr>
                <w:rFonts w:ascii="Arial" w:hAnsi="Arial" w:cs="Arial"/>
                <w:b/>
                <w:i/>
                <w:sz w:val="22"/>
              </w:rPr>
            </w:pPr>
            <w:r w:rsidRPr="00A201CB">
              <w:rPr>
                <w:rFonts w:ascii="Arial" w:hAnsi="Arial" w:cs="Arial"/>
                <w:b/>
                <w:i/>
                <w:sz w:val="22"/>
              </w:rPr>
              <w:t>Document Name:</w:t>
            </w:r>
          </w:p>
        </w:tc>
        <w:tc>
          <w:tcPr>
            <w:tcW w:w="7539" w:type="dxa"/>
            <w:shd w:val="pct10" w:color="auto" w:fill="auto"/>
          </w:tcPr>
          <w:p w:rsidR="00FE6754" w:rsidRPr="00A201CB" w:rsidRDefault="00766FCC" w:rsidP="001958CB">
            <w:pPr>
              <w:pStyle w:val="TableContent"/>
              <w:rPr>
                <w:rFonts w:ascii="Arial" w:hAnsi="Arial" w:cs="Arial"/>
                <w:i/>
                <w:sz w:val="20"/>
              </w:rPr>
            </w:pPr>
            <w:r w:rsidRPr="00766FCC">
              <w:rPr>
                <w:rFonts w:ascii="Arial" w:hAnsi="Arial" w:cs="Arial"/>
                <w:i/>
                <w:sz w:val="20"/>
              </w:rPr>
              <w:t>PR</w:t>
            </w:r>
            <w:r w:rsidR="00DC1C28">
              <w:rPr>
                <w:rFonts w:ascii="Arial" w:hAnsi="Arial" w:cs="Arial"/>
                <w:i/>
                <w:sz w:val="20"/>
              </w:rPr>
              <w:t>D_</w:t>
            </w:r>
            <w:r w:rsidR="001958CB">
              <w:rPr>
                <w:rFonts w:ascii="Arial" w:hAnsi="Arial" w:cs="Arial"/>
                <w:i/>
                <w:sz w:val="20"/>
              </w:rPr>
              <w:t>Communities Platform</w:t>
            </w:r>
            <w:r w:rsidR="00671971">
              <w:rPr>
                <w:rFonts w:ascii="Arial" w:hAnsi="Arial" w:cs="Arial"/>
                <w:i/>
                <w:sz w:val="20"/>
              </w:rPr>
              <w:t>.</w:t>
            </w:r>
            <w:r w:rsidRPr="00766FCC">
              <w:rPr>
                <w:rFonts w:ascii="Arial" w:hAnsi="Arial" w:cs="Arial"/>
                <w:i/>
                <w:sz w:val="20"/>
              </w:rPr>
              <w:t>doc</w:t>
            </w:r>
          </w:p>
        </w:tc>
      </w:tr>
    </w:tbl>
    <w:p w:rsidR="005E407B" w:rsidRPr="00A201CB" w:rsidRDefault="005E407B">
      <w:pPr>
        <w:pStyle w:val="Blocktext"/>
        <w:rPr>
          <w:rFonts w:ascii="Arial" w:hAnsi="Arial" w:cs="Arial"/>
          <w:sz w:val="20"/>
        </w:rPr>
        <w:sectPr w:rsidR="005E407B" w:rsidRPr="00A201CB" w:rsidSect="00A058D1">
          <w:footerReference w:type="default" r:id="rId10"/>
          <w:type w:val="nextColumn"/>
          <w:pgSz w:w="12240" w:h="15840" w:code="1"/>
          <w:pgMar w:top="1152" w:right="1260" w:bottom="432" w:left="1170" w:header="720" w:footer="720" w:gutter="0"/>
          <w:pgBorders w:offsetFrom="page">
            <w:top w:val="single" w:sz="4" w:space="24" w:color="auto"/>
            <w:left w:val="single" w:sz="4" w:space="24" w:color="auto"/>
            <w:bottom w:val="single" w:sz="4" w:space="24" w:color="auto"/>
            <w:right w:val="single" w:sz="4" w:space="24" w:color="auto"/>
          </w:pgBorders>
          <w:cols w:space="720"/>
          <w:docGrid w:linePitch="326"/>
        </w:sectPr>
      </w:pPr>
    </w:p>
    <w:p w:rsidR="00FE6754" w:rsidRPr="000E7DB8" w:rsidRDefault="00FE6754" w:rsidP="000E7DB8">
      <w:pPr>
        <w:jc w:val="center"/>
        <w:rPr>
          <w:rFonts w:ascii="Arial" w:hAnsi="Arial" w:cs="Arial"/>
          <w:b/>
          <w:sz w:val="40"/>
          <w:u w:val="single"/>
        </w:rPr>
      </w:pPr>
      <w:r w:rsidRPr="00A201CB">
        <w:rPr>
          <w:rFonts w:ascii="Arial" w:hAnsi="Arial" w:cs="Arial"/>
          <w:b/>
          <w:sz w:val="40"/>
          <w:u w:val="single"/>
        </w:rPr>
        <w:lastRenderedPageBreak/>
        <w:t>Table Of Contents</w:t>
      </w:r>
    </w:p>
    <w:p w:rsidR="00F76361" w:rsidRDefault="00360362">
      <w:pPr>
        <w:pStyle w:val="TOC2"/>
        <w:tabs>
          <w:tab w:val="left" w:pos="720"/>
          <w:tab w:val="right" w:leader="dot" w:pos="9620"/>
        </w:tabs>
        <w:rPr>
          <w:rFonts w:asciiTheme="minorHAnsi" w:eastAsiaTheme="minorEastAsia" w:hAnsiTheme="minorHAnsi" w:cstheme="minorBidi"/>
          <w:smallCaps w:val="0"/>
          <w:noProof/>
          <w:sz w:val="22"/>
          <w:szCs w:val="22"/>
        </w:rPr>
      </w:pPr>
      <w:r w:rsidRPr="00360362">
        <w:rPr>
          <w:rFonts w:ascii="Arial" w:hAnsi="Arial" w:cs="Arial"/>
          <w:i/>
        </w:rPr>
        <w:fldChar w:fldCharType="begin"/>
      </w:r>
      <w:r w:rsidR="00FE6754" w:rsidRPr="00C30F0B">
        <w:rPr>
          <w:rFonts w:ascii="Arial" w:hAnsi="Arial" w:cs="Arial"/>
          <w:i/>
        </w:rPr>
        <w:instrText xml:space="preserve"> TOC \o "1-4" \h \z \u </w:instrText>
      </w:r>
      <w:r w:rsidRPr="00360362">
        <w:rPr>
          <w:rFonts w:ascii="Arial" w:hAnsi="Arial" w:cs="Arial"/>
          <w:i/>
        </w:rPr>
        <w:fldChar w:fldCharType="separate"/>
      </w:r>
      <w:hyperlink w:anchor="_Toc323813648" w:history="1">
        <w:r w:rsidR="00F76361" w:rsidRPr="00D85DEC">
          <w:rPr>
            <w:rStyle w:val="Hyperlink"/>
            <w:rFonts w:cs="Arial"/>
            <w:noProof/>
          </w:rPr>
          <w:t>1</w:t>
        </w:r>
        <w:r w:rsidR="00F76361">
          <w:rPr>
            <w:rFonts w:asciiTheme="minorHAnsi" w:eastAsiaTheme="minorEastAsia" w:hAnsiTheme="minorHAnsi" w:cstheme="minorBidi"/>
            <w:smallCaps w:val="0"/>
            <w:noProof/>
            <w:sz w:val="22"/>
            <w:szCs w:val="22"/>
          </w:rPr>
          <w:tab/>
        </w:r>
        <w:r w:rsidR="00F76361" w:rsidRPr="00D85DEC">
          <w:rPr>
            <w:rStyle w:val="Hyperlink"/>
            <w:rFonts w:cs="Arial"/>
            <w:noProof/>
          </w:rPr>
          <w:t>Administrative</w:t>
        </w:r>
        <w:r w:rsidR="00F76361">
          <w:rPr>
            <w:noProof/>
            <w:webHidden/>
          </w:rPr>
          <w:tab/>
        </w:r>
        <w:r>
          <w:rPr>
            <w:noProof/>
            <w:webHidden/>
          </w:rPr>
          <w:fldChar w:fldCharType="begin"/>
        </w:r>
        <w:r w:rsidR="00F76361">
          <w:rPr>
            <w:noProof/>
            <w:webHidden/>
          </w:rPr>
          <w:instrText xml:space="preserve"> PAGEREF _Toc323813648 \h </w:instrText>
        </w:r>
        <w:r>
          <w:rPr>
            <w:noProof/>
            <w:webHidden/>
          </w:rPr>
        </w:r>
        <w:r>
          <w:rPr>
            <w:noProof/>
            <w:webHidden/>
          </w:rPr>
          <w:fldChar w:fldCharType="separate"/>
        </w:r>
        <w:r w:rsidR="00F76361">
          <w:rPr>
            <w:noProof/>
            <w:webHidden/>
          </w:rPr>
          <w:t>3</w:t>
        </w:r>
        <w:r>
          <w:rPr>
            <w:noProof/>
            <w:webHidden/>
          </w:rPr>
          <w:fldChar w:fldCharType="end"/>
        </w:r>
      </w:hyperlink>
    </w:p>
    <w:p w:rsidR="00F76361" w:rsidRDefault="00360362">
      <w:pPr>
        <w:pStyle w:val="TOC2"/>
        <w:tabs>
          <w:tab w:val="left" w:pos="720"/>
          <w:tab w:val="right" w:leader="dot" w:pos="9620"/>
        </w:tabs>
        <w:rPr>
          <w:rFonts w:asciiTheme="minorHAnsi" w:eastAsiaTheme="minorEastAsia" w:hAnsiTheme="minorHAnsi" w:cstheme="minorBidi"/>
          <w:smallCaps w:val="0"/>
          <w:noProof/>
          <w:sz w:val="22"/>
          <w:szCs w:val="22"/>
        </w:rPr>
      </w:pPr>
      <w:hyperlink w:anchor="_Toc323813649" w:history="1">
        <w:r w:rsidR="00F76361" w:rsidRPr="00D85DEC">
          <w:rPr>
            <w:rStyle w:val="Hyperlink"/>
            <w:noProof/>
          </w:rPr>
          <w:t>1.1</w:t>
        </w:r>
        <w:r w:rsidR="00F76361">
          <w:rPr>
            <w:rFonts w:asciiTheme="minorHAnsi" w:eastAsiaTheme="minorEastAsia" w:hAnsiTheme="minorHAnsi" w:cstheme="minorBidi"/>
            <w:smallCaps w:val="0"/>
            <w:noProof/>
            <w:sz w:val="22"/>
            <w:szCs w:val="22"/>
          </w:rPr>
          <w:tab/>
        </w:r>
        <w:r w:rsidR="00F76361" w:rsidRPr="00D85DEC">
          <w:rPr>
            <w:rStyle w:val="Hyperlink"/>
            <w:noProof/>
          </w:rPr>
          <w:t>Revision History</w:t>
        </w:r>
        <w:r w:rsidR="00F76361">
          <w:rPr>
            <w:noProof/>
            <w:webHidden/>
          </w:rPr>
          <w:tab/>
        </w:r>
        <w:r>
          <w:rPr>
            <w:noProof/>
            <w:webHidden/>
          </w:rPr>
          <w:fldChar w:fldCharType="begin"/>
        </w:r>
        <w:r w:rsidR="00F76361">
          <w:rPr>
            <w:noProof/>
            <w:webHidden/>
          </w:rPr>
          <w:instrText xml:space="preserve"> PAGEREF _Toc323813649 \h </w:instrText>
        </w:r>
        <w:r>
          <w:rPr>
            <w:noProof/>
            <w:webHidden/>
          </w:rPr>
        </w:r>
        <w:r>
          <w:rPr>
            <w:noProof/>
            <w:webHidden/>
          </w:rPr>
          <w:fldChar w:fldCharType="separate"/>
        </w:r>
        <w:r w:rsidR="00F76361">
          <w:rPr>
            <w:noProof/>
            <w:webHidden/>
          </w:rPr>
          <w:t>3</w:t>
        </w:r>
        <w:r>
          <w:rPr>
            <w:noProof/>
            <w:webHidden/>
          </w:rPr>
          <w:fldChar w:fldCharType="end"/>
        </w:r>
      </w:hyperlink>
    </w:p>
    <w:p w:rsidR="00F76361" w:rsidRDefault="00360362">
      <w:pPr>
        <w:pStyle w:val="TOC2"/>
        <w:tabs>
          <w:tab w:val="left" w:pos="720"/>
          <w:tab w:val="right" w:leader="dot" w:pos="9620"/>
        </w:tabs>
        <w:rPr>
          <w:rFonts w:asciiTheme="minorHAnsi" w:eastAsiaTheme="minorEastAsia" w:hAnsiTheme="minorHAnsi" w:cstheme="minorBidi"/>
          <w:smallCaps w:val="0"/>
          <w:noProof/>
          <w:sz w:val="22"/>
          <w:szCs w:val="22"/>
        </w:rPr>
      </w:pPr>
      <w:hyperlink w:anchor="_Toc323813650" w:history="1">
        <w:r w:rsidR="00F76361" w:rsidRPr="00D85DEC">
          <w:rPr>
            <w:rStyle w:val="Hyperlink"/>
            <w:noProof/>
          </w:rPr>
          <w:t>1.2</w:t>
        </w:r>
        <w:r w:rsidR="00F76361">
          <w:rPr>
            <w:rFonts w:asciiTheme="minorHAnsi" w:eastAsiaTheme="minorEastAsia" w:hAnsiTheme="minorHAnsi" w:cstheme="minorBidi"/>
            <w:smallCaps w:val="0"/>
            <w:noProof/>
            <w:sz w:val="22"/>
            <w:szCs w:val="22"/>
          </w:rPr>
          <w:tab/>
        </w:r>
        <w:r w:rsidR="00F76361" w:rsidRPr="00D85DEC">
          <w:rPr>
            <w:rStyle w:val="Hyperlink"/>
            <w:noProof/>
          </w:rPr>
          <w:t>Related Documentation</w:t>
        </w:r>
        <w:r w:rsidR="00F76361">
          <w:rPr>
            <w:noProof/>
            <w:webHidden/>
          </w:rPr>
          <w:tab/>
        </w:r>
        <w:r>
          <w:rPr>
            <w:noProof/>
            <w:webHidden/>
          </w:rPr>
          <w:fldChar w:fldCharType="begin"/>
        </w:r>
        <w:r w:rsidR="00F76361">
          <w:rPr>
            <w:noProof/>
            <w:webHidden/>
          </w:rPr>
          <w:instrText xml:space="preserve"> PAGEREF _Toc323813650 \h </w:instrText>
        </w:r>
        <w:r>
          <w:rPr>
            <w:noProof/>
            <w:webHidden/>
          </w:rPr>
        </w:r>
        <w:r>
          <w:rPr>
            <w:noProof/>
            <w:webHidden/>
          </w:rPr>
          <w:fldChar w:fldCharType="separate"/>
        </w:r>
        <w:r w:rsidR="00F76361">
          <w:rPr>
            <w:noProof/>
            <w:webHidden/>
          </w:rPr>
          <w:t>3</w:t>
        </w:r>
        <w:r>
          <w:rPr>
            <w:noProof/>
            <w:webHidden/>
          </w:rPr>
          <w:fldChar w:fldCharType="end"/>
        </w:r>
      </w:hyperlink>
    </w:p>
    <w:p w:rsidR="00F76361" w:rsidRDefault="00360362">
      <w:pPr>
        <w:pStyle w:val="TOC2"/>
        <w:tabs>
          <w:tab w:val="left" w:pos="720"/>
          <w:tab w:val="right" w:leader="dot" w:pos="9620"/>
        </w:tabs>
        <w:rPr>
          <w:rFonts w:asciiTheme="minorHAnsi" w:eastAsiaTheme="minorEastAsia" w:hAnsiTheme="minorHAnsi" w:cstheme="minorBidi"/>
          <w:smallCaps w:val="0"/>
          <w:noProof/>
          <w:sz w:val="22"/>
          <w:szCs w:val="22"/>
        </w:rPr>
      </w:pPr>
      <w:hyperlink w:anchor="_Toc323813651" w:history="1">
        <w:r w:rsidR="00F76361" w:rsidRPr="00D85DEC">
          <w:rPr>
            <w:rStyle w:val="Hyperlink"/>
            <w:noProof/>
          </w:rPr>
          <w:t>1.3</w:t>
        </w:r>
        <w:r w:rsidR="00F76361">
          <w:rPr>
            <w:rFonts w:asciiTheme="minorHAnsi" w:eastAsiaTheme="minorEastAsia" w:hAnsiTheme="minorHAnsi" w:cstheme="minorBidi"/>
            <w:smallCaps w:val="0"/>
            <w:noProof/>
            <w:sz w:val="22"/>
            <w:szCs w:val="22"/>
          </w:rPr>
          <w:tab/>
        </w:r>
        <w:r w:rsidR="00F76361" w:rsidRPr="00D85DEC">
          <w:rPr>
            <w:rStyle w:val="Hyperlink"/>
            <w:noProof/>
          </w:rPr>
          <w:t>Core Team and Key Stakeholders</w:t>
        </w:r>
        <w:r w:rsidR="00F76361">
          <w:rPr>
            <w:noProof/>
            <w:webHidden/>
          </w:rPr>
          <w:tab/>
        </w:r>
        <w:r>
          <w:rPr>
            <w:noProof/>
            <w:webHidden/>
          </w:rPr>
          <w:fldChar w:fldCharType="begin"/>
        </w:r>
        <w:r w:rsidR="00F76361">
          <w:rPr>
            <w:noProof/>
            <w:webHidden/>
          </w:rPr>
          <w:instrText xml:space="preserve"> PAGEREF _Toc323813651 \h </w:instrText>
        </w:r>
        <w:r>
          <w:rPr>
            <w:noProof/>
            <w:webHidden/>
          </w:rPr>
        </w:r>
        <w:r>
          <w:rPr>
            <w:noProof/>
            <w:webHidden/>
          </w:rPr>
          <w:fldChar w:fldCharType="separate"/>
        </w:r>
        <w:r w:rsidR="00F76361">
          <w:rPr>
            <w:noProof/>
            <w:webHidden/>
          </w:rPr>
          <w:t>3</w:t>
        </w:r>
        <w:r>
          <w:rPr>
            <w:noProof/>
            <w:webHidden/>
          </w:rPr>
          <w:fldChar w:fldCharType="end"/>
        </w:r>
      </w:hyperlink>
    </w:p>
    <w:p w:rsidR="00F76361" w:rsidRDefault="00360362">
      <w:pPr>
        <w:pStyle w:val="TOC2"/>
        <w:tabs>
          <w:tab w:val="left" w:pos="720"/>
          <w:tab w:val="right" w:leader="dot" w:pos="9620"/>
        </w:tabs>
        <w:rPr>
          <w:rFonts w:asciiTheme="minorHAnsi" w:eastAsiaTheme="minorEastAsia" w:hAnsiTheme="minorHAnsi" w:cstheme="minorBidi"/>
          <w:smallCaps w:val="0"/>
          <w:noProof/>
          <w:sz w:val="22"/>
          <w:szCs w:val="22"/>
        </w:rPr>
      </w:pPr>
      <w:hyperlink w:anchor="_Toc323813652" w:history="1">
        <w:r w:rsidR="00F76361" w:rsidRPr="00D85DEC">
          <w:rPr>
            <w:rStyle w:val="Hyperlink"/>
            <w:rFonts w:cs="Arial"/>
            <w:noProof/>
          </w:rPr>
          <w:t>2</w:t>
        </w:r>
        <w:r w:rsidR="00F76361">
          <w:rPr>
            <w:rFonts w:asciiTheme="minorHAnsi" w:eastAsiaTheme="minorEastAsia" w:hAnsiTheme="minorHAnsi" w:cstheme="minorBidi"/>
            <w:smallCaps w:val="0"/>
            <w:noProof/>
            <w:sz w:val="22"/>
            <w:szCs w:val="22"/>
          </w:rPr>
          <w:tab/>
        </w:r>
        <w:r w:rsidR="00F76361" w:rsidRPr="00D85DEC">
          <w:rPr>
            <w:rStyle w:val="Hyperlink"/>
            <w:rFonts w:cs="Arial"/>
            <w:noProof/>
          </w:rPr>
          <w:t>Product Overview</w:t>
        </w:r>
        <w:r w:rsidR="00F76361">
          <w:rPr>
            <w:noProof/>
            <w:webHidden/>
          </w:rPr>
          <w:tab/>
        </w:r>
        <w:r>
          <w:rPr>
            <w:noProof/>
            <w:webHidden/>
          </w:rPr>
          <w:fldChar w:fldCharType="begin"/>
        </w:r>
        <w:r w:rsidR="00F76361">
          <w:rPr>
            <w:noProof/>
            <w:webHidden/>
          </w:rPr>
          <w:instrText xml:space="preserve"> PAGEREF _Toc323813652 \h </w:instrText>
        </w:r>
        <w:r>
          <w:rPr>
            <w:noProof/>
            <w:webHidden/>
          </w:rPr>
        </w:r>
        <w:r>
          <w:rPr>
            <w:noProof/>
            <w:webHidden/>
          </w:rPr>
          <w:fldChar w:fldCharType="separate"/>
        </w:r>
        <w:r w:rsidR="00F76361">
          <w:rPr>
            <w:noProof/>
            <w:webHidden/>
          </w:rPr>
          <w:t>4</w:t>
        </w:r>
        <w:r>
          <w:rPr>
            <w:noProof/>
            <w:webHidden/>
          </w:rPr>
          <w:fldChar w:fldCharType="end"/>
        </w:r>
      </w:hyperlink>
    </w:p>
    <w:p w:rsidR="00F76361" w:rsidRDefault="00360362">
      <w:pPr>
        <w:pStyle w:val="TOC2"/>
        <w:tabs>
          <w:tab w:val="left" w:pos="720"/>
          <w:tab w:val="right" w:leader="dot" w:pos="9620"/>
        </w:tabs>
        <w:rPr>
          <w:rFonts w:asciiTheme="minorHAnsi" w:eastAsiaTheme="minorEastAsia" w:hAnsiTheme="minorHAnsi" w:cstheme="minorBidi"/>
          <w:smallCaps w:val="0"/>
          <w:noProof/>
          <w:sz w:val="22"/>
          <w:szCs w:val="22"/>
        </w:rPr>
      </w:pPr>
      <w:hyperlink w:anchor="_Toc323813653" w:history="1">
        <w:r w:rsidR="00F76361" w:rsidRPr="00D85DEC">
          <w:rPr>
            <w:rStyle w:val="Hyperlink"/>
            <w:noProof/>
          </w:rPr>
          <w:t>2.1</w:t>
        </w:r>
        <w:r w:rsidR="00F76361">
          <w:rPr>
            <w:rFonts w:asciiTheme="minorHAnsi" w:eastAsiaTheme="minorEastAsia" w:hAnsiTheme="minorHAnsi" w:cstheme="minorBidi"/>
            <w:smallCaps w:val="0"/>
            <w:noProof/>
            <w:sz w:val="22"/>
            <w:szCs w:val="22"/>
          </w:rPr>
          <w:tab/>
        </w:r>
        <w:r w:rsidR="00F76361" w:rsidRPr="00D85DEC">
          <w:rPr>
            <w:rStyle w:val="Hyperlink"/>
            <w:noProof/>
          </w:rPr>
          <w:t>Mission</w:t>
        </w:r>
        <w:r w:rsidR="00F76361">
          <w:rPr>
            <w:noProof/>
            <w:webHidden/>
          </w:rPr>
          <w:tab/>
        </w:r>
        <w:r>
          <w:rPr>
            <w:noProof/>
            <w:webHidden/>
          </w:rPr>
          <w:fldChar w:fldCharType="begin"/>
        </w:r>
        <w:r w:rsidR="00F76361">
          <w:rPr>
            <w:noProof/>
            <w:webHidden/>
          </w:rPr>
          <w:instrText xml:space="preserve"> PAGEREF _Toc323813653 \h </w:instrText>
        </w:r>
        <w:r>
          <w:rPr>
            <w:noProof/>
            <w:webHidden/>
          </w:rPr>
        </w:r>
        <w:r>
          <w:rPr>
            <w:noProof/>
            <w:webHidden/>
          </w:rPr>
          <w:fldChar w:fldCharType="separate"/>
        </w:r>
        <w:r w:rsidR="00F76361">
          <w:rPr>
            <w:noProof/>
            <w:webHidden/>
          </w:rPr>
          <w:t>4</w:t>
        </w:r>
        <w:r>
          <w:rPr>
            <w:noProof/>
            <w:webHidden/>
          </w:rPr>
          <w:fldChar w:fldCharType="end"/>
        </w:r>
      </w:hyperlink>
    </w:p>
    <w:p w:rsidR="00F76361" w:rsidRDefault="00360362">
      <w:pPr>
        <w:pStyle w:val="TOC2"/>
        <w:tabs>
          <w:tab w:val="left" w:pos="720"/>
          <w:tab w:val="right" w:leader="dot" w:pos="9620"/>
        </w:tabs>
        <w:rPr>
          <w:rFonts w:asciiTheme="minorHAnsi" w:eastAsiaTheme="minorEastAsia" w:hAnsiTheme="minorHAnsi" w:cstheme="minorBidi"/>
          <w:smallCaps w:val="0"/>
          <w:noProof/>
          <w:sz w:val="22"/>
          <w:szCs w:val="22"/>
        </w:rPr>
      </w:pPr>
      <w:hyperlink w:anchor="_Toc323813654" w:history="1">
        <w:r w:rsidR="00F76361" w:rsidRPr="00D85DEC">
          <w:rPr>
            <w:rStyle w:val="Hyperlink"/>
            <w:noProof/>
          </w:rPr>
          <w:t>2.2</w:t>
        </w:r>
        <w:r w:rsidR="00F76361">
          <w:rPr>
            <w:rFonts w:asciiTheme="minorHAnsi" w:eastAsiaTheme="minorEastAsia" w:hAnsiTheme="minorHAnsi" w:cstheme="minorBidi"/>
            <w:smallCaps w:val="0"/>
            <w:noProof/>
            <w:sz w:val="22"/>
            <w:szCs w:val="22"/>
          </w:rPr>
          <w:tab/>
        </w:r>
        <w:r w:rsidR="00F76361" w:rsidRPr="00D85DEC">
          <w:rPr>
            <w:rStyle w:val="Hyperlink"/>
            <w:noProof/>
          </w:rPr>
          <w:t>Strategy</w:t>
        </w:r>
        <w:r w:rsidR="00F76361">
          <w:rPr>
            <w:noProof/>
            <w:webHidden/>
          </w:rPr>
          <w:tab/>
        </w:r>
        <w:r>
          <w:rPr>
            <w:noProof/>
            <w:webHidden/>
          </w:rPr>
          <w:fldChar w:fldCharType="begin"/>
        </w:r>
        <w:r w:rsidR="00F76361">
          <w:rPr>
            <w:noProof/>
            <w:webHidden/>
          </w:rPr>
          <w:instrText xml:space="preserve"> PAGEREF _Toc323813654 \h </w:instrText>
        </w:r>
        <w:r>
          <w:rPr>
            <w:noProof/>
            <w:webHidden/>
          </w:rPr>
        </w:r>
        <w:r>
          <w:rPr>
            <w:noProof/>
            <w:webHidden/>
          </w:rPr>
          <w:fldChar w:fldCharType="separate"/>
        </w:r>
        <w:r w:rsidR="00F76361">
          <w:rPr>
            <w:noProof/>
            <w:webHidden/>
          </w:rPr>
          <w:t>4</w:t>
        </w:r>
        <w:r>
          <w:rPr>
            <w:noProof/>
            <w:webHidden/>
          </w:rPr>
          <w:fldChar w:fldCharType="end"/>
        </w:r>
      </w:hyperlink>
    </w:p>
    <w:p w:rsidR="00F76361" w:rsidRDefault="00360362">
      <w:pPr>
        <w:pStyle w:val="TOC2"/>
        <w:tabs>
          <w:tab w:val="left" w:pos="720"/>
          <w:tab w:val="right" w:leader="dot" w:pos="9620"/>
        </w:tabs>
        <w:rPr>
          <w:rFonts w:asciiTheme="minorHAnsi" w:eastAsiaTheme="minorEastAsia" w:hAnsiTheme="minorHAnsi" w:cstheme="minorBidi"/>
          <w:smallCaps w:val="0"/>
          <w:noProof/>
          <w:sz w:val="22"/>
          <w:szCs w:val="22"/>
        </w:rPr>
      </w:pPr>
      <w:hyperlink w:anchor="_Toc323813655" w:history="1">
        <w:r w:rsidR="00F76361" w:rsidRPr="00D85DEC">
          <w:rPr>
            <w:rStyle w:val="Hyperlink"/>
            <w:noProof/>
          </w:rPr>
          <w:t>2.3</w:t>
        </w:r>
        <w:r w:rsidR="00F76361">
          <w:rPr>
            <w:rFonts w:asciiTheme="minorHAnsi" w:eastAsiaTheme="minorEastAsia" w:hAnsiTheme="minorHAnsi" w:cstheme="minorBidi"/>
            <w:smallCaps w:val="0"/>
            <w:noProof/>
            <w:sz w:val="22"/>
            <w:szCs w:val="22"/>
          </w:rPr>
          <w:tab/>
        </w:r>
        <w:r w:rsidR="00F76361" w:rsidRPr="00D85DEC">
          <w:rPr>
            <w:rStyle w:val="Hyperlink"/>
            <w:noProof/>
          </w:rPr>
          <w:t>Objectives</w:t>
        </w:r>
        <w:r w:rsidR="00F76361">
          <w:rPr>
            <w:noProof/>
            <w:webHidden/>
          </w:rPr>
          <w:tab/>
        </w:r>
        <w:r>
          <w:rPr>
            <w:noProof/>
            <w:webHidden/>
          </w:rPr>
          <w:fldChar w:fldCharType="begin"/>
        </w:r>
        <w:r w:rsidR="00F76361">
          <w:rPr>
            <w:noProof/>
            <w:webHidden/>
          </w:rPr>
          <w:instrText xml:space="preserve"> PAGEREF _Toc323813655 \h </w:instrText>
        </w:r>
        <w:r>
          <w:rPr>
            <w:noProof/>
            <w:webHidden/>
          </w:rPr>
        </w:r>
        <w:r>
          <w:rPr>
            <w:noProof/>
            <w:webHidden/>
          </w:rPr>
          <w:fldChar w:fldCharType="separate"/>
        </w:r>
        <w:r w:rsidR="00F76361">
          <w:rPr>
            <w:noProof/>
            <w:webHidden/>
          </w:rPr>
          <w:t>4</w:t>
        </w:r>
        <w:r>
          <w:rPr>
            <w:noProof/>
            <w:webHidden/>
          </w:rPr>
          <w:fldChar w:fldCharType="end"/>
        </w:r>
      </w:hyperlink>
    </w:p>
    <w:p w:rsidR="00F76361" w:rsidRDefault="00360362">
      <w:pPr>
        <w:pStyle w:val="TOC2"/>
        <w:tabs>
          <w:tab w:val="left" w:pos="720"/>
          <w:tab w:val="right" w:leader="dot" w:pos="9620"/>
        </w:tabs>
        <w:rPr>
          <w:rFonts w:asciiTheme="minorHAnsi" w:eastAsiaTheme="minorEastAsia" w:hAnsiTheme="minorHAnsi" w:cstheme="minorBidi"/>
          <w:smallCaps w:val="0"/>
          <w:noProof/>
          <w:sz w:val="22"/>
          <w:szCs w:val="22"/>
        </w:rPr>
      </w:pPr>
      <w:hyperlink w:anchor="_Toc323813656" w:history="1">
        <w:r w:rsidR="00F76361" w:rsidRPr="00D85DEC">
          <w:rPr>
            <w:rStyle w:val="Hyperlink"/>
            <w:noProof/>
          </w:rPr>
          <w:t>2.4</w:t>
        </w:r>
        <w:r w:rsidR="00F76361">
          <w:rPr>
            <w:rFonts w:asciiTheme="minorHAnsi" w:eastAsiaTheme="minorEastAsia" w:hAnsiTheme="minorHAnsi" w:cstheme="minorBidi"/>
            <w:smallCaps w:val="0"/>
            <w:noProof/>
            <w:sz w:val="22"/>
            <w:szCs w:val="22"/>
          </w:rPr>
          <w:tab/>
        </w:r>
        <w:r w:rsidR="00F76361" w:rsidRPr="00D85DEC">
          <w:rPr>
            <w:rStyle w:val="Hyperlink"/>
            <w:noProof/>
          </w:rPr>
          <w:t>Guiding Principles</w:t>
        </w:r>
        <w:r w:rsidR="00F76361">
          <w:rPr>
            <w:noProof/>
            <w:webHidden/>
          </w:rPr>
          <w:tab/>
        </w:r>
        <w:r>
          <w:rPr>
            <w:noProof/>
            <w:webHidden/>
          </w:rPr>
          <w:fldChar w:fldCharType="begin"/>
        </w:r>
        <w:r w:rsidR="00F76361">
          <w:rPr>
            <w:noProof/>
            <w:webHidden/>
          </w:rPr>
          <w:instrText xml:space="preserve"> PAGEREF _Toc323813656 \h </w:instrText>
        </w:r>
        <w:r>
          <w:rPr>
            <w:noProof/>
            <w:webHidden/>
          </w:rPr>
        </w:r>
        <w:r>
          <w:rPr>
            <w:noProof/>
            <w:webHidden/>
          </w:rPr>
          <w:fldChar w:fldCharType="separate"/>
        </w:r>
        <w:r w:rsidR="00F76361">
          <w:rPr>
            <w:noProof/>
            <w:webHidden/>
          </w:rPr>
          <w:t>4</w:t>
        </w:r>
        <w:r>
          <w:rPr>
            <w:noProof/>
            <w:webHidden/>
          </w:rPr>
          <w:fldChar w:fldCharType="end"/>
        </w:r>
      </w:hyperlink>
    </w:p>
    <w:p w:rsidR="00F76361" w:rsidRDefault="00360362">
      <w:pPr>
        <w:pStyle w:val="TOC2"/>
        <w:tabs>
          <w:tab w:val="left" w:pos="720"/>
          <w:tab w:val="right" w:leader="dot" w:pos="9620"/>
        </w:tabs>
        <w:rPr>
          <w:rFonts w:asciiTheme="minorHAnsi" w:eastAsiaTheme="minorEastAsia" w:hAnsiTheme="minorHAnsi" w:cstheme="minorBidi"/>
          <w:smallCaps w:val="0"/>
          <w:noProof/>
          <w:sz w:val="22"/>
          <w:szCs w:val="22"/>
        </w:rPr>
      </w:pPr>
      <w:hyperlink w:anchor="_Toc323813657" w:history="1">
        <w:r w:rsidR="00F76361" w:rsidRPr="00D85DEC">
          <w:rPr>
            <w:rStyle w:val="Hyperlink"/>
            <w:rFonts w:cs="Arial"/>
            <w:noProof/>
          </w:rPr>
          <w:t>3</w:t>
        </w:r>
        <w:r w:rsidR="00F76361">
          <w:rPr>
            <w:rFonts w:asciiTheme="minorHAnsi" w:eastAsiaTheme="minorEastAsia" w:hAnsiTheme="minorHAnsi" w:cstheme="minorBidi"/>
            <w:smallCaps w:val="0"/>
            <w:noProof/>
            <w:sz w:val="22"/>
            <w:szCs w:val="22"/>
          </w:rPr>
          <w:tab/>
        </w:r>
        <w:r w:rsidR="00F76361" w:rsidRPr="00D85DEC">
          <w:rPr>
            <w:rStyle w:val="Hyperlink"/>
            <w:rFonts w:cs="Arial"/>
            <w:noProof/>
          </w:rPr>
          <w:t>Components and Functional Requirements</w:t>
        </w:r>
        <w:r w:rsidR="00F76361">
          <w:rPr>
            <w:noProof/>
            <w:webHidden/>
          </w:rPr>
          <w:tab/>
        </w:r>
        <w:r>
          <w:rPr>
            <w:noProof/>
            <w:webHidden/>
          </w:rPr>
          <w:fldChar w:fldCharType="begin"/>
        </w:r>
        <w:r w:rsidR="00F76361">
          <w:rPr>
            <w:noProof/>
            <w:webHidden/>
          </w:rPr>
          <w:instrText xml:space="preserve"> PAGEREF _Toc323813657 \h </w:instrText>
        </w:r>
        <w:r>
          <w:rPr>
            <w:noProof/>
            <w:webHidden/>
          </w:rPr>
        </w:r>
        <w:r>
          <w:rPr>
            <w:noProof/>
            <w:webHidden/>
          </w:rPr>
          <w:fldChar w:fldCharType="separate"/>
        </w:r>
        <w:r w:rsidR="00F76361">
          <w:rPr>
            <w:noProof/>
            <w:webHidden/>
          </w:rPr>
          <w:t>5</w:t>
        </w:r>
        <w:r>
          <w:rPr>
            <w:noProof/>
            <w:webHidden/>
          </w:rPr>
          <w:fldChar w:fldCharType="end"/>
        </w:r>
      </w:hyperlink>
    </w:p>
    <w:p w:rsidR="00F76361" w:rsidRDefault="00360362">
      <w:pPr>
        <w:pStyle w:val="TOC2"/>
        <w:tabs>
          <w:tab w:val="left" w:pos="720"/>
          <w:tab w:val="right" w:leader="dot" w:pos="9620"/>
        </w:tabs>
        <w:rPr>
          <w:rFonts w:asciiTheme="minorHAnsi" w:eastAsiaTheme="minorEastAsia" w:hAnsiTheme="minorHAnsi" w:cstheme="minorBidi"/>
          <w:smallCaps w:val="0"/>
          <w:noProof/>
          <w:sz w:val="22"/>
          <w:szCs w:val="22"/>
        </w:rPr>
      </w:pPr>
      <w:hyperlink w:anchor="_Toc323813658" w:history="1">
        <w:r w:rsidR="00F76361" w:rsidRPr="00D85DEC">
          <w:rPr>
            <w:rStyle w:val="Hyperlink"/>
            <w:noProof/>
          </w:rPr>
          <w:t>3.1</w:t>
        </w:r>
        <w:r w:rsidR="00F76361">
          <w:rPr>
            <w:rFonts w:asciiTheme="minorHAnsi" w:eastAsiaTheme="minorEastAsia" w:hAnsiTheme="minorHAnsi" w:cstheme="minorBidi"/>
            <w:smallCaps w:val="0"/>
            <w:noProof/>
            <w:sz w:val="22"/>
            <w:szCs w:val="22"/>
          </w:rPr>
          <w:tab/>
        </w:r>
        <w:r w:rsidR="00F76361" w:rsidRPr="00D85DEC">
          <w:rPr>
            <w:rStyle w:val="Hyperlink"/>
            <w:noProof/>
          </w:rPr>
          <w:t>Register and Sign On Requirements – P1</w:t>
        </w:r>
        <w:r w:rsidR="00F76361">
          <w:rPr>
            <w:noProof/>
            <w:webHidden/>
          </w:rPr>
          <w:tab/>
        </w:r>
        <w:r>
          <w:rPr>
            <w:noProof/>
            <w:webHidden/>
          </w:rPr>
          <w:fldChar w:fldCharType="begin"/>
        </w:r>
        <w:r w:rsidR="00F76361">
          <w:rPr>
            <w:noProof/>
            <w:webHidden/>
          </w:rPr>
          <w:instrText xml:space="preserve"> PAGEREF _Toc323813658 \h </w:instrText>
        </w:r>
        <w:r>
          <w:rPr>
            <w:noProof/>
            <w:webHidden/>
          </w:rPr>
        </w:r>
        <w:r>
          <w:rPr>
            <w:noProof/>
            <w:webHidden/>
          </w:rPr>
          <w:fldChar w:fldCharType="separate"/>
        </w:r>
        <w:r w:rsidR="00F76361">
          <w:rPr>
            <w:noProof/>
            <w:webHidden/>
          </w:rPr>
          <w:t>5</w:t>
        </w:r>
        <w:r>
          <w:rPr>
            <w:noProof/>
            <w:webHidden/>
          </w:rPr>
          <w:fldChar w:fldCharType="end"/>
        </w:r>
      </w:hyperlink>
    </w:p>
    <w:p w:rsidR="00F76361" w:rsidRDefault="00360362">
      <w:pPr>
        <w:pStyle w:val="TOC2"/>
        <w:tabs>
          <w:tab w:val="left" w:pos="720"/>
          <w:tab w:val="right" w:leader="dot" w:pos="9620"/>
        </w:tabs>
        <w:rPr>
          <w:rFonts w:asciiTheme="minorHAnsi" w:eastAsiaTheme="minorEastAsia" w:hAnsiTheme="minorHAnsi" w:cstheme="minorBidi"/>
          <w:smallCaps w:val="0"/>
          <w:noProof/>
          <w:sz w:val="22"/>
          <w:szCs w:val="22"/>
        </w:rPr>
      </w:pPr>
      <w:hyperlink w:anchor="_Toc323813659" w:history="1">
        <w:r w:rsidR="00F76361" w:rsidRPr="00D85DEC">
          <w:rPr>
            <w:rStyle w:val="Hyperlink"/>
            <w:noProof/>
          </w:rPr>
          <w:t>3.2</w:t>
        </w:r>
        <w:r w:rsidR="00F76361">
          <w:rPr>
            <w:rFonts w:asciiTheme="minorHAnsi" w:eastAsiaTheme="minorEastAsia" w:hAnsiTheme="minorHAnsi" w:cstheme="minorBidi"/>
            <w:smallCaps w:val="0"/>
            <w:noProof/>
            <w:sz w:val="22"/>
            <w:szCs w:val="22"/>
          </w:rPr>
          <w:tab/>
        </w:r>
        <w:r w:rsidR="00F76361" w:rsidRPr="00D85DEC">
          <w:rPr>
            <w:rStyle w:val="Hyperlink"/>
            <w:noProof/>
          </w:rPr>
          <w:t>Communities Profile Requirements – P1</w:t>
        </w:r>
        <w:r w:rsidR="00F76361">
          <w:rPr>
            <w:noProof/>
            <w:webHidden/>
          </w:rPr>
          <w:tab/>
        </w:r>
        <w:r>
          <w:rPr>
            <w:noProof/>
            <w:webHidden/>
          </w:rPr>
          <w:fldChar w:fldCharType="begin"/>
        </w:r>
        <w:r w:rsidR="00F76361">
          <w:rPr>
            <w:noProof/>
            <w:webHidden/>
          </w:rPr>
          <w:instrText xml:space="preserve"> PAGEREF _Toc323813659 \h </w:instrText>
        </w:r>
        <w:r>
          <w:rPr>
            <w:noProof/>
            <w:webHidden/>
          </w:rPr>
        </w:r>
        <w:r>
          <w:rPr>
            <w:noProof/>
            <w:webHidden/>
          </w:rPr>
          <w:fldChar w:fldCharType="separate"/>
        </w:r>
        <w:r w:rsidR="00F76361">
          <w:rPr>
            <w:noProof/>
            <w:webHidden/>
          </w:rPr>
          <w:t>6</w:t>
        </w:r>
        <w:r>
          <w:rPr>
            <w:noProof/>
            <w:webHidden/>
          </w:rPr>
          <w:fldChar w:fldCharType="end"/>
        </w:r>
      </w:hyperlink>
    </w:p>
    <w:p w:rsidR="00F76361" w:rsidRDefault="00360362">
      <w:pPr>
        <w:pStyle w:val="TOC2"/>
        <w:tabs>
          <w:tab w:val="left" w:pos="720"/>
          <w:tab w:val="right" w:leader="dot" w:pos="9620"/>
        </w:tabs>
        <w:rPr>
          <w:rFonts w:asciiTheme="minorHAnsi" w:eastAsiaTheme="minorEastAsia" w:hAnsiTheme="minorHAnsi" w:cstheme="minorBidi"/>
          <w:smallCaps w:val="0"/>
          <w:noProof/>
          <w:sz w:val="22"/>
          <w:szCs w:val="22"/>
        </w:rPr>
      </w:pPr>
      <w:hyperlink w:anchor="_Toc323813660" w:history="1">
        <w:r w:rsidR="00F76361" w:rsidRPr="00D85DEC">
          <w:rPr>
            <w:rStyle w:val="Hyperlink"/>
            <w:noProof/>
          </w:rPr>
          <w:t>3.3</w:t>
        </w:r>
        <w:r w:rsidR="00F76361">
          <w:rPr>
            <w:rFonts w:asciiTheme="minorHAnsi" w:eastAsiaTheme="minorEastAsia" w:hAnsiTheme="minorHAnsi" w:cstheme="minorBidi"/>
            <w:smallCaps w:val="0"/>
            <w:noProof/>
            <w:sz w:val="22"/>
            <w:szCs w:val="22"/>
          </w:rPr>
          <w:tab/>
        </w:r>
        <w:r w:rsidR="00F76361" w:rsidRPr="00D85DEC">
          <w:rPr>
            <w:rStyle w:val="Hyperlink"/>
            <w:noProof/>
          </w:rPr>
          <w:t>Header</w:t>
        </w:r>
        <w:r w:rsidR="00F76361">
          <w:rPr>
            <w:noProof/>
            <w:webHidden/>
          </w:rPr>
          <w:tab/>
        </w:r>
        <w:r>
          <w:rPr>
            <w:noProof/>
            <w:webHidden/>
          </w:rPr>
          <w:fldChar w:fldCharType="begin"/>
        </w:r>
        <w:r w:rsidR="00F76361">
          <w:rPr>
            <w:noProof/>
            <w:webHidden/>
          </w:rPr>
          <w:instrText xml:space="preserve"> PAGEREF _Toc323813660 \h </w:instrText>
        </w:r>
        <w:r>
          <w:rPr>
            <w:noProof/>
            <w:webHidden/>
          </w:rPr>
        </w:r>
        <w:r>
          <w:rPr>
            <w:noProof/>
            <w:webHidden/>
          </w:rPr>
          <w:fldChar w:fldCharType="separate"/>
        </w:r>
        <w:r w:rsidR="00F76361">
          <w:rPr>
            <w:noProof/>
            <w:webHidden/>
          </w:rPr>
          <w:t>6</w:t>
        </w:r>
        <w:r>
          <w:rPr>
            <w:noProof/>
            <w:webHidden/>
          </w:rPr>
          <w:fldChar w:fldCharType="end"/>
        </w:r>
      </w:hyperlink>
    </w:p>
    <w:p w:rsidR="00F76361" w:rsidRDefault="00360362">
      <w:pPr>
        <w:pStyle w:val="TOC2"/>
        <w:tabs>
          <w:tab w:val="left" w:pos="720"/>
          <w:tab w:val="right" w:leader="dot" w:pos="9620"/>
        </w:tabs>
        <w:rPr>
          <w:rFonts w:asciiTheme="minorHAnsi" w:eastAsiaTheme="minorEastAsia" w:hAnsiTheme="minorHAnsi" w:cstheme="minorBidi"/>
          <w:smallCaps w:val="0"/>
          <w:noProof/>
          <w:sz w:val="22"/>
          <w:szCs w:val="22"/>
        </w:rPr>
      </w:pPr>
      <w:hyperlink w:anchor="_Toc323813661" w:history="1">
        <w:r w:rsidR="00F76361" w:rsidRPr="00D85DEC">
          <w:rPr>
            <w:rStyle w:val="Hyperlink"/>
            <w:noProof/>
          </w:rPr>
          <w:t>3.4</w:t>
        </w:r>
        <w:r w:rsidR="00F76361">
          <w:rPr>
            <w:rFonts w:asciiTheme="minorHAnsi" w:eastAsiaTheme="minorEastAsia" w:hAnsiTheme="minorHAnsi" w:cstheme="minorBidi"/>
            <w:smallCaps w:val="0"/>
            <w:noProof/>
            <w:sz w:val="22"/>
            <w:szCs w:val="22"/>
          </w:rPr>
          <w:tab/>
        </w:r>
        <w:r w:rsidR="00F76361" w:rsidRPr="00D85DEC">
          <w:rPr>
            <w:rStyle w:val="Hyperlink"/>
            <w:noProof/>
          </w:rPr>
          <w:t>Homepage – P1 &amp; P2</w:t>
        </w:r>
        <w:r w:rsidR="00F76361">
          <w:rPr>
            <w:noProof/>
            <w:webHidden/>
          </w:rPr>
          <w:tab/>
        </w:r>
        <w:r>
          <w:rPr>
            <w:noProof/>
            <w:webHidden/>
          </w:rPr>
          <w:fldChar w:fldCharType="begin"/>
        </w:r>
        <w:r w:rsidR="00F76361">
          <w:rPr>
            <w:noProof/>
            <w:webHidden/>
          </w:rPr>
          <w:instrText xml:space="preserve"> PAGEREF _Toc323813661 \h </w:instrText>
        </w:r>
        <w:r>
          <w:rPr>
            <w:noProof/>
            <w:webHidden/>
          </w:rPr>
        </w:r>
        <w:r>
          <w:rPr>
            <w:noProof/>
            <w:webHidden/>
          </w:rPr>
          <w:fldChar w:fldCharType="separate"/>
        </w:r>
        <w:r w:rsidR="00F76361">
          <w:rPr>
            <w:noProof/>
            <w:webHidden/>
          </w:rPr>
          <w:t>7</w:t>
        </w:r>
        <w:r>
          <w:rPr>
            <w:noProof/>
            <w:webHidden/>
          </w:rPr>
          <w:fldChar w:fldCharType="end"/>
        </w:r>
      </w:hyperlink>
    </w:p>
    <w:p w:rsidR="00F76361" w:rsidRDefault="00360362">
      <w:pPr>
        <w:pStyle w:val="TOC2"/>
        <w:tabs>
          <w:tab w:val="left" w:pos="720"/>
          <w:tab w:val="right" w:leader="dot" w:pos="9620"/>
        </w:tabs>
        <w:rPr>
          <w:rFonts w:asciiTheme="minorHAnsi" w:eastAsiaTheme="minorEastAsia" w:hAnsiTheme="minorHAnsi" w:cstheme="minorBidi"/>
          <w:smallCaps w:val="0"/>
          <w:noProof/>
          <w:sz w:val="22"/>
          <w:szCs w:val="22"/>
        </w:rPr>
      </w:pPr>
      <w:hyperlink w:anchor="_Toc323813662" w:history="1">
        <w:r w:rsidR="00F76361" w:rsidRPr="00D85DEC">
          <w:rPr>
            <w:rStyle w:val="Hyperlink"/>
            <w:noProof/>
          </w:rPr>
          <w:t>3.5</w:t>
        </w:r>
        <w:r w:rsidR="00F76361">
          <w:rPr>
            <w:rFonts w:asciiTheme="minorHAnsi" w:eastAsiaTheme="minorEastAsia" w:hAnsiTheme="minorHAnsi" w:cstheme="minorBidi"/>
            <w:smallCaps w:val="0"/>
            <w:noProof/>
            <w:sz w:val="22"/>
            <w:szCs w:val="22"/>
          </w:rPr>
          <w:tab/>
        </w:r>
        <w:r w:rsidR="00F76361" w:rsidRPr="00D85DEC">
          <w:rPr>
            <w:rStyle w:val="Hyperlink"/>
            <w:noProof/>
          </w:rPr>
          <w:t>Q&amp;A and Commenting Requirements – P1</w:t>
        </w:r>
        <w:r w:rsidR="00F76361">
          <w:rPr>
            <w:noProof/>
            <w:webHidden/>
          </w:rPr>
          <w:tab/>
        </w:r>
        <w:r>
          <w:rPr>
            <w:noProof/>
            <w:webHidden/>
          </w:rPr>
          <w:fldChar w:fldCharType="begin"/>
        </w:r>
        <w:r w:rsidR="00F76361">
          <w:rPr>
            <w:noProof/>
            <w:webHidden/>
          </w:rPr>
          <w:instrText xml:space="preserve"> PAGEREF _Toc323813662 \h </w:instrText>
        </w:r>
        <w:r>
          <w:rPr>
            <w:noProof/>
            <w:webHidden/>
          </w:rPr>
        </w:r>
        <w:r>
          <w:rPr>
            <w:noProof/>
            <w:webHidden/>
          </w:rPr>
          <w:fldChar w:fldCharType="separate"/>
        </w:r>
        <w:r w:rsidR="00F76361">
          <w:rPr>
            <w:noProof/>
            <w:webHidden/>
          </w:rPr>
          <w:t>8</w:t>
        </w:r>
        <w:r>
          <w:rPr>
            <w:noProof/>
            <w:webHidden/>
          </w:rPr>
          <w:fldChar w:fldCharType="end"/>
        </w:r>
      </w:hyperlink>
    </w:p>
    <w:p w:rsidR="00F76361" w:rsidRDefault="00360362">
      <w:pPr>
        <w:pStyle w:val="TOC2"/>
        <w:tabs>
          <w:tab w:val="left" w:pos="720"/>
          <w:tab w:val="right" w:leader="dot" w:pos="9620"/>
        </w:tabs>
        <w:rPr>
          <w:rFonts w:asciiTheme="minorHAnsi" w:eastAsiaTheme="minorEastAsia" w:hAnsiTheme="minorHAnsi" w:cstheme="minorBidi"/>
          <w:smallCaps w:val="0"/>
          <w:noProof/>
          <w:sz w:val="22"/>
          <w:szCs w:val="22"/>
        </w:rPr>
      </w:pPr>
      <w:hyperlink w:anchor="_Toc323813663" w:history="1">
        <w:r w:rsidR="00F76361" w:rsidRPr="00D85DEC">
          <w:rPr>
            <w:rStyle w:val="Hyperlink"/>
            <w:noProof/>
          </w:rPr>
          <w:t>3.6</w:t>
        </w:r>
        <w:r w:rsidR="00F76361">
          <w:rPr>
            <w:rFonts w:asciiTheme="minorHAnsi" w:eastAsiaTheme="minorEastAsia" w:hAnsiTheme="minorHAnsi" w:cstheme="minorBidi"/>
            <w:smallCaps w:val="0"/>
            <w:noProof/>
            <w:sz w:val="22"/>
            <w:szCs w:val="22"/>
          </w:rPr>
          <w:tab/>
        </w:r>
        <w:r w:rsidR="00F76361" w:rsidRPr="00D85DEC">
          <w:rPr>
            <w:rStyle w:val="Hyperlink"/>
            <w:noProof/>
          </w:rPr>
          <w:t>Following Requirements – P1</w:t>
        </w:r>
        <w:r w:rsidR="00F76361">
          <w:rPr>
            <w:noProof/>
            <w:webHidden/>
          </w:rPr>
          <w:tab/>
        </w:r>
        <w:r>
          <w:rPr>
            <w:noProof/>
            <w:webHidden/>
          </w:rPr>
          <w:fldChar w:fldCharType="begin"/>
        </w:r>
        <w:r w:rsidR="00F76361">
          <w:rPr>
            <w:noProof/>
            <w:webHidden/>
          </w:rPr>
          <w:instrText xml:space="preserve"> PAGEREF _Toc323813663 \h </w:instrText>
        </w:r>
        <w:r>
          <w:rPr>
            <w:noProof/>
            <w:webHidden/>
          </w:rPr>
        </w:r>
        <w:r>
          <w:rPr>
            <w:noProof/>
            <w:webHidden/>
          </w:rPr>
          <w:fldChar w:fldCharType="separate"/>
        </w:r>
        <w:r w:rsidR="00F76361">
          <w:rPr>
            <w:noProof/>
            <w:webHidden/>
          </w:rPr>
          <w:t>9</w:t>
        </w:r>
        <w:r>
          <w:rPr>
            <w:noProof/>
            <w:webHidden/>
          </w:rPr>
          <w:fldChar w:fldCharType="end"/>
        </w:r>
      </w:hyperlink>
    </w:p>
    <w:p w:rsidR="00F76361" w:rsidRDefault="00360362">
      <w:pPr>
        <w:pStyle w:val="TOC2"/>
        <w:tabs>
          <w:tab w:val="left" w:pos="720"/>
          <w:tab w:val="right" w:leader="dot" w:pos="9620"/>
        </w:tabs>
        <w:rPr>
          <w:rFonts w:asciiTheme="minorHAnsi" w:eastAsiaTheme="minorEastAsia" w:hAnsiTheme="minorHAnsi" w:cstheme="minorBidi"/>
          <w:smallCaps w:val="0"/>
          <w:noProof/>
          <w:sz w:val="22"/>
          <w:szCs w:val="22"/>
        </w:rPr>
      </w:pPr>
      <w:hyperlink w:anchor="_Toc323813664" w:history="1">
        <w:r w:rsidR="00F76361" w:rsidRPr="00D85DEC">
          <w:rPr>
            <w:rStyle w:val="Hyperlink"/>
            <w:noProof/>
          </w:rPr>
          <w:t>3.7</w:t>
        </w:r>
        <w:r w:rsidR="00F76361">
          <w:rPr>
            <w:rFonts w:asciiTheme="minorHAnsi" w:eastAsiaTheme="minorEastAsia" w:hAnsiTheme="minorHAnsi" w:cstheme="minorBidi"/>
            <w:smallCaps w:val="0"/>
            <w:noProof/>
            <w:sz w:val="22"/>
            <w:szCs w:val="22"/>
          </w:rPr>
          <w:tab/>
        </w:r>
        <w:r w:rsidR="00F76361" w:rsidRPr="00D85DEC">
          <w:rPr>
            <w:rStyle w:val="Hyperlink"/>
            <w:noProof/>
          </w:rPr>
          <w:t>Badging Requirements – P1</w:t>
        </w:r>
        <w:r w:rsidR="00F76361">
          <w:rPr>
            <w:noProof/>
            <w:webHidden/>
          </w:rPr>
          <w:tab/>
        </w:r>
        <w:r>
          <w:rPr>
            <w:noProof/>
            <w:webHidden/>
          </w:rPr>
          <w:fldChar w:fldCharType="begin"/>
        </w:r>
        <w:r w:rsidR="00F76361">
          <w:rPr>
            <w:noProof/>
            <w:webHidden/>
          </w:rPr>
          <w:instrText xml:space="preserve"> PAGEREF _Toc323813664 \h </w:instrText>
        </w:r>
        <w:r>
          <w:rPr>
            <w:noProof/>
            <w:webHidden/>
          </w:rPr>
        </w:r>
        <w:r>
          <w:rPr>
            <w:noProof/>
            <w:webHidden/>
          </w:rPr>
          <w:fldChar w:fldCharType="separate"/>
        </w:r>
        <w:r w:rsidR="00F76361">
          <w:rPr>
            <w:noProof/>
            <w:webHidden/>
          </w:rPr>
          <w:t>10</w:t>
        </w:r>
        <w:r>
          <w:rPr>
            <w:noProof/>
            <w:webHidden/>
          </w:rPr>
          <w:fldChar w:fldCharType="end"/>
        </w:r>
      </w:hyperlink>
    </w:p>
    <w:p w:rsidR="00F76361" w:rsidRDefault="00360362">
      <w:pPr>
        <w:pStyle w:val="TOC2"/>
        <w:tabs>
          <w:tab w:val="left" w:pos="720"/>
          <w:tab w:val="right" w:leader="dot" w:pos="9620"/>
        </w:tabs>
        <w:rPr>
          <w:rFonts w:asciiTheme="minorHAnsi" w:eastAsiaTheme="minorEastAsia" w:hAnsiTheme="minorHAnsi" w:cstheme="minorBidi"/>
          <w:smallCaps w:val="0"/>
          <w:noProof/>
          <w:sz w:val="22"/>
          <w:szCs w:val="22"/>
        </w:rPr>
      </w:pPr>
      <w:hyperlink w:anchor="_Toc323813665" w:history="1">
        <w:r w:rsidR="00F76361" w:rsidRPr="00D85DEC">
          <w:rPr>
            <w:rStyle w:val="Hyperlink"/>
            <w:noProof/>
          </w:rPr>
          <w:t>3.8</w:t>
        </w:r>
        <w:r w:rsidR="00F76361">
          <w:rPr>
            <w:rFonts w:asciiTheme="minorHAnsi" w:eastAsiaTheme="minorEastAsia" w:hAnsiTheme="minorHAnsi" w:cstheme="minorBidi"/>
            <w:smallCaps w:val="0"/>
            <w:noProof/>
            <w:sz w:val="22"/>
            <w:szCs w:val="22"/>
          </w:rPr>
          <w:tab/>
        </w:r>
        <w:r w:rsidR="00F76361" w:rsidRPr="00D85DEC">
          <w:rPr>
            <w:rStyle w:val="Hyperlink"/>
            <w:noProof/>
          </w:rPr>
          <w:t>Social Integration Requirements – P1</w:t>
        </w:r>
        <w:r w:rsidR="00F76361">
          <w:rPr>
            <w:noProof/>
            <w:webHidden/>
          </w:rPr>
          <w:tab/>
        </w:r>
        <w:r>
          <w:rPr>
            <w:noProof/>
            <w:webHidden/>
          </w:rPr>
          <w:fldChar w:fldCharType="begin"/>
        </w:r>
        <w:r w:rsidR="00F76361">
          <w:rPr>
            <w:noProof/>
            <w:webHidden/>
          </w:rPr>
          <w:instrText xml:space="preserve"> PAGEREF _Toc323813665 \h </w:instrText>
        </w:r>
        <w:r>
          <w:rPr>
            <w:noProof/>
            <w:webHidden/>
          </w:rPr>
        </w:r>
        <w:r>
          <w:rPr>
            <w:noProof/>
            <w:webHidden/>
          </w:rPr>
          <w:fldChar w:fldCharType="separate"/>
        </w:r>
        <w:r w:rsidR="00F76361">
          <w:rPr>
            <w:noProof/>
            <w:webHidden/>
          </w:rPr>
          <w:t>10</w:t>
        </w:r>
        <w:r>
          <w:rPr>
            <w:noProof/>
            <w:webHidden/>
          </w:rPr>
          <w:fldChar w:fldCharType="end"/>
        </w:r>
      </w:hyperlink>
    </w:p>
    <w:p w:rsidR="00F76361" w:rsidRDefault="00360362">
      <w:pPr>
        <w:pStyle w:val="TOC2"/>
        <w:tabs>
          <w:tab w:val="left" w:pos="720"/>
          <w:tab w:val="right" w:leader="dot" w:pos="9620"/>
        </w:tabs>
        <w:rPr>
          <w:rFonts w:asciiTheme="minorHAnsi" w:eastAsiaTheme="minorEastAsia" w:hAnsiTheme="minorHAnsi" w:cstheme="minorBidi"/>
          <w:smallCaps w:val="0"/>
          <w:noProof/>
          <w:sz w:val="22"/>
          <w:szCs w:val="22"/>
        </w:rPr>
      </w:pPr>
      <w:hyperlink w:anchor="_Toc323813666" w:history="1">
        <w:r w:rsidR="00F76361" w:rsidRPr="00D85DEC">
          <w:rPr>
            <w:rStyle w:val="Hyperlink"/>
            <w:noProof/>
          </w:rPr>
          <w:t>3.9</w:t>
        </w:r>
        <w:r w:rsidR="00F76361">
          <w:rPr>
            <w:rFonts w:asciiTheme="minorHAnsi" w:eastAsiaTheme="minorEastAsia" w:hAnsiTheme="minorHAnsi" w:cstheme="minorBidi"/>
            <w:smallCaps w:val="0"/>
            <w:noProof/>
            <w:sz w:val="22"/>
            <w:szCs w:val="22"/>
          </w:rPr>
          <w:tab/>
        </w:r>
        <w:r w:rsidR="00F76361" w:rsidRPr="00D85DEC">
          <w:rPr>
            <w:rStyle w:val="Hyperlink"/>
            <w:noProof/>
          </w:rPr>
          <w:t>Customer Service Requirements – P1 &amp; P2</w:t>
        </w:r>
        <w:r w:rsidR="00F76361">
          <w:rPr>
            <w:noProof/>
            <w:webHidden/>
          </w:rPr>
          <w:tab/>
        </w:r>
        <w:r>
          <w:rPr>
            <w:noProof/>
            <w:webHidden/>
          </w:rPr>
          <w:fldChar w:fldCharType="begin"/>
        </w:r>
        <w:r w:rsidR="00F76361">
          <w:rPr>
            <w:noProof/>
            <w:webHidden/>
          </w:rPr>
          <w:instrText xml:space="preserve"> PAGEREF _Toc323813666 \h </w:instrText>
        </w:r>
        <w:r>
          <w:rPr>
            <w:noProof/>
            <w:webHidden/>
          </w:rPr>
        </w:r>
        <w:r>
          <w:rPr>
            <w:noProof/>
            <w:webHidden/>
          </w:rPr>
          <w:fldChar w:fldCharType="separate"/>
        </w:r>
        <w:r w:rsidR="00F76361">
          <w:rPr>
            <w:noProof/>
            <w:webHidden/>
          </w:rPr>
          <w:t>10</w:t>
        </w:r>
        <w:r>
          <w:rPr>
            <w:noProof/>
            <w:webHidden/>
          </w:rPr>
          <w:fldChar w:fldCharType="end"/>
        </w:r>
      </w:hyperlink>
    </w:p>
    <w:p w:rsidR="00F76361" w:rsidRDefault="00360362">
      <w:pPr>
        <w:pStyle w:val="TOC2"/>
        <w:tabs>
          <w:tab w:val="left" w:pos="960"/>
          <w:tab w:val="right" w:leader="dot" w:pos="9620"/>
        </w:tabs>
        <w:rPr>
          <w:rFonts w:asciiTheme="minorHAnsi" w:eastAsiaTheme="minorEastAsia" w:hAnsiTheme="minorHAnsi" w:cstheme="minorBidi"/>
          <w:smallCaps w:val="0"/>
          <w:noProof/>
          <w:sz w:val="22"/>
          <w:szCs w:val="22"/>
        </w:rPr>
      </w:pPr>
      <w:hyperlink w:anchor="_Toc323813667" w:history="1">
        <w:r w:rsidR="00F76361" w:rsidRPr="00D85DEC">
          <w:rPr>
            <w:rStyle w:val="Hyperlink"/>
            <w:noProof/>
          </w:rPr>
          <w:t>3.10</w:t>
        </w:r>
        <w:r w:rsidR="00F76361">
          <w:rPr>
            <w:rFonts w:asciiTheme="minorHAnsi" w:eastAsiaTheme="minorEastAsia" w:hAnsiTheme="minorHAnsi" w:cstheme="minorBidi"/>
            <w:smallCaps w:val="0"/>
            <w:noProof/>
            <w:sz w:val="22"/>
            <w:szCs w:val="22"/>
          </w:rPr>
          <w:tab/>
        </w:r>
        <w:r w:rsidR="00F76361" w:rsidRPr="00D85DEC">
          <w:rPr>
            <w:rStyle w:val="Hyperlink"/>
            <w:noProof/>
          </w:rPr>
          <w:t>Blogging and Buying Guides – P1</w:t>
        </w:r>
        <w:r w:rsidR="00F76361">
          <w:rPr>
            <w:noProof/>
            <w:webHidden/>
          </w:rPr>
          <w:tab/>
        </w:r>
        <w:r>
          <w:rPr>
            <w:noProof/>
            <w:webHidden/>
          </w:rPr>
          <w:fldChar w:fldCharType="begin"/>
        </w:r>
        <w:r w:rsidR="00F76361">
          <w:rPr>
            <w:noProof/>
            <w:webHidden/>
          </w:rPr>
          <w:instrText xml:space="preserve"> PAGEREF _Toc323813667 \h </w:instrText>
        </w:r>
        <w:r>
          <w:rPr>
            <w:noProof/>
            <w:webHidden/>
          </w:rPr>
        </w:r>
        <w:r>
          <w:rPr>
            <w:noProof/>
            <w:webHidden/>
          </w:rPr>
          <w:fldChar w:fldCharType="separate"/>
        </w:r>
        <w:r w:rsidR="00F76361">
          <w:rPr>
            <w:noProof/>
            <w:webHidden/>
          </w:rPr>
          <w:t>11</w:t>
        </w:r>
        <w:r>
          <w:rPr>
            <w:noProof/>
            <w:webHidden/>
          </w:rPr>
          <w:fldChar w:fldCharType="end"/>
        </w:r>
      </w:hyperlink>
    </w:p>
    <w:p w:rsidR="00F76361" w:rsidRDefault="00360362">
      <w:pPr>
        <w:pStyle w:val="TOC2"/>
        <w:tabs>
          <w:tab w:val="left" w:pos="960"/>
          <w:tab w:val="right" w:leader="dot" w:pos="9620"/>
        </w:tabs>
        <w:rPr>
          <w:rFonts w:asciiTheme="minorHAnsi" w:eastAsiaTheme="minorEastAsia" w:hAnsiTheme="minorHAnsi" w:cstheme="minorBidi"/>
          <w:smallCaps w:val="0"/>
          <w:noProof/>
          <w:sz w:val="22"/>
          <w:szCs w:val="22"/>
        </w:rPr>
      </w:pPr>
      <w:hyperlink w:anchor="_Toc323813668" w:history="1">
        <w:r w:rsidR="00F76361" w:rsidRPr="00D85DEC">
          <w:rPr>
            <w:rStyle w:val="Hyperlink"/>
            <w:noProof/>
          </w:rPr>
          <w:t>3.11</w:t>
        </w:r>
        <w:r w:rsidR="00F76361">
          <w:rPr>
            <w:rFonts w:asciiTheme="minorHAnsi" w:eastAsiaTheme="minorEastAsia" w:hAnsiTheme="minorHAnsi" w:cstheme="minorBidi"/>
            <w:smallCaps w:val="0"/>
            <w:noProof/>
            <w:sz w:val="22"/>
            <w:szCs w:val="22"/>
          </w:rPr>
          <w:tab/>
        </w:r>
        <w:r w:rsidR="00F76361" w:rsidRPr="00D85DEC">
          <w:rPr>
            <w:rStyle w:val="Hyperlink"/>
            <w:noProof/>
          </w:rPr>
          <w:t>Category Page Requirements – P1</w:t>
        </w:r>
        <w:r w:rsidR="00F76361">
          <w:rPr>
            <w:noProof/>
            <w:webHidden/>
          </w:rPr>
          <w:tab/>
        </w:r>
        <w:r>
          <w:rPr>
            <w:noProof/>
            <w:webHidden/>
          </w:rPr>
          <w:fldChar w:fldCharType="begin"/>
        </w:r>
        <w:r w:rsidR="00F76361">
          <w:rPr>
            <w:noProof/>
            <w:webHidden/>
          </w:rPr>
          <w:instrText xml:space="preserve"> PAGEREF _Toc323813668 \h </w:instrText>
        </w:r>
        <w:r>
          <w:rPr>
            <w:noProof/>
            <w:webHidden/>
          </w:rPr>
        </w:r>
        <w:r>
          <w:rPr>
            <w:noProof/>
            <w:webHidden/>
          </w:rPr>
          <w:fldChar w:fldCharType="separate"/>
        </w:r>
        <w:r w:rsidR="00F76361">
          <w:rPr>
            <w:noProof/>
            <w:webHidden/>
          </w:rPr>
          <w:t>12</w:t>
        </w:r>
        <w:r>
          <w:rPr>
            <w:noProof/>
            <w:webHidden/>
          </w:rPr>
          <w:fldChar w:fldCharType="end"/>
        </w:r>
      </w:hyperlink>
    </w:p>
    <w:p w:rsidR="00F76361" w:rsidRDefault="00360362">
      <w:pPr>
        <w:pStyle w:val="TOC2"/>
        <w:tabs>
          <w:tab w:val="left" w:pos="960"/>
          <w:tab w:val="right" w:leader="dot" w:pos="9620"/>
        </w:tabs>
        <w:rPr>
          <w:rFonts w:asciiTheme="minorHAnsi" w:eastAsiaTheme="minorEastAsia" w:hAnsiTheme="minorHAnsi" w:cstheme="minorBidi"/>
          <w:smallCaps w:val="0"/>
          <w:noProof/>
          <w:sz w:val="22"/>
          <w:szCs w:val="22"/>
        </w:rPr>
      </w:pPr>
      <w:hyperlink w:anchor="_Toc323813669" w:history="1">
        <w:r w:rsidR="00F76361" w:rsidRPr="00D85DEC">
          <w:rPr>
            <w:rStyle w:val="Hyperlink"/>
            <w:noProof/>
          </w:rPr>
          <w:t>3.12</w:t>
        </w:r>
        <w:r w:rsidR="00F76361">
          <w:rPr>
            <w:rFonts w:asciiTheme="minorHAnsi" w:eastAsiaTheme="minorEastAsia" w:hAnsiTheme="minorHAnsi" w:cstheme="minorBidi"/>
            <w:smallCaps w:val="0"/>
            <w:noProof/>
            <w:sz w:val="22"/>
            <w:szCs w:val="22"/>
          </w:rPr>
          <w:tab/>
        </w:r>
        <w:r w:rsidR="00F76361" w:rsidRPr="00D85DEC">
          <w:rPr>
            <w:rStyle w:val="Hyperlink"/>
            <w:noProof/>
          </w:rPr>
          <w:t>Advertisement Units – P1</w:t>
        </w:r>
        <w:r w:rsidR="00F76361">
          <w:rPr>
            <w:noProof/>
            <w:webHidden/>
          </w:rPr>
          <w:tab/>
        </w:r>
        <w:r>
          <w:rPr>
            <w:noProof/>
            <w:webHidden/>
          </w:rPr>
          <w:fldChar w:fldCharType="begin"/>
        </w:r>
        <w:r w:rsidR="00F76361">
          <w:rPr>
            <w:noProof/>
            <w:webHidden/>
          </w:rPr>
          <w:instrText xml:space="preserve"> PAGEREF _Toc323813669 \h </w:instrText>
        </w:r>
        <w:r>
          <w:rPr>
            <w:noProof/>
            <w:webHidden/>
          </w:rPr>
        </w:r>
        <w:r>
          <w:rPr>
            <w:noProof/>
            <w:webHidden/>
          </w:rPr>
          <w:fldChar w:fldCharType="separate"/>
        </w:r>
        <w:r w:rsidR="00F76361">
          <w:rPr>
            <w:noProof/>
            <w:webHidden/>
          </w:rPr>
          <w:t>12</w:t>
        </w:r>
        <w:r>
          <w:rPr>
            <w:noProof/>
            <w:webHidden/>
          </w:rPr>
          <w:fldChar w:fldCharType="end"/>
        </w:r>
      </w:hyperlink>
    </w:p>
    <w:p w:rsidR="00F76361" w:rsidRDefault="00360362">
      <w:pPr>
        <w:pStyle w:val="TOC2"/>
        <w:tabs>
          <w:tab w:val="left" w:pos="960"/>
          <w:tab w:val="right" w:leader="dot" w:pos="9620"/>
        </w:tabs>
        <w:rPr>
          <w:rFonts w:asciiTheme="minorHAnsi" w:eastAsiaTheme="minorEastAsia" w:hAnsiTheme="minorHAnsi" w:cstheme="minorBidi"/>
          <w:smallCaps w:val="0"/>
          <w:noProof/>
          <w:sz w:val="22"/>
          <w:szCs w:val="22"/>
        </w:rPr>
      </w:pPr>
      <w:hyperlink w:anchor="_Toc323813670" w:history="1">
        <w:r w:rsidR="00F76361" w:rsidRPr="00D85DEC">
          <w:rPr>
            <w:rStyle w:val="Hyperlink"/>
            <w:noProof/>
          </w:rPr>
          <w:t>3.13</w:t>
        </w:r>
        <w:r w:rsidR="00F76361">
          <w:rPr>
            <w:rFonts w:asciiTheme="minorHAnsi" w:eastAsiaTheme="minorEastAsia" w:hAnsiTheme="minorHAnsi" w:cstheme="minorBidi"/>
            <w:smallCaps w:val="0"/>
            <w:noProof/>
            <w:sz w:val="22"/>
            <w:szCs w:val="22"/>
          </w:rPr>
          <w:tab/>
        </w:r>
        <w:r w:rsidR="00F76361" w:rsidRPr="00D85DEC">
          <w:rPr>
            <w:rStyle w:val="Hyperlink"/>
            <w:noProof/>
          </w:rPr>
          <w:t>Emails – P1</w:t>
        </w:r>
        <w:r w:rsidR="00F76361">
          <w:rPr>
            <w:noProof/>
            <w:webHidden/>
          </w:rPr>
          <w:tab/>
        </w:r>
        <w:r>
          <w:rPr>
            <w:noProof/>
            <w:webHidden/>
          </w:rPr>
          <w:fldChar w:fldCharType="begin"/>
        </w:r>
        <w:r w:rsidR="00F76361">
          <w:rPr>
            <w:noProof/>
            <w:webHidden/>
          </w:rPr>
          <w:instrText xml:space="preserve"> PAGEREF _Toc323813670 \h </w:instrText>
        </w:r>
        <w:r>
          <w:rPr>
            <w:noProof/>
            <w:webHidden/>
          </w:rPr>
        </w:r>
        <w:r>
          <w:rPr>
            <w:noProof/>
            <w:webHidden/>
          </w:rPr>
          <w:fldChar w:fldCharType="separate"/>
        </w:r>
        <w:r w:rsidR="00F76361">
          <w:rPr>
            <w:noProof/>
            <w:webHidden/>
          </w:rPr>
          <w:t>12</w:t>
        </w:r>
        <w:r>
          <w:rPr>
            <w:noProof/>
            <w:webHidden/>
          </w:rPr>
          <w:fldChar w:fldCharType="end"/>
        </w:r>
      </w:hyperlink>
    </w:p>
    <w:p w:rsidR="00F76361" w:rsidRDefault="00360362">
      <w:pPr>
        <w:pStyle w:val="TOC2"/>
        <w:tabs>
          <w:tab w:val="left" w:pos="960"/>
          <w:tab w:val="right" w:leader="dot" w:pos="9620"/>
        </w:tabs>
        <w:rPr>
          <w:rFonts w:asciiTheme="minorHAnsi" w:eastAsiaTheme="minorEastAsia" w:hAnsiTheme="minorHAnsi" w:cstheme="minorBidi"/>
          <w:smallCaps w:val="0"/>
          <w:noProof/>
          <w:sz w:val="22"/>
          <w:szCs w:val="22"/>
        </w:rPr>
      </w:pPr>
      <w:hyperlink w:anchor="_Toc323813672" w:history="1">
        <w:r w:rsidR="00F76361" w:rsidRPr="00D85DEC">
          <w:rPr>
            <w:rStyle w:val="Hyperlink"/>
            <w:noProof/>
          </w:rPr>
          <w:t>3.14</w:t>
        </w:r>
        <w:r w:rsidR="00F76361">
          <w:rPr>
            <w:rFonts w:asciiTheme="minorHAnsi" w:eastAsiaTheme="minorEastAsia" w:hAnsiTheme="minorHAnsi" w:cstheme="minorBidi"/>
            <w:smallCaps w:val="0"/>
            <w:noProof/>
            <w:sz w:val="22"/>
            <w:szCs w:val="22"/>
          </w:rPr>
          <w:tab/>
        </w:r>
        <w:r w:rsidR="00F76361" w:rsidRPr="00D85DEC">
          <w:rPr>
            <w:rStyle w:val="Hyperlink"/>
            <w:noProof/>
          </w:rPr>
          <w:t>Crowdsourcing – P2</w:t>
        </w:r>
        <w:r w:rsidR="00F76361">
          <w:rPr>
            <w:noProof/>
            <w:webHidden/>
          </w:rPr>
          <w:tab/>
        </w:r>
        <w:r>
          <w:rPr>
            <w:noProof/>
            <w:webHidden/>
          </w:rPr>
          <w:fldChar w:fldCharType="begin"/>
        </w:r>
        <w:r w:rsidR="00F76361">
          <w:rPr>
            <w:noProof/>
            <w:webHidden/>
          </w:rPr>
          <w:instrText xml:space="preserve"> PAGEREF _Toc323813672 \h </w:instrText>
        </w:r>
        <w:r>
          <w:rPr>
            <w:noProof/>
            <w:webHidden/>
          </w:rPr>
        </w:r>
        <w:r>
          <w:rPr>
            <w:noProof/>
            <w:webHidden/>
          </w:rPr>
          <w:fldChar w:fldCharType="separate"/>
        </w:r>
        <w:r w:rsidR="00F76361">
          <w:rPr>
            <w:noProof/>
            <w:webHidden/>
          </w:rPr>
          <w:t>13</w:t>
        </w:r>
        <w:r>
          <w:rPr>
            <w:noProof/>
            <w:webHidden/>
          </w:rPr>
          <w:fldChar w:fldCharType="end"/>
        </w:r>
      </w:hyperlink>
    </w:p>
    <w:p w:rsidR="00F76361" w:rsidRDefault="00360362">
      <w:pPr>
        <w:pStyle w:val="TOC2"/>
        <w:tabs>
          <w:tab w:val="left" w:pos="960"/>
          <w:tab w:val="right" w:leader="dot" w:pos="9620"/>
        </w:tabs>
        <w:rPr>
          <w:rFonts w:asciiTheme="minorHAnsi" w:eastAsiaTheme="minorEastAsia" w:hAnsiTheme="minorHAnsi" w:cstheme="minorBidi"/>
          <w:smallCaps w:val="0"/>
          <w:noProof/>
          <w:sz w:val="22"/>
          <w:szCs w:val="22"/>
        </w:rPr>
      </w:pPr>
      <w:hyperlink w:anchor="_Toc323813673" w:history="1">
        <w:r w:rsidR="00F76361" w:rsidRPr="00D85DEC">
          <w:rPr>
            <w:rStyle w:val="Hyperlink"/>
            <w:noProof/>
          </w:rPr>
          <w:t>3.15</w:t>
        </w:r>
        <w:r w:rsidR="00F76361">
          <w:rPr>
            <w:rFonts w:asciiTheme="minorHAnsi" w:eastAsiaTheme="minorEastAsia" w:hAnsiTheme="minorHAnsi" w:cstheme="minorBidi"/>
            <w:smallCaps w:val="0"/>
            <w:noProof/>
            <w:sz w:val="22"/>
            <w:szCs w:val="22"/>
          </w:rPr>
          <w:tab/>
        </w:r>
        <w:r w:rsidR="00F76361" w:rsidRPr="00D85DEC">
          <w:rPr>
            <w:rStyle w:val="Hyperlink"/>
            <w:noProof/>
          </w:rPr>
          <w:t>Static Pages – P1</w:t>
        </w:r>
        <w:r w:rsidR="00F76361">
          <w:rPr>
            <w:noProof/>
            <w:webHidden/>
          </w:rPr>
          <w:tab/>
        </w:r>
        <w:r>
          <w:rPr>
            <w:noProof/>
            <w:webHidden/>
          </w:rPr>
          <w:fldChar w:fldCharType="begin"/>
        </w:r>
        <w:r w:rsidR="00F76361">
          <w:rPr>
            <w:noProof/>
            <w:webHidden/>
          </w:rPr>
          <w:instrText xml:space="preserve"> PAGEREF _Toc323813673 \h </w:instrText>
        </w:r>
        <w:r>
          <w:rPr>
            <w:noProof/>
            <w:webHidden/>
          </w:rPr>
        </w:r>
        <w:r>
          <w:rPr>
            <w:noProof/>
            <w:webHidden/>
          </w:rPr>
          <w:fldChar w:fldCharType="separate"/>
        </w:r>
        <w:r w:rsidR="00F76361">
          <w:rPr>
            <w:noProof/>
            <w:webHidden/>
          </w:rPr>
          <w:t>13</w:t>
        </w:r>
        <w:r>
          <w:rPr>
            <w:noProof/>
            <w:webHidden/>
          </w:rPr>
          <w:fldChar w:fldCharType="end"/>
        </w:r>
      </w:hyperlink>
    </w:p>
    <w:p w:rsidR="00F76361" w:rsidRDefault="00360362">
      <w:pPr>
        <w:pStyle w:val="TOC2"/>
        <w:tabs>
          <w:tab w:val="left" w:pos="720"/>
          <w:tab w:val="right" w:leader="dot" w:pos="9620"/>
        </w:tabs>
        <w:rPr>
          <w:rFonts w:asciiTheme="minorHAnsi" w:eastAsiaTheme="minorEastAsia" w:hAnsiTheme="minorHAnsi" w:cstheme="minorBidi"/>
          <w:smallCaps w:val="0"/>
          <w:noProof/>
          <w:sz w:val="22"/>
          <w:szCs w:val="22"/>
        </w:rPr>
      </w:pPr>
      <w:hyperlink w:anchor="_Toc323813677" w:history="1">
        <w:r w:rsidR="00F76361" w:rsidRPr="00D85DEC">
          <w:rPr>
            <w:rStyle w:val="Hyperlink"/>
            <w:rFonts w:cs="Arial"/>
            <w:noProof/>
          </w:rPr>
          <w:t>4</w:t>
        </w:r>
        <w:r w:rsidR="00F76361">
          <w:rPr>
            <w:rFonts w:asciiTheme="minorHAnsi" w:eastAsiaTheme="minorEastAsia" w:hAnsiTheme="minorHAnsi" w:cstheme="minorBidi"/>
            <w:smallCaps w:val="0"/>
            <w:noProof/>
            <w:sz w:val="22"/>
            <w:szCs w:val="22"/>
          </w:rPr>
          <w:tab/>
        </w:r>
        <w:r w:rsidR="00F76361" w:rsidRPr="00D85DEC">
          <w:rPr>
            <w:rStyle w:val="Hyperlink"/>
            <w:rFonts w:cs="Arial"/>
            <w:noProof/>
          </w:rPr>
          <w:t>User Experience Requirements</w:t>
        </w:r>
        <w:r w:rsidR="00F76361">
          <w:rPr>
            <w:noProof/>
            <w:webHidden/>
          </w:rPr>
          <w:tab/>
        </w:r>
        <w:r>
          <w:rPr>
            <w:noProof/>
            <w:webHidden/>
          </w:rPr>
          <w:fldChar w:fldCharType="begin"/>
        </w:r>
        <w:r w:rsidR="00F76361">
          <w:rPr>
            <w:noProof/>
            <w:webHidden/>
          </w:rPr>
          <w:instrText xml:space="preserve"> PAGEREF _Toc323813677 \h </w:instrText>
        </w:r>
        <w:r>
          <w:rPr>
            <w:noProof/>
            <w:webHidden/>
          </w:rPr>
        </w:r>
        <w:r>
          <w:rPr>
            <w:noProof/>
            <w:webHidden/>
          </w:rPr>
          <w:fldChar w:fldCharType="separate"/>
        </w:r>
        <w:r w:rsidR="00F76361">
          <w:rPr>
            <w:noProof/>
            <w:webHidden/>
          </w:rPr>
          <w:t>14</w:t>
        </w:r>
        <w:r>
          <w:rPr>
            <w:noProof/>
            <w:webHidden/>
          </w:rPr>
          <w:fldChar w:fldCharType="end"/>
        </w:r>
      </w:hyperlink>
    </w:p>
    <w:p w:rsidR="00F76361" w:rsidRDefault="00360362">
      <w:pPr>
        <w:pStyle w:val="TOC2"/>
        <w:tabs>
          <w:tab w:val="left" w:pos="720"/>
          <w:tab w:val="right" w:leader="dot" w:pos="9620"/>
        </w:tabs>
        <w:rPr>
          <w:rFonts w:asciiTheme="minorHAnsi" w:eastAsiaTheme="minorEastAsia" w:hAnsiTheme="minorHAnsi" w:cstheme="minorBidi"/>
          <w:smallCaps w:val="0"/>
          <w:noProof/>
          <w:sz w:val="22"/>
          <w:szCs w:val="22"/>
        </w:rPr>
      </w:pPr>
      <w:hyperlink w:anchor="_Toc323813678" w:history="1">
        <w:r w:rsidR="00F76361" w:rsidRPr="00D85DEC">
          <w:rPr>
            <w:rStyle w:val="Hyperlink"/>
            <w:rFonts w:cs="Arial"/>
            <w:noProof/>
          </w:rPr>
          <w:t>5</w:t>
        </w:r>
        <w:r w:rsidR="00F76361">
          <w:rPr>
            <w:rFonts w:asciiTheme="minorHAnsi" w:eastAsiaTheme="minorEastAsia" w:hAnsiTheme="minorHAnsi" w:cstheme="minorBidi"/>
            <w:smallCaps w:val="0"/>
            <w:noProof/>
            <w:sz w:val="22"/>
            <w:szCs w:val="22"/>
          </w:rPr>
          <w:tab/>
        </w:r>
        <w:r w:rsidR="00F76361" w:rsidRPr="00D85DEC">
          <w:rPr>
            <w:rStyle w:val="Hyperlink"/>
            <w:rFonts w:cs="Arial"/>
            <w:noProof/>
          </w:rPr>
          <w:t>Integration and Migration</w:t>
        </w:r>
        <w:r w:rsidR="00F76361">
          <w:rPr>
            <w:noProof/>
            <w:webHidden/>
          </w:rPr>
          <w:tab/>
        </w:r>
        <w:r>
          <w:rPr>
            <w:noProof/>
            <w:webHidden/>
          </w:rPr>
          <w:fldChar w:fldCharType="begin"/>
        </w:r>
        <w:r w:rsidR="00F76361">
          <w:rPr>
            <w:noProof/>
            <w:webHidden/>
          </w:rPr>
          <w:instrText xml:space="preserve"> PAGEREF _Toc323813678 \h </w:instrText>
        </w:r>
        <w:r>
          <w:rPr>
            <w:noProof/>
            <w:webHidden/>
          </w:rPr>
        </w:r>
        <w:r>
          <w:rPr>
            <w:noProof/>
            <w:webHidden/>
          </w:rPr>
          <w:fldChar w:fldCharType="separate"/>
        </w:r>
        <w:r w:rsidR="00F76361">
          <w:rPr>
            <w:noProof/>
            <w:webHidden/>
          </w:rPr>
          <w:t>14</w:t>
        </w:r>
        <w:r>
          <w:rPr>
            <w:noProof/>
            <w:webHidden/>
          </w:rPr>
          <w:fldChar w:fldCharType="end"/>
        </w:r>
      </w:hyperlink>
    </w:p>
    <w:p w:rsidR="00F76361" w:rsidRDefault="00360362">
      <w:pPr>
        <w:pStyle w:val="TOC2"/>
        <w:tabs>
          <w:tab w:val="left" w:pos="720"/>
          <w:tab w:val="right" w:leader="dot" w:pos="9620"/>
        </w:tabs>
        <w:rPr>
          <w:rFonts w:asciiTheme="minorHAnsi" w:eastAsiaTheme="minorEastAsia" w:hAnsiTheme="minorHAnsi" w:cstheme="minorBidi"/>
          <w:smallCaps w:val="0"/>
          <w:noProof/>
          <w:sz w:val="22"/>
          <w:szCs w:val="22"/>
        </w:rPr>
      </w:pPr>
      <w:hyperlink w:anchor="_Toc323813679" w:history="1">
        <w:r w:rsidR="00F76361" w:rsidRPr="00D85DEC">
          <w:rPr>
            <w:rStyle w:val="Hyperlink"/>
            <w:rFonts w:cs="Arial"/>
            <w:noProof/>
          </w:rPr>
          <w:t>6</w:t>
        </w:r>
        <w:r w:rsidR="00F76361">
          <w:rPr>
            <w:rFonts w:asciiTheme="minorHAnsi" w:eastAsiaTheme="minorEastAsia" w:hAnsiTheme="minorHAnsi" w:cstheme="minorBidi"/>
            <w:smallCaps w:val="0"/>
            <w:noProof/>
            <w:sz w:val="22"/>
            <w:szCs w:val="22"/>
          </w:rPr>
          <w:tab/>
        </w:r>
        <w:r w:rsidR="00F76361" w:rsidRPr="00D85DEC">
          <w:rPr>
            <w:rStyle w:val="Hyperlink"/>
            <w:rFonts w:cs="Arial"/>
            <w:noProof/>
          </w:rPr>
          <w:t>Operations and Maintenance</w:t>
        </w:r>
        <w:r w:rsidR="00F76361">
          <w:rPr>
            <w:noProof/>
            <w:webHidden/>
          </w:rPr>
          <w:tab/>
        </w:r>
        <w:r>
          <w:rPr>
            <w:noProof/>
            <w:webHidden/>
          </w:rPr>
          <w:fldChar w:fldCharType="begin"/>
        </w:r>
        <w:r w:rsidR="00F76361">
          <w:rPr>
            <w:noProof/>
            <w:webHidden/>
          </w:rPr>
          <w:instrText xml:space="preserve"> PAGEREF _Toc323813679 \h </w:instrText>
        </w:r>
        <w:r>
          <w:rPr>
            <w:noProof/>
            <w:webHidden/>
          </w:rPr>
        </w:r>
        <w:r>
          <w:rPr>
            <w:noProof/>
            <w:webHidden/>
          </w:rPr>
          <w:fldChar w:fldCharType="separate"/>
        </w:r>
        <w:r w:rsidR="00F76361">
          <w:rPr>
            <w:noProof/>
            <w:webHidden/>
          </w:rPr>
          <w:t>15</w:t>
        </w:r>
        <w:r>
          <w:rPr>
            <w:noProof/>
            <w:webHidden/>
          </w:rPr>
          <w:fldChar w:fldCharType="end"/>
        </w:r>
      </w:hyperlink>
    </w:p>
    <w:p w:rsidR="00F76361" w:rsidRDefault="00360362">
      <w:pPr>
        <w:pStyle w:val="TOC2"/>
        <w:tabs>
          <w:tab w:val="left" w:pos="720"/>
          <w:tab w:val="right" w:leader="dot" w:pos="9620"/>
        </w:tabs>
        <w:rPr>
          <w:rFonts w:asciiTheme="minorHAnsi" w:eastAsiaTheme="minorEastAsia" w:hAnsiTheme="minorHAnsi" w:cstheme="minorBidi"/>
          <w:smallCaps w:val="0"/>
          <w:noProof/>
          <w:sz w:val="22"/>
          <w:szCs w:val="22"/>
        </w:rPr>
      </w:pPr>
      <w:hyperlink w:anchor="_Toc323813680" w:history="1">
        <w:r w:rsidR="00F76361" w:rsidRPr="00D85DEC">
          <w:rPr>
            <w:rStyle w:val="Hyperlink"/>
            <w:noProof/>
          </w:rPr>
          <w:t>6.1</w:t>
        </w:r>
        <w:r w:rsidR="00F76361">
          <w:rPr>
            <w:rFonts w:asciiTheme="minorHAnsi" w:eastAsiaTheme="minorEastAsia" w:hAnsiTheme="minorHAnsi" w:cstheme="minorBidi"/>
            <w:smallCaps w:val="0"/>
            <w:noProof/>
            <w:sz w:val="22"/>
            <w:szCs w:val="22"/>
          </w:rPr>
          <w:tab/>
        </w:r>
        <w:r w:rsidR="00F76361" w:rsidRPr="00D85DEC">
          <w:rPr>
            <w:rStyle w:val="Hyperlink"/>
            <w:noProof/>
          </w:rPr>
          <w:t>Service Level Agreement</w:t>
        </w:r>
        <w:r w:rsidR="00F76361">
          <w:rPr>
            <w:noProof/>
            <w:webHidden/>
          </w:rPr>
          <w:tab/>
        </w:r>
        <w:r>
          <w:rPr>
            <w:noProof/>
            <w:webHidden/>
          </w:rPr>
          <w:fldChar w:fldCharType="begin"/>
        </w:r>
        <w:r w:rsidR="00F76361">
          <w:rPr>
            <w:noProof/>
            <w:webHidden/>
          </w:rPr>
          <w:instrText xml:space="preserve"> PAGEREF _Toc323813680 \h </w:instrText>
        </w:r>
        <w:r>
          <w:rPr>
            <w:noProof/>
            <w:webHidden/>
          </w:rPr>
        </w:r>
        <w:r>
          <w:rPr>
            <w:noProof/>
            <w:webHidden/>
          </w:rPr>
          <w:fldChar w:fldCharType="separate"/>
        </w:r>
        <w:r w:rsidR="00F76361">
          <w:rPr>
            <w:noProof/>
            <w:webHidden/>
          </w:rPr>
          <w:t>15</w:t>
        </w:r>
        <w:r>
          <w:rPr>
            <w:noProof/>
            <w:webHidden/>
          </w:rPr>
          <w:fldChar w:fldCharType="end"/>
        </w:r>
      </w:hyperlink>
    </w:p>
    <w:p w:rsidR="00F76361" w:rsidRDefault="00360362">
      <w:pPr>
        <w:pStyle w:val="TOC2"/>
        <w:tabs>
          <w:tab w:val="left" w:pos="720"/>
          <w:tab w:val="right" w:leader="dot" w:pos="9620"/>
        </w:tabs>
        <w:rPr>
          <w:rFonts w:asciiTheme="minorHAnsi" w:eastAsiaTheme="minorEastAsia" w:hAnsiTheme="minorHAnsi" w:cstheme="minorBidi"/>
          <w:smallCaps w:val="0"/>
          <w:noProof/>
          <w:sz w:val="22"/>
          <w:szCs w:val="22"/>
        </w:rPr>
      </w:pPr>
      <w:hyperlink w:anchor="_Toc323813681" w:history="1">
        <w:r w:rsidR="00F76361" w:rsidRPr="00D85DEC">
          <w:rPr>
            <w:rStyle w:val="Hyperlink"/>
            <w:noProof/>
          </w:rPr>
          <w:t>6.2</w:t>
        </w:r>
        <w:r w:rsidR="00F76361">
          <w:rPr>
            <w:rFonts w:asciiTheme="minorHAnsi" w:eastAsiaTheme="minorEastAsia" w:hAnsiTheme="minorHAnsi" w:cstheme="minorBidi"/>
            <w:smallCaps w:val="0"/>
            <w:noProof/>
            <w:sz w:val="22"/>
            <w:szCs w:val="22"/>
          </w:rPr>
          <w:tab/>
        </w:r>
        <w:r w:rsidR="00F76361" w:rsidRPr="00D85DEC">
          <w:rPr>
            <w:rStyle w:val="Hyperlink"/>
            <w:noProof/>
          </w:rPr>
          <w:t>Monitoring and Alerts</w:t>
        </w:r>
        <w:r w:rsidR="00F76361">
          <w:rPr>
            <w:noProof/>
            <w:webHidden/>
          </w:rPr>
          <w:tab/>
        </w:r>
        <w:r>
          <w:rPr>
            <w:noProof/>
            <w:webHidden/>
          </w:rPr>
          <w:fldChar w:fldCharType="begin"/>
        </w:r>
        <w:r w:rsidR="00F76361">
          <w:rPr>
            <w:noProof/>
            <w:webHidden/>
          </w:rPr>
          <w:instrText xml:space="preserve"> PAGEREF _Toc323813681 \h </w:instrText>
        </w:r>
        <w:r>
          <w:rPr>
            <w:noProof/>
            <w:webHidden/>
          </w:rPr>
        </w:r>
        <w:r>
          <w:rPr>
            <w:noProof/>
            <w:webHidden/>
          </w:rPr>
          <w:fldChar w:fldCharType="separate"/>
        </w:r>
        <w:r w:rsidR="00F76361">
          <w:rPr>
            <w:noProof/>
            <w:webHidden/>
          </w:rPr>
          <w:t>15</w:t>
        </w:r>
        <w:r>
          <w:rPr>
            <w:noProof/>
            <w:webHidden/>
          </w:rPr>
          <w:fldChar w:fldCharType="end"/>
        </w:r>
      </w:hyperlink>
    </w:p>
    <w:p w:rsidR="00F76361" w:rsidRDefault="00360362">
      <w:pPr>
        <w:pStyle w:val="TOC2"/>
        <w:tabs>
          <w:tab w:val="left" w:pos="720"/>
          <w:tab w:val="right" w:leader="dot" w:pos="9620"/>
        </w:tabs>
        <w:rPr>
          <w:rFonts w:asciiTheme="minorHAnsi" w:eastAsiaTheme="minorEastAsia" w:hAnsiTheme="minorHAnsi" w:cstheme="minorBidi"/>
          <w:smallCaps w:val="0"/>
          <w:noProof/>
          <w:sz w:val="22"/>
          <w:szCs w:val="22"/>
        </w:rPr>
      </w:pPr>
      <w:hyperlink w:anchor="_Toc323813682" w:history="1">
        <w:r w:rsidR="00F76361" w:rsidRPr="00D85DEC">
          <w:rPr>
            <w:rStyle w:val="Hyperlink"/>
            <w:noProof/>
          </w:rPr>
          <w:t>6.3</w:t>
        </w:r>
        <w:r w:rsidR="00F76361">
          <w:rPr>
            <w:rFonts w:asciiTheme="minorHAnsi" w:eastAsiaTheme="minorEastAsia" w:hAnsiTheme="minorHAnsi" w:cstheme="minorBidi"/>
            <w:smallCaps w:val="0"/>
            <w:noProof/>
            <w:sz w:val="22"/>
            <w:szCs w:val="22"/>
          </w:rPr>
          <w:tab/>
        </w:r>
        <w:r w:rsidR="00F76361" w:rsidRPr="00D85DEC">
          <w:rPr>
            <w:rStyle w:val="Hyperlink"/>
            <w:noProof/>
          </w:rPr>
          <w:t>Business Continuity Planning (BCP)</w:t>
        </w:r>
        <w:r w:rsidR="00F76361">
          <w:rPr>
            <w:noProof/>
            <w:webHidden/>
          </w:rPr>
          <w:tab/>
        </w:r>
        <w:r>
          <w:rPr>
            <w:noProof/>
            <w:webHidden/>
          </w:rPr>
          <w:fldChar w:fldCharType="begin"/>
        </w:r>
        <w:r w:rsidR="00F76361">
          <w:rPr>
            <w:noProof/>
            <w:webHidden/>
          </w:rPr>
          <w:instrText xml:space="preserve"> PAGEREF _Toc323813682 \h </w:instrText>
        </w:r>
        <w:r>
          <w:rPr>
            <w:noProof/>
            <w:webHidden/>
          </w:rPr>
        </w:r>
        <w:r>
          <w:rPr>
            <w:noProof/>
            <w:webHidden/>
          </w:rPr>
          <w:fldChar w:fldCharType="separate"/>
        </w:r>
        <w:r w:rsidR="00F76361">
          <w:rPr>
            <w:noProof/>
            <w:webHidden/>
          </w:rPr>
          <w:t>15</w:t>
        </w:r>
        <w:r>
          <w:rPr>
            <w:noProof/>
            <w:webHidden/>
          </w:rPr>
          <w:fldChar w:fldCharType="end"/>
        </w:r>
      </w:hyperlink>
    </w:p>
    <w:p w:rsidR="00F76361" w:rsidRDefault="00360362">
      <w:pPr>
        <w:pStyle w:val="TOC2"/>
        <w:tabs>
          <w:tab w:val="left" w:pos="720"/>
          <w:tab w:val="right" w:leader="dot" w:pos="9620"/>
        </w:tabs>
        <w:rPr>
          <w:rFonts w:asciiTheme="minorHAnsi" w:eastAsiaTheme="minorEastAsia" w:hAnsiTheme="minorHAnsi" w:cstheme="minorBidi"/>
          <w:smallCaps w:val="0"/>
          <w:noProof/>
          <w:sz w:val="22"/>
          <w:szCs w:val="22"/>
        </w:rPr>
      </w:pPr>
      <w:hyperlink w:anchor="_Toc323813683" w:history="1">
        <w:r w:rsidR="00F76361" w:rsidRPr="00D85DEC">
          <w:rPr>
            <w:rStyle w:val="Hyperlink"/>
            <w:noProof/>
          </w:rPr>
          <w:t>6.4</w:t>
        </w:r>
        <w:r w:rsidR="00F76361">
          <w:rPr>
            <w:rFonts w:asciiTheme="minorHAnsi" w:eastAsiaTheme="minorEastAsia" w:hAnsiTheme="minorHAnsi" w:cstheme="minorBidi"/>
            <w:smallCaps w:val="0"/>
            <w:noProof/>
            <w:sz w:val="22"/>
            <w:szCs w:val="22"/>
          </w:rPr>
          <w:tab/>
        </w:r>
        <w:r w:rsidR="00F76361" w:rsidRPr="00D85DEC">
          <w:rPr>
            <w:rStyle w:val="Hyperlink"/>
            <w:noProof/>
          </w:rPr>
          <w:t>Capacity Planning</w:t>
        </w:r>
        <w:r w:rsidR="00F76361">
          <w:rPr>
            <w:noProof/>
            <w:webHidden/>
          </w:rPr>
          <w:tab/>
        </w:r>
        <w:r>
          <w:rPr>
            <w:noProof/>
            <w:webHidden/>
          </w:rPr>
          <w:fldChar w:fldCharType="begin"/>
        </w:r>
        <w:r w:rsidR="00F76361">
          <w:rPr>
            <w:noProof/>
            <w:webHidden/>
          </w:rPr>
          <w:instrText xml:space="preserve"> PAGEREF _Toc323813683 \h </w:instrText>
        </w:r>
        <w:r>
          <w:rPr>
            <w:noProof/>
            <w:webHidden/>
          </w:rPr>
        </w:r>
        <w:r>
          <w:rPr>
            <w:noProof/>
            <w:webHidden/>
          </w:rPr>
          <w:fldChar w:fldCharType="separate"/>
        </w:r>
        <w:r w:rsidR="00F76361">
          <w:rPr>
            <w:noProof/>
            <w:webHidden/>
          </w:rPr>
          <w:t>15</w:t>
        </w:r>
        <w:r>
          <w:rPr>
            <w:noProof/>
            <w:webHidden/>
          </w:rPr>
          <w:fldChar w:fldCharType="end"/>
        </w:r>
      </w:hyperlink>
    </w:p>
    <w:p w:rsidR="00F76361" w:rsidRDefault="00360362">
      <w:pPr>
        <w:pStyle w:val="TOC2"/>
        <w:tabs>
          <w:tab w:val="left" w:pos="720"/>
          <w:tab w:val="right" w:leader="dot" w:pos="9620"/>
        </w:tabs>
        <w:rPr>
          <w:rFonts w:asciiTheme="minorHAnsi" w:eastAsiaTheme="minorEastAsia" w:hAnsiTheme="minorHAnsi" w:cstheme="minorBidi"/>
          <w:smallCaps w:val="0"/>
          <w:noProof/>
          <w:sz w:val="22"/>
          <w:szCs w:val="22"/>
        </w:rPr>
      </w:pPr>
      <w:hyperlink w:anchor="_Toc323813684" w:history="1">
        <w:r w:rsidR="00F76361" w:rsidRPr="00D85DEC">
          <w:rPr>
            <w:rStyle w:val="Hyperlink"/>
            <w:noProof/>
          </w:rPr>
          <w:t>6.5</w:t>
        </w:r>
        <w:r w:rsidR="00F76361">
          <w:rPr>
            <w:rFonts w:asciiTheme="minorHAnsi" w:eastAsiaTheme="minorEastAsia" w:hAnsiTheme="minorHAnsi" w:cstheme="minorBidi"/>
            <w:smallCaps w:val="0"/>
            <w:noProof/>
            <w:sz w:val="22"/>
            <w:szCs w:val="22"/>
          </w:rPr>
          <w:tab/>
        </w:r>
        <w:r w:rsidR="00F76361" w:rsidRPr="00D85DEC">
          <w:rPr>
            <w:rStyle w:val="Hyperlink"/>
            <w:noProof/>
          </w:rPr>
          <w:t>Escalations</w:t>
        </w:r>
        <w:r w:rsidR="00F76361">
          <w:rPr>
            <w:noProof/>
            <w:webHidden/>
          </w:rPr>
          <w:tab/>
        </w:r>
        <w:r>
          <w:rPr>
            <w:noProof/>
            <w:webHidden/>
          </w:rPr>
          <w:fldChar w:fldCharType="begin"/>
        </w:r>
        <w:r w:rsidR="00F76361">
          <w:rPr>
            <w:noProof/>
            <w:webHidden/>
          </w:rPr>
          <w:instrText xml:space="preserve"> PAGEREF _Toc323813684 \h </w:instrText>
        </w:r>
        <w:r>
          <w:rPr>
            <w:noProof/>
            <w:webHidden/>
          </w:rPr>
        </w:r>
        <w:r>
          <w:rPr>
            <w:noProof/>
            <w:webHidden/>
          </w:rPr>
          <w:fldChar w:fldCharType="separate"/>
        </w:r>
        <w:r w:rsidR="00F76361">
          <w:rPr>
            <w:noProof/>
            <w:webHidden/>
          </w:rPr>
          <w:t>15</w:t>
        </w:r>
        <w:r>
          <w:rPr>
            <w:noProof/>
            <w:webHidden/>
          </w:rPr>
          <w:fldChar w:fldCharType="end"/>
        </w:r>
      </w:hyperlink>
    </w:p>
    <w:p w:rsidR="00F76361" w:rsidRDefault="00360362">
      <w:pPr>
        <w:pStyle w:val="TOC2"/>
        <w:tabs>
          <w:tab w:val="left" w:pos="720"/>
          <w:tab w:val="right" w:leader="dot" w:pos="9620"/>
        </w:tabs>
        <w:rPr>
          <w:rFonts w:asciiTheme="minorHAnsi" w:eastAsiaTheme="minorEastAsia" w:hAnsiTheme="minorHAnsi" w:cstheme="minorBidi"/>
          <w:smallCaps w:val="0"/>
          <w:noProof/>
          <w:sz w:val="22"/>
          <w:szCs w:val="22"/>
        </w:rPr>
      </w:pPr>
      <w:hyperlink w:anchor="_Toc323813685" w:history="1">
        <w:r w:rsidR="00F76361" w:rsidRPr="00D85DEC">
          <w:rPr>
            <w:rStyle w:val="Hyperlink"/>
            <w:rFonts w:cs="Arial"/>
            <w:noProof/>
          </w:rPr>
          <w:t>7</w:t>
        </w:r>
        <w:r w:rsidR="00F76361">
          <w:rPr>
            <w:rFonts w:asciiTheme="minorHAnsi" w:eastAsiaTheme="minorEastAsia" w:hAnsiTheme="minorHAnsi" w:cstheme="minorBidi"/>
            <w:smallCaps w:val="0"/>
            <w:noProof/>
            <w:sz w:val="22"/>
            <w:szCs w:val="22"/>
          </w:rPr>
          <w:tab/>
        </w:r>
        <w:r w:rsidR="00F76361" w:rsidRPr="00D85DEC">
          <w:rPr>
            <w:rStyle w:val="Hyperlink"/>
            <w:rFonts w:cs="Arial"/>
            <w:noProof/>
          </w:rPr>
          <w:t>International</w:t>
        </w:r>
        <w:r w:rsidR="00F76361">
          <w:rPr>
            <w:noProof/>
            <w:webHidden/>
          </w:rPr>
          <w:tab/>
        </w:r>
        <w:r>
          <w:rPr>
            <w:noProof/>
            <w:webHidden/>
          </w:rPr>
          <w:fldChar w:fldCharType="begin"/>
        </w:r>
        <w:r w:rsidR="00F76361">
          <w:rPr>
            <w:noProof/>
            <w:webHidden/>
          </w:rPr>
          <w:instrText xml:space="preserve"> PAGEREF _Toc323813685 \h </w:instrText>
        </w:r>
        <w:r>
          <w:rPr>
            <w:noProof/>
            <w:webHidden/>
          </w:rPr>
        </w:r>
        <w:r>
          <w:rPr>
            <w:noProof/>
            <w:webHidden/>
          </w:rPr>
          <w:fldChar w:fldCharType="separate"/>
        </w:r>
        <w:r w:rsidR="00F76361">
          <w:rPr>
            <w:noProof/>
            <w:webHidden/>
          </w:rPr>
          <w:t>15</w:t>
        </w:r>
        <w:r>
          <w:rPr>
            <w:noProof/>
            <w:webHidden/>
          </w:rPr>
          <w:fldChar w:fldCharType="end"/>
        </w:r>
      </w:hyperlink>
    </w:p>
    <w:p w:rsidR="00F76361" w:rsidRDefault="00360362">
      <w:pPr>
        <w:pStyle w:val="TOC2"/>
        <w:tabs>
          <w:tab w:val="left" w:pos="720"/>
          <w:tab w:val="right" w:leader="dot" w:pos="9620"/>
        </w:tabs>
        <w:rPr>
          <w:rFonts w:asciiTheme="minorHAnsi" w:eastAsiaTheme="minorEastAsia" w:hAnsiTheme="minorHAnsi" w:cstheme="minorBidi"/>
          <w:smallCaps w:val="0"/>
          <w:noProof/>
          <w:sz w:val="22"/>
          <w:szCs w:val="22"/>
        </w:rPr>
      </w:pPr>
      <w:hyperlink w:anchor="_Toc323813686" w:history="1">
        <w:r w:rsidR="00F76361" w:rsidRPr="00D85DEC">
          <w:rPr>
            <w:rStyle w:val="Hyperlink"/>
            <w:rFonts w:cs="Arial"/>
            <w:noProof/>
          </w:rPr>
          <w:t>8</w:t>
        </w:r>
        <w:r w:rsidR="00F76361">
          <w:rPr>
            <w:rFonts w:asciiTheme="minorHAnsi" w:eastAsiaTheme="minorEastAsia" w:hAnsiTheme="minorHAnsi" w:cstheme="minorBidi"/>
            <w:smallCaps w:val="0"/>
            <w:noProof/>
            <w:sz w:val="22"/>
            <w:szCs w:val="22"/>
          </w:rPr>
          <w:tab/>
        </w:r>
        <w:r w:rsidR="00F76361" w:rsidRPr="00D85DEC">
          <w:rPr>
            <w:rStyle w:val="Hyperlink"/>
            <w:rFonts w:cs="Arial"/>
            <w:noProof/>
          </w:rPr>
          <w:t>Legal</w:t>
        </w:r>
        <w:r w:rsidR="00F76361">
          <w:rPr>
            <w:noProof/>
            <w:webHidden/>
          </w:rPr>
          <w:tab/>
        </w:r>
        <w:r>
          <w:rPr>
            <w:noProof/>
            <w:webHidden/>
          </w:rPr>
          <w:fldChar w:fldCharType="begin"/>
        </w:r>
        <w:r w:rsidR="00F76361">
          <w:rPr>
            <w:noProof/>
            <w:webHidden/>
          </w:rPr>
          <w:instrText xml:space="preserve"> PAGEREF _Toc323813686 \h </w:instrText>
        </w:r>
        <w:r>
          <w:rPr>
            <w:noProof/>
            <w:webHidden/>
          </w:rPr>
        </w:r>
        <w:r>
          <w:rPr>
            <w:noProof/>
            <w:webHidden/>
          </w:rPr>
          <w:fldChar w:fldCharType="separate"/>
        </w:r>
        <w:r w:rsidR="00F76361">
          <w:rPr>
            <w:noProof/>
            <w:webHidden/>
          </w:rPr>
          <w:t>15</w:t>
        </w:r>
        <w:r>
          <w:rPr>
            <w:noProof/>
            <w:webHidden/>
          </w:rPr>
          <w:fldChar w:fldCharType="end"/>
        </w:r>
      </w:hyperlink>
    </w:p>
    <w:p w:rsidR="00F76361" w:rsidRDefault="00360362">
      <w:pPr>
        <w:pStyle w:val="TOC2"/>
        <w:tabs>
          <w:tab w:val="left" w:pos="720"/>
          <w:tab w:val="right" w:leader="dot" w:pos="9620"/>
        </w:tabs>
        <w:rPr>
          <w:rFonts w:asciiTheme="minorHAnsi" w:eastAsiaTheme="minorEastAsia" w:hAnsiTheme="minorHAnsi" w:cstheme="minorBidi"/>
          <w:smallCaps w:val="0"/>
          <w:noProof/>
          <w:sz w:val="22"/>
          <w:szCs w:val="22"/>
        </w:rPr>
      </w:pPr>
      <w:hyperlink w:anchor="_Toc323813687" w:history="1">
        <w:r w:rsidR="00F76361" w:rsidRPr="00D85DEC">
          <w:rPr>
            <w:rStyle w:val="Hyperlink"/>
            <w:rFonts w:cs="Arial"/>
            <w:noProof/>
          </w:rPr>
          <w:t>9</w:t>
        </w:r>
        <w:r w:rsidR="00F76361">
          <w:rPr>
            <w:rFonts w:asciiTheme="minorHAnsi" w:eastAsiaTheme="minorEastAsia" w:hAnsiTheme="minorHAnsi" w:cstheme="minorBidi"/>
            <w:smallCaps w:val="0"/>
            <w:noProof/>
            <w:sz w:val="22"/>
            <w:szCs w:val="22"/>
          </w:rPr>
          <w:tab/>
        </w:r>
        <w:r w:rsidR="00F76361" w:rsidRPr="00D85DEC">
          <w:rPr>
            <w:rStyle w:val="Hyperlink"/>
            <w:rFonts w:cs="Arial"/>
            <w:noProof/>
          </w:rPr>
          <w:t>SEO and Marketing</w:t>
        </w:r>
        <w:r w:rsidR="00F76361">
          <w:rPr>
            <w:noProof/>
            <w:webHidden/>
          </w:rPr>
          <w:tab/>
        </w:r>
        <w:r>
          <w:rPr>
            <w:noProof/>
            <w:webHidden/>
          </w:rPr>
          <w:fldChar w:fldCharType="begin"/>
        </w:r>
        <w:r w:rsidR="00F76361">
          <w:rPr>
            <w:noProof/>
            <w:webHidden/>
          </w:rPr>
          <w:instrText xml:space="preserve"> PAGEREF _Toc323813687 \h </w:instrText>
        </w:r>
        <w:r>
          <w:rPr>
            <w:noProof/>
            <w:webHidden/>
          </w:rPr>
        </w:r>
        <w:r>
          <w:rPr>
            <w:noProof/>
            <w:webHidden/>
          </w:rPr>
          <w:fldChar w:fldCharType="separate"/>
        </w:r>
        <w:r w:rsidR="00F76361">
          <w:rPr>
            <w:noProof/>
            <w:webHidden/>
          </w:rPr>
          <w:t>16</w:t>
        </w:r>
        <w:r>
          <w:rPr>
            <w:noProof/>
            <w:webHidden/>
          </w:rPr>
          <w:fldChar w:fldCharType="end"/>
        </w:r>
      </w:hyperlink>
    </w:p>
    <w:p w:rsidR="00F76361" w:rsidRDefault="00360362">
      <w:pPr>
        <w:pStyle w:val="TOC2"/>
        <w:tabs>
          <w:tab w:val="left" w:pos="720"/>
          <w:tab w:val="right" w:leader="dot" w:pos="9620"/>
        </w:tabs>
        <w:rPr>
          <w:rFonts w:asciiTheme="minorHAnsi" w:eastAsiaTheme="minorEastAsia" w:hAnsiTheme="minorHAnsi" w:cstheme="minorBidi"/>
          <w:smallCaps w:val="0"/>
          <w:noProof/>
          <w:sz w:val="22"/>
          <w:szCs w:val="22"/>
        </w:rPr>
      </w:pPr>
      <w:hyperlink w:anchor="_Toc323813688" w:history="1">
        <w:r w:rsidR="00F76361" w:rsidRPr="00D85DEC">
          <w:rPr>
            <w:rStyle w:val="Hyperlink"/>
            <w:rFonts w:cs="Arial"/>
            <w:noProof/>
          </w:rPr>
          <w:t>10</w:t>
        </w:r>
        <w:r w:rsidR="00F76361">
          <w:rPr>
            <w:rFonts w:asciiTheme="minorHAnsi" w:eastAsiaTheme="minorEastAsia" w:hAnsiTheme="minorHAnsi" w:cstheme="minorBidi"/>
            <w:smallCaps w:val="0"/>
            <w:noProof/>
            <w:sz w:val="22"/>
            <w:szCs w:val="22"/>
          </w:rPr>
          <w:tab/>
        </w:r>
        <w:r w:rsidR="00F76361" w:rsidRPr="00D85DEC">
          <w:rPr>
            <w:rStyle w:val="Hyperlink"/>
            <w:rFonts w:cs="Arial"/>
            <w:noProof/>
          </w:rPr>
          <w:t>Other  Stuff</w:t>
        </w:r>
        <w:r w:rsidR="00F76361">
          <w:rPr>
            <w:noProof/>
            <w:webHidden/>
          </w:rPr>
          <w:tab/>
        </w:r>
        <w:r>
          <w:rPr>
            <w:noProof/>
            <w:webHidden/>
          </w:rPr>
          <w:fldChar w:fldCharType="begin"/>
        </w:r>
        <w:r w:rsidR="00F76361">
          <w:rPr>
            <w:noProof/>
            <w:webHidden/>
          </w:rPr>
          <w:instrText xml:space="preserve"> PAGEREF _Toc323813688 \h </w:instrText>
        </w:r>
        <w:r>
          <w:rPr>
            <w:noProof/>
            <w:webHidden/>
          </w:rPr>
        </w:r>
        <w:r>
          <w:rPr>
            <w:noProof/>
            <w:webHidden/>
          </w:rPr>
          <w:fldChar w:fldCharType="separate"/>
        </w:r>
        <w:r w:rsidR="00F76361">
          <w:rPr>
            <w:noProof/>
            <w:webHidden/>
          </w:rPr>
          <w:t>16</w:t>
        </w:r>
        <w:r>
          <w:rPr>
            <w:noProof/>
            <w:webHidden/>
          </w:rPr>
          <w:fldChar w:fldCharType="end"/>
        </w:r>
      </w:hyperlink>
    </w:p>
    <w:p w:rsidR="00F76361" w:rsidRDefault="00360362">
      <w:pPr>
        <w:pStyle w:val="TOC2"/>
        <w:tabs>
          <w:tab w:val="left" w:pos="960"/>
          <w:tab w:val="right" w:leader="dot" w:pos="9620"/>
        </w:tabs>
        <w:rPr>
          <w:rFonts w:asciiTheme="minorHAnsi" w:eastAsiaTheme="minorEastAsia" w:hAnsiTheme="minorHAnsi" w:cstheme="minorBidi"/>
          <w:smallCaps w:val="0"/>
          <w:noProof/>
          <w:sz w:val="22"/>
          <w:szCs w:val="22"/>
        </w:rPr>
      </w:pPr>
      <w:hyperlink w:anchor="_Toc323813689" w:history="1">
        <w:r w:rsidR="00F76361" w:rsidRPr="00D85DEC">
          <w:rPr>
            <w:rStyle w:val="Hyperlink"/>
            <w:noProof/>
          </w:rPr>
          <w:t>10.1</w:t>
        </w:r>
        <w:r w:rsidR="00F76361">
          <w:rPr>
            <w:rFonts w:asciiTheme="minorHAnsi" w:eastAsiaTheme="minorEastAsia" w:hAnsiTheme="minorHAnsi" w:cstheme="minorBidi"/>
            <w:smallCaps w:val="0"/>
            <w:noProof/>
            <w:sz w:val="22"/>
            <w:szCs w:val="22"/>
          </w:rPr>
          <w:tab/>
        </w:r>
        <w:r w:rsidR="00F76361" w:rsidRPr="00D85DEC">
          <w:rPr>
            <w:rStyle w:val="Hyperlink"/>
            <w:noProof/>
          </w:rPr>
          <w:t>Future Business Flow</w:t>
        </w:r>
        <w:r w:rsidR="00F76361">
          <w:rPr>
            <w:noProof/>
            <w:webHidden/>
          </w:rPr>
          <w:tab/>
        </w:r>
        <w:r>
          <w:rPr>
            <w:noProof/>
            <w:webHidden/>
          </w:rPr>
          <w:fldChar w:fldCharType="begin"/>
        </w:r>
        <w:r w:rsidR="00F76361">
          <w:rPr>
            <w:noProof/>
            <w:webHidden/>
          </w:rPr>
          <w:instrText xml:space="preserve"> PAGEREF _Toc323813689 \h </w:instrText>
        </w:r>
        <w:r>
          <w:rPr>
            <w:noProof/>
            <w:webHidden/>
          </w:rPr>
        </w:r>
        <w:r>
          <w:rPr>
            <w:noProof/>
            <w:webHidden/>
          </w:rPr>
          <w:fldChar w:fldCharType="separate"/>
        </w:r>
        <w:r w:rsidR="00F76361">
          <w:rPr>
            <w:noProof/>
            <w:webHidden/>
          </w:rPr>
          <w:t>16</w:t>
        </w:r>
        <w:r>
          <w:rPr>
            <w:noProof/>
            <w:webHidden/>
          </w:rPr>
          <w:fldChar w:fldCharType="end"/>
        </w:r>
      </w:hyperlink>
    </w:p>
    <w:p w:rsidR="00F76361" w:rsidRDefault="00360362">
      <w:pPr>
        <w:pStyle w:val="TOC2"/>
        <w:tabs>
          <w:tab w:val="left" w:pos="960"/>
          <w:tab w:val="right" w:leader="dot" w:pos="9620"/>
        </w:tabs>
        <w:rPr>
          <w:rFonts w:asciiTheme="minorHAnsi" w:eastAsiaTheme="minorEastAsia" w:hAnsiTheme="minorHAnsi" w:cstheme="minorBidi"/>
          <w:smallCaps w:val="0"/>
          <w:noProof/>
          <w:sz w:val="22"/>
          <w:szCs w:val="22"/>
        </w:rPr>
      </w:pPr>
      <w:hyperlink w:anchor="_Toc323813690" w:history="1">
        <w:r w:rsidR="00F76361" w:rsidRPr="00D85DEC">
          <w:rPr>
            <w:rStyle w:val="Hyperlink"/>
            <w:noProof/>
          </w:rPr>
          <w:t>10.2</w:t>
        </w:r>
        <w:r w:rsidR="00F76361">
          <w:rPr>
            <w:rFonts w:asciiTheme="minorHAnsi" w:eastAsiaTheme="minorEastAsia" w:hAnsiTheme="minorHAnsi" w:cstheme="minorBidi"/>
            <w:smallCaps w:val="0"/>
            <w:noProof/>
            <w:sz w:val="22"/>
            <w:szCs w:val="22"/>
          </w:rPr>
          <w:tab/>
        </w:r>
        <w:r w:rsidR="00F76361" w:rsidRPr="00D85DEC">
          <w:rPr>
            <w:rStyle w:val="Hyperlink"/>
            <w:noProof/>
          </w:rPr>
          <w:t>Other Business Areas / Departments Impacted</w:t>
        </w:r>
        <w:r w:rsidR="00F76361">
          <w:rPr>
            <w:noProof/>
            <w:webHidden/>
          </w:rPr>
          <w:tab/>
        </w:r>
        <w:r>
          <w:rPr>
            <w:noProof/>
            <w:webHidden/>
          </w:rPr>
          <w:fldChar w:fldCharType="begin"/>
        </w:r>
        <w:r w:rsidR="00F76361">
          <w:rPr>
            <w:noProof/>
            <w:webHidden/>
          </w:rPr>
          <w:instrText xml:space="preserve"> PAGEREF _Toc323813690 \h </w:instrText>
        </w:r>
        <w:r>
          <w:rPr>
            <w:noProof/>
            <w:webHidden/>
          </w:rPr>
        </w:r>
        <w:r>
          <w:rPr>
            <w:noProof/>
            <w:webHidden/>
          </w:rPr>
          <w:fldChar w:fldCharType="separate"/>
        </w:r>
        <w:r w:rsidR="00F76361">
          <w:rPr>
            <w:noProof/>
            <w:webHidden/>
          </w:rPr>
          <w:t>16</w:t>
        </w:r>
        <w:r>
          <w:rPr>
            <w:noProof/>
            <w:webHidden/>
          </w:rPr>
          <w:fldChar w:fldCharType="end"/>
        </w:r>
      </w:hyperlink>
    </w:p>
    <w:p w:rsidR="00F76361" w:rsidRDefault="00360362">
      <w:pPr>
        <w:pStyle w:val="TOC2"/>
        <w:tabs>
          <w:tab w:val="left" w:pos="960"/>
          <w:tab w:val="right" w:leader="dot" w:pos="9620"/>
        </w:tabs>
        <w:rPr>
          <w:rFonts w:asciiTheme="minorHAnsi" w:eastAsiaTheme="minorEastAsia" w:hAnsiTheme="minorHAnsi" w:cstheme="minorBidi"/>
          <w:smallCaps w:val="0"/>
          <w:noProof/>
          <w:sz w:val="22"/>
          <w:szCs w:val="22"/>
        </w:rPr>
      </w:pPr>
      <w:hyperlink w:anchor="_Toc323813691" w:history="1">
        <w:r w:rsidR="00F76361" w:rsidRPr="00D85DEC">
          <w:rPr>
            <w:rStyle w:val="Hyperlink"/>
            <w:noProof/>
          </w:rPr>
          <w:t>10.3</w:t>
        </w:r>
        <w:r w:rsidR="00F76361">
          <w:rPr>
            <w:rFonts w:asciiTheme="minorHAnsi" w:eastAsiaTheme="minorEastAsia" w:hAnsiTheme="minorHAnsi" w:cstheme="minorBidi"/>
            <w:smallCaps w:val="0"/>
            <w:noProof/>
            <w:sz w:val="22"/>
            <w:szCs w:val="22"/>
          </w:rPr>
          <w:tab/>
        </w:r>
        <w:r w:rsidR="00F76361" w:rsidRPr="00D85DEC">
          <w:rPr>
            <w:rStyle w:val="Hyperlink"/>
            <w:noProof/>
          </w:rPr>
          <w:t>Properties to be impacted</w:t>
        </w:r>
        <w:r w:rsidR="00F76361">
          <w:rPr>
            <w:noProof/>
            <w:webHidden/>
          </w:rPr>
          <w:tab/>
        </w:r>
        <w:r>
          <w:rPr>
            <w:noProof/>
            <w:webHidden/>
          </w:rPr>
          <w:fldChar w:fldCharType="begin"/>
        </w:r>
        <w:r w:rsidR="00F76361">
          <w:rPr>
            <w:noProof/>
            <w:webHidden/>
          </w:rPr>
          <w:instrText xml:space="preserve"> PAGEREF _Toc323813691 \h </w:instrText>
        </w:r>
        <w:r>
          <w:rPr>
            <w:noProof/>
            <w:webHidden/>
          </w:rPr>
        </w:r>
        <w:r>
          <w:rPr>
            <w:noProof/>
            <w:webHidden/>
          </w:rPr>
          <w:fldChar w:fldCharType="separate"/>
        </w:r>
        <w:r w:rsidR="00F76361">
          <w:rPr>
            <w:noProof/>
            <w:webHidden/>
          </w:rPr>
          <w:t>16</w:t>
        </w:r>
        <w:r>
          <w:rPr>
            <w:noProof/>
            <w:webHidden/>
          </w:rPr>
          <w:fldChar w:fldCharType="end"/>
        </w:r>
      </w:hyperlink>
    </w:p>
    <w:p w:rsidR="00F76361" w:rsidRDefault="00360362">
      <w:pPr>
        <w:pStyle w:val="TOC2"/>
        <w:tabs>
          <w:tab w:val="left" w:pos="960"/>
          <w:tab w:val="right" w:leader="dot" w:pos="9620"/>
        </w:tabs>
        <w:rPr>
          <w:rFonts w:asciiTheme="minorHAnsi" w:eastAsiaTheme="minorEastAsia" w:hAnsiTheme="minorHAnsi" w:cstheme="minorBidi"/>
          <w:smallCaps w:val="0"/>
          <w:noProof/>
          <w:sz w:val="22"/>
          <w:szCs w:val="22"/>
        </w:rPr>
      </w:pPr>
      <w:hyperlink w:anchor="_Toc323813692" w:history="1">
        <w:r w:rsidR="00F76361" w:rsidRPr="00D85DEC">
          <w:rPr>
            <w:rStyle w:val="Hyperlink"/>
            <w:noProof/>
          </w:rPr>
          <w:t>10.4</w:t>
        </w:r>
        <w:r w:rsidR="00F76361">
          <w:rPr>
            <w:rFonts w:asciiTheme="minorHAnsi" w:eastAsiaTheme="minorEastAsia" w:hAnsiTheme="minorHAnsi" w:cstheme="minorBidi"/>
            <w:smallCaps w:val="0"/>
            <w:noProof/>
            <w:sz w:val="22"/>
            <w:szCs w:val="22"/>
          </w:rPr>
          <w:tab/>
        </w:r>
        <w:r w:rsidR="00F76361" w:rsidRPr="00D85DEC">
          <w:rPr>
            <w:rStyle w:val="Hyperlink"/>
            <w:noProof/>
          </w:rPr>
          <w:t>Horizontal domain Impacts</w:t>
        </w:r>
        <w:r w:rsidR="00F76361">
          <w:rPr>
            <w:noProof/>
            <w:webHidden/>
          </w:rPr>
          <w:tab/>
        </w:r>
        <w:r>
          <w:rPr>
            <w:noProof/>
            <w:webHidden/>
          </w:rPr>
          <w:fldChar w:fldCharType="begin"/>
        </w:r>
        <w:r w:rsidR="00F76361">
          <w:rPr>
            <w:noProof/>
            <w:webHidden/>
          </w:rPr>
          <w:instrText xml:space="preserve"> PAGEREF _Toc323813692 \h </w:instrText>
        </w:r>
        <w:r>
          <w:rPr>
            <w:noProof/>
            <w:webHidden/>
          </w:rPr>
        </w:r>
        <w:r>
          <w:rPr>
            <w:noProof/>
            <w:webHidden/>
          </w:rPr>
          <w:fldChar w:fldCharType="separate"/>
        </w:r>
        <w:r w:rsidR="00F76361">
          <w:rPr>
            <w:noProof/>
            <w:webHidden/>
          </w:rPr>
          <w:t>17</w:t>
        </w:r>
        <w:r>
          <w:rPr>
            <w:noProof/>
            <w:webHidden/>
          </w:rPr>
          <w:fldChar w:fldCharType="end"/>
        </w:r>
      </w:hyperlink>
    </w:p>
    <w:p w:rsidR="00F76361" w:rsidRDefault="00360362">
      <w:pPr>
        <w:pStyle w:val="TOC2"/>
        <w:tabs>
          <w:tab w:val="left" w:pos="960"/>
          <w:tab w:val="right" w:leader="dot" w:pos="9620"/>
        </w:tabs>
        <w:rPr>
          <w:rFonts w:asciiTheme="minorHAnsi" w:eastAsiaTheme="minorEastAsia" w:hAnsiTheme="minorHAnsi" w:cstheme="minorBidi"/>
          <w:smallCaps w:val="0"/>
          <w:noProof/>
          <w:sz w:val="22"/>
          <w:szCs w:val="22"/>
        </w:rPr>
      </w:pPr>
      <w:hyperlink w:anchor="_Toc323813693" w:history="1">
        <w:r w:rsidR="00F76361" w:rsidRPr="00D85DEC">
          <w:rPr>
            <w:rStyle w:val="Hyperlink"/>
            <w:noProof/>
          </w:rPr>
          <w:t>10.5</w:t>
        </w:r>
        <w:r w:rsidR="00F76361">
          <w:rPr>
            <w:rFonts w:asciiTheme="minorHAnsi" w:eastAsiaTheme="minorEastAsia" w:hAnsiTheme="minorHAnsi" w:cstheme="minorBidi"/>
            <w:smallCaps w:val="0"/>
            <w:noProof/>
            <w:sz w:val="22"/>
            <w:szCs w:val="22"/>
          </w:rPr>
          <w:tab/>
        </w:r>
        <w:r w:rsidR="00F76361" w:rsidRPr="00D85DEC">
          <w:rPr>
            <w:rStyle w:val="Hyperlink"/>
            <w:noProof/>
          </w:rPr>
          <w:t>Merchant Services Impacts (Marketplace)</w:t>
        </w:r>
        <w:r w:rsidR="00F76361">
          <w:rPr>
            <w:noProof/>
            <w:webHidden/>
          </w:rPr>
          <w:tab/>
        </w:r>
        <w:r>
          <w:rPr>
            <w:noProof/>
            <w:webHidden/>
          </w:rPr>
          <w:fldChar w:fldCharType="begin"/>
        </w:r>
        <w:r w:rsidR="00F76361">
          <w:rPr>
            <w:noProof/>
            <w:webHidden/>
          </w:rPr>
          <w:instrText xml:space="preserve"> PAGEREF _Toc323813693 \h </w:instrText>
        </w:r>
        <w:r>
          <w:rPr>
            <w:noProof/>
            <w:webHidden/>
          </w:rPr>
        </w:r>
        <w:r>
          <w:rPr>
            <w:noProof/>
            <w:webHidden/>
          </w:rPr>
          <w:fldChar w:fldCharType="separate"/>
        </w:r>
        <w:r w:rsidR="00F76361">
          <w:rPr>
            <w:noProof/>
            <w:webHidden/>
          </w:rPr>
          <w:t>18</w:t>
        </w:r>
        <w:r>
          <w:rPr>
            <w:noProof/>
            <w:webHidden/>
          </w:rPr>
          <w:fldChar w:fldCharType="end"/>
        </w:r>
      </w:hyperlink>
    </w:p>
    <w:p w:rsidR="00F76361" w:rsidRDefault="00360362">
      <w:pPr>
        <w:pStyle w:val="TOC2"/>
        <w:tabs>
          <w:tab w:val="left" w:pos="960"/>
          <w:tab w:val="right" w:leader="dot" w:pos="9620"/>
        </w:tabs>
        <w:rPr>
          <w:rFonts w:asciiTheme="minorHAnsi" w:eastAsiaTheme="minorEastAsia" w:hAnsiTheme="minorHAnsi" w:cstheme="minorBidi"/>
          <w:smallCaps w:val="0"/>
          <w:noProof/>
          <w:sz w:val="22"/>
          <w:szCs w:val="22"/>
        </w:rPr>
      </w:pPr>
      <w:hyperlink w:anchor="_Toc323813694" w:history="1">
        <w:r w:rsidR="00F76361" w:rsidRPr="00D85DEC">
          <w:rPr>
            <w:rStyle w:val="Hyperlink"/>
            <w:noProof/>
          </w:rPr>
          <w:t>10.6</w:t>
        </w:r>
        <w:r w:rsidR="00F76361">
          <w:rPr>
            <w:rFonts w:asciiTheme="minorHAnsi" w:eastAsiaTheme="minorEastAsia" w:hAnsiTheme="minorHAnsi" w:cstheme="minorBidi"/>
            <w:smallCaps w:val="0"/>
            <w:noProof/>
            <w:sz w:val="22"/>
            <w:szCs w:val="22"/>
          </w:rPr>
          <w:tab/>
        </w:r>
        <w:r w:rsidR="00F76361" w:rsidRPr="00D85DEC">
          <w:rPr>
            <w:rStyle w:val="Hyperlink"/>
            <w:noProof/>
          </w:rPr>
          <w:t>External Vendor Involvement</w:t>
        </w:r>
        <w:r w:rsidR="00F76361">
          <w:rPr>
            <w:noProof/>
            <w:webHidden/>
          </w:rPr>
          <w:tab/>
        </w:r>
        <w:r>
          <w:rPr>
            <w:noProof/>
            <w:webHidden/>
          </w:rPr>
          <w:fldChar w:fldCharType="begin"/>
        </w:r>
        <w:r w:rsidR="00F76361">
          <w:rPr>
            <w:noProof/>
            <w:webHidden/>
          </w:rPr>
          <w:instrText xml:space="preserve"> PAGEREF _Toc323813694 \h </w:instrText>
        </w:r>
        <w:r>
          <w:rPr>
            <w:noProof/>
            <w:webHidden/>
          </w:rPr>
        </w:r>
        <w:r>
          <w:rPr>
            <w:noProof/>
            <w:webHidden/>
          </w:rPr>
          <w:fldChar w:fldCharType="separate"/>
        </w:r>
        <w:r w:rsidR="00F76361">
          <w:rPr>
            <w:noProof/>
            <w:webHidden/>
          </w:rPr>
          <w:t>18</w:t>
        </w:r>
        <w:r>
          <w:rPr>
            <w:noProof/>
            <w:webHidden/>
          </w:rPr>
          <w:fldChar w:fldCharType="end"/>
        </w:r>
      </w:hyperlink>
    </w:p>
    <w:p w:rsidR="00F76361" w:rsidRDefault="00360362">
      <w:pPr>
        <w:pStyle w:val="TOC2"/>
        <w:tabs>
          <w:tab w:val="left" w:pos="960"/>
          <w:tab w:val="right" w:leader="dot" w:pos="9620"/>
        </w:tabs>
        <w:rPr>
          <w:rFonts w:asciiTheme="minorHAnsi" w:eastAsiaTheme="minorEastAsia" w:hAnsiTheme="minorHAnsi" w:cstheme="minorBidi"/>
          <w:smallCaps w:val="0"/>
          <w:noProof/>
          <w:sz w:val="22"/>
          <w:szCs w:val="22"/>
        </w:rPr>
      </w:pPr>
      <w:hyperlink w:anchor="_Toc323813695" w:history="1">
        <w:r w:rsidR="00F76361" w:rsidRPr="00D85DEC">
          <w:rPr>
            <w:rStyle w:val="Hyperlink"/>
            <w:noProof/>
          </w:rPr>
          <w:t>10.7</w:t>
        </w:r>
        <w:r w:rsidR="00F76361">
          <w:rPr>
            <w:rFonts w:asciiTheme="minorHAnsi" w:eastAsiaTheme="minorEastAsia" w:hAnsiTheme="minorHAnsi" w:cstheme="minorBidi"/>
            <w:smallCaps w:val="0"/>
            <w:noProof/>
            <w:sz w:val="22"/>
            <w:szCs w:val="22"/>
          </w:rPr>
          <w:tab/>
        </w:r>
        <w:r w:rsidR="00F76361" w:rsidRPr="00D85DEC">
          <w:rPr>
            <w:rStyle w:val="Hyperlink"/>
            <w:noProof/>
          </w:rPr>
          <w:t>Security and Compliance</w:t>
        </w:r>
        <w:r w:rsidR="00F76361">
          <w:rPr>
            <w:noProof/>
            <w:webHidden/>
          </w:rPr>
          <w:tab/>
        </w:r>
        <w:r>
          <w:rPr>
            <w:noProof/>
            <w:webHidden/>
          </w:rPr>
          <w:fldChar w:fldCharType="begin"/>
        </w:r>
        <w:r w:rsidR="00F76361">
          <w:rPr>
            <w:noProof/>
            <w:webHidden/>
          </w:rPr>
          <w:instrText xml:space="preserve"> PAGEREF _Toc323813695 \h </w:instrText>
        </w:r>
        <w:r>
          <w:rPr>
            <w:noProof/>
            <w:webHidden/>
          </w:rPr>
        </w:r>
        <w:r>
          <w:rPr>
            <w:noProof/>
            <w:webHidden/>
          </w:rPr>
          <w:fldChar w:fldCharType="separate"/>
        </w:r>
        <w:r w:rsidR="00F76361">
          <w:rPr>
            <w:noProof/>
            <w:webHidden/>
          </w:rPr>
          <w:t>18</w:t>
        </w:r>
        <w:r>
          <w:rPr>
            <w:noProof/>
            <w:webHidden/>
          </w:rPr>
          <w:fldChar w:fldCharType="end"/>
        </w:r>
      </w:hyperlink>
    </w:p>
    <w:p w:rsidR="00F76361" w:rsidRDefault="00360362">
      <w:pPr>
        <w:pStyle w:val="TOC2"/>
        <w:tabs>
          <w:tab w:val="left" w:pos="960"/>
          <w:tab w:val="right" w:leader="dot" w:pos="9620"/>
        </w:tabs>
        <w:rPr>
          <w:rFonts w:asciiTheme="minorHAnsi" w:eastAsiaTheme="minorEastAsia" w:hAnsiTheme="minorHAnsi" w:cstheme="minorBidi"/>
          <w:smallCaps w:val="0"/>
          <w:noProof/>
          <w:sz w:val="22"/>
          <w:szCs w:val="22"/>
        </w:rPr>
      </w:pPr>
      <w:hyperlink w:anchor="_Toc323813696" w:history="1">
        <w:r w:rsidR="00F76361" w:rsidRPr="00D85DEC">
          <w:rPr>
            <w:rStyle w:val="Hyperlink"/>
            <w:noProof/>
          </w:rPr>
          <w:t>10.8</w:t>
        </w:r>
        <w:r w:rsidR="00F76361">
          <w:rPr>
            <w:rFonts w:asciiTheme="minorHAnsi" w:eastAsiaTheme="minorEastAsia" w:hAnsiTheme="minorHAnsi" w:cstheme="minorBidi"/>
            <w:smallCaps w:val="0"/>
            <w:noProof/>
            <w:sz w:val="22"/>
            <w:szCs w:val="22"/>
          </w:rPr>
          <w:tab/>
        </w:r>
        <w:r w:rsidR="00F76361" w:rsidRPr="00D85DEC">
          <w:rPr>
            <w:rStyle w:val="Hyperlink"/>
            <w:noProof/>
          </w:rPr>
          <w:t>Operations, Networking, and System Requirements</w:t>
        </w:r>
        <w:r w:rsidR="00F76361">
          <w:rPr>
            <w:noProof/>
            <w:webHidden/>
          </w:rPr>
          <w:tab/>
        </w:r>
        <w:r>
          <w:rPr>
            <w:noProof/>
            <w:webHidden/>
          </w:rPr>
          <w:fldChar w:fldCharType="begin"/>
        </w:r>
        <w:r w:rsidR="00F76361">
          <w:rPr>
            <w:noProof/>
            <w:webHidden/>
          </w:rPr>
          <w:instrText xml:space="preserve"> PAGEREF _Toc323813696 \h </w:instrText>
        </w:r>
        <w:r>
          <w:rPr>
            <w:noProof/>
            <w:webHidden/>
          </w:rPr>
        </w:r>
        <w:r>
          <w:rPr>
            <w:noProof/>
            <w:webHidden/>
          </w:rPr>
          <w:fldChar w:fldCharType="separate"/>
        </w:r>
        <w:r w:rsidR="00F76361">
          <w:rPr>
            <w:noProof/>
            <w:webHidden/>
          </w:rPr>
          <w:t>19</w:t>
        </w:r>
        <w:r>
          <w:rPr>
            <w:noProof/>
            <w:webHidden/>
          </w:rPr>
          <w:fldChar w:fldCharType="end"/>
        </w:r>
      </w:hyperlink>
    </w:p>
    <w:p w:rsidR="00F76361" w:rsidRDefault="00360362">
      <w:pPr>
        <w:pStyle w:val="TOC2"/>
        <w:tabs>
          <w:tab w:val="left" w:pos="960"/>
          <w:tab w:val="right" w:leader="dot" w:pos="9620"/>
        </w:tabs>
        <w:rPr>
          <w:rFonts w:asciiTheme="minorHAnsi" w:eastAsiaTheme="minorEastAsia" w:hAnsiTheme="minorHAnsi" w:cstheme="minorBidi"/>
          <w:smallCaps w:val="0"/>
          <w:noProof/>
          <w:sz w:val="22"/>
          <w:szCs w:val="22"/>
        </w:rPr>
      </w:pPr>
      <w:hyperlink w:anchor="_Toc323813697" w:history="1">
        <w:r w:rsidR="00F76361" w:rsidRPr="00D85DEC">
          <w:rPr>
            <w:rStyle w:val="Hyperlink"/>
            <w:noProof/>
          </w:rPr>
          <w:t>10.9</w:t>
        </w:r>
        <w:r w:rsidR="00F76361">
          <w:rPr>
            <w:rFonts w:asciiTheme="minorHAnsi" w:eastAsiaTheme="minorEastAsia" w:hAnsiTheme="minorHAnsi" w:cstheme="minorBidi"/>
            <w:smallCaps w:val="0"/>
            <w:noProof/>
            <w:sz w:val="22"/>
            <w:szCs w:val="22"/>
          </w:rPr>
          <w:tab/>
        </w:r>
        <w:r w:rsidR="00F76361" w:rsidRPr="00D85DEC">
          <w:rPr>
            <w:rStyle w:val="Hyperlink"/>
            <w:noProof/>
          </w:rPr>
          <w:t>Global Non-Functional Requirements</w:t>
        </w:r>
        <w:r w:rsidR="00F76361">
          <w:rPr>
            <w:noProof/>
            <w:webHidden/>
          </w:rPr>
          <w:tab/>
        </w:r>
        <w:r>
          <w:rPr>
            <w:noProof/>
            <w:webHidden/>
          </w:rPr>
          <w:fldChar w:fldCharType="begin"/>
        </w:r>
        <w:r w:rsidR="00F76361">
          <w:rPr>
            <w:noProof/>
            <w:webHidden/>
          </w:rPr>
          <w:instrText xml:space="preserve"> PAGEREF _Toc323813697 \h </w:instrText>
        </w:r>
        <w:r>
          <w:rPr>
            <w:noProof/>
            <w:webHidden/>
          </w:rPr>
        </w:r>
        <w:r>
          <w:rPr>
            <w:noProof/>
            <w:webHidden/>
          </w:rPr>
          <w:fldChar w:fldCharType="separate"/>
        </w:r>
        <w:r w:rsidR="00F76361">
          <w:rPr>
            <w:noProof/>
            <w:webHidden/>
          </w:rPr>
          <w:t>20</w:t>
        </w:r>
        <w:r>
          <w:rPr>
            <w:noProof/>
            <w:webHidden/>
          </w:rPr>
          <w:fldChar w:fldCharType="end"/>
        </w:r>
      </w:hyperlink>
    </w:p>
    <w:p w:rsidR="00F76361" w:rsidRDefault="00360362">
      <w:pPr>
        <w:pStyle w:val="TOC2"/>
        <w:tabs>
          <w:tab w:val="left" w:pos="1200"/>
          <w:tab w:val="right" w:leader="dot" w:pos="9620"/>
        </w:tabs>
        <w:rPr>
          <w:rFonts w:asciiTheme="minorHAnsi" w:eastAsiaTheme="minorEastAsia" w:hAnsiTheme="minorHAnsi" w:cstheme="minorBidi"/>
          <w:smallCaps w:val="0"/>
          <w:noProof/>
          <w:sz w:val="22"/>
          <w:szCs w:val="22"/>
        </w:rPr>
      </w:pPr>
      <w:hyperlink w:anchor="_Toc323813698" w:history="1">
        <w:r w:rsidR="00F76361" w:rsidRPr="00D85DEC">
          <w:rPr>
            <w:rStyle w:val="Hyperlink"/>
            <w:rFonts w:cs="Arial"/>
            <w:noProof/>
          </w:rPr>
          <w:t>10.9.1</w:t>
        </w:r>
        <w:r w:rsidR="00F76361">
          <w:rPr>
            <w:rFonts w:asciiTheme="minorHAnsi" w:eastAsiaTheme="minorEastAsia" w:hAnsiTheme="minorHAnsi" w:cstheme="minorBidi"/>
            <w:smallCaps w:val="0"/>
            <w:noProof/>
            <w:sz w:val="22"/>
            <w:szCs w:val="22"/>
          </w:rPr>
          <w:tab/>
        </w:r>
        <w:r w:rsidR="00F76361" w:rsidRPr="00D85DEC">
          <w:rPr>
            <w:rStyle w:val="Hyperlink"/>
            <w:rFonts w:cs="Arial"/>
            <w:noProof/>
          </w:rPr>
          <w:t>SEO requirements</w:t>
        </w:r>
        <w:r w:rsidR="00F76361">
          <w:rPr>
            <w:noProof/>
            <w:webHidden/>
          </w:rPr>
          <w:tab/>
        </w:r>
        <w:r>
          <w:rPr>
            <w:noProof/>
            <w:webHidden/>
          </w:rPr>
          <w:fldChar w:fldCharType="begin"/>
        </w:r>
        <w:r w:rsidR="00F76361">
          <w:rPr>
            <w:noProof/>
            <w:webHidden/>
          </w:rPr>
          <w:instrText xml:space="preserve"> PAGEREF _Toc323813698 \h </w:instrText>
        </w:r>
        <w:r>
          <w:rPr>
            <w:noProof/>
            <w:webHidden/>
          </w:rPr>
        </w:r>
        <w:r>
          <w:rPr>
            <w:noProof/>
            <w:webHidden/>
          </w:rPr>
          <w:fldChar w:fldCharType="separate"/>
        </w:r>
        <w:r w:rsidR="00F76361">
          <w:rPr>
            <w:noProof/>
            <w:webHidden/>
          </w:rPr>
          <w:t>20</w:t>
        </w:r>
        <w:r>
          <w:rPr>
            <w:noProof/>
            <w:webHidden/>
          </w:rPr>
          <w:fldChar w:fldCharType="end"/>
        </w:r>
      </w:hyperlink>
    </w:p>
    <w:p w:rsidR="00F76361" w:rsidRDefault="00360362">
      <w:pPr>
        <w:pStyle w:val="TOC2"/>
        <w:tabs>
          <w:tab w:val="left" w:pos="960"/>
          <w:tab w:val="right" w:leader="dot" w:pos="9620"/>
        </w:tabs>
        <w:rPr>
          <w:rFonts w:asciiTheme="minorHAnsi" w:eastAsiaTheme="minorEastAsia" w:hAnsiTheme="minorHAnsi" w:cstheme="minorBidi"/>
          <w:smallCaps w:val="0"/>
          <w:noProof/>
          <w:sz w:val="22"/>
          <w:szCs w:val="22"/>
        </w:rPr>
      </w:pPr>
      <w:hyperlink w:anchor="_Toc323813699" w:history="1">
        <w:r w:rsidR="00F76361" w:rsidRPr="00D85DEC">
          <w:rPr>
            <w:rStyle w:val="Hyperlink"/>
            <w:noProof/>
          </w:rPr>
          <w:t>10.10</w:t>
        </w:r>
        <w:r w:rsidR="00F76361">
          <w:rPr>
            <w:rFonts w:asciiTheme="minorHAnsi" w:eastAsiaTheme="minorEastAsia" w:hAnsiTheme="minorHAnsi" w:cstheme="minorBidi"/>
            <w:smallCaps w:val="0"/>
            <w:noProof/>
            <w:sz w:val="22"/>
            <w:szCs w:val="22"/>
          </w:rPr>
          <w:tab/>
        </w:r>
        <w:r w:rsidR="00F76361" w:rsidRPr="00D85DEC">
          <w:rPr>
            <w:rStyle w:val="Hyperlink"/>
            <w:noProof/>
          </w:rPr>
          <w:t>Future Phases of Project</w:t>
        </w:r>
        <w:r w:rsidR="00F76361">
          <w:rPr>
            <w:noProof/>
            <w:webHidden/>
          </w:rPr>
          <w:tab/>
        </w:r>
        <w:r>
          <w:rPr>
            <w:noProof/>
            <w:webHidden/>
          </w:rPr>
          <w:fldChar w:fldCharType="begin"/>
        </w:r>
        <w:r w:rsidR="00F76361">
          <w:rPr>
            <w:noProof/>
            <w:webHidden/>
          </w:rPr>
          <w:instrText xml:space="preserve"> PAGEREF _Toc323813699 \h </w:instrText>
        </w:r>
        <w:r>
          <w:rPr>
            <w:noProof/>
            <w:webHidden/>
          </w:rPr>
        </w:r>
        <w:r>
          <w:rPr>
            <w:noProof/>
            <w:webHidden/>
          </w:rPr>
          <w:fldChar w:fldCharType="separate"/>
        </w:r>
        <w:r w:rsidR="00F76361">
          <w:rPr>
            <w:noProof/>
            <w:webHidden/>
          </w:rPr>
          <w:t>20</w:t>
        </w:r>
        <w:r>
          <w:rPr>
            <w:noProof/>
            <w:webHidden/>
          </w:rPr>
          <w:fldChar w:fldCharType="end"/>
        </w:r>
      </w:hyperlink>
    </w:p>
    <w:p w:rsidR="00F76361" w:rsidRDefault="00360362">
      <w:pPr>
        <w:pStyle w:val="TOC2"/>
        <w:tabs>
          <w:tab w:val="left" w:pos="960"/>
          <w:tab w:val="right" w:leader="dot" w:pos="9620"/>
        </w:tabs>
        <w:rPr>
          <w:rFonts w:asciiTheme="minorHAnsi" w:eastAsiaTheme="minorEastAsia" w:hAnsiTheme="minorHAnsi" w:cstheme="minorBidi"/>
          <w:smallCaps w:val="0"/>
          <w:noProof/>
          <w:sz w:val="22"/>
          <w:szCs w:val="22"/>
        </w:rPr>
      </w:pPr>
      <w:hyperlink w:anchor="_Toc323813700" w:history="1">
        <w:r w:rsidR="00F76361" w:rsidRPr="00D85DEC">
          <w:rPr>
            <w:rStyle w:val="Hyperlink"/>
            <w:noProof/>
          </w:rPr>
          <w:t>10.11</w:t>
        </w:r>
        <w:r w:rsidR="00F76361">
          <w:rPr>
            <w:rFonts w:asciiTheme="minorHAnsi" w:eastAsiaTheme="minorEastAsia" w:hAnsiTheme="minorHAnsi" w:cstheme="minorBidi"/>
            <w:smallCaps w:val="0"/>
            <w:noProof/>
            <w:sz w:val="22"/>
            <w:szCs w:val="22"/>
          </w:rPr>
          <w:tab/>
        </w:r>
        <w:r w:rsidR="00F76361" w:rsidRPr="00D85DEC">
          <w:rPr>
            <w:rStyle w:val="Hyperlink"/>
            <w:noProof/>
          </w:rPr>
          <w:t>Preliminary Wireframes (Optional)</w:t>
        </w:r>
        <w:r w:rsidR="00F76361">
          <w:rPr>
            <w:noProof/>
            <w:webHidden/>
          </w:rPr>
          <w:tab/>
        </w:r>
        <w:r>
          <w:rPr>
            <w:noProof/>
            <w:webHidden/>
          </w:rPr>
          <w:fldChar w:fldCharType="begin"/>
        </w:r>
        <w:r w:rsidR="00F76361">
          <w:rPr>
            <w:noProof/>
            <w:webHidden/>
          </w:rPr>
          <w:instrText xml:space="preserve"> PAGEREF _Toc323813700 \h </w:instrText>
        </w:r>
        <w:r>
          <w:rPr>
            <w:noProof/>
            <w:webHidden/>
          </w:rPr>
        </w:r>
        <w:r>
          <w:rPr>
            <w:noProof/>
            <w:webHidden/>
          </w:rPr>
          <w:fldChar w:fldCharType="separate"/>
        </w:r>
        <w:r w:rsidR="00F76361">
          <w:rPr>
            <w:noProof/>
            <w:webHidden/>
          </w:rPr>
          <w:t>21</w:t>
        </w:r>
        <w:r>
          <w:rPr>
            <w:noProof/>
            <w:webHidden/>
          </w:rPr>
          <w:fldChar w:fldCharType="end"/>
        </w:r>
      </w:hyperlink>
    </w:p>
    <w:p w:rsidR="00F76361" w:rsidRDefault="00360362">
      <w:pPr>
        <w:pStyle w:val="TOC2"/>
        <w:tabs>
          <w:tab w:val="left" w:pos="720"/>
          <w:tab w:val="right" w:leader="dot" w:pos="9620"/>
        </w:tabs>
        <w:rPr>
          <w:rFonts w:asciiTheme="minorHAnsi" w:eastAsiaTheme="minorEastAsia" w:hAnsiTheme="minorHAnsi" w:cstheme="minorBidi"/>
          <w:smallCaps w:val="0"/>
          <w:noProof/>
          <w:sz w:val="22"/>
          <w:szCs w:val="22"/>
        </w:rPr>
      </w:pPr>
      <w:hyperlink w:anchor="_Toc323813701" w:history="1">
        <w:r w:rsidR="00F76361" w:rsidRPr="00D85DEC">
          <w:rPr>
            <w:rStyle w:val="Hyperlink"/>
            <w:rFonts w:cs="Arial"/>
            <w:noProof/>
          </w:rPr>
          <w:t>11</w:t>
        </w:r>
        <w:r w:rsidR="00F76361">
          <w:rPr>
            <w:rFonts w:asciiTheme="minorHAnsi" w:eastAsiaTheme="minorEastAsia" w:hAnsiTheme="minorHAnsi" w:cstheme="minorBidi"/>
            <w:smallCaps w:val="0"/>
            <w:noProof/>
            <w:sz w:val="22"/>
            <w:szCs w:val="22"/>
          </w:rPr>
          <w:tab/>
        </w:r>
        <w:r w:rsidR="00F76361" w:rsidRPr="00D85DEC">
          <w:rPr>
            <w:rStyle w:val="Hyperlink"/>
            <w:rFonts w:cs="Arial"/>
            <w:noProof/>
          </w:rPr>
          <w:t>Project Milestone RACI Diagram</w:t>
        </w:r>
        <w:r w:rsidR="00F76361">
          <w:rPr>
            <w:noProof/>
            <w:webHidden/>
          </w:rPr>
          <w:tab/>
        </w:r>
        <w:r>
          <w:rPr>
            <w:noProof/>
            <w:webHidden/>
          </w:rPr>
          <w:fldChar w:fldCharType="begin"/>
        </w:r>
        <w:r w:rsidR="00F76361">
          <w:rPr>
            <w:noProof/>
            <w:webHidden/>
          </w:rPr>
          <w:instrText xml:space="preserve"> PAGEREF _Toc323813701 \h </w:instrText>
        </w:r>
        <w:r>
          <w:rPr>
            <w:noProof/>
            <w:webHidden/>
          </w:rPr>
        </w:r>
        <w:r>
          <w:rPr>
            <w:noProof/>
            <w:webHidden/>
          </w:rPr>
          <w:fldChar w:fldCharType="separate"/>
        </w:r>
        <w:r w:rsidR="00F76361">
          <w:rPr>
            <w:noProof/>
            <w:webHidden/>
          </w:rPr>
          <w:t>21</w:t>
        </w:r>
        <w:r>
          <w:rPr>
            <w:noProof/>
            <w:webHidden/>
          </w:rPr>
          <w:fldChar w:fldCharType="end"/>
        </w:r>
      </w:hyperlink>
    </w:p>
    <w:p w:rsidR="00F76361" w:rsidRDefault="00360362">
      <w:pPr>
        <w:pStyle w:val="TOC2"/>
        <w:tabs>
          <w:tab w:val="left" w:pos="720"/>
          <w:tab w:val="right" w:leader="dot" w:pos="9620"/>
        </w:tabs>
        <w:rPr>
          <w:rFonts w:asciiTheme="minorHAnsi" w:eastAsiaTheme="minorEastAsia" w:hAnsiTheme="minorHAnsi" w:cstheme="minorBidi"/>
          <w:smallCaps w:val="0"/>
          <w:noProof/>
          <w:sz w:val="22"/>
          <w:szCs w:val="22"/>
        </w:rPr>
      </w:pPr>
      <w:hyperlink w:anchor="_Toc323813702" w:history="1">
        <w:r w:rsidR="00F76361" w:rsidRPr="00D85DEC">
          <w:rPr>
            <w:rStyle w:val="Hyperlink"/>
            <w:rFonts w:cs="Arial"/>
            <w:noProof/>
          </w:rPr>
          <w:t>12</w:t>
        </w:r>
        <w:r w:rsidR="00F76361">
          <w:rPr>
            <w:rFonts w:asciiTheme="minorHAnsi" w:eastAsiaTheme="minorEastAsia" w:hAnsiTheme="minorHAnsi" w:cstheme="minorBidi"/>
            <w:smallCaps w:val="0"/>
            <w:noProof/>
            <w:sz w:val="22"/>
            <w:szCs w:val="22"/>
          </w:rPr>
          <w:tab/>
        </w:r>
        <w:r w:rsidR="00F76361" w:rsidRPr="00D85DEC">
          <w:rPr>
            <w:rStyle w:val="Hyperlink"/>
            <w:rFonts w:cs="Arial"/>
            <w:noProof/>
          </w:rPr>
          <w:t>Appendix:</w:t>
        </w:r>
        <w:r w:rsidR="00F76361">
          <w:rPr>
            <w:noProof/>
            <w:webHidden/>
          </w:rPr>
          <w:tab/>
        </w:r>
        <w:r>
          <w:rPr>
            <w:noProof/>
            <w:webHidden/>
          </w:rPr>
          <w:fldChar w:fldCharType="begin"/>
        </w:r>
        <w:r w:rsidR="00F76361">
          <w:rPr>
            <w:noProof/>
            <w:webHidden/>
          </w:rPr>
          <w:instrText xml:space="preserve"> PAGEREF _Toc323813702 \h </w:instrText>
        </w:r>
        <w:r>
          <w:rPr>
            <w:noProof/>
            <w:webHidden/>
          </w:rPr>
        </w:r>
        <w:r>
          <w:rPr>
            <w:noProof/>
            <w:webHidden/>
          </w:rPr>
          <w:fldChar w:fldCharType="separate"/>
        </w:r>
        <w:r w:rsidR="00F76361">
          <w:rPr>
            <w:noProof/>
            <w:webHidden/>
          </w:rPr>
          <w:t>21</w:t>
        </w:r>
        <w:r>
          <w:rPr>
            <w:noProof/>
            <w:webHidden/>
          </w:rPr>
          <w:fldChar w:fldCharType="end"/>
        </w:r>
      </w:hyperlink>
    </w:p>
    <w:p w:rsidR="00F76361" w:rsidRDefault="00360362">
      <w:pPr>
        <w:pStyle w:val="TOC2"/>
        <w:tabs>
          <w:tab w:val="left" w:pos="960"/>
          <w:tab w:val="right" w:leader="dot" w:pos="9620"/>
        </w:tabs>
        <w:rPr>
          <w:rFonts w:asciiTheme="minorHAnsi" w:eastAsiaTheme="minorEastAsia" w:hAnsiTheme="minorHAnsi" w:cstheme="minorBidi"/>
          <w:smallCaps w:val="0"/>
          <w:noProof/>
          <w:sz w:val="22"/>
          <w:szCs w:val="22"/>
        </w:rPr>
      </w:pPr>
      <w:hyperlink w:anchor="_Toc323813703" w:history="1">
        <w:r w:rsidR="00F76361" w:rsidRPr="00D85DEC">
          <w:rPr>
            <w:rStyle w:val="Hyperlink"/>
            <w:noProof/>
          </w:rPr>
          <w:t>12.1</w:t>
        </w:r>
        <w:r w:rsidR="00F76361">
          <w:rPr>
            <w:rFonts w:asciiTheme="minorHAnsi" w:eastAsiaTheme="minorEastAsia" w:hAnsiTheme="minorHAnsi" w:cstheme="minorBidi"/>
            <w:smallCaps w:val="0"/>
            <w:noProof/>
            <w:sz w:val="22"/>
            <w:szCs w:val="22"/>
          </w:rPr>
          <w:tab/>
        </w:r>
        <w:r w:rsidR="00F76361" w:rsidRPr="00D85DEC">
          <w:rPr>
            <w:rStyle w:val="Hyperlink"/>
            <w:noProof/>
          </w:rPr>
          <w:t>Priority List</w:t>
        </w:r>
        <w:r w:rsidR="00F76361">
          <w:rPr>
            <w:noProof/>
            <w:webHidden/>
          </w:rPr>
          <w:tab/>
        </w:r>
        <w:r>
          <w:rPr>
            <w:noProof/>
            <w:webHidden/>
          </w:rPr>
          <w:fldChar w:fldCharType="begin"/>
        </w:r>
        <w:r w:rsidR="00F76361">
          <w:rPr>
            <w:noProof/>
            <w:webHidden/>
          </w:rPr>
          <w:instrText xml:space="preserve"> PAGEREF _Toc323813703 \h </w:instrText>
        </w:r>
        <w:r>
          <w:rPr>
            <w:noProof/>
            <w:webHidden/>
          </w:rPr>
        </w:r>
        <w:r>
          <w:rPr>
            <w:noProof/>
            <w:webHidden/>
          </w:rPr>
          <w:fldChar w:fldCharType="separate"/>
        </w:r>
        <w:r w:rsidR="00F76361">
          <w:rPr>
            <w:noProof/>
            <w:webHidden/>
          </w:rPr>
          <w:t>21</w:t>
        </w:r>
        <w:r>
          <w:rPr>
            <w:noProof/>
            <w:webHidden/>
          </w:rPr>
          <w:fldChar w:fldCharType="end"/>
        </w:r>
      </w:hyperlink>
    </w:p>
    <w:p w:rsidR="005E407B" w:rsidRPr="0045324D" w:rsidRDefault="00360362" w:rsidP="00F52C9A">
      <w:pPr>
        <w:ind w:left="360"/>
        <w:rPr>
          <w:rFonts w:ascii="Arial" w:hAnsi="Arial" w:cs="Arial"/>
          <w:b/>
          <w:caps/>
        </w:rPr>
      </w:pPr>
      <w:r w:rsidRPr="00C30F0B">
        <w:rPr>
          <w:rFonts w:ascii="Arial" w:hAnsi="Arial" w:cs="Arial"/>
          <w:i/>
          <w:sz w:val="20"/>
          <w:szCs w:val="20"/>
        </w:rPr>
        <w:fldChar w:fldCharType="end"/>
      </w:r>
      <w:r w:rsidR="00357748">
        <w:rPr>
          <w:rFonts w:ascii="Arial" w:hAnsi="Arial" w:cs="Arial"/>
          <w:i/>
          <w:sz w:val="20"/>
          <w:szCs w:val="20"/>
        </w:rPr>
        <w:br w:type="page"/>
      </w:r>
    </w:p>
    <w:p w:rsidR="00FE6754" w:rsidRPr="00A201CB" w:rsidRDefault="00FE6754" w:rsidP="00BB2154">
      <w:pPr>
        <w:pStyle w:val="Heading2"/>
        <w:numPr>
          <w:ilvl w:val="0"/>
          <w:numId w:val="3"/>
        </w:numPr>
        <w:shd w:val="pct20" w:color="auto" w:fill="auto"/>
        <w:tabs>
          <w:tab w:val="clear" w:pos="1152"/>
          <w:tab w:val="num" w:pos="270"/>
        </w:tabs>
        <w:spacing w:before="0"/>
        <w:ind w:left="270" w:hanging="270"/>
        <w:rPr>
          <w:rFonts w:cs="Arial"/>
          <w:sz w:val="28"/>
        </w:rPr>
      </w:pPr>
      <w:bookmarkStart w:id="2" w:name="_Toc323813648"/>
      <w:r w:rsidRPr="00A201CB">
        <w:rPr>
          <w:rFonts w:cs="Arial"/>
          <w:sz w:val="28"/>
        </w:rPr>
        <w:lastRenderedPageBreak/>
        <w:t>Administrative</w:t>
      </w:r>
      <w:bookmarkStart w:id="3" w:name="_Toc121302757"/>
      <w:bookmarkStart w:id="4" w:name="_Toc121302803"/>
      <w:bookmarkEnd w:id="2"/>
      <w:bookmarkEnd w:id="3"/>
      <w:bookmarkEnd w:id="4"/>
    </w:p>
    <w:p w:rsidR="00FE6754" w:rsidRPr="00E41FED" w:rsidRDefault="00FE6754" w:rsidP="00E41FED">
      <w:pPr>
        <w:pStyle w:val="Heading2"/>
        <w:tabs>
          <w:tab w:val="left" w:pos="810"/>
        </w:tabs>
        <w:ind w:left="810" w:hanging="540"/>
      </w:pPr>
      <w:bookmarkStart w:id="5" w:name="_Toc323813649"/>
      <w:r w:rsidRPr="00E41FED">
        <w:t>Revision History</w:t>
      </w:r>
      <w:bookmarkEnd w:id="5"/>
    </w:p>
    <w:tbl>
      <w:tblPr>
        <w:tblW w:w="8660" w:type="dxa"/>
        <w:jc w:val="center"/>
        <w:tblInd w:w="2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B7"/>
      </w:tblPr>
      <w:tblGrid>
        <w:gridCol w:w="2036"/>
        <w:gridCol w:w="1262"/>
        <w:gridCol w:w="3168"/>
        <w:gridCol w:w="2194"/>
      </w:tblGrid>
      <w:tr w:rsidR="00FE6754" w:rsidRPr="00A201CB">
        <w:trPr>
          <w:trHeight w:val="464"/>
          <w:jc w:val="center"/>
        </w:trPr>
        <w:tc>
          <w:tcPr>
            <w:tcW w:w="2036" w:type="dxa"/>
            <w:shd w:val="clear" w:color="auto" w:fill="99CCFF"/>
          </w:tcPr>
          <w:p w:rsidR="00FE6754" w:rsidRPr="00A201CB" w:rsidRDefault="00FE6754" w:rsidP="00CA301B">
            <w:pPr>
              <w:pStyle w:val="TableHeading"/>
              <w:rPr>
                <w:rFonts w:cs="Arial"/>
              </w:rPr>
            </w:pPr>
            <w:r w:rsidRPr="00A201CB">
              <w:rPr>
                <w:rFonts w:cs="Arial"/>
              </w:rPr>
              <w:t>Date</w:t>
            </w:r>
          </w:p>
        </w:tc>
        <w:tc>
          <w:tcPr>
            <w:tcW w:w="1262" w:type="dxa"/>
            <w:shd w:val="clear" w:color="auto" w:fill="99CCFF"/>
          </w:tcPr>
          <w:p w:rsidR="00FE6754" w:rsidRPr="00A201CB" w:rsidRDefault="00FE6754" w:rsidP="00CA301B">
            <w:pPr>
              <w:pStyle w:val="TableHeading"/>
              <w:rPr>
                <w:rFonts w:cs="Arial"/>
              </w:rPr>
            </w:pPr>
            <w:r w:rsidRPr="00A201CB">
              <w:rPr>
                <w:rFonts w:cs="Arial"/>
              </w:rPr>
              <w:t>Version</w:t>
            </w:r>
          </w:p>
        </w:tc>
        <w:tc>
          <w:tcPr>
            <w:tcW w:w="3168" w:type="dxa"/>
            <w:shd w:val="clear" w:color="auto" w:fill="99CCFF"/>
          </w:tcPr>
          <w:p w:rsidR="00FE6754" w:rsidRPr="00A201CB" w:rsidRDefault="00FE6754" w:rsidP="00CA301B">
            <w:pPr>
              <w:pStyle w:val="TableHeading"/>
              <w:rPr>
                <w:rFonts w:cs="Arial"/>
              </w:rPr>
            </w:pPr>
            <w:r w:rsidRPr="00A201CB">
              <w:rPr>
                <w:rFonts w:cs="Arial"/>
              </w:rPr>
              <w:t>Update Description</w:t>
            </w:r>
          </w:p>
        </w:tc>
        <w:tc>
          <w:tcPr>
            <w:tcW w:w="2194" w:type="dxa"/>
            <w:shd w:val="clear" w:color="auto" w:fill="99CCFF"/>
          </w:tcPr>
          <w:p w:rsidR="00FE6754" w:rsidRPr="00A201CB" w:rsidRDefault="00FE6754" w:rsidP="00CA301B">
            <w:pPr>
              <w:pStyle w:val="TableHeading"/>
              <w:rPr>
                <w:rFonts w:cs="Arial"/>
              </w:rPr>
            </w:pPr>
            <w:r w:rsidRPr="00A201CB">
              <w:rPr>
                <w:rFonts w:cs="Arial"/>
              </w:rPr>
              <w:t>Author(s)</w:t>
            </w:r>
          </w:p>
        </w:tc>
      </w:tr>
      <w:tr w:rsidR="00853CF1" w:rsidRPr="00A201CB">
        <w:trPr>
          <w:trHeight w:val="224"/>
          <w:jc w:val="center"/>
        </w:trPr>
        <w:tc>
          <w:tcPr>
            <w:tcW w:w="2036" w:type="dxa"/>
            <w:tcBorders>
              <w:top w:val="single" w:sz="4" w:space="0" w:color="auto"/>
              <w:left w:val="single" w:sz="4" w:space="0" w:color="auto"/>
              <w:bottom w:val="single" w:sz="4" w:space="0" w:color="auto"/>
              <w:right w:val="single" w:sz="4" w:space="0" w:color="auto"/>
            </w:tcBorders>
          </w:tcPr>
          <w:p w:rsidR="00853CF1" w:rsidRPr="00A201CB" w:rsidRDefault="002171E4" w:rsidP="002278A9">
            <w:pPr>
              <w:rPr>
                <w:rFonts w:ascii="Arial" w:hAnsi="Arial" w:cs="Arial"/>
                <w:i/>
                <w:sz w:val="20"/>
              </w:rPr>
            </w:pPr>
            <w:r>
              <w:rPr>
                <w:rFonts w:ascii="Arial" w:hAnsi="Arial" w:cs="Arial"/>
                <w:i/>
                <w:sz w:val="20"/>
              </w:rPr>
              <w:t>11/21</w:t>
            </w:r>
            <w:r w:rsidR="00853CF1">
              <w:rPr>
                <w:rFonts w:ascii="Arial" w:hAnsi="Arial" w:cs="Arial"/>
                <w:i/>
                <w:sz w:val="20"/>
              </w:rPr>
              <w:t>/1</w:t>
            </w:r>
            <w:r w:rsidR="00671971">
              <w:rPr>
                <w:rFonts w:ascii="Arial" w:hAnsi="Arial" w:cs="Arial"/>
                <w:i/>
                <w:sz w:val="20"/>
              </w:rPr>
              <w:t>1</w:t>
            </w:r>
          </w:p>
        </w:tc>
        <w:tc>
          <w:tcPr>
            <w:tcW w:w="1262" w:type="dxa"/>
            <w:tcBorders>
              <w:top w:val="single" w:sz="4" w:space="0" w:color="auto"/>
              <w:left w:val="single" w:sz="4" w:space="0" w:color="auto"/>
              <w:bottom w:val="single" w:sz="4" w:space="0" w:color="auto"/>
              <w:right w:val="single" w:sz="4" w:space="0" w:color="auto"/>
            </w:tcBorders>
          </w:tcPr>
          <w:p w:rsidR="00853CF1" w:rsidRPr="00A201CB" w:rsidRDefault="006B0ED1" w:rsidP="002278A9">
            <w:pPr>
              <w:rPr>
                <w:rFonts w:ascii="Arial" w:hAnsi="Arial" w:cs="Arial"/>
                <w:sz w:val="20"/>
              </w:rPr>
            </w:pPr>
            <w:r>
              <w:rPr>
                <w:rFonts w:ascii="Arial" w:hAnsi="Arial" w:cs="Arial"/>
                <w:sz w:val="20"/>
              </w:rPr>
              <w:t>1</w:t>
            </w:r>
            <w:r w:rsidR="00853CF1">
              <w:rPr>
                <w:rFonts w:ascii="Arial" w:hAnsi="Arial" w:cs="Arial"/>
                <w:sz w:val="20"/>
              </w:rPr>
              <w:t>.0</w:t>
            </w:r>
          </w:p>
        </w:tc>
        <w:tc>
          <w:tcPr>
            <w:tcW w:w="3168" w:type="dxa"/>
            <w:tcBorders>
              <w:top w:val="single" w:sz="4" w:space="0" w:color="auto"/>
              <w:left w:val="single" w:sz="4" w:space="0" w:color="auto"/>
              <w:bottom w:val="single" w:sz="4" w:space="0" w:color="auto"/>
              <w:right w:val="single" w:sz="4" w:space="0" w:color="auto"/>
            </w:tcBorders>
          </w:tcPr>
          <w:p w:rsidR="00853CF1" w:rsidRPr="00A201CB" w:rsidRDefault="00761BD2" w:rsidP="001958CB">
            <w:pPr>
              <w:rPr>
                <w:rFonts w:ascii="Arial" w:hAnsi="Arial" w:cs="Arial"/>
                <w:sz w:val="20"/>
              </w:rPr>
            </w:pPr>
            <w:r w:rsidRPr="00761BD2">
              <w:rPr>
                <w:rFonts w:ascii="Arial" w:hAnsi="Arial" w:cs="Arial"/>
                <w:sz w:val="20"/>
              </w:rPr>
              <w:t xml:space="preserve">Communities </w:t>
            </w:r>
            <w:r w:rsidR="001958CB">
              <w:rPr>
                <w:rFonts w:ascii="Arial" w:hAnsi="Arial" w:cs="Arial"/>
                <w:sz w:val="20"/>
              </w:rPr>
              <w:t>Platform</w:t>
            </w:r>
          </w:p>
        </w:tc>
        <w:tc>
          <w:tcPr>
            <w:tcW w:w="2194" w:type="dxa"/>
            <w:tcBorders>
              <w:top w:val="single" w:sz="4" w:space="0" w:color="auto"/>
              <w:left w:val="single" w:sz="4" w:space="0" w:color="auto"/>
              <w:bottom w:val="single" w:sz="4" w:space="0" w:color="auto"/>
              <w:right w:val="single" w:sz="4" w:space="0" w:color="auto"/>
            </w:tcBorders>
          </w:tcPr>
          <w:p w:rsidR="00853CF1" w:rsidRPr="00A201CB" w:rsidRDefault="00761BD2" w:rsidP="002278A9">
            <w:pPr>
              <w:ind w:right="-128"/>
              <w:rPr>
                <w:rFonts w:ascii="Arial" w:hAnsi="Arial" w:cs="Arial"/>
                <w:sz w:val="20"/>
              </w:rPr>
            </w:pPr>
            <w:r>
              <w:rPr>
                <w:rFonts w:ascii="Arial" w:hAnsi="Arial" w:cs="Arial"/>
                <w:sz w:val="20"/>
              </w:rPr>
              <w:t>Judy Massuda</w:t>
            </w:r>
          </w:p>
        </w:tc>
      </w:tr>
      <w:tr w:rsidR="00A01103" w:rsidRPr="00A201CB">
        <w:trPr>
          <w:trHeight w:val="224"/>
          <w:jc w:val="center"/>
        </w:trPr>
        <w:tc>
          <w:tcPr>
            <w:tcW w:w="2036" w:type="dxa"/>
            <w:tcBorders>
              <w:top w:val="single" w:sz="4" w:space="0" w:color="auto"/>
              <w:left w:val="single" w:sz="4" w:space="0" w:color="auto"/>
              <w:bottom w:val="single" w:sz="4" w:space="0" w:color="auto"/>
              <w:right w:val="single" w:sz="4" w:space="0" w:color="auto"/>
            </w:tcBorders>
          </w:tcPr>
          <w:p w:rsidR="00A01103" w:rsidRDefault="00A01103" w:rsidP="002278A9">
            <w:pPr>
              <w:rPr>
                <w:rFonts w:ascii="Arial" w:hAnsi="Arial" w:cs="Arial"/>
                <w:i/>
                <w:sz w:val="20"/>
              </w:rPr>
            </w:pPr>
            <w:r>
              <w:rPr>
                <w:rFonts w:ascii="Arial" w:hAnsi="Arial" w:cs="Arial"/>
                <w:i/>
                <w:sz w:val="20"/>
              </w:rPr>
              <w:t>11/25/11</w:t>
            </w:r>
          </w:p>
        </w:tc>
        <w:tc>
          <w:tcPr>
            <w:tcW w:w="1262" w:type="dxa"/>
            <w:tcBorders>
              <w:top w:val="single" w:sz="4" w:space="0" w:color="auto"/>
              <w:left w:val="single" w:sz="4" w:space="0" w:color="auto"/>
              <w:bottom w:val="single" w:sz="4" w:space="0" w:color="auto"/>
              <w:right w:val="single" w:sz="4" w:space="0" w:color="auto"/>
            </w:tcBorders>
          </w:tcPr>
          <w:p w:rsidR="00A01103" w:rsidRDefault="00A01103" w:rsidP="002278A9">
            <w:pPr>
              <w:rPr>
                <w:rFonts w:ascii="Arial" w:hAnsi="Arial" w:cs="Arial"/>
                <w:sz w:val="20"/>
              </w:rPr>
            </w:pPr>
            <w:r>
              <w:rPr>
                <w:rFonts w:ascii="Arial" w:hAnsi="Arial" w:cs="Arial"/>
                <w:sz w:val="20"/>
              </w:rPr>
              <w:t>1.1</w:t>
            </w:r>
          </w:p>
        </w:tc>
        <w:tc>
          <w:tcPr>
            <w:tcW w:w="3168" w:type="dxa"/>
            <w:tcBorders>
              <w:top w:val="single" w:sz="4" w:space="0" w:color="auto"/>
              <w:left w:val="single" w:sz="4" w:space="0" w:color="auto"/>
              <w:bottom w:val="single" w:sz="4" w:space="0" w:color="auto"/>
              <w:right w:val="single" w:sz="4" w:space="0" w:color="auto"/>
            </w:tcBorders>
          </w:tcPr>
          <w:p w:rsidR="00A01103" w:rsidRPr="00761BD2" w:rsidRDefault="00A01103" w:rsidP="001958CB">
            <w:pPr>
              <w:rPr>
                <w:rFonts w:ascii="Arial" w:hAnsi="Arial" w:cs="Arial"/>
                <w:sz w:val="20"/>
              </w:rPr>
            </w:pPr>
            <w:r>
              <w:rPr>
                <w:rFonts w:ascii="Arial" w:hAnsi="Arial" w:cs="Arial"/>
                <w:sz w:val="20"/>
              </w:rPr>
              <w:t>Various Updates</w:t>
            </w:r>
          </w:p>
        </w:tc>
        <w:tc>
          <w:tcPr>
            <w:tcW w:w="2194" w:type="dxa"/>
            <w:tcBorders>
              <w:top w:val="single" w:sz="4" w:space="0" w:color="auto"/>
              <w:left w:val="single" w:sz="4" w:space="0" w:color="auto"/>
              <w:bottom w:val="single" w:sz="4" w:space="0" w:color="auto"/>
              <w:right w:val="single" w:sz="4" w:space="0" w:color="auto"/>
            </w:tcBorders>
          </w:tcPr>
          <w:p w:rsidR="00A01103" w:rsidRDefault="00A01103" w:rsidP="002278A9">
            <w:pPr>
              <w:ind w:right="-128"/>
              <w:rPr>
                <w:rFonts w:ascii="Arial" w:hAnsi="Arial" w:cs="Arial"/>
                <w:sz w:val="20"/>
              </w:rPr>
            </w:pPr>
            <w:r>
              <w:rPr>
                <w:rFonts w:ascii="Arial" w:hAnsi="Arial" w:cs="Arial"/>
                <w:sz w:val="20"/>
              </w:rPr>
              <w:t>Judy Massuda</w:t>
            </w:r>
          </w:p>
        </w:tc>
      </w:tr>
      <w:tr w:rsidR="00A01103" w:rsidRPr="00A201CB">
        <w:trPr>
          <w:trHeight w:val="224"/>
          <w:jc w:val="center"/>
        </w:trPr>
        <w:tc>
          <w:tcPr>
            <w:tcW w:w="2036" w:type="dxa"/>
            <w:tcBorders>
              <w:top w:val="single" w:sz="4" w:space="0" w:color="auto"/>
              <w:left w:val="single" w:sz="4" w:space="0" w:color="auto"/>
              <w:bottom w:val="single" w:sz="4" w:space="0" w:color="auto"/>
              <w:right w:val="single" w:sz="4" w:space="0" w:color="auto"/>
            </w:tcBorders>
          </w:tcPr>
          <w:p w:rsidR="00A01103" w:rsidRDefault="00A01103" w:rsidP="002278A9">
            <w:pPr>
              <w:rPr>
                <w:rFonts w:ascii="Arial" w:hAnsi="Arial" w:cs="Arial"/>
                <w:i/>
                <w:sz w:val="20"/>
              </w:rPr>
            </w:pPr>
            <w:r>
              <w:rPr>
                <w:rFonts w:ascii="Arial" w:hAnsi="Arial" w:cs="Arial"/>
                <w:i/>
                <w:sz w:val="20"/>
              </w:rPr>
              <w:t>12/8/11</w:t>
            </w:r>
          </w:p>
        </w:tc>
        <w:tc>
          <w:tcPr>
            <w:tcW w:w="1262" w:type="dxa"/>
            <w:tcBorders>
              <w:top w:val="single" w:sz="4" w:space="0" w:color="auto"/>
              <w:left w:val="single" w:sz="4" w:space="0" w:color="auto"/>
              <w:bottom w:val="single" w:sz="4" w:space="0" w:color="auto"/>
              <w:right w:val="single" w:sz="4" w:space="0" w:color="auto"/>
            </w:tcBorders>
          </w:tcPr>
          <w:p w:rsidR="00A01103" w:rsidRDefault="00A01103" w:rsidP="002278A9">
            <w:pPr>
              <w:rPr>
                <w:rFonts w:ascii="Arial" w:hAnsi="Arial" w:cs="Arial"/>
                <w:sz w:val="20"/>
              </w:rPr>
            </w:pPr>
            <w:r>
              <w:rPr>
                <w:rFonts w:ascii="Arial" w:hAnsi="Arial" w:cs="Arial"/>
                <w:sz w:val="20"/>
              </w:rPr>
              <w:t>1.2</w:t>
            </w:r>
          </w:p>
        </w:tc>
        <w:tc>
          <w:tcPr>
            <w:tcW w:w="3168" w:type="dxa"/>
            <w:tcBorders>
              <w:top w:val="single" w:sz="4" w:space="0" w:color="auto"/>
              <w:left w:val="single" w:sz="4" w:space="0" w:color="auto"/>
              <w:bottom w:val="single" w:sz="4" w:space="0" w:color="auto"/>
              <w:right w:val="single" w:sz="4" w:space="0" w:color="auto"/>
            </w:tcBorders>
          </w:tcPr>
          <w:p w:rsidR="00A01103" w:rsidRPr="00761BD2" w:rsidRDefault="00A01103" w:rsidP="001958CB">
            <w:pPr>
              <w:rPr>
                <w:rFonts w:ascii="Arial" w:hAnsi="Arial" w:cs="Arial"/>
                <w:sz w:val="20"/>
              </w:rPr>
            </w:pPr>
            <w:r>
              <w:rPr>
                <w:rFonts w:ascii="Arial" w:hAnsi="Arial" w:cs="Arial"/>
                <w:sz w:val="20"/>
              </w:rPr>
              <w:t>Various Updates</w:t>
            </w:r>
          </w:p>
        </w:tc>
        <w:tc>
          <w:tcPr>
            <w:tcW w:w="2194" w:type="dxa"/>
            <w:tcBorders>
              <w:top w:val="single" w:sz="4" w:space="0" w:color="auto"/>
              <w:left w:val="single" w:sz="4" w:space="0" w:color="auto"/>
              <w:bottom w:val="single" w:sz="4" w:space="0" w:color="auto"/>
              <w:right w:val="single" w:sz="4" w:space="0" w:color="auto"/>
            </w:tcBorders>
          </w:tcPr>
          <w:p w:rsidR="00A01103" w:rsidRDefault="00A01103" w:rsidP="002278A9">
            <w:pPr>
              <w:ind w:right="-128"/>
              <w:rPr>
                <w:rFonts w:ascii="Arial" w:hAnsi="Arial" w:cs="Arial"/>
                <w:sz w:val="20"/>
              </w:rPr>
            </w:pPr>
            <w:r>
              <w:rPr>
                <w:rFonts w:ascii="Arial" w:hAnsi="Arial" w:cs="Arial"/>
                <w:sz w:val="20"/>
              </w:rPr>
              <w:t>Judy Massuda</w:t>
            </w:r>
          </w:p>
        </w:tc>
      </w:tr>
      <w:tr w:rsidR="009C2BA6" w:rsidRPr="00A201CB">
        <w:trPr>
          <w:trHeight w:val="224"/>
          <w:jc w:val="center"/>
        </w:trPr>
        <w:tc>
          <w:tcPr>
            <w:tcW w:w="2036" w:type="dxa"/>
            <w:tcBorders>
              <w:top w:val="single" w:sz="4" w:space="0" w:color="auto"/>
              <w:left w:val="single" w:sz="4" w:space="0" w:color="auto"/>
              <w:bottom w:val="single" w:sz="4" w:space="0" w:color="auto"/>
              <w:right w:val="single" w:sz="4" w:space="0" w:color="auto"/>
            </w:tcBorders>
          </w:tcPr>
          <w:p w:rsidR="009C2BA6" w:rsidRDefault="009C2BA6" w:rsidP="002278A9">
            <w:pPr>
              <w:rPr>
                <w:rFonts w:ascii="Arial" w:hAnsi="Arial" w:cs="Arial"/>
                <w:i/>
                <w:sz w:val="20"/>
              </w:rPr>
            </w:pPr>
            <w:r>
              <w:rPr>
                <w:rFonts w:ascii="Arial" w:hAnsi="Arial" w:cs="Arial"/>
                <w:i/>
                <w:sz w:val="20"/>
              </w:rPr>
              <w:t>2/10/11</w:t>
            </w:r>
          </w:p>
        </w:tc>
        <w:tc>
          <w:tcPr>
            <w:tcW w:w="1262" w:type="dxa"/>
            <w:tcBorders>
              <w:top w:val="single" w:sz="4" w:space="0" w:color="auto"/>
              <w:left w:val="single" w:sz="4" w:space="0" w:color="auto"/>
              <w:bottom w:val="single" w:sz="4" w:space="0" w:color="auto"/>
              <w:right w:val="single" w:sz="4" w:space="0" w:color="auto"/>
            </w:tcBorders>
          </w:tcPr>
          <w:p w:rsidR="009C2BA6" w:rsidRDefault="009C2BA6" w:rsidP="002278A9">
            <w:pPr>
              <w:rPr>
                <w:rFonts w:ascii="Arial" w:hAnsi="Arial" w:cs="Arial"/>
                <w:sz w:val="20"/>
              </w:rPr>
            </w:pPr>
            <w:r>
              <w:rPr>
                <w:rFonts w:ascii="Arial" w:hAnsi="Arial" w:cs="Arial"/>
                <w:sz w:val="20"/>
              </w:rPr>
              <w:t>1.3</w:t>
            </w:r>
          </w:p>
        </w:tc>
        <w:tc>
          <w:tcPr>
            <w:tcW w:w="3168" w:type="dxa"/>
            <w:tcBorders>
              <w:top w:val="single" w:sz="4" w:space="0" w:color="auto"/>
              <w:left w:val="single" w:sz="4" w:space="0" w:color="auto"/>
              <w:bottom w:val="single" w:sz="4" w:space="0" w:color="auto"/>
              <w:right w:val="single" w:sz="4" w:space="0" w:color="auto"/>
            </w:tcBorders>
          </w:tcPr>
          <w:p w:rsidR="009C2BA6" w:rsidRDefault="009C2BA6" w:rsidP="001958CB">
            <w:pPr>
              <w:rPr>
                <w:rFonts w:ascii="Arial" w:hAnsi="Arial" w:cs="Arial"/>
                <w:sz w:val="20"/>
              </w:rPr>
            </w:pPr>
            <w:r>
              <w:rPr>
                <w:rFonts w:ascii="Arial" w:hAnsi="Arial" w:cs="Arial"/>
                <w:sz w:val="20"/>
              </w:rPr>
              <w:t>Various Updates</w:t>
            </w:r>
          </w:p>
        </w:tc>
        <w:tc>
          <w:tcPr>
            <w:tcW w:w="2194" w:type="dxa"/>
            <w:tcBorders>
              <w:top w:val="single" w:sz="4" w:space="0" w:color="auto"/>
              <w:left w:val="single" w:sz="4" w:space="0" w:color="auto"/>
              <w:bottom w:val="single" w:sz="4" w:space="0" w:color="auto"/>
              <w:right w:val="single" w:sz="4" w:space="0" w:color="auto"/>
            </w:tcBorders>
          </w:tcPr>
          <w:p w:rsidR="009C2BA6" w:rsidRDefault="009C2BA6" w:rsidP="002278A9">
            <w:pPr>
              <w:ind w:right="-128"/>
              <w:rPr>
                <w:rFonts w:ascii="Arial" w:hAnsi="Arial" w:cs="Arial"/>
                <w:sz w:val="20"/>
              </w:rPr>
            </w:pPr>
            <w:r>
              <w:rPr>
                <w:rFonts w:ascii="Arial" w:hAnsi="Arial" w:cs="Arial"/>
                <w:sz w:val="20"/>
              </w:rPr>
              <w:t>Judy Massuda</w:t>
            </w:r>
          </w:p>
        </w:tc>
      </w:tr>
      <w:tr w:rsidR="002A280C" w:rsidRPr="00A201CB">
        <w:trPr>
          <w:trHeight w:val="224"/>
          <w:jc w:val="center"/>
        </w:trPr>
        <w:tc>
          <w:tcPr>
            <w:tcW w:w="2036" w:type="dxa"/>
            <w:tcBorders>
              <w:top w:val="single" w:sz="4" w:space="0" w:color="auto"/>
              <w:left w:val="single" w:sz="4" w:space="0" w:color="auto"/>
              <w:bottom w:val="single" w:sz="4" w:space="0" w:color="auto"/>
              <w:right w:val="single" w:sz="4" w:space="0" w:color="auto"/>
            </w:tcBorders>
          </w:tcPr>
          <w:p w:rsidR="002A280C" w:rsidRDefault="002A280C" w:rsidP="002278A9">
            <w:pPr>
              <w:rPr>
                <w:rFonts w:ascii="Arial" w:hAnsi="Arial" w:cs="Arial"/>
                <w:i/>
                <w:sz w:val="20"/>
              </w:rPr>
            </w:pPr>
            <w:r>
              <w:rPr>
                <w:rFonts w:ascii="Arial" w:hAnsi="Arial" w:cs="Arial"/>
                <w:i/>
                <w:sz w:val="20"/>
              </w:rPr>
              <w:t>2/13/11</w:t>
            </w:r>
          </w:p>
        </w:tc>
        <w:tc>
          <w:tcPr>
            <w:tcW w:w="1262" w:type="dxa"/>
            <w:tcBorders>
              <w:top w:val="single" w:sz="4" w:space="0" w:color="auto"/>
              <w:left w:val="single" w:sz="4" w:space="0" w:color="auto"/>
              <w:bottom w:val="single" w:sz="4" w:space="0" w:color="auto"/>
              <w:right w:val="single" w:sz="4" w:space="0" w:color="auto"/>
            </w:tcBorders>
          </w:tcPr>
          <w:p w:rsidR="002A280C" w:rsidRDefault="002A280C" w:rsidP="002278A9">
            <w:pPr>
              <w:rPr>
                <w:rFonts w:ascii="Arial" w:hAnsi="Arial" w:cs="Arial"/>
                <w:sz w:val="20"/>
              </w:rPr>
            </w:pPr>
            <w:r>
              <w:rPr>
                <w:rFonts w:ascii="Arial" w:hAnsi="Arial" w:cs="Arial"/>
                <w:sz w:val="20"/>
              </w:rPr>
              <w:t>1.4</w:t>
            </w:r>
          </w:p>
        </w:tc>
        <w:tc>
          <w:tcPr>
            <w:tcW w:w="3168" w:type="dxa"/>
            <w:tcBorders>
              <w:top w:val="single" w:sz="4" w:space="0" w:color="auto"/>
              <w:left w:val="single" w:sz="4" w:space="0" w:color="auto"/>
              <w:bottom w:val="single" w:sz="4" w:space="0" w:color="auto"/>
              <w:right w:val="single" w:sz="4" w:space="0" w:color="auto"/>
            </w:tcBorders>
          </w:tcPr>
          <w:p w:rsidR="002A280C" w:rsidRDefault="001237D2" w:rsidP="001958CB">
            <w:pPr>
              <w:rPr>
                <w:rFonts w:ascii="Arial" w:hAnsi="Arial" w:cs="Arial"/>
                <w:sz w:val="20"/>
              </w:rPr>
            </w:pPr>
            <w:r>
              <w:rPr>
                <w:rFonts w:ascii="Arial" w:hAnsi="Arial" w:cs="Arial"/>
                <w:sz w:val="20"/>
              </w:rPr>
              <w:t>Various Updates</w:t>
            </w:r>
          </w:p>
        </w:tc>
        <w:tc>
          <w:tcPr>
            <w:tcW w:w="2194" w:type="dxa"/>
            <w:tcBorders>
              <w:top w:val="single" w:sz="4" w:space="0" w:color="auto"/>
              <w:left w:val="single" w:sz="4" w:space="0" w:color="auto"/>
              <w:bottom w:val="single" w:sz="4" w:space="0" w:color="auto"/>
              <w:right w:val="single" w:sz="4" w:space="0" w:color="auto"/>
            </w:tcBorders>
          </w:tcPr>
          <w:p w:rsidR="002A280C" w:rsidRDefault="001237D2" w:rsidP="002278A9">
            <w:pPr>
              <w:ind w:right="-128"/>
              <w:rPr>
                <w:rFonts w:ascii="Arial" w:hAnsi="Arial" w:cs="Arial"/>
                <w:sz w:val="20"/>
              </w:rPr>
            </w:pPr>
            <w:r>
              <w:rPr>
                <w:rFonts w:ascii="Arial" w:hAnsi="Arial" w:cs="Arial"/>
                <w:sz w:val="20"/>
              </w:rPr>
              <w:t xml:space="preserve">Judy Massuda </w:t>
            </w:r>
          </w:p>
        </w:tc>
      </w:tr>
      <w:tr w:rsidR="002401DF" w:rsidRPr="00A201CB">
        <w:trPr>
          <w:trHeight w:val="224"/>
          <w:jc w:val="center"/>
        </w:trPr>
        <w:tc>
          <w:tcPr>
            <w:tcW w:w="2036" w:type="dxa"/>
            <w:tcBorders>
              <w:top w:val="single" w:sz="4" w:space="0" w:color="auto"/>
              <w:left w:val="single" w:sz="4" w:space="0" w:color="auto"/>
              <w:bottom w:val="single" w:sz="4" w:space="0" w:color="auto"/>
              <w:right w:val="single" w:sz="4" w:space="0" w:color="auto"/>
            </w:tcBorders>
          </w:tcPr>
          <w:p w:rsidR="002401DF" w:rsidRDefault="002401DF" w:rsidP="002278A9">
            <w:pPr>
              <w:rPr>
                <w:rFonts w:ascii="Arial" w:hAnsi="Arial" w:cs="Arial"/>
                <w:i/>
                <w:sz w:val="20"/>
              </w:rPr>
            </w:pPr>
            <w:r>
              <w:rPr>
                <w:rFonts w:ascii="Arial" w:hAnsi="Arial" w:cs="Arial"/>
                <w:i/>
                <w:sz w:val="20"/>
              </w:rPr>
              <w:t>2/14</w:t>
            </w:r>
            <w:r w:rsidR="00CE4B1F">
              <w:rPr>
                <w:rFonts w:ascii="Arial" w:hAnsi="Arial" w:cs="Arial"/>
                <w:i/>
                <w:sz w:val="20"/>
              </w:rPr>
              <w:t>/11</w:t>
            </w:r>
          </w:p>
        </w:tc>
        <w:tc>
          <w:tcPr>
            <w:tcW w:w="1262" w:type="dxa"/>
            <w:tcBorders>
              <w:top w:val="single" w:sz="4" w:space="0" w:color="auto"/>
              <w:left w:val="single" w:sz="4" w:space="0" w:color="auto"/>
              <w:bottom w:val="single" w:sz="4" w:space="0" w:color="auto"/>
              <w:right w:val="single" w:sz="4" w:space="0" w:color="auto"/>
            </w:tcBorders>
          </w:tcPr>
          <w:p w:rsidR="002401DF" w:rsidRDefault="002401DF" w:rsidP="002278A9">
            <w:pPr>
              <w:rPr>
                <w:rFonts w:ascii="Arial" w:hAnsi="Arial" w:cs="Arial"/>
                <w:sz w:val="20"/>
              </w:rPr>
            </w:pPr>
            <w:r>
              <w:rPr>
                <w:rFonts w:ascii="Arial" w:hAnsi="Arial" w:cs="Arial"/>
                <w:sz w:val="20"/>
              </w:rPr>
              <w:t>1.5</w:t>
            </w:r>
          </w:p>
        </w:tc>
        <w:tc>
          <w:tcPr>
            <w:tcW w:w="3168" w:type="dxa"/>
            <w:tcBorders>
              <w:top w:val="single" w:sz="4" w:space="0" w:color="auto"/>
              <w:left w:val="single" w:sz="4" w:space="0" w:color="auto"/>
              <w:bottom w:val="single" w:sz="4" w:space="0" w:color="auto"/>
              <w:right w:val="single" w:sz="4" w:space="0" w:color="auto"/>
            </w:tcBorders>
          </w:tcPr>
          <w:p w:rsidR="002401DF" w:rsidRDefault="002401DF" w:rsidP="001958CB">
            <w:pPr>
              <w:rPr>
                <w:rFonts w:ascii="Arial" w:hAnsi="Arial" w:cs="Arial"/>
                <w:sz w:val="20"/>
              </w:rPr>
            </w:pPr>
            <w:r>
              <w:rPr>
                <w:rFonts w:ascii="Arial" w:hAnsi="Arial" w:cs="Arial"/>
                <w:sz w:val="20"/>
              </w:rPr>
              <w:t>Various Updates</w:t>
            </w:r>
          </w:p>
        </w:tc>
        <w:tc>
          <w:tcPr>
            <w:tcW w:w="2194" w:type="dxa"/>
            <w:tcBorders>
              <w:top w:val="single" w:sz="4" w:space="0" w:color="auto"/>
              <w:left w:val="single" w:sz="4" w:space="0" w:color="auto"/>
              <w:bottom w:val="single" w:sz="4" w:space="0" w:color="auto"/>
              <w:right w:val="single" w:sz="4" w:space="0" w:color="auto"/>
            </w:tcBorders>
          </w:tcPr>
          <w:p w:rsidR="002401DF" w:rsidRDefault="002401DF" w:rsidP="002278A9">
            <w:pPr>
              <w:ind w:right="-128"/>
              <w:rPr>
                <w:rFonts w:ascii="Arial" w:hAnsi="Arial" w:cs="Arial"/>
                <w:sz w:val="20"/>
              </w:rPr>
            </w:pPr>
            <w:r>
              <w:rPr>
                <w:rFonts w:ascii="Arial" w:hAnsi="Arial" w:cs="Arial"/>
                <w:sz w:val="20"/>
              </w:rPr>
              <w:t>Judy Massuda</w:t>
            </w:r>
          </w:p>
        </w:tc>
      </w:tr>
      <w:tr w:rsidR="002401DF" w:rsidRPr="00A201CB">
        <w:trPr>
          <w:trHeight w:val="224"/>
          <w:jc w:val="center"/>
        </w:trPr>
        <w:tc>
          <w:tcPr>
            <w:tcW w:w="2036" w:type="dxa"/>
            <w:tcBorders>
              <w:top w:val="single" w:sz="4" w:space="0" w:color="auto"/>
              <w:left w:val="single" w:sz="4" w:space="0" w:color="auto"/>
              <w:bottom w:val="single" w:sz="4" w:space="0" w:color="auto"/>
              <w:right w:val="single" w:sz="4" w:space="0" w:color="auto"/>
            </w:tcBorders>
          </w:tcPr>
          <w:p w:rsidR="002401DF" w:rsidRDefault="00CE4B1F" w:rsidP="002278A9">
            <w:pPr>
              <w:rPr>
                <w:rFonts w:ascii="Arial" w:hAnsi="Arial" w:cs="Arial"/>
                <w:i/>
                <w:sz w:val="20"/>
              </w:rPr>
            </w:pPr>
            <w:r>
              <w:rPr>
                <w:rFonts w:ascii="Arial" w:hAnsi="Arial" w:cs="Arial"/>
                <w:i/>
                <w:sz w:val="20"/>
              </w:rPr>
              <w:t>2/22/11</w:t>
            </w:r>
          </w:p>
        </w:tc>
        <w:tc>
          <w:tcPr>
            <w:tcW w:w="1262" w:type="dxa"/>
            <w:tcBorders>
              <w:top w:val="single" w:sz="4" w:space="0" w:color="auto"/>
              <w:left w:val="single" w:sz="4" w:space="0" w:color="auto"/>
              <w:bottom w:val="single" w:sz="4" w:space="0" w:color="auto"/>
              <w:right w:val="single" w:sz="4" w:space="0" w:color="auto"/>
            </w:tcBorders>
          </w:tcPr>
          <w:p w:rsidR="002401DF" w:rsidRDefault="00CE4B1F" w:rsidP="002278A9">
            <w:pPr>
              <w:rPr>
                <w:rFonts w:ascii="Arial" w:hAnsi="Arial" w:cs="Arial"/>
                <w:sz w:val="20"/>
              </w:rPr>
            </w:pPr>
            <w:r>
              <w:rPr>
                <w:rFonts w:ascii="Arial" w:hAnsi="Arial" w:cs="Arial"/>
                <w:sz w:val="20"/>
              </w:rPr>
              <w:t>1.6</w:t>
            </w:r>
          </w:p>
        </w:tc>
        <w:tc>
          <w:tcPr>
            <w:tcW w:w="3168" w:type="dxa"/>
            <w:tcBorders>
              <w:top w:val="single" w:sz="4" w:space="0" w:color="auto"/>
              <w:left w:val="single" w:sz="4" w:space="0" w:color="auto"/>
              <w:bottom w:val="single" w:sz="4" w:space="0" w:color="auto"/>
              <w:right w:val="single" w:sz="4" w:space="0" w:color="auto"/>
            </w:tcBorders>
          </w:tcPr>
          <w:p w:rsidR="002401DF" w:rsidRDefault="00CE4B1F" w:rsidP="001958CB">
            <w:pPr>
              <w:rPr>
                <w:rFonts w:ascii="Arial" w:hAnsi="Arial" w:cs="Arial"/>
                <w:sz w:val="20"/>
              </w:rPr>
            </w:pPr>
            <w:r>
              <w:rPr>
                <w:rFonts w:ascii="Arial" w:hAnsi="Arial" w:cs="Arial"/>
                <w:sz w:val="20"/>
              </w:rPr>
              <w:t>Various Updates</w:t>
            </w:r>
          </w:p>
        </w:tc>
        <w:tc>
          <w:tcPr>
            <w:tcW w:w="2194" w:type="dxa"/>
            <w:tcBorders>
              <w:top w:val="single" w:sz="4" w:space="0" w:color="auto"/>
              <w:left w:val="single" w:sz="4" w:space="0" w:color="auto"/>
              <w:bottom w:val="single" w:sz="4" w:space="0" w:color="auto"/>
              <w:right w:val="single" w:sz="4" w:space="0" w:color="auto"/>
            </w:tcBorders>
          </w:tcPr>
          <w:p w:rsidR="002401DF" w:rsidRDefault="00CE4B1F" w:rsidP="002278A9">
            <w:pPr>
              <w:ind w:right="-128"/>
              <w:rPr>
                <w:rFonts w:ascii="Arial" w:hAnsi="Arial" w:cs="Arial"/>
                <w:sz w:val="20"/>
              </w:rPr>
            </w:pPr>
            <w:r>
              <w:rPr>
                <w:rFonts w:ascii="Arial" w:hAnsi="Arial" w:cs="Arial"/>
                <w:sz w:val="20"/>
              </w:rPr>
              <w:t>Judy Massuda</w:t>
            </w:r>
          </w:p>
        </w:tc>
      </w:tr>
      <w:tr w:rsidR="00CE4B1F" w:rsidRPr="00A201CB">
        <w:trPr>
          <w:trHeight w:val="224"/>
          <w:jc w:val="center"/>
        </w:trPr>
        <w:tc>
          <w:tcPr>
            <w:tcW w:w="2036" w:type="dxa"/>
            <w:tcBorders>
              <w:top w:val="single" w:sz="4" w:space="0" w:color="auto"/>
              <w:left w:val="single" w:sz="4" w:space="0" w:color="auto"/>
              <w:bottom w:val="single" w:sz="4" w:space="0" w:color="auto"/>
              <w:right w:val="single" w:sz="4" w:space="0" w:color="auto"/>
            </w:tcBorders>
          </w:tcPr>
          <w:p w:rsidR="00CE4B1F" w:rsidRDefault="00CD29FE" w:rsidP="002278A9">
            <w:pPr>
              <w:rPr>
                <w:rFonts w:ascii="Arial" w:hAnsi="Arial" w:cs="Arial"/>
                <w:i/>
                <w:sz w:val="20"/>
              </w:rPr>
            </w:pPr>
            <w:r>
              <w:rPr>
                <w:rFonts w:ascii="Arial" w:hAnsi="Arial" w:cs="Arial"/>
                <w:i/>
                <w:sz w:val="20"/>
              </w:rPr>
              <w:t>2/24/11</w:t>
            </w:r>
          </w:p>
        </w:tc>
        <w:tc>
          <w:tcPr>
            <w:tcW w:w="1262" w:type="dxa"/>
            <w:tcBorders>
              <w:top w:val="single" w:sz="4" w:space="0" w:color="auto"/>
              <w:left w:val="single" w:sz="4" w:space="0" w:color="auto"/>
              <w:bottom w:val="single" w:sz="4" w:space="0" w:color="auto"/>
              <w:right w:val="single" w:sz="4" w:space="0" w:color="auto"/>
            </w:tcBorders>
          </w:tcPr>
          <w:p w:rsidR="00CE4B1F" w:rsidRDefault="00CD29FE" w:rsidP="002278A9">
            <w:pPr>
              <w:rPr>
                <w:rFonts w:ascii="Arial" w:hAnsi="Arial" w:cs="Arial"/>
                <w:sz w:val="20"/>
              </w:rPr>
            </w:pPr>
            <w:r>
              <w:rPr>
                <w:rFonts w:ascii="Arial" w:hAnsi="Arial" w:cs="Arial"/>
                <w:sz w:val="20"/>
              </w:rPr>
              <w:t>1.7</w:t>
            </w:r>
          </w:p>
        </w:tc>
        <w:tc>
          <w:tcPr>
            <w:tcW w:w="3168" w:type="dxa"/>
            <w:tcBorders>
              <w:top w:val="single" w:sz="4" w:space="0" w:color="auto"/>
              <w:left w:val="single" w:sz="4" w:space="0" w:color="auto"/>
              <w:bottom w:val="single" w:sz="4" w:space="0" w:color="auto"/>
              <w:right w:val="single" w:sz="4" w:space="0" w:color="auto"/>
            </w:tcBorders>
          </w:tcPr>
          <w:p w:rsidR="00CE4B1F" w:rsidRDefault="00CD29FE" w:rsidP="001958CB">
            <w:pPr>
              <w:rPr>
                <w:rFonts w:ascii="Arial" w:hAnsi="Arial" w:cs="Arial"/>
                <w:sz w:val="20"/>
              </w:rPr>
            </w:pPr>
            <w:r>
              <w:rPr>
                <w:rFonts w:ascii="Arial" w:hAnsi="Arial" w:cs="Arial"/>
                <w:sz w:val="20"/>
              </w:rPr>
              <w:t>Various Updates</w:t>
            </w:r>
          </w:p>
        </w:tc>
        <w:tc>
          <w:tcPr>
            <w:tcW w:w="2194" w:type="dxa"/>
            <w:tcBorders>
              <w:top w:val="single" w:sz="4" w:space="0" w:color="auto"/>
              <w:left w:val="single" w:sz="4" w:space="0" w:color="auto"/>
              <w:bottom w:val="single" w:sz="4" w:space="0" w:color="auto"/>
              <w:right w:val="single" w:sz="4" w:space="0" w:color="auto"/>
            </w:tcBorders>
          </w:tcPr>
          <w:p w:rsidR="00CE4B1F" w:rsidRDefault="00CD29FE" w:rsidP="002278A9">
            <w:pPr>
              <w:ind w:right="-128"/>
              <w:rPr>
                <w:rFonts w:ascii="Arial" w:hAnsi="Arial" w:cs="Arial"/>
                <w:sz w:val="20"/>
              </w:rPr>
            </w:pPr>
            <w:r>
              <w:rPr>
                <w:rFonts w:ascii="Arial" w:hAnsi="Arial" w:cs="Arial"/>
                <w:sz w:val="20"/>
              </w:rPr>
              <w:t>Judy Massuda</w:t>
            </w:r>
          </w:p>
        </w:tc>
      </w:tr>
      <w:tr w:rsidR="00CD29FE" w:rsidRPr="00A201CB">
        <w:trPr>
          <w:trHeight w:val="224"/>
          <w:jc w:val="center"/>
        </w:trPr>
        <w:tc>
          <w:tcPr>
            <w:tcW w:w="2036" w:type="dxa"/>
            <w:tcBorders>
              <w:top w:val="single" w:sz="4" w:space="0" w:color="auto"/>
              <w:left w:val="single" w:sz="4" w:space="0" w:color="auto"/>
              <w:bottom w:val="single" w:sz="4" w:space="0" w:color="auto"/>
              <w:right w:val="single" w:sz="4" w:space="0" w:color="auto"/>
            </w:tcBorders>
          </w:tcPr>
          <w:p w:rsidR="00CD29FE" w:rsidRDefault="00836BFE" w:rsidP="002278A9">
            <w:pPr>
              <w:rPr>
                <w:rFonts w:ascii="Arial" w:hAnsi="Arial" w:cs="Arial"/>
                <w:i/>
                <w:sz w:val="20"/>
              </w:rPr>
            </w:pPr>
            <w:r>
              <w:rPr>
                <w:rFonts w:ascii="Arial" w:hAnsi="Arial" w:cs="Arial"/>
                <w:i/>
                <w:sz w:val="20"/>
              </w:rPr>
              <w:t>2/27/11</w:t>
            </w:r>
          </w:p>
        </w:tc>
        <w:tc>
          <w:tcPr>
            <w:tcW w:w="1262" w:type="dxa"/>
            <w:tcBorders>
              <w:top w:val="single" w:sz="4" w:space="0" w:color="auto"/>
              <w:left w:val="single" w:sz="4" w:space="0" w:color="auto"/>
              <w:bottom w:val="single" w:sz="4" w:space="0" w:color="auto"/>
              <w:right w:val="single" w:sz="4" w:space="0" w:color="auto"/>
            </w:tcBorders>
          </w:tcPr>
          <w:p w:rsidR="00CD29FE" w:rsidRDefault="00836BFE" w:rsidP="002278A9">
            <w:pPr>
              <w:rPr>
                <w:rFonts w:ascii="Arial" w:hAnsi="Arial" w:cs="Arial"/>
                <w:sz w:val="20"/>
              </w:rPr>
            </w:pPr>
            <w:r>
              <w:rPr>
                <w:rFonts w:ascii="Arial" w:hAnsi="Arial" w:cs="Arial"/>
                <w:sz w:val="20"/>
              </w:rPr>
              <w:t>1.8</w:t>
            </w:r>
          </w:p>
        </w:tc>
        <w:tc>
          <w:tcPr>
            <w:tcW w:w="3168" w:type="dxa"/>
            <w:tcBorders>
              <w:top w:val="single" w:sz="4" w:space="0" w:color="auto"/>
              <w:left w:val="single" w:sz="4" w:space="0" w:color="auto"/>
              <w:bottom w:val="single" w:sz="4" w:space="0" w:color="auto"/>
              <w:right w:val="single" w:sz="4" w:space="0" w:color="auto"/>
            </w:tcBorders>
          </w:tcPr>
          <w:p w:rsidR="00CD29FE" w:rsidRDefault="00836BFE" w:rsidP="001958CB">
            <w:pPr>
              <w:rPr>
                <w:rFonts w:ascii="Arial" w:hAnsi="Arial" w:cs="Arial"/>
                <w:sz w:val="20"/>
              </w:rPr>
            </w:pPr>
            <w:r>
              <w:rPr>
                <w:rFonts w:ascii="Arial" w:hAnsi="Arial" w:cs="Arial"/>
                <w:sz w:val="20"/>
              </w:rPr>
              <w:t>Updated CMS</w:t>
            </w:r>
          </w:p>
        </w:tc>
        <w:tc>
          <w:tcPr>
            <w:tcW w:w="2194" w:type="dxa"/>
            <w:tcBorders>
              <w:top w:val="single" w:sz="4" w:space="0" w:color="auto"/>
              <w:left w:val="single" w:sz="4" w:space="0" w:color="auto"/>
              <w:bottom w:val="single" w:sz="4" w:space="0" w:color="auto"/>
              <w:right w:val="single" w:sz="4" w:space="0" w:color="auto"/>
            </w:tcBorders>
          </w:tcPr>
          <w:p w:rsidR="00CD29FE" w:rsidRDefault="00836BFE" w:rsidP="002278A9">
            <w:pPr>
              <w:ind w:right="-128"/>
              <w:rPr>
                <w:rFonts w:ascii="Arial" w:hAnsi="Arial" w:cs="Arial"/>
                <w:sz w:val="20"/>
              </w:rPr>
            </w:pPr>
            <w:r>
              <w:rPr>
                <w:rFonts w:ascii="Arial" w:hAnsi="Arial" w:cs="Arial"/>
                <w:sz w:val="20"/>
              </w:rPr>
              <w:t>Judy Massuda</w:t>
            </w:r>
          </w:p>
        </w:tc>
      </w:tr>
      <w:tr w:rsidR="00AA73B6" w:rsidRPr="00A201CB">
        <w:trPr>
          <w:trHeight w:val="224"/>
          <w:jc w:val="center"/>
        </w:trPr>
        <w:tc>
          <w:tcPr>
            <w:tcW w:w="2036" w:type="dxa"/>
            <w:tcBorders>
              <w:top w:val="single" w:sz="4" w:space="0" w:color="auto"/>
              <w:left w:val="single" w:sz="4" w:space="0" w:color="auto"/>
              <w:bottom w:val="single" w:sz="4" w:space="0" w:color="auto"/>
              <w:right w:val="single" w:sz="4" w:space="0" w:color="auto"/>
            </w:tcBorders>
          </w:tcPr>
          <w:p w:rsidR="00AA73B6" w:rsidRDefault="00AA73B6" w:rsidP="002278A9">
            <w:pPr>
              <w:rPr>
                <w:rFonts w:ascii="Arial" w:hAnsi="Arial" w:cs="Arial"/>
                <w:i/>
                <w:sz w:val="20"/>
              </w:rPr>
            </w:pPr>
            <w:r>
              <w:rPr>
                <w:rFonts w:ascii="Arial" w:hAnsi="Arial" w:cs="Arial"/>
                <w:i/>
                <w:sz w:val="20"/>
              </w:rPr>
              <w:t>4/5/11</w:t>
            </w:r>
          </w:p>
        </w:tc>
        <w:tc>
          <w:tcPr>
            <w:tcW w:w="1262" w:type="dxa"/>
            <w:tcBorders>
              <w:top w:val="single" w:sz="4" w:space="0" w:color="auto"/>
              <w:left w:val="single" w:sz="4" w:space="0" w:color="auto"/>
              <w:bottom w:val="single" w:sz="4" w:space="0" w:color="auto"/>
              <w:right w:val="single" w:sz="4" w:space="0" w:color="auto"/>
            </w:tcBorders>
          </w:tcPr>
          <w:p w:rsidR="00AA73B6" w:rsidRDefault="00AA73B6" w:rsidP="002278A9">
            <w:pPr>
              <w:rPr>
                <w:rFonts w:ascii="Arial" w:hAnsi="Arial" w:cs="Arial"/>
                <w:sz w:val="20"/>
              </w:rPr>
            </w:pPr>
            <w:r>
              <w:rPr>
                <w:rFonts w:ascii="Arial" w:hAnsi="Arial" w:cs="Arial"/>
                <w:sz w:val="20"/>
              </w:rPr>
              <w:t>1.9</w:t>
            </w:r>
          </w:p>
        </w:tc>
        <w:tc>
          <w:tcPr>
            <w:tcW w:w="3168" w:type="dxa"/>
            <w:tcBorders>
              <w:top w:val="single" w:sz="4" w:space="0" w:color="auto"/>
              <w:left w:val="single" w:sz="4" w:space="0" w:color="auto"/>
              <w:bottom w:val="single" w:sz="4" w:space="0" w:color="auto"/>
              <w:right w:val="single" w:sz="4" w:space="0" w:color="auto"/>
            </w:tcBorders>
          </w:tcPr>
          <w:p w:rsidR="00AA73B6" w:rsidRDefault="00AA73B6" w:rsidP="001958CB">
            <w:pPr>
              <w:rPr>
                <w:rFonts w:ascii="Arial" w:hAnsi="Arial" w:cs="Arial"/>
                <w:sz w:val="20"/>
              </w:rPr>
            </w:pPr>
            <w:r>
              <w:rPr>
                <w:rFonts w:ascii="Arial" w:hAnsi="Arial" w:cs="Arial"/>
                <w:sz w:val="20"/>
              </w:rPr>
              <w:t>Updated interest pages</w:t>
            </w:r>
          </w:p>
        </w:tc>
        <w:tc>
          <w:tcPr>
            <w:tcW w:w="2194" w:type="dxa"/>
            <w:tcBorders>
              <w:top w:val="single" w:sz="4" w:space="0" w:color="auto"/>
              <w:left w:val="single" w:sz="4" w:space="0" w:color="auto"/>
              <w:bottom w:val="single" w:sz="4" w:space="0" w:color="auto"/>
              <w:right w:val="single" w:sz="4" w:space="0" w:color="auto"/>
            </w:tcBorders>
          </w:tcPr>
          <w:p w:rsidR="00AA73B6" w:rsidRDefault="00AA73B6" w:rsidP="002278A9">
            <w:pPr>
              <w:ind w:right="-128"/>
              <w:rPr>
                <w:rFonts w:ascii="Arial" w:hAnsi="Arial" w:cs="Arial"/>
                <w:sz w:val="20"/>
              </w:rPr>
            </w:pPr>
            <w:r>
              <w:rPr>
                <w:rFonts w:ascii="Arial" w:hAnsi="Arial" w:cs="Arial"/>
                <w:sz w:val="20"/>
              </w:rPr>
              <w:t>Judy Massuda</w:t>
            </w:r>
          </w:p>
        </w:tc>
      </w:tr>
      <w:tr w:rsidR="00AA73B6" w:rsidRPr="00A201CB">
        <w:trPr>
          <w:trHeight w:val="224"/>
          <w:jc w:val="center"/>
        </w:trPr>
        <w:tc>
          <w:tcPr>
            <w:tcW w:w="2036" w:type="dxa"/>
            <w:tcBorders>
              <w:top w:val="single" w:sz="4" w:space="0" w:color="auto"/>
              <w:left w:val="single" w:sz="4" w:space="0" w:color="auto"/>
              <w:bottom w:val="single" w:sz="4" w:space="0" w:color="auto"/>
              <w:right w:val="single" w:sz="4" w:space="0" w:color="auto"/>
            </w:tcBorders>
          </w:tcPr>
          <w:p w:rsidR="00AA73B6" w:rsidRDefault="00AA73B6" w:rsidP="002278A9">
            <w:pPr>
              <w:rPr>
                <w:rFonts w:ascii="Arial" w:hAnsi="Arial" w:cs="Arial"/>
                <w:i/>
                <w:sz w:val="20"/>
              </w:rPr>
            </w:pPr>
          </w:p>
        </w:tc>
        <w:tc>
          <w:tcPr>
            <w:tcW w:w="1262" w:type="dxa"/>
            <w:tcBorders>
              <w:top w:val="single" w:sz="4" w:space="0" w:color="auto"/>
              <w:left w:val="single" w:sz="4" w:space="0" w:color="auto"/>
              <w:bottom w:val="single" w:sz="4" w:space="0" w:color="auto"/>
              <w:right w:val="single" w:sz="4" w:space="0" w:color="auto"/>
            </w:tcBorders>
          </w:tcPr>
          <w:p w:rsidR="00AA73B6" w:rsidRDefault="00AA73B6" w:rsidP="002278A9">
            <w:pPr>
              <w:rPr>
                <w:rFonts w:ascii="Arial" w:hAnsi="Arial" w:cs="Arial"/>
                <w:sz w:val="20"/>
              </w:rPr>
            </w:pPr>
            <w:r>
              <w:rPr>
                <w:rFonts w:ascii="Arial" w:hAnsi="Arial" w:cs="Arial"/>
                <w:sz w:val="20"/>
              </w:rPr>
              <w:t>1.10</w:t>
            </w:r>
          </w:p>
        </w:tc>
        <w:tc>
          <w:tcPr>
            <w:tcW w:w="3168" w:type="dxa"/>
            <w:tcBorders>
              <w:top w:val="single" w:sz="4" w:space="0" w:color="auto"/>
              <w:left w:val="single" w:sz="4" w:space="0" w:color="auto"/>
              <w:bottom w:val="single" w:sz="4" w:space="0" w:color="auto"/>
              <w:right w:val="single" w:sz="4" w:space="0" w:color="auto"/>
            </w:tcBorders>
          </w:tcPr>
          <w:p w:rsidR="00AA73B6" w:rsidRDefault="00AA73B6" w:rsidP="001958CB">
            <w:pPr>
              <w:rPr>
                <w:rFonts w:ascii="Arial" w:hAnsi="Arial" w:cs="Arial"/>
                <w:sz w:val="20"/>
              </w:rPr>
            </w:pPr>
            <w:r>
              <w:rPr>
                <w:rFonts w:ascii="Arial" w:hAnsi="Arial" w:cs="Arial"/>
                <w:sz w:val="20"/>
              </w:rPr>
              <w:t>Removed store pages</w:t>
            </w:r>
          </w:p>
        </w:tc>
        <w:tc>
          <w:tcPr>
            <w:tcW w:w="2194" w:type="dxa"/>
            <w:tcBorders>
              <w:top w:val="single" w:sz="4" w:space="0" w:color="auto"/>
              <w:left w:val="single" w:sz="4" w:space="0" w:color="auto"/>
              <w:bottom w:val="single" w:sz="4" w:space="0" w:color="auto"/>
              <w:right w:val="single" w:sz="4" w:space="0" w:color="auto"/>
            </w:tcBorders>
          </w:tcPr>
          <w:p w:rsidR="00AA73B6" w:rsidRDefault="00AA73B6" w:rsidP="002278A9">
            <w:pPr>
              <w:ind w:right="-128"/>
              <w:rPr>
                <w:rFonts w:ascii="Arial" w:hAnsi="Arial" w:cs="Arial"/>
                <w:sz w:val="20"/>
              </w:rPr>
            </w:pPr>
            <w:r>
              <w:rPr>
                <w:rFonts w:ascii="Arial" w:hAnsi="Arial" w:cs="Arial"/>
                <w:sz w:val="20"/>
              </w:rPr>
              <w:t>Judy Massuda</w:t>
            </w:r>
          </w:p>
        </w:tc>
      </w:tr>
      <w:tr w:rsidR="00AA73B6" w:rsidRPr="00A201CB">
        <w:trPr>
          <w:trHeight w:val="224"/>
          <w:jc w:val="center"/>
        </w:trPr>
        <w:tc>
          <w:tcPr>
            <w:tcW w:w="2036" w:type="dxa"/>
            <w:tcBorders>
              <w:top w:val="single" w:sz="4" w:space="0" w:color="auto"/>
              <w:left w:val="single" w:sz="4" w:space="0" w:color="auto"/>
              <w:bottom w:val="single" w:sz="4" w:space="0" w:color="auto"/>
              <w:right w:val="single" w:sz="4" w:space="0" w:color="auto"/>
            </w:tcBorders>
          </w:tcPr>
          <w:p w:rsidR="00AA73B6" w:rsidRDefault="00AA73B6" w:rsidP="002278A9">
            <w:pPr>
              <w:rPr>
                <w:rFonts w:ascii="Arial" w:hAnsi="Arial" w:cs="Arial"/>
                <w:i/>
                <w:sz w:val="20"/>
              </w:rPr>
            </w:pPr>
            <w:r>
              <w:rPr>
                <w:rFonts w:ascii="Arial" w:hAnsi="Arial" w:cs="Arial"/>
                <w:i/>
                <w:sz w:val="20"/>
              </w:rPr>
              <w:t>4/25/11</w:t>
            </w:r>
          </w:p>
        </w:tc>
        <w:tc>
          <w:tcPr>
            <w:tcW w:w="1262" w:type="dxa"/>
            <w:tcBorders>
              <w:top w:val="single" w:sz="4" w:space="0" w:color="auto"/>
              <w:left w:val="single" w:sz="4" w:space="0" w:color="auto"/>
              <w:bottom w:val="single" w:sz="4" w:space="0" w:color="auto"/>
              <w:right w:val="single" w:sz="4" w:space="0" w:color="auto"/>
            </w:tcBorders>
          </w:tcPr>
          <w:p w:rsidR="00AA73B6" w:rsidRDefault="00AA73B6" w:rsidP="002278A9">
            <w:pPr>
              <w:rPr>
                <w:rFonts w:ascii="Arial" w:hAnsi="Arial" w:cs="Arial"/>
                <w:sz w:val="20"/>
              </w:rPr>
            </w:pPr>
            <w:r>
              <w:rPr>
                <w:rFonts w:ascii="Arial" w:hAnsi="Arial" w:cs="Arial"/>
                <w:sz w:val="20"/>
              </w:rPr>
              <w:t>1.11</w:t>
            </w:r>
          </w:p>
        </w:tc>
        <w:tc>
          <w:tcPr>
            <w:tcW w:w="3168" w:type="dxa"/>
            <w:tcBorders>
              <w:top w:val="single" w:sz="4" w:space="0" w:color="auto"/>
              <w:left w:val="single" w:sz="4" w:space="0" w:color="auto"/>
              <w:bottom w:val="single" w:sz="4" w:space="0" w:color="auto"/>
              <w:right w:val="single" w:sz="4" w:space="0" w:color="auto"/>
            </w:tcBorders>
          </w:tcPr>
          <w:p w:rsidR="00AA73B6" w:rsidRDefault="00AA73B6" w:rsidP="001958CB">
            <w:pPr>
              <w:rPr>
                <w:rFonts w:ascii="Arial" w:hAnsi="Arial" w:cs="Arial"/>
                <w:sz w:val="20"/>
              </w:rPr>
            </w:pPr>
            <w:r>
              <w:rPr>
                <w:rFonts w:ascii="Arial" w:hAnsi="Arial" w:cs="Arial"/>
                <w:sz w:val="20"/>
              </w:rPr>
              <w:t>Updated reputation points</w:t>
            </w:r>
          </w:p>
        </w:tc>
        <w:tc>
          <w:tcPr>
            <w:tcW w:w="2194" w:type="dxa"/>
            <w:tcBorders>
              <w:top w:val="single" w:sz="4" w:space="0" w:color="auto"/>
              <w:left w:val="single" w:sz="4" w:space="0" w:color="auto"/>
              <w:bottom w:val="single" w:sz="4" w:space="0" w:color="auto"/>
              <w:right w:val="single" w:sz="4" w:space="0" w:color="auto"/>
            </w:tcBorders>
          </w:tcPr>
          <w:p w:rsidR="00AA73B6" w:rsidRDefault="00AA73B6" w:rsidP="002278A9">
            <w:pPr>
              <w:ind w:right="-128"/>
              <w:rPr>
                <w:rFonts w:ascii="Arial" w:hAnsi="Arial" w:cs="Arial"/>
                <w:sz w:val="20"/>
              </w:rPr>
            </w:pPr>
            <w:r>
              <w:rPr>
                <w:rFonts w:ascii="Arial" w:hAnsi="Arial" w:cs="Arial"/>
                <w:sz w:val="20"/>
              </w:rPr>
              <w:t>Judy Massuda</w:t>
            </w:r>
          </w:p>
        </w:tc>
      </w:tr>
      <w:tr w:rsidR="002D55A8" w:rsidRPr="00A201CB">
        <w:trPr>
          <w:trHeight w:val="224"/>
          <w:jc w:val="center"/>
          <w:ins w:id="6" w:author="jmassud" w:date="2012-05-03T09:38:00Z"/>
        </w:trPr>
        <w:tc>
          <w:tcPr>
            <w:tcW w:w="2036" w:type="dxa"/>
            <w:tcBorders>
              <w:top w:val="single" w:sz="4" w:space="0" w:color="auto"/>
              <w:left w:val="single" w:sz="4" w:space="0" w:color="auto"/>
              <w:bottom w:val="single" w:sz="4" w:space="0" w:color="auto"/>
              <w:right w:val="single" w:sz="4" w:space="0" w:color="auto"/>
            </w:tcBorders>
          </w:tcPr>
          <w:p w:rsidR="002D55A8" w:rsidRDefault="002D55A8" w:rsidP="002278A9">
            <w:pPr>
              <w:rPr>
                <w:ins w:id="7" w:author="jmassud" w:date="2012-05-03T09:38:00Z"/>
                <w:rFonts w:ascii="Arial" w:hAnsi="Arial" w:cs="Arial"/>
                <w:i/>
                <w:sz w:val="20"/>
              </w:rPr>
            </w:pPr>
            <w:ins w:id="8" w:author="jmassud" w:date="2012-05-03T09:38:00Z">
              <w:r>
                <w:rPr>
                  <w:rFonts w:ascii="Arial" w:hAnsi="Arial" w:cs="Arial"/>
                  <w:i/>
                  <w:sz w:val="20"/>
                </w:rPr>
                <w:t>5/3/11</w:t>
              </w:r>
            </w:ins>
          </w:p>
        </w:tc>
        <w:tc>
          <w:tcPr>
            <w:tcW w:w="1262" w:type="dxa"/>
            <w:tcBorders>
              <w:top w:val="single" w:sz="4" w:space="0" w:color="auto"/>
              <w:left w:val="single" w:sz="4" w:space="0" w:color="auto"/>
              <w:bottom w:val="single" w:sz="4" w:space="0" w:color="auto"/>
              <w:right w:val="single" w:sz="4" w:space="0" w:color="auto"/>
            </w:tcBorders>
          </w:tcPr>
          <w:p w:rsidR="002D55A8" w:rsidRDefault="002D55A8" w:rsidP="002278A9">
            <w:pPr>
              <w:rPr>
                <w:ins w:id="9" w:author="jmassud" w:date="2012-05-03T09:38:00Z"/>
                <w:rFonts w:ascii="Arial" w:hAnsi="Arial" w:cs="Arial"/>
                <w:sz w:val="20"/>
              </w:rPr>
            </w:pPr>
            <w:ins w:id="10" w:author="jmassud" w:date="2012-05-03T09:38:00Z">
              <w:r>
                <w:rPr>
                  <w:rFonts w:ascii="Arial" w:hAnsi="Arial" w:cs="Arial"/>
                  <w:sz w:val="20"/>
                </w:rPr>
                <w:t>1.12</w:t>
              </w:r>
            </w:ins>
          </w:p>
        </w:tc>
        <w:tc>
          <w:tcPr>
            <w:tcW w:w="3168" w:type="dxa"/>
            <w:tcBorders>
              <w:top w:val="single" w:sz="4" w:space="0" w:color="auto"/>
              <w:left w:val="single" w:sz="4" w:space="0" w:color="auto"/>
              <w:bottom w:val="single" w:sz="4" w:space="0" w:color="auto"/>
              <w:right w:val="single" w:sz="4" w:space="0" w:color="auto"/>
            </w:tcBorders>
          </w:tcPr>
          <w:p w:rsidR="002D55A8" w:rsidRDefault="002D55A8" w:rsidP="001958CB">
            <w:pPr>
              <w:rPr>
                <w:ins w:id="11" w:author="jmassud" w:date="2012-05-03T09:38:00Z"/>
                <w:rFonts w:ascii="Arial" w:hAnsi="Arial" w:cs="Arial"/>
                <w:sz w:val="20"/>
              </w:rPr>
            </w:pPr>
            <w:ins w:id="12" w:author="jmassud" w:date="2012-05-03T09:38:00Z">
              <w:r>
                <w:rPr>
                  <w:rFonts w:ascii="Arial" w:hAnsi="Arial" w:cs="Arial"/>
                  <w:sz w:val="20"/>
                </w:rPr>
                <w:t>Various updates</w:t>
              </w:r>
            </w:ins>
          </w:p>
        </w:tc>
        <w:tc>
          <w:tcPr>
            <w:tcW w:w="2194" w:type="dxa"/>
            <w:tcBorders>
              <w:top w:val="single" w:sz="4" w:space="0" w:color="auto"/>
              <w:left w:val="single" w:sz="4" w:space="0" w:color="auto"/>
              <w:bottom w:val="single" w:sz="4" w:space="0" w:color="auto"/>
              <w:right w:val="single" w:sz="4" w:space="0" w:color="auto"/>
            </w:tcBorders>
          </w:tcPr>
          <w:p w:rsidR="002D55A8" w:rsidRDefault="002D55A8" w:rsidP="002278A9">
            <w:pPr>
              <w:ind w:right="-128"/>
              <w:rPr>
                <w:ins w:id="13" w:author="jmassud" w:date="2012-05-03T09:38:00Z"/>
                <w:rFonts w:ascii="Arial" w:hAnsi="Arial" w:cs="Arial"/>
                <w:sz w:val="20"/>
              </w:rPr>
            </w:pPr>
            <w:ins w:id="14" w:author="jmassud" w:date="2012-05-03T09:38:00Z">
              <w:r>
                <w:rPr>
                  <w:rFonts w:ascii="Arial" w:hAnsi="Arial" w:cs="Arial"/>
                  <w:sz w:val="20"/>
                </w:rPr>
                <w:t>Judy Massuda</w:t>
              </w:r>
            </w:ins>
          </w:p>
        </w:tc>
      </w:tr>
    </w:tbl>
    <w:p w:rsidR="00FE6754" w:rsidRPr="00E41FED" w:rsidRDefault="00FE6754" w:rsidP="00E41FED">
      <w:pPr>
        <w:pStyle w:val="Heading2"/>
        <w:tabs>
          <w:tab w:val="left" w:pos="810"/>
        </w:tabs>
        <w:ind w:left="810" w:hanging="540"/>
      </w:pPr>
      <w:bookmarkStart w:id="15" w:name="_Toc323813650"/>
      <w:r w:rsidRPr="00E41FED">
        <w:t>Related Documentation</w:t>
      </w:r>
      <w:bookmarkEnd w:id="15"/>
    </w:p>
    <w:tbl>
      <w:tblPr>
        <w:tblW w:w="9016" w:type="dxa"/>
        <w:jc w:val="center"/>
        <w:tblInd w:w="19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B7"/>
      </w:tblPr>
      <w:tblGrid>
        <w:gridCol w:w="3985"/>
        <w:gridCol w:w="7"/>
        <w:gridCol w:w="2844"/>
        <w:gridCol w:w="7"/>
        <w:gridCol w:w="2166"/>
        <w:gridCol w:w="7"/>
      </w:tblGrid>
      <w:tr w:rsidR="00FE6754" w:rsidRPr="00A201CB" w:rsidTr="00D57CC9">
        <w:trPr>
          <w:gridAfter w:val="1"/>
          <w:wAfter w:w="7" w:type="dxa"/>
          <w:trHeight w:val="453"/>
          <w:jc w:val="center"/>
        </w:trPr>
        <w:tc>
          <w:tcPr>
            <w:tcW w:w="3985" w:type="dxa"/>
            <w:tcBorders>
              <w:right w:val="single" w:sz="4" w:space="0" w:color="auto"/>
            </w:tcBorders>
            <w:shd w:val="clear" w:color="auto" w:fill="99CCFF"/>
          </w:tcPr>
          <w:p w:rsidR="00FE6754" w:rsidRPr="00A201CB" w:rsidRDefault="00FE6754" w:rsidP="00CA301B">
            <w:pPr>
              <w:pStyle w:val="TableHeading"/>
              <w:rPr>
                <w:rFonts w:cs="Arial"/>
              </w:rPr>
            </w:pPr>
            <w:r w:rsidRPr="00A201CB">
              <w:rPr>
                <w:rFonts w:cs="Arial"/>
              </w:rPr>
              <w:t>Document Name &amp; Description</w:t>
            </w:r>
          </w:p>
        </w:tc>
        <w:tc>
          <w:tcPr>
            <w:tcW w:w="2851" w:type="dxa"/>
            <w:gridSpan w:val="2"/>
            <w:tcBorders>
              <w:left w:val="single" w:sz="4" w:space="0" w:color="auto"/>
              <w:bottom w:val="single" w:sz="4" w:space="0" w:color="auto"/>
              <w:right w:val="single" w:sz="4" w:space="0" w:color="auto"/>
            </w:tcBorders>
            <w:shd w:val="clear" w:color="auto" w:fill="99CCFF"/>
          </w:tcPr>
          <w:p w:rsidR="00FE6754" w:rsidRPr="00A201CB" w:rsidRDefault="00FE6754" w:rsidP="00CA301B">
            <w:pPr>
              <w:pStyle w:val="TableHeading"/>
              <w:rPr>
                <w:rFonts w:cs="Arial"/>
              </w:rPr>
            </w:pPr>
            <w:r w:rsidRPr="00A201CB">
              <w:rPr>
                <w:rFonts w:cs="Arial"/>
              </w:rPr>
              <w:t>Author</w:t>
            </w:r>
          </w:p>
        </w:tc>
        <w:tc>
          <w:tcPr>
            <w:tcW w:w="2173" w:type="dxa"/>
            <w:gridSpan w:val="2"/>
            <w:tcBorders>
              <w:left w:val="single" w:sz="4" w:space="0" w:color="auto"/>
              <w:bottom w:val="single" w:sz="4" w:space="0" w:color="auto"/>
            </w:tcBorders>
            <w:shd w:val="clear" w:color="auto" w:fill="99CCFF"/>
          </w:tcPr>
          <w:p w:rsidR="00FE6754" w:rsidRPr="00A201CB" w:rsidRDefault="00FE6754" w:rsidP="00CA301B">
            <w:pPr>
              <w:pStyle w:val="TableHeading"/>
              <w:rPr>
                <w:rFonts w:cs="Arial"/>
              </w:rPr>
            </w:pPr>
            <w:r w:rsidRPr="00A201CB">
              <w:rPr>
                <w:rFonts w:cs="Arial"/>
              </w:rPr>
              <w:t>Location/URL</w:t>
            </w:r>
          </w:p>
        </w:tc>
      </w:tr>
      <w:tr w:rsidR="00761BD2" w:rsidRPr="00A201CB" w:rsidTr="00D57CC9">
        <w:trPr>
          <w:trHeight w:val="233"/>
          <w:jc w:val="center"/>
        </w:trPr>
        <w:tc>
          <w:tcPr>
            <w:tcW w:w="3992" w:type="dxa"/>
            <w:gridSpan w:val="2"/>
          </w:tcPr>
          <w:p w:rsidR="00761BD2" w:rsidRDefault="00214F88" w:rsidP="00D270D4">
            <w:pPr>
              <w:rPr>
                <w:rFonts w:ascii="Arial" w:hAnsi="Arial" w:cs="Arial"/>
                <w:sz w:val="18"/>
              </w:rPr>
            </w:pPr>
            <w:r>
              <w:rPr>
                <w:rFonts w:ascii="Arial" w:hAnsi="Arial" w:cs="Arial"/>
                <w:sz w:val="18"/>
              </w:rPr>
              <w:t>Reviews and Communities Profile PRD</w:t>
            </w:r>
          </w:p>
        </w:tc>
        <w:tc>
          <w:tcPr>
            <w:tcW w:w="2851" w:type="dxa"/>
            <w:gridSpan w:val="2"/>
            <w:tcBorders>
              <w:top w:val="single" w:sz="4" w:space="0" w:color="auto"/>
            </w:tcBorders>
          </w:tcPr>
          <w:p w:rsidR="00761BD2" w:rsidRDefault="00761BD2">
            <w:pPr>
              <w:rPr>
                <w:rFonts w:ascii="Arial" w:hAnsi="Arial" w:cs="Arial"/>
                <w:sz w:val="20"/>
              </w:rPr>
            </w:pPr>
            <w:r>
              <w:rPr>
                <w:rFonts w:ascii="Arial" w:hAnsi="Arial" w:cs="Arial"/>
                <w:sz w:val="20"/>
              </w:rPr>
              <w:t>Judy Massuda</w:t>
            </w:r>
          </w:p>
        </w:tc>
        <w:tc>
          <w:tcPr>
            <w:tcW w:w="2173" w:type="dxa"/>
            <w:gridSpan w:val="2"/>
            <w:tcBorders>
              <w:top w:val="single" w:sz="4" w:space="0" w:color="auto"/>
            </w:tcBorders>
          </w:tcPr>
          <w:p w:rsidR="007B4C1A" w:rsidRDefault="007B4C1A">
            <w:pPr>
              <w:rPr>
                <w:rFonts w:ascii="Arial" w:hAnsi="Arial" w:cs="Arial"/>
                <w:sz w:val="20"/>
              </w:rPr>
            </w:pPr>
            <w:r>
              <w:rPr>
                <w:rFonts w:ascii="Arial" w:hAnsi="Arial" w:cs="Arial"/>
                <w:sz w:val="20"/>
              </w:rPr>
              <w:t>Basecamp</w:t>
            </w:r>
          </w:p>
        </w:tc>
      </w:tr>
      <w:tr w:rsidR="00FE6754" w:rsidRPr="00A201CB" w:rsidTr="00D57CC9">
        <w:trPr>
          <w:trHeight w:val="233"/>
          <w:jc w:val="center"/>
        </w:trPr>
        <w:tc>
          <w:tcPr>
            <w:tcW w:w="3992" w:type="dxa"/>
            <w:gridSpan w:val="2"/>
          </w:tcPr>
          <w:p w:rsidR="00FE6754" w:rsidRPr="00A201CB" w:rsidRDefault="00214F88" w:rsidP="00D270D4">
            <w:pPr>
              <w:rPr>
                <w:rFonts w:ascii="Arial" w:hAnsi="Arial" w:cs="Arial"/>
                <w:sz w:val="18"/>
              </w:rPr>
            </w:pPr>
            <w:r>
              <w:rPr>
                <w:rFonts w:ascii="Arial" w:hAnsi="Arial" w:cs="Arial"/>
                <w:sz w:val="18"/>
              </w:rPr>
              <w:t>Communities Moderation PRD</w:t>
            </w:r>
          </w:p>
        </w:tc>
        <w:tc>
          <w:tcPr>
            <w:tcW w:w="2851" w:type="dxa"/>
            <w:gridSpan w:val="2"/>
            <w:tcBorders>
              <w:top w:val="single" w:sz="4" w:space="0" w:color="auto"/>
            </w:tcBorders>
          </w:tcPr>
          <w:p w:rsidR="00FE6754" w:rsidRPr="00A201CB" w:rsidRDefault="002844B3">
            <w:pPr>
              <w:rPr>
                <w:rFonts w:ascii="Arial" w:hAnsi="Arial" w:cs="Arial"/>
                <w:sz w:val="20"/>
              </w:rPr>
            </w:pPr>
            <w:r>
              <w:rPr>
                <w:rFonts w:ascii="Arial" w:hAnsi="Arial" w:cs="Arial"/>
                <w:sz w:val="20"/>
              </w:rPr>
              <w:t>Judy Massuda</w:t>
            </w:r>
          </w:p>
        </w:tc>
        <w:tc>
          <w:tcPr>
            <w:tcW w:w="2173" w:type="dxa"/>
            <w:gridSpan w:val="2"/>
            <w:tcBorders>
              <w:top w:val="single" w:sz="4" w:space="0" w:color="auto"/>
            </w:tcBorders>
          </w:tcPr>
          <w:p w:rsidR="00FE6754" w:rsidRPr="00A201CB" w:rsidRDefault="002844B3">
            <w:pPr>
              <w:rPr>
                <w:rFonts w:ascii="Arial" w:hAnsi="Arial" w:cs="Arial"/>
                <w:sz w:val="20"/>
              </w:rPr>
            </w:pPr>
            <w:r>
              <w:rPr>
                <w:rFonts w:ascii="Arial" w:hAnsi="Arial" w:cs="Arial"/>
                <w:sz w:val="20"/>
              </w:rPr>
              <w:t>Basecamp</w:t>
            </w:r>
          </w:p>
        </w:tc>
      </w:tr>
      <w:tr w:rsidR="007636F7" w:rsidRPr="00331687" w:rsidTr="00D57CC9">
        <w:trPr>
          <w:trHeight w:val="219"/>
          <w:jc w:val="center"/>
        </w:trPr>
        <w:tc>
          <w:tcPr>
            <w:tcW w:w="3992" w:type="dxa"/>
            <w:gridSpan w:val="2"/>
          </w:tcPr>
          <w:p w:rsidR="007636F7" w:rsidRDefault="007636F7" w:rsidP="0013423D">
            <w:pPr>
              <w:rPr>
                <w:rFonts w:ascii="Arial" w:hAnsi="Arial" w:cs="Arial"/>
                <w:sz w:val="20"/>
              </w:rPr>
            </w:pPr>
            <w:r>
              <w:rPr>
                <w:rFonts w:ascii="Arial" w:hAnsi="Arial" w:cs="Arial"/>
                <w:sz w:val="20"/>
              </w:rPr>
              <w:t>UX Designs</w:t>
            </w:r>
          </w:p>
        </w:tc>
        <w:tc>
          <w:tcPr>
            <w:tcW w:w="2851" w:type="dxa"/>
            <w:gridSpan w:val="2"/>
          </w:tcPr>
          <w:p w:rsidR="007636F7" w:rsidRDefault="007636F7" w:rsidP="0013423D">
            <w:pPr>
              <w:rPr>
                <w:rFonts w:ascii="Arial" w:hAnsi="Arial" w:cs="Arial"/>
                <w:sz w:val="20"/>
              </w:rPr>
            </w:pPr>
            <w:r>
              <w:rPr>
                <w:rFonts w:ascii="Arial" w:hAnsi="Arial" w:cs="Arial"/>
                <w:sz w:val="20"/>
              </w:rPr>
              <w:t>Shirley McClain</w:t>
            </w:r>
          </w:p>
        </w:tc>
        <w:tc>
          <w:tcPr>
            <w:tcW w:w="2173" w:type="dxa"/>
            <w:gridSpan w:val="2"/>
          </w:tcPr>
          <w:p w:rsidR="007636F7" w:rsidRDefault="007636F7" w:rsidP="0013423D">
            <w:pPr>
              <w:rPr>
                <w:rFonts w:ascii="Arial" w:hAnsi="Arial" w:cs="Arial"/>
                <w:sz w:val="20"/>
              </w:rPr>
            </w:pPr>
          </w:p>
        </w:tc>
      </w:tr>
    </w:tbl>
    <w:p w:rsidR="0099003F" w:rsidRPr="00E41FED" w:rsidRDefault="000B309E" w:rsidP="00E41FED">
      <w:pPr>
        <w:pStyle w:val="Heading2"/>
        <w:tabs>
          <w:tab w:val="left" w:pos="810"/>
        </w:tabs>
        <w:ind w:left="810" w:hanging="540"/>
      </w:pPr>
      <w:bookmarkStart w:id="16" w:name="_Toc323813651"/>
      <w:r w:rsidRPr="00E41FED">
        <w:t>Core Team and Key Stakeholders</w:t>
      </w:r>
      <w:bookmarkEnd w:id="16"/>
    </w:p>
    <w:tbl>
      <w:tblPr>
        <w:tblpPr w:leftFromText="180" w:rightFromText="180" w:vertAnchor="text" w:tblpX="738" w:tblpY="1"/>
        <w:tblOverlap w:val="never"/>
        <w:tblW w:w="9198" w:type="dxa"/>
        <w:tblLayout w:type="fixed"/>
        <w:tblLook w:val="0000"/>
      </w:tblPr>
      <w:tblGrid>
        <w:gridCol w:w="2250"/>
        <w:gridCol w:w="3168"/>
        <w:gridCol w:w="2430"/>
        <w:gridCol w:w="1350"/>
      </w:tblGrid>
      <w:tr w:rsidR="008C0422" w:rsidRPr="00A201CB" w:rsidTr="009444EA">
        <w:trPr>
          <w:trHeight w:val="401"/>
        </w:trPr>
        <w:tc>
          <w:tcPr>
            <w:tcW w:w="2250" w:type="dxa"/>
            <w:tcBorders>
              <w:top w:val="single" w:sz="4" w:space="0" w:color="auto"/>
              <w:left w:val="single" w:sz="4" w:space="0" w:color="auto"/>
              <w:bottom w:val="single" w:sz="4" w:space="0" w:color="auto"/>
              <w:right w:val="single" w:sz="4" w:space="0" w:color="auto"/>
            </w:tcBorders>
            <w:shd w:val="clear" w:color="auto" w:fill="99CCFF"/>
            <w:vAlign w:val="center"/>
          </w:tcPr>
          <w:p w:rsidR="00202AC5" w:rsidRDefault="008C0422" w:rsidP="009444EA">
            <w:pPr>
              <w:pStyle w:val="TableHeading"/>
              <w:rPr>
                <w:rFonts w:cs="Arial"/>
                <w:lang w:eastAsia="ja-JP"/>
              </w:rPr>
            </w:pPr>
            <w:r w:rsidRPr="00A201CB">
              <w:rPr>
                <w:rFonts w:cs="Arial"/>
                <w:lang w:eastAsia="ja-JP"/>
              </w:rPr>
              <w:t>Name</w:t>
            </w:r>
          </w:p>
        </w:tc>
        <w:tc>
          <w:tcPr>
            <w:tcW w:w="3168" w:type="dxa"/>
            <w:tcBorders>
              <w:top w:val="single" w:sz="4" w:space="0" w:color="auto"/>
              <w:left w:val="nil"/>
              <w:bottom w:val="single" w:sz="4" w:space="0" w:color="auto"/>
              <w:right w:val="single" w:sz="4" w:space="0" w:color="auto"/>
            </w:tcBorders>
            <w:shd w:val="clear" w:color="auto" w:fill="99CCFF"/>
            <w:vAlign w:val="center"/>
          </w:tcPr>
          <w:p w:rsidR="00202AC5" w:rsidRDefault="008C0422" w:rsidP="009444EA">
            <w:pPr>
              <w:pStyle w:val="TableHeading"/>
              <w:rPr>
                <w:rFonts w:cs="Arial"/>
                <w:lang w:eastAsia="ja-JP"/>
              </w:rPr>
            </w:pPr>
            <w:r w:rsidRPr="00A201CB">
              <w:rPr>
                <w:rFonts w:cs="Arial"/>
                <w:lang w:eastAsia="ja-JP"/>
              </w:rPr>
              <w:t xml:space="preserve">Role </w:t>
            </w:r>
            <w:r w:rsidR="009515E5">
              <w:rPr>
                <w:rFonts w:cs="Arial"/>
                <w:lang w:eastAsia="ja-JP"/>
              </w:rPr>
              <w:t>–</w:t>
            </w:r>
            <w:r w:rsidRPr="00A201CB">
              <w:rPr>
                <w:rFonts w:cs="Arial"/>
                <w:lang w:eastAsia="ja-JP"/>
              </w:rPr>
              <w:t xml:space="preserve"> Organization</w:t>
            </w:r>
          </w:p>
        </w:tc>
        <w:tc>
          <w:tcPr>
            <w:tcW w:w="2430" w:type="dxa"/>
            <w:tcBorders>
              <w:top w:val="single" w:sz="4" w:space="0" w:color="auto"/>
              <w:left w:val="single" w:sz="4" w:space="0" w:color="auto"/>
              <w:bottom w:val="single" w:sz="4" w:space="0" w:color="auto"/>
              <w:right w:val="single" w:sz="4" w:space="0" w:color="auto"/>
            </w:tcBorders>
            <w:shd w:val="clear" w:color="auto" w:fill="99CCFF"/>
            <w:vAlign w:val="center"/>
          </w:tcPr>
          <w:p w:rsidR="00202AC5" w:rsidRDefault="008C0422" w:rsidP="009444EA">
            <w:pPr>
              <w:pStyle w:val="TableHeading"/>
              <w:rPr>
                <w:rFonts w:cs="Arial"/>
                <w:lang w:eastAsia="ja-JP"/>
              </w:rPr>
            </w:pPr>
            <w:r w:rsidRPr="00A201CB">
              <w:rPr>
                <w:rFonts w:cs="Arial"/>
                <w:lang w:eastAsia="ja-JP"/>
              </w:rPr>
              <w:t>E-mail</w:t>
            </w:r>
          </w:p>
        </w:tc>
        <w:tc>
          <w:tcPr>
            <w:tcW w:w="1350" w:type="dxa"/>
            <w:tcBorders>
              <w:top w:val="single" w:sz="4" w:space="0" w:color="auto"/>
              <w:left w:val="single" w:sz="4" w:space="0" w:color="auto"/>
              <w:bottom w:val="single" w:sz="4" w:space="0" w:color="auto"/>
              <w:right w:val="single" w:sz="4" w:space="0" w:color="auto"/>
            </w:tcBorders>
            <w:shd w:val="clear" w:color="auto" w:fill="99CCFF"/>
            <w:vAlign w:val="center"/>
          </w:tcPr>
          <w:p w:rsidR="00202AC5" w:rsidRDefault="008C0422" w:rsidP="009444EA">
            <w:pPr>
              <w:pStyle w:val="TableHeading"/>
              <w:rPr>
                <w:rFonts w:cs="Arial"/>
                <w:lang w:eastAsia="ja-JP"/>
              </w:rPr>
            </w:pPr>
            <w:r w:rsidRPr="00A201CB">
              <w:rPr>
                <w:rFonts w:cs="Arial"/>
                <w:lang w:eastAsia="ja-JP"/>
              </w:rPr>
              <w:t>Approver?</w:t>
            </w:r>
          </w:p>
        </w:tc>
      </w:tr>
      <w:tr w:rsidR="00E87D65" w:rsidRPr="00A201CB" w:rsidTr="009444EA">
        <w:trPr>
          <w:trHeight w:val="308"/>
        </w:trPr>
        <w:tc>
          <w:tcPr>
            <w:tcW w:w="2250" w:type="dxa"/>
            <w:tcBorders>
              <w:top w:val="nil"/>
              <w:left w:val="single" w:sz="4" w:space="0" w:color="auto"/>
              <w:bottom w:val="single" w:sz="4" w:space="0" w:color="auto"/>
              <w:right w:val="single" w:sz="4" w:space="0" w:color="auto"/>
            </w:tcBorders>
          </w:tcPr>
          <w:p w:rsidR="00202AC5" w:rsidRDefault="006C53AC" w:rsidP="009444EA">
            <w:pPr>
              <w:spacing w:line="240" w:lineRule="auto"/>
              <w:rPr>
                <w:rFonts w:cs="Arial"/>
                <w:color w:val="000000"/>
                <w:szCs w:val="22"/>
                <w:lang w:eastAsia="ja-JP"/>
              </w:rPr>
            </w:pPr>
            <w:r>
              <w:rPr>
                <w:rFonts w:cs="Arial"/>
                <w:color w:val="000000"/>
                <w:szCs w:val="22"/>
                <w:lang w:eastAsia="ja-JP"/>
              </w:rPr>
              <w:t>Judy Massuda</w:t>
            </w:r>
          </w:p>
        </w:tc>
        <w:tc>
          <w:tcPr>
            <w:tcW w:w="3168" w:type="dxa"/>
            <w:tcBorders>
              <w:top w:val="nil"/>
              <w:left w:val="nil"/>
              <w:bottom w:val="single" w:sz="4" w:space="0" w:color="auto"/>
              <w:right w:val="single" w:sz="4" w:space="0" w:color="auto"/>
            </w:tcBorders>
          </w:tcPr>
          <w:p w:rsidR="00202AC5" w:rsidRDefault="00E87D65" w:rsidP="009444EA">
            <w:pPr>
              <w:spacing w:line="240" w:lineRule="auto"/>
              <w:jc w:val="left"/>
              <w:rPr>
                <w:rFonts w:cs="Arial"/>
                <w:szCs w:val="22"/>
                <w:lang w:eastAsia="ja-JP"/>
              </w:rPr>
            </w:pPr>
            <w:r w:rsidRPr="0031533C">
              <w:rPr>
                <w:rFonts w:cs="Arial"/>
                <w:szCs w:val="22"/>
                <w:lang w:eastAsia="ja-JP"/>
              </w:rPr>
              <w:t xml:space="preserve">Product </w:t>
            </w:r>
            <w:r w:rsidR="006C53AC">
              <w:rPr>
                <w:rFonts w:cs="Arial"/>
                <w:szCs w:val="22"/>
                <w:lang w:eastAsia="ja-JP"/>
              </w:rPr>
              <w:t>Manager</w:t>
            </w:r>
          </w:p>
        </w:tc>
        <w:tc>
          <w:tcPr>
            <w:tcW w:w="2430" w:type="dxa"/>
            <w:tcBorders>
              <w:top w:val="single" w:sz="4" w:space="0" w:color="auto"/>
              <w:left w:val="single" w:sz="4" w:space="0" w:color="auto"/>
              <w:bottom w:val="single" w:sz="4" w:space="0" w:color="auto"/>
              <w:right w:val="single" w:sz="4" w:space="0" w:color="auto"/>
            </w:tcBorders>
          </w:tcPr>
          <w:p w:rsidR="00202AC5" w:rsidRPr="008579F9" w:rsidRDefault="00360362" w:rsidP="009444EA">
            <w:pPr>
              <w:spacing w:line="240" w:lineRule="auto"/>
              <w:jc w:val="left"/>
              <w:rPr>
                <w:rFonts w:cs="Arial"/>
                <w:sz w:val="20"/>
                <w:szCs w:val="20"/>
                <w:lang w:eastAsia="ja-JP"/>
              </w:rPr>
            </w:pPr>
            <w:hyperlink r:id="rId11" w:history="1">
              <w:r w:rsidR="009444EA" w:rsidRPr="008579F9">
                <w:rPr>
                  <w:rStyle w:val="Hyperlink"/>
                  <w:rFonts w:cs="Arial"/>
                  <w:sz w:val="20"/>
                  <w:szCs w:val="20"/>
                  <w:lang w:eastAsia="ja-JP"/>
                </w:rPr>
                <w:t>jmassud@searshc.com</w:t>
              </w:r>
            </w:hyperlink>
            <w:r w:rsidR="009444EA" w:rsidRPr="008579F9">
              <w:rPr>
                <w:rFonts w:cs="Arial"/>
                <w:sz w:val="20"/>
                <w:szCs w:val="20"/>
                <w:lang w:eastAsia="ja-JP"/>
              </w:rPr>
              <w:t xml:space="preserve"> </w:t>
            </w:r>
          </w:p>
        </w:tc>
        <w:tc>
          <w:tcPr>
            <w:tcW w:w="1350" w:type="dxa"/>
            <w:tcBorders>
              <w:top w:val="single" w:sz="4" w:space="0" w:color="auto"/>
              <w:left w:val="single" w:sz="4" w:space="0" w:color="auto"/>
              <w:bottom w:val="single" w:sz="4" w:space="0" w:color="auto"/>
              <w:right w:val="single" w:sz="4" w:space="0" w:color="auto"/>
            </w:tcBorders>
          </w:tcPr>
          <w:p w:rsidR="00202AC5" w:rsidRDefault="00E87D65" w:rsidP="009444EA">
            <w:pPr>
              <w:spacing w:line="240" w:lineRule="auto"/>
              <w:jc w:val="center"/>
              <w:rPr>
                <w:rFonts w:cs="Arial"/>
                <w:szCs w:val="22"/>
                <w:lang w:eastAsia="ja-JP"/>
              </w:rPr>
            </w:pPr>
            <w:r w:rsidRPr="0031533C">
              <w:rPr>
                <w:rFonts w:cs="Arial"/>
                <w:szCs w:val="22"/>
                <w:lang w:eastAsia="ja-JP"/>
              </w:rPr>
              <w:t>Author</w:t>
            </w:r>
          </w:p>
        </w:tc>
      </w:tr>
      <w:tr w:rsidR="00B80D76" w:rsidRPr="00A201CB" w:rsidTr="009444EA">
        <w:trPr>
          <w:trHeight w:val="308"/>
        </w:trPr>
        <w:tc>
          <w:tcPr>
            <w:tcW w:w="2250" w:type="dxa"/>
            <w:tcBorders>
              <w:top w:val="nil"/>
              <w:left w:val="single" w:sz="4" w:space="0" w:color="auto"/>
              <w:bottom w:val="single" w:sz="4" w:space="0" w:color="auto"/>
              <w:right w:val="single" w:sz="4" w:space="0" w:color="auto"/>
            </w:tcBorders>
          </w:tcPr>
          <w:p w:rsidR="00202AC5" w:rsidRDefault="00B80D76" w:rsidP="009444EA">
            <w:pPr>
              <w:spacing w:line="240" w:lineRule="auto"/>
              <w:rPr>
                <w:rFonts w:cs="Arial"/>
                <w:color w:val="000000"/>
                <w:szCs w:val="22"/>
                <w:lang w:eastAsia="ja-JP"/>
              </w:rPr>
            </w:pPr>
            <w:r w:rsidRPr="0031533C">
              <w:rPr>
                <w:rFonts w:cs="Arial"/>
                <w:color w:val="000000"/>
                <w:szCs w:val="22"/>
                <w:lang w:eastAsia="ja-JP"/>
              </w:rPr>
              <w:t>Shirley McClain</w:t>
            </w:r>
          </w:p>
        </w:tc>
        <w:tc>
          <w:tcPr>
            <w:tcW w:w="3168" w:type="dxa"/>
            <w:tcBorders>
              <w:top w:val="nil"/>
              <w:left w:val="nil"/>
              <w:bottom w:val="single" w:sz="4" w:space="0" w:color="auto"/>
              <w:right w:val="single" w:sz="4" w:space="0" w:color="auto"/>
            </w:tcBorders>
          </w:tcPr>
          <w:p w:rsidR="00202AC5" w:rsidRDefault="00B80D76" w:rsidP="009444EA">
            <w:pPr>
              <w:spacing w:line="240" w:lineRule="auto"/>
              <w:jc w:val="left"/>
              <w:rPr>
                <w:rFonts w:cs="Arial"/>
                <w:szCs w:val="22"/>
                <w:lang w:eastAsia="ja-JP"/>
              </w:rPr>
            </w:pPr>
            <w:r w:rsidRPr="0031533C">
              <w:rPr>
                <w:rFonts w:cs="Arial"/>
                <w:szCs w:val="22"/>
                <w:lang w:eastAsia="ja-JP"/>
              </w:rPr>
              <w:t>UX Lead</w:t>
            </w:r>
          </w:p>
        </w:tc>
        <w:tc>
          <w:tcPr>
            <w:tcW w:w="2430" w:type="dxa"/>
            <w:tcBorders>
              <w:top w:val="single" w:sz="4" w:space="0" w:color="auto"/>
              <w:left w:val="single" w:sz="4" w:space="0" w:color="auto"/>
              <w:bottom w:val="single" w:sz="4" w:space="0" w:color="auto"/>
              <w:right w:val="single" w:sz="4" w:space="0" w:color="auto"/>
            </w:tcBorders>
          </w:tcPr>
          <w:p w:rsidR="00202AC5" w:rsidRPr="008579F9" w:rsidRDefault="00360362" w:rsidP="009444EA">
            <w:pPr>
              <w:spacing w:line="240" w:lineRule="auto"/>
              <w:jc w:val="left"/>
              <w:rPr>
                <w:rFonts w:cs="Arial"/>
                <w:sz w:val="20"/>
                <w:szCs w:val="20"/>
                <w:lang w:eastAsia="ja-JP"/>
              </w:rPr>
            </w:pPr>
            <w:hyperlink r:id="rId12" w:history="1">
              <w:r w:rsidR="00B80D76" w:rsidRPr="008579F9">
                <w:rPr>
                  <w:rStyle w:val="Hyperlink"/>
                  <w:rFonts w:cs="Arial"/>
                  <w:sz w:val="20"/>
                  <w:szCs w:val="20"/>
                  <w:lang w:eastAsia="ja-JP"/>
                </w:rPr>
                <w:t>smccla7@searshc.com</w:t>
              </w:r>
            </w:hyperlink>
          </w:p>
        </w:tc>
        <w:tc>
          <w:tcPr>
            <w:tcW w:w="1350" w:type="dxa"/>
            <w:tcBorders>
              <w:top w:val="single" w:sz="4" w:space="0" w:color="auto"/>
              <w:left w:val="single" w:sz="4" w:space="0" w:color="auto"/>
              <w:bottom w:val="single" w:sz="4" w:space="0" w:color="auto"/>
              <w:right w:val="single" w:sz="4" w:space="0" w:color="auto"/>
            </w:tcBorders>
          </w:tcPr>
          <w:p w:rsidR="00202AC5" w:rsidRDefault="00202AC5" w:rsidP="009444EA">
            <w:pPr>
              <w:spacing w:line="240" w:lineRule="auto"/>
              <w:jc w:val="center"/>
              <w:rPr>
                <w:rFonts w:cs="Arial"/>
                <w:szCs w:val="22"/>
                <w:lang w:eastAsia="ja-JP"/>
              </w:rPr>
            </w:pPr>
          </w:p>
        </w:tc>
      </w:tr>
      <w:tr w:rsidR="00590AA0" w:rsidRPr="00A201CB" w:rsidTr="009444EA">
        <w:trPr>
          <w:trHeight w:val="308"/>
        </w:trPr>
        <w:tc>
          <w:tcPr>
            <w:tcW w:w="2250" w:type="dxa"/>
            <w:tcBorders>
              <w:top w:val="nil"/>
              <w:left w:val="single" w:sz="4" w:space="0" w:color="auto"/>
              <w:bottom w:val="single" w:sz="4" w:space="0" w:color="auto"/>
              <w:right w:val="single" w:sz="4" w:space="0" w:color="auto"/>
            </w:tcBorders>
          </w:tcPr>
          <w:p w:rsidR="00590AA0" w:rsidRPr="0031533C" w:rsidRDefault="00590AA0" w:rsidP="00590AA0">
            <w:pPr>
              <w:spacing w:line="240" w:lineRule="auto"/>
              <w:rPr>
                <w:rFonts w:cs="Arial"/>
                <w:color w:val="000000"/>
                <w:szCs w:val="22"/>
                <w:lang w:eastAsia="ja-JP"/>
              </w:rPr>
            </w:pPr>
            <w:del w:id="17" w:author="jmassud" w:date="2012-05-03T09:39:00Z">
              <w:r w:rsidDel="002D55A8">
                <w:rPr>
                  <w:rFonts w:cs="Arial"/>
                  <w:color w:val="000000"/>
                  <w:szCs w:val="22"/>
                  <w:lang w:eastAsia="ja-JP"/>
                </w:rPr>
                <w:delText>Josh Taurek</w:delText>
              </w:r>
            </w:del>
          </w:p>
        </w:tc>
        <w:tc>
          <w:tcPr>
            <w:tcW w:w="3168" w:type="dxa"/>
            <w:tcBorders>
              <w:top w:val="nil"/>
              <w:left w:val="nil"/>
              <w:bottom w:val="single" w:sz="4" w:space="0" w:color="auto"/>
              <w:right w:val="single" w:sz="4" w:space="0" w:color="auto"/>
            </w:tcBorders>
          </w:tcPr>
          <w:p w:rsidR="00590AA0" w:rsidRPr="0031533C" w:rsidRDefault="00590AA0" w:rsidP="00590AA0">
            <w:pPr>
              <w:spacing w:line="240" w:lineRule="auto"/>
              <w:jc w:val="left"/>
              <w:rPr>
                <w:rFonts w:cs="Arial"/>
                <w:szCs w:val="22"/>
                <w:lang w:eastAsia="ja-JP"/>
              </w:rPr>
            </w:pPr>
            <w:del w:id="18" w:author="jmassud" w:date="2012-05-03T09:39:00Z">
              <w:r w:rsidDel="002D55A8">
                <w:rPr>
                  <w:rFonts w:cs="Arial"/>
                  <w:szCs w:val="22"/>
                  <w:lang w:eastAsia="ja-JP"/>
                </w:rPr>
                <w:delText xml:space="preserve">DVP Lead Engineer </w:delText>
              </w:r>
            </w:del>
          </w:p>
        </w:tc>
        <w:tc>
          <w:tcPr>
            <w:tcW w:w="2430" w:type="dxa"/>
            <w:tcBorders>
              <w:top w:val="single" w:sz="4" w:space="0" w:color="auto"/>
              <w:left w:val="single" w:sz="4" w:space="0" w:color="auto"/>
              <w:bottom w:val="single" w:sz="4" w:space="0" w:color="auto"/>
              <w:right w:val="single" w:sz="4" w:space="0" w:color="auto"/>
            </w:tcBorders>
          </w:tcPr>
          <w:p w:rsidR="00590AA0" w:rsidRPr="008579F9" w:rsidRDefault="00360362" w:rsidP="00590AA0">
            <w:pPr>
              <w:spacing w:line="240" w:lineRule="auto"/>
              <w:jc w:val="left"/>
              <w:rPr>
                <w:rFonts w:cs="Arial"/>
                <w:sz w:val="20"/>
                <w:szCs w:val="20"/>
                <w:lang w:eastAsia="ja-JP"/>
              </w:rPr>
            </w:pPr>
            <w:del w:id="19" w:author="jmassud" w:date="2012-05-03T09:39:00Z">
              <w:r w:rsidDel="002D55A8">
                <w:fldChar w:fldCharType="begin"/>
              </w:r>
              <w:r w:rsidR="00B974EC" w:rsidDel="002D55A8">
                <w:delInstrText>HYPERLINK "mailto:Martin.mchugh@searshc.com"</w:delInstrText>
              </w:r>
              <w:r w:rsidDel="002D55A8">
                <w:fldChar w:fldCharType="separate"/>
              </w:r>
              <w:r w:rsidR="00590AA0" w:rsidDel="002D55A8">
                <w:delText xml:space="preserve"> </w:delText>
              </w:r>
              <w:r w:rsidR="00590AA0" w:rsidRPr="001B06B2" w:rsidDel="002D55A8">
                <w:rPr>
                  <w:rStyle w:val="Hyperlink"/>
                  <w:rFonts w:cs="Arial"/>
                  <w:sz w:val="20"/>
                  <w:szCs w:val="20"/>
                  <w:lang w:eastAsia="ja-JP"/>
                </w:rPr>
                <w:delText>jtaurek</w:delText>
              </w:r>
              <w:r w:rsidR="00590AA0" w:rsidRPr="008579F9" w:rsidDel="002D55A8">
                <w:rPr>
                  <w:rStyle w:val="Hyperlink"/>
                  <w:rFonts w:cs="Arial"/>
                  <w:sz w:val="20"/>
                  <w:szCs w:val="20"/>
                  <w:lang w:eastAsia="ja-JP"/>
                </w:rPr>
                <w:delText>@searshc.com</w:delText>
              </w:r>
              <w:r w:rsidDel="002D55A8">
                <w:fldChar w:fldCharType="end"/>
              </w:r>
            </w:del>
          </w:p>
        </w:tc>
        <w:tc>
          <w:tcPr>
            <w:tcW w:w="1350" w:type="dxa"/>
            <w:tcBorders>
              <w:top w:val="single" w:sz="4" w:space="0" w:color="auto"/>
              <w:left w:val="single" w:sz="4" w:space="0" w:color="auto"/>
              <w:bottom w:val="single" w:sz="4" w:space="0" w:color="auto"/>
              <w:right w:val="single" w:sz="4" w:space="0" w:color="auto"/>
            </w:tcBorders>
          </w:tcPr>
          <w:p w:rsidR="00590AA0" w:rsidRDefault="00590AA0" w:rsidP="00590AA0">
            <w:pPr>
              <w:spacing w:line="240" w:lineRule="auto"/>
              <w:jc w:val="center"/>
              <w:rPr>
                <w:rFonts w:cs="Arial"/>
                <w:szCs w:val="22"/>
                <w:lang w:eastAsia="ja-JP"/>
              </w:rPr>
            </w:pPr>
            <w:del w:id="20" w:author="jmassud" w:date="2012-05-03T09:39:00Z">
              <w:r w:rsidDel="002D55A8">
                <w:rPr>
                  <w:rFonts w:cs="Arial"/>
                  <w:szCs w:val="22"/>
                  <w:lang w:eastAsia="ja-JP"/>
                </w:rPr>
                <w:delText>Y</w:delText>
              </w:r>
            </w:del>
          </w:p>
        </w:tc>
      </w:tr>
      <w:tr w:rsidR="00590AA0" w:rsidRPr="00A201CB" w:rsidTr="005A40B8">
        <w:trPr>
          <w:trHeight w:val="308"/>
        </w:trPr>
        <w:tc>
          <w:tcPr>
            <w:tcW w:w="2250" w:type="dxa"/>
            <w:tcBorders>
              <w:top w:val="nil"/>
              <w:left w:val="single" w:sz="4" w:space="0" w:color="auto"/>
              <w:bottom w:val="single" w:sz="4" w:space="0" w:color="auto"/>
              <w:right w:val="single" w:sz="4" w:space="0" w:color="auto"/>
            </w:tcBorders>
          </w:tcPr>
          <w:p w:rsidR="00590AA0" w:rsidRDefault="00590AA0" w:rsidP="00590AA0">
            <w:pPr>
              <w:spacing w:line="240" w:lineRule="auto"/>
              <w:rPr>
                <w:rFonts w:cs="Arial"/>
                <w:color w:val="000000"/>
                <w:szCs w:val="22"/>
                <w:lang w:eastAsia="ja-JP"/>
              </w:rPr>
            </w:pPr>
            <w:del w:id="21" w:author="jmassud" w:date="2012-05-03T09:38:00Z">
              <w:r w:rsidDel="002D55A8">
                <w:rPr>
                  <w:szCs w:val="22"/>
                </w:rPr>
                <w:delText>Shyam Gourisetty</w:delText>
              </w:r>
            </w:del>
            <w:ins w:id="22" w:author="jmassud" w:date="2012-05-03T09:38:00Z">
              <w:r w:rsidR="002D55A8">
                <w:rPr>
                  <w:szCs w:val="22"/>
                </w:rPr>
                <w:t xml:space="preserve">Brendan </w:t>
              </w:r>
            </w:ins>
            <w:ins w:id="23" w:author="jmassud" w:date="2012-05-03T09:39:00Z">
              <w:r w:rsidR="002D55A8" w:rsidRPr="002D55A8">
                <w:rPr>
                  <w:szCs w:val="22"/>
                </w:rPr>
                <w:t>Gualdoni</w:t>
              </w:r>
            </w:ins>
          </w:p>
        </w:tc>
        <w:tc>
          <w:tcPr>
            <w:tcW w:w="3168" w:type="dxa"/>
            <w:tcBorders>
              <w:top w:val="nil"/>
              <w:left w:val="nil"/>
              <w:bottom w:val="single" w:sz="4" w:space="0" w:color="auto"/>
              <w:right w:val="single" w:sz="4" w:space="0" w:color="auto"/>
            </w:tcBorders>
          </w:tcPr>
          <w:p w:rsidR="00590AA0" w:rsidRDefault="00590AA0" w:rsidP="00590AA0">
            <w:pPr>
              <w:spacing w:line="240" w:lineRule="auto"/>
              <w:jc w:val="left"/>
              <w:rPr>
                <w:rFonts w:cs="Arial"/>
                <w:szCs w:val="22"/>
                <w:lang w:eastAsia="ja-JP"/>
              </w:rPr>
            </w:pPr>
            <w:r>
              <w:rPr>
                <w:rFonts w:cs="Arial"/>
                <w:szCs w:val="22"/>
                <w:lang w:eastAsia="ja-JP"/>
              </w:rPr>
              <w:t xml:space="preserve">Profile </w:t>
            </w:r>
            <w:r w:rsidRPr="0031533C">
              <w:rPr>
                <w:rFonts w:cs="Arial"/>
                <w:szCs w:val="22"/>
                <w:lang w:eastAsia="ja-JP"/>
              </w:rPr>
              <w:t>Engineering Lead</w:t>
            </w:r>
          </w:p>
        </w:tc>
        <w:tc>
          <w:tcPr>
            <w:tcW w:w="2430" w:type="dxa"/>
            <w:tcBorders>
              <w:top w:val="single" w:sz="4" w:space="0" w:color="auto"/>
              <w:left w:val="single" w:sz="4" w:space="0" w:color="auto"/>
              <w:bottom w:val="single" w:sz="4" w:space="0" w:color="auto"/>
              <w:right w:val="single" w:sz="4" w:space="0" w:color="auto"/>
            </w:tcBorders>
          </w:tcPr>
          <w:p w:rsidR="00590AA0" w:rsidRPr="008579F9" w:rsidRDefault="00360362" w:rsidP="00590AA0">
            <w:pPr>
              <w:spacing w:line="240" w:lineRule="auto"/>
              <w:jc w:val="left"/>
              <w:rPr>
                <w:rFonts w:cs="Arial"/>
                <w:sz w:val="20"/>
                <w:szCs w:val="20"/>
                <w:lang w:eastAsia="ja-JP"/>
              </w:rPr>
            </w:pPr>
            <w:r>
              <w:fldChar w:fldCharType="begin"/>
            </w:r>
            <w:r w:rsidR="00B974EC">
              <w:instrText>HYPERLINK "mailto:sgouris@searshc.com"</w:instrText>
            </w:r>
            <w:r>
              <w:fldChar w:fldCharType="separate"/>
            </w:r>
            <w:ins w:id="24" w:author="jmassud" w:date="2012-05-03T09:39:00Z">
              <w:r w:rsidR="002D55A8" w:rsidRPr="002D55A8">
                <w:rPr>
                  <w:rStyle w:val="Hyperlink"/>
                  <w:sz w:val="20"/>
                  <w:szCs w:val="20"/>
                </w:rPr>
                <w:t>bguald0</w:t>
              </w:r>
            </w:ins>
            <w:del w:id="25" w:author="jmassud" w:date="2012-05-03T09:39:00Z">
              <w:r w:rsidR="00590AA0" w:rsidRPr="008579F9" w:rsidDel="002D55A8">
                <w:rPr>
                  <w:rStyle w:val="Hyperlink"/>
                  <w:sz w:val="20"/>
                  <w:szCs w:val="20"/>
                </w:rPr>
                <w:delText>sgouris</w:delText>
              </w:r>
            </w:del>
            <w:r w:rsidR="00590AA0" w:rsidRPr="008579F9">
              <w:rPr>
                <w:rStyle w:val="Hyperlink"/>
                <w:sz w:val="20"/>
                <w:szCs w:val="20"/>
              </w:rPr>
              <w:t>@searshc.com</w:t>
            </w:r>
            <w:r>
              <w:fldChar w:fldCharType="end"/>
            </w:r>
            <w:hyperlink r:id="rId13" w:history="1"/>
            <w:r w:rsidR="00590AA0" w:rsidRPr="008579F9">
              <w:rPr>
                <w:rFonts w:cs="Arial"/>
                <w:sz w:val="20"/>
                <w:szCs w:val="20"/>
                <w:lang w:eastAsia="ja-JP"/>
              </w:rPr>
              <w:t xml:space="preserve"> </w:t>
            </w:r>
          </w:p>
        </w:tc>
        <w:tc>
          <w:tcPr>
            <w:tcW w:w="1350" w:type="dxa"/>
            <w:tcBorders>
              <w:top w:val="single" w:sz="4" w:space="0" w:color="auto"/>
              <w:left w:val="single" w:sz="4" w:space="0" w:color="auto"/>
              <w:bottom w:val="single" w:sz="4" w:space="0" w:color="auto"/>
              <w:right w:val="single" w:sz="4" w:space="0" w:color="auto"/>
            </w:tcBorders>
          </w:tcPr>
          <w:p w:rsidR="00590AA0" w:rsidRDefault="00590AA0" w:rsidP="00590AA0">
            <w:pPr>
              <w:spacing w:line="240" w:lineRule="auto"/>
              <w:jc w:val="center"/>
              <w:rPr>
                <w:rFonts w:cs="Arial"/>
                <w:szCs w:val="22"/>
                <w:lang w:eastAsia="ja-JP"/>
              </w:rPr>
            </w:pPr>
          </w:p>
        </w:tc>
      </w:tr>
      <w:tr w:rsidR="008579F9" w:rsidRPr="00A201CB" w:rsidTr="009444EA">
        <w:trPr>
          <w:trHeight w:val="308"/>
        </w:trPr>
        <w:tc>
          <w:tcPr>
            <w:tcW w:w="2250" w:type="dxa"/>
            <w:tcBorders>
              <w:top w:val="nil"/>
              <w:left w:val="single" w:sz="4" w:space="0" w:color="auto"/>
              <w:bottom w:val="single" w:sz="4" w:space="0" w:color="auto"/>
              <w:right w:val="single" w:sz="4" w:space="0" w:color="auto"/>
            </w:tcBorders>
          </w:tcPr>
          <w:p w:rsidR="008579F9" w:rsidRPr="0031533C" w:rsidRDefault="008579F9" w:rsidP="009444EA">
            <w:pPr>
              <w:spacing w:line="240" w:lineRule="auto"/>
              <w:rPr>
                <w:rFonts w:cs="Arial"/>
                <w:color w:val="000000"/>
                <w:szCs w:val="22"/>
                <w:lang w:eastAsia="ja-JP"/>
              </w:rPr>
            </w:pPr>
            <w:r w:rsidRPr="008579F9">
              <w:rPr>
                <w:rFonts w:cs="Arial"/>
                <w:color w:val="000000"/>
                <w:szCs w:val="22"/>
                <w:lang w:eastAsia="ja-JP"/>
              </w:rPr>
              <w:t>Patrick Szczypinski</w:t>
            </w:r>
          </w:p>
        </w:tc>
        <w:tc>
          <w:tcPr>
            <w:tcW w:w="3168" w:type="dxa"/>
            <w:tcBorders>
              <w:top w:val="nil"/>
              <w:left w:val="nil"/>
              <w:bottom w:val="single" w:sz="4" w:space="0" w:color="auto"/>
              <w:right w:val="single" w:sz="4" w:space="0" w:color="auto"/>
            </w:tcBorders>
          </w:tcPr>
          <w:p w:rsidR="008579F9" w:rsidRPr="0031533C" w:rsidRDefault="008579F9" w:rsidP="009444EA">
            <w:pPr>
              <w:spacing w:line="240" w:lineRule="auto"/>
              <w:jc w:val="left"/>
              <w:rPr>
                <w:rFonts w:cs="Arial"/>
                <w:szCs w:val="22"/>
                <w:lang w:eastAsia="ja-JP"/>
              </w:rPr>
            </w:pPr>
            <w:r>
              <w:rPr>
                <w:rFonts w:cs="Arial"/>
                <w:szCs w:val="22"/>
                <w:lang w:eastAsia="ja-JP"/>
              </w:rPr>
              <w:t>FED Lead</w:t>
            </w:r>
          </w:p>
        </w:tc>
        <w:tc>
          <w:tcPr>
            <w:tcW w:w="2430" w:type="dxa"/>
            <w:tcBorders>
              <w:top w:val="single" w:sz="4" w:space="0" w:color="auto"/>
              <w:left w:val="single" w:sz="4" w:space="0" w:color="auto"/>
              <w:bottom w:val="single" w:sz="4" w:space="0" w:color="auto"/>
              <w:right w:val="single" w:sz="4" w:space="0" w:color="auto"/>
            </w:tcBorders>
          </w:tcPr>
          <w:p w:rsidR="008579F9" w:rsidRPr="008579F9" w:rsidRDefault="00360362" w:rsidP="009444EA">
            <w:pPr>
              <w:spacing w:line="240" w:lineRule="auto"/>
              <w:jc w:val="left"/>
              <w:rPr>
                <w:sz w:val="20"/>
                <w:szCs w:val="20"/>
              </w:rPr>
            </w:pPr>
            <w:hyperlink r:id="rId14" w:history="1">
              <w:r w:rsidR="008579F9" w:rsidRPr="00C8774B">
                <w:rPr>
                  <w:rStyle w:val="Hyperlink"/>
                  <w:sz w:val="20"/>
                  <w:szCs w:val="20"/>
                </w:rPr>
                <w:t>Patrick.Szczypinski@searshc.com</w:t>
              </w:r>
            </w:hyperlink>
            <w:r w:rsidR="008579F9">
              <w:rPr>
                <w:sz w:val="20"/>
                <w:szCs w:val="20"/>
              </w:rPr>
              <w:t xml:space="preserve"> </w:t>
            </w:r>
          </w:p>
        </w:tc>
        <w:tc>
          <w:tcPr>
            <w:tcW w:w="1350" w:type="dxa"/>
            <w:tcBorders>
              <w:top w:val="single" w:sz="4" w:space="0" w:color="auto"/>
              <w:left w:val="single" w:sz="4" w:space="0" w:color="auto"/>
              <w:bottom w:val="single" w:sz="4" w:space="0" w:color="auto"/>
              <w:right w:val="single" w:sz="4" w:space="0" w:color="auto"/>
            </w:tcBorders>
          </w:tcPr>
          <w:p w:rsidR="008579F9" w:rsidRDefault="008579F9" w:rsidP="009444EA">
            <w:pPr>
              <w:spacing w:line="240" w:lineRule="auto"/>
              <w:jc w:val="center"/>
              <w:rPr>
                <w:rFonts w:cs="Arial"/>
                <w:szCs w:val="22"/>
                <w:lang w:eastAsia="ja-JP"/>
              </w:rPr>
            </w:pPr>
          </w:p>
        </w:tc>
      </w:tr>
      <w:tr w:rsidR="008579F9" w:rsidRPr="00A201CB" w:rsidTr="009444EA">
        <w:trPr>
          <w:trHeight w:val="308"/>
        </w:trPr>
        <w:tc>
          <w:tcPr>
            <w:tcW w:w="2250" w:type="dxa"/>
            <w:tcBorders>
              <w:top w:val="nil"/>
              <w:left w:val="single" w:sz="4" w:space="0" w:color="auto"/>
              <w:bottom w:val="single" w:sz="4" w:space="0" w:color="auto"/>
              <w:right w:val="single" w:sz="4" w:space="0" w:color="auto"/>
            </w:tcBorders>
          </w:tcPr>
          <w:p w:rsidR="008579F9" w:rsidRPr="0031533C" w:rsidRDefault="008579F9" w:rsidP="009444EA">
            <w:pPr>
              <w:spacing w:line="240" w:lineRule="auto"/>
              <w:rPr>
                <w:rFonts w:cs="Arial"/>
                <w:color w:val="000000"/>
                <w:szCs w:val="22"/>
                <w:lang w:eastAsia="ja-JP"/>
              </w:rPr>
            </w:pPr>
            <w:r>
              <w:rPr>
                <w:rFonts w:cs="Arial"/>
                <w:color w:val="000000"/>
                <w:szCs w:val="22"/>
                <w:lang w:eastAsia="ja-JP"/>
              </w:rPr>
              <w:t xml:space="preserve">Iga </w:t>
            </w:r>
            <w:r w:rsidRPr="008579F9">
              <w:rPr>
                <w:rFonts w:cs="Arial"/>
                <w:color w:val="000000"/>
                <w:szCs w:val="22"/>
                <w:lang w:eastAsia="ja-JP"/>
              </w:rPr>
              <w:t>Zyzanska</w:t>
            </w:r>
          </w:p>
        </w:tc>
        <w:tc>
          <w:tcPr>
            <w:tcW w:w="3168" w:type="dxa"/>
            <w:tcBorders>
              <w:top w:val="nil"/>
              <w:left w:val="nil"/>
              <w:bottom w:val="single" w:sz="4" w:space="0" w:color="auto"/>
              <w:right w:val="single" w:sz="4" w:space="0" w:color="auto"/>
            </w:tcBorders>
          </w:tcPr>
          <w:p w:rsidR="008579F9" w:rsidRPr="0031533C" w:rsidRDefault="008579F9" w:rsidP="009444EA">
            <w:pPr>
              <w:spacing w:line="240" w:lineRule="auto"/>
              <w:jc w:val="left"/>
              <w:rPr>
                <w:rFonts w:cs="Arial"/>
                <w:szCs w:val="22"/>
                <w:lang w:eastAsia="ja-JP"/>
              </w:rPr>
            </w:pPr>
            <w:r>
              <w:rPr>
                <w:rFonts w:cs="Arial"/>
                <w:szCs w:val="22"/>
                <w:lang w:eastAsia="ja-JP"/>
              </w:rPr>
              <w:t>Art Director</w:t>
            </w:r>
          </w:p>
        </w:tc>
        <w:tc>
          <w:tcPr>
            <w:tcW w:w="2430" w:type="dxa"/>
            <w:tcBorders>
              <w:top w:val="single" w:sz="4" w:space="0" w:color="auto"/>
              <w:left w:val="single" w:sz="4" w:space="0" w:color="auto"/>
              <w:bottom w:val="single" w:sz="4" w:space="0" w:color="auto"/>
              <w:right w:val="single" w:sz="4" w:space="0" w:color="auto"/>
            </w:tcBorders>
          </w:tcPr>
          <w:p w:rsidR="008579F9" w:rsidRPr="008579F9" w:rsidRDefault="00360362" w:rsidP="009444EA">
            <w:pPr>
              <w:spacing w:line="240" w:lineRule="auto"/>
              <w:jc w:val="left"/>
              <w:rPr>
                <w:sz w:val="20"/>
                <w:szCs w:val="20"/>
              </w:rPr>
            </w:pPr>
            <w:hyperlink r:id="rId15" w:history="1">
              <w:r w:rsidR="008579F9" w:rsidRPr="00C8774B">
                <w:rPr>
                  <w:rStyle w:val="Hyperlink"/>
                  <w:sz w:val="20"/>
                  <w:szCs w:val="20"/>
                </w:rPr>
                <w:t>Iga.Zyzanska@searshc.com</w:t>
              </w:r>
            </w:hyperlink>
            <w:r w:rsidR="008579F9">
              <w:rPr>
                <w:sz w:val="20"/>
                <w:szCs w:val="20"/>
              </w:rPr>
              <w:t xml:space="preserve"> </w:t>
            </w:r>
          </w:p>
        </w:tc>
        <w:tc>
          <w:tcPr>
            <w:tcW w:w="1350" w:type="dxa"/>
            <w:tcBorders>
              <w:top w:val="single" w:sz="4" w:space="0" w:color="auto"/>
              <w:left w:val="single" w:sz="4" w:space="0" w:color="auto"/>
              <w:bottom w:val="single" w:sz="4" w:space="0" w:color="auto"/>
              <w:right w:val="single" w:sz="4" w:space="0" w:color="auto"/>
            </w:tcBorders>
          </w:tcPr>
          <w:p w:rsidR="008579F9" w:rsidRDefault="008579F9" w:rsidP="009444EA">
            <w:pPr>
              <w:spacing w:line="240" w:lineRule="auto"/>
              <w:jc w:val="center"/>
              <w:rPr>
                <w:rFonts w:cs="Arial"/>
                <w:szCs w:val="22"/>
                <w:lang w:eastAsia="ja-JP"/>
              </w:rPr>
            </w:pPr>
          </w:p>
        </w:tc>
      </w:tr>
      <w:tr w:rsidR="00233A45" w:rsidRPr="00A201CB" w:rsidTr="009444EA">
        <w:trPr>
          <w:trHeight w:val="308"/>
        </w:trPr>
        <w:tc>
          <w:tcPr>
            <w:tcW w:w="2250" w:type="dxa"/>
            <w:tcBorders>
              <w:top w:val="nil"/>
              <w:left w:val="single" w:sz="4" w:space="0" w:color="auto"/>
              <w:bottom w:val="single" w:sz="4" w:space="0" w:color="auto"/>
              <w:right w:val="single" w:sz="4" w:space="0" w:color="auto"/>
            </w:tcBorders>
          </w:tcPr>
          <w:p w:rsidR="00233A45" w:rsidRPr="0031533C" w:rsidRDefault="00233A45" w:rsidP="00233A45">
            <w:pPr>
              <w:spacing w:line="240" w:lineRule="auto"/>
              <w:rPr>
                <w:rFonts w:cs="Arial"/>
                <w:color w:val="000000"/>
                <w:szCs w:val="22"/>
                <w:lang w:eastAsia="ja-JP"/>
              </w:rPr>
            </w:pPr>
            <w:ins w:id="26" w:author="jmassud" w:date="2012-05-03T13:27:00Z">
              <w:r>
                <w:rPr>
                  <w:rFonts w:cs="Arial"/>
                  <w:color w:val="000000"/>
                  <w:szCs w:val="22"/>
                  <w:lang w:eastAsia="ja-JP"/>
                </w:rPr>
                <w:t xml:space="preserve">Kat </w:t>
              </w:r>
              <w:r w:rsidRPr="00C2364D">
                <w:rPr>
                  <w:rFonts w:cs="Arial"/>
                  <w:color w:val="000000"/>
                  <w:szCs w:val="22"/>
                  <w:lang w:eastAsia="ja-JP"/>
                </w:rPr>
                <w:t>Ferrell</w:t>
              </w:r>
            </w:ins>
            <w:del w:id="27" w:author="jmassud" w:date="2012-05-03T13:27:00Z">
              <w:r w:rsidDel="00B54F6E">
                <w:rPr>
                  <w:rFonts w:cs="Arial"/>
                  <w:color w:val="000000"/>
                  <w:szCs w:val="22"/>
                  <w:lang w:eastAsia="ja-JP"/>
                </w:rPr>
                <w:delText>Kelly Gruver</w:delText>
              </w:r>
            </w:del>
          </w:p>
        </w:tc>
        <w:tc>
          <w:tcPr>
            <w:tcW w:w="3168" w:type="dxa"/>
            <w:tcBorders>
              <w:top w:val="nil"/>
              <w:left w:val="nil"/>
              <w:bottom w:val="single" w:sz="4" w:space="0" w:color="auto"/>
              <w:right w:val="single" w:sz="4" w:space="0" w:color="auto"/>
            </w:tcBorders>
          </w:tcPr>
          <w:p w:rsidR="00233A45" w:rsidRPr="0031533C" w:rsidRDefault="00233A45" w:rsidP="00233A45">
            <w:pPr>
              <w:spacing w:line="240" w:lineRule="auto"/>
              <w:jc w:val="left"/>
              <w:rPr>
                <w:rFonts w:cs="Arial"/>
                <w:szCs w:val="22"/>
                <w:lang w:eastAsia="ja-JP"/>
              </w:rPr>
            </w:pPr>
            <w:ins w:id="28" w:author="jmassud" w:date="2012-05-03T13:27:00Z">
              <w:r>
                <w:rPr>
                  <w:rFonts w:cs="Arial"/>
                  <w:szCs w:val="22"/>
                  <w:lang w:eastAsia="ja-JP"/>
                </w:rPr>
                <w:t>Project Manager</w:t>
              </w:r>
            </w:ins>
            <w:del w:id="29" w:author="jmassud" w:date="2012-05-03T13:27:00Z">
              <w:r w:rsidDel="00B54F6E">
                <w:rPr>
                  <w:rFonts w:cs="Arial"/>
                  <w:szCs w:val="22"/>
                  <w:lang w:eastAsia="ja-JP"/>
                </w:rPr>
                <w:delText xml:space="preserve">Project </w:delText>
              </w:r>
              <w:r w:rsidDel="00B54F6E">
                <w:rPr>
                  <w:rFonts w:cs="Arial"/>
                  <w:szCs w:val="22"/>
                  <w:lang w:eastAsia="ja-JP"/>
                </w:rPr>
                <w:lastRenderedPageBreak/>
                <w:delText>Manager</w:delText>
              </w:r>
            </w:del>
          </w:p>
        </w:tc>
        <w:tc>
          <w:tcPr>
            <w:tcW w:w="2430" w:type="dxa"/>
            <w:tcBorders>
              <w:top w:val="single" w:sz="4" w:space="0" w:color="auto"/>
              <w:left w:val="single" w:sz="4" w:space="0" w:color="auto"/>
              <w:bottom w:val="single" w:sz="4" w:space="0" w:color="auto"/>
              <w:right w:val="single" w:sz="4" w:space="0" w:color="auto"/>
            </w:tcBorders>
          </w:tcPr>
          <w:p w:rsidR="00233A45" w:rsidRPr="008579F9" w:rsidRDefault="00360362" w:rsidP="00233A45">
            <w:pPr>
              <w:spacing w:line="240" w:lineRule="auto"/>
              <w:jc w:val="left"/>
              <w:rPr>
                <w:sz w:val="20"/>
                <w:szCs w:val="20"/>
              </w:rPr>
            </w:pPr>
            <w:ins w:id="30" w:author="jmassud" w:date="2012-05-03T13:27:00Z">
              <w:r>
                <w:lastRenderedPageBreak/>
                <w:fldChar w:fldCharType="begin"/>
              </w:r>
              <w:r w:rsidR="00233A45">
                <w:instrText>HYPERLINK "mailto:Kelly.Gruver@searshc.com"</w:instrText>
              </w:r>
              <w:r>
                <w:fldChar w:fldCharType="separate"/>
              </w:r>
              <w:r w:rsidR="00233A45" w:rsidRPr="00C2364D">
                <w:rPr>
                  <w:rStyle w:val="Hyperlink"/>
                  <w:sz w:val="20"/>
                  <w:szCs w:val="20"/>
                </w:rPr>
                <w:t>kferre2</w:t>
              </w:r>
              <w:r w:rsidR="00233A45" w:rsidRPr="008579F9">
                <w:rPr>
                  <w:rStyle w:val="Hyperlink"/>
                  <w:sz w:val="20"/>
                  <w:szCs w:val="20"/>
                </w:rPr>
                <w:t>@searshc.com</w:t>
              </w:r>
              <w:r>
                <w:fldChar w:fldCharType="end"/>
              </w:r>
              <w:r w:rsidR="00233A45" w:rsidRPr="008579F9">
                <w:rPr>
                  <w:sz w:val="20"/>
                  <w:szCs w:val="20"/>
                </w:rPr>
                <w:t xml:space="preserve"> </w:t>
              </w:r>
            </w:ins>
            <w:del w:id="31" w:author="jmassud" w:date="2012-05-03T13:27:00Z">
              <w:r w:rsidDel="00B54F6E">
                <w:fldChar w:fldCharType="begin"/>
              </w:r>
              <w:r w:rsidR="00233A45" w:rsidDel="00B54F6E">
                <w:delInstrText>HYPERLINK "mailto:Kelly.Gruver@searshc.com"</w:delInstrText>
              </w:r>
              <w:r w:rsidDel="00B54F6E">
                <w:fldChar w:fldCharType="separate"/>
              </w:r>
              <w:r w:rsidR="00233A45" w:rsidRPr="008579F9" w:rsidDel="00B54F6E">
                <w:rPr>
                  <w:rStyle w:val="Hyperlink"/>
                  <w:sz w:val="20"/>
                  <w:szCs w:val="20"/>
                </w:rPr>
                <w:delText>Kelly.Gruver@searshc.com</w:delText>
              </w:r>
              <w:r w:rsidDel="00B54F6E">
                <w:fldChar w:fldCharType="end"/>
              </w:r>
              <w:r w:rsidR="00233A45" w:rsidRPr="008579F9" w:rsidDel="00B54F6E">
                <w:rPr>
                  <w:sz w:val="20"/>
                  <w:szCs w:val="20"/>
                </w:rPr>
                <w:delText xml:space="preserve"> </w:delText>
              </w:r>
            </w:del>
          </w:p>
        </w:tc>
        <w:tc>
          <w:tcPr>
            <w:tcW w:w="1350" w:type="dxa"/>
            <w:tcBorders>
              <w:top w:val="single" w:sz="4" w:space="0" w:color="auto"/>
              <w:left w:val="single" w:sz="4" w:space="0" w:color="auto"/>
              <w:bottom w:val="single" w:sz="4" w:space="0" w:color="auto"/>
              <w:right w:val="single" w:sz="4" w:space="0" w:color="auto"/>
            </w:tcBorders>
          </w:tcPr>
          <w:p w:rsidR="00233A45" w:rsidRDefault="00233A45" w:rsidP="00233A45">
            <w:pPr>
              <w:spacing w:line="240" w:lineRule="auto"/>
              <w:jc w:val="center"/>
              <w:rPr>
                <w:rFonts w:cs="Arial"/>
                <w:szCs w:val="22"/>
                <w:lang w:eastAsia="ja-JP"/>
              </w:rPr>
            </w:pPr>
          </w:p>
        </w:tc>
      </w:tr>
      <w:tr w:rsidR="00B80D76" w:rsidRPr="00A201CB" w:rsidTr="009444EA">
        <w:trPr>
          <w:trHeight w:val="308"/>
        </w:trPr>
        <w:tc>
          <w:tcPr>
            <w:tcW w:w="2250" w:type="dxa"/>
            <w:tcBorders>
              <w:top w:val="nil"/>
              <w:left w:val="single" w:sz="4" w:space="0" w:color="auto"/>
              <w:bottom w:val="single" w:sz="4" w:space="0" w:color="auto"/>
              <w:right w:val="single" w:sz="4" w:space="0" w:color="auto"/>
            </w:tcBorders>
          </w:tcPr>
          <w:p w:rsidR="00B80D76" w:rsidRPr="0031533C" w:rsidRDefault="001019D5" w:rsidP="009444EA">
            <w:pPr>
              <w:spacing w:line="240" w:lineRule="auto"/>
              <w:rPr>
                <w:rFonts w:cs="Arial"/>
                <w:color w:val="000000"/>
                <w:szCs w:val="22"/>
                <w:lang w:eastAsia="ja-JP"/>
              </w:rPr>
            </w:pPr>
            <w:r>
              <w:rPr>
                <w:rFonts w:cs="Arial"/>
                <w:color w:val="000000"/>
                <w:szCs w:val="22"/>
                <w:lang w:eastAsia="ja-JP"/>
              </w:rPr>
              <w:lastRenderedPageBreak/>
              <w:t>Casey Goddard</w:t>
            </w:r>
          </w:p>
        </w:tc>
        <w:tc>
          <w:tcPr>
            <w:tcW w:w="3168" w:type="dxa"/>
            <w:tcBorders>
              <w:top w:val="nil"/>
              <w:left w:val="nil"/>
              <w:bottom w:val="single" w:sz="4" w:space="0" w:color="auto"/>
              <w:right w:val="single" w:sz="4" w:space="0" w:color="auto"/>
            </w:tcBorders>
          </w:tcPr>
          <w:p w:rsidR="00B80D76" w:rsidRPr="0031533C" w:rsidRDefault="00B80D76" w:rsidP="009444EA">
            <w:pPr>
              <w:spacing w:line="240" w:lineRule="auto"/>
              <w:jc w:val="left"/>
              <w:rPr>
                <w:rFonts w:cs="Arial"/>
                <w:szCs w:val="22"/>
                <w:lang w:eastAsia="ja-JP"/>
              </w:rPr>
            </w:pPr>
            <w:r w:rsidRPr="0031533C">
              <w:rPr>
                <w:rFonts w:cs="Arial"/>
                <w:szCs w:val="22"/>
                <w:lang w:eastAsia="ja-JP"/>
              </w:rPr>
              <w:t xml:space="preserve">Business Lead </w:t>
            </w:r>
          </w:p>
        </w:tc>
        <w:tc>
          <w:tcPr>
            <w:tcW w:w="2430" w:type="dxa"/>
            <w:tcBorders>
              <w:top w:val="single" w:sz="4" w:space="0" w:color="auto"/>
              <w:left w:val="single" w:sz="4" w:space="0" w:color="auto"/>
              <w:bottom w:val="single" w:sz="4" w:space="0" w:color="auto"/>
              <w:right w:val="single" w:sz="4" w:space="0" w:color="auto"/>
            </w:tcBorders>
          </w:tcPr>
          <w:p w:rsidR="00B80D76" w:rsidRPr="008579F9" w:rsidRDefault="00360362" w:rsidP="009444EA">
            <w:pPr>
              <w:spacing w:line="240" w:lineRule="auto"/>
              <w:jc w:val="left"/>
              <w:rPr>
                <w:sz w:val="20"/>
                <w:szCs w:val="20"/>
              </w:rPr>
            </w:pPr>
            <w:hyperlink r:id="rId16" w:history="1">
              <w:r w:rsidR="001019D5" w:rsidRPr="008579F9">
                <w:rPr>
                  <w:rStyle w:val="Hyperlink"/>
                  <w:rFonts w:cs="Arial"/>
                  <w:sz w:val="20"/>
                  <w:szCs w:val="20"/>
                  <w:lang w:eastAsia="ja-JP"/>
                </w:rPr>
                <w:t>cgodda3@searshc.com</w:t>
              </w:r>
            </w:hyperlink>
          </w:p>
        </w:tc>
        <w:tc>
          <w:tcPr>
            <w:tcW w:w="1350" w:type="dxa"/>
            <w:tcBorders>
              <w:top w:val="single" w:sz="4" w:space="0" w:color="auto"/>
              <w:left w:val="single" w:sz="4" w:space="0" w:color="auto"/>
              <w:bottom w:val="single" w:sz="4" w:space="0" w:color="auto"/>
              <w:right w:val="single" w:sz="4" w:space="0" w:color="auto"/>
            </w:tcBorders>
          </w:tcPr>
          <w:p w:rsidR="00B80D76" w:rsidRPr="0031533C" w:rsidRDefault="00B80D76" w:rsidP="009444EA">
            <w:pPr>
              <w:spacing w:line="240" w:lineRule="auto"/>
              <w:jc w:val="center"/>
              <w:rPr>
                <w:rFonts w:cs="Arial"/>
                <w:szCs w:val="22"/>
                <w:lang w:eastAsia="ja-JP"/>
              </w:rPr>
            </w:pPr>
            <w:r>
              <w:rPr>
                <w:rFonts w:cs="Arial"/>
                <w:szCs w:val="22"/>
                <w:lang w:eastAsia="ja-JP"/>
              </w:rPr>
              <w:t>Y</w:t>
            </w:r>
          </w:p>
        </w:tc>
      </w:tr>
      <w:tr w:rsidR="00B80D76" w:rsidRPr="00A201CB" w:rsidDel="00233A45" w:rsidTr="009444EA">
        <w:trPr>
          <w:trHeight w:val="308"/>
          <w:del w:id="32" w:author="jmassud" w:date="2012-05-03T13:27:00Z"/>
        </w:trPr>
        <w:tc>
          <w:tcPr>
            <w:tcW w:w="2250" w:type="dxa"/>
            <w:tcBorders>
              <w:top w:val="nil"/>
              <w:left w:val="single" w:sz="4" w:space="0" w:color="auto"/>
              <w:bottom w:val="single" w:sz="4" w:space="0" w:color="auto"/>
              <w:right w:val="single" w:sz="4" w:space="0" w:color="auto"/>
            </w:tcBorders>
          </w:tcPr>
          <w:p w:rsidR="00202AC5" w:rsidDel="00233A45" w:rsidRDefault="00B80D76" w:rsidP="009444EA">
            <w:pPr>
              <w:spacing w:line="240" w:lineRule="auto"/>
              <w:rPr>
                <w:del w:id="33" w:author="jmassud" w:date="2012-05-03T13:27:00Z"/>
                <w:rFonts w:cs="Arial"/>
                <w:color w:val="000000"/>
                <w:szCs w:val="22"/>
                <w:lang w:eastAsia="ja-JP"/>
              </w:rPr>
            </w:pPr>
            <w:del w:id="34" w:author="jmassud" w:date="2012-05-03T13:27:00Z">
              <w:r w:rsidRPr="0031533C" w:rsidDel="00233A45">
                <w:rPr>
                  <w:rFonts w:cs="Arial"/>
                  <w:color w:val="000000"/>
                  <w:szCs w:val="22"/>
                  <w:lang w:eastAsia="ja-JP"/>
                </w:rPr>
                <w:delText>Vanina Delobelle</w:delText>
              </w:r>
            </w:del>
          </w:p>
        </w:tc>
        <w:tc>
          <w:tcPr>
            <w:tcW w:w="3168" w:type="dxa"/>
            <w:tcBorders>
              <w:top w:val="nil"/>
              <w:left w:val="nil"/>
              <w:bottom w:val="single" w:sz="4" w:space="0" w:color="auto"/>
              <w:right w:val="single" w:sz="4" w:space="0" w:color="auto"/>
            </w:tcBorders>
          </w:tcPr>
          <w:p w:rsidR="00202AC5" w:rsidDel="00233A45" w:rsidRDefault="00B80D76" w:rsidP="007409FE">
            <w:pPr>
              <w:spacing w:line="240" w:lineRule="auto"/>
              <w:jc w:val="left"/>
              <w:rPr>
                <w:del w:id="35" w:author="jmassud" w:date="2012-05-03T13:27:00Z"/>
                <w:rFonts w:cs="Arial"/>
                <w:szCs w:val="22"/>
                <w:lang w:eastAsia="ja-JP"/>
              </w:rPr>
            </w:pPr>
            <w:del w:id="36" w:author="jmassud" w:date="2012-05-03T13:27:00Z">
              <w:r w:rsidRPr="0031533C" w:rsidDel="00233A45">
                <w:rPr>
                  <w:rFonts w:cs="Arial"/>
                  <w:szCs w:val="22"/>
                  <w:lang w:eastAsia="ja-JP"/>
                </w:rPr>
                <w:delText>Dir, E-commerce Product M</w:delText>
              </w:r>
              <w:r w:rsidRPr="00F665E9" w:rsidDel="00233A45">
                <w:rPr>
                  <w:rFonts w:cs="Arial"/>
                  <w:szCs w:val="22"/>
                  <w:lang w:eastAsia="ja-JP"/>
                </w:rPr>
                <w:delText>gr</w:delText>
              </w:r>
              <w:r w:rsidDel="00233A45">
                <w:rPr>
                  <w:rFonts w:cs="Arial"/>
                  <w:szCs w:val="22"/>
                  <w:lang w:eastAsia="ja-JP"/>
                </w:rPr>
                <w:delText xml:space="preserve"> </w:delText>
              </w:r>
              <w:r w:rsidR="009444EA" w:rsidDel="00233A45">
                <w:rPr>
                  <w:rFonts w:cs="Arial"/>
                  <w:szCs w:val="22"/>
                  <w:lang w:eastAsia="ja-JP"/>
                </w:rPr>
                <w:delText xml:space="preserve"> </w:delText>
              </w:r>
            </w:del>
          </w:p>
        </w:tc>
        <w:tc>
          <w:tcPr>
            <w:tcW w:w="2430" w:type="dxa"/>
            <w:tcBorders>
              <w:top w:val="single" w:sz="4" w:space="0" w:color="auto"/>
              <w:left w:val="single" w:sz="4" w:space="0" w:color="auto"/>
              <w:bottom w:val="single" w:sz="4" w:space="0" w:color="auto"/>
              <w:right w:val="single" w:sz="4" w:space="0" w:color="auto"/>
            </w:tcBorders>
          </w:tcPr>
          <w:p w:rsidR="00202AC5" w:rsidRPr="008579F9" w:rsidDel="00233A45" w:rsidRDefault="00360362" w:rsidP="009444EA">
            <w:pPr>
              <w:spacing w:line="240" w:lineRule="auto"/>
              <w:jc w:val="left"/>
              <w:rPr>
                <w:del w:id="37" w:author="jmassud" w:date="2012-05-03T13:27:00Z"/>
                <w:rFonts w:cs="Arial"/>
                <w:sz w:val="20"/>
                <w:szCs w:val="20"/>
                <w:lang w:eastAsia="ja-JP"/>
              </w:rPr>
            </w:pPr>
            <w:del w:id="38" w:author="jmassud" w:date="2012-05-03T13:27:00Z">
              <w:r w:rsidDel="00233A45">
                <w:fldChar w:fldCharType="begin"/>
              </w:r>
              <w:r w:rsidR="008A4426" w:rsidDel="00233A45">
                <w:delInstrText>HYPERLINK "mailto:vdelobelle@searshc.com"</w:delInstrText>
              </w:r>
              <w:r w:rsidDel="00233A45">
                <w:fldChar w:fldCharType="separate"/>
              </w:r>
              <w:r w:rsidR="00A22EB9" w:rsidRPr="008579F9" w:rsidDel="00233A45">
                <w:rPr>
                  <w:rStyle w:val="Hyperlink"/>
                  <w:rFonts w:cs="Arial"/>
                  <w:sz w:val="20"/>
                  <w:szCs w:val="20"/>
                  <w:lang w:eastAsia="ja-JP"/>
                </w:rPr>
                <w:delText>vdelobelle@searshc.com</w:delText>
              </w:r>
              <w:r w:rsidDel="00233A45">
                <w:fldChar w:fldCharType="end"/>
              </w:r>
            </w:del>
          </w:p>
        </w:tc>
        <w:tc>
          <w:tcPr>
            <w:tcW w:w="1350" w:type="dxa"/>
            <w:tcBorders>
              <w:top w:val="single" w:sz="4" w:space="0" w:color="auto"/>
              <w:left w:val="single" w:sz="4" w:space="0" w:color="auto"/>
              <w:bottom w:val="single" w:sz="4" w:space="0" w:color="auto"/>
              <w:right w:val="single" w:sz="4" w:space="0" w:color="auto"/>
            </w:tcBorders>
          </w:tcPr>
          <w:p w:rsidR="00202AC5" w:rsidDel="00233A45" w:rsidRDefault="00B80D76" w:rsidP="009444EA">
            <w:pPr>
              <w:spacing w:line="240" w:lineRule="auto"/>
              <w:jc w:val="center"/>
              <w:rPr>
                <w:del w:id="39" w:author="jmassud" w:date="2012-05-03T13:27:00Z"/>
                <w:rFonts w:cs="Arial"/>
                <w:szCs w:val="22"/>
                <w:lang w:eastAsia="ja-JP"/>
              </w:rPr>
            </w:pPr>
            <w:del w:id="40" w:author="jmassud" w:date="2012-05-03T13:27:00Z">
              <w:r w:rsidRPr="0031533C" w:rsidDel="00233A45">
                <w:rPr>
                  <w:rFonts w:cs="Arial"/>
                  <w:szCs w:val="22"/>
                  <w:lang w:eastAsia="ja-JP"/>
                </w:rPr>
                <w:delText>Y</w:delText>
              </w:r>
            </w:del>
          </w:p>
        </w:tc>
      </w:tr>
      <w:tr w:rsidR="007409FE" w:rsidRPr="00A201CB" w:rsidTr="009444EA">
        <w:trPr>
          <w:trHeight w:val="308"/>
        </w:trPr>
        <w:tc>
          <w:tcPr>
            <w:tcW w:w="2250" w:type="dxa"/>
            <w:tcBorders>
              <w:top w:val="single" w:sz="4" w:space="0" w:color="auto"/>
              <w:left w:val="single" w:sz="4" w:space="0" w:color="auto"/>
              <w:bottom w:val="single" w:sz="4" w:space="0" w:color="auto"/>
              <w:right w:val="single" w:sz="4" w:space="0" w:color="auto"/>
            </w:tcBorders>
          </w:tcPr>
          <w:p w:rsidR="007409FE" w:rsidRPr="00214F88" w:rsidRDefault="007409FE" w:rsidP="007409FE">
            <w:pPr>
              <w:spacing w:line="240" w:lineRule="auto"/>
              <w:rPr>
                <w:rFonts w:asciiTheme="minorHAnsi" w:hAnsiTheme="minorHAnsi" w:cs="Arial"/>
                <w:color w:val="000000"/>
                <w:szCs w:val="22"/>
                <w:lang w:eastAsia="ja-JP"/>
              </w:rPr>
            </w:pPr>
            <w:r w:rsidRPr="00214F88">
              <w:rPr>
                <w:rFonts w:asciiTheme="minorHAnsi" w:hAnsiTheme="minorHAnsi" w:cs="Arial"/>
                <w:szCs w:val="22"/>
              </w:rPr>
              <w:t>Don Fotsch</w:t>
            </w:r>
          </w:p>
        </w:tc>
        <w:tc>
          <w:tcPr>
            <w:tcW w:w="3168" w:type="dxa"/>
            <w:tcBorders>
              <w:top w:val="single" w:sz="4" w:space="0" w:color="auto"/>
              <w:left w:val="nil"/>
              <w:bottom w:val="single" w:sz="4" w:space="0" w:color="auto"/>
              <w:right w:val="single" w:sz="4" w:space="0" w:color="auto"/>
            </w:tcBorders>
          </w:tcPr>
          <w:p w:rsidR="007409FE" w:rsidRPr="00214F88" w:rsidRDefault="007409FE" w:rsidP="009444EA">
            <w:pPr>
              <w:spacing w:line="240" w:lineRule="auto"/>
              <w:jc w:val="left"/>
              <w:rPr>
                <w:rFonts w:asciiTheme="minorHAnsi" w:hAnsiTheme="minorHAnsi" w:cs="Arial"/>
                <w:szCs w:val="22"/>
                <w:lang w:eastAsia="ja-JP"/>
              </w:rPr>
            </w:pPr>
            <w:r w:rsidRPr="00214F88">
              <w:rPr>
                <w:rFonts w:asciiTheme="minorHAnsi" w:hAnsiTheme="minorHAnsi" w:cs="Arial"/>
                <w:szCs w:val="22"/>
              </w:rPr>
              <w:t>VP Customer Experience (Sponsor)</w:t>
            </w:r>
          </w:p>
        </w:tc>
        <w:tc>
          <w:tcPr>
            <w:tcW w:w="2430" w:type="dxa"/>
            <w:tcBorders>
              <w:top w:val="single" w:sz="4" w:space="0" w:color="auto"/>
              <w:left w:val="single" w:sz="4" w:space="0" w:color="auto"/>
              <w:bottom w:val="single" w:sz="4" w:space="0" w:color="auto"/>
              <w:right w:val="single" w:sz="4" w:space="0" w:color="auto"/>
            </w:tcBorders>
          </w:tcPr>
          <w:p w:rsidR="007409FE" w:rsidRPr="008579F9" w:rsidRDefault="00360362" w:rsidP="009444EA">
            <w:pPr>
              <w:spacing w:line="240" w:lineRule="auto"/>
              <w:jc w:val="left"/>
              <w:rPr>
                <w:rFonts w:asciiTheme="minorHAnsi" w:hAnsiTheme="minorHAnsi"/>
                <w:sz w:val="20"/>
                <w:szCs w:val="20"/>
              </w:rPr>
            </w:pPr>
            <w:hyperlink r:id="rId17" w:history="1">
              <w:r w:rsidR="008579F9" w:rsidRPr="00C8774B">
                <w:rPr>
                  <w:rStyle w:val="Hyperlink"/>
                  <w:rFonts w:asciiTheme="minorHAnsi" w:hAnsiTheme="minorHAnsi"/>
                  <w:sz w:val="20"/>
                  <w:szCs w:val="20"/>
                </w:rPr>
                <w:t>Don.fotsch@searshc.com</w:t>
              </w:r>
            </w:hyperlink>
            <w:r w:rsidR="008579F9">
              <w:rPr>
                <w:rFonts w:asciiTheme="minorHAnsi" w:hAnsiTheme="minorHAnsi"/>
                <w:sz w:val="20"/>
                <w:szCs w:val="20"/>
              </w:rPr>
              <w:t xml:space="preserve"> </w:t>
            </w:r>
          </w:p>
        </w:tc>
        <w:tc>
          <w:tcPr>
            <w:tcW w:w="1350" w:type="dxa"/>
            <w:tcBorders>
              <w:top w:val="single" w:sz="4" w:space="0" w:color="auto"/>
              <w:left w:val="single" w:sz="4" w:space="0" w:color="auto"/>
              <w:bottom w:val="single" w:sz="4" w:space="0" w:color="auto"/>
              <w:right w:val="single" w:sz="4" w:space="0" w:color="auto"/>
            </w:tcBorders>
          </w:tcPr>
          <w:p w:rsidR="007409FE" w:rsidRPr="007409FE" w:rsidRDefault="007409FE" w:rsidP="009444EA">
            <w:pPr>
              <w:spacing w:line="240" w:lineRule="auto"/>
              <w:jc w:val="center"/>
              <w:rPr>
                <w:rFonts w:asciiTheme="minorHAnsi" w:hAnsiTheme="minorHAnsi" w:cs="Arial"/>
                <w:szCs w:val="22"/>
                <w:lang w:eastAsia="ja-JP"/>
              </w:rPr>
            </w:pPr>
            <w:r w:rsidRPr="007409FE">
              <w:rPr>
                <w:rFonts w:asciiTheme="minorHAnsi" w:hAnsiTheme="minorHAnsi" w:cs="Arial"/>
                <w:szCs w:val="22"/>
                <w:lang w:eastAsia="ja-JP"/>
              </w:rPr>
              <w:t>Y</w:t>
            </w:r>
          </w:p>
        </w:tc>
      </w:tr>
    </w:tbl>
    <w:p w:rsidR="006B2BAE" w:rsidRDefault="009444EA" w:rsidP="00E44C25">
      <w:pPr>
        <w:rPr>
          <w:highlight w:val="yellow"/>
        </w:rPr>
      </w:pPr>
      <w:r>
        <w:rPr>
          <w:rFonts w:ascii="Arial" w:hAnsi="Arial" w:cs="Arial"/>
          <w:sz w:val="28"/>
        </w:rPr>
        <w:br w:type="textWrapping" w:clear="all"/>
      </w:r>
    </w:p>
    <w:p w:rsidR="00152B94" w:rsidRPr="00152B94" w:rsidRDefault="00152B94" w:rsidP="00152B94">
      <w:pPr>
        <w:rPr>
          <w:highlight w:val="yellow"/>
        </w:rPr>
      </w:pPr>
    </w:p>
    <w:p w:rsidR="00100DE2" w:rsidRPr="00E41FED" w:rsidRDefault="007A688D" w:rsidP="00BB2154">
      <w:pPr>
        <w:pStyle w:val="Heading2"/>
        <w:numPr>
          <w:ilvl w:val="0"/>
          <w:numId w:val="3"/>
        </w:numPr>
        <w:shd w:val="pct20" w:color="auto" w:fill="auto"/>
        <w:tabs>
          <w:tab w:val="clear" w:pos="1152"/>
          <w:tab w:val="num" w:pos="270"/>
        </w:tabs>
        <w:spacing w:before="0"/>
        <w:ind w:left="270" w:hanging="270"/>
        <w:rPr>
          <w:rFonts w:cs="Arial"/>
          <w:sz w:val="28"/>
        </w:rPr>
      </w:pPr>
      <w:bookmarkStart w:id="41" w:name="_Toc137553479"/>
      <w:bookmarkStart w:id="42" w:name="_Toc137614743"/>
      <w:bookmarkStart w:id="43" w:name="_Toc137615377"/>
      <w:bookmarkStart w:id="44" w:name="_Toc323813652"/>
      <w:bookmarkEnd w:id="41"/>
      <w:bookmarkEnd w:id="42"/>
      <w:bookmarkEnd w:id="43"/>
      <w:r w:rsidRPr="00E41FED">
        <w:rPr>
          <w:rFonts w:cs="Arial"/>
          <w:sz w:val="28"/>
        </w:rPr>
        <w:t>Pr</w:t>
      </w:r>
      <w:r>
        <w:rPr>
          <w:rFonts w:cs="Arial"/>
          <w:sz w:val="28"/>
        </w:rPr>
        <w:t>oduct</w:t>
      </w:r>
      <w:r w:rsidRPr="00E41FED">
        <w:rPr>
          <w:rFonts w:cs="Arial"/>
          <w:sz w:val="28"/>
        </w:rPr>
        <w:t xml:space="preserve"> </w:t>
      </w:r>
      <w:r w:rsidR="00100DE2" w:rsidRPr="00E41FED">
        <w:rPr>
          <w:rFonts w:cs="Arial"/>
          <w:sz w:val="28"/>
        </w:rPr>
        <w:t>Overview</w:t>
      </w:r>
      <w:bookmarkEnd w:id="44"/>
    </w:p>
    <w:p w:rsidR="008353A3" w:rsidRDefault="00D456E3" w:rsidP="008353A3">
      <w:pPr>
        <w:pStyle w:val="Heading2"/>
      </w:pPr>
      <w:bookmarkStart w:id="45" w:name="_Toc323813653"/>
      <w:r>
        <w:t>Mission</w:t>
      </w:r>
      <w:bookmarkEnd w:id="45"/>
    </w:p>
    <w:p w:rsidR="00214F88" w:rsidRDefault="00214F88" w:rsidP="00214F88">
      <w:pPr>
        <w:ind w:left="720"/>
      </w:pPr>
      <w:r w:rsidRPr="00EF22BB">
        <w:t>To provide an online</w:t>
      </w:r>
      <w:ins w:id="46" w:author="jmassud" w:date="2012-05-03T10:33:00Z">
        <w:r w:rsidR="00CF4F1C">
          <w:t xml:space="preserve"> social support</w:t>
        </w:r>
      </w:ins>
      <w:r w:rsidRPr="00EF22BB">
        <w:t xml:space="preserve"> community that replicates in-pers</w:t>
      </w:r>
      <w:r>
        <w:t>on interaction and conversation so that c</w:t>
      </w:r>
      <w:r w:rsidRPr="00EF22BB">
        <w:t xml:space="preserve">ustomers and prospective customers access information, </w:t>
      </w:r>
      <w:del w:id="47" w:author="jmassud" w:date="2012-05-03T10:33:00Z">
        <w:r w:rsidRPr="00EF22BB" w:rsidDel="00CF4F1C">
          <w:delText>advice and tips around categories of interest from</w:delText>
        </w:r>
      </w:del>
      <w:ins w:id="48" w:author="jmassud" w:date="2012-05-03T10:33:00Z">
        <w:r w:rsidR="00CF4F1C">
          <w:t>customer service and expert advice from</w:t>
        </w:r>
      </w:ins>
      <w:r w:rsidRPr="00EF22BB">
        <w:t xml:space="preserve"> SHC associates, vendors and fellow members while providing invaluable feedback and customer behavior understanding to SHC.</w:t>
      </w:r>
    </w:p>
    <w:p w:rsidR="00D456E3" w:rsidRDefault="00D456E3" w:rsidP="008353A3">
      <w:pPr>
        <w:pStyle w:val="Heading2"/>
      </w:pPr>
      <w:bookmarkStart w:id="49" w:name="_Toc323813654"/>
      <w:r>
        <w:t>Strategy</w:t>
      </w:r>
      <w:bookmarkEnd w:id="49"/>
    </w:p>
    <w:p w:rsidR="00214F88" w:rsidRDefault="00214F88" w:rsidP="00855BFA">
      <w:pPr>
        <w:pStyle w:val="ListParagraph"/>
        <w:numPr>
          <w:ilvl w:val="0"/>
          <w:numId w:val="14"/>
        </w:numPr>
      </w:pPr>
      <w:del w:id="50" w:author="jmassud" w:date="2012-05-03T10:33:00Z">
        <w:r w:rsidRPr="00EF22BB" w:rsidDel="00CF4F1C">
          <w:delText>Provide a meaningful experience for members</w:delText>
        </w:r>
      </w:del>
      <w:ins w:id="51" w:author="jmassud" w:date="2012-05-03T10:33:00Z">
        <w:r w:rsidR="00CF4F1C">
          <w:t>Provide an online social support platform</w:t>
        </w:r>
      </w:ins>
    </w:p>
    <w:p w:rsidR="00214F88" w:rsidDel="00CF4F1C" w:rsidRDefault="00214F88" w:rsidP="00855BFA">
      <w:pPr>
        <w:pStyle w:val="ListParagraph"/>
        <w:numPr>
          <w:ilvl w:val="0"/>
          <w:numId w:val="14"/>
        </w:numPr>
        <w:rPr>
          <w:del w:id="52" w:author="jmassud" w:date="2012-05-03T10:33:00Z"/>
        </w:rPr>
      </w:pPr>
      <w:del w:id="53" w:author="jmassud" w:date="2012-05-03T10:33:00Z">
        <w:r w:rsidRPr="00EF22BB" w:rsidDel="00CF4F1C">
          <w:delText>Integrate Brand Strategies Where Applicable</w:delText>
        </w:r>
      </w:del>
    </w:p>
    <w:p w:rsidR="00214F88" w:rsidRDefault="00214F88" w:rsidP="00855BFA">
      <w:pPr>
        <w:pStyle w:val="ListParagraph"/>
        <w:numPr>
          <w:ilvl w:val="0"/>
          <w:numId w:val="14"/>
        </w:numPr>
      </w:pPr>
      <w:r w:rsidRPr="00EF22BB">
        <w:t>Strengthen Customer Engagement</w:t>
      </w:r>
    </w:p>
    <w:p w:rsidR="00214F88" w:rsidDel="00CF4F1C" w:rsidRDefault="00214F88" w:rsidP="00855BFA">
      <w:pPr>
        <w:pStyle w:val="ListParagraph"/>
        <w:numPr>
          <w:ilvl w:val="0"/>
          <w:numId w:val="14"/>
        </w:numPr>
        <w:rPr>
          <w:del w:id="54" w:author="jmassud" w:date="2012-05-03T10:33:00Z"/>
        </w:rPr>
      </w:pPr>
      <w:del w:id="55" w:author="jmassud" w:date="2012-05-03T10:33:00Z">
        <w:r w:rsidRPr="00EF22BB" w:rsidDel="00CF4F1C">
          <w:delText>Provide multiple ways to participate in the community</w:delText>
        </w:r>
      </w:del>
    </w:p>
    <w:p w:rsidR="00214F88" w:rsidRDefault="00214F88" w:rsidP="00855BFA">
      <w:pPr>
        <w:pStyle w:val="ListParagraph"/>
        <w:numPr>
          <w:ilvl w:val="0"/>
          <w:numId w:val="14"/>
        </w:numPr>
      </w:pPr>
      <w:r w:rsidRPr="00EF22BB">
        <w:t>Leverage community feedback and insights</w:t>
      </w:r>
    </w:p>
    <w:p w:rsidR="00E967B5" w:rsidRDefault="00D456E3" w:rsidP="00E967B5">
      <w:pPr>
        <w:pStyle w:val="Heading2"/>
      </w:pPr>
      <w:bookmarkStart w:id="56" w:name="_Toc323813655"/>
      <w:r>
        <w:t>Objectives</w:t>
      </w:r>
      <w:bookmarkEnd w:id="56"/>
    </w:p>
    <w:p w:rsidR="00A8620D" w:rsidRDefault="00A8620D" w:rsidP="00855BFA">
      <w:pPr>
        <w:pStyle w:val="ListParagraph"/>
        <w:numPr>
          <w:ilvl w:val="0"/>
          <w:numId w:val="17"/>
        </w:numPr>
      </w:pPr>
      <w:r>
        <w:t xml:space="preserve">Deliver Phase 1 release of Communities by End of </w:t>
      </w:r>
      <w:del w:id="57" w:author="jmassud" w:date="2012-05-03T10:34:00Z">
        <w:r w:rsidR="0003022D" w:rsidDel="00CF4F1C">
          <w:delText>May</w:delText>
        </w:r>
        <w:r w:rsidRPr="00FD4AB2" w:rsidDel="00CF4F1C">
          <w:delText xml:space="preserve"> 2012</w:delText>
        </w:r>
      </w:del>
      <w:ins w:id="58" w:author="jmassud" w:date="2012-05-03T10:34:00Z">
        <w:r w:rsidR="00CF4F1C">
          <w:t>August 29,2012</w:t>
        </w:r>
      </w:ins>
      <w:r>
        <w:t xml:space="preserve"> to migrate Communities and Reviews off of the Viewpoints platform. </w:t>
      </w:r>
    </w:p>
    <w:p w:rsidR="00A8620D" w:rsidRDefault="00A8620D" w:rsidP="00855BFA">
      <w:pPr>
        <w:pStyle w:val="ListParagraph"/>
        <w:numPr>
          <w:ilvl w:val="0"/>
          <w:numId w:val="17"/>
        </w:numPr>
      </w:pPr>
      <w:r>
        <w:t>Deliver Phase 2 relea</w:t>
      </w:r>
      <w:r w:rsidR="00210F62">
        <w:t>se</w:t>
      </w:r>
      <w:del w:id="59" w:author="jmassud" w:date="2012-05-03T10:34:00Z">
        <w:r w:rsidR="00210F62" w:rsidDel="00CF4F1C">
          <w:delText xml:space="preserve"> of Communities by End of </w:delText>
        </w:r>
        <w:r w:rsidR="000C0B51" w:rsidDel="00CF4F1C">
          <w:delText>August</w:delText>
        </w:r>
        <w:r w:rsidDel="00CF4F1C">
          <w:delText xml:space="preserve"> 2012</w:delText>
        </w:r>
        <w:r w:rsidR="0003022D" w:rsidDel="00CF4F1C">
          <w:delText xml:space="preserve">. </w:delText>
        </w:r>
      </w:del>
      <w:ins w:id="60" w:author="jmassud" w:date="2012-05-03T10:34:00Z">
        <w:r w:rsidR="00CF4F1C">
          <w:t xml:space="preserve"> </w:t>
        </w:r>
      </w:ins>
      <w:ins w:id="61" w:author="jmassud" w:date="2012-05-03T10:35:00Z">
        <w:r w:rsidR="00CF4F1C">
          <w:t>of</w:t>
        </w:r>
      </w:ins>
      <w:ins w:id="62" w:author="jmassud" w:date="2012-05-03T10:34:00Z">
        <w:r w:rsidR="00CF4F1C">
          <w:t xml:space="preserve"> additional functionality in two week iterations beginning August 29, 2012 through October 30, 2012. </w:t>
        </w:r>
      </w:ins>
    </w:p>
    <w:p w:rsidR="00214F88" w:rsidRPr="00214F88" w:rsidRDefault="00214F88" w:rsidP="00214F88">
      <w:pPr>
        <w:ind w:left="720"/>
      </w:pPr>
    </w:p>
    <w:p w:rsidR="00186D8E" w:rsidRPr="00D456E3" w:rsidRDefault="00186D8E" w:rsidP="00D456E3">
      <w:pPr>
        <w:pStyle w:val="Heading2"/>
        <w:rPr>
          <w:sz w:val="24"/>
        </w:rPr>
      </w:pPr>
      <w:bookmarkStart w:id="63" w:name="_Toc323813656"/>
      <w:r>
        <w:t>Guiding Principles</w:t>
      </w:r>
      <w:bookmarkEnd w:id="63"/>
    </w:p>
    <w:p w:rsidR="00214F88" w:rsidRDefault="00214F88" w:rsidP="006F2404">
      <w:pPr>
        <w:ind w:left="720"/>
      </w:pPr>
      <w:r>
        <w:t xml:space="preserve">To </w:t>
      </w:r>
      <w:ins w:id="64" w:author="jmassud" w:date="2012-05-03T10:43:00Z">
        <w:r w:rsidR="0004448C">
          <w:t xml:space="preserve">be the leader in online social support communities and delight our customers through every touchpoint.  </w:t>
        </w:r>
      </w:ins>
      <w:del w:id="65" w:author="jmassud" w:date="2012-05-03T10:43:00Z">
        <w:r w:rsidRPr="00214F88" w:rsidDel="0004448C">
          <w:delText>empower our members, by ongoing engagement with them throughout the Social landscape, to create a confluence of lifelong brand ambassadors.</w:delText>
        </w:r>
      </w:del>
    </w:p>
    <w:p w:rsidR="006F2404" w:rsidRPr="00214F88" w:rsidRDefault="006F2404" w:rsidP="006F2404">
      <w:pPr>
        <w:ind w:left="720"/>
        <w:rPr>
          <w:b/>
        </w:rPr>
      </w:pPr>
    </w:p>
    <w:p w:rsidR="00214F88" w:rsidRPr="00EF22BB" w:rsidRDefault="00214F88" w:rsidP="00FD035C">
      <w:pPr>
        <w:ind w:left="720" w:firstLine="360"/>
        <w:rPr>
          <w:b/>
          <w:bCs/>
        </w:rPr>
      </w:pPr>
      <w:r>
        <w:rPr>
          <w:b/>
          <w:bCs/>
        </w:rPr>
        <w:t>1. For Customers:</w:t>
      </w:r>
    </w:p>
    <w:p w:rsidR="00214F88" w:rsidRDefault="00214F88" w:rsidP="00855BFA">
      <w:pPr>
        <w:pStyle w:val="ListParagraph"/>
        <w:numPr>
          <w:ilvl w:val="0"/>
          <w:numId w:val="15"/>
        </w:numPr>
        <w:ind w:left="1440"/>
      </w:pPr>
      <w:r w:rsidRPr="00EF22BB">
        <w:lastRenderedPageBreak/>
        <w:t xml:space="preserve">to connect with SHC, product experts and enthusiasts: </w:t>
      </w:r>
      <w:del w:id="66" w:author="jmassud" w:date="2012-05-03T10:44:00Z">
        <w:r w:rsidRPr="00EF22BB" w:rsidDel="0004448C">
          <w:delText xml:space="preserve">post ideas, </w:delText>
        </w:r>
      </w:del>
      <w:r w:rsidRPr="00EF22BB">
        <w:t>ask questions, share advice</w:t>
      </w:r>
      <w:ins w:id="67" w:author="jmassud" w:date="2012-05-03T10:44:00Z">
        <w:r w:rsidR="0004448C">
          <w:t xml:space="preserve"> and feedback</w:t>
        </w:r>
      </w:ins>
      <w:r w:rsidRPr="00EF22BB">
        <w:t xml:space="preserve">, </w:t>
      </w:r>
      <w:del w:id="68" w:author="jmassud" w:date="2012-05-03T10:44:00Z">
        <w:r w:rsidRPr="00EF22BB" w:rsidDel="0004448C">
          <w:delText>make connections</w:delText>
        </w:r>
      </w:del>
      <w:ins w:id="69" w:author="jmassud" w:date="2012-05-03T10:44:00Z">
        <w:r w:rsidR="0004448C">
          <w:t>receive answers</w:t>
        </w:r>
      </w:ins>
    </w:p>
    <w:p w:rsidR="00214F88" w:rsidRDefault="00214F88" w:rsidP="00855BFA">
      <w:pPr>
        <w:pStyle w:val="ListParagraph"/>
        <w:numPr>
          <w:ilvl w:val="0"/>
          <w:numId w:val="15"/>
        </w:numPr>
        <w:ind w:left="1440"/>
      </w:pPr>
      <w:r w:rsidRPr="00EF22BB">
        <w:t>to be heard, to be helped, to receive excellent customer care</w:t>
      </w:r>
    </w:p>
    <w:p w:rsidR="00214F88" w:rsidDel="0004448C" w:rsidRDefault="00214F88" w:rsidP="00855BFA">
      <w:pPr>
        <w:pStyle w:val="ListParagraph"/>
        <w:numPr>
          <w:ilvl w:val="0"/>
          <w:numId w:val="15"/>
        </w:numPr>
        <w:ind w:left="1440"/>
        <w:rPr>
          <w:del w:id="70" w:author="jmassud" w:date="2012-05-03T10:44:00Z"/>
        </w:rPr>
      </w:pPr>
      <w:del w:id="71" w:author="jmassud" w:date="2012-05-03T10:44:00Z">
        <w:r w:rsidRPr="00EF22BB" w:rsidDel="0004448C">
          <w:delText>to be the first to know: deals, promotions, upcoming products, etc.</w:delText>
        </w:r>
      </w:del>
    </w:p>
    <w:p w:rsidR="00214F88" w:rsidDel="0004448C" w:rsidRDefault="00214F88" w:rsidP="00855BFA">
      <w:pPr>
        <w:pStyle w:val="ListParagraph"/>
        <w:numPr>
          <w:ilvl w:val="0"/>
          <w:numId w:val="15"/>
        </w:numPr>
        <w:ind w:left="1440"/>
        <w:rPr>
          <w:del w:id="72" w:author="jmassud" w:date="2012-05-03T10:44:00Z"/>
        </w:rPr>
      </w:pPr>
      <w:del w:id="73" w:author="jmassud" w:date="2012-05-03T10:44:00Z">
        <w:r w:rsidRPr="00EF22BB" w:rsidDel="0004448C">
          <w:delText>to participate in contests and games.</w:delText>
        </w:r>
      </w:del>
    </w:p>
    <w:p w:rsidR="00214F88" w:rsidDel="0004448C" w:rsidRDefault="00214F88" w:rsidP="00855BFA">
      <w:pPr>
        <w:pStyle w:val="ListParagraph"/>
        <w:numPr>
          <w:ilvl w:val="0"/>
          <w:numId w:val="15"/>
        </w:numPr>
        <w:ind w:left="1440"/>
        <w:rPr>
          <w:del w:id="74" w:author="jmassud" w:date="2012-05-03T10:44:00Z"/>
        </w:rPr>
      </w:pPr>
      <w:del w:id="75" w:author="jmassud" w:date="2012-05-03T10:44:00Z">
        <w:r w:rsidRPr="00EF22BB" w:rsidDel="0004448C">
          <w:delText>to get exclusive members-only benefits program</w:delText>
        </w:r>
      </w:del>
    </w:p>
    <w:p w:rsidR="00214F88" w:rsidRDefault="00214F88" w:rsidP="00855BFA">
      <w:pPr>
        <w:pStyle w:val="ListParagraph"/>
        <w:numPr>
          <w:ilvl w:val="0"/>
          <w:numId w:val="15"/>
        </w:numPr>
        <w:ind w:left="1440"/>
      </w:pPr>
      <w:r w:rsidRPr="00EF22BB">
        <w:t xml:space="preserve">to find Information: Guides, Articles, Blogs, </w:t>
      </w:r>
      <w:del w:id="76" w:author="jmassud" w:date="2012-05-03T10:44:00Z">
        <w:r w:rsidRPr="00EF22BB" w:rsidDel="0004448C">
          <w:delText xml:space="preserve">Recipes, </w:delText>
        </w:r>
      </w:del>
      <w:r w:rsidRPr="00EF22BB">
        <w:t xml:space="preserve">Videos, etc. </w:t>
      </w:r>
      <w:del w:id="77" w:author="jmassud" w:date="2012-05-03T10:44:00Z">
        <w:r w:rsidRPr="00EF22BB" w:rsidDel="0004448C">
          <w:delText>(both internally created and external feeds)</w:delText>
        </w:r>
      </w:del>
    </w:p>
    <w:p w:rsidR="00214F88" w:rsidDel="0004448C" w:rsidRDefault="00214F88" w:rsidP="00855BFA">
      <w:pPr>
        <w:pStyle w:val="ListParagraph"/>
        <w:numPr>
          <w:ilvl w:val="0"/>
          <w:numId w:val="15"/>
        </w:numPr>
        <w:ind w:left="1440"/>
        <w:rPr>
          <w:del w:id="78" w:author="jmassud" w:date="2012-05-03T10:44:00Z"/>
        </w:rPr>
      </w:pPr>
      <w:del w:id="79" w:author="jmassud" w:date="2012-05-03T10:44:00Z">
        <w:r w:rsidRPr="00EF22BB" w:rsidDel="0004448C">
          <w:delText>to get a customized experience according to their interests and likings</w:delText>
        </w:r>
      </w:del>
    </w:p>
    <w:p w:rsidR="00214F88" w:rsidDel="0004448C" w:rsidRDefault="00214F88" w:rsidP="00855BFA">
      <w:pPr>
        <w:pStyle w:val="ListParagraph"/>
        <w:numPr>
          <w:ilvl w:val="0"/>
          <w:numId w:val="15"/>
        </w:numPr>
        <w:ind w:left="1440"/>
        <w:rPr>
          <w:del w:id="80" w:author="jmassud" w:date="2012-05-03T10:44:00Z"/>
        </w:rPr>
      </w:pPr>
      <w:del w:id="81" w:author="jmassud" w:date="2012-05-03T10:44:00Z">
        <w:r w:rsidRPr="00EF22BB" w:rsidDel="0004448C">
          <w:delText>to join groups of common interests (book clubs, fitness clubs, DIY clubs, etc.)</w:delText>
        </w:r>
      </w:del>
    </w:p>
    <w:p w:rsidR="00214F88" w:rsidRPr="00EF22BB" w:rsidRDefault="00214F88" w:rsidP="00214F88">
      <w:pPr>
        <w:ind w:left="720"/>
      </w:pPr>
    </w:p>
    <w:p w:rsidR="00214F88" w:rsidRPr="00EF22BB" w:rsidRDefault="00214F88" w:rsidP="00FD035C">
      <w:pPr>
        <w:ind w:left="720" w:firstLine="360"/>
      </w:pPr>
      <w:r>
        <w:rPr>
          <w:b/>
          <w:bCs/>
        </w:rPr>
        <w:t>2.</w:t>
      </w:r>
      <w:r w:rsidR="00FD035C">
        <w:rPr>
          <w:b/>
          <w:bCs/>
        </w:rPr>
        <w:t xml:space="preserve"> </w:t>
      </w:r>
      <w:r>
        <w:rPr>
          <w:b/>
          <w:bCs/>
        </w:rPr>
        <w:t xml:space="preserve">For SHC: </w:t>
      </w:r>
    </w:p>
    <w:p w:rsidR="00214F88" w:rsidRDefault="00214F88" w:rsidP="00855BFA">
      <w:pPr>
        <w:pStyle w:val="ListParagraph"/>
        <w:numPr>
          <w:ilvl w:val="0"/>
          <w:numId w:val="16"/>
        </w:numPr>
        <w:ind w:left="1440"/>
        <w:rPr>
          <w:ins w:id="82" w:author="jmassud" w:date="2012-05-03T10:44:00Z"/>
        </w:rPr>
      </w:pPr>
      <w:r w:rsidRPr="00EF22BB">
        <w:t>a deeper engagement with our customers to create brand ambassadors</w:t>
      </w:r>
    </w:p>
    <w:p w:rsidR="0004448C" w:rsidRDefault="0004448C" w:rsidP="00855BFA">
      <w:pPr>
        <w:pStyle w:val="ListParagraph"/>
        <w:numPr>
          <w:ilvl w:val="0"/>
          <w:numId w:val="16"/>
        </w:numPr>
        <w:ind w:left="1440"/>
      </w:pPr>
      <w:ins w:id="83" w:author="jmassud" w:date="2012-05-03T10:44:00Z">
        <w:r>
          <w:t>reduce contact costs through digital interactions</w:t>
        </w:r>
      </w:ins>
    </w:p>
    <w:p w:rsidR="00214F88" w:rsidRDefault="00214F88" w:rsidP="00855BFA">
      <w:pPr>
        <w:pStyle w:val="ListParagraph"/>
        <w:numPr>
          <w:ilvl w:val="0"/>
          <w:numId w:val="16"/>
        </w:numPr>
        <w:ind w:left="1440"/>
      </w:pPr>
      <w:r w:rsidRPr="00EF22BB">
        <w:t>to drive conversion/sales by influencing, shaping, informing and enabling customer shopping behaviors and buying decisions</w:t>
      </w:r>
    </w:p>
    <w:p w:rsidR="00214F88" w:rsidDel="0004448C" w:rsidRDefault="00214F88" w:rsidP="00855BFA">
      <w:pPr>
        <w:pStyle w:val="ListParagraph"/>
        <w:numPr>
          <w:ilvl w:val="0"/>
          <w:numId w:val="16"/>
        </w:numPr>
        <w:ind w:left="1440"/>
        <w:rPr>
          <w:del w:id="84" w:author="jmassud" w:date="2012-05-03T10:45:00Z"/>
        </w:rPr>
      </w:pPr>
      <w:del w:id="85" w:author="jmassud" w:date="2012-05-03T10:45:00Z">
        <w:r w:rsidRPr="00EF22BB" w:rsidDel="0004448C">
          <w:delText>deeper psychographic, demographic and techno graphic insights</w:delText>
        </w:r>
      </w:del>
    </w:p>
    <w:p w:rsidR="00214F88" w:rsidRDefault="00214F88" w:rsidP="00855BFA">
      <w:pPr>
        <w:pStyle w:val="ListParagraph"/>
        <w:numPr>
          <w:ilvl w:val="0"/>
          <w:numId w:val="16"/>
        </w:numPr>
        <w:ind w:left="1440"/>
      </w:pPr>
      <w:r w:rsidRPr="00EF22BB">
        <w:t>ongoing feedback on our products and marketing initiatives</w:t>
      </w:r>
    </w:p>
    <w:p w:rsidR="00214F88" w:rsidRDefault="00214F88" w:rsidP="00855BFA">
      <w:pPr>
        <w:pStyle w:val="ListParagraph"/>
        <w:numPr>
          <w:ilvl w:val="0"/>
          <w:numId w:val="16"/>
        </w:numPr>
        <w:ind w:left="1440"/>
      </w:pPr>
      <w:r w:rsidRPr="00EF22BB">
        <w:t>valuable UGC which is optimized for SEO and is considered more reliable</w:t>
      </w:r>
    </w:p>
    <w:p w:rsidR="00214F88" w:rsidDel="0004448C" w:rsidRDefault="00214F88" w:rsidP="00855BFA">
      <w:pPr>
        <w:pStyle w:val="ListParagraph"/>
        <w:numPr>
          <w:ilvl w:val="0"/>
          <w:numId w:val="16"/>
        </w:numPr>
        <w:ind w:left="1440"/>
        <w:rPr>
          <w:del w:id="86" w:author="jmassud" w:date="2012-05-03T10:45:00Z"/>
        </w:rPr>
      </w:pPr>
      <w:del w:id="87" w:author="jmassud" w:date="2012-05-03T10:45:00Z">
        <w:r w:rsidRPr="00EF22BB" w:rsidDel="0004448C">
          <w:delText>to unify array of social presence into one seamless engaging experience</w:delText>
        </w:r>
      </w:del>
    </w:p>
    <w:p w:rsidR="00214F88" w:rsidRDefault="00214F88" w:rsidP="00855BFA">
      <w:pPr>
        <w:pStyle w:val="ListParagraph"/>
        <w:numPr>
          <w:ilvl w:val="0"/>
          <w:numId w:val="16"/>
        </w:numPr>
        <w:ind w:left="1440"/>
      </w:pPr>
      <w:r w:rsidRPr="00EF22BB">
        <w:t>to connect our customers with our brands, products and initiatives, to provide increased customer conversion and in turn increase lifetime value.</w:t>
      </w:r>
    </w:p>
    <w:p w:rsidR="009E567E" w:rsidRDefault="009E567E" w:rsidP="00E51AA1">
      <w:pPr>
        <w:rPr>
          <w:b/>
          <w:sz w:val="28"/>
          <w:szCs w:val="28"/>
        </w:rPr>
      </w:pPr>
    </w:p>
    <w:p w:rsidR="00186D8E" w:rsidRDefault="000F3640" w:rsidP="00186D8E">
      <w:pPr>
        <w:pStyle w:val="Heading2"/>
        <w:numPr>
          <w:ilvl w:val="0"/>
          <w:numId w:val="3"/>
        </w:numPr>
        <w:shd w:val="pct20" w:color="auto" w:fill="auto"/>
        <w:tabs>
          <w:tab w:val="clear" w:pos="1152"/>
          <w:tab w:val="num" w:pos="270"/>
        </w:tabs>
        <w:spacing w:before="0"/>
        <w:ind w:left="270" w:hanging="270"/>
        <w:rPr>
          <w:rFonts w:cs="Arial"/>
          <w:sz w:val="28"/>
        </w:rPr>
      </w:pPr>
      <w:bookmarkStart w:id="88" w:name="_Toc323813657"/>
      <w:r>
        <w:rPr>
          <w:rFonts w:cs="Arial"/>
          <w:sz w:val="28"/>
        </w:rPr>
        <w:t>Components and</w:t>
      </w:r>
      <w:r w:rsidR="002E6AFF">
        <w:rPr>
          <w:rFonts w:cs="Arial"/>
          <w:sz w:val="28"/>
        </w:rPr>
        <w:t xml:space="preserve"> Functional </w:t>
      </w:r>
      <w:r w:rsidR="00F30D0E">
        <w:rPr>
          <w:rFonts w:cs="Arial"/>
          <w:sz w:val="28"/>
        </w:rPr>
        <w:t>Requirements</w:t>
      </w:r>
      <w:bookmarkEnd w:id="88"/>
    </w:p>
    <w:p w:rsidR="00000000" w:rsidRDefault="0004448C">
      <w:pPr>
        <w:rPr>
          <w:ins w:id="89" w:author="jmassud" w:date="2012-05-03T10:45:00Z"/>
        </w:rPr>
        <w:pPrChange w:id="90" w:author="jmassud" w:date="2012-05-03T10:45:00Z">
          <w:pPr>
            <w:pStyle w:val="ListParagraph"/>
            <w:numPr>
              <w:numId w:val="3"/>
            </w:numPr>
            <w:tabs>
              <w:tab w:val="num" w:pos="1152"/>
            </w:tabs>
            <w:ind w:left="1152" w:hanging="432"/>
          </w:pPr>
        </w:pPrChange>
      </w:pPr>
      <w:bookmarkStart w:id="91" w:name="_Toc308433900"/>
      <w:ins w:id="92" w:author="jmassud" w:date="2012-05-03T10:45:00Z">
        <w:r>
          <w:t>User Roles</w:t>
        </w:r>
      </w:ins>
    </w:p>
    <w:tbl>
      <w:tblPr>
        <w:tblStyle w:val="LightGrid-Accent11"/>
        <w:tblW w:w="0" w:type="auto"/>
        <w:tblLook w:val="04A0"/>
      </w:tblPr>
      <w:tblGrid>
        <w:gridCol w:w="4923"/>
        <w:gridCol w:w="4923"/>
      </w:tblGrid>
      <w:tr w:rsidR="0004448C" w:rsidTr="00DC51EE">
        <w:trPr>
          <w:cnfStyle w:val="100000000000"/>
          <w:ins w:id="93" w:author="jmassud" w:date="2012-05-03T10:45:00Z"/>
        </w:trPr>
        <w:tc>
          <w:tcPr>
            <w:cnfStyle w:val="001000000000"/>
            <w:tcW w:w="4923" w:type="dxa"/>
          </w:tcPr>
          <w:p w:rsidR="0004448C" w:rsidRDefault="0004448C" w:rsidP="00DC51EE">
            <w:pPr>
              <w:rPr>
                <w:ins w:id="94" w:author="jmassud" w:date="2012-05-03T10:45:00Z"/>
              </w:rPr>
            </w:pPr>
            <w:ins w:id="95" w:author="jmassud" w:date="2012-05-03T10:45:00Z">
              <w:r>
                <w:t>User Role</w:t>
              </w:r>
            </w:ins>
          </w:p>
        </w:tc>
        <w:tc>
          <w:tcPr>
            <w:tcW w:w="4923" w:type="dxa"/>
          </w:tcPr>
          <w:p w:rsidR="0004448C" w:rsidRDefault="0004448C" w:rsidP="00DC51EE">
            <w:pPr>
              <w:cnfStyle w:val="100000000000"/>
              <w:rPr>
                <w:ins w:id="96" w:author="jmassud" w:date="2012-05-03T10:45:00Z"/>
              </w:rPr>
            </w:pPr>
            <w:ins w:id="97" w:author="jmassud" w:date="2012-05-03T10:45:00Z">
              <w:r>
                <w:t>Description</w:t>
              </w:r>
            </w:ins>
          </w:p>
        </w:tc>
      </w:tr>
      <w:tr w:rsidR="0004448C" w:rsidTr="00DC51EE">
        <w:trPr>
          <w:cnfStyle w:val="000000100000"/>
          <w:ins w:id="98" w:author="jmassud" w:date="2012-05-03T10:45:00Z"/>
        </w:trPr>
        <w:tc>
          <w:tcPr>
            <w:cnfStyle w:val="001000000000"/>
            <w:tcW w:w="4923" w:type="dxa"/>
          </w:tcPr>
          <w:p w:rsidR="0004448C" w:rsidRDefault="0004448C" w:rsidP="00DC51EE">
            <w:pPr>
              <w:rPr>
                <w:ins w:id="99" w:author="jmassud" w:date="2012-05-03T10:45:00Z"/>
              </w:rPr>
            </w:pPr>
            <w:ins w:id="100" w:author="jmassud" w:date="2012-05-03T10:45:00Z">
              <w:r>
                <w:t>Business</w:t>
              </w:r>
            </w:ins>
          </w:p>
        </w:tc>
        <w:tc>
          <w:tcPr>
            <w:tcW w:w="4923" w:type="dxa"/>
          </w:tcPr>
          <w:p w:rsidR="0004448C" w:rsidRDefault="0004448C" w:rsidP="00DC51EE">
            <w:pPr>
              <w:cnfStyle w:val="000000100000"/>
              <w:rPr>
                <w:ins w:id="101" w:author="jmassud" w:date="2012-05-03T10:45:00Z"/>
              </w:rPr>
            </w:pPr>
            <w:ins w:id="102" w:author="jmassud" w:date="2012-05-03T10:45:00Z">
              <w:r>
                <w:t>Moderator, Expert, Customer Care Agent</w:t>
              </w:r>
            </w:ins>
          </w:p>
        </w:tc>
      </w:tr>
      <w:tr w:rsidR="0004448C" w:rsidTr="00DC51EE">
        <w:trPr>
          <w:cnfStyle w:val="000000010000"/>
          <w:ins w:id="103" w:author="jmassud" w:date="2012-05-03T10:45:00Z"/>
        </w:trPr>
        <w:tc>
          <w:tcPr>
            <w:cnfStyle w:val="001000000000"/>
            <w:tcW w:w="4923" w:type="dxa"/>
          </w:tcPr>
          <w:p w:rsidR="0004448C" w:rsidRDefault="0004448C" w:rsidP="00DC51EE">
            <w:pPr>
              <w:rPr>
                <w:ins w:id="104" w:author="jmassud" w:date="2012-05-03T10:45:00Z"/>
              </w:rPr>
            </w:pPr>
            <w:ins w:id="105" w:author="jmassud" w:date="2012-05-03T10:45:00Z">
              <w:r>
                <w:t>User</w:t>
              </w:r>
            </w:ins>
          </w:p>
        </w:tc>
        <w:tc>
          <w:tcPr>
            <w:tcW w:w="4923" w:type="dxa"/>
          </w:tcPr>
          <w:p w:rsidR="0004448C" w:rsidRDefault="0004448C" w:rsidP="00DC51EE">
            <w:pPr>
              <w:cnfStyle w:val="000000010000"/>
              <w:rPr>
                <w:ins w:id="106" w:author="jmassud" w:date="2012-05-03T10:45:00Z"/>
              </w:rPr>
            </w:pPr>
            <w:ins w:id="107" w:author="jmassud" w:date="2012-05-03T10:45:00Z">
              <w:r>
                <w:t>Customer, Member</w:t>
              </w:r>
            </w:ins>
          </w:p>
        </w:tc>
      </w:tr>
      <w:tr w:rsidR="0004448C" w:rsidTr="00DC51EE">
        <w:trPr>
          <w:cnfStyle w:val="000000100000"/>
          <w:ins w:id="108" w:author="jmassud" w:date="2012-05-03T10:45:00Z"/>
        </w:trPr>
        <w:tc>
          <w:tcPr>
            <w:cnfStyle w:val="001000000000"/>
            <w:tcW w:w="4923" w:type="dxa"/>
          </w:tcPr>
          <w:p w:rsidR="0004448C" w:rsidRDefault="0004448C" w:rsidP="00DC51EE">
            <w:pPr>
              <w:rPr>
                <w:ins w:id="109" w:author="jmassud" w:date="2012-05-03T10:45:00Z"/>
              </w:rPr>
            </w:pPr>
            <w:ins w:id="110" w:author="jmassud" w:date="2012-05-03T10:45:00Z">
              <w:r>
                <w:t>System</w:t>
              </w:r>
            </w:ins>
          </w:p>
        </w:tc>
        <w:tc>
          <w:tcPr>
            <w:tcW w:w="4923" w:type="dxa"/>
          </w:tcPr>
          <w:p w:rsidR="0004448C" w:rsidRDefault="0004448C" w:rsidP="00DC51EE">
            <w:pPr>
              <w:cnfStyle w:val="000000100000"/>
              <w:rPr>
                <w:ins w:id="111" w:author="jmassud" w:date="2012-05-03T10:45:00Z"/>
              </w:rPr>
            </w:pPr>
            <w:ins w:id="112" w:author="jmassud" w:date="2012-05-03T10:45:00Z">
              <w:r>
                <w:t>Non-human user; automated interaction</w:t>
              </w:r>
            </w:ins>
          </w:p>
        </w:tc>
      </w:tr>
    </w:tbl>
    <w:p w:rsidR="00607DCD" w:rsidRDefault="00607DCD" w:rsidP="00607DCD">
      <w:pPr>
        <w:pStyle w:val="Heading2"/>
        <w:tabs>
          <w:tab w:val="clear" w:pos="1980"/>
        </w:tabs>
      </w:pPr>
      <w:bookmarkStart w:id="113" w:name="_Toc323813658"/>
      <w:r>
        <w:t xml:space="preserve">Register and Sign On </w:t>
      </w:r>
      <w:r w:rsidR="003736A6">
        <w:t xml:space="preserve">Requirements </w:t>
      </w:r>
      <w:r>
        <w:t>– P1</w:t>
      </w:r>
      <w:bookmarkEnd w:id="91"/>
      <w:bookmarkEnd w:id="113"/>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10"/>
        <w:gridCol w:w="8725"/>
      </w:tblGrid>
      <w:tr w:rsidR="00607DCD" w:rsidRPr="001068D4" w:rsidTr="00484614">
        <w:tc>
          <w:tcPr>
            <w:tcW w:w="810" w:type="dxa"/>
            <w:shd w:val="clear" w:color="auto" w:fill="B6DDE8"/>
          </w:tcPr>
          <w:p w:rsidR="00607DCD" w:rsidRPr="001068D4" w:rsidRDefault="00607DCD" w:rsidP="00E52AC5">
            <w:pPr>
              <w:rPr>
                <w:rFonts w:ascii="Arial" w:hAnsi="Arial" w:cs="Arial"/>
                <w:b/>
                <w:sz w:val="18"/>
                <w:szCs w:val="20"/>
              </w:rPr>
            </w:pPr>
            <w:r w:rsidRPr="001068D4">
              <w:rPr>
                <w:rFonts w:ascii="Arial" w:hAnsi="Arial" w:cs="Arial"/>
                <w:b/>
                <w:sz w:val="18"/>
                <w:szCs w:val="20"/>
              </w:rPr>
              <w:t>Req #</w:t>
            </w:r>
          </w:p>
        </w:tc>
        <w:tc>
          <w:tcPr>
            <w:tcW w:w="8725" w:type="dxa"/>
            <w:shd w:val="clear" w:color="auto" w:fill="B6DDE8"/>
          </w:tcPr>
          <w:p w:rsidR="00607DCD" w:rsidRPr="001068D4" w:rsidRDefault="00607DCD" w:rsidP="009426B4">
            <w:pPr>
              <w:rPr>
                <w:rFonts w:ascii="Arial" w:hAnsi="Arial" w:cs="Arial"/>
                <w:b/>
                <w:sz w:val="18"/>
                <w:szCs w:val="20"/>
              </w:rPr>
            </w:pPr>
            <w:r w:rsidRPr="001068D4">
              <w:rPr>
                <w:rFonts w:ascii="Arial" w:hAnsi="Arial" w:cs="Arial"/>
                <w:b/>
                <w:sz w:val="18"/>
                <w:szCs w:val="20"/>
              </w:rPr>
              <w:t xml:space="preserve">Description  </w:t>
            </w:r>
          </w:p>
        </w:tc>
      </w:tr>
      <w:tr w:rsidR="009E335E" w:rsidRPr="001068D4" w:rsidTr="00484614">
        <w:tc>
          <w:tcPr>
            <w:tcW w:w="810" w:type="dxa"/>
          </w:tcPr>
          <w:p w:rsidR="009E335E" w:rsidRPr="001068D4" w:rsidRDefault="009E335E" w:rsidP="009426B4">
            <w:pPr>
              <w:rPr>
                <w:rFonts w:ascii="Arial" w:hAnsi="Arial" w:cs="Arial"/>
                <w:sz w:val="18"/>
                <w:szCs w:val="20"/>
              </w:rPr>
            </w:pPr>
            <w:r>
              <w:rPr>
                <w:rFonts w:ascii="Arial" w:hAnsi="Arial" w:cs="Arial"/>
                <w:sz w:val="18"/>
                <w:szCs w:val="20"/>
              </w:rPr>
              <w:t>3.1</w:t>
            </w:r>
          </w:p>
        </w:tc>
        <w:tc>
          <w:tcPr>
            <w:tcW w:w="8725" w:type="dxa"/>
          </w:tcPr>
          <w:p w:rsidR="009E335E" w:rsidRPr="009E335E" w:rsidRDefault="009E335E" w:rsidP="009E335E">
            <w:pPr>
              <w:rPr>
                <w:rFonts w:ascii="Arial" w:hAnsi="Arial" w:cs="Arial"/>
                <w:b/>
                <w:sz w:val="20"/>
                <w:szCs w:val="20"/>
              </w:rPr>
            </w:pPr>
            <w:r w:rsidRPr="009E335E">
              <w:rPr>
                <w:rFonts w:ascii="Arial" w:hAnsi="Arial" w:cs="Arial"/>
                <w:b/>
                <w:sz w:val="20"/>
                <w:szCs w:val="20"/>
              </w:rPr>
              <w:t>Register</w:t>
            </w:r>
          </w:p>
          <w:p w:rsidR="009E335E" w:rsidRDefault="009E335E" w:rsidP="009E335E">
            <w:pPr>
              <w:rPr>
                <w:rFonts w:ascii="Arial" w:hAnsi="Arial" w:cs="Arial"/>
                <w:sz w:val="20"/>
                <w:szCs w:val="20"/>
              </w:rPr>
            </w:pPr>
            <w:r>
              <w:rPr>
                <w:rFonts w:ascii="Arial" w:hAnsi="Arial" w:cs="Arial"/>
                <w:sz w:val="20"/>
                <w:szCs w:val="20"/>
              </w:rPr>
              <w:t xml:space="preserve">User does not have existing SHC account </w:t>
            </w:r>
          </w:p>
          <w:p w:rsidR="009E335E" w:rsidRDefault="009E335E" w:rsidP="00077E44">
            <w:pPr>
              <w:pStyle w:val="ListParagraph"/>
              <w:numPr>
                <w:ilvl w:val="0"/>
                <w:numId w:val="50"/>
              </w:numPr>
              <w:rPr>
                <w:rFonts w:ascii="Arial" w:hAnsi="Arial" w:cs="Arial"/>
                <w:sz w:val="20"/>
                <w:szCs w:val="20"/>
              </w:rPr>
            </w:pPr>
            <w:r w:rsidRPr="009E335E">
              <w:rPr>
                <w:rFonts w:ascii="Arial" w:hAnsi="Arial" w:cs="Arial"/>
                <w:sz w:val="20"/>
                <w:szCs w:val="20"/>
              </w:rPr>
              <w:t xml:space="preserve">When trying to post content, User is prompted with in flow simple sign on to enter email </w:t>
            </w:r>
            <w:r w:rsidRPr="009E335E">
              <w:rPr>
                <w:rFonts w:ascii="Arial" w:hAnsi="Arial" w:cs="Arial"/>
                <w:sz w:val="20"/>
                <w:szCs w:val="20"/>
              </w:rPr>
              <w:lastRenderedPageBreak/>
              <w:t>address and create username and prechecked box to sign up for Community emails, can uncheck to opt out.</w:t>
            </w:r>
          </w:p>
          <w:p w:rsidR="009E335E" w:rsidRDefault="009E335E" w:rsidP="00077E44">
            <w:pPr>
              <w:pStyle w:val="ListParagraph"/>
              <w:numPr>
                <w:ilvl w:val="0"/>
                <w:numId w:val="50"/>
              </w:numPr>
              <w:rPr>
                <w:rFonts w:ascii="Arial" w:hAnsi="Arial" w:cs="Arial"/>
                <w:sz w:val="20"/>
                <w:szCs w:val="20"/>
              </w:rPr>
            </w:pPr>
            <w:r w:rsidRPr="009E335E">
              <w:rPr>
                <w:rFonts w:ascii="Arial" w:hAnsi="Arial" w:cs="Arial"/>
                <w:sz w:val="20"/>
                <w:szCs w:val="20"/>
              </w:rPr>
              <w:t xml:space="preserve">When registering from header link User is prompted with </w:t>
            </w:r>
            <w:r>
              <w:rPr>
                <w:rFonts w:ascii="Arial" w:hAnsi="Arial" w:cs="Arial"/>
                <w:sz w:val="20"/>
                <w:szCs w:val="20"/>
              </w:rPr>
              <w:t>login</w:t>
            </w:r>
            <w:r w:rsidRPr="009E335E">
              <w:rPr>
                <w:rFonts w:ascii="Arial" w:hAnsi="Arial" w:cs="Arial"/>
                <w:sz w:val="20"/>
                <w:szCs w:val="20"/>
              </w:rPr>
              <w:t xml:space="preserve"> form that includes Username as a required field. </w:t>
            </w:r>
          </w:p>
          <w:p w:rsidR="009E335E" w:rsidRPr="009E335E" w:rsidRDefault="009E335E" w:rsidP="00077E44">
            <w:pPr>
              <w:pStyle w:val="ListParagraph"/>
              <w:numPr>
                <w:ilvl w:val="0"/>
                <w:numId w:val="50"/>
              </w:numPr>
              <w:rPr>
                <w:rFonts w:ascii="Arial" w:hAnsi="Arial" w:cs="Arial"/>
                <w:sz w:val="20"/>
                <w:szCs w:val="20"/>
              </w:rPr>
            </w:pPr>
            <w:r w:rsidRPr="009E335E">
              <w:rPr>
                <w:rFonts w:ascii="Arial" w:hAnsi="Arial" w:cs="Arial"/>
                <w:sz w:val="20"/>
                <w:szCs w:val="20"/>
              </w:rPr>
              <w:t>User signs in using Open ID login – prompt after signing in to create a username for communities and reviews</w:t>
            </w:r>
          </w:p>
          <w:p w:rsidR="009E335E" w:rsidRPr="009E335E" w:rsidRDefault="009E335E" w:rsidP="009E335E">
            <w:pPr>
              <w:pStyle w:val="ListParagraph"/>
              <w:rPr>
                <w:rFonts w:ascii="Arial" w:hAnsi="Arial" w:cs="Arial"/>
                <w:sz w:val="20"/>
                <w:szCs w:val="20"/>
              </w:rPr>
            </w:pPr>
          </w:p>
          <w:p w:rsidR="009E335E" w:rsidRPr="009E335E" w:rsidRDefault="009E335E" w:rsidP="009E335E">
            <w:pPr>
              <w:rPr>
                <w:rFonts w:ascii="Arial" w:hAnsi="Arial" w:cs="Arial"/>
                <w:sz w:val="20"/>
                <w:szCs w:val="20"/>
              </w:rPr>
            </w:pPr>
            <w:r w:rsidRPr="009E335E">
              <w:rPr>
                <w:rFonts w:ascii="Arial" w:hAnsi="Arial" w:cs="Arial"/>
                <w:b/>
                <w:sz w:val="20"/>
                <w:szCs w:val="20"/>
              </w:rPr>
              <w:t>Functional Requirement:</w:t>
            </w:r>
            <w:r w:rsidRPr="009E335E">
              <w:rPr>
                <w:rFonts w:ascii="Arial" w:hAnsi="Arial" w:cs="Arial"/>
                <w:sz w:val="20"/>
                <w:szCs w:val="20"/>
              </w:rPr>
              <w:t xml:space="preserve"> Standard Registration links are needed: Sign in, terms of use, privacy policy, </w:t>
            </w:r>
            <w:commentRangeStart w:id="114"/>
            <w:r w:rsidRPr="009E335E">
              <w:rPr>
                <w:rFonts w:ascii="Arial" w:hAnsi="Arial" w:cs="Arial"/>
                <w:sz w:val="20"/>
                <w:szCs w:val="20"/>
              </w:rPr>
              <w:t>Open ID</w:t>
            </w:r>
            <w:commentRangeEnd w:id="114"/>
            <w:r w:rsidR="00772D12">
              <w:rPr>
                <w:rStyle w:val="CommentReference"/>
              </w:rPr>
              <w:commentReference w:id="114"/>
            </w:r>
          </w:p>
          <w:p w:rsidR="009E335E" w:rsidRPr="009E335E" w:rsidRDefault="009E335E" w:rsidP="009E335E">
            <w:pPr>
              <w:rPr>
                <w:rFonts w:ascii="Arial" w:hAnsi="Arial" w:cs="Arial"/>
                <w:sz w:val="20"/>
                <w:szCs w:val="20"/>
              </w:rPr>
            </w:pPr>
            <w:del w:id="115" w:author="jmassud" w:date="2012-05-03T10:45:00Z">
              <w:r w:rsidRPr="009E335E" w:rsidDel="0004448C">
                <w:rPr>
                  <w:rFonts w:ascii="Arial" w:hAnsi="Arial" w:cs="Arial"/>
                  <w:b/>
                  <w:sz w:val="20"/>
                  <w:szCs w:val="20"/>
                </w:rPr>
                <w:delText>Open Issue:</w:delText>
              </w:r>
              <w:r w:rsidDel="0004448C">
                <w:rPr>
                  <w:rFonts w:ascii="Arial" w:hAnsi="Arial" w:cs="Arial"/>
                  <w:sz w:val="20"/>
                  <w:szCs w:val="20"/>
                </w:rPr>
                <w:delText xml:space="preserve"> Checking with Legal to determine if existing opt-in will cover Communities emails. </w:delText>
              </w:r>
            </w:del>
          </w:p>
        </w:tc>
      </w:tr>
      <w:tr w:rsidR="009E335E" w:rsidRPr="001068D4" w:rsidTr="00484614">
        <w:tc>
          <w:tcPr>
            <w:tcW w:w="810" w:type="dxa"/>
          </w:tcPr>
          <w:p w:rsidR="009E335E" w:rsidRPr="001068D4" w:rsidRDefault="009E335E" w:rsidP="009426B4">
            <w:pPr>
              <w:rPr>
                <w:rFonts w:ascii="Arial" w:hAnsi="Arial" w:cs="Arial"/>
                <w:sz w:val="18"/>
                <w:szCs w:val="20"/>
              </w:rPr>
            </w:pPr>
          </w:p>
        </w:tc>
        <w:tc>
          <w:tcPr>
            <w:tcW w:w="8725" w:type="dxa"/>
          </w:tcPr>
          <w:p w:rsidR="009E335E" w:rsidRPr="009E335E" w:rsidRDefault="009E335E" w:rsidP="009E335E">
            <w:pPr>
              <w:rPr>
                <w:rFonts w:ascii="Arial" w:hAnsi="Arial" w:cs="Arial"/>
                <w:b/>
                <w:sz w:val="20"/>
                <w:szCs w:val="20"/>
              </w:rPr>
            </w:pPr>
            <w:r w:rsidRPr="009E335E">
              <w:rPr>
                <w:rFonts w:ascii="Arial" w:hAnsi="Arial" w:cs="Arial"/>
                <w:b/>
                <w:sz w:val="20"/>
                <w:szCs w:val="20"/>
              </w:rPr>
              <w:t>Sign On</w:t>
            </w:r>
          </w:p>
          <w:p w:rsidR="009E335E" w:rsidRPr="009E335E" w:rsidRDefault="009E335E" w:rsidP="009E335E">
            <w:pPr>
              <w:rPr>
                <w:rFonts w:ascii="Arial" w:hAnsi="Arial" w:cs="Arial"/>
                <w:sz w:val="20"/>
                <w:szCs w:val="20"/>
              </w:rPr>
            </w:pPr>
            <w:r>
              <w:rPr>
                <w:rFonts w:ascii="Arial" w:hAnsi="Arial" w:cs="Arial"/>
                <w:sz w:val="20"/>
                <w:szCs w:val="20"/>
              </w:rPr>
              <w:t>User has an SHC account</w:t>
            </w:r>
          </w:p>
          <w:p w:rsidR="009E335E" w:rsidRDefault="009E335E" w:rsidP="00077E44">
            <w:pPr>
              <w:pStyle w:val="ListParagraph"/>
              <w:numPr>
                <w:ilvl w:val="0"/>
                <w:numId w:val="51"/>
              </w:numPr>
              <w:rPr>
                <w:rFonts w:ascii="Arial" w:hAnsi="Arial" w:cs="Arial"/>
                <w:sz w:val="20"/>
                <w:szCs w:val="20"/>
              </w:rPr>
            </w:pPr>
            <w:r>
              <w:rPr>
                <w:rFonts w:ascii="Arial" w:hAnsi="Arial" w:cs="Arial"/>
                <w:sz w:val="20"/>
                <w:szCs w:val="20"/>
              </w:rPr>
              <w:t>User is interacting with Communities site and wants to leave UGC</w:t>
            </w:r>
          </w:p>
          <w:p w:rsidR="009E335E" w:rsidRDefault="009E335E" w:rsidP="00077E44">
            <w:pPr>
              <w:pStyle w:val="ListParagraph"/>
              <w:numPr>
                <w:ilvl w:val="0"/>
                <w:numId w:val="51"/>
              </w:numPr>
              <w:rPr>
                <w:rFonts w:ascii="Arial" w:hAnsi="Arial" w:cs="Arial"/>
                <w:sz w:val="20"/>
                <w:szCs w:val="20"/>
              </w:rPr>
            </w:pPr>
            <w:r>
              <w:rPr>
                <w:rFonts w:ascii="Arial" w:hAnsi="Arial" w:cs="Arial"/>
                <w:sz w:val="20"/>
                <w:szCs w:val="20"/>
              </w:rPr>
              <w:t>User is prompted with in flow simple sign on for email address and password.</w:t>
            </w:r>
          </w:p>
          <w:p w:rsidR="009E335E" w:rsidRDefault="009E335E" w:rsidP="00077E44">
            <w:pPr>
              <w:pStyle w:val="ListParagraph"/>
              <w:numPr>
                <w:ilvl w:val="0"/>
                <w:numId w:val="51"/>
              </w:numPr>
              <w:rPr>
                <w:rFonts w:ascii="Arial" w:hAnsi="Arial" w:cs="Arial"/>
                <w:sz w:val="20"/>
                <w:szCs w:val="20"/>
              </w:rPr>
            </w:pPr>
            <w:r>
              <w:rPr>
                <w:rFonts w:ascii="Arial" w:hAnsi="Arial" w:cs="Arial"/>
                <w:sz w:val="20"/>
                <w:szCs w:val="20"/>
              </w:rPr>
              <w:t>User has WCS account but never created a username in past. User is prompted to create a username. If User has existing username then there is no change in process after standard login prompt.</w:t>
            </w:r>
          </w:p>
          <w:p w:rsidR="009E335E" w:rsidRDefault="009E335E" w:rsidP="00077E44">
            <w:pPr>
              <w:pStyle w:val="ListParagraph"/>
              <w:numPr>
                <w:ilvl w:val="0"/>
                <w:numId w:val="51"/>
              </w:numPr>
              <w:rPr>
                <w:rFonts w:ascii="Arial" w:hAnsi="Arial" w:cs="Arial"/>
                <w:sz w:val="20"/>
                <w:szCs w:val="20"/>
              </w:rPr>
            </w:pPr>
            <w:r>
              <w:rPr>
                <w:rFonts w:ascii="Arial" w:hAnsi="Arial" w:cs="Arial"/>
                <w:sz w:val="20"/>
                <w:szCs w:val="20"/>
              </w:rPr>
              <w:t>UGC displays username</w:t>
            </w:r>
          </w:p>
          <w:p w:rsidR="009E335E" w:rsidRDefault="009E335E" w:rsidP="009E335E">
            <w:pPr>
              <w:rPr>
                <w:rFonts w:ascii="Arial" w:hAnsi="Arial" w:cs="Arial"/>
                <w:sz w:val="20"/>
                <w:szCs w:val="20"/>
              </w:rPr>
            </w:pPr>
          </w:p>
          <w:p w:rsidR="009E335E" w:rsidRPr="009E335E" w:rsidRDefault="009E335E" w:rsidP="009C2BA6">
            <w:pPr>
              <w:rPr>
                <w:rFonts w:ascii="Arial" w:hAnsi="Arial" w:cs="Arial"/>
                <w:sz w:val="20"/>
                <w:szCs w:val="20"/>
              </w:rPr>
            </w:pPr>
            <w:r w:rsidRPr="009E335E">
              <w:rPr>
                <w:rFonts w:ascii="Arial" w:hAnsi="Arial" w:cs="Arial"/>
                <w:b/>
                <w:sz w:val="20"/>
                <w:szCs w:val="20"/>
              </w:rPr>
              <w:t>Functional Requirement:</w:t>
            </w:r>
            <w:r>
              <w:rPr>
                <w:rFonts w:ascii="Arial" w:hAnsi="Arial" w:cs="Arial"/>
                <w:sz w:val="20"/>
                <w:szCs w:val="20"/>
              </w:rPr>
              <w:t xml:space="preserve"> Standard Sign In links are needed: Forgot Password, Register, Open ID</w:t>
            </w:r>
          </w:p>
        </w:tc>
      </w:tr>
    </w:tbl>
    <w:p w:rsidR="009E335E" w:rsidRDefault="009E335E" w:rsidP="009E335E">
      <w:pPr>
        <w:pStyle w:val="Heading2"/>
        <w:numPr>
          <w:ilvl w:val="0"/>
          <w:numId w:val="0"/>
        </w:numPr>
        <w:ind w:left="1386" w:hanging="576"/>
      </w:pPr>
    </w:p>
    <w:p w:rsidR="003075F8" w:rsidRDefault="003075F8" w:rsidP="003075F8">
      <w:pPr>
        <w:pStyle w:val="Heading2"/>
      </w:pPr>
      <w:bookmarkStart w:id="116" w:name="_Toc323813659"/>
      <w:r>
        <w:t xml:space="preserve">Communities Profile </w:t>
      </w:r>
      <w:r w:rsidR="003736A6">
        <w:t>Requirements</w:t>
      </w:r>
      <w:r>
        <w:t xml:space="preserve"> – P1</w:t>
      </w:r>
      <w:bookmarkEnd w:id="116"/>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10"/>
        <w:gridCol w:w="8730"/>
      </w:tblGrid>
      <w:tr w:rsidR="00397072" w:rsidRPr="001068D4" w:rsidTr="00CD29FE">
        <w:tc>
          <w:tcPr>
            <w:tcW w:w="810" w:type="dxa"/>
            <w:shd w:val="clear" w:color="auto" w:fill="B6DDE8"/>
          </w:tcPr>
          <w:p w:rsidR="00397072" w:rsidRPr="001068D4" w:rsidRDefault="00397072" w:rsidP="006B3A18">
            <w:pPr>
              <w:rPr>
                <w:rFonts w:ascii="Arial" w:hAnsi="Arial" w:cs="Arial"/>
                <w:b/>
                <w:sz w:val="18"/>
                <w:szCs w:val="20"/>
              </w:rPr>
            </w:pPr>
            <w:r w:rsidRPr="001068D4">
              <w:rPr>
                <w:rFonts w:ascii="Arial" w:hAnsi="Arial" w:cs="Arial"/>
                <w:b/>
                <w:sz w:val="18"/>
                <w:szCs w:val="20"/>
              </w:rPr>
              <w:t>Req #</w:t>
            </w:r>
          </w:p>
        </w:tc>
        <w:tc>
          <w:tcPr>
            <w:tcW w:w="8730" w:type="dxa"/>
            <w:shd w:val="clear" w:color="auto" w:fill="B6DDE8"/>
          </w:tcPr>
          <w:p w:rsidR="00397072" w:rsidRPr="001068D4" w:rsidRDefault="00397072" w:rsidP="006B3A18">
            <w:pPr>
              <w:rPr>
                <w:rFonts w:ascii="Arial" w:hAnsi="Arial" w:cs="Arial"/>
                <w:b/>
                <w:sz w:val="18"/>
                <w:szCs w:val="20"/>
              </w:rPr>
            </w:pPr>
            <w:r w:rsidRPr="001068D4">
              <w:rPr>
                <w:rFonts w:ascii="Arial" w:hAnsi="Arial" w:cs="Arial"/>
                <w:b/>
                <w:sz w:val="18"/>
                <w:szCs w:val="20"/>
              </w:rPr>
              <w:t xml:space="preserve">Description  </w:t>
            </w:r>
          </w:p>
        </w:tc>
      </w:tr>
      <w:tr w:rsidR="00665C1E" w:rsidRPr="001068D4" w:rsidTr="00CD29FE">
        <w:tc>
          <w:tcPr>
            <w:tcW w:w="810" w:type="dxa"/>
          </w:tcPr>
          <w:p w:rsidR="00665C1E" w:rsidRPr="00F57A7E" w:rsidRDefault="006E38B1" w:rsidP="000E43F8">
            <w:pPr>
              <w:rPr>
                <w:rFonts w:ascii="Arial" w:hAnsi="Arial" w:cs="Arial"/>
                <w:sz w:val="20"/>
                <w:szCs w:val="20"/>
              </w:rPr>
            </w:pPr>
            <w:r>
              <w:rPr>
                <w:rFonts w:ascii="Arial" w:hAnsi="Arial" w:cs="Arial"/>
                <w:sz w:val="20"/>
                <w:szCs w:val="20"/>
              </w:rPr>
              <w:t>3.2</w:t>
            </w:r>
            <w:r w:rsidR="00665C1E" w:rsidRPr="00F57A7E">
              <w:rPr>
                <w:rFonts w:ascii="Arial" w:hAnsi="Arial" w:cs="Arial"/>
                <w:sz w:val="20"/>
                <w:szCs w:val="20"/>
              </w:rPr>
              <w:t>.</w:t>
            </w:r>
            <w:r w:rsidR="00CD29FE">
              <w:rPr>
                <w:rFonts w:ascii="Arial" w:hAnsi="Arial" w:cs="Arial"/>
                <w:sz w:val="20"/>
                <w:szCs w:val="20"/>
              </w:rPr>
              <w:t>1</w:t>
            </w:r>
          </w:p>
        </w:tc>
        <w:tc>
          <w:tcPr>
            <w:tcW w:w="8730" w:type="dxa"/>
          </w:tcPr>
          <w:p w:rsidR="00665C1E" w:rsidRDefault="00665C1E" w:rsidP="000E43F8">
            <w:pPr>
              <w:rPr>
                <w:rFonts w:ascii="Arial" w:hAnsi="Arial" w:cs="Arial"/>
                <w:sz w:val="20"/>
                <w:szCs w:val="20"/>
              </w:rPr>
            </w:pPr>
            <w:r>
              <w:rPr>
                <w:rFonts w:ascii="Arial" w:hAnsi="Arial" w:cs="Arial"/>
                <w:sz w:val="20"/>
                <w:szCs w:val="20"/>
              </w:rPr>
              <w:t xml:space="preserve">Full Communities Profile: </w:t>
            </w:r>
          </w:p>
          <w:p w:rsidR="00665C1E" w:rsidRDefault="00665C1E" w:rsidP="000E43F8">
            <w:pPr>
              <w:rPr>
                <w:rFonts w:ascii="Arial" w:hAnsi="Arial" w:cs="Arial"/>
                <w:sz w:val="20"/>
                <w:szCs w:val="20"/>
              </w:rPr>
            </w:pPr>
            <w:r>
              <w:rPr>
                <w:rFonts w:ascii="Arial" w:hAnsi="Arial" w:cs="Arial"/>
                <w:sz w:val="20"/>
                <w:szCs w:val="20"/>
              </w:rPr>
              <w:t xml:space="preserve">User Information: </w:t>
            </w:r>
          </w:p>
          <w:p w:rsidR="00665C1E" w:rsidRDefault="00665C1E" w:rsidP="00077E44">
            <w:pPr>
              <w:pStyle w:val="ListParagraph"/>
              <w:numPr>
                <w:ilvl w:val="0"/>
                <w:numId w:val="55"/>
              </w:numPr>
              <w:rPr>
                <w:rFonts w:ascii="Arial" w:hAnsi="Arial" w:cs="Arial"/>
                <w:sz w:val="20"/>
                <w:szCs w:val="20"/>
              </w:rPr>
            </w:pPr>
            <w:r>
              <w:rPr>
                <w:rFonts w:ascii="Arial" w:hAnsi="Arial" w:cs="Arial"/>
                <w:sz w:val="20"/>
                <w:szCs w:val="20"/>
              </w:rPr>
              <w:t>User Name</w:t>
            </w:r>
          </w:p>
          <w:p w:rsidR="00665C1E" w:rsidRDefault="00665C1E" w:rsidP="00077E44">
            <w:pPr>
              <w:pStyle w:val="ListParagraph"/>
              <w:numPr>
                <w:ilvl w:val="0"/>
                <w:numId w:val="55"/>
              </w:numPr>
              <w:rPr>
                <w:rFonts w:ascii="Arial" w:hAnsi="Arial" w:cs="Arial"/>
                <w:sz w:val="20"/>
                <w:szCs w:val="20"/>
              </w:rPr>
            </w:pPr>
            <w:r>
              <w:rPr>
                <w:rFonts w:ascii="Arial" w:hAnsi="Arial" w:cs="Arial"/>
                <w:sz w:val="20"/>
                <w:szCs w:val="20"/>
              </w:rPr>
              <w:t>Profile Photo</w:t>
            </w:r>
          </w:p>
          <w:p w:rsidR="00665C1E" w:rsidRDefault="0059415A" w:rsidP="00077E44">
            <w:pPr>
              <w:pStyle w:val="ListParagraph"/>
              <w:numPr>
                <w:ilvl w:val="0"/>
                <w:numId w:val="55"/>
              </w:numPr>
              <w:rPr>
                <w:rFonts w:ascii="Arial" w:hAnsi="Arial" w:cs="Arial"/>
                <w:sz w:val="20"/>
                <w:szCs w:val="20"/>
              </w:rPr>
            </w:pPr>
            <w:r>
              <w:rPr>
                <w:rFonts w:ascii="Arial" w:hAnsi="Arial" w:cs="Arial"/>
                <w:sz w:val="20"/>
                <w:szCs w:val="20"/>
              </w:rPr>
              <w:t>L</w:t>
            </w:r>
            <w:r w:rsidR="00665C1E">
              <w:rPr>
                <w:rFonts w:ascii="Arial" w:hAnsi="Arial" w:cs="Arial"/>
                <w:sz w:val="20"/>
                <w:szCs w:val="20"/>
              </w:rPr>
              <w:t>ocation if opted in</w:t>
            </w:r>
          </w:p>
          <w:p w:rsidR="00665C1E" w:rsidRDefault="00665C1E" w:rsidP="00077E44">
            <w:pPr>
              <w:pStyle w:val="ListParagraph"/>
              <w:numPr>
                <w:ilvl w:val="0"/>
                <w:numId w:val="55"/>
              </w:numPr>
              <w:rPr>
                <w:rFonts w:ascii="Arial" w:hAnsi="Arial" w:cs="Arial"/>
                <w:sz w:val="20"/>
                <w:szCs w:val="20"/>
              </w:rPr>
            </w:pPr>
            <w:r>
              <w:rPr>
                <w:rFonts w:ascii="Arial" w:hAnsi="Arial" w:cs="Arial"/>
                <w:sz w:val="20"/>
                <w:szCs w:val="20"/>
              </w:rPr>
              <w:t xml:space="preserve">Badges </w:t>
            </w:r>
          </w:p>
          <w:p w:rsidR="00665C1E" w:rsidDel="0004448C" w:rsidRDefault="00665C1E" w:rsidP="00077E44">
            <w:pPr>
              <w:pStyle w:val="ListParagraph"/>
              <w:numPr>
                <w:ilvl w:val="0"/>
                <w:numId w:val="55"/>
              </w:numPr>
              <w:rPr>
                <w:del w:id="117" w:author="jmassud" w:date="2012-05-03T10:46:00Z"/>
                <w:rFonts w:ascii="Arial" w:hAnsi="Arial" w:cs="Arial"/>
                <w:sz w:val="20"/>
                <w:szCs w:val="20"/>
              </w:rPr>
            </w:pPr>
            <w:del w:id="118" w:author="jmassud" w:date="2012-05-03T10:46:00Z">
              <w:r w:rsidDel="0004448C">
                <w:rPr>
                  <w:rFonts w:ascii="Arial" w:hAnsi="Arial" w:cs="Arial"/>
                  <w:sz w:val="20"/>
                  <w:szCs w:val="20"/>
                </w:rPr>
                <w:delText xml:space="preserve">Interest </w:delText>
              </w:r>
              <w:r w:rsidR="008C595B" w:rsidDel="0004448C">
                <w:rPr>
                  <w:rFonts w:ascii="Arial" w:hAnsi="Arial" w:cs="Arial"/>
                  <w:sz w:val="20"/>
                  <w:szCs w:val="20"/>
                </w:rPr>
                <w:delText>Pages</w:delText>
              </w:r>
            </w:del>
          </w:p>
          <w:p w:rsidR="00665C1E" w:rsidRDefault="00665C1E" w:rsidP="00077E44">
            <w:pPr>
              <w:pStyle w:val="ListParagraph"/>
              <w:numPr>
                <w:ilvl w:val="0"/>
                <w:numId w:val="55"/>
              </w:numPr>
              <w:rPr>
                <w:rFonts w:ascii="Arial" w:hAnsi="Arial" w:cs="Arial"/>
                <w:sz w:val="20"/>
                <w:szCs w:val="20"/>
              </w:rPr>
            </w:pPr>
            <w:del w:id="119" w:author="jmassud" w:date="2012-05-03T10:46:00Z">
              <w:r w:rsidDel="0004448C">
                <w:rPr>
                  <w:rFonts w:ascii="Arial" w:hAnsi="Arial" w:cs="Arial"/>
                  <w:sz w:val="20"/>
                  <w:szCs w:val="20"/>
                </w:rPr>
                <w:delText>Discussions</w:delText>
              </w:r>
            </w:del>
            <w:ins w:id="120" w:author="jmassud" w:date="2012-05-03T10:46:00Z">
              <w:r w:rsidR="0004448C">
                <w:rPr>
                  <w:rFonts w:ascii="Arial" w:hAnsi="Arial" w:cs="Arial"/>
                  <w:sz w:val="20"/>
                  <w:szCs w:val="20"/>
                </w:rPr>
                <w:t>Questions Asked</w:t>
              </w:r>
            </w:ins>
          </w:p>
          <w:p w:rsidR="00665C1E" w:rsidDel="0004448C" w:rsidRDefault="00665C1E" w:rsidP="00077E44">
            <w:pPr>
              <w:pStyle w:val="ListParagraph"/>
              <w:numPr>
                <w:ilvl w:val="0"/>
                <w:numId w:val="55"/>
              </w:numPr>
              <w:rPr>
                <w:del w:id="121" w:author="jmassud" w:date="2012-05-03T10:46:00Z"/>
                <w:rFonts w:ascii="Arial" w:hAnsi="Arial" w:cs="Arial"/>
                <w:sz w:val="20"/>
                <w:szCs w:val="20"/>
              </w:rPr>
            </w:pPr>
            <w:del w:id="122" w:author="jmassud" w:date="2012-05-03T10:46:00Z">
              <w:r w:rsidDel="0004448C">
                <w:rPr>
                  <w:rFonts w:ascii="Arial" w:hAnsi="Arial" w:cs="Arial"/>
                  <w:sz w:val="20"/>
                  <w:szCs w:val="20"/>
                </w:rPr>
                <w:delText>Reviews</w:delText>
              </w:r>
            </w:del>
          </w:p>
          <w:p w:rsidR="00611039" w:rsidRPr="00E3311B" w:rsidDel="0004448C" w:rsidRDefault="00611039" w:rsidP="00077E44">
            <w:pPr>
              <w:pStyle w:val="ListParagraph"/>
              <w:numPr>
                <w:ilvl w:val="0"/>
                <w:numId w:val="55"/>
              </w:numPr>
              <w:rPr>
                <w:del w:id="123" w:author="jmassud" w:date="2012-05-03T10:46:00Z"/>
                <w:rFonts w:ascii="Arial" w:hAnsi="Arial" w:cs="Arial"/>
                <w:sz w:val="20"/>
                <w:szCs w:val="20"/>
              </w:rPr>
            </w:pPr>
            <w:del w:id="124" w:author="jmassud" w:date="2012-05-03T10:46:00Z">
              <w:r w:rsidDel="0004448C">
                <w:rPr>
                  <w:rFonts w:ascii="Arial" w:hAnsi="Arial" w:cs="Arial"/>
                  <w:sz w:val="20"/>
                  <w:szCs w:val="20"/>
                </w:rPr>
                <w:delText xml:space="preserve">Set up a preferred store – links to store pages. </w:delText>
              </w:r>
            </w:del>
          </w:p>
          <w:p w:rsidR="008C595B" w:rsidRPr="00F57A7E" w:rsidRDefault="00665C1E" w:rsidP="000E43F8">
            <w:pPr>
              <w:rPr>
                <w:rFonts w:ascii="Arial" w:hAnsi="Arial" w:cs="Arial"/>
                <w:sz w:val="20"/>
                <w:szCs w:val="20"/>
              </w:rPr>
            </w:pPr>
            <w:r>
              <w:rPr>
                <w:rFonts w:ascii="Arial" w:hAnsi="Arial" w:cs="Arial"/>
                <w:sz w:val="20"/>
                <w:szCs w:val="20"/>
              </w:rPr>
              <w:t>Badges Link to static communities page with explanation of badges</w:t>
            </w:r>
          </w:p>
        </w:tc>
      </w:tr>
      <w:tr w:rsidR="00665C1E" w:rsidRPr="001068D4" w:rsidTr="00CD29FE">
        <w:tc>
          <w:tcPr>
            <w:tcW w:w="810" w:type="dxa"/>
          </w:tcPr>
          <w:p w:rsidR="00665C1E" w:rsidRDefault="006E38B1" w:rsidP="000E43F8">
            <w:pPr>
              <w:rPr>
                <w:rFonts w:ascii="Arial" w:hAnsi="Arial" w:cs="Arial"/>
                <w:sz w:val="20"/>
                <w:szCs w:val="20"/>
              </w:rPr>
            </w:pPr>
            <w:del w:id="125" w:author="jmassud" w:date="2012-05-03T10:46:00Z">
              <w:r w:rsidDel="0004448C">
                <w:rPr>
                  <w:rFonts w:ascii="Arial" w:hAnsi="Arial" w:cs="Arial"/>
                  <w:sz w:val="20"/>
                  <w:szCs w:val="20"/>
                </w:rPr>
                <w:lastRenderedPageBreak/>
                <w:delText>3.2</w:delText>
              </w:r>
              <w:r w:rsidR="00665C1E" w:rsidDel="0004448C">
                <w:rPr>
                  <w:rFonts w:ascii="Arial" w:hAnsi="Arial" w:cs="Arial"/>
                  <w:sz w:val="20"/>
                  <w:szCs w:val="20"/>
                </w:rPr>
                <w:delText>.</w:delText>
              </w:r>
              <w:r w:rsidR="00CD29FE" w:rsidDel="0004448C">
                <w:rPr>
                  <w:rFonts w:ascii="Arial" w:hAnsi="Arial" w:cs="Arial"/>
                  <w:sz w:val="20"/>
                  <w:szCs w:val="20"/>
                </w:rPr>
                <w:delText>2</w:delText>
              </w:r>
            </w:del>
          </w:p>
        </w:tc>
        <w:tc>
          <w:tcPr>
            <w:tcW w:w="8730" w:type="dxa"/>
          </w:tcPr>
          <w:p w:rsidR="00665C1E" w:rsidRPr="00F57A7E" w:rsidRDefault="00665C1E" w:rsidP="00EA0D34">
            <w:pPr>
              <w:rPr>
                <w:rFonts w:ascii="Arial" w:hAnsi="Arial" w:cs="Arial"/>
                <w:sz w:val="20"/>
                <w:szCs w:val="20"/>
              </w:rPr>
            </w:pPr>
            <w:del w:id="126" w:author="jmassud" w:date="2012-05-03T10:46:00Z">
              <w:r w:rsidDel="0004448C">
                <w:rPr>
                  <w:rFonts w:ascii="Arial" w:hAnsi="Arial" w:cs="Arial"/>
                  <w:sz w:val="20"/>
                  <w:szCs w:val="20"/>
                </w:rPr>
                <w:delText xml:space="preserve">Shows for Interest </w:delText>
              </w:r>
              <w:r w:rsidR="008C595B" w:rsidDel="0004448C">
                <w:rPr>
                  <w:rFonts w:ascii="Arial" w:hAnsi="Arial" w:cs="Arial"/>
                  <w:sz w:val="20"/>
                  <w:szCs w:val="20"/>
                </w:rPr>
                <w:delText xml:space="preserve">Page </w:delText>
              </w:r>
              <w:r w:rsidDel="0004448C">
                <w:rPr>
                  <w:rFonts w:ascii="Arial" w:hAnsi="Arial" w:cs="Arial"/>
                  <w:sz w:val="20"/>
                  <w:szCs w:val="20"/>
                </w:rPr>
                <w:delText xml:space="preserve">currently following that direct back to Community Interest </w:delText>
              </w:r>
              <w:r w:rsidR="008C595B" w:rsidDel="0004448C">
                <w:rPr>
                  <w:rFonts w:ascii="Arial" w:hAnsi="Arial" w:cs="Arial"/>
                  <w:sz w:val="20"/>
                  <w:szCs w:val="20"/>
                </w:rPr>
                <w:delText xml:space="preserve">Page </w:delText>
              </w:r>
              <w:r w:rsidDel="0004448C">
                <w:rPr>
                  <w:rFonts w:ascii="Arial" w:hAnsi="Arial" w:cs="Arial"/>
                  <w:sz w:val="20"/>
                  <w:szCs w:val="20"/>
                </w:rPr>
                <w:delText xml:space="preserve">homepages  </w:delText>
              </w:r>
            </w:del>
          </w:p>
        </w:tc>
      </w:tr>
      <w:tr w:rsidR="00665C1E" w:rsidRPr="001068D4" w:rsidTr="00CD29FE">
        <w:tc>
          <w:tcPr>
            <w:tcW w:w="810" w:type="dxa"/>
          </w:tcPr>
          <w:p w:rsidR="00665C1E" w:rsidRDefault="006E38B1" w:rsidP="000E43F8">
            <w:pPr>
              <w:rPr>
                <w:rFonts w:ascii="Arial" w:hAnsi="Arial" w:cs="Arial"/>
                <w:sz w:val="20"/>
                <w:szCs w:val="20"/>
              </w:rPr>
            </w:pPr>
            <w:r>
              <w:rPr>
                <w:rFonts w:ascii="Arial" w:hAnsi="Arial" w:cs="Arial"/>
                <w:sz w:val="20"/>
                <w:szCs w:val="20"/>
              </w:rPr>
              <w:t>3.2</w:t>
            </w:r>
            <w:r w:rsidR="00665C1E">
              <w:rPr>
                <w:rFonts w:ascii="Arial" w:hAnsi="Arial" w:cs="Arial"/>
                <w:sz w:val="20"/>
                <w:szCs w:val="20"/>
              </w:rPr>
              <w:t>.</w:t>
            </w:r>
            <w:ins w:id="127" w:author="jmassud" w:date="2012-05-03T10:46:00Z">
              <w:r w:rsidR="0004448C">
                <w:rPr>
                  <w:rFonts w:ascii="Arial" w:hAnsi="Arial" w:cs="Arial"/>
                  <w:sz w:val="20"/>
                  <w:szCs w:val="20"/>
                </w:rPr>
                <w:t>2</w:t>
              </w:r>
            </w:ins>
            <w:del w:id="128" w:author="jmassud" w:date="2012-05-03T10:46:00Z">
              <w:r w:rsidR="00CD29FE" w:rsidDel="0004448C">
                <w:rPr>
                  <w:rFonts w:ascii="Arial" w:hAnsi="Arial" w:cs="Arial"/>
                  <w:sz w:val="20"/>
                  <w:szCs w:val="20"/>
                </w:rPr>
                <w:delText>3</w:delText>
              </w:r>
            </w:del>
          </w:p>
        </w:tc>
        <w:tc>
          <w:tcPr>
            <w:tcW w:w="8730" w:type="dxa"/>
          </w:tcPr>
          <w:p w:rsidR="00665C1E" w:rsidRDefault="00665C1E" w:rsidP="000E43F8">
            <w:pPr>
              <w:rPr>
                <w:rFonts w:ascii="Arial" w:hAnsi="Arial" w:cs="Arial"/>
                <w:sz w:val="20"/>
                <w:szCs w:val="20"/>
              </w:rPr>
            </w:pPr>
            <w:r>
              <w:rPr>
                <w:rFonts w:ascii="Arial" w:hAnsi="Arial" w:cs="Arial"/>
                <w:sz w:val="20"/>
                <w:szCs w:val="20"/>
              </w:rPr>
              <w:t xml:space="preserve">Discussion Activity shows user discussions he has posted in that have had activity in the last 30 days.  </w:t>
            </w:r>
          </w:p>
        </w:tc>
      </w:tr>
      <w:tr w:rsidR="00665C1E" w:rsidRPr="001068D4" w:rsidTr="00CD29FE">
        <w:tc>
          <w:tcPr>
            <w:tcW w:w="810" w:type="dxa"/>
          </w:tcPr>
          <w:p w:rsidR="00665C1E" w:rsidRDefault="006E38B1" w:rsidP="000E43F8">
            <w:pPr>
              <w:rPr>
                <w:rFonts w:ascii="Arial" w:hAnsi="Arial" w:cs="Arial"/>
                <w:sz w:val="20"/>
                <w:szCs w:val="20"/>
              </w:rPr>
            </w:pPr>
            <w:del w:id="129" w:author="jmassud" w:date="2012-05-03T10:46:00Z">
              <w:r w:rsidDel="0004448C">
                <w:rPr>
                  <w:rFonts w:ascii="Arial" w:hAnsi="Arial" w:cs="Arial"/>
                  <w:sz w:val="20"/>
                  <w:szCs w:val="20"/>
                </w:rPr>
                <w:delText>3.2</w:delText>
              </w:r>
              <w:r w:rsidR="00665C1E" w:rsidDel="0004448C">
                <w:rPr>
                  <w:rFonts w:ascii="Arial" w:hAnsi="Arial" w:cs="Arial"/>
                  <w:sz w:val="20"/>
                  <w:szCs w:val="20"/>
                </w:rPr>
                <w:delText>.</w:delText>
              </w:r>
              <w:r w:rsidR="00CD29FE" w:rsidDel="0004448C">
                <w:rPr>
                  <w:rFonts w:ascii="Arial" w:hAnsi="Arial" w:cs="Arial"/>
                  <w:sz w:val="20"/>
                  <w:szCs w:val="20"/>
                </w:rPr>
                <w:delText>4</w:delText>
              </w:r>
            </w:del>
          </w:p>
        </w:tc>
        <w:tc>
          <w:tcPr>
            <w:tcW w:w="8730" w:type="dxa"/>
          </w:tcPr>
          <w:p w:rsidR="00665C1E" w:rsidDel="0004448C" w:rsidRDefault="00665C1E" w:rsidP="000E43F8">
            <w:pPr>
              <w:rPr>
                <w:del w:id="130" w:author="jmassud" w:date="2012-05-03T10:46:00Z"/>
                <w:rFonts w:ascii="Arial" w:hAnsi="Arial" w:cs="Arial"/>
                <w:sz w:val="20"/>
                <w:szCs w:val="20"/>
              </w:rPr>
            </w:pPr>
            <w:del w:id="131" w:author="jmassud" w:date="2012-05-03T10:46:00Z">
              <w:r w:rsidDel="0004448C">
                <w:rPr>
                  <w:rFonts w:ascii="Arial" w:hAnsi="Arial" w:cs="Arial"/>
                  <w:sz w:val="20"/>
                  <w:szCs w:val="20"/>
                </w:rPr>
                <w:delText xml:space="preserve">Reviews shows </w:delText>
              </w:r>
            </w:del>
          </w:p>
          <w:p w:rsidR="00665C1E" w:rsidRPr="004D387D" w:rsidDel="0004448C" w:rsidRDefault="00665C1E" w:rsidP="00077E44">
            <w:pPr>
              <w:pStyle w:val="ListParagraph"/>
              <w:numPr>
                <w:ilvl w:val="0"/>
                <w:numId w:val="56"/>
              </w:numPr>
              <w:rPr>
                <w:del w:id="132" w:author="jmassud" w:date="2012-05-03T10:46:00Z"/>
                <w:rFonts w:ascii="Arial" w:hAnsi="Arial" w:cs="Arial"/>
                <w:b/>
                <w:snapToGrid w:val="0"/>
                <w:spacing w:val="2"/>
                <w:sz w:val="20"/>
                <w:szCs w:val="20"/>
              </w:rPr>
            </w:pPr>
            <w:del w:id="133" w:author="jmassud" w:date="2012-05-03T10:46:00Z">
              <w:r w:rsidDel="0004448C">
                <w:rPr>
                  <w:rFonts w:ascii="Arial" w:hAnsi="Arial" w:cs="Arial"/>
                  <w:sz w:val="20"/>
                  <w:szCs w:val="20"/>
                </w:rPr>
                <w:delText>M</w:delText>
              </w:r>
              <w:r w:rsidRPr="001068D4" w:rsidDel="0004448C">
                <w:rPr>
                  <w:rFonts w:ascii="Arial" w:hAnsi="Arial" w:cs="Arial"/>
                  <w:sz w:val="20"/>
                  <w:szCs w:val="20"/>
                </w:rPr>
                <w:delText xml:space="preserve">ost recent </w:delText>
              </w:r>
              <w:r w:rsidDel="0004448C">
                <w:rPr>
                  <w:rFonts w:ascii="Arial" w:hAnsi="Arial" w:cs="Arial"/>
                  <w:sz w:val="20"/>
                  <w:szCs w:val="20"/>
                </w:rPr>
                <w:delText>r</w:delText>
              </w:r>
              <w:r w:rsidRPr="001068D4" w:rsidDel="0004448C">
                <w:rPr>
                  <w:rFonts w:ascii="Arial" w:hAnsi="Arial" w:cs="Arial"/>
                  <w:sz w:val="20"/>
                  <w:szCs w:val="20"/>
                </w:rPr>
                <w:delText xml:space="preserve">eviews linked to </w:delText>
              </w:r>
              <w:r w:rsidDel="0004448C">
                <w:rPr>
                  <w:rFonts w:ascii="Arial" w:hAnsi="Arial" w:cs="Arial"/>
                  <w:sz w:val="20"/>
                  <w:szCs w:val="20"/>
                </w:rPr>
                <w:delText xml:space="preserve">anchored review in product page. View includes (number to be determined by UX) </w:delText>
              </w:r>
            </w:del>
          </w:p>
          <w:p w:rsidR="00665C1E" w:rsidDel="0004448C" w:rsidRDefault="00665C1E" w:rsidP="00077E44">
            <w:pPr>
              <w:pStyle w:val="ListParagraph"/>
              <w:numPr>
                <w:ilvl w:val="1"/>
                <w:numId w:val="56"/>
              </w:numPr>
              <w:rPr>
                <w:del w:id="134" w:author="jmassud" w:date="2012-05-03T10:46:00Z"/>
                <w:rFonts w:ascii="Arial" w:hAnsi="Arial" w:cs="Arial"/>
                <w:snapToGrid w:val="0"/>
                <w:spacing w:val="2"/>
                <w:sz w:val="20"/>
                <w:szCs w:val="20"/>
              </w:rPr>
            </w:pPr>
            <w:del w:id="135" w:author="jmassud" w:date="2012-05-03T10:46:00Z">
              <w:r w:rsidRPr="00BE503A" w:rsidDel="0004448C">
                <w:rPr>
                  <w:rFonts w:ascii="Arial" w:hAnsi="Arial" w:cs="Arial"/>
                  <w:snapToGrid w:val="0"/>
                  <w:spacing w:val="2"/>
                  <w:sz w:val="20"/>
                  <w:szCs w:val="20"/>
                </w:rPr>
                <w:delText>Stars</w:delText>
              </w:r>
            </w:del>
          </w:p>
          <w:p w:rsidR="00665C1E" w:rsidDel="0004448C" w:rsidRDefault="00665C1E" w:rsidP="00077E44">
            <w:pPr>
              <w:pStyle w:val="ListParagraph"/>
              <w:numPr>
                <w:ilvl w:val="1"/>
                <w:numId w:val="56"/>
              </w:numPr>
              <w:rPr>
                <w:del w:id="136" w:author="jmassud" w:date="2012-05-03T10:46:00Z"/>
                <w:rFonts w:ascii="Arial" w:hAnsi="Arial" w:cs="Arial"/>
                <w:snapToGrid w:val="0"/>
                <w:spacing w:val="2"/>
                <w:sz w:val="20"/>
                <w:szCs w:val="20"/>
              </w:rPr>
            </w:pPr>
            <w:del w:id="137" w:author="jmassud" w:date="2012-05-03T10:46:00Z">
              <w:r w:rsidRPr="00BE503A" w:rsidDel="0004448C">
                <w:rPr>
                  <w:rFonts w:ascii="Arial" w:hAnsi="Arial" w:cs="Arial"/>
                  <w:snapToGrid w:val="0"/>
                  <w:spacing w:val="2"/>
                  <w:sz w:val="20"/>
                  <w:szCs w:val="20"/>
                </w:rPr>
                <w:delText>Attributes</w:delText>
              </w:r>
            </w:del>
          </w:p>
          <w:p w:rsidR="00665C1E" w:rsidDel="0004448C" w:rsidRDefault="00665C1E" w:rsidP="00077E44">
            <w:pPr>
              <w:pStyle w:val="ListParagraph"/>
              <w:numPr>
                <w:ilvl w:val="1"/>
                <w:numId w:val="56"/>
              </w:numPr>
              <w:rPr>
                <w:del w:id="138" w:author="jmassud" w:date="2012-05-03T10:46:00Z"/>
                <w:rFonts w:ascii="Arial" w:hAnsi="Arial" w:cs="Arial"/>
                <w:snapToGrid w:val="0"/>
                <w:spacing w:val="2"/>
                <w:sz w:val="20"/>
                <w:szCs w:val="20"/>
              </w:rPr>
            </w:pPr>
            <w:del w:id="139" w:author="jmassud" w:date="2012-05-03T10:46:00Z">
              <w:r w:rsidRPr="00BE503A" w:rsidDel="0004448C">
                <w:rPr>
                  <w:rFonts w:ascii="Arial" w:hAnsi="Arial" w:cs="Arial"/>
                  <w:snapToGrid w:val="0"/>
                  <w:spacing w:val="2"/>
                  <w:sz w:val="20"/>
                  <w:szCs w:val="20"/>
                </w:rPr>
                <w:delText>Date written</w:delText>
              </w:r>
            </w:del>
          </w:p>
          <w:p w:rsidR="00665C1E" w:rsidDel="0004448C" w:rsidRDefault="00665C1E" w:rsidP="00077E44">
            <w:pPr>
              <w:pStyle w:val="ListParagraph"/>
              <w:numPr>
                <w:ilvl w:val="1"/>
                <w:numId w:val="56"/>
              </w:numPr>
              <w:rPr>
                <w:del w:id="140" w:author="jmassud" w:date="2012-05-03T10:46:00Z"/>
                <w:rFonts w:ascii="Arial" w:hAnsi="Arial" w:cs="Arial"/>
                <w:snapToGrid w:val="0"/>
                <w:spacing w:val="2"/>
                <w:sz w:val="20"/>
                <w:szCs w:val="20"/>
              </w:rPr>
            </w:pPr>
            <w:del w:id="141" w:author="jmassud" w:date="2012-05-03T10:46:00Z">
              <w:r w:rsidRPr="00BE503A" w:rsidDel="0004448C">
                <w:rPr>
                  <w:rFonts w:ascii="Arial" w:hAnsi="Arial" w:cs="Arial"/>
                  <w:snapToGrid w:val="0"/>
                  <w:spacing w:val="2"/>
                  <w:sz w:val="20"/>
                  <w:szCs w:val="20"/>
                </w:rPr>
                <w:delText>Helpful votes</w:delText>
              </w:r>
            </w:del>
          </w:p>
          <w:p w:rsidR="00665C1E" w:rsidDel="0004448C" w:rsidRDefault="00665C1E" w:rsidP="00077E44">
            <w:pPr>
              <w:pStyle w:val="ListParagraph"/>
              <w:numPr>
                <w:ilvl w:val="1"/>
                <w:numId w:val="56"/>
              </w:numPr>
              <w:rPr>
                <w:del w:id="142" w:author="jmassud" w:date="2012-05-03T10:46:00Z"/>
                <w:rFonts w:ascii="Arial" w:hAnsi="Arial" w:cs="Arial"/>
                <w:snapToGrid w:val="0"/>
                <w:spacing w:val="2"/>
                <w:sz w:val="20"/>
                <w:szCs w:val="20"/>
              </w:rPr>
            </w:pPr>
            <w:del w:id="143" w:author="jmassud" w:date="2012-05-03T10:46:00Z">
              <w:r w:rsidDel="0004448C">
                <w:rPr>
                  <w:rFonts w:ascii="Arial" w:hAnsi="Arial" w:cs="Arial"/>
                  <w:snapToGrid w:val="0"/>
                  <w:spacing w:val="2"/>
                  <w:sz w:val="20"/>
                  <w:szCs w:val="20"/>
                </w:rPr>
                <w:delText>Number of comments</w:delText>
              </w:r>
            </w:del>
          </w:p>
          <w:p w:rsidR="00665C1E" w:rsidRDefault="00665C1E" w:rsidP="00077E44">
            <w:pPr>
              <w:pStyle w:val="ListParagraph"/>
              <w:numPr>
                <w:ilvl w:val="0"/>
                <w:numId w:val="56"/>
              </w:numPr>
              <w:rPr>
                <w:b/>
                <w:snapToGrid w:val="0"/>
                <w:spacing w:val="2"/>
                <w:kern w:val="28"/>
                <w:szCs w:val="22"/>
              </w:rPr>
            </w:pPr>
            <w:del w:id="144" w:author="jmassud" w:date="2012-05-03T10:46:00Z">
              <w:r w:rsidDel="0004448C">
                <w:rPr>
                  <w:rFonts w:ascii="Arial" w:hAnsi="Arial" w:cs="Arial"/>
                  <w:sz w:val="20"/>
                  <w:szCs w:val="20"/>
                </w:rPr>
                <w:delText xml:space="preserve">Link to See All Reviews. </w:delText>
              </w:r>
              <w:r w:rsidRPr="00BE503A" w:rsidDel="0004448C">
                <w:rPr>
                  <w:rFonts w:ascii="Arial" w:hAnsi="Arial" w:cs="Arial"/>
                  <w:sz w:val="20"/>
                  <w:szCs w:val="20"/>
                </w:rPr>
                <w:delText xml:space="preserve">If User clicks on See All, User sees all Active reviews </w:delText>
              </w:r>
              <w:r w:rsidDel="0004448C">
                <w:rPr>
                  <w:rFonts w:ascii="Arial" w:hAnsi="Arial" w:cs="Arial"/>
                  <w:sz w:val="20"/>
                  <w:szCs w:val="20"/>
                </w:rPr>
                <w:delText xml:space="preserve">in same format linked to anchored reviews in product page. </w:delText>
              </w:r>
            </w:del>
          </w:p>
        </w:tc>
      </w:tr>
      <w:tr w:rsidR="00657C93" w:rsidRPr="001068D4" w:rsidTr="00CD29FE">
        <w:tc>
          <w:tcPr>
            <w:tcW w:w="810" w:type="dxa"/>
          </w:tcPr>
          <w:p w:rsidR="00657C93" w:rsidRDefault="00657C93" w:rsidP="000E43F8">
            <w:pPr>
              <w:rPr>
                <w:rFonts w:ascii="Arial" w:hAnsi="Arial" w:cs="Arial"/>
                <w:sz w:val="20"/>
                <w:szCs w:val="20"/>
              </w:rPr>
            </w:pPr>
            <w:r>
              <w:rPr>
                <w:rFonts w:ascii="Arial" w:hAnsi="Arial" w:cs="Arial"/>
                <w:sz w:val="20"/>
                <w:szCs w:val="20"/>
              </w:rPr>
              <w:t>3.2.</w:t>
            </w:r>
            <w:ins w:id="145" w:author="jmassud" w:date="2012-05-03T10:47:00Z">
              <w:r w:rsidR="0004448C">
                <w:rPr>
                  <w:rFonts w:ascii="Arial" w:hAnsi="Arial" w:cs="Arial"/>
                  <w:sz w:val="20"/>
                  <w:szCs w:val="20"/>
                </w:rPr>
                <w:t>3</w:t>
              </w:r>
            </w:ins>
            <w:del w:id="146" w:author="jmassud" w:date="2012-05-03T10:47:00Z">
              <w:r w:rsidR="00CD29FE" w:rsidDel="0004448C">
                <w:rPr>
                  <w:rFonts w:ascii="Arial" w:hAnsi="Arial" w:cs="Arial"/>
                  <w:sz w:val="20"/>
                  <w:szCs w:val="20"/>
                </w:rPr>
                <w:delText>5</w:delText>
              </w:r>
            </w:del>
          </w:p>
        </w:tc>
        <w:tc>
          <w:tcPr>
            <w:tcW w:w="8730" w:type="dxa"/>
          </w:tcPr>
          <w:p w:rsidR="00C00A91" w:rsidRDefault="00C00A91" w:rsidP="000E43F8">
            <w:pPr>
              <w:rPr>
                <w:rFonts w:ascii="Arial" w:hAnsi="Arial" w:cs="Arial"/>
                <w:sz w:val="20"/>
                <w:szCs w:val="20"/>
              </w:rPr>
            </w:pPr>
            <w:r>
              <w:rPr>
                <w:rFonts w:ascii="Arial" w:hAnsi="Arial" w:cs="Arial"/>
                <w:sz w:val="20"/>
                <w:szCs w:val="20"/>
              </w:rPr>
              <w:t xml:space="preserve">Contact a moderator contact (mailto: client) </w:t>
            </w:r>
          </w:p>
          <w:p w:rsidR="00CD29FE" w:rsidRDefault="00C00A91">
            <w:pPr>
              <w:pStyle w:val="ListParagraph"/>
              <w:numPr>
                <w:ilvl w:val="0"/>
                <w:numId w:val="59"/>
              </w:numPr>
              <w:rPr>
                <w:rFonts w:ascii="Arial" w:hAnsi="Arial" w:cs="Arial"/>
                <w:sz w:val="20"/>
                <w:szCs w:val="20"/>
              </w:rPr>
            </w:pPr>
            <w:r>
              <w:rPr>
                <w:rFonts w:ascii="Arial" w:hAnsi="Arial" w:cs="Arial"/>
                <w:sz w:val="20"/>
                <w:szCs w:val="20"/>
              </w:rPr>
              <w:t xml:space="preserve">Include help text – please include a way for us to contact you in the note. </w:t>
            </w:r>
          </w:p>
          <w:p w:rsidR="00657C93" w:rsidRDefault="00657C93" w:rsidP="000E43F8">
            <w:pPr>
              <w:rPr>
                <w:rFonts w:ascii="Arial" w:hAnsi="Arial" w:cs="Arial"/>
                <w:sz w:val="20"/>
                <w:szCs w:val="20"/>
              </w:rPr>
            </w:pPr>
            <w:r>
              <w:rPr>
                <w:rStyle w:val="CommentReference"/>
              </w:rPr>
              <w:commentReference w:id="147"/>
            </w:r>
          </w:p>
        </w:tc>
      </w:tr>
      <w:tr w:rsidR="00CD29FE" w:rsidRPr="001068D4" w:rsidTr="00CD29FE">
        <w:tc>
          <w:tcPr>
            <w:tcW w:w="9540" w:type="dxa"/>
            <w:gridSpan w:val="2"/>
            <w:shd w:val="clear" w:color="auto" w:fill="B6DDE8" w:themeFill="accent5" w:themeFillTint="66"/>
          </w:tcPr>
          <w:p w:rsidR="00CD29FE" w:rsidRPr="001068D4" w:rsidRDefault="00CD29FE" w:rsidP="00CD29FE">
            <w:pPr>
              <w:rPr>
                <w:rFonts w:ascii="Arial" w:hAnsi="Arial" w:cs="Arial"/>
                <w:b/>
                <w:sz w:val="18"/>
                <w:szCs w:val="20"/>
              </w:rPr>
            </w:pPr>
            <w:del w:id="148" w:author="jmassud" w:date="2012-05-03T10:47:00Z">
              <w:r w:rsidRPr="001068D4" w:rsidDel="0004448C">
                <w:rPr>
                  <w:rFonts w:ascii="Arial" w:hAnsi="Arial" w:cs="Arial"/>
                  <w:b/>
                  <w:sz w:val="18"/>
                  <w:szCs w:val="20"/>
                </w:rPr>
                <w:delText>Phase Two</w:delText>
              </w:r>
            </w:del>
          </w:p>
        </w:tc>
      </w:tr>
      <w:tr w:rsidR="00CD29FE" w:rsidRPr="001068D4" w:rsidTr="00CD29FE">
        <w:tc>
          <w:tcPr>
            <w:tcW w:w="810" w:type="dxa"/>
          </w:tcPr>
          <w:p w:rsidR="00CD29FE" w:rsidRDefault="00CD29FE" w:rsidP="000E43F8">
            <w:pPr>
              <w:rPr>
                <w:rFonts w:ascii="Arial" w:hAnsi="Arial" w:cs="Arial"/>
                <w:sz w:val="20"/>
                <w:szCs w:val="20"/>
              </w:rPr>
            </w:pPr>
            <w:del w:id="149" w:author="jmassud" w:date="2012-05-03T10:47:00Z">
              <w:r w:rsidDel="0004448C">
                <w:rPr>
                  <w:rFonts w:ascii="Arial" w:hAnsi="Arial" w:cs="Arial"/>
                  <w:sz w:val="20"/>
                  <w:szCs w:val="20"/>
                </w:rPr>
                <w:delText>3.2.6</w:delText>
              </w:r>
            </w:del>
          </w:p>
        </w:tc>
        <w:tc>
          <w:tcPr>
            <w:tcW w:w="8730" w:type="dxa"/>
          </w:tcPr>
          <w:p w:rsidR="00CD29FE" w:rsidDel="0004448C" w:rsidRDefault="00CD29FE" w:rsidP="00CD29FE">
            <w:pPr>
              <w:rPr>
                <w:del w:id="150" w:author="jmassud" w:date="2012-05-03T10:47:00Z"/>
                <w:rFonts w:ascii="Arial" w:hAnsi="Arial" w:cs="Arial"/>
                <w:sz w:val="20"/>
                <w:szCs w:val="20"/>
              </w:rPr>
            </w:pPr>
            <w:del w:id="151" w:author="jmassud" w:date="2012-05-03T10:47:00Z">
              <w:r w:rsidRPr="006E38B1" w:rsidDel="0004448C">
                <w:rPr>
                  <w:rFonts w:ascii="Arial" w:hAnsi="Arial" w:cs="Arial"/>
                  <w:b/>
                  <w:sz w:val="20"/>
                  <w:szCs w:val="20"/>
                </w:rPr>
                <w:delText>Quickview</w:delText>
              </w:r>
              <w:r w:rsidDel="0004448C">
                <w:rPr>
                  <w:rFonts w:ascii="Arial" w:hAnsi="Arial" w:cs="Arial"/>
                  <w:sz w:val="20"/>
                  <w:szCs w:val="20"/>
                </w:rPr>
                <w:delText xml:space="preserve"> </w:delText>
              </w:r>
            </w:del>
          </w:p>
          <w:p w:rsidR="00CD29FE" w:rsidRPr="006E38B1" w:rsidDel="0004448C" w:rsidRDefault="00CD29FE" w:rsidP="00CD29FE">
            <w:pPr>
              <w:pStyle w:val="ListParagraph"/>
              <w:numPr>
                <w:ilvl w:val="0"/>
                <w:numId w:val="57"/>
              </w:numPr>
              <w:rPr>
                <w:del w:id="152" w:author="jmassud" w:date="2012-05-03T10:47:00Z"/>
                <w:rFonts w:ascii="Arial" w:hAnsi="Arial" w:cs="Arial"/>
                <w:sz w:val="20"/>
                <w:szCs w:val="20"/>
              </w:rPr>
            </w:pPr>
            <w:del w:id="153" w:author="jmassud" w:date="2012-05-03T10:47:00Z">
              <w:r w:rsidRPr="006E38B1" w:rsidDel="0004448C">
                <w:rPr>
                  <w:rFonts w:ascii="Arial" w:hAnsi="Arial" w:cs="Arial"/>
                  <w:sz w:val="20"/>
                  <w:szCs w:val="20"/>
                </w:rPr>
                <w:delText xml:space="preserve">Window on Communities shows profile picture, username, badges, and option to view full profile. </w:delText>
              </w:r>
            </w:del>
          </w:p>
          <w:p w:rsidR="00CD29FE" w:rsidDel="0004448C" w:rsidRDefault="00CD29FE" w:rsidP="00CD29FE">
            <w:pPr>
              <w:rPr>
                <w:del w:id="154" w:author="jmassud" w:date="2012-05-03T10:47:00Z"/>
                <w:rFonts w:ascii="Arial" w:hAnsi="Arial" w:cs="Arial"/>
                <w:sz w:val="20"/>
                <w:szCs w:val="20"/>
              </w:rPr>
            </w:pPr>
          </w:p>
          <w:p w:rsidR="00CD29FE" w:rsidRPr="0025244B" w:rsidRDefault="00CD29FE" w:rsidP="00CD29FE">
            <w:pPr>
              <w:pStyle w:val="ListParagraph"/>
              <w:rPr>
                <w:rFonts w:ascii="Arial" w:hAnsi="Arial" w:cs="Arial"/>
                <w:sz w:val="20"/>
                <w:szCs w:val="20"/>
              </w:rPr>
            </w:pPr>
            <w:del w:id="155" w:author="jmassud" w:date="2012-05-03T10:47:00Z">
              <w:r w:rsidRPr="006E38B1" w:rsidDel="0004448C">
                <w:rPr>
                  <w:rFonts w:ascii="Arial" w:hAnsi="Arial" w:cs="Arial"/>
                  <w:b/>
                  <w:sz w:val="20"/>
                  <w:szCs w:val="20"/>
                </w:rPr>
                <w:delText>Functional Requirement:</w:delText>
              </w:r>
              <w:r w:rsidDel="0004448C">
                <w:rPr>
                  <w:rFonts w:ascii="Arial" w:hAnsi="Arial" w:cs="Arial"/>
                  <w:sz w:val="20"/>
                  <w:szCs w:val="20"/>
                </w:rPr>
                <w:delText xml:space="preserve"> User does not have to be signed on to view, but to interact with another User’s Profile will require signing in</w:delText>
              </w:r>
            </w:del>
          </w:p>
        </w:tc>
      </w:tr>
    </w:tbl>
    <w:p w:rsidR="00397072" w:rsidRDefault="00397072" w:rsidP="003075F8">
      <w:pPr>
        <w:rPr>
          <w:b/>
          <w:i/>
          <w:color w:val="FF0000"/>
          <w:szCs w:val="22"/>
        </w:rPr>
      </w:pPr>
    </w:p>
    <w:p w:rsidR="003075F8" w:rsidRPr="003075F8" w:rsidRDefault="009C2BA6" w:rsidP="003075F8">
      <w:pPr>
        <w:rPr>
          <w:color w:val="FF0000"/>
          <w:szCs w:val="22"/>
        </w:rPr>
      </w:pPr>
      <w:r>
        <w:rPr>
          <w:color w:val="FF0000"/>
          <w:szCs w:val="22"/>
        </w:rPr>
        <w:t xml:space="preserve">WCS Profile to not be modified in first phase; existing integration (My Stuff and Order Center links) to be maintained only. </w:t>
      </w:r>
    </w:p>
    <w:p w:rsidR="00105978" w:rsidRDefault="00105978" w:rsidP="000D3277">
      <w:pPr>
        <w:pStyle w:val="Heading2"/>
      </w:pPr>
      <w:bookmarkStart w:id="156" w:name="_Toc323813660"/>
      <w:r>
        <w:t>Header</w:t>
      </w:r>
      <w:bookmarkEnd w:id="156"/>
      <w:r>
        <w:t xml:space="preserve"> </w:t>
      </w:r>
    </w:p>
    <w:tbl>
      <w:tblPr>
        <w:tblW w:w="95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810"/>
        <w:gridCol w:w="8730"/>
      </w:tblGrid>
      <w:tr w:rsidR="00105978" w:rsidRPr="001068D4" w:rsidTr="00105978">
        <w:tc>
          <w:tcPr>
            <w:tcW w:w="810" w:type="dxa"/>
            <w:shd w:val="clear" w:color="auto" w:fill="B6DDE8"/>
          </w:tcPr>
          <w:p w:rsidR="00105978" w:rsidRPr="001068D4" w:rsidRDefault="00105978" w:rsidP="00105978">
            <w:pPr>
              <w:rPr>
                <w:rFonts w:ascii="Arial" w:hAnsi="Arial" w:cs="Arial"/>
                <w:b/>
                <w:sz w:val="18"/>
                <w:szCs w:val="20"/>
              </w:rPr>
            </w:pPr>
            <w:r w:rsidRPr="001068D4">
              <w:rPr>
                <w:rFonts w:ascii="Arial" w:hAnsi="Arial" w:cs="Arial"/>
                <w:b/>
                <w:sz w:val="18"/>
                <w:szCs w:val="20"/>
              </w:rPr>
              <w:t>Req #</w:t>
            </w:r>
          </w:p>
        </w:tc>
        <w:tc>
          <w:tcPr>
            <w:tcW w:w="8730" w:type="dxa"/>
            <w:shd w:val="clear" w:color="auto" w:fill="B6DDE8"/>
          </w:tcPr>
          <w:p w:rsidR="00105978" w:rsidRPr="001068D4" w:rsidRDefault="00105978" w:rsidP="00105978">
            <w:pPr>
              <w:rPr>
                <w:rFonts w:ascii="Arial" w:hAnsi="Arial" w:cs="Arial"/>
                <w:b/>
                <w:sz w:val="18"/>
                <w:szCs w:val="20"/>
              </w:rPr>
            </w:pPr>
            <w:r w:rsidRPr="001068D4">
              <w:rPr>
                <w:rFonts w:ascii="Arial" w:hAnsi="Arial" w:cs="Arial"/>
                <w:b/>
                <w:sz w:val="18"/>
                <w:szCs w:val="20"/>
              </w:rPr>
              <w:t xml:space="preserve">Description </w:t>
            </w:r>
          </w:p>
        </w:tc>
      </w:tr>
      <w:tr w:rsidR="00105978" w:rsidRPr="001068D4" w:rsidTr="00105978">
        <w:tc>
          <w:tcPr>
            <w:tcW w:w="810" w:type="dxa"/>
          </w:tcPr>
          <w:p w:rsidR="00105978" w:rsidRPr="001068D4" w:rsidRDefault="00105978" w:rsidP="00105978">
            <w:pPr>
              <w:rPr>
                <w:rFonts w:ascii="Arial" w:hAnsi="Arial" w:cs="Arial"/>
                <w:sz w:val="18"/>
                <w:szCs w:val="20"/>
              </w:rPr>
            </w:pPr>
            <w:r w:rsidRPr="001068D4">
              <w:rPr>
                <w:rFonts w:ascii="Arial" w:hAnsi="Arial" w:cs="Arial"/>
                <w:sz w:val="18"/>
                <w:szCs w:val="20"/>
              </w:rPr>
              <w:t>3.3.1</w:t>
            </w:r>
          </w:p>
        </w:tc>
        <w:tc>
          <w:tcPr>
            <w:tcW w:w="8730" w:type="dxa"/>
          </w:tcPr>
          <w:p w:rsidR="00105978" w:rsidRPr="00BC3F20" w:rsidRDefault="00105978" w:rsidP="00105978">
            <w:pPr>
              <w:rPr>
                <w:rFonts w:ascii="Arial" w:hAnsi="Arial" w:cs="Arial"/>
                <w:b/>
                <w:sz w:val="18"/>
                <w:szCs w:val="20"/>
              </w:rPr>
            </w:pPr>
            <w:r>
              <w:rPr>
                <w:rFonts w:ascii="Arial" w:hAnsi="Arial" w:cs="Arial"/>
                <w:b/>
                <w:sz w:val="18"/>
                <w:szCs w:val="20"/>
              </w:rPr>
              <w:t xml:space="preserve">Header </w:t>
            </w:r>
          </w:p>
          <w:p w:rsidR="00105978" w:rsidRDefault="00105978" w:rsidP="00077E44">
            <w:pPr>
              <w:pStyle w:val="ListParagraph"/>
              <w:numPr>
                <w:ilvl w:val="0"/>
                <w:numId w:val="41"/>
              </w:numPr>
              <w:rPr>
                <w:rFonts w:ascii="Arial" w:hAnsi="Arial" w:cs="Arial"/>
                <w:sz w:val="18"/>
                <w:szCs w:val="20"/>
              </w:rPr>
            </w:pPr>
            <w:r>
              <w:rPr>
                <w:rFonts w:ascii="Arial" w:hAnsi="Arial" w:cs="Arial"/>
                <w:sz w:val="18"/>
                <w:szCs w:val="20"/>
              </w:rPr>
              <w:t>Log in /</w:t>
            </w:r>
            <w:r w:rsidR="00813201">
              <w:rPr>
                <w:rFonts w:ascii="Arial" w:hAnsi="Arial" w:cs="Arial"/>
                <w:sz w:val="18"/>
                <w:szCs w:val="20"/>
              </w:rPr>
              <w:t xml:space="preserve"> Join the Communities; Log Out </w:t>
            </w:r>
          </w:p>
          <w:p w:rsidR="00105978" w:rsidRDefault="00105978" w:rsidP="00077E44">
            <w:pPr>
              <w:pStyle w:val="ListParagraph"/>
              <w:numPr>
                <w:ilvl w:val="0"/>
                <w:numId w:val="41"/>
              </w:numPr>
              <w:rPr>
                <w:rFonts w:ascii="Arial" w:hAnsi="Arial" w:cs="Arial"/>
                <w:sz w:val="18"/>
                <w:szCs w:val="20"/>
              </w:rPr>
            </w:pPr>
            <w:r>
              <w:rPr>
                <w:rFonts w:ascii="Arial" w:hAnsi="Arial" w:cs="Arial"/>
                <w:sz w:val="18"/>
                <w:szCs w:val="20"/>
              </w:rPr>
              <w:t>Customer Service link</w:t>
            </w:r>
          </w:p>
          <w:p w:rsidR="00105978" w:rsidRDefault="00105978" w:rsidP="00077E44">
            <w:pPr>
              <w:pStyle w:val="ListParagraph"/>
              <w:numPr>
                <w:ilvl w:val="0"/>
                <w:numId w:val="41"/>
              </w:numPr>
              <w:rPr>
                <w:rFonts w:ascii="Arial" w:hAnsi="Arial" w:cs="Arial"/>
                <w:sz w:val="18"/>
                <w:szCs w:val="20"/>
              </w:rPr>
            </w:pPr>
            <w:r>
              <w:rPr>
                <w:rFonts w:ascii="Arial" w:hAnsi="Arial" w:cs="Arial"/>
                <w:sz w:val="18"/>
                <w:szCs w:val="20"/>
              </w:rPr>
              <w:t>Search</w:t>
            </w:r>
          </w:p>
          <w:p w:rsidR="00813187" w:rsidRDefault="00813187" w:rsidP="00077E44">
            <w:pPr>
              <w:pStyle w:val="ListParagraph"/>
              <w:numPr>
                <w:ilvl w:val="1"/>
                <w:numId w:val="41"/>
              </w:numPr>
              <w:rPr>
                <w:rFonts w:ascii="Arial" w:hAnsi="Arial" w:cs="Arial"/>
                <w:sz w:val="18"/>
                <w:szCs w:val="20"/>
              </w:rPr>
            </w:pPr>
            <w:r>
              <w:rPr>
                <w:rFonts w:ascii="Arial" w:hAnsi="Arial" w:cs="Arial"/>
                <w:sz w:val="18"/>
                <w:szCs w:val="20"/>
              </w:rPr>
              <w:t>Results indicate what type of results are displayed (i.e. whether the content is a blog, Q&amp;A, etc)</w:t>
            </w:r>
          </w:p>
          <w:p w:rsidR="00813187" w:rsidRDefault="00813187" w:rsidP="00077E44">
            <w:pPr>
              <w:pStyle w:val="ListParagraph"/>
              <w:numPr>
                <w:ilvl w:val="1"/>
                <w:numId w:val="41"/>
              </w:numPr>
              <w:rPr>
                <w:rFonts w:ascii="Arial" w:hAnsi="Arial" w:cs="Arial"/>
                <w:sz w:val="18"/>
                <w:szCs w:val="20"/>
              </w:rPr>
            </w:pPr>
            <w:r>
              <w:rPr>
                <w:rFonts w:ascii="Arial" w:hAnsi="Arial" w:cs="Arial"/>
                <w:sz w:val="18"/>
                <w:szCs w:val="20"/>
              </w:rPr>
              <w:lastRenderedPageBreak/>
              <w:t xml:space="preserve">User can filter through search results </w:t>
            </w:r>
          </w:p>
          <w:p w:rsidR="00105978" w:rsidRDefault="00105978" w:rsidP="00077E44">
            <w:pPr>
              <w:pStyle w:val="ListParagraph"/>
              <w:numPr>
                <w:ilvl w:val="0"/>
                <w:numId w:val="41"/>
              </w:numPr>
              <w:rPr>
                <w:rFonts w:ascii="Arial" w:hAnsi="Arial" w:cs="Arial"/>
                <w:sz w:val="18"/>
                <w:szCs w:val="20"/>
              </w:rPr>
            </w:pPr>
            <w:r>
              <w:rPr>
                <w:rFonts w:ascii="Arial" w:hAnsi="Arial" w:cs="Arial"/>
                <w:sz w:val="18"/>
                <w:szCs w:val="20"/>
              </w:rPr>
              <w:t>Number of Members</w:t>
            </w:r>
          </w:p>
          <w:p w:rsidR="00813187" w:rsidRPr="00813187" w:rsidRDefault="00813187" w:rsidP="00077E44">
            <w:pPr>
              <w:pStyle w:val="ListParagraph"/>
              <w:numPr>
                <w:ilvl w:val="0"/>
                <w:numId w:val="41"/>
              </w:numPr>
              <w:rPr>
                <w:rFonts w:ascii="Arial" w:hAnsi="Arial" w:cs="Arial"/>
                <w:sz w:val="18"/>
                <w:szCs w:val="20"/>
              </w:rPr>
            </w:pPr>
            <w:r>
              <w:rPr>
                <w:rFonts w:ascii="Arial" w:hAnsi="Arial" w:cs="Arial"/>
                <w:sz w:val="18"/>
                <w:szCs w:val="20"/>
              </w:rPr>
              <w:t>Link for MyKmart directing people to associate page (existing)</w:t>
            </w:r>
          </w:p>
        </w:tc>
      </w:tr>
      <w:tr w:rsidR="00105978" w:rsidRPr="001068D4" w:rsidTr="00105978">
        <w:tc>
          <w:tcPr>
            <w:tcW w:w="810" w:type="dxa"/>
          </w:tcPr>
          <w:p w:rsidR="00105978" w:rsidRPr="001068D4" w:rsidRDefault="00105978" w:rsidP="00105978">
            <w:pPr>
              <w:rPr>
                <w:rFonts w:ascii="Arial" w:hAnsi="Arial" w:cs="Arial"/>
                <w:sz w:val="18"/>
                <w:szCs w:val="20"/>
              </w:rPr>
            </w:pPr>
            <w:r w:rsidRPr="001068D4">
              <w:rPr>
                <w:rFonts w:ascii="Arial" w:hAnsi="Arial" w:cs="Arial"/>
                <w:sz w:val="18"/>
                <w:szCs w:val="20"/>
              </w:rPr>
              <w:lastRenderedPageBreak/>
              <w:t>3.3.2</w:t>
            </w:r>
          </w:p>
        </w:tc>
        <w:tc>
          <w:tcPr>
            <w:tcW w:w="8730" w:type="dxa"/>
          </w:tcPr>
          <w:p w:rsidR="00105978" w:rsidRPr="00105978" w:rsidRDefault="00105978" w:rsidP="00105978">
            <w:pPr>
              <w:rPr>
                <w:rFonts w:ascii="Arial" w:hAnsi="Arial" w:cs="Arial"/>
                <w:b/>
                <w:sz w:val="18"/>
                <w:szCs w:val="20"/>
              </w:rPr>
            </w:pPr>
            <w:r w:rsidRPr="00105978">
              <w:rPr>
                <w:rFonts w:ascii="Arial" w:hAnsi="Arial" w:cs="Arial"/>
                <w:b/>
                <w:sz w:val="18"/>
                <w:szCs w:val="20"/>
              </w:rPr>
              <w:t xml:space="preserve">Site Navigation </w:t>
            </w:r>
          </w:p>
          <w:p w:rsidR="00105978" w:rsidRDefault="00105978" w:rsidP="00077E44">
            <w:pPr>
              <w:pStyle w:val="ListParagraph"/>
              <w:numPr>
                <w:ilvl w:val="0"/>
                <w:numId w:val="40"/>
              </w:numPr>
              <w:rPr>
                <w:rFonts w:ascii="Arial" w:hAnsi="Arial" w:cs="Arial"/>
                <w:sz w:val="18"/>
                <w:szCs w:val="20"/>
              </w:rPr>
            </w:pPr>
            <w:r>
              <w:rPr>
                <w:rFonts w:ascii="Arial" w:hAnsi="Arial" w:cs="Arial"/>
                <w:sz w:val="18"/>
                <w:szCs w:val="20"/>
              </w:rPr>
              <w:t>Home</w:t>
            </w:r>
          </w:p>
          <w:p w:rsidR="00105978" w:rsidRPr="00105978" w:rsidRDefault="00105978" w:rsidP="00077E44">
            <w:pPr>
              <w:pStyle w:val="ListParagraph"/>
              <w:numPr>
                <w:ilvl w:val="0"/>
                <w:numId w:val="40"/>
              </w:numPr>
              <w:rPr>
                <w:rFonts w:ascii="Arial" w:hAnsi="Arial" w:cs="Arial"/>
                <w:sz w:val="18"/>
                <w:szCs w:val="20"/>
              </w:rPr>
            </w:pPr>
            <w:del w:id="157" w:author="jmassud" w:date="2012-05-03T10:47:00Z">
              <w:r w:rsidDel="0004448C">
                <w:rPr>
                  <w:rFonts w:ascii="Arial" w:hAnsi="Arial" w:cs="Arial"/>
                  <w:sz w:val="18"/>
                  <w:szCs w:val="20"/>
                </w:rPr>
                <w:delText xml:space="preserve">Interest </w:delText>
              </w:r>
              <w:r w:rsidR="00657C93" w:rsidDel="0004448C">
                <w:rPr>
                  <w:rFonts w:ascii="Arial" w:hAnsi="Arial" w:cs="Arial"/>
                  <w:sz w:val="18"/>
                  <w:szCs w:val="20"/>
                </w:rPr>
                <w:delText>Pages</w:delText>
              </w:r>
            </w:del>
            <w:ins w:id="158" w:author="jmassud" w:date="2012-05-03T10:47:00Z">
              <w:r w:rsidR="0004448C">
                <w:rPr>
                  <w:rFonts w:ascii="Arial" w:hAnsi="Arial" w:cs="Arial"/>
                  <w:sz w:val="18"/>
                  <w:szCs w:val="20"/>
                </w:rPr>
                <w:t>Categories (L&amp;G, Appliances, Fitness – Phase 1)</w:t>
              </w:r>
            </w:ins>
          </w:p>
          <w:p w:rsidR="00105978" w:rsidRDefault="00105978" w:rsidP="00077E44">
            <w:pPr>
              <w:pStyle w:val="ListParagraph"/>
              <w:numPr>
                <w:ilvl w:val="0"/>
                <w:numId w:val="40"/>
              </w:numPr>
              <w:rPr>
                <w:rFonts w:ascii="Arial" w:hAnsi="Arial" w:cs="Arial"/>
                <w:sz w:val="18"/>
                <w:szCs w:val="20"/>
              </w:rPr>
            </w:pPr>
            <w:del w:id="159" w:author="jmassud" w:date="2012-05-03T10:47:00Z">
              <w:r w:rsidDel="0004448C">
                <w:rPr>
                  <w:rFonts w:ascii="Arial" w:hAnsi="Arial" w:cs="Arial"/>
                  <w:sz w:val="18"/>
                  <w:szCs w:val="20"/>
                </w:rPr>
                <w:delText>Q&amp;A</w:delText>
              </w:r>
            </w:del>
            <w:ins w:id="160" w:author="jmassud" w:date="2012-05-03T10:47:00Z">
              <w:r w:rsidR="0004448C">
                <w:rPr>
                  <w:rFonts w:ascii="Arial" w:hAnsi="Arial" w:cs="Arial"/>
                  <w:sz w:val="18"/>
                  <w:szCs w:val="20"/>
                </w:rPr>
                <w:t xml:space="preserve">Customer Service </w:t>
              </w:r>
            </w:ins>
          </w:p>
          <w:p w:rsidR="00105978" w:rsidRDefault="00105978" w:rsidP="00077E44">
            <w:pPr>
              <w:pStyle w:val="ListParagraph"/>
              <w:numPr>
                <w:ilvl w:val="0"/>
                <w:numId w:val="40"/>
              </w:numPr>
              <w:rPr>
                <w:rFonts w:ascii="Arial" w:hAnsi="Arial" w:cs="Arial"/>
                <w:sz w:val="18"/>
                <w:szCs w:val="20"/>
              </w:rPr>
            </w:pPr>
            <w:r>
              <w:rPr>
                <w:rFonts w:ascii="Arial" w:hAnsi="Arial" w:cs="Arial"/>
                <w:sz w:val="18"/>
                <w:szCs w:val="20"/>
              </w:rPr>
              <w:t>Buying Guides</w:t>
            </w:r>
          </w:p>
          <w:p w:rsidR="00105978" w:rsidRDefault="00105978" w:rsidP="00077E44">
            <w:pPr>
              <w:pStyle w:val="ListParagraph"/>
              <w:numPr>
                <w:ilvl w:val="0"/>
                <w:numId w:val="40"/>
              </w:numPr>
              <w:rPr>
                <w:rFonts w:ascii="Arial" w:hAnsi="Arial" w:cs="Arial"/>
                <w:sz w:val="18"/>
                <w:szCs w:val="20"/>
              </w:rPr>
            </w:pPr>
            <w:r>
              <w:rPr>
                <w:rFonts w:ascii="Arial" w:hAnsi="Arial" w:cs="Arial"/>
                <w:sz w:val="18"/>
                <w:szCs w:val="20"/>
              </w:rPr>
              <w:t xml:space="preserve">Blog </w:t>
            </w:r>
          </w:p>
          <w:p w:rsidR="00105978" w:rsidRDefault="00105978" w:rsidP="00077E44">
            <w:pPr>
              <w:pStyle w:val="ListParagraph"/>
              <w:numPr>
                <w:ilvl w:val="1"/>
                <w:numId w:val="40"/>
              </w:numPr>
              <w:rPr>
                <w:rFonts w:ascii="Arial" w:hAnsi="Arial" w:cs="Arial"/>
                <w:sz w:val="18"/>
                <w:szCs w:val="20"/>
              </w:rPr>
            </w:pPr>
            <w:r>
              <w:rPr>
                <w:rFonts w:ascii="Arial" w:hAnsi="Arial" w:cs="Arial"/>
                <w:sz w:val="18"/>
                <w:szCs w:val="20"/>
              </w:rPr>
              <w:t xml:space="preserve">Page where all blog posts are aggregated, regardless what </w:t>
            </w:r>
            <w:del w:id="161" w:author="jmassud" w:date="2012-05-03T10:48:00Z">
              <w:r w:rsidDel="0004448C">
                <w:rPr>
                  <w:rFonts w:ascii="Arial" w:hAnsi="Arial" w:cs="Arial"/>
                  <w:sz w:val="18"/>
                  <w:szCs w:val="20"/>
                </w:rPr>
                <w:delText>interest group / topic the</w:delText>
              </w:r>
            </w:del>
            <w:ins w:id="162" w:author="jmassud" w:date="2012-05-03T10:48:00Z">
              <w:r w:rsidR="0004448C">
                <w:rPr>
                  <w:rFonts w:ascii="Arial" w:hAnsi="Arial" w:cs="Arial"/>
                  <w:sz w:val="18"/>
                  <w:szCs w:val="20"/>
                </w:rPr>
                <w:t>category the</w:t>
              </w:r>
            </w:ins>
            <w:r>
              <w:rPr>
                <w:rFonts w:ascii="Arial" w:hAnsi="Arial" w:cs="Arial"/>
                <w:sz w:val="18"/>
                <w:szCs w:val="20"/>
              </w:rPr>
              <w:t xml:space="preserve"> blog was written under</w:t>
            </w:r>
          </w:p>
          <w:p w:rsidR="00105978" w:rsidDel="0004448C" w:rsidRDefault="00105978" w:rsidP="00077E44">
            <w:pPr>
              <w:pStyle w:val="ListParagraph"/>
              <w:numPr>
                <w:ilvl w:val="0"/>
                <w:numId w:val="40"/>
              </w:numPr>
              <w:rPr>
                <w:del w:id="163" w:author="jmassud" w:date="2012-05-03T10:47:00Z"/>
                <w:rFonts w:ascii="Arial" w:hAnsi="Arial" w:cs="Arial"/>
                <w:sz w:val="18"/>
                <w:szCs w:val="20"/>
              </w:rPr>
            </w:pPr>
            <w:del w:id="164" w:author="jmassud" w:date="2012-05-03T10:47:00Z">
              <w:r w:rsidDel="0004448C">
                <w:rPr>
                  <w:rFonts w:ascii="Arial" w:hAnsi="Arial" w:cs="Arial"/>
                  <w:sz w:val="18"/>
                  <w:szCs w:val="20"/>
                </w:rPr>
                <w:delText>Reviews</w:delText>
              </w:r>
            </w:del>
          </w:p>
          <w:p w:rsidR="00105978" w:rsidRPr="00657C93" w:rsidRDefault="00105978" w:rsidP="00077E44">
            <w:pPr>
              <w:pStyle w:val="ListParagraph"/>
              <w:numPr>
                <w:ilvl w:val="0"/>
                <w:numId w:val="40"/>
              </w:numPr>
              <w:rPr>
                <w:rFonts w:ascii="Arial" w:hAnsi="Arial" w:cs="Arial"/>
                <w:b/>
                <w:sz w:val="18"/>
                <w:szCs w:val="20"/>
              </w:rPr>
            </w:pPr>
            <w:r>
              <w:rPr>
                <w:rFonts w:ascii="Arial" w:hAnsi="Arial" w:cs="Arial"/>
                <w:sz w:val="18"/>
                <w:szCs w:val="20"/>
              </w:rPr>
              <w:t>Experts</w:t>
            </w:r>
            <w:r w:rsidR="00434572" w:rsidRPr="00434572">
              <w:rPr>
                <w:rFonts w:ascii="Arial" w:hAnsi="Arial" w:cs="Arial"/>
                <w:b/>
                <w:sz w:val="18"/>
                <w:szCs w:val="20"/>
              </w:rPr>
              <w:t xml:space="preserve"> (Phase two) </w:t>
            </w:r>
          </w:p>
          <w:p w:rsidR="00105978" w:rsidDel="0004448C" w:rsidRDefault="00105978" w:rsidP="00077E44">
            <w:pPr>
              <w:pStyle w:val="ListParagraph"/>
              <w:numPr>
                <w:ilvl w:val="0"/>
                <w:numId w:val="40"/>
              </w:numPr>
              <w:rPr>
                <w:del w:id="165" w:author="jmassud" w:date="2012-05-03T10:47:00Z"/>
                <w:rFonts w:ascii="Arial" w:hAnsi="Arial" w:cs="Arial"/>
                <w:sz w:val="18"/>
                <w:szCs w:val="20"/>
              </w:rPr>
            </w:pPr>
            <w:del w:id="166" w:author="jmassud" w:date="2012-05-03T10:47:00Z">
              <w:r w:rsidDel="0004448C">
                <w:rPr>
                  <w:rFonts w:ascii="Arial" w:hAnsi="Arial" w:cs="Arial"/>
                  <w:sz w:val="18"/>
                  <w:szCs w:val="20"/>
                </w:rPr>
                <w:delText>Community</w:delText>
              </w:r>
            </w:del>
          </w:p>
          <w:p w:rsidR="00591379" w:rsidDel="0004448C" w:rsidRDefault="00591379" w:rsidP="00077E44">
            <w:pPr>
              <w:pStyle w:val="ListParagraph"/>
              <w:numPr>
                <w:ilvl w:val="0"/>
                <w:numId w:val="40"/>
              </w:numPr>
              <w:rPr>
                <w:del w:id="167" w:author="jmassud" w:date="2012-05-03T10:47:00Z"/>
                <w:rFonts w:ascii="Arial" w:hAnsi="Arial" w:cs="Arial"/>
                <w:sz w:val="18"/>
                <w:szCs w:val="20"/>
              </w:rPr>
            </w:pPr>
            <w:del w:id="168" w:author="jmassud" w:date="2012-05-03T10:47:00Z">
              <w:r w:rsidDel="0004448C">
                <w:rPr>
                  <w:rFonts w:ascii="Arial" w:hAnsi="Arial" w:cs="Arial"/>
                  <w:sz w:val="18"/>
                  <w:szCs w:val="20"/>
                </w:rPr>
                <w:delText>Store Pages</w:delText>
              </w:r>
            </w:del>
          </w:p>
          <w:p w:rsidR="00105978" w:rsidRPr="00484614" w:rsidRDefault="00105978" w:rsidP="00077E44">
            <w:pPr>
              <w:pStyle w:val="ListParagraph"/>
              <w:numPr>
                <w:ilvl w:val="0"/>
                <w:numId w:val="40"/>
              </w:numPr>
              <w:rPr>
                <w:rFonts w:ascii="Arial" w:hAnsi="Arial" w:cs="Arial"/>
                <w:sz w:val="18"/>
                <w:szCs w:val="20"/>
              </w:rPr>
            </w:pPr>
            <w:del w:id="169" w:author="jmassud" w:date="2012-05-03T10:47:00Z">
              <w:r w:rsidDel="0004448C">
                <w:rPr>
                  <w:rFonts w:ascii="Arial" w:hAnsi="Arial" w:cs="Arial"/>
                  <w:sz w:val="18"/>
                  <w:szCs w:val="20"/>
                </w:rPr>
                <w:delText>Customer Service</w:delText>
              </w:r>
            </w:del>
          </w:p>
        </w:tc>
      </w:tr>
      <w:tr w:rsidR="00813187" w:rsidRPr="001068D4" w:rsidTr="00105978">
        <w:tc>
          <w:tcPr>
            <w:tcW w:w="810" w:type="dxa"/>
          </w:tcPr>
          <w:p w:rsidR="00813187" w:rsidRPr="001068D4" w:rsidRDefault="00813187" w:rsidP="00105978">
            <w:pPr>
              <w:rPr>
                <w:rFonts w:ascii="Arial" w:hAnsi="Arial" w:cs="Arial"/>
                <w:sz w:val="18"/>
                <w:szCs w:val="20"/>
              </w:rPr>
            </w:pPr>
            <w:r>
              <w:rPr>
                <w:rFonts w:ascii="Arial" w:hAnsi="Arial" w:cs="Arial"/>
                <w:sz w:val="18"/>
                <w:szCs w:val="20"/>
              </w:rPr>
              <w:t>3.3.3</w:t>
            </w:r>
          </w:p>
        </w:tc>
        <w:tc>
          <w:tcPr>
            <w:tcW w:w="8730" w:type="dxa"/>
          </w:tcPr>
          <w:p w:rsidR="00813187" w:rsidRDefault="00813187" w:rsidP="00105978">
            <w:pPr>
              <w:rPr>
                <w:rFonts w:ascii="Arial" w:hAnsi="Arial" w:cs="Arial"/>
                <w:b/>
                <w:sz w:val="18"/>
                <w:szCs w:val="20"/>
              </w:rPr>
            </w:pPr>
            <w:del w:id="170" w:author="jmassud" w:date="2012-05-03T10:49:00Z">
              <w:r w:rsidDel="0004448C">
                <w:rPr>
                  <w:rFonts w:ascii="Arial" w:hAnsi="Arial" w:cs="Arial"/>
                  <w:b/>
                  <w:sz w:val="18"/>
                  <w:szCs w:val="20"/>
                </w:rPr>
                <w:delText>Promotional Feature</w:delText>
              </w:r>
            </w:del>
            <w:ins w:id="171" w:author="jmassud" w:date="2012-05-03T10:49:00Z">
              <w:r w:rsidR="0004448C">
                <w:rPr>
                  <w:rFonts w:ascii="Arial" w:hAnsi="Arial" w:cs="Arial"/>
                  <w:b/>
                  <w:sz w:val="18"/>
                  <w:szCs w:val="20"/>
                </w:rPr>
                <w:t>Navigation Message</w:t>
              </w:r>
            </w:ins>
          </w:p>
          <w:p w:rsidR="00813187" w:rsidRPr="0004448C" w:rsidRDefault="00813187" w:rsidP="0004448C">
            <w:pPr>
              <w:pStyle w:val="ListParagraph"/>
              <w:numPr>
                <w:ilvl w:val="0"/>
                <w:numId w:val="49"/>
              </w:numPr>
              <w:rPr>
                <w:ins w:id="172" w:author="jmassud" w:date="2012-05-03T10:49:00Z"/>
                <w:rFonts w:ascii="Arial" w:hAnsi="Arial" w:cs="Arial"/>
                <w:b/>
                <w:sz w:val="18"/>
                <w:szCs w:val="20"/>
                <w:rPrChange w:id="173" w:author="jmassud" w:date="2012-05-03T10:49:00Z">
                  <w:rPr>
                    <w:ins w:id="174" w:author="jmassud" w:date="2012-05-03T10:49:00Z"/>
                    <w:rFonts w:ascii="Arial" w:hAnsi="Arial" w:cs="Arial"/>
                    <w:sz w:val="18"/>
                    <w:szCs w:val="20"/>
                  </w:rPr>
                </w:rPrChange>
              </w:rPr>
            </w:pPr>
            <w:r>
              <w:rPr>
                <w:rFonts w:ascii="Arial" w:hAnsi="Arial" w:cs="Arial"/>
                <w:sz w:val="18"/>
                <w:szCs w:val="20"/>
              </w:rPr>
              <w:t xml:space="preserve">Highlighted section on the navigation bar </w:t>
            </w:r>
            <w:del w:id="175" w:author="jmassud" w:date="2012-05-03T10:49:00Z">
              <w:r w:rsidRPr="00813187" w:rsidDel="0004448C">
                <w:rPr>
                  <w:rFonts w:ascii="Arial" w:hAnsi="Arial" w:cs="Arial"/>
                  <w:sz w:val="18"/>
                  <w:szCs w:val="20"/>
                </w:rPr>
                <w:delText xml:space="preserve">in admin tool </w:delText>
              </w:r>
            </w:del>
            <w:ins w:id="176" w:author="jmassud" w:date="2012-05-03T10:49:00Z">
              <w:r w:rsidR="0004448C">
                <w:rPr>
                  <w:rFonts w:ascii="Arial" w:hAnsi="Arial" w:cs="Arial"/>
                  <w:sz w:val="18"/>
                  <w:szCs w:val="20"/>
                </w:rPr>
                <w:t xml:space="preserve">that </w:t>
              </w:r>
            </w:ins>
            <w:r w:rsidRPr="00813187">
              <w:rPr>
                <w:rFonts w:ascii="Arial" w:hAnsi="Arial" w:cs="Arial"/>
                <w:sz w:val="18"/>
                <w:szCs w:val="20"/>
              </w:rPr>
              <w:t xml:space="preserve">links to any part of the site that admin wants highlighted. Text is input by admin  </w:t>
            </w:r>
          </w:p>
          <w:p w:rsidR="0004448C" w:rsidRPr="0004448C" w:rsidRDefault="0004448C" w:rsidP="0004448C">
            <w:pPr>
              <w:pStyle w:val="ListParagraph"/>
              <w:numPr>
                <w:ilvl w:val="0"/>
                <w:numId w:val="49"/>
              </w:numPr>
              <w:rPr>
                <w:ins w:id="177" w:author="jmassud" w:date="2012-05-03T10:49:00Z"/>
                <w:rFonts w:ascii="Arial" w:hAnsi="Arial" w:cs="Arial"/>
                <w:b/>
                <w:sz w:val="18"/>
                <w:szCs w:val="20"/>
                <w:rPrChange w:id="178" w:author="jmassud" w:date="2012-05-03T10:49:00Z">
                  <w:rPr>
                    <w:ins w:id="179" w:author="jmassud" w:date="2012-05-03T10:49:00Z"/>
                    <w:rFonts w:ascii="Arial" w:hAnsi="Arial" w:cs="Arial"/>
                    <w:sz w:val="18"/>
                    <w:szCs w:val="20"/>
                  </w:rPr>
                </w:rPrChange>
              </w:rPr>
            </w:pPr>
            <w:ins w:id="180" w:author="jmassud" w:date="2012-05-03T10:49:00Z">
              <w:r>
                <w:rPr>
                  <w:rFonts w:ascii="Arial" w:hAnsi="Arial" w:cs="Arial"/>
                  <w:sz w:val="18"/>
                  <w:szCs w:val="20"/>
                </w:rPr>
                <w:t xml:space="preserve">Updated in Admin tool </w:t>
              </w:r>
            </w:ins>
          </w:p>
          <w:p w:rsidR="0004448C" w:rsidRPr="00813187" w:rsidRDefault="0004448C" w:rsidP="0004448C">
            <w:pPr>
              <w:pStyle w:val="ListParagraph"/>
              <w:numPr>
                <w:ilvl w:val="0"/>
                <w:numId w:val="49"/>
              </w:numPr>
              <w:rPr>
                <w:rFonts w:ascii="Arial" w:hAnsi="Arial" w:cs="Arial"/>
                <w:b/>
                <w:sz w:val="18"/>
                <w:szCs w:val="20"/>
              </w:rPr>
            </w:pPr>
            <w:ins w:id="181" w:author="jmassud" w:date="2012-05-03T10:49:00Z">
              <w:r>
                <w:rPr>
                  <w:rFonts w:ascii="Arial" w:hAnsi="Arial" w:cs="Arial"/>
                  <w:sz w:val="18"/>
                  <w:szCs w:val="20"/>
                </w:rPr>
                <w:t xml:space="preserve">Current example: </w:t>
              </w:r>
              <w:r w:rsidR="00C85F0B">
                <w:rPr>
                  <w:rFonts w:ascii="Arial" w:hAnsi="Arial" w:cs="Arial"/>
                  <w:noProof/>
                  <w:sz w:val="18"/>
                  <w:szCs w:val="20"/>
                  <w:rPrChange w:id="182">
                    <w:rPr>
                      <w:noProof/>
                    </w:rPr>
                  </w:rPrChange>
                </w:rPr>
                <w:drawing>
                  <wp:inline distT="0" distB="0" distL="0" distR="0">
                    <wp:extent cx="4838700" cy="723900"/>
                    <wp:effectExtent l="171450" t="133350" r="361950" b="30480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4838700" cy="723900"/>
                            </a:xfrm>
                            <a:prstGeom prst="rect">
                              <a:avLst/>
                            </a:prstGeom>
                            <a:ln>
                              <a:noFill/>
                            </a:ln>
                            <a:effectLst>
                              <a:outerShdw blurRad="292100" dist="139700" dir="2700000" algn="tl" rotWithShape="0">
                                <a:srgbClr val="333333">
                                  <a:alpha val="65000"/>
                                </a:srgbClr>
                              </a:outerShdw>
                            </a:effectLst>
                          </pic:spPr>
                        </pic:pic>
                      </a:graphicData>
                    </a:graphic>
                  </wp:inline>
                </w:drawing>
              </w:r>
            </w:ins>
          </w:p>
        </w:tc>
      </w:tr>
      <w:tr w:rsidR="004944FD" w:rsidRPr="001068D4" w:rsidTr="00105978">
        <w:tc>
          <w:tcPr>
            <w:tcW w:w="810" w:type="dxa"/>
          </w:tcPr>
          <w:p w:rsidR="004944FD" w:rsidRDefault="004944FD" w:rsidP="00105978">
            <w:pPr>
              <w:rPr>
                <w:rFonts w:ascii="Arial" w:hAnsi="Arial" w:cs="Arial"/>
                <w:sz w:val="18"/>
                <w:szCs w:val="20"/>
              </w:rPr>
            </w:pPr>
            <w:r>
              <w:rPr>
                <w:rFonts w:ascii="Arial" w:hAnsi="Arial" w:cs="Arial"/>
                <w:sz w:val="18"/>
                <w:szCs w:val="20"/>
              </w:rPr>
              <w:t>3.3.4</w:t>
            </w:r>
          </w:p>
        </w:tc>
        <w:tc>
          <w:tcPr>
            <w:tcW w:w="8730" w:type="dxa"/>
          </w:tcPr>
          <w:p w:rsidR="004944FD" w:rsidRDefault="004944FD" w:rsidP="00105978">
            <w:pPr>
              <w:rPr>
                <w:rFonts w:ascii="Arial" w:hAnsi="Arial" w:cs="Arial"/>
                <w:b/>
                <w:sz w:val="18"/>
                <w:szCs w:val="20"/>
              </w:rPr>
            </w:pPr>
            <w:r>
              <w:rPr>
                <w:rFonts w:ascii="Arial" w:hAnsi="Arial" w:cs="Arial"/>
                <w:b/>
                <w:sz w:val="18"/>
                <w:szCs w:val="20"/>
              </w:rPr>
              <w:t xml:space="preserve">Qualtrics feedback link </w:t>
            </w:r>
          </w:p>
        </w:tc>
      </w:tr>
    </w:tbl>
    <w:p w:rsidR="000D3277" w:rsidRDefault="000D3277" w:rsidP="000D3277">
      <w:pPr>
        <w:pStyle w:val="Heading2"/>
      </w:pPr>
      <w:bookmarkStart w:id="183" w:name="_Toc323813661"/>
      <w:r>
        <w:t>Homepage</w:t>
      </w:r>
      <w:r w:rsidR="00304407">
        <w:t xml:space="preserve"> </w:t>
      </w:r>
      <w:r>
        <w:t>– P1 &amp; P2</w:t>
      </w:r>
      <w:bookmarkEnd w:id="183"/>
    </w:p>
    <w:tbl>
      <w:tblPr>
        <w:tblW w:w="95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810"/>
        <w:gridCol w:w="8730"/>
      </w:tblGrid>
      <w:tr w:rsidR="000D3277" w:rsidRPr="001068D4" w:rsidTr="00F37A79">
        <w:tc>
          <w:tcPr>
            <w:tcW w:w="810" w:type="dxa"/>
            <w:shd w:val="clear" w:color="auto" w:fill="B6DDE8"/>
          </w:tcPr>
          <w:p w:rsidR="000D3277" w:rsidRPr="001068D4" w:rsidRDefault="000D3277" w:rsidP="000D3277">
            <w:pPr>
              <w:rPr>
                <w:rFonts w:ascii="Arial" w:hAnsi="Arial" w:cs="Arial"/>
                <w:b/>
                <w:sz w:val="18"/>
                <w:szCs w:val="20"/>
              </w:rPr>
            </w:pPr>
            <w:r w:rsidRPr="001068D4">
              <w:rPr>
                <w:rFonts w:ascii="Arial" w:hAnsi="Arial" w:cs="Arial"/>
                <w:b/>
                <w:sz w:val="18"/>
                <w:szCs w:val="20"/>
              </w:rPr>
              <w:t>Req #</w:t>
            </w:r>
          </w:p>
        </w:tc>
        <w:tc>
          <w:tcPr>
            <w:tcW w:w="8730" w:type="dxa"/>
            <w:shd w:val="clear" w:color="auto" w:fill="B6DDE8"/>
          </w:tcPr>
          <w:p w:rsidR="000D3277" w:rsidRPr="001068D4" w:rsidRDefault="000D3277" w:rsidP="000D3277">
            <w:pPr>
              <w:rPr>
                <w:rFonts w:ascii="Arial" w:hAnsi="Arial" w:cs="Arial"/>
                <w:b/>
                <w:sz w:val="18"/>
                <w:szCs w:val="20"/>
              </w:rPr>
            </w:pPr>
            <w:r w:rsidRPr="001068D4">
              <w:rPr>
                <w:rFonts w:ascii="Arial" w:hAnsi="Arial" w:cs="Arial"/>
                <w:b/>
                <w:sz w:val="18"/>
                <w:szCs w:val="20"/>
              </w:rPr>
              <w:t xml:space="preserve">Description </w:t>
            </w:r>
          </w:p>
        </w:tc>
      </w:tr>
      <w:tr w:rsidR="000D3277" w:rsidRPr="001068D4" w:rsidTr="00F37A79">
        <w:tc>
          <w:tcPr>
            <w:tcW w:w="810" w:type="dxa"/>
          </w:tcPr>
          <w:p w:rsidR="000D3277" w:rsidRPr="001068D4" w:rsidRDefault="00105978" w:rsidP="000D3277">
            <w:pPr>
              <w:rPr>
                <w:rFonts w:ascii="Arial" w:hAnsi="Arial" w:cs="Arial"/>
                <w:sz w:val="18"/>
                <w:szCs w:val="20"/>
              </w:rPr>
            </w:pPr>
            <w:r>
              <w:rPr>
                <w:rFonts w:ascii="Arial" w:hAnsi="Arial" w:cs="Arial"/>
                <w:sz w:val="18"/>
                <w:szCs w:val="20"/>
              </w:rPr>
              <w:t>3.4</w:t>
            </w:r>
            <w:r w:rsidR="000D3277" w:rsidRPr="001068D4">
              <w:rPr>
                <w:rFonts w:ascii="Arial" w:hAnsi="Arial" w:cs="Arial"/>
                <w:sz w:val="18"/>
                <w:szCs w:val="20"/>
              </w:rPr>
              <w:t>.</w:t>
            </w:r>
            <w:r w:rsidR="00CD29FE">
              <w:rPr>
                <w:rFonts w:ascii="Arial" w:hAnsi="Arial" w:cs="Arial"/>
                <w:sz w:val="18"/>
                <w:szCs w:val="20"/>
              </w:rPr>
              <w:t>1</w:t>
            </w:r>
          </w:p>
        </w:tc>
        <w:tc>
          <w:tcPr>
            <w:tcW w:w="8730" w:type="dxa"/>
          </w:tcPr>
          <w:p w:rsidR="000D3277" w:rsidRPr="00CC2E29" w:rsidRDefault="00CD29FE" w:rsidP="000D3277">
            <w:pPr>
              <w:rPr>
                <w:rFonts w:ascii="Arial" w:hAnsi="Arial" w:cs="Arial"/>
                <w:b/>
                <w:sz w:val="18"/>
                <w:szCs w:val="20"/>
              </w:rPr>
            </w:pPr>
            <w:r>
              <w:rPr>
                <w:rFonts w:ascii="Arial" w:hAnsi="Arial" w:cs="Arial"/>
                <w:b/>
                <w:sz w:val="18"/>
                <w:szCs w:val="20"/>
              </w:rPr>
              <w:t xml:space="preserve">Homepage (same view for logged in and logged out) </w:t>
            </w:r>
          </w:p>
          <w:p w:rsidR="000D3277" w:rsidRDefault="00484614" w:rsidP="00077E44">
            <w:pPr>
              <w:pStyle w:val="ListParagraph"/>
              <w:numPr>
                <w:ilvl w:val="0"/>
                <w:numId w:val="40"/>
              </w:numPr>
              <w:rPr>
                <w:rFonts w:ascii="Arial" w:hAnsi="Arial" w:cs="Arial"/>
                <w:sz w:val="18"/>
                <w:szCs w:val="20"/>
              </w:rPr>
            </w:pPr>
            <w:r>
              <w:rPr>
                <w:rFonts w:ascii="Arial" w:hAnsi="Arial" w:cs="Arial"/>
                <w:sz w:val="18"/>
                <w:szCs w:val="20"/>
              </w:rPr>
              <w:t>User sees featured</w:t>
            </w:r>
            <w:r w:rsidR="000D3277" w:rsidRPr="00CC2E29">
              <w:rPr>
                <w:rFonts w:ascii="Arial" w:hAnsi="Arial" w:cs="Arial"/>
                <w:sz w:val="18"/>
                <w:szCs w:val="20"/>
              </w:rPr>
              <w:t xml:space="preserve"> </w:t>
            </w:r>
            <w:r w:rsidR="000D3277">
              <w:rPr>
                <w:rFonts w:ascii="Arial" w:hAnsi="Arial" w:cs="Arial"/>
                <w:sz w:val="18"/>
                <w:szCs w:val="20"/>
              </w:rPr>
              <w:t>Blog posts</w:t>
            </w:r>
            <w:r w:rsidR="000D3277" w:rsidRPr="00CC2E29">
              <w:rPr>
                <w:rFonts w:ascii="Arial" w:hAnsi="Arial" w:cs="Arial"/>
                <w:sz w:val="18"/>
                <w:szCs w:val="20"/>
              </w:rPr>
              <w:t xml:space="preserve"> </w:t>
            </w:r>
            <w:r w:rsidR="000D3277">
              <w:rPr>
                <w:rFonts w:ascii="Arial" w:hAnsi="Arial" w:cs="Arial"/>
                <w:sz w:val="18"/>
                <w:szCs w:val="20"/>
              </w:rPr>
              <w:t>from the site</w:t>
            </w:r>
          </w:p>
          <w:p w:rsidR="000D3277" w:rsidRDefault="000D3277" w:rsidP="00077E44">
            <w:pPr>
              <w:pStyle w:val="ListParagraph"/>
              <w:numPr>
                <w:ilvl w:val="0"/>
                <w:numId w:val="40"/>
              </w:numPr>
              <w:rPr>
                <w:rFonts w:ascii="Arial" w:hAnsi="Arial" w:cs="Arial"/>
                <w:sz w:val="18"/>
                <w:szCs w:val="20"/>
              </w:rPr>
            </w:pPr>
            <w:r w:rsidRPr="00CC2E29">
              <w:rPr>
                <w:rFonts w:ascii="Arial" w:hAnsi="Arial" w:cs="Arial"/>
                <w:sz w:val="18"/>
                <w:szCs w:val="20"/>
              </w:rPr>
              <w:t xml:space="preserve">User sees </w:t>
            </w:r>
            <w:r w:rsidR="00484614">
              <w:rPr>
                <w:rFonts w:ascii="Arial" w:hAnsi="Arial" w:cs="Arial"/>
                <w:sz w:val="18"/>
                <w:szCs w:val="20"/>
              </w:rPr>
              <w:t>featured</w:t>
            </w:r>
            <w:r w:rsidRPr="00CC2E29">
              <w:rPr>
                <w:rFonts w:ascii="Arial" w:hAnsi="Arial" w:cs="Arial"/>
                <w:sz w:val="18"/>
                <w:szCs w:val="20"/>
              </w:rPr>
              <w:t xml:space="preserve"> Q&amp;A made throughout the site</w:t>
            </w:r>
          </w:p>
          <w:p w:rsidR="0094412D" w:rsidRDefault="0094412D" w:rsidP="00077E44">
            <w:pPr>
              <w:pStyle w:val="ListParagraph"/>
              <w:numPr>
                <w:ilvl w:val="0"/>
                <w:numId w:val="40"/>
              </w:numPr>
              <w:rPr>
                <w:rFonts w:ascii="Arial" w:hAnsi="Arial" w:cs="Arial"/>
                <w:sz w:val="18"/>
                <w:szCs w:val="20"/>
              </w:rPr>
            </w:pPr>
            <w:r>
              <w:rPr>
                <w:rFonts w:ascii="Arial" w:hAnsi="Arial" w:cs="Arial"/>
                <w:sz w:val="18"/>
                <w:szCs w:val="20"/>
              </w:rPr>
              <w:t xml:space="preserve">Recent activity on the site </w:t>
            </w:r>
          </w:p>
          <w:p w:rsidR="00F422EB" w:rsidRPr="00484614" w:rsidRDefault="00F422EB" w:rsidP="00077E44">
            <w:pPr>
              <w:pStyle w:val="ListParagraph"/>
              <w:numPr>
                <w:ilvl w:val="0"/>
                <w:numId w:val="40"/>
              </w:numPr>
              <w:rPr>
                <w:rFonts w:ascii="Arial" w:hAnsi="Arial" w:cs="Arial"/>
                <w:sz w:val="18"/>
                <w:szCs w:val="20"/>
              </w:rPr>
            </w:pPr>
            <w:r>
              <w:rPr>
                <w:rFonts w:ascii="Arial" w:hAnsi="Arial" w:cs="Arial"/>
                <w:sz w:val="18"/>
                <w:szCs w:val="20"/>
              </w:rPr>
              <w:t xml:space="preserve">Ad Units </w:t>
            </w:r>
            <w:r w:rsidRPr="00F422EB">
              <w:rPr>
                <w:rFonts w:ascii="Arial" w:hAnsi="Arial" w:cs="Arial"/>
                <w:b/>
                <w:sz w:val="18"/>
                <w:szCs w:val="20"/>
              </w:rPr>
              <w:t>(3.11)</w:t>
            </w:r>
          </w:p>
          <w:p w:rsidR="00484614" w:rsidRDefault="00484614" w:rsidP="00077E44">
            <w:pPr>
              <w:pStyle w:val="ListParagraph"/>
              <w:numPr>
                <w:ilvl w:val="0"/>
                <w:numId w:val="40"/>
              </w:numPr>
              <w:rPr>
                <w:ins w:id="184" w:author="jmassud" w:date="2012-05-03T10:50:00Z"/>
                <w:rFonts w:ascii="Arial" w:hAnsi="Arial" w:cs="Arial"/>
                <w:sz w:val="18"/>
                <w:szCs w:val="20"/>
              </w:rPr>
            </w:pPr>
            <w:r w:rsidRPr="00484614">
              <w:rPr>
                <w:rFonts w:ascii="Arial" w:hAnsi="Arial" w:cs="Arial"/>
                <w:sz w:val="18"/>
                <w:szCs w:val="20"/>
              </w:rPr>
              <w:t xml:space="preserve">Featured </w:t>
            </w:r>
            <w:del w:id="185" w:author="jmassud" w:date="2012-05-03T10:49:00Z">
              <w:r w:rsidRPr="00484614" w:rsidDel="0004448C">
                <w:rPr>
                  <w:rFonts w:ascii="Arial" w:hAnsi="Arial" w:cs="Arial"/>
                  <w:sz w:val="18"/>
                  <w:szCs w:val="20"/>
                </w:rPr>
                <w:delText>Member</w:delText>
              </w:r>
            </w:del>
            <w:ins w:id="186" w:author="jmassud" w:date="2012-05-03T10:49:00Z">
              <w:r w:rsidR="0004448C">
                <w:rPr>
                  <w:rFonts w:ascii="Arial" w:hAnsi="Arial" w:cs="Arial"/>
                  <w:sz w:val="18"/>
                  <w:szCs w:val="20"/>
                </w:rPr>
                <w:t>Business member – controlled through CMS</w:t>
              </w:r>
            </w:ins>
          </w:p>
          <w:p w:rsidR="0004448C" w:rsidRDefault="0004448C" w:rsidP="00077E44">
            <w:pPr>
              <w:pStyle w:val="ListParagraph"/>
              <w:numPr>
                <w:ilvl w:val="0"/>
                <w:numId w:val="40"/>
              </w:numPr>
              <w:rPr>
                <w:rFonts w:ascii="Arial" w:hAnsi="Arial" w:cs="Arial"/>
                <w:sz w:val="18"/>
                <w:szCs w:val="20"/>
              </w:rPr>
            </w:pPr>
            <w:ins w:id="187" w:author="jmassud" w:date="2012-05-03T10:50:00Z">
              <w:r>
                <w:rPr>
                  <w:rFonts w:ascii="Arial" w:hAnsi="Arial" w:cs="Arial"/>
                  <w:sz w:val="18"/>
                  <w:szCs w:val="20"/>
                </w:rPr>
                <w:lastRenderedPageBreak/>
                <w:t xml:space="preserve">SEO optimized  </w:t>
              </w:r>
            </w:ins>
          </w:p>
          <w:p w:rsidR="00484614" w:rsidDel="0004448C" w:rsidRDefault="00484614" w:rsidP="00077E44">
            <w:pPr>
              <w:pStyle w:val="ListParagraph"/>
              <w:numPr>
                <w:ilvl w:val="0"/>
                <w:numId w:val="40"/>
              </w:numPr>
              <w:rPr>
                <w:del w:id="188" w:author="jmassud" w:date="2012-05-03T10:50:00Z"/>
                <w:rFonts w:ascii="Arial" w:hAnsi="Arial" w:cs="Arial"/>
                <w:sz w:val="18"/>
                <w:szCs w:val="20"/>
              </w:rPr>
            </w:pPr>
            <w:del w:id="189" w:author="jmassud" w:date="2012-05-03T10:50:00Z">
              <w:r w:rsidDel="0004448C">
                <w:rPr>
                  <w:rFonts w:ascii="Arial" w:hAnsi="Arial" w:cs="Arial"/>
                  <w:sz w:val="18"/>
                  <w:szCs w:val="20"/>
                </w:rPr>
                <w:delText>Featured Deals</w:delText>
              </w:r>
              <w:r w:rsidR="001C675D" w:rsidDel="0004448C">
                <w:rPr>
                  <w:rFonts w:ascii="Arial" w:hAnsi="Arial" w:cs="Arial"/>
                  <w:sz w:val="18"/>
                  <w:szCs w:val="20"/>
                </w:rPr>
                <w:delText xml:space="preserve"> / Promotions </w:delText>
              </w:r>
            </w:del>
          </w:p>
          <w:p w:rsidR="00B17AB9" w:rsidDel="0004448C" w:rsidRDefault="00B17AB9" w:rsidP="00077E44">
            <w:pPr>
              <w:pStyle w:val="ListParagraph"/>
              <w:numPr>
                <w:ilvl w:val="0"/>
                <w:numId w:val="40"/>
              </w:numPr>
              <w:rPr>
                <w:del w:id="190" w:author="jmassud" w:date="2012-05-03T10:50:00Z"/>
                <w:rFonts w:ascii="Arial" w:hAnsi="Arial" w:cs="Arial"/>
                <w:sz w:val="18"/>
                <w:szCs w:val="20"/>
              </w:rPr>
            </w:pPr>
            <w:del w:id="191" w:author="jmassud" w:date="2012-05-03T10:50:00Z">
              <w:r w:rsidDel="0004448C">
                <w:rPr>
                  <w:rFonts w:ascii="Arial" w:hAnsi="Arial" w:cs="Arial"/>
                  <w:sz w:val="18"/>
                  <w:szCs w:val="20"/>
                </w:rPr>
                <w:delText>Twitter Feed</w:delText>
              </w:r>
            </w:del>
          </w:p>
          <w:p w:rsidR="00B17AB9" w:rsidRPr="00484614" w:rsidRDefault="00B17AB9" w:rsidP="00077E44">
            <w:pPr>
              <w:pStyle w:val="ListParagraph"/>
              <w:numPr>
                <w:ilvl w:val="0"/>
                <w:numId w:val="40"/>
              </w:numPr>
              <w:rPr>
                <w:rFonts w:ascii="Arial" w:hAnsi="Arial" w:cs="Arial"/>
                <w:sz w:val="18"/>
                <w:szCs w:val="20"/>
              </w:rPr>
            </w:pPr>
            <w:del w:id="192" w:author="jmassud" w:date="2012-05-03T10:50:00Z">
              <w:r w:rsidDel="0004448C">
                <w:rPr>
                  <w:rFonts w:ascii="Arial" w:hAnsi="Arial" w:cs="Arial"/>
                  <w:sz w:val="18"/>
                  <w:szCs w:val="20"/>
                </w:rPr>
                <w:delText>Rewards tie in</w:delText>
              </w:r>
            </w:del>
          </w:p>
        </w:tc>
      </w:tr>
      <w:tr w:rsidR="00583326" w:rsidRPr="001068D4" w:rsidTr="00F37A79">
        <w:tc>
          <w:tcPr>
            <w:tcW w:w="810" w:type="dxa"/>
          </w:tcPr>
          <w:p w:rsidR="00583326" w:rsidRPr="001068D4" w:rsidRDefault="00105978" w:rsidP="000D3277">
            <w:pPr>
              <w:rPr>
                <w:rFonts w:ascii="Arial" w:hAnsi="Arial" w:cs="Arial"/>
                <w:sz w:val="18"/>
                <w:szCs w:val="20"/>
              </w:rPr>
            </w:pPr>
            <w:r>
              <w:rPr>
                <w:rFonts w:ascii="Arial" w:hAnsi="Arial" w:cs="Arial"/>
                <w:sz w:val="18"/>
                <w:szCs w:val="20"/>
              </w:rPr>
              <w:lastRenderedPageBreak/>
              <w:t>3.4</w:t>
            </w:r>
            <w:r w:rsidR="00583326">
              <w:rPr>
                <w:rFonts w:ascii="Arial" w:hAnsi="Arial" w:cs="Arial"/>
                <w:sz w:val="18"/>
                <w:szCs w:val="20"/>
              </w:rPr>
              <w:t>.</w:t>
            </w:r>
            <w:r w:rsidR="00CD29FE">
              <w:rPr>
                <w:rFonts w:ascii="Arial" w:hAnsi="Arial" w:cs="Arial"/>
                <w:sz w:val="18"/>
                <w:szCs w:val="20"/>
              </w:rPr>
              <w:t>2</w:t>
            </w:r>
          </w:p>
        </w:tc>
        <w:tc>
          <w:tcPr>
            <w:tcW w:w="8730" w:type="dxa"/>
          </w:tcPr>
          <w:p w:rsidR="00583326" w:rsidRDefault="00583326" w:rsidP="000D3277">
            <w:pPr>
              <w:rPr>
                <w:rFonts w:ascii="Arial" w:hAnsi="Arial" w:cs="Arial"/>
                <w:b/>
                <w:sz w:val="18"/>
                <w:szCs w:val="20"/>
              </w:rPr>
            </w:pPr>
            <w:r>
              <w:rPr>
                <w:rFonts w:ascii="Arial" w:hAnsi="Arial" w:cs="Arial"/>
                <w:b/>
                <w:sz w:val="18"/>
                <w:szCs w:val="20"/>
              </w:rPr>
              <w:t>Communities Specific Search</w:t>
            </w:r>
          </w:p>
          <w:p w:rsidR="00583326" w:rsidRDefault="00583326" w:rsidP="00077E44">
            <w:pPr>
              <w:pStyle w:val="ListParagraph"/>
              <w:numPr>
                <w:ilvl w:val="0"/>
                <w:numId w:val="42"/>
              </w:numPr>
              <w:rPr>
                <w:rFonts w:ascii="Arial" w:hAnsi="Arial" w:cs="Arial"/>
                <w:sz w:val="18"/>
                <w:szCs w:val="20"/>
              </w:rPr>
            </w:pPr>
            <w:r>
              <w:rPr>
                <w:rFonts w:ascii="Arial" w:hAnsi="Arial" w:cs="Arial"/>
                <w:sz w:val="18"/>
                <w:szCs w:val="20"/>
              </w:rPr>
              <w:t>User can search keywords to find Communities content, search should look for relevant titles, content and meta tags, and tags</w:t>
            </w:r>
          </w:p>
          <w:p w:rsidR="00583326" w:rsidRPr="001C675D" w:rsidRDefault="001C675D" w:rsidP="0004448C">
            <w:pPr>
              <w:pStyle w:val="ListParagraph"/>
              <w:numPr>
                <w:ilvl w:val="1"/>
                <w:numId w:val="42"/>
              </w:numPr>
              <w:rPr>
                <w:rFonts w:ascii="Arial" w:hAnsi="Arial" w:cs="Arial"/>
                <w:sz w:val="18"/>
                <w:szCs w:val="20"/>
              </w:rPr>
            </w:pPr>
            <w:r>
              <w:rPr>
                <w:rFonts w:ascii="Arial" w:hAnsi="Arial" w:cs="Arial"/>
                <w:sz w:val="18"/>
                <w:szCs w:val="20"/>
              </w:rPr>
              <w:t>Clearly identified content in results (blog post, vs Q&amp;A, vs</w:t>
            </w:r>
            <w:del w:id="193" w:author="jmassud" w:date="2012-05-03T10:50:00Z">
              <w:r w:rsidDel="0004448C">
                <w:rPr>
                  <w:rFonts w:ascii="Arial" w:hAnsi="Arial" w:cs="Arial"/>
                  <w:sz w:val="18"/>
                  <w:szCs w:val="20"/>
                </w:rPr>
                <w:delText xml:space="preserve"> </w:delText>
              </w:r>
            </w:del>
            <w:ins w:id="194" w:author="jmassud" w:date="2012-05-03T10:50:00Z">
              <w:r w:rsidR="0004448C">
                <w:rPr>
                  <w:rFonts w:ascii="Arial" w:hAnsi="Arial" w:cs="Arial"/>
                  <w:sz w:val="18"/>
                  <w:szCs w:val="20"/>
                </w:rPr>
                <w:t xml:space="preserve"> Buying Guide</w:t>
              </w:r>
            </w:ins>
            <w:del w:id="195" w:author="jmassud" w:date="2012-05-03T10:50:00Z">
              <w:r w:rsidDel="0004448C">
                <w:rPr>
                  <w:rFonts w:ascii="Arial" w:hAnsi="Arial" w:cs="Arial"/>
                  <w:sz w:val="18"/>
                  <w:szCs w:val="20"/>
                </w:rPr>
                <w:delText>product review</w:delText>
              </w:r>
            </w:del>
            <w:r>
              <w:rPr>
                <w:rFonts w:ascii="Arial" w:hAnsi="Arial" w:cs="Arial"/>
                <w:sz w:val="18"/>
                <w:szCs w:val="20"/>
              </w:rPr>
              <w:t xml:space="preserve">) </w:t>
            </w:r>
          </w:p>
        </w:tc>
      </w:tr>
      <w:tr w:rsidR="00F37A79" w:rsidRPr="001068D4" w:rsidTr="00F37A79">
        <w:tc>
          <w:tcPr>
            <w:tcW w:w="810" w:type="dxa"/>
            <w:tcBorders>
              <w:top w:val="single" w:sz="4" w:space="0" w:color="000000"/>
              <w:left w:val="single" w:sz="4" w:space="0" w:color="000000"/>
              <w:bottom w:val="single" w:sz="4" w:space="0" w:color="000000"/>
              <w:right w:val="single" w:sz="4" w:space="0" w:color="000000"/>
            </w:tcBorders>
            <w:shd w:val="clear" w:color="auto" w:fill="B6DDE8"/>
          </w:tcPr>
          <w:p w:rsidR="00F37A79" w:rsidRPr="001068D4" w:rsidRDefault="00F37A79" w:rsidP="005005DE">
            <w:pPr>
              <w:rPr>
                <w:rFonts w:ascii="Arial" w:hAnsi="Arial" w:cs="Arial"/>
                <w:b/>
                <w:sz w:val="18"/>
                <w:szCs w:val="20"/>
              </w:rPr>
            </w:pPr>
            <w:r w:rsidRPr="001068D4">
              <w:rPr>
                <w:rFonts w:ascii="Arial" w:hAnsi="Arial" w:cs="Arial"/>
                <w:b/>
                <w:sz w:val="18"/>
                <w:szCs w:val="20"/>
              </w:rPr>
              <w:t>Req #</w:t>
            </w:r>
          </w:p>
        </w:tc>
        <w:tc>
          <w:tcPr>
            <w:tcW w:w="8730" w:type="dxa"/>
            <w:tcBorders>
              <w:top w:val="single" w:sz="4" w:space="0" w:color="000000"/>
              <w:left w:val="single" w:sz="4" w:space="0" w:color="000000"/>
              <w:bottom w:val="single" w:sz="4" w:space="0" w:color="000000"/>
              <w:right w:val="single" w:sz="4" w:space="0" w:color="000000"/>
            </w:tcBorders>
            <w:shd w:val="clear" w:color="auto" w:fill="B6DDE8"/>
          </w:tcPr>
          <w:p w:rsidR="00F37A79" w:rsidRPr="001068D4" w:rsidRDefault="00F37A79" w:rsidP="005005DE">
            <w:pPr>
              <w:rPr>
                <w:rFonts w:ascii="Arial" w:hAnsi="Arial" w:cs="Arial"/>
                <w:b/>
                <w:sz w:val="18"/>
                <w:szCs w:val="20"/>
              </w:rPr>
            </w:pPr>
            <w:r w:rsidRPr="001068D4">
              <w:rPr>
                <w:rFonts w:ascii="Arial" w:hAnsi="Arial" w:cs="Arial"/>
                <w:b/>
                <w:sz w:val="18"/>
                <w:szCs w:val="20"/>
              </w:rPr>
              <w:t xml:space="preserve">Description </w:t>
            </w:r>
          </w:p>
        </w:tc>
      </w:tr>
      <w:tr w:rsidR="00CD29FE" w:rsidRPr="001068D4" w:rsidTr="00F37A79">
        <w:tc>
          <w:tcPr>
            <w:tcW w:w="810" w:type="dxa"/>
          </w:tcPr>
          <w:p w:rsidR="00CD29FE" w:rsidRDefault="00CD29FE" w:rsidP="000D3277">
            <w:pPr>
              <w:rPr>
                <w:rFonts w:ascii="Arial" w:hAnsi="Arial" w:cs="Arial"/>
                <w:sz w:val="18"/>
                <w:szCs w:val="20"/>
              </w:rPr>
            </w:pPr>
            <w:r>
              <w:rPr>
                <w:rFonts w:ascii="Arial" w:hAnsi="Arial" w:cs="Arial"/>
                <w:sz w:val="18"/>
                <w:szCs w:val="20"/>
              </w:rPr>
              <w:t>3.4</w:t>
            </w:r>
            <w:r w:rsidRPr="001068D4">
              <w:rPr>
                <w:rFonts w:ascii="Arial" w:hAnsi="Arial" w:cs="Arial"/>
                <w:sz w:val="18"/>
                <w:szCs w:val="20"/>
              </w:rPr>
              <w:t>.</w:t>
            </w:r>
            <w:r>
              <w:rPr>
                <w:rFonts w:ascii="Arial" w:hAnsi="Arial" w:cs="Arial"/>
                <w:sz w:val="18"/>
                <w:szCs w:val="20"/>
              </w:rPr>
              <w:t>3</w:t>
            </w:r>
          </w:p>
        </w:tc>
        <w:tc>
          <w:tcPr>
            <w:tcW w:w="8730" w:type="dxa"/>
          </w:tcPr>
          <w:p w:rsidR="00CD29FE" w:rsidRPr="00BC3F20" w:rsidRDefault="00CD29FE" w:rsidP="00CD29FE">
            <w:pPr>
              <w:rPr>
                <w:rFonts w:ascii="Arial" w:hAnsi="Arial" w:cs="Arial"/>
                <w:b/>
                <w:sz w:val="18"/>
                <w:szCs w:val="20"/>
              </w:rPr>
            </w:pPr>
            <w:r>
              <w:rPr>
                <w:rFonts w:ascii="Arial" w:hAnsi="Arial" w:cs="Arial"/>
                <w:b/>
                <w:sz w:val="18"/>
                <w:szCs w:val="20"/>
              </w:rPr>
              <w:t>Signed in User homepage</w:t>
            </w:r>
          </w:p>
          <w:p w:rsidR="00CD29FE" w:rsidRDefault="00CD29FE" w:rsidP="00CD29FE">
            <w:pPr>
              <w:pStyle w:val="ListParagraph"/>
              <w:numPr>
                <w:ilvl w:val="0"/>
                <w:numId w:val="41"/>
              </w:numPr>
              <w:rPr>
                <w:rFonts w:ascii="Arial" w:hAnsi="Arial" w:cs="Arial"/>
                <w:sz w:val="18"/>
                <w:szCs w:val="20"/>
              </w:rPr>
            </w:pPr>
            <w:r>
              <w:rPr>
                <w:rFonts w:ascii="Arial" w:hAnsi="Arial" w:cs="Arial"/>
                <w:sz w:val="18"/>
                <w:szCs w:val="20"/>
              </w:rPr>
              <w:t xml:space="preserve">Recent Blog posts and Buying Guides from </w:t>
            </w:r>
            <w:del w:id="196" w:author="jmassud" w:date="2012-05-03T10:50:00Z">
              <w:r w:rsidDel="0004448C">
                <w:rPr>
                  <w:rFonts w:ascii="Arial" w:hAnsi="Arial" w:cs="Arial"/>
                  <w:sz w:val="18"/>
                  <w:szCs w:val="20"/>
                </w:rPr>
                <w:delText xml:space="preserve">Interest Groups </w:delText>
              </w:r>
            </w:del>
            <w:ins w:id="197" w:author="jmassud" w:date="2012-05-03T10:50:00Z">
              <w:r w:rsidR="0004448C">
                <w:rPr>
                  <w:rFonts w:ascii="Arial" w:hAnsi="Arial" w:cs="Arial"/>
                  <w:sz w:val="18"/>
                  <w:szCs w:val="20"/>
                </w:rPr>
                <w:t>Category Pages</w:t>
              </w:r>
            </w:ins>
          </w:p>
          <w:p w:rsidR="00CD29FE" w:rsidRPr="000D3277" w:rsidDel="0004448C" w:rsidRDefault="00CD29FE" w:rsidP="00CD29FE">
            <w:pPr>
              <w:pStyle w:val="ListParagraph"/>
              <w:numPr>
                <w:ilvl w:val="0"/>
                <w:numId w:val="41"/>
              </w:numPr>
              <w:rPr>
                <w:del w:id="198" w:author="jmassud" w:date="2012-05-03T10:51:00Z"/>
                <w:rFonts w:ascii="Arial" w:hAnsi="Arial" w:cs="Arial"/>
                <w:sz w:val="18"/>
                <w:szCs w:val="20"/>
              </w:rPr>
            </w:pPr>
            <w:del w:id="199" w:author="jmassud" w:date="2012-05-03T10:51:00Z">
              <w:r w:rsidDel="0004448C">
                <w:rPr>
                  <w:rFonts w:ascii="Arial" w:hAnsi="Arial" w:cs="Arial"/>
                  <w:sz w:val="18"/>
                  <w:szCs w:val="20"/>
                </w:rPr>
                <w:delText>Recent News and Events from Store Pages</w:delText>
              </w:r>
            </w:del>
          </w:p>
          <w:p w:rsidR="00CD29FE" w:rsidRPr="00F422EB" w:rsidRDefault="00CD29FE" w:rsidP="00CD29FE">
            <w:pPr>
              <w:pStyle w:val="ListParagraph"/>
              <w:numPr>
                <w:ilvl w:val="0"/>
                <w:numId w:val="41"/>
              </w:numPr>
              <w:rPr>
                <w:rFonts w:ascii="Arial" w:hAnsi="Arial" w:cs="Arial"/>
                <w:sz w:val="18"/>
                <w:szCs w:val="20"/>
              </w:rPr>
            </w:pPr>
            <w:r>
              <w:rPr>
                <w:rFonts w:ascii="Arial" w:hAnsi="Arial" w:cs="Arial"/>
                <w:sz w:val="18"/>
                <w:szCs w:val="20"/>
              </w:rPr>
              <w:t>C</w:t>
            </w:r>
            <w:r w:rsidRPr="00BC3F20">
              <w:rPr>
                <w:rFonts w:ascii="Arial" w:hAnsi="Arial" w:cs="Arial"/>
                <w:sz w:val="18"/>
                <w:szCs w:val="20"/>
              </w:rPr>
              <w:t xml:space="preserve">ondensed version of </w:t>
            </w:r>
            <w:r>
              <w:rPr>
                <w:rFonts w:ascii="Arial" w:hAnsi="Arial" w:cs="Arial"/>
                <w:sz w:val="18"/>
                <w:szCs w:val="20"/>
              </w:rPr>
              <w:t>the</w:t>
            </w:r>
            <w:r w:rsidRPr="00BC3F20">
              <w:rPr>
                <w:rFonts w:ascii="Arial" w:hAnsi="Arial" w:cs="Arial"/>
                <w:sz w:val="18"/>
                <w:szCs w:val="20"/>
              </w:rPr>
              <w:t xml:space="preserve"> Activity Feed available in Profile </w:t>
            </w:r>
            <w:r w:rsidRPr="00BC3F20">
              <w:rPr>
                <w:rFonts w:ascii="Arial" w:hAnsi="Arial" w:cs="Arial"/>
                <w:b/>
                <w:sz w:val="18"/>
                <w:szCs w:val="20"/>
              </w:rPr>
              <w:t>(3.2.3)</w:t>
            </w:r>
          </w:p>
          <w:p w:rsidR="00CD29FE" w:rsidRDefault="00CD29FE" w:rsidP="00CD29FE">
            <w:pPr>
              <w:pStyle w:val="ListParagraph"/>
              <w:numPr>
                <w:ilvl w:val="0"/>
                <w:numId w:val="41"/>
              </w:numPr>
              <w:rPr>
                <w:rFonts w:ascii="Arial" w:hAnsi="Arial" w:cs="Arial"/>
                <w:sz w:val="18"/>
                <w:szCs w:val="20"/>
              </w:rPr>
            </w:pPr>
            <w:r w:rsidRPr="00F422EB">
              <w:rPr>
                <w:rFonts w:ascii="Arial" w:hAnsi="Arial" w:cs="Arial"/>
                <w:sz w:val="18"/>
                <w:szCs w:val="20"/>
              </w:rPr>
              <w:t xml:space="preserve">Ad Units </w:t>
            </w:r>
            <w:r w:rsidRPr="00F422EB">
              <w:rPr>
                <w:rFonts w:ascii="Arial" w:hAnsi="Arial" w:cs="Arial"/>
                <w:b/>
                <w:sz w:val="18"/>
                <w:szCs w:val="20"/>
              </w:rPr>
              <w:t>(3.11)</w:t>
            </w:r>
            <w:r>
              <w:rPr>
                <w:rFonts w:ascii="Arial" w:hAnsi="Arial" w:cs="Arial"/>
                <w:sz w:val="18"/>
                <w:szCs w:val="20"/>
              </w:rPr>
              <w:t xml:space="preserve"> – Preset ad units  </w:t>
            </w:r>
          </w:p>
          <w:p w:rsidR="00CD29FE" w:rsidRPr="00484614" w:rsidDel="0004448C" w:rsidRDefault="00CD29FE" w:rsidP="00CD29FE">
            <w:pPr>
              <w:pStyle w:val="ListParagraph"/>
              <w:numPr>
                <w:ilvl w:val="1"/>
                <w:numId w:val="41"/>
              </w:numPr>
              <w:rPr>
                <w:del w:id="200" w:author="jmassud" w:date="2012-05-03T10:51:00Z"/>
                <w:rFonts w:ascii="Arial" w:hAnsi="Arial" w:cs="Arial"/>
                <w:sz w:val="18"/>
                <w:szCs w:val="20"/>
              </w:rPr>
            </w:pPr>
            <w:del w:id="201" w:author="jmassud" w:date="2012-05-03T10:51:00Z">
              <w:r w:rsidRPr="00F422EB" w:rsidDel="0004448C">
                <w:rPr>
                  <w:rFonts w:ascii="Arial" w:hAnsi="Arial" w:cs="Arial"/>
                  <w:b/>
                  <w:i/>
                  <w:sz w:val="18"/>
                  <w:szCs w:val="20"/>
                </w:rPr>
                <w:delText>Future planned enhancement:</w:delText>
              </w:r>
              <w:r w:rsidDel="0004448C">
                <w:rPr>
                  <w:rFonts w:ascii="Arial" w:hAnsi="Arial" w:cs="Arial"/>
                  <w:sz w:val="18"/>
                  <w:szCs w:val="20"/>
                </w:rPr>
                <w:delText xml:space="preserve"> Interest groups will feed content for Contextualized Ads </w:delText>
              </w:r>
              <w:r w:rsidRPr="00F422EB" w:rsidDel="0004448C">
                <w:rPr>
                  <w:rFonts w:ascii="Arial" w:hAnsi="Arial" w:cs="Arial"/>
                  <w:b/>
                  <w:sz w:val="18"/>
                  <w:szCs w:val="20"/>
                </w:rPr>
                <w:delText>(3.11.3</w:delText>
              </w:r>
              <w:r w:rsidDel="0004448C">
                <w:rPr>
                  <w:rFonts w:ascii="Arial" w:hAnsi="Arial" w:cs="Arial"/>
                  <w:b/>
                  <w:sz w:val="18"/>
                  <w:szCs w:val="20"/>
                </w:rPr>
                <w:delText>)</w:delText>
              </w:r>
            </w:del>
          </w:p>
          <w:p w:rsidR="00CD29FE" w:rsidRDefault="00CD29FE" w:rsidP="00CD29FE">
            <w:pPr>
              <w:pStyle w:val="ListParagraph"/>
              <w:numPr>
                <w:ilvl w:val="0"/>
                <w:numId w:val="41"/>
              </w:numPr>
              <w:rPr>
                <w:rFonts w:ascii="Arial" w:hAnsi="Arial" w:cs="Arial"/>
                <w:sz w:val="18"/>
                <w:szCs w:val="20"/>
              </w:rPr>
            </w:pPr>
            <w:r>
              <w:rPr>
                <w:rFonts w:ascii="Arial" w:hAnsi="Arial" w:cs="Arial"/>
                <w:sz w:val="18"/>
                <w:szCs w:val="20"/>
              </w:rPr>
              <w:t xml:space="preserve">Featured </w:t>
            </w:r>
            <w:ins w:id="202" w:author="jmassud" w:date="2012-05-03T10:51:00Z">
              <w:r w:rsidR="0004448C">
                <w:rPr>
                  <w:rFonts w:ascii="Arial" w:hAnsi="Arial" w:cs="Arial"/>
                  <w:sz w:val="18"/>
                  <w:szCs w:val="20"/>
                </w:rPr>
                <w:t xml:space="preserve">Business </w:t>
              </w:r>
            </w:ins>
            <w:r>
              <w:rPr>
                <w:rFonts w:ascii="Arial" w:hAnsi="Arial" w:cs="Arial"/>
                <w:sz w:val="18"/>
                <w:szCs w:val="20"/>
              </w:rPr>
              <w:t>Member</w:t>
            </w:r>
            <w:ins w:id="203" w:author="jmassud" w:date="2012-05-03T10:51:00Z">
              <w:r w:rsidR="0004448C">
                <w:rPr>
                  <w:rFonts w:ascii="Arial" w:hAnsi="Arial" w:cs="Arial"/>
                  <w:sz w:val="18"/>
                  <w:szCs w:val="20"/>
                </w:rPr>
                <w:t xml:space="preserve"> (controlled through CMS)</w:t>
              </w:r>
            </w:ins>
            <w:r>
              <w:rPr>
                <w:rFonts w:ascii="Arial" w:hAnsi="Arial" w:cs="Arial"/>
                <w:sz w:val="18"/>
                <w:szCs w:val="20"/>
              </w:rPr>
              <w:t xml:space="preserve"> </w:t>
            </w:r>
          </w:p>
          <w:p w:rsidR="00CD29FE" w:rsidRPr="001C675D" w:rsidDel="0004448C" w:rsidRDefault="00CD29FE" w:rsidP="00CD29FE">
            <w:pPr>
              <w:pStyle w:val="ListParagraph"/>
              <w:numPr>
                <w:ilvl w:val="1"/>
                <w:numId w:val="41"/>
              </w:numPr>
              <w:rPr>
                <w:del w:id="204" w:author="jmassud" w:date="2012-05-03T10:51:00Z"/>
                <w:rFonts w:ascii="Arial" w:hAnsi="Arial" w:cs="Arial"/>
                <w:sz w:val="18"/>
                <w:szCs w:val="20"/>
              </w:rPr>
            </w:pPr>
            <w:del w:id="205" w:author="jmassud" w:date="2012-05-03T10:51:00Z">
              <w:r w:rsidDel="0004448C">
                <w:rPr>
                  <w:rFonts w:ascii="Arial" w:hAnsi="Arial" w:cs="Arial"/>
                  <w:sz w:val="18"/>
                  <w:szCs w:val="20"/>
                </w:rPr>
                <w:delText xml:space="preserve">Featured Expert </w:delText>
              </w:r>
              <w:r w:rsidRPr="00434572" w:rsidDel="0004448C">
                <w:rPr>
                  <w:rFonts w:ascii="Arial" w:hAnsi="Arial" w:cs="Arial"/>
                  <w:b/>
                  <w:sz w:val="18"/>
                  <w:szCs w:val="20"/>
                </w:rPr>
                <w:delText xml:space="preserve">(P2) </w:delText>
              </w:r>
              <w:r w:rsidDel="0004448C">
                <w:rPr>
                  <w:rFonts w:ascii="Arial" w:hAnsi="Arial" w:cs="Arial"/>
                  <w:sz w:val="18"/>
                  <w:szCs w:val="20"/>
                </w:rPr>
                <w:delText xml:space="preserve">based on Interest Group  </w:delText>
              </w:r>
            </w:del>
          </w:p>
          <w:p w:rsidR="00CD29FE" w:rsidRPr="00657C93" w:rsidDel="0004448C" w:rsidRDefault="00CD29FE" w:rsidP="00CD29FE">
            <w:pPr>
              <w:pStyle w:val="ListParagraph"/>
              <w:numPr>
                <w:ilvl w:val="0"/>
                <w:numId w:val="41"/>
              </w:numPr>
              <w:rPr>
                <w:del w:id="206" w:author="jmassud" w:date="2012-05-03T10:51:00Z"/>
                <w:rFonts w:ascii="Arial" w:hAnsi="Arial" w:cs="Arial"/>
                <w:b/>
                <w:sz w:val="18"/>
                <w:szCs w:val="20"/>
              </w:rPr>
            </w:pPr>
            <w:del w:id="207" w:author="jmassud" w:date="2012-05-03T10:51:00Z">
              <w:r w:rsidDel="0004448C">
                <w:rPr>
                  <w:rFonts w:ascii="Arial" w:hAnsi="Arial" w:cs="Arial"/>
                  <w:sz w:val="18"/>
                  <w:szCs w:val="20"/>
                </w:rPr>
                <w:delText xml:space="preserve">Featured Deals / Promotions </w:delText>
              </w:r>
              <w:r w:rsidRPr="00434572" w:rsidDel="0004448C">
                <w:rPr>
                  <w:rFonts w:ascii="Arial" w:hAnsi="Arial" w:cs="Arial"/>
                  <w:b/>
                  <w:sz w:val="18"/>
                  <w:szCs w:val="20"/>
                </w:rPr>
                <w:delText>(Personalized, tied to Interest Groups P2)</w:delText>
              </w:r>
            </w:del>
          </w:p>
          <w:p w:rsidR="00CD29FE" w:rsidRPr="00B17AB9" w:rsidDel="0004448C" w:rsidRDefault="00CD29FE" w:rsidP="00CD29FE">
            <w:pPr>
              <w:pStyle w:val="ListParagraph"/>
              <w:numPr>
                <w:ilvl w:val="1"/>
                <w:numId w:val="41"/>
              </w:numPr>
              <w:rPr>
                <w:del w:id="208" w:author="jmassud" w:date="2012-05-03T10:51:00Z"/>
                <w:rFonts w:ascii="Arial" w:hAnsi="Arial" w:cs="Arial"/>
                <w:sz w:val="18"/>
                <w:szCs w:val="20"/>
              </w:rPr>
            </w:pPr>
            <w:del w:id="209" w:author="jmassud" w:date="2012-05-03T10:51:00Z">
              <w:r w:rsidDel="0004448C">
                <w:rPr>
                  <w:rFonts w:ascii="Arial" w:hAnsi="Arial" w:cs="Arial"/>
                  <w:sz w:val="18"/>
                  <w:szCs w:val="20"/>
                </w:rPr>
                <w:delText xml:space="preserve">Pulls in personalized local ad offers or You Choose </w:delText>
              </w:r>
              <w:r w:rsidRPr="00484614" w:rsidDel="0004448C">
                <w:rPr>
                  <w:rFonts w:ascii="Arial" w:hAnsi="Arial" w:cs="Arial"/>
                  <w:color w:val="FF0000"/>
                  <w:sz w:val="18"/>
                  <w:szCs w:val="20"/>
                </w:rPr>
                <w:delText xml:space="preserve">(work with </w:delText>
              </w:r>
              <w:r w:rsidDel="0004448C">
                <w:rPr>
                  <w:rFonts w:ascii="Arial" w:hAnsi="Arial" w:cs="Arial"/>
                  <w:color w:val="FF0000"/>
                  <w:sz w:val="18"/>
                  <w:szCs w:val="20"/>
                </w:rPr>
                <w:delText>Brian Hodge)</w:delText>
              </w:r>
            </w:del>
          </w:p>
          <w:p w:rsidR="00CD29FE" w:rsidDel="0004448C" w:rsidRDefault="00CD29FE" w:rsidP="00CD29FE">
            <w:pPr>
              <w:pStyle w:val="ListParagraph"/>
              <w:numPr>
                <w:ilvl w:val="0"/>
                <w:numId w:val="41"/>
              </w:numPr>
              <w:rPr>
                <w:del w:id="210" w:author="jmassud" w:date="2012-05-03T10:51:00Z"/>
                <w:rFonts w:ascii="Arial" w:hAnsi="Arial" w:cs="Arial"/>
                <w:sz w:val="18"/>
                <w:szCs w:val="20"/>
              </w:rPr>
            </w:pPr>
            <w:del w:id="211" w:author="jmassud" w:date="2012-05-03T10:51:00Z">
              <w:r w:rsidRPr="00B17AB9" w:rsidDel="0004448C">
                <w:rPr>
                  <w:rFonts w:ascii="Arial" w:hAnsi="Arial" w:cs="Arial"/>
                  <w:sz w:val="18"/>
                  <w:szCs w:val="20"/>
                </w:rPr>
                <w:delText>Twitter Feed</w:delText>
              </w:r>
            </w:del>
          </w:p>
          <w:p w:rsidR="00CD29FE" w:rsidRDefault="00CD29FE" w:rsidP="000D3277">
            <w:pPr>
              <w:rPr>
                <w:rFonts w:ascii="Arial" w:hAnsi="Arial" w:cs="Arial"/>
                <w:sz w:val="18"/>
                <w:szCs w:val="20"/>
              </w:rPr>
            </w:pPr>
            <w:del w:id="212" w:author="jmassud" w:date="2012-05-03T10:51:00Z">
              <w:r w:rsidDel="0004448C">
                <w:rPr>
                  <w:rFonts w:ascii="Arial" w:hAnsi="Arial" w:cs="Arial"/>
                  <w:sz w:val="18"/>
                  <w:szCs w:val="20"/>
                </w:rPr>
                <w:delText>Rewards tie in</w:delText>
              </w:r>
            </w:del>
            <w:r>
              <w:rPr>
                <w:rFonts w:ascii="Arial" w:hAnsi="Arial" w:cs="Arial"/>
                <w:sz w:val="18"/>
                <w:szCs w:val="20"/>
              </w:rPr>
              <w:t xml:space="preserve"> </w:t>
            </w:r>
          </w:p>
        </w:tc>
      </w:tr>
      <w:tr w:rsidR="00CD29FE" w:rsidRPr="001068D4" w:rsidTr="00CD29FE">
        <w:tc>
          <w:tcPr>
            <w:tcW w:w="9540" w:type="dxa"/>
            <w:gridSpan w:val="2"/>
            <w:shd w:val="clear" w:color="auto" w:fill="B6DDE8" w:themeFill="accent5" w:themeFillTint="66"/>
          </w:tcPr>
          <w:p w:rsidR="00CD29FE" w:rsidRPr="001068D4" w:rsidRDefault="00CD29FE" w:rsidP="00CD29FE">
            <w:pPr>
              <w:rPr>
                <w:rFonts w:ascii="Arial" w:hAnsi="Arial" w:cs="Arial"/>
                <w:b/>
                <w:sz w:val="18"/>
                <w:szCs w:val="20"/>
              </w:rPr>
            </w:pPr>
            <w:r w:rsidRPr="001068D4">
              <w:rPr>
                <w:rFonts w:ascii="Arial" w:hAnsi="Arial" w:cs="Arial"/>
                <w:b/>
                <w:sz w:val="18"/>
                <w:szCs w:val="20"/>
              </w:rPr>
              <w:t xml:space="preserve">Future planned enhancements </w:t>
            </w:r>
          </w:p>
        </w:tc>
      </w:tr>
      <w:tr w:rsidR="00AC5514" w:rsidRPr="001068D4" w:rsidTr="00F37A79">
        <w:tc>
          <w:tcPr>
            <w:tcW w:w="810" w:type="dxa"/>
          </w:tcPr>
          <w:p w:rsidR="00AC5514" w:rsidRDefault="00105978" w:rsidP="000D3277">
            <w:pPr>
              <w:rPr>
                <w:rFonts w:ascii="Arial" w:hAnsi="Arial" w:cs="Arial"/>
                <w:sz w:val="18"/>
                <w:szCs w:val="20"/>
              </w:rPr>
            </w:pPr>
            <w:del w:id="213" w:author="jmassud" w:date="2012-05-03T10:52:00Z">
              <w:r w:rsidDel="0004448C">
                <w:rPr>
                  <w:rFonts w:ascii="Arial" w:hAnsi="Arial" w:cs="Arial"/>
                  <w:sz w:val="18"/>
                  <w:szCs w:val="20"/>
                </w:rPr>
                <w:delText>3.4</w:delText>
              </w:r>
              <w:r w:rsidR="00AC5514" w:rsidDel="0004448C">
                <w:rPr>
                  <w:rFonts w:ascii="Arial" w:hAnsi="Arial" w:cs="Arial"/>
                  <w:sz w:val="18"/>
                  <w:szCs w:val="20"/>
                </w:rPr>
                <w:delText>.4</w:delText>
              </w:r>
            </w:del>
          </w:p>
        </w:tc>
        <w:tc>
          <w:tcPr>
            <w:tcW w:w="8730" w:type="dxa"/>
          </w:tcPr>
          <w:p w:rsidR="00AC5514" w:rsidRPr="00AC5514" w:rsidRDefault="00AC5514" w:rsidP="000D3277">
            <w:pPr>
              <w:rPr>
                <w:rFonts w:ascii="Arial" w:hAnsi="Arial" w:cs="Arial"/>
                <w:sz w:val="18"/>
                <w:szCs w:val="20"/>
              </w:rPr>
            </w:pPr>
            <w:del w:id="214" w:author="jmassud" w:date="2012-05-03T10:52:00Z">
              <w:r w:rsidDel="0004448C">
                <w:rPr>
                  <w:rFonts w:ascii="Arial" w:hAnsi="Arial" w:cs="Arial"/>
                  <w:sz w:val="18"/>
                  <w:szCs w:val="20"/>
                </w:rPr>
                <w:delText xml:space="preserve">Drag and Drop customizable homepage allowing for Users to set up a homepage most relevant to them. </w:delText>
              </w:r>
            </w:del>
          </w:p>
        </w:tc>
      </w:tr>
    </w:tbl>
    <w:p w:rsidR="00E909F8" w:rsidRDefault="00DF291E" w:rsidP="00E909F8">
      <w:pPr>
        <w:pStyle w:val="Heading2"/>
      </w:pPr>
      <w:bookmarkStart w:id="215" w:name="_Toc323813662"/>
      <w:r>
        <w:t>Q&amp;A</w:t>
      </w:r>
      <w:r w:rsidR="003736A6">
        <w:t xml:space="preserve"> and Commenting</w:t>
      </w:r>
      <w:r>
        <w:t xml:space="preserve"> Requirements – </w:t>
      </w:r>
      <w:r w:rsidR="00E909F8">
        <w:t>P1</w:t>
      </w:r>
      <w:bookmarkEnd w:id="215"/>
    </w:p>
    <w:tbl>
      <w:tblPr>
        <w:tblW w:w="95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810"/>
        <w:gridCol w:w="8730"/>
      </w:tblGrid>
      <w:tr w:rsidR="00DF291E" w:rsidRPr="001068D4" w:rsidTr="00F37A79">
        <w:tc>
          <w:tcPr>
            <w:tcW w:w="810" w:type="dxa"/>
            <w:tcBorders>
              <w:top w:val="single" w:sz="4" w:space="0" w:color="000000"/>
              <w:left w:val="single" w:sz="4" w:space="0" w:color="000000"/>
              <w:bottom w:val="single" w:sz="4" w:space="0" w:color="000000"/>
              <w:right w:val="single" w:sz="4" w:space="0" w:color="000000"/>
            </w:tcBorders>
            <w:shd w:val="clear" w:color="auto" w:fill="B6DDE8"/>
          </w:tcPr>
          <w:p w:rsidR="00DF291E" w:rsidRPr="001068D4" w:rsidRDefault="00E52AC5" w:rsidP="00E52AC5">
            <w:pPr>
              <w:rPr>
                <w:rFonts w:ascii="Arial" w:hAnsi="Arial" w:cs="Arial"/>
                <w:b/>
                <w:sz w:val="18"/>
                <w:szCs w:val="20"/>
              </w:rPr>
            </w:pPr>
            <w:r w:rsidRPr="001068D4">
              <w:rPr>
                <w:rFonts w:ascii="Arial" w:hAnsi="Arial" w:cs="Arial"/>
                <w:b/>
                <w:sz w:val="18"/>
                <w:szCs w:val="20"/>
              </w:rPr>
              <w:t>Req #</w:t>
            </w:r>
          </w:p>
        </w:tc>
        <w:tc>
          <w:tcPr>
            <w:tcW w:w="8730" w:type="dxa"/>
            <w:tcBorders>
              <w:top w:val="single" w:sz="4" w:space="0" w:color="000000"/>
              <w:left w:val="single" w:sz="4" w:space="0" w:color="000000"/>
              <w:bottom w:val="single" w:sz="4" w:space="0" w:color="000000"/>
              <w:right w:val="single" w:sz="4" w:space="0" w:color="000000"/>
            </w:tcBorders>
            <w:shd w:val="clear" w:color="auto" w:fill="B6DDE8"/>
          </w:tcPr>
          <w:p w:rsidR="00DF291E" w:rsidRPr="001068D4" w:rsidRDefault="00DF291E" w:rsidP="009426B4">
            <w:pPr>
              <w:rPr>
                <w:rFonts w:ascii="Arial" w:hAnsi="Arial" w:cs="Arial"/>
                <w:b/>
                <w:sz w:val="18"/>
                <w:szCs w:val="20"/>
              </w:rPr>
            </w:pPr>
            <w:r w:rsidRPr="001068D4">
              <w:rPr>
                <w:rFonts w:ascii="Arial" w:hAnsi="Arial" w:cs="Arial"/>
                <w:b/>
                <w:sz w:val="18"/>
                <w:szCs w:val="20"/>
              </w:rPr>
              <w:t xml:space="preserve">Description </w:t>
            </w:r>
          </w:p>
        </w:tc>
      </w:tr>
      <w:tr w:rsidR="006B0278" w:rsidRPr="001068D4" w:rsidTr="00F37A79">
        <w:tc>
          <w:tcPr>
            <w:tcW w:w="810" w:type="dxa"/>
          </w:tcPr>
          <w:p w:rsidR="006B0278" w:rsidRPr="001068D4" w:rsidRDefault="00105978" w:rsidP="001068D4">
            <w:pPr>
              <w:rPr>
                <w:rFonts w:ascii="Arial" w:hAnsi="Arial" w:cs="Arial"/>
                <w:sz w:val="18"/>
              </w:rPr>
            </w:pPr>
            <w:r>
              <w:rPr>
                <w:rFonts w:ascii="Arial" w:hAnsi="Arial" w:cs="Arial"/>
                <w:sz w:val="18"/>
              </w:rPr>
              <w:t>3.5</w:t>
            </w:r>
            <w:r w:rsidR="006B0278" w:rsidRPr="001068D4">
              <w:rPr>
                <w:rFonts w:ascii="Arial" w:hAnsi="Arial" w:cs="Arial"/>
                <w:sz w:val="18"/>
              </w:rPr>
              <w:t>.1</w:t>
            </w:r>
          </w:p>
        </w:tc>
        <w:tc>
          <w:tcPr>
            <w:tcW w:w="8730" w:type="dxa"/>
          </w:tcPr>
          <w:p w:rsidR="009247A5" w:rsidRPr="001068D4" w:rsidRDefault="009247A5" w:rsidP="009247A5">
            <w:pPr>
              <w:rPr>
                <w:rFonts w:ascii="Arial" w:hAnsi="Arial" w:cs="Arial"/>
                <w:sz w:val="18"/>
              </w:rPr>
            </w:pPr>
            <w:r w:rsidRPr="001068D4">
              <w:rPr>
                <w:rFonts w:ascii="Arial" w:hAnsi="Arial" w:cs="Arial"/>
                <w:sz w:val="18"/>
              </w:rPr>
              <w:t xml:space="preserve">Structured question and answer </w:t>
            </w:r>
            <w:r w:rsidR="0047661E">
              <w:rPr>
                <w:rFonts w:ascii="Arial" w:hAnsi="Arial" w:cs="Arial"/>
                <w:sz w:val="18"/>
              </w:rPr>
              <w:t>in</w:t>
            </w:r>
            <w:r w:rsidRPr="001068D4">
              <w:rPr>
                <w:rFonts w:ascii="Arial" w:hAnsi="Arial" w:cs="Arial"/>
                <w:sz w:val="18"/>
              </w:rPr>
              <w:t xml:space="preserve"> discussion</w:t>
            </w:r>
            <w:r w:rsidR="0047661E">
              <w:rPr>
                <w:rFonts w:ascii="Arial" w:hAnsi="Arial" w:cs="Arial"/>
                <w:sz w:val="18"/>
              </w:rPr>
              <w:t xml:space="preserve"> type</w:t>
            </w:r>
            <w:r w:rsidRPr="001068D4">
              <w:rPr>
                <w:rFonts w:ascii="Arial" w:hAnsi="Arial" w:cs="Arial"/>
                <w:sz w:val="18"/>
              </w:rPr>
              <w:t xml:space="preserve"> forum. </w:t>
            </w:r>
          </w:p>
          <w:p w:rsidR="009247A5" w:rsidRDefault="009247A5" w:rsidP="00077E44">
            <w:pPr>
              <w:pStyle w:val="ListParagraph"/>
              <w:numPr>
                <w:ilvl w:val="0"/>
                <w:numId w:val="27"/>
              </w:numPr>
              <w:rPr>
                <w:rFonts w:ascii="Arial" w:hAnsi="Arial" w:cs="Arial"/>
                <w:sz w:val="18"/>
              </w:rPr>
            </w:pPr>
            <w:r w:rsidRPr="001068D4">
              <w:rPr>
                <w:rFonts w:ascii="Arial" w:hAnsi="Arial" w:cs="Arial"/>
                <w:sz w:val="18"/>
              </w:rPr>
              <w:t xml:space="preserve">Ask questions </w:t>
            </w:r>
          </w:p>
          <w:p w:rsidR="00D0039E" w:rsidRDefault="0047661E" w:rsidP="00077E44">
            <w:pPr>
              <w:pStyle w:val="ListParagraph"/>
              <w:numPr>
                <w:ilvl w:val="1"/>
                <w:numId w:val="27"/>
              </w:numPr>
              <w:rPr>
                <w:rFonts w:ascii="Arial" w:hAnsi="Arial" w:cs="Arial"/>
                <w:sz w:val="18"/>
              </w:rPr>
            </w:pPr>
            <w:commentRangeStart w:id="216"/>
            <w:r>
              <w:rPr>
                <w:rFonts w:ascii="Arial" w:hAnsi="Arial" w:cs="Arial"/>
                <w:sz w:val="18"/>
              </w:rPr>
              <w:t xml:space="preserve">Add tags from predefined list </w:t>
            </w:r>
            <w:commentRangeEnd w:id="216"/>
            <w:r>
              <w:rPr>
                <w:rStyle w:val="CommentReference"/>
              </w:rPr>
              <w:commentReference w:id="216"/>
            </w:r>
            <w:r w:rsidR="00D0039E">
              <w:rPr>
                <w:rFonts w:ascii="Arial" w:hAnsi="Arial" w:cs="Arial"/>
                <w:sz w:val="18"/>
              </w:rPr>
              <w:t xml:space="preserve"> and show associated tags. </w:t>
            </w:r>
          </w:p>
          <w:p w:rsidR="00D0039E" w:rsidRDefault="00D0039E" w:rsidP="000E43F8">
            <w:pPr>
              <w:pStyle w:val="ListParagraph"/>
              <w:numPr>
                <w:ilvl w:val="2"/>
                <w:numId w:val="27"/>
              </w:numPr>
              <w:rPr>
                <w:rFonts w:ascii="Arial" w:hAnsi="Arial" w:cs="Arial"/>
                <w:sz w:val="18"/>
              </w:rPr>
            </w:pPr>
            <w:r>
              <w:rPr>
                <w:rFonts w:ascii="Arial" w:hAnsi="Arial" w:cs="Arial"/>
                <w:sz w:val="18"/>
              </w:rPr>
              <w:t>Limit of 5 tags</w:t>
            </w:r>
          </w:p>
          <w:p w:rsidR="000E43F8" w:rsidRPr="000E43F8" w:rsidRDefault="00D0039E" w:rsidP="000E43F8">
            <w:pPr>
              <w:pStyle w:val="ListParagraph"/>
              <w:numPr>
                <w:ilvl w:val="2"/>
                <w:numId w:val="27"/>
              </w:numPr>
              <w:rPr>
                <w:rFonts w:ascii="Arial" w:hAnsi="Arial" w:cs="Arial"/>
                <w:sz w:val="18"/>
              </w:rPr>
            </w:pPr>
            <w:r>
              <w:rPr>
                <w:rFonts w:ascii="Arial" w:hAnsi="Arial" w:cs="Arial"/>
                <w:sz w:val="18"/>
              </w:rPr>
              <w:t xml:space="preserve">Tags should be searchable but not displayed </w:t>
            </w:r>
          </w:p>
          <w:p w:rsidR="00D0039E" w:rsidRDefault="00D0039E" w:rsidP="00077E44">
            <w:pPr>
              <w:pStyle w:val="ListParagraph"/>
              <w:numPr>
                <w:ilvl w:val="2"/>
                <w:numId w:val="27"/>
              </w:numPr>
              <w:rPr>
                <w:rFonts w:ascii="Arial" w:hAnsi="Arial" w:cs="Arial"/>
                <w:sz w:val="18"/>
              </w:rPr>
            </w:pPr>
            <w:r w:rsidRPr="00D0039E">
              <w:rPr>
                <w:rFonts w:ascii="Arial" w:hAnsi="Arial" w:cs="Arial"/>
                <w:b/>
                <w:sz w:val="18"/>
              </w:rPr>
              <w:t>Functional Requirement:</w:t>
            </w:r>
            <w:r>
              <w:rPr>
                <w:rFonts w:ascii="Arial" w:hAnsi="Arial" w:cs="Arial"/>
                <w:sz w:val="18"/>
              </w:rPr>
              <w:t xml:space="preserve"> tags can be tied to Answer network P2</w:t>
            </w:r>
          </w:p>
          <w:p w:rsidR="000E43F8" w:rsidRPr="000E43F8" w:rsidRDefault="000E43F8" w:rsidP="000E43F8">
            <w:pPr>
              <w:pStyle w:val="ListParagraph"/>
              <w:numPr>
                <w:ilvl w:val="1"/>
                <w:numId w:val="27"/>
              </w:numPr>
              <w:rPr>
                <w:rFonts w:ascii="Arial" w:hAnsi="Arial" w:cs="Arial"/>
                <w:sz w:val="18"/>
              </w:rPr>
            </w:pPr>
            <w:r w:rsidRPr="000E43F8">
              <w:rPr>
                <w:rFonts w:ascii="Arial" w:hAnsi="Arial" w:cs="Arial"/>
                <w:sz w:val="18"/>
              </w:rPr>
              <w:t>Add topic to the Q&amp;A</w:t>
            </w:r>
          </w:p>
          <w:p w:rsidR="009247A5" w:rsidRDefault="009247A5" w:rsidP="00077E44">
            <w:pPr>
              <w:pStyle w:val="ListParagraph"/>
              <w:numPr>
                <w:ilvl w:val="0"/>
                <w:numId w:val="27"/>
              </w:numPr>
              <w:rPr>
                <w:rFonts w:ascii="Arial" w:hAnsi="Arial" w:cs="Arial"/>
                <w:sz w:val="18"/>
              </w:rPr>
            </w:pPr>
            <w:r w:rsidRPr="001068D4">
              <w:rPr>
                <w:rFonts w:ascii="Arial" w:hAnsi="Arial" w:cs="Arial"/>
                <w:sz w:val="18"/>
              </w:rPr>
              <w:t>Answer</w:t>
            </w:r>
            <w:r w:rsidR="000A21AA">
              <w:rPr>
                <w:rFonts w:ascii="Arial" w:hAnsi="Arial" w:cs="Arial"/>
                <w:sz w:val="18"/>
              </w:rPr>
              <w:t xml:space="preserve"> / Comment on</w:t>
            </w:r>
            <w:r w:rsidRPr="001068D4">
              <w:rPr>
                <w:rFonts w:ascii="Arial" w:hAnsi="Arial" w:cs="Arial"/>
                <w:sz w:val="18"/>
              </w:rPr>
              <w:t xml:space="preserve"> questions</w:t>
            </w:r>
          </w:p>
          <w:p w:rsidR="000E43F8" w:rsidRDefault="000E43F8" w:rsidP="000E43F8">
            <w:pPr>
              <w:pStyle w:val="ListParagraph"/>
              <w:numPr>
                <w:ilvl w:val="1"/>
                <w:numId w:val="27"/>
              </w:numPr>
              <w:rPr>
                <w:ins w:id="217" w:author="jmassud" w:date="2012-05-03T10:52:00Z"/>
                <w:rFonts w:ascii="Arial" w:hAnsi="Arial" w:cs="Arial"/>
                <w:sz w:val="18"/>
              </w:rPr>
            </w:pPr>
            <w:r>
              <w:rPr>
                <w:rFonts w:ascii="Arial" w:hAnsi="Arial" w:cs="Arial"/>
                <w:sz w:val="18"/>
              </w:rPr>
              <w:t xml:space="preserve">Displaying answers are truncated if over set character limit – reader can expand and </w:t>
            </w:r>
            <w:r>
              <w:rPr>
                <w:rFonts w:ascii="Arial" w:hAnsi="Arial" w:cs="Arial"/>
                <w:sz w:val="18"/>
              </w:rPr>
              <w:lastRenderedPageBreak/>
              <w:t xml:space="preserve">collapse as desired. </w:t>
            </w:r>
          </w:p>
          <w:p w:rsidR="0004448C" w:rsidRPr="001068D4" w:rsidRDefault="0004448C" w:rsidP="000E43F8">
            <w:pPr>
              <w:pStyle w:val="ListParagraph"/>
              <w:numPr>
                <w:ilvl w:val="1"/>
                <w:numId w:val="27"/>
              </w:numPr>
              <w:rPr>
                <w:rFonts w:ascii="Arial" w:hAnsi="Arial" w:cs="Arial"/>
                <w:sz w:val="18"/>
              </w:rPr>
            </w:pPr>
            <w:ins w:id="218" w:author="jmassud" w:date="2012-05-03T10:52:00Z">
              <w:r>
                <w:rPr>
                  <w:rFonts w:ascii="Arial" w:hAnsi="Arial" w:cs="Arial"/>
                  <w:sz w:val="18"/>
                </w:rPr>
                <w:t>Vote an answer helpful</w:t>
              </w:r>
            </w:ins>
          </w:p>
          <w:p w:rsidR="009247A5" w:rsidRPr="001068D4" w:rsidRDefault="009247A5" w:rsidP="00077E44">
            <w:pPr>
              <w:pStyle w:val="ListParagraph"/>
              <w:numPr>
                <w:ilvl w:val="0"/>
                <w:numId w:val="27"/>
              </w:numPr>
              <w:rPr>
                <w:rFonts w:ascii="Arial" w:hAnsi="Arial" w:cs="Arial"/>
                <w:sz w:val="18"/>
              </w:rPr>
            </w:pPr>
            <w:r w:rsidRPr="001068D4">
              <w:rPr>
                <w:rFonts w:ascii="Arial" w:hAnsi="Arial" w:cs="Arial"/>
                <w:sz w:val="18"/>
              </w:rPr>
              <w:t>Search questions / answers</w:t>
            </w:r>
          </w:p>
          <w:p w:rsidR="009247A5" w:rsidRPr="001068D4" w:rsidRDefault="0047661E" w:rsidP="00077E44">
            <w:pPr>
              <w:pStyle w:val="ListParagraph"/>
              <w:numPr>
                <w:ilvl w:val="0"/>
                <w:numId w:val="27"/>
              </w:numPr>
              <w:rPr>
                <w:rFonts w:ascii="Arial" w:hAnsi="Arial" w:cs="Arial"/>
                <w:sz w:val="18"/>
              </w:rPr>
            </w:pPr>
            <w:r>
              <w:rPr>
                <w:rFonts w:ascii="Arial" w:hAnsi="Arial" w:cs="Arial"/>
                <w:sz w:val="18"/>
              </w:rPr>
              <w:t>Share to social networks</w:t>
            </w:r>
          </w:p>
          <w:p w:rsidR="009247A5" w:rsidRPr="001068D4" w:rsidRDefault="009247A5" w:rsidP="00077E44">
            <w:pPr>
              <w:pStyle w:val="ListParagraph"/>
              <w:numPr>
                <w:ilvl w:val="0"/>
                <w:numId w:val="27"/>
              </w:numPr>
              <w:rPr>
                <w:rFonts w:ascii="Arial" w:hAnsi="Arial" w:cs="Arial"/>
                <w:sz w:val="18"/>
              </w:rPr>
            </w:pPr>
            <w:r w:rsidRPr="001068D4">
              <w:rPr>
                <w:rFonts w:ascii="Arial" w:hAnsi="Arial" w:cs="Arial"/>
                <w:sz w:val="18"/>
              </w:rPr>
              <w:t xml:space="preserve">Receive notifications of new comments (feed and if opted in, </w:t>
            </w:r>
            <w:commentRangeStart w:id="219"/>
            <w:r w:rsidRPr="001068D4">
              <w:rPr>
                <w:rFonts w:ascii="Arial" w:hAnsi="Arial" w:cs="Arial"/>
                <w:sz w:val="18"/>
              </w:rPr>
              <w:t>email</w:t>
            </w:r>
            <w:commentRangeEnd w:id="219"/>
            <w:r w:rsidR="00C5462C">
              <w:rPr>
                <w:rStyle w:val="CommentReference"/>
              </w:rPr>
              <w:commentReference w:id="219"/>
            </w:r>
            <w:r w:rsidRPr="001068D4">
              <w:rPr>
                <w:rFonts w:ascii="Arial" w:hAnsi="Arial" w:cs="Arial"/>
                <w:sz w:val="18"/>
              </w:rPr>
              <w:t xml:space="preserve">)  </w:t>
            </w:r>
          </w:p>
          <w:p w:rsidR="00B9739D" w:rsidRDefault="0047661E" w:rsidP="00B9739D">
            <w:pPr>
              <w:pStyle w:val="ListParagraph"/>
              <w:numPr>
                <w:ilvl w:val="0"/>
                <w:numId w:val="27"/>
              </w:numPr>
              <w:rPr>
                <w:ins w:id="220" w:author="jmassud" w:date="2012-05-03T10:53:00Z"/>
                <w:rFonts w:ascii="Arial" w:hAnsi="Arial" w:cs="Arial"/>
                <w:sz w:val="18"/>
              </w:rPr>
            </w:pPr>
            <w:r>
              <w:rPr>
                <w:rFonts w:ascii="Arial" w:hAnsi="Arial" w:cs="Arial"/>
                <w:sz w:val="18"/>
              </w:rPr>
              <w:t>Vote on/Select a best answer</w:t>
            </w:r>
            <w:r w:rsidR="009247A5" w:rsidRPr="001068D4">
              <w:rPr>
                <w:rFonts w:ascii="Arial" w:hAnsi="Arial" w:cs="Arial"/>
                <w:sz w:val="18"/>
              </w:rPr>
              <w:t xml:space="preserve">   </w:t>
            </w:r>
          </w:p>
          <w:p w:rsidR="00AF6D38" w:rsidRPr="00B9739D" w:rsidRDefault="00AF6D38" w:rsidP="00B9739D">
            <w:pPr>
              <w:pStyle w:val="ListParagraph"/>
              <w:numPr>
                <w:ilvl w:val="0"/>
                <w:numId w:val="27"/>
              </w:numPr>
              <w:rPr>
                <w:rFonts w:ascii="Arial" w:hAnsi="Arial" w:cs="Arial"/>
                <w:sz w:val="18"/>
              </w:rPr>
            </w:pPr>
            <w:ins w:id="221" w:author="jmassud" w:date="2012-05-03T10:53:00Z">
              <w:r>
                <w:rPr>
                  <w:rFonts w:ascii="Arial" w:hAnsi="Arial" w:cs="Arial"/>
                  <w:sz w:val="18"/>
                </w:rPr>
                <w:t xml:space="preserve">SEO Optimized </w:t>
              </w:r>
            </w:ins>
          </w:p>
          <w:p w:rsidR="000E43F8" w:rsidRPr="000E43F8" w:rsidRDefault="000E43F8" w:rsidP="00AF6D38">
            <w:pPr>
              <w:rPr>
                <w:rFonts w:ascii="Arial" w:hAnsi="Arial" w:cs="Arial"/>
                <w:b/>
                <w:sz w:val="18"/>
              </w:rPr>
            </w:pPr>
            <w:r w:rsidRPr="000E43F8">
              <w:rPr>
                <w:rFonts w:ascii="Arial" w:hAnsi="Arial" w:cs="Arial"/>
                <w:b/>
                <w:sz w:val="18"/>
              </w:rPr>
              <w:t>Functional requirement</w:t>
            </w:r>
            <w:r>
              <w:rPr>
                <w:rFonts w:ascii="Arial" w:hAnsi="Arial" w:cs="Arial"/>
                <w:b/>
                <w:sz w:val="18"/>
              </w:rPr>
              <w:t>s</w:t>
            </w:r>
            <w:r w:rsidRPr="000E43F8">
              <w:rPr>
                <w:rFonts w:ascii="Arial" w:hAnsi="Arial" w:cs="Arial"/>
                <w:b/>
                <w:sz w:val="18"/>
              </w:rPr>
              <w:t xml:space="preserve">: </w:t>
            </w:r>
            <w:r w:rsidRPr="000E43F8">
              <w:rPr>
                <w:rFonts w:ascii="Arial" w:hAnsi="Arial" w:cs="Arial"/>
                <w:sz w:val="18"/>
              </w:rPr>
              <w:t xml:space="preserve">Spell Check </w:t>
            </w:r>
            <w:del w:id="222" w:author="jmassud" w:date="2012-05-03T10:54:00Z">
              <w:r w:rsidDel="00AF6D38">
                <w:rPr>
                  <w:rFonts w:ascii="Arial" w:hAnsi="Arial" w:cs="Arial"/>
                  <w:sz w:val="18"/>
                </w:rPr>
                <w:delText xml:space="preserve">and </w:delText>
              </w:r>
            </w:del>
            <w:r>
              <w:rPr>
                <w:rFonts w:ascii="Arial" w:hAnsi="Arial" w:cs="Arial"/>
                <w:sz w:val="18"/>
              </w:rPr>
              <w:t>hyper linking</w:t>
            </w:r>
            <w:del w:id="223" w:author="jmassud" w:date="2012-05-03T10:54:00Z">
              <w:r w:rsidDel="00AF6D38">
                <w:rPr>
                  <w:rFonts w:ascii="Arial" w:hAnsi="Arial" w:cs="Arial"/>
                  <w:sz w:val="18"/>
                </w:rPr>
                <w:delText xml:space="preserve"> ability</w:delText>
              </w:r>
            </w:del>
            <w:ins w:id="224" w:author="jmassud" w:date="2012-05-03T10:54:00Z">
              <w:r w:rsidR="00AF6D38">
                <w:rPr>
                  <w:rFonts w:ascii="Arial" w:hAnsi="Arial" w:cs="Arial"/>
                  <w:sz w:val="18"/>
                </w:rPr>
                <w:t>, and paste PDFs,</w:t>
              </w:r>
            </w:ins>
            <w:del w:id="225" w:author="jmassud" w:date="2012-05-03T10:54:00Z">
              <w:r w:rsidDel="00AF6D38">
                <w:rPr>
                  <w:rFonts w:ascii="Arial" w:hAnsi="Arial" w:cs="Arial"/>
                  <w:sz w:val="18"/>
                </w:rPr>
                <w:delText xml:space="preserve"> </w:delText>
              </w:r>
            </w:del>
            <w:r>
              <w:rPr>
                <w:rFonts w:ascii="Arial" w:hAnsi="Arial" w:cs="Arial"/>
                <w:sz w:val="18"/>
              </w:rPr>
              <w:t xml:space="preserve">that is limited to Admin / Moderator / Associate and Expert badged users </w:t>
            </w:r>
          </w:p>
        </w:tc>
      </w:tr>
      <w:tr w:rsidR="006B0278" w:rsidRPr="001068D4" w:rsidTr="00F37A79">
        <w:tc>
          <w:tcPr>
            <w:tcW w:w="810" w:type="dxa"/>
            <w:tcBorders>
              <w:bottom w:val="single" w:sz="4" w:space="0" w:color="000000"/>
            </w:tcBorders>
          </w:tcPr>
          <w:p w:rsidR="006B0278" w:rsidRPr="001068D4" w:rsidRDefault="00105978" w:rsidP="001068D4">
            <w:pPr>
              <w:rPr>
                <w:rFonts w:ascii="Arial" w:hAnsi="Arial" w:cs="Arial"/>
                <w:sz w:val="18"/>
              </w:rPr>
            </w:pPr>
            <w:r>
              <w:rPr>
                <w:rFonts w:ascii="Arial" w:hAnsi="Arial" w:cs="Arial"/>
                <w:sz w:val="18"/>
              </w:rPr>
              <w:lastRenderedPageBreak/>
              <w:t>3.5</w:t>
            </w:r>
            <w:r w:rsidR="006B0278" w:rsidRPr="001068D4">
              <w:rPr>
                <w:rFonts w:ascii="Arial" w:hAnsi="Arial" w:cs="Arial"/>
                <w:sz w:val="18"/>
              </w:rPr>
              <w:t>.2</w:t>
            </w:r>
          </w:p>
        </w:tc>
        <w:tc>
          <w:tcPr>
            <w:tcW w:w="8730" w:type="dxa"/>
            <w:tcBorders>
              <w:bottom w:val="single" w:sz="4" w:space="0" w:color="000000"/>
            </w:tcBorders>
          </w:tcPr>
          <w:p w:rsidR="009247A5" w:rsidRPr="001068D4" w:rsidRDefault="009247A5" w:rsidP="009247A5">
            <w:pPr>
              <w:rPr>
                <w:rFonts w:ascii="Arial" w:hAnsi="Arial" w:cs="Arial"/>
                <w:sz w:val="18"/>
              </w:rPr>
            </w:pPr>
            <w:r w:rsidRPr="001068D4">
              <w:rPr>
                <w:rFonts w:ascii="Arial" w:hAnsi="Arial" w:cs="Arial"/>
                <w:sz w:val="18"/>
              </w:rPr>
              <w:t>Q&amp;A functionality to be available for</w:t>
            </w:r>
          </w:p>
          <w:p w:rsidR="009247A5" w:rsidRPr="001068D4" w:rsidRDefault="009247A5" w:rsidP="00077E44">
            <w:pPr>
              <w:pStyle w:val="ListParagraph"/>
              <w:numPr>
                <w:ilvl w:val="0"/>
                <w:numId w:val="25"/>
              </w:numPr>
              <w:rPr>
                <w:rFonts w:ascii="Arial" w:hAnsi="Arial" w:cs="Arial"/>
                <w:sz w:val="18"/>
              </w:rPr>
            </w:pPr>
            <w:del w:id="226" w:author="jmassud" w:date="2012-05-03T10:54:00Z">
              <w:r w:rsidRPr="001068D4" w:rsidDel="00AF6D38">
                <w:rPr>
                  <w:rFonts w:ascii="Arial" w:hAnsi="Arial" w:cs="Arial"/>
                  <w:sz w:val="18"/>
                </w:rPr>
                <w:delText>Interest Groups</w:delText>
              </w:r>
            </w:del>
            <w:ins w:id="227" w:author="jmassud" w:date="2012-05-03T10:54:00Z">
              <w:r w:rsidR="00AF6D38">
                <w:rPr>
                  <w:rFonts w:ascii="Arial" w:hAnsi="Arial" w:cs="Arial"/>
                  <w:sz w:val="18"/>
                </w:rPr>
                <w:t>Category Pages</w:t>
              </w:r>
            </w:ins>
          </w:p>
          <w:p w:rsidR="00D0039E" w:rsidRDefault="00AF6D38" w:rsidP="00077E44">
            <w:pPr>
              <w:pStyle w:val="ListParagraph"/>
              <w:numPr>
                <w:ilvl w:val="0"/>
                <w:numId w:val="25"/>
              </w:numPr>
              <w:rPr>
                <w:rFonts w:ascii="Arial" w:hAnsi="Arial" w:cs="Arial"/>
                <w:sz w:val="18"/>
              </w:rPr>
            </w:pPr>
            <w:ins w:id="228" w:author="jmassud" w:date="2012-05-03T10:54:00Z">
              <w:r>
                <w:rPr>
                  <w:rFonts w:ascii="Arial" w:hAnsi="Arial" w:cs="Arial"/>
                  <w:sz w:val="18"/>
                </w:rPr>
                <w:t xml:space="preserve">Other </w:t>
              </w:r>
            </w:ins>
            <w:ins w:id="229" w:author="jmassud" w:date="2012-05-03T10:55:00Z">
              <w:r>
                <w:rPr>
                  <w:rFonts w:ascii="Arial" w:hAnsi="Arial" w:cs="Arial"/>
                  <w:sz w:val="18"/>
                </w:rPr>
                <w:t xml:space="preserve">platforms (i.e.sears.com, kmart.com) </w:t>
              </w:r>
            </w:ins>
            <w:del w:id="230" w:author="jmassud" w:date="2012-05-03T10:54:00Z">
              <w:r w:rsidR="00D0039E" w:rsidDel="00AF6D38">
                <w:rPr>
                  <w:rFonts w:ascii="Arial" w:hAnsi="Arial" w:cs="Arial"/>
                  <w:sz w:val="18"/>
                </w:rPr>
                <w:delText>General</w:delText>
              </w:r>
            </w:del>
          </w:p>
          <w:p w:rsidR="009247A5" w:rsidRDefault="00D0039E" w:rsidP="00077E44">
            <w:pPr>
              <w:pStyle w:val="ListParagraph"/>
              <w:numPr>
                <w:ilvl w:val="1"/>
                <w:numId w:val="25"/>
              </w:numPr>
              <w:rPr>
                <w:rFonts w:ascii="Arial" w:hAnsi="Arial" w:cs="Arial"/>
                <w:sz w:val="18"/>
              </w:rPr>
            </w:pPr>
            <w:r>
              <w:rPr>
                <w:rFonts w:ascii="Arial" w:hAnsi="Arial" w:cs="Arial"/>
                <w:sz w:val="18"/>
              </w:rPr>
              <w:t>Vertical, Category, SubCategory</w:t>
            </w:r>
          </w:p>
          <w:p w:rsidR="00D0039E" w:rsidRPr="00D0039E" w:rsidRDefault="00D0039E" w:rsidP="00077E44">
            <w:pPr>
              <w:pStyle w:val="ListParagraph"/>
              <w:numPr>
                <w:ilvl w:val="1"/>
                <w:numId w:val="25"/>
              </w:numPr>
              <w:rPr>
                <w:rFonts w:ascii="Arial" w:hAnsi="Arial" w:cs="Arial"/>
                <w:sz w:val="18"/>
              </w:rPr>
            </w:pPr>
            <w:r>
              <w:rPr>
                <w:rFonts w:ascii="Arial" w:hAnsi="Arial" w:cs="Arial"/>
                <w:sz w:val="18"/>
              </w:rPr>
              <w:t>Offers</w:t>
            </w:r>
          </w:p>
          <w:p w:rsidR="009247A5" w:rsidRPr="00CD29FE" w:rsidDel="00AF6D38" w:rsidRDefault="009247A5" w:rsidP="00077E44">
            <w:pPr>
              <w:pStyle w:val="ListParagraph"/>
              <w:numPr>
                <w:ilvl w:val="0"/>
                <w:numId w:val="25"/>
              </w:numPr>
              <w:rPr>
                <w:del w:id="231" w:author="jmassud" w:date="2012-05-03T10:55:00Z"/>
                <w:rFonts w:ascii="Arial" w:hAnsi="Arial" w:cs="Arial"/>
                <w:b/>
                <w:sz w:val="18"/>
              </w:rPr>
            </w:pPr>
            <w:del w:id="232" w:author="jmassud" w:date="2012-05-03T10:55:00Z">
              <w:r w:rsidRPr="001068D4" w:rsidDel="00AF6D38">
                <w:rPr>
                  <w:rFonts w:ascii="Arial" w:hAnsi="Arial" w:cs="Arial"/>
                  <w:sz w:val="18"/>
                </w:rPr>
                <w:delText xml:space="preserve">Stores </w:delText>
              </w:r>
              <w:r w:rsidR="00535FA0" w:rsidRPr="00535FA0" w:rsidDel="00AF6D38">
                <w:rPr>
                  <w:rFonts w:ascii="Arial" w:hAnsi="Arial" w:cs="Arial"/>
                  <w:b/>
                  <w:sz w:val="18"/>
                </w:rPr>
                <w:delText xml:space="preserve">(Phase two) </w:delText>
              </w:r>
            </w:del>
          </w:p>
          <w:p w:rsidR="006B0278" w:rsidDel="00AF6D38" w:rsidRDefault="009247A5" w:rsidP="00077E44">
            <w:pPr>
              <w:pStyle w:val="ListParagraph"/>
              <w:numPr>
                <w:ilvl w:val="0"/>
                <w:numId w:val="27"/>
              </w:numPr>
              <w:rPr>
                <w:del w:id="233" w:author="jmassud" w:date="2012-05-03T10:55:00Z"/>
                <w:rFonts w:ascii="Arial" w:hAnsi="Arial" w:cs="Arial"/>
                <w:sz w:val="18"/>
              </w:rPr>
            </w:pPr>
            <w:del w:id="234" w:author="jmassud" w:date="2012-05-03T10:55:00Z">
              <w:r w:rsidRPr="001068D4" w:rsidDel="00AF6D38">
                <w:rPr>
                  <w:rFonts w:ascii="Arial" w:hAnsi="Arial" w:cs="Arial"/>
                  <w:sz w:val="18"/>
                </w:rPr>
                <w:delText>Experts</w:delText>
              </w:r>
              <w:r w:rsidR="006B0278" w:rsidRPr="001068D4" w:rsidDel="00AF6D38">
                <w:rPr>
                  <w:rFonts w:ascii="Arial" w:hAnsi="Arial" w:cs="Arial"/>
                  <w:sz w:val="18"/>
                </w:rPr>
                <w:delText xml:space="preserve"> </w:delText>
              </w:r>
              <w:r w:rsidR="00535FA0" w:rsidRPr="00535FA0" w:rsidDel="00AF6D38">
                <w:rPr>
                  <w:rFonts w:ascii="Arial" w:hAnsi="Arial" w:cs="Arial"/>
                  <w:b/>
                  <w:sz w:val="18"/>
                </w:rPr>
                <w:delText>(Phase two)</w:delText>
              </w:r>
              <w:r w:rsidR="0098326F" w:rsidDel="00AF6D38">
                <w:rPr>
                  <w:rFonts w:ascii="Arial" w:hAnsi="Arial" w:cs="Arial"/>
                  <w:sz w:val="18"/>
                </w:rPr>
                <w:delText xml:space="preserve"> </w:delText>
              </w:r>
            </w:del>
          </w:p>
          <w:p w:rsidR="00F63B50" w:rsidRPr="001068D4" w:rsidRDefault="00F63B50" w:rsidP="00077E44">
            <w:pPr>
              <w:pStyle w:val="ListParagraph"/>
              <w:numPr>
                <w:ilvl w:val="0"/>
                <w:numId w:val="27"/>
              </w:numPr>
              <w:rPr>
                <w:rFonts w:ascii="Arial" w:hAnsi="Arial" w:cs="Arial"/>
                <w:sz w:val="18"/>
              </w:rPr>
            </w:pPr>
            <w:r>
              <w:rPr>
                <w:rFonts w:ascii="Arial" w:hAnsi="Arial" w:cs="Arial"/>
                <w:sz w:val="18"/>
              </w:rPr>
              <w:t xml:space="preserve">Customer Service </w:t>
            </w:r>
          </w:p>
        </w:tc>
      </w:tr>
      <w:tr w:rsidR="003736A6" w:rsidRPr="001068D4" w:rsidTr="00F37A79">
        <w:tc>
          <w:tcPr>
            <w:tcW w:w="810" w:type="dxa"/>
            <w:tcBorders>
              <w:bottom w:val="single" w:sz="4" w:space="0" w:color="000000"/>
            </w:tcBorders>
          </w:tcPr>
          <w:p w:rsidR="003736A6" w:rsidRPr="001068D4" w:rsidRDefault="00105978" w:rsidP="001068D4">
            <w:pPr>
              <w:rPr>
                <w:rFonts w:ascii="Arial" w:hAnsi="Arial" w:cs="Arial"/>
                <w:sz w:val="18"/>
              </w:rPr>
            </w:pPr>
            <w:r>
              <w:rPr>
                <w:rFonts w:ascii="Arial" w:hAnsi="Arial" w:cs="Arial"/>
                <w:sz w:val="18"/>
              </w:rPr>
              <w:t>3.5</w:t>
            </w:r>
            <w:r w:rsidR="003736A6" w:rsidRPr="001068D4">
              <w:rPr>
                <w:rFonts w:ascii="Arial" w:hAnsi="Arial" w:cs="Arial"/>
                <w:sz w:val="18"/>
              </w:rPr>
              <w:t>.3</w:t>
            </w:r>
          </w:p>
        </w:tc>
        <w:tc>
          <w:tcPr>
            <w:tcW w:w="8730" w:type="dxa"/>
            <w:tcBorders>
              <w:bottom w:val="single" w:sz="4" w:space="0" w:color="000000"/>
            </w:tcBorders>
          </w:tcPr>
          <w:p w:rsidR="00060C19" w:rsidRDefault="00060C19" w:rsidP="003736A6">
            <w:pPr>
              <w:rPr>
                <w:rFonts w:ascii="Arial" w:hAnsi="Arial" w:cs="Arial"/>
                <w:sz w:val="18"/>
                <w:szCs w:val="22"/>
              </w:rPr>
            </w:pPr>
            <w:r>
              <w:rPr>
                <w:rFonts w:ascii="Arial" w:hAnsi="Arial" w:cs="Arial"/>
                <w:sz w:val="18"/>
                <w:szCs w:val="22"/>
              </w:rPr>
              <w:t>Comments</w:t>
            </w:r>
          </w:p>
          <w:p w:rsidR="00060C19" w:rsidRPr="00F02E12" w:rsidDel="00AF6D38" w:rsidRDefault="00060C19" w:rsidP="00077E44">
            <w:pPr>
              <w:pStyle w:val="ListParagraph"/>
              <w:numPr>
                <w:ilvl w:val="0"/>
                <w:numId w:val="47"/>
              </w:numPr>
              <w:rPr>
                <w:del w:id="235" w:author="jmassud" w:date="2012-05-03T10:55:00Z"/>
                <w:rFonts w:ascii="Arial" w:hAnsi="Arial" w:cs="Arial"/>
                <w:sz w:val="18"/>
                <w:szCs w:val="22"/>
              </w:rPr>
            </w:pPr>
            <w:del w:id="236" w:author="jmassud" w:date="2012-05-03T10:55:00Z">
              <w:r w:rsidRPr="00F02E12" w:rsidDel="00AF6D38">
                <w:rPr>
                  <w:rFonts w:ascii="Arial" w:hAnsi="Arial" w:cs="Arial"/>
                  <w:sz w:val="18"/>
                  <w:szCs w:val="22"/>
                </w:rPr>
                <w:delText xml:space="preserve">User can make public </w:delText>
              </w:r>
            </w:del>
          </w:p>
          <w:p w:rsidR="00060C19" w:rsidRPr="00060C19" w:rsidDel="00AF6D38" w:rsidRDefault="00F02E12" w:rsidP="00077E44">
            <w:pPr>
              <w:pStyle w:val="ListParagraph"/>
              <w:numPr>
                <w:ilvl w:val="0"/>
                <w:numId w:val="47"/>
              </w:numPr>
              <w:rPr>
                <w:del w:id="237" w:author="jmassud" w:date="2012-05-03T10:55:00Z"/>
                <w:rFonts w:ascii="Arial" w:hAnsi="Arial" w:cs="Arial"/>
                <w:sz w:val="18"/>
                <w:szCs w:val="22"/>
              </w:rPr>
            </w:pPr>
            <w:del w:id="238" w:author="jmassud" w:date="2012-05-03T10:55:00Z">
              <w:r w:rsidDel="00AF6D38">
                <w:rPr>
                  <w:rFonts w:ascii="Arial" w:hAnsi="Arial" w:cs="Arial"/>
                  <w:sz w:val="18"/>
                  <w:szCs w:val="22"/>
                </w:rPr>
                <w:delText xml:space="preserve">User can comment privately on someone’s profile – all profile comments are private. </w:delText>
              </w:r>
            </w:del>
          </w:p>
          <w:p w:rsidR="003736A6" w:rsidRDefault="003736A6" w:rsidP="00077E44">
            <w:pPr>
              <w:pStyle w:val="ListParagraph"/>
              <w:numPr>
                <w:ilvl w:val="0"/>
                <w:numId w:val="47"/>
              </w:numPr>
              <w:rPr>
                <w:rFonts w:ascii="Arial" w:hAnsi="Arial" w:cs="Arial"/>
                <w:sz w:val="18"/>
                <w:szCs w:val="22"/>
              </w:rPr>
            </w:pPr>
            <w:r w:rsidRPr="00060C19">
              <w:rPr>
                <w:rFonts w:ascii="Arial" w:hAnsi="Arial" w:cs="Arial"/>
                <w:sz w:val="18"/>
                <w:szCs w:val="22"/>
              </w:rPr>
              <w:t>Ability for User</w:t>
            </w:r>
            <w:r w:rsidR="009247A5" w:rsidRPr="00060C19">
              <w:rPr>
                <w:rFonts w:ascii="Arial" w:hAnsi="Arial" w:cs="Arial"/>
                <w:sz w:val="18"/>
                <w:szCs w:val="22"/>
              </w:rPr>
              <w:t>s to</w:t>
            </w:r>
            <w:r w:rsidRPr="00060C19">
              <w:rPr>
                <w:rFonts w:ascii="Arial" w:hAnsi="Arial" w:cs="Arial"/>
                <w:sz w:val="18"/>
                <w:szCs w:val="22"/>
              </w:rPr>
              <w:t xml:space="preserve"> comment on: </w:t>
            </w:r>
          </w:p>
          <w:p w:rsidR="000A21AA" w:rsidRDefault="000A21AA" w:rsidP="00077E44">
            <w:pPr>
              <w:pStyle w:val="ListParagraph"/>
              <w:numPr>
                <w:ilvl w:val="1"/>
                <w:numId w:val="47"/>
              </w:numPr>
              <w:rPr>
                <w:rFonts w:ascii="Arial" w:hAnsi="Arial" w:cs="Arial"/>
                <w:sz w:val="18"/>
                <w:szCs w:val="22"/>
              </w:rPr>
            </w:pPr>
            <w:r>
              <w:rPr>
                <w:rFonts w:ascii="Arial" w:hAnsi="Arial" w:cs="Arial"/>
                <w:sz w:val="18"/>
                <w:szCs w:val="22"/>
              </w:rPr>
              <w:t>Q&amp;A</w:t>
            </w:r>
          </w:p>
          <w:p w:rsidR="000A21AA" w:rsidRDefault="003736A6" w:rsidP="00077E44">
            <w:pPr>
              <w:pStyle w:val="ListParagraph"/>
              <w:numPr>
                <w:ilvl w:val="1"/>
                <w:numId w:val="47"/>
              </w:numPr>
              <w:rPr>
                <w:rFonts w:ascii="Arial" w:hAnsi="Arial" w:cs="Arial"/>
                <w:sz w:val="18"/>
                <w:szCs w:val="22"/>
              </w:rPr>
            </w:pPr>
            <w:r w:rsidRPr="000A21AA">
              <w:rPr>
                <w:rFonts w:ascii="Arial" w:hAnsi="Arial" w:cs="Arial"/>
                <w:sz w:val="18"/>
                <w:szCs w:val="22"/>
              </w:rPr>
              <w:t>Blogs</w:t>
            </w:r>
          </w:p>
          <w:p w:rsidR="000A21AA" w:rsidRDefault="003736A6" w:rsidP="00077E44">
            <w:pPr>
              <w:pStyle w:val="ListParagraph"/>
              <w:numPr>
                <w:ilvl w:val="1"/>
                <w:numId w:val="47"/>
              </w:numPr>
              <w:rPr>
                <w:rFonts w:ascii="Arial" w:hAnsi="Arial" w:cs="Arial"/>
                <w:sz w:val="18"/>
                <w:szCs w:val="22"/>
              </w:rPr>
            </w:pPr>
            <w:r w:rsidRPr="000A21AA">
              <w:rPr>
                <w:rFonts w:ascii="Arial" w:hAnsi="Arial" w:cs="Arial"/>
                <w:sz w:val="18"/>
                <w:szCs w:val="22"/>
              </w:rPr>
              <w:t>Buying Guides</w:t>
            </w:r>
          </w:p>
          <w:p w:rsidR="00277DD4" w:rsidDel="00AF6D38" w:rsidRDefault="00516E4A" w:rsidP="00077E44">
            <w:pPr>
              <w:pStyle w:val="ListParagraph"/>
              <w:numPr>
                <w:ilvl w:val="1"/>
                <w:numId w:val="47"/>
              </w:numPr>
              <w:rPr>
                <w:del w:id="239" w:author="jmassud" w:date="2012-05-03T10:55:00Z"/>
                <w:rFonts w:ascii="Arial" w:hAnsi="Arial" w:cs="Arial"/>
                <w:sz w:val="18"/>
                <w:szCs w:val="22"/>
              </w:rPr>
            </w:pPr>
            <w:del w:id="240" w:author="jmassud" w:date="2012-05-03T10:55:00Z">
              <w:r w:rsidRPr="000A21AA" w:rsidDel="00AF6D38">
                <w:rPr>
                  <w:rFonts w:ascii="Arial" w:hAnsi="Arial" w:cs="Arial"/>
                  <w:sz w:val="18"/>
                  <w:szCs w:val="22"/>
                </w:rPr>
                <w:delText xml:space="preserve">Reviews </w:delText>
              </w:r>
            </w:del>
          </w:p>
          <w:p w:rsidR="00265F56" w:rsidRPr="00BC63D7" w:rsidRDefault="00265F56" w:rsidP="00077E44">
            <w:pPr>
              <w:pStyle w:val="ListParagraph"/>
              <w:numPr>
                <w:ilvl w:val="1"/>
                <w:numId w:val="47"/>
              </w:numPr>
              <w:rPr>
                <w:rFonts w:ascii="Arial" w:hAnsi="Arial" w:cs="Arial"/>
                <w:sz w:val="18"/>
                <w:szCs w:val="22"/>
              </w:rPr>
            </w:pPr>
            <w:del w:id="241" w:author="jmassud" w:date="2012-05-03T10:55:00Z">
              <w:r w:rsidDel="00AF6D38">
                <w:rPr>
                  <w:rFonts w:ascii="Arial" w:hAnsi="Arial" w:cs="Arial"/>
                  <w:sz w:val="18"/>
                  <w:szCs w:val="22"/>
                </w:rPr>
                <w:delText>Community Profile</w:delText>
              </w:r>
            </w:del>
          </w:p>
        </w:tc>
      </w:tr>
      <w:tr w:rsidR="00BC63D7" w:rsidRPr="001068D4" w:rsidTr="00F37A79">
        <w:tc>
          <w:tcPr>
            <w:tcW w:w="810" w:type="dxa"/>
            <w:tcBorders>
              <w:bottom w:val="single" w:sz="4" w:space="0" w:color="000000"/>
            </w:tcBorders>
          </w:tcPr>
          <w:p w:rsidR="00BC63D7" w:rsidRPr="001068D4" w:rsidRDefault="00105978" w:rsidP="001068D4">
            <w:pPr>
              <w:rPr>
                <w:rFonts w:ascii="Arial" w:hAnsi="Arial" w:cs="Arial"/>
                <w:sz w:val="18"/>
              </w:rPr>
            </w:pPr>
            <w:r>
              <w:rPr>
                <w:rFonts w:ascii="Arial" w:hAnsi="Arial" w:cs="Arial"/>
                <w:sz w:val="18"/>
              </w:rPr>
              <w:t>3.5</w:t>
            </w:r>
            <w:r w:rsidR="00BC63D7">
              <w:rPr>
                <w:rFonts w:ascii="Arial" w:hAnsi="Arial" w:cs="Arial"/>
                <w:sz w:val="18"/>
              </w:rPr>
              <w:t>.4</w:t>
            </w:r>
          </w:p>
        </w:tc>
        <w:tc>
          <w:tcPr>
            <w:tcW w:w="8730" w:type="dxa"/>
            <w:tcBorders>
              <w:bottom w:val="single" w:sz="4" w:space="0" w:color="000000"/>
            </w:tcBorders>
          </w:tcPr>
          <w:p w:rsidR="00BC63D7" w:rsidRDefault="003627A5" w:rsidP="003736A6">
            <w:pPr>
              <w:rPr>
                <w:rFonts w:ascii="Arial" w:hAnsi="Arial" w:cs="Arial"/>
                <w:b/>
                <w:sz w:val="18"/>
                <w:szCs w:val="22"/>
              </w:rPr>
            </w:pPr>
            <w:r>
              <w:rPr>
                <w:rFonts w:ascii="Arial" w:hAnsi="Arial" w:cs="Arial"/>
                <w:sz w:val="18"/>
                <w:szCs w:val="22"/>
              </w:rPr>
              <w:t xml:space="preserve">Q&amp;A </w:t>
            </w:r>
            <w:r w:rsidR="00BC63D7">
              <w:rPr>
                <w:rFonts w:ascii="Arial" w:hAnsi="Arial" w:cs="Arial"/>
                <w:sz w:val="18"/>
                <w:szCs w:val="22"/>
              </w:rPr>
              <w:t xml:space="preserve"> and Comments can be flagged for concern by readers </w:t>
            </w:r>
            <w:r w:rsidR="00BC63D7" w:rsidRPr="0061067B">
              <w:rPr>
                <w:rFonts w:ascii="Arial" w:hAnsi="Arial" w:cs="Arial"/>
                <w:b/>
                <w:sz w:val="18"/>
                <w:szCs w:val="22"/>
              </w:rPr>
              <w:t>(refer to Moderation tool PRD)</w:t>
            </w:r>
          </w:p>
          <w:p w:rsidR="00622436" w:rsidRPr="00622436" w:rsidRDefault="00622436" w:rsidP="00077E44">
            <w:pPr>
              <w:pStyle w:val="ListParagraph"/>
              <w:numPr>
                <w:ilvl w:val="0"/>
                <w:numId w:val="48"/>
              </w:numPr>
              <w:rPr>
                <w:rFonts w:ascii="Arial" w:hAnsi="Arial" w:cs="Arial"/>
                <w:sz w:val="18"/>
                <w:szCs w:val="22"/>
              </w:rPr>
            </w:pPr>
            <w:r>
              <w:rPr>
                <w:rFonts w:ascii="Arial" w:hAnsi="Arial" w:cs="Arial"/>
                <w:sz w:val="18"/>
                <w:szCs w:val="22"/>
              </w:rPr>
              <w:t>Flagger must enter a comment with flag</w:t>
            </w:r>
          </w:p>
        </w:tc>
      </w:tr>
      <w:tr w:rsidR="00F37A79" w:rsidRPr="001068D4" w:rsidDel="00AF6D38" w:rsidTr="00F37A79">
        <w:trPr>
          <w:del w:id="242" w:author="jmassud" w:date="2012-05-03T10:56:00Z"/>
        </w:trPr>
        <w:tc>
          <w:tcPr>
            <w:tcW w:w="9540" w:type="dxa"/>
            <w:gridSpan w:val="2"/>
            <w:shd w:val="clear" w:color="auto" w:fill="B6DDE8" w:themeFill="accent5" w:themeFillTint="66"/>
          </w:tcPr>
          <w:p w:rsidR="00F37A79" w:rsidRPr="001068D4" w:rsidDel="00AF6D38" w:rsidRDefault="00F37A79" w:rsidP="005005DE">
            <w:pPr>
              <w:rPr>
                <w:del w:id="243" w:author="jmassud" w:date="2012-05-03T10:56:00Z"/>
                <w:rFonts w:ascii="Arial" w:hAnsi="Arial" w:cs="Arial"/>
                <w:b/>
                <w:sz w:val="18"/>
                <w:szCs w:val="20"/>
              </w:rPr>
            </w:pPr>
            <w:del w:id="244" w:author="jmassud" w:date="2012-05-03T10:56:00Z">
              <w:r w:rsidRPr="001068D4" w:rsidDel="00AF6D38">
                <w:rPr>
                  <w:rFonts w:ascii="Arial" w:hAnsi="Arial" w:cs="Arial"/>
                  <w:b/>
                  <w:sz w:val="18"/>
                  <w:szCs w:val="20"/>
                </w:rPr>
                <w:delText>Phase Two</w:delText>
              </w:r>
            </w:del>
          </w:p>
        </w:tc>
      </w:tr>
      <w:tr w:rsidR="00F37A79" w:rsidRPr="001068D4" w:rsidDel="00AF6D38" w:rsidTr="00F37A79">
        <w:trPr>
          <w:del w:id="245" w:author="jmassud" w:date="2012-05-03T10:56:00Z"/>
        </w:trPr>
        <w:tc>
          <w:tcPr>
            <w:tcW w:w="810" w:type="dxa"/>
            <w:shd w:val="clear" w:color="auto" w:fill="B6DDE8"/>
          </w:tcPr>
          <w:p w:rsidR="00F37A79" w:rsidRPr="001068D4" w:rsidDel="00AF6D38" w:rsidRDefault="00F37A79" w:rsidP="005005DE">
            <w:pPr>
              <w:rPr>
                <w:del w:id="246" w:author="jmassud" w:date="2012-05-03T10:56:00Z"/>
                <w:rFonts w:ascii="Arial" w:hAnsi="Arial" w:cs="Arial"/>
                <w:b/>
                <w:sz w:val="18"/>
                <w:szCs w:val="20"/>
              </w:rPr>
            </w:pPr>
            <w:del w:id="247" w:author="jmassud" w:date="2012-05-03T10:56:00Z">
              <w:r w:rsidRPr="001068D4" w:rsidDel="00AF6D38">
                <w:rPr>
                  <w:rFonts w:ascii="Arial" w:hAnsi="Arial" w:cs="Arial"/>
                  <w:b/>
                  <w:sz w:val="18"/>
                  <w:szCs w:val="20"/>
                </w:rPr>
                <w:delText>Req #</w:delText>
              </w:r>
            </w:del>
          </w:p>
        </w:tc>
        <w:tc>
          <w:tcPr>
            <w:tcW w:w="8730" w:type="dxa"/>
            <w:shd w:val="clear" w:color="auto" w:fill="B6DDE8"/>
          </w:tcPr>
          <w:p w:rsidR="00F37A79" w:rsidRPr="001068D4" w:rsidDel="00AF6D38" w:rsidRDefault="00F37A79" w:rsidP="005005DE">
            <w:pPr>
              <w:rPr>
                <w:del w:id="248" w:author="jmassud" w:date="2012-05-03T10:56:00Z"/>
                <w:rFonts w:ascii="Arial" w:hAnsi="Arial" w:cs="Arial"/>
                <w:b/>
                <w:sz w:val="18"/>
                <w:szCs w:val="20"/>
              </w:rPr>
            </w:pPr>
            <w:del w:id="249" w:author="jmassud" w:date="2012-05-03T10:56:00Z">
              <w:r w:rsidRPr="001068D4" w:rsidDel="00AF6D38">
                <w:rPr>
                  <w:rFonts w:ascii="Arial" w:hAnsi="Arial" w:cs="Arial"/>
                  <w:b/>
                  <w:sz w:val="18"/>
                  <w:szCs w:val="20"/>
                </w:rPr>
                <w:delText xml:space="preserve">Description </w:delText>
              </w:r>
            </w:del>
          </w:p>
        </w:tc>
      </w:tr>
      <w:tr w:rsidR="00AF6D38" w:rsidRPr="001068D4" w:rsidTr="00F37A79">
        <w:trPr>
          <w:ins w:id="250" w:author="jmassud" w:date="2012-05-03T10:56:00Z"/>
        </w:trPr>
        <w:tc>
          <w:tcPr>
            <w:tcW w:w="810" w:type="dxa"/>
            <w:tcBorders>
              <w:bottom w:val="single" w:sz="4" w:space="0" w:color="000000"/>
            </w:tcBorders>
          </w:tcPr>
          <w:p w:rsidR="00AF6D38" w:rsidRDefault="00AF6D38" w:rsidP="001068D4">
            <w:pPr>
              <w:rPr>
                <w:ins w:id="251" w:author="jmassud" w:date="2012-05-03T10:56:00Z"/>
                <w:rFonts w:ascii="Arial" w:hAnsi="Arial" w:cs="Arial"/>
                <w:sz w:val="18"/>
              </w:rPr>
            </w:pPr>
            <w:ins w:id="252" w:author="jmassud" w:date="2012-05-03T10:56:00Z">
              <w:r>
                <w:rPr>
                  <w:rFonts w:ascii="Arial" w:hAnsi="Arial" w:cs="Arial"/>
                  <w:sz w:val="18"/>
                </w:rPr>
                <w:t>3.5.5</w:t>
              </w:r>
            </w:ins>
          </w:p>
        </w:tc>
        <w:tc>
          <w:tcPr>
            <w:tcW w:w="8730" w:type="dxa"/>
            <w:tcBorders>
              <w:bottom w:val="single" w:sz="4" w:space="0" w:color="000000"/>
            </w:tcBorders>
          </w:tcPr>
          <w:p w:rsidR="00AF6D38" w:rsidRDefault="00AF6D38" w:rsidP="00AF6D38">
            <w:pPr>
              <w:rPr>
                <w:ins w:id="253" w:author="jmassud" w:date="2012-05-03T10:56:00Z"/>
                <w:rFonts w:ascii="Arial" w:hAnsi="Arial" w:cs="Arial"/>
                <w:sz w:val="18"/>
                <w:szCs w:val="22"/>
              </w:rPr>
            </w:pPr>
            <w:ins w:id="254" w:author="jmassud" w:date="2012-05-03T10:56:00Z">
              <w:r>
                <w:rPr>
                  <w:rFonts w:ascii="Arial" w:hAnsi="Arial" w:cs="Arial"/>
                  <w:sz w:val="18"/>
                  <w:szCs w:val="22"/>
                </w:rPr>
                <w:t>Resolution Notifications:</w:t>
              </w:r>
            </w:ins>
          </w:p>
          <w:p w:rsidR="00AF6D38" w:rsidRDefault="00AF6D38" w:rsidP="00AF6D38">
            <w:pPr>
              <w:rPr>
                <w:ins w:id="255" w:author="jmassud" w:date="2012-05-03T10:56:00Z"/>
                <w:rFonts w:ascii="Arial" w:hAnsi="Arial" w:cs="Arial"/>
                <w:sz w:val="18"/>
                <w:szCs w:val="22"/>
              </w:rPr>
            </w:pPr>
            <w:ins w:id="256" w:author="jmassud" w:date="2012-05-03T10:56:00Z">
              <w:r>
                <w:rPr>
                  <w:rFonts w:ascii="Arial" w:hAnsi="Arial" w:cs="Arial"/>
                  <w:sz w:val="18"/>
                  <w:szCs w:val="22"/>
                </w:rPr>
                <w:t>Once the business responds to a user and resolves the question/issue; business will prompt system to send a follow up email to user to ask if they were satisfied with the response/service</w:t>
              </w:r>
            </w:ins>
          </w:p>
          <w:p w:rsidR="00AF6D38" w:rsidRDefault="00AF6D38" w:rsidP="00AF6D38">
            <w:pPr>
              <w:pStyle w:val="ListParagraph"/>
              <w:numPr>
                <w:ilvl w:val="0"/>
                <w:numId w:val="48"/>
              </w:numPr>
              <w:rPr>
                <w:ins w:id="257" w:author="jmassud" w:date="2012-05-03T10:56:00Z"/>
                <w:rFonts w:ascii="Arial" w:hAnsi="Arial" w:cs="Arial"/>
                <w:sz w:val="18"/>
                <w:szCs w:val="22"/>
              </w:rPr>
            </w:pPr>
            <w:ins w:id="258" w:author="jmassud" w:date="2012-05-03T10:56:00Z">
              <w:r w:rsidRPr="003229C0">
                <w:rPr>
                  <w:rFonts w:ascii="Arial" w:hAnsi="Arial" w:cs="Arial"/>
                  <w:sz w:val="18"/>
                  <w:szCs w:val="22"/>
                </w:rPr>
                <w:t>Notification includes questions:  “where you satisified with the service you received? Yes/no buttons</w:t>
              </w:r>
            </w:ins>
          </w:p>
          <w:p w:rsidR="00AF6D38" w:rsidRDefault="00AF6D38" w:rsidP="00AF6D38">
            <w:pPr>
              <w:pStyle w:val="ListParagraph"/>
              <w:numPr>
                <w:ilvl w:val="0"/>
                <w:numId w:val="48"/>
              </w:numPr>
              <w:rPr>
                <w:ins w:id="259" w:author="jmassud" w:date="2012-05-03T10:56:00Z"/>
                <w:rFonts w:ascii="Arial" w:hAnsi="Arial" w:cs="Arial"/>
                <w:sz w:val="18"/>
                <w:szCs w:val="22"/>
              </w:rPr>
            </w:pPr>
            <w:ins w:id="260" w:author="jmassud" w:date="2012-05-03T10:56:00Z">
              <w:r w:rsidRPr="003229C0">
                <w:rPr>
                  <w:rFonts w:ascii="Arial" w:hAnsi="Arial" w:cs="Arial"/>
                  <w:sz w:val="18"/>
                  <w:szCs w:val="22"/>
                </w:rPr>
                <w:t xml:space="preserve">Click </w:t>
              </w:r>
              <w:r>
                <w:rPr>
                  <w:rFonts w:ascii="Arial" w:hAnsi="Arial" w:cs="Arial"/>
                  <w:sz w:val="18"/>
                  <w:szCs w:val="22"/>
                </w:rPr>
                <w:t>on yes</w:t>
              </w:r>
              <w:r w:rsidRPr="003229C0">
                <w:rPr>
                  <w:rFonts w:ascii="Arial" w:hAnsi="Arial" w:cs="Arial"/>
                  <w:sz w:val="18"/>
                  <w:szCs w:val="22"/>
                </w:rPr>
                <w:t xml:space="preserve"> will </w:t>
              </w:r>
              <w:r>
                <w:rPr>
                  <w:rFonts w:ascii="Arial" w:hAnsi="Arial" w:cs="Arial"/>
                  <w:sz w:val="18"/>
                  <w:szCs w:val="22"/>
                </w:rPr>
                <w:t>trigger a “satisified” icon to appear</w:t>
              </w:r>
              <w:r w:rsidRPr="003229C0">
                <w:rPr>
                  <w:rFonts w:ascii="Arial" w:hAnsi="Arial" w:cs="Arial"/>
                  <w:sz w:val="18"/>
                  <w:szCs w:val="22"/>
                </w:rPr>
                <w:t xml:space="preserve"> on original post</w:t>
              </w:r>
              <w:r>
                <w:rPr>
                  <w:rFonts w:ascii="Arial" w:hAnsi="Arial" w:cs="Arial"/>
                  <w:sz w:val="18"/>
                  <w:szCs w:val="22"/>
                </w:rPr>
                <w:t>; no will display nothing</w:t>
              </w:r>
            </w:ins>
          </w:p>
          <w:p w:rsidR="00000000" w:rsidRDefault="00AF6D38">
            <w:pPr>
              <w:pStyle w:val="ListParagraph"/>
              <w:numPr>
                <w:ilvl w:val="0"/>
                <w:numId w:val="48"/>
              </w:numPr>
              <w:rPr>
                <w:ins w:id="261" w:author="jmassud" w:date="2012-05-03T10:56:00Z"/>
                <w:rFonts w:ascii="Arial" w:hAnsi="Arial" w:cs="Arial"/>
                <w:sz w:val="18"/>
                <w:szCs w:val="22"/>
                <w:rPrChange w:id="262" w:author="jmassud" w:date="2012-05-03T10:56:00Z">
                  <w:rPr>
                    <w:ins w:id="263" w:author="jmassud" w:date="2012-05-03T10:56:00Z"/>
                  </w:rPr>
                </w:rPrChange>
              </w:rPr>
              <w:pPrChange w:id="264" w:author="jmassud" w:date="2012-05-03T10:56:00Z">
                <w:pPr/>
              </w:pPrChange>
            </w:pPr>
            <w:ins w:id="265" w:author="jmassud" w:date="2012-05-03T10:56:00Z">
              <w:r>
                <w:rPr>
                  <w:rFonts w:ascii="Arial" w:hAnsi="Arial" w:cs="Arial"/>
                  <w:sz w:val="18"/>
                  <w:szCs w:val="22"/>
                </w:rPr>
                <w:lastRenderedPageBreak/>
                <w:t>If no is clicked, system notifies business to follow up; process repeats</w:t>
              </w:r>
            </w:ins>
          </w:p>
        </w:tc>
      </w:tr>
      <w:tr w:rsidR="00D31509" w:rsidRPr="001068D4" w:rsidTr="00F37A79">
        <w:tc>
          <w:tcPr>
            <w:tcW w:w="810" w:type="dxa"/>
            <w:tcBorders>
              <w:bottom w:val="single" w:sz="4" w:space="0" w:color="000000"/>
            </w:tcBorders>
          </w:tcPr>
          <w:p w:rsidR="00D31509" w:rsidRPr="001068D4" w:rsidRDefault="00105978" w:rsidP="001068D4">
            <w:pPr>
              <w:rPr>
                <w:rFonts w:ascii="Arial" w:hAnsi="Arial" w:cs="Arial"/>
                <w:sz w:val="18"/>
              </w:rPr>
            </w:pPr>
            <w:r>
              <w:rPr>
                <w:rFonts w:ascii="Arial" w:hAnsi="Arial" w:cs="Arial"/>
                <w:sz w:val="18"/>
              </w:rPr>
              <w:lastRenderedPageBreak/>
              <w:t>3.5</w:t>
            </w:r>
            <w:r w:rsidR="00D31509">
              <w:rPr>
                <w:rFonts w:ascii="Arial" w:hAnsi="Arial" w:cs="Arial"/>
                <w:sz w:val="18"/>
              </w:rPr>
              <w:t>.</w:t>
            </w:r>
            <w:ins w:id="266" w:author="jmassud" w:date="2012-05-03T10:56:00Z">
              <w:r w:rsidR="00AF6D38">
                <w:rPr>
                  <w:rFonts w:ascii="Arial" w:hAnsi="Arial" w:cs="Arial"/>
                  <w:sz w:val="18"/>
                </w:rPr>
                <w:t>6</w:t>
              </w:r>
            </w:ins>
            <w:del w:id="267" w:author="jmassud" w:date="2012-05-03T10:56:00Z">
              <w:r w:rsidR="00BC63D7" w:rsidDel="00AF6D38">
                <w:rPr>
                  <w:rFonts w:ascii="Arial" w:hAnsi="Arial" w:cs="Arial"/>
                  <w:sz w:val="18"/>
                </w:rPr>
                <w:delText>5</w:delText>
              </w:r>
            </w:del>
          </w:p>
        </w:tc>
        <w:tc>
          <w:tcPr>
            <w:tcW w:w="8730" w:type="dxa"/>
            <w:tcBorders>
              <w:bottom w:val="single" w:sz="4" w:space="0" w:color="000000"/>
            </w:tcBorders>
          </w:tcPr>
          <w:p w:rsidR="00AF6D38" w:rsidRDefault="00D31509" w:rsidP="001068D4">
            <w:pPr>
              <w:rPr>
                <w:ins w:id="268" w:author="jmassud" w:date="2012-05-03T10:56:00Z"/>
                <w:rFonts w:ascii="Arial" w:hAnsi="Arial" w:cs="Arial"/>
                <w:sz w:val="18"/>
              </w:rPr>
            </w:pPr>
            <w:r>
              <w:rPr>
                <w:rFonts w:ascii="Arial" w:hAnsi="Arial" w:cs="Arial"/>
                <w:sz w:val="18"/>
              </w:rPr>
              <w:t>Opt into Answer Network</w:t>
            </w:r>
            <w:r w:rsidR="00AC5514">
              <w:rPr>
                <w:rFonts w:ascii="Arial" w:hAnsi="Arial" w:cs="Arial"/>
                <w:sz w:val="18"/>
              </w:rPr>
              <w:t xml:space="preserve"> </w:t>
            </w:r>
            <w:del w:id="269" w:author="jmassud" w:date="2012-05-03T10:56:00Z">
              <w:r w:rsidR="00AC5514" w:rsidRPr="00AC5514" w:rsidDel="00AF6D38">
                <w:rPr>
                  <w:rFonts w:ascii="Arial" w:hAnsi="Arial" w:cs="Arial"/>
                  <w:sz w:val="18"/>
                </w:rPr>
                <w:delText>(P2)</w:delText>
              </w:r>
            </w:del>
          </w:p>
          <w:p w:rsidR="00000000" w:rsidRDefault="00AF6D38">
            <w:pPr>
              <w:pStyle w:val="ListParagraph"/>
              <w:numPr>
                <w:ilvl w:val="0"/>
                <w:numId w:val="48"/>
              </w:numPr>
              <w:rPr>
                <w:del w:id="270" w:author="jmassud" w:date="2012-05-03T10:56:00Z"/>
                <w:rFonts w:ascii="Arial" w:hAnsi="Arial" w:cs="Arial"/>
                <w:sz w:val="18"/>
              </w:rPr>
              <w:pPrChange w:id="271" w:author="jmassud" w:date="2012-05-03T10:56:00Z">
                <w:pPr/>
              </w:pPrChange>
            </w:pPr>
            <w:ins w:id="272" w:author="jmassud" w:date="2012-05-03T10:56:00Z">
              <w:r w:rsidRPr="003229C0">
                <w:rPr>
                  <w:rFonts w:ascii="Arial" w:hAnsi="Arial" w:cs="Arial"/>
                  <w:sz w:val="18"/>
                </w:rPr>
                <w:t>Users can opt-in to categories and/or sub-categories to receive notifications of questions posted</w:t>
              </w:r>
            </w:ins>
            <w:del w:id="273" w:author="jmassud" w:date="2012-05-03T10:56:00Z">
              <w:r w:rsidR="00360362" w:rsidRPr="00360362">
                <w:rPr>
                  <w:rFonts w:ascii="Arial" w:hAnsi="Arial" w:cs="Arial"/>
                  <w:sz w:val="18"/>
                  <w:rPrChange w:id="274" w:author="jmassud" w:date="2012-05-03T10:56:00Z">
                    <w:rPr/>
                  </w:rPrChange>
                </w:rPr>
                <w:delText xml:space="preserve"> </w:delText>
              </w:r>
            </w:del>
          </w:p>
          <w:p w:rsidR="00000000" w:rsidRDefault="00360362">
            <w:pPr>
              <w:pStyle w:val="ListParagraph"/>
              <w:numPr>
                <w:ilvl w:val="0"/>
                <w:numId w:val="64"/>
              </w:numPr>
              <w:rPr>
                <w:rFonts w:ascii="Arial" w:hAnsi="Arial" w:cs="Arial"/>
                <w:sz w:val="18"/>
                <w:rPrChange w:id="275" w:author="jmassud" w:date="2012-05-03T10:57:00Z">
                  <w:rPr/>
                </w:rPrChange>
              </w:rPr>
              <w:pPrChange w:id="276" w:author="jmassud" w:date="2012-05-03T10:57:00Z">
                <w:pPr/>
              </w:pPrChange>
            </w:pPr>
            <w:r w:rsidRPr="00360362">
              <w:rPr>
                <w:rFonts w:ascii="Arial" w:hAnsi="Arial" w:cs="Arial"/>
                <w:sz w:val="18"/>
                <w:rPrChange w:id="277" w:author="jmassud" w:date="2012-05-03T10:57:00Z">
                  <w:rPr/>
                </w:rPrChange>
              </w:rPr>
              <w:t xml:space="preserve">When User comments on Question, prompt User to opt in to answer other questions within the same topic or interest group </w:t>
            </w:r>
          </w:p>
        </w:tc>
      </w:tr>
      <w:tr w:rsidR="00F37A79" w:rsidRPr="001068D4" w:rsidTr="00060C19">
        <w:tc>
          <w:tcPr>
            <w:tcW w:w="9540" w:type="dxa"/>
            <w:gridSpan w:val="2"/>
            <w:shd w:val="clear" w:color="auto" w:fill="B6DDE8" w:themeFill="accent5" w:themeFillTint="66"/>
          </w:tcPr>
          <w:p w:rsidR="00F37A79" w:rsidRPr="001068D4" w:rsidRDefault="00F37A79" w:rsidP="005005DE">
            <w:pPr>
              <w:rPr>
                <w:rFonts w:ascii="Arial" w:hAnsi="Arial" w:cs="Arial"/>
                <w:b/>
                <w:sz w:val="18"/>
                <w:szCs w:val="20"/>
              </w:rPr>
            </w:pPr>
            <w:r w:rsidRPr="001068D4">
              <w:rPr>
                <w:rFonts w:ascii="Arial" w:hAnsi="Arial" w:cs="Arial"/>
                <w:b/>
                <w:sz w:val="18"/>
                <w:szCs w:val="20"/>
              </w:rPr>
              <w:t xml:space="preserve">Future planned enhancements </w:t>
            </w:r>
          </w:p>
        </w:tc>
      </w:tr>
      <w:tr w:rsidR="00F37A79" w:rsidRPr="001068D4" w:rsidTr="00060C19">
        <w:tc>
          <w:tcPr>
            <w:tcW w:w="810" w:type="dxa"/>
            <w:tcBorders>
              <w:top w:val="single" w:sz="4" w:space="0" w:color="000000"/>
              <w:left w:val="single" w:sz="4" w:space="0" w:color="000000"/>
              <w:bottom w:val="single" w:sz="4" w:space="0" w:color="000000"/>
              <w:right w:val="single" w:sz="4" w:space="0" w:color="000000"/>
            </w:tcBorders>
            <w:shd w:val="clear" w:color="auto" w:fill="B6DDE8"/>
          </w:tcPr>
          <w:p w:rsidR="00F37A79" w:rsidRPr="001068D4" w:rsidRDefault="00F37A79" w:rsidP="005005DE">
            <w:pPr>
              <w:rPr>
                <w:rFonts w:ascii="Arial" w:hAnsi="Arial" w:cs="Arial"/>
                <w:b/>
                <w:sz w:val="18"/>
                <w:szCs w:val="20"/>
              </w:rPr>
            </w:pPr>
            <w:r w:rsidRPr="001068D4">
              <w:rPr>
                <w:rFonts w:ascii="Arial" w:hAnsi="Arial" w:cs="Arial"/>
                <w:b/>
                <w:sz w:val="18"/>
                <w:szCs w:val="20"/>
              </w:rPr>
              <w:t>Req #</w:t>
            </w:r>
          </w:p>
        </w:tc>
        <w:tc>
          <w:tcPr>
            <w:tcW w:w="8730" w:type="dxa"/>
            <w:tcBorders>
              <w:top w:val="single" w:sz="4" w:space="0" w:color="000000"/>
              <w:left w:val="single" w:sz="4" w:space="0" w:color="000000"/>
              <w:bottom w:val="single" w:sz="4" w:space="0" w:color="000000"/>
              <w:right w:val="single" w:sz="4" w:space="0" w:color="000000"/>
            </w:tcBorders>
            <w:shd w:val="clear" w:color="auto" w:fill="B6DDE8"/>
          </w:tcPr>
          <w:p w:rsidR="00F37A79" w:rsidRPr="001068D4" w:rsidRDefault="00F37A79" w:rsidP="005005DE">
            <w:pPr>
              <w:rPr>
                <w:rFonts w:ascii="Arial" w:hAnsi="Arial" w:cs="Arial"/>
                <w:b/>
                <w:sz w:val="18"/>
                <w:szCs w:val="20"/>
              </w:rPr>
            </w:pPr>
            <w:r w:rsidRPr="001068D4">
              <w:rPr>
                <w:rFonts w:ascii="Arial" w:hAnsi="Arial" w:cs="Arial"/>
                <w:b/>
                <w:sz w:val="18"/>
                <w:szCs w:val="20"/>
              </w:rPr>
              <w:t xml:space="preserve">Description </w:t>
            </w:r>
          </w:p>
        </w:tc>
      </w:tr>
      <w:tr w:rsidR="006B0278" w:rsidRPr="001068D4" w:rsidTr="000E43F8">
        <w:tc>
          <w:tcPr>
            <w:tcW w:w="810" w:type="dxa"/>
          </w:tcPr>
          <w:p w:rsidR="006B0278" w:rsidRPr="001068D4" w:rsidRDefault="00105978" w:rsidP="001068D4">
            <w:pPr>
              <w:rPr>
                <w:rFonts w:ascii="Arial" w:hAnsi="Arial" w:cs="Arial"/>
                <w:sz w:val="18"/>
              </w:rPr>
            </w:pPr>
            <w:r>
              <w:rPr>
                <w:rFonts w:ascii="Arial" w:hAnsi="Arial" w:cs="Arial"/>
                <w:sz w:val="18"/>
              </w:rPr>
              <w:t>3.5</w:t>
            </w:r>
            <w:r w:rsidR="003736A6" w:rsidRPr="001068D4">
              <w:rPr>
                <w:rFonts w:ascii="Arial" w:hAnsi="Arial" w:cs="Arial"/>
                <w:sz w:val="18"/>
              </w:rPr>
              <w:t>.</w:t>
            </w:r>
            <w:ins w:id="278" w:author="jmassud" w:date="2012-05-03T10:56:00Z">
              <w:r w:rsidR="00AF6D38">
                <w:rPr>
                  <w:rFonts w:ascii="Arial" w:hAnsi="Arial" w:cs="Arial"/>
                  <w:sz w:val="18"/>
                </w:rPr>
                <w:t>7</w:t>
              </w:r>
            </w:ins>
            <w:del w:id="279" w:author="jmassud" w:date="2012-05-03T10:56:00Z">
              <w:r w:rsidR="00BC63D7" w:rsidDel="00AF6D38">
                <w:rPr>
                  <w:rFonts w:ascii="Arial" w:hAnsi="Arial" w:cs="Arial"/>
                  <w:sz w:val="18"/>
                </w:rPr>
                <w:delText>6</w:delText>
              </w:r>
            </w:del>
          </w:p>
        </w:tc>
        <w:tc>
          <w:tcPr>
            <w:tcW w:w="8730" w:type="dxa"/>
          </w:tcPr>
          <w:p w:rsidR="006B0278" w:rsidRPr="00AC5514" w:rsidRDefault="006B0278" w:rsidP="00077E44">
            <w:pPr>
              <w:pStyle w:val="ListParagraph"/>
              <w:numPr>
                <w:ilvl w:val="0"/>
                <w:numId w:val="28"/>
              </w:numPr>
              <w:rPr>
                <w:rFonts w:ascii="Arial" w:hAnsi="Arial" w:cs="Arial"/>
                <w:b/>
                <w:sz w:val="18"/>
              </w:rPr>
            </w:pPr>
            <w:r w:rsidRPr="001068D4">
              <w:rPr>
                <w:rFonts w:ascii="Arial" w:hAnsi="Arial" w:cs="Arial"/>
                <w:sz w:val="18"/>
              </w:rPr>
              <w:t xml:space="preserve">Upload video/image in either post or comment. </w:t>
            </w:r>
            <w:ins w:id="280" w:author="jmassud" w:date="2012-05-03T10:57:00Z">
              <w:r w:rsidR="00AF6D38">
                <w:rPr>
                  <w:rFonts w:ascii="Arial" w:hAnsi="Arial" w:cs="Arial"/>
                  <w:sz w:val="18"/>
                </w:rPr>
                <w:t>business only with admin rights</w:t>
              </w:r>
            </w:ins>
            <w:del w:id="281" w:author="jmassud" w:date="2012-05-03T10:57:00Z">
              <w:r w:rsidRPr="00AC5514" w:rsidDel="00AF6D38">
                <w:rPr>
                  <w:rFonts w:ascii="Arial" w:hAnsi="Arial" w:cs="Arial"/>
                  <w:sz w:val="18"/>
                </w:rPr>
                <w:delText>(P3)</w:delText>
              </w:r>
            </w:del>
          </w:p>
          <w:p w:rsidR="006B0278" w:rsidRPr="001068D4" w:rsidRDefault="006B0278" w:rsidP="00077E44">
            <w:pPr>
              <w:pStyle w:val="ListParagraph"/>
              <w:numPr>
                <w:ilvl w:val="0"/>
                <w:numId w:val="28"/>
              </w:numPr>
              <w:rPr>
                <w:rFonts w:ascii="Arial" w:hAnsi="Arial" w:cs="Arial"/>
                <w:sz w:val="18"/>
              </w:rPr>
            </w:pPr>
            <w:del w:id="282" w:author="jmassud" w:date="2012-05-03T10:57:00Z">
              <w:r w:rsidRPr="001068D4" w:rsidDel="00AF6D38">
                <w:rPr>
                  <w:rFonts w:ascii="Arial" w:hAnsi="Arial" w:cs="Arial"/>
                  <w:sz w:val="18"/>
                </w:rPr>
                <w:delText>Recommen</w:delText>
              </w:r>
              <w:r w:rsidR="00AC5514" w:rsidDel="00AF6D38">
                <w:rPr>
                  <w:rFonts w:ascii="Arial" w:hAnsi="Arial" w:cs="Arial"/>
                  <w:sz w:val="18"/>
                </w:rPr>
                <w:delText xml:space="preserve">ded products in </w:delText>
              </w:r>
              <w:r w:rsidR="003627A5" w:rsidDel="00AF6D38">
                <w:rPr>
                  <w:rFonts w:ascii="Arial" w:hAnsi="Arial" w:cs="Arial"/>
                  <w:sz w:val="18"/>
                </w:rPr>
                <w:delText>Q&amp;A</w:delText>
              </w:r>
              <w:r w:rsidR="00AC5514" w:rsidDel="00AF6D38">
                <w:rPr>
                  <w:rFonts w:ascii="Arial" w:hAnsi="Arial" w:cs="Arial"/>
                  <w:sz w:val="18"/>
                </w:rPr>
                <w:delText xml:space="preserve"> (P3)</w:delText>
              </w:r>
            </w:del>
          </w:p>
        </w:tc>
      </w:tr>
    </w:tbl>
    <w:p w:rsidR="000E43F8" w:rsidRDefault="000E43F8" w:rsidP="000E43F8"/>
    <w:p w:rsidR="000E43F8" w:rsidRPr="000E43F8" w:rsidRDefault="000E43F8" w:rsidP="000E43F8">
      <w:pPr>
        <w:rPr>
          <w:b/>
          <w:sz w:val="28"/>
        </w:rPr>
      </w:pPr>
      <w:r w:rsidRPr="000E43F8">
        <w:rPr>
          <w:b/>
          <w:sz w:val="28"/>
        </w:rPr>
        <w:t xml:space="preserve">Functional Requirement: </w:t>
      </w:r>
    </w:p>
    <w:p w:rsidR="00DF291E" w:rsidRDefault="00DF291E" w:rsidP="00DF291E">
      <w:pPr>
        <w:pStyle w:val="Heading2"/>
      </w:pPr>
      <w:bookmarkStart w:id="283" w:name="_Toc323813663"/>
      <w:r>
        <w:t xml:space="preserve">Following </w:t>
      </w:r>
      <w:r w:rsidR="003736A6">
        <w:t xml:space="preserve">Requirements </w:t>
      </w:r>
      <w:r>
        <w:t>– P1</w:t>
      </w:r>
      <w:bookmarkEnd w:id="283"/>
    </w:p>
    <w:tbl>
      <w:tblPr>
        <w:tblW w:w="95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10"/>
        <w:gridCol w:w="8730"/>
      </w:tblGrid>
      <w:tr w:rsidR="00DF291E" w:rsidRPr="001068D4" w:rsidTr="00484614">
        <w:tc>
          <w:tcPr>
            <w:tcW w:w="810" w:type="dxa"/>
            <w:tcBorders>
              <w:top w:val="single" w:sz="4" w:space="0" w:color="000000"/>
              <w:left w:val="single" w:sz="4" w:space="0" w:color="000000"/>
              <w:bottom w:val="single" w:sz="4" w:space="0" w:color="000000"/>
              <w:right w:val="single" w:sz="4" w:space="0" w:color="000000"/>
            </w:tcBorders>
            <w:shd w:val="clear" w:color="auto" w:fill="B6DDE8"/>
          </w:tcPr>
          <w:p w:rsidR="00DF291E" w:rsidRPr="001068D4" w:rsidRDefault="00E52AC5" w:rsidP="009426B4">
            <w:pPr>
              <w:rPr>
                <w:rFonts w:ascii="Arial" w:hAnsi="Arial" w:cs="Arial"/>
                <w:b/>
                <w:sz w:val="18"/>
                <w:szCs w:val="20"/>
              </w:rPr>
            </w:pPr>
            <w:r w:rsidRPr="001068D4">
              <w:rPr>
                <w:rFonts w:ascii="Arial" w:hAnsi="Arial" w:cs="Arial"/>
                <w:b/>
                <w:sz w:val="18"/>
                <w:szCs w:val="20"/>
              </w:rPr>
              <w:t>Req #</w:t>
            </w:r>
          </w:p>
        </w:tc>
        <w:tc>
          <w:tcPr>
            <w:tcW w:w="8730" w:type="dxa"/>
            <w:tcBorders>
              <w:top w:val="single" w:sz="4" w:space="0" w:color="000000"/>
              <w:left w:val="single" w:sz="4" w:space="0" w:color="000000"/>
              <w:bottom w:val="single" w:sz="4" w:space="0" w:color="000000"/>
              <w:right w:val="single" w:sz="4" w:space="0" w:color="000000"/>
            </w:tcBorders>
            <w:shd w:val="clear" w:color="auto" w:fill="B6DDE8"/>
          </w:tcPr>
          <w:p w:rsidR="00DF291E" w:rsidRPr="001068D4" w:rsidRDefault="00DF291E" w:rsidP="009426B4">
            <w:pPr>
              <w:rPr>
                <w:rFonts w:ascii="Arial" w:hAnsi="Arial" w:cs="Arial"/>
                <w:b/>
                <w:sz w:val="18"/>
                <w:szCs w:val="20"/>
              </w:rPr>
            </w:pPr>
            <w:r w:rsidRPr="001068D4">
              <w:rPr>
                <w:rFonts w:ascii="Arial" w:hAnsi="Arial" w:cs="Arial"/>
                <w:b/>
                <w:sz w:val="18"/>
                <w:szCs w:val="20"/>
              </w:rPr>
              <w:t xml:space="preserve">Description </w:t>
            </w:r>
          </w:p>
        </w:tc>
      </w:tr>
      <w:tr w:rsidR="00DF291E" w:rsidRPr="001068D4" w:rsidTr="00484614">
        <w:tc>
          <w:tcPr>
            <w:tcW w:w="810" w:type="dxa"/>
          </w:tcPr>
          <w:p w:rsidR="00DF291E" w:rsidRPr="001068D4" w:rsidRDefault="00105978" w:rsidP="009426B4">
            <w:pPr>
              <w:rPr>
                <w:rFonts w:ascii="Arial" w:hAnsi="Arial" w:cs="Arial"/>
                <w:sz w:val="18"/>
                <w:szCs w:val="20"/>
              </w:rPr>
            </w:pPr>
            <w:del w:id="284" w:author="jmassud" w:date="2012-05-03T10:58:00Z">
              <w:r w:rsidDel="00AF6D38">
                <w:rPr>
                  <w:rFonts w:ascii="Arial" w:hAnsi="Arial" w:cs="Arial"/>
                  <w:sz w:val="18"/>
                  <w:szCs w:val="20"/>
                </w:rPr>
                <w:delText>3.6</w:delText>
              </w:r>
              <w:r w:rsidR="00DF291E" w:rsidRPr="001068D4" w:rsidDel="00AF6D38">
                <w:rPr>
                  <w:rFonts w:ascii="Arial" w:hAnsi="Arial" w:cs="Arial"/>
                  <w:sz w:val="18"/>
                  <w:szCs w:val="20"/>
                </w:rPr>
                <w:delText>.1</w:delText>
              </w:r>
            </w:del>
          </w:p>
        </w:tc>
        <w:tc>
          <w:tcPr>
            <w:tcW w:w="8730" w:type="dxa"/>
          </w:tcPr>
          <w:p w:rsidR="00DF291E" w:rsidRPr="001068D4" w:rsidDel="00AF6D38" w:rsidRDefault="00DF291E" w:rsidP="009426B4">
            <w:pPr>
              <w:rPr>
                <w:del w:id="285" w:author="jmassud" w:date="2012-05-03T10:58:00Z"/>
                <w:rFonts w:ascii="Arial" w:hAnsi="Arial" w:cs="Arial"/>
                <w:sz w:val="18"/>
                <w:szCs w:val="20"/>
              </w:rPr>
            </w:pPr>
            <w:del w:id="286" w:author="jmassud" w:date="2012-05-03T10:58:00Z">
              <w:r w:rsidRPr="001068D4" w:rsidDel="00AF6D38">
                <w:rPr>
                  <w:rFonts w:ascii="Arial" w:hAnsi="Arial" w:cs="Arial"/>
                  <w:sz w:val="18"/>
                  <w:szCs w:val="20"/>
                </w:rPr>
                <w:delText xml:space="preserve">Users should be able to follow components of the Communities to receive activity within their Community Activity Feed </w:delText>
              </w:r>
              <w:r w:rsidR="00535FA0" w:rsidRPr="00535FA0" w:rsidDel="00AF6D38">
                <w:rPr>
                  <w:rFonts w:ascii="Arial" w:hAnsi="Arial" w:cs="Arial"/>
                  <w:b/>
                  <w:sz w:val="18"/>
                  <w:szCs w:val="20"/>
                </w:rPr>
                <w:delText>(phase two)</w:delText>
              </w:r>
              <w:r w:rsidR="000F22FB" w:rsidDel="00AF6D38">
                <w:rPr>
                  <w:rFonts w:ascii="Arial" w:hAnsi="Arial" w:cs="Arial"/>
                  <w:sz w:val="18"/>
                  <w:szCs w:val="20"/>
                </w:rPr>
                <w:delText xml:space="preserve"> </w:delText>
              </w:r>
              <w:r w:rsidRPr="001068D4" w:rsidDel="00AF6D38">
                <w:rPr>
                  <w:rFonts w:ascii="Arial" w:hAnsi="Arial" w:cs="Arial"/>
                  <w:sz w:val="18"/>
                  <w:szCs w:val="20"/>
                </w:rPr>
                <w:delText xml:space="preserve">and email notifications. Followable components: </w:delText>
              </w:r>
            </w:del>
          </w:p>
          <w:p w:rsidR="00DF291E" w:rsidRPr="001068D4" w:rsidDel="00AF6D38" w:rsidRDefault="00DF291E" w:rsidP="00855BFA">
            <w:pPr>
              <w:pStyle w:val="ListParagraph"/>
              <w:numPr>
                <w:ilvl w:val="0"/>
                <w:numId w:val="20"/>
              </w:numPr>
              <w:rPr>
                <w:del w:id="287" w:author="jmassud" w:date="2012-05-03T10:58:00Z"/>
                <w:rFonts w:ascii="Arial" w:hAnsi="Arial" w:cs="Arial"/>
                <w:sz w:val="18"/>
                <w:szCs w:val="20"/>
              </w:rPr>
            </w:pPr>
            <w:del w:id="288" w:author="jmassud" w:date="2012-05-03T10:58:00Z">
              <w:r w:rsidRPr="001068D4" w:rsidDel="00AF6D38">
                <w:rPr>
                  <w:rFonts w:ascii="Arial" w:hAnsi="Arial" w:cs="Arial"/>
                  <w:sz w:val="18"/>
                  <w:szCs w:val="20"/>
                </w:rPr>
                <w:delText xml:space="preserve">Interest </w:delText>
              </w:r>
              <w:r w:rsidR="000F22FB" w:rsidDel="00AF6D38">
                <w:rPr>
                  <w:rFonts w:ascii="Arial" w:hAnsi="Arial" w:cs="Arial"/>
                  <w:b/>
                  <w:sz w:val="18"/>
                  <w:szCs w:val="20"/>
                </w:rPr>
                <w:delText xml:space="preserve">- interests are set in Profile. </w:delText>
              </w:r>
            </w:del>
          </w:p>
          <w:p w:rsidR="00DF291E" w:rsidRPr="00900E46" w:rsidDel="00AF6D38" w:rsidRDefault="00DF291E" w:rsidP="00855BFA">
            <w:pPr>
              <w:pStyle w:val="ListParagraph"/>
              <w:numPr>
                <w:ilvl w:val="0"/>
                <w:numId w:val="20"/>
              </w:numPr>
              <w:rPr>
                <w:del w:id="289" w:author="jmassud" w:date="2012-05-03T10:58:00Z"/>
                <w:rFonts w:ascii="Arial" w:hAnsi="Arial" w:cs="Arial"/>
                <w:b/>
                <w:sz w:val="18"/>
                <w:szCs w:val="20"/>
              </w:rPr>
            </w:pPr>
            <w:del w:id="290" w:author="jmassud" w:date="2012-05-03T10:58:00Z">
              <w:r w:rsidRPr="001068D4" w:rsidDel="00AF6D38">
                <w:rPr>
                  <w:rFonts w:ascii="Arial" w:hAnsi="Arial" w:cs="Arial"/>
                  <w:sz w:val="18"/>
                  <w:szCs w:val="20"/>
                </w:rPr>
                <w:delText>Blogs</w:delText>
              </w:r>
              <w:r w:rsidR="00900E46" w:rsidDel="00AF6D38">
                <w:rPr>
                  <w:rFonts w:ascii="Arial" w:hAnsi="Arial" w:cs="Arial"/>
                  <w:sz w:val="18"/>
                  <w:szCs w:val="20"/>
                </w:rPr>
                <w:delText xml:space="preserve"> </w:delText>
              </w:r>
              <w:r w:rsidR="00813187" w:rsidDel="00AF6D38">
                <w:rPr>
                  <w:rFonts w:ascii="Arial" w:hAnsi="Arial" w:cs="Arial"/>
                  <w:b/>
                  <w:sz w:val="18"/>
                  <w:szCs w:val="20"/>
                </w:rPr>
                <w:delText>(3.10</w:delText>
              </w:r>
              <w:r w:rsidR="00900E46" w:rsidRPr="00900E46" w:rsidDel="00AF6D38">
                <w:rPr>
                  <w:rFonts w:ascii="Arial" w:hAnsi="Arial" w:cs="Arial"/>
                  <w:b/>
                  <w:sz w:val="18"/>
                  <w:szCs w:val="20"/>
                </w:rPr>
                <w:delText>)</w:delText>
              </w:r>
              <w:r w:rsidR="00967172" w:rsidDel="00AF6D38">
                <w:rPr>
                  <w:rFonts w:ascii="Arial" w:hAnsi="Arial" w:cs="Arial"/>
                  <w:b/>
                  <w:sz w:val="18"/>
                  <w:szCs w:val="20"/>
                </w:rPr>
                <w:delText xml:space="preserve"> </w:delText>
              </w:r>
              <w:r w:rsidR="00535FA0" w:rsidRPr="00535FA0" w:rsidDel="00AF6D38">
                <w:rPr>
                  <w:rFonts w:ascii="Arial" w:hAnsi="Arial" w:cs="Arial"/>
                  <w:b/>
                  <w:sz w:val="18"/>
                  <w:szCs w:val="20"/>
                </w:rPr>
                <w:delText xml:space="preserve">(phase two) </w:delText>
              </w:r>
            </w:del>
          </w:p>
          <w:p w:rsidR="00DF291E" w:rsidRPr="001068D4" w:rsidDel="00AF6D38" w:rsidRDefault="00DF291E" w:rsidP="00855BFA">
            <w:pPr>
              <w:pStyle w:val="ListParagraph"/>
              <w:numPr>
                <w:ilvl w:val="0"/>
                <w:numId w:val="20"/>
              </w:numPr>
              <w:rPr>
                <w:del w:id="291" w:author="jmassud" w:date="2012-05-03T10:58:00Z"/>
                <w:rFonts w:ascii="Arial" w:hAnsi="Arial" w:cs="Arial"/>
                <w:sz w:val="18"/>
                <w:szCs w:val="20"/>
              </w:rPr>
            </w:pPr>
            <w:del w:id="292" w:author="jmassud" w:date="2012-05-03T10:58:00Z">
              <w:r w:rsidRPr="001068D4" w:rsidDel="00AF6D38">
                <w:rPr>
                  <w:rFonts w:ascii="Arial" w:hAnsi="Arial" w:cs="Arial"/>
                  <w:sz w:val="18"/>
                  <w:szCs w:val="20"/>
                </w:rPr>
                <w:delText>Q&amp;A</w:delText>
              </w:r>
              <w:r w:rsidR="00900E46" w:rsidDel="00AF6D38">
                <w:rPr>
                  <w:rFonts w:ascii="Arial" w:hAnsi="Arial" w:cs="Arial"/>
                  <w:sz w:val="18"/>
                  <w:szCs w:val="20"/>
                </w:rPr>
                <w:delText xml:space="preserve"> </w:delText>
              </w:r>
              <w:r w:rsidR="00813187" w:rsidDel="00AF6D38">
                <w:rPr>
                  <w:rFonts w:ascii="Arial" w:hAnsi="Arial" w:cs="Arial"/>
                  <w:b/>
                  <w:sz w:val="18"/>
                  <w:szCs w:val="20"/>
                </w:rPr>
                <w:delText>(3.5</w:delText>
              </w:r>
              <w:r w:rsidR="00900E46" w:rsidRPr="00900E46" w:rsidDel="00AF6D38">
                <w:rPr>
                  <w:rFonts w:ascii="Arial" w:hAnsi="Arial" w:cs="Arial"/>
                  <w:b/>
                  <w:sz w:val="18"/>
                  <w:szCs w:val="20"/>
                </w:rPr>
                <w:delText>)</w:delText>
              </w:r>
              <w:r w:rsidR="00900E46" w:rsidDel="00AF6D38">
                <w:rPr>
                  <w:rFonts w:ascii="Arial" w:hAnsi="Arial" w:cs="Arial"/>
                  <w:sz w:val="18"/>
                  <w:szCs w:val="20"/>
                </w:rPr>
                <w:delText xml:space="preserve"> </w:delText>
              </w:r>
            </w:del>
          </w:p>
          <w:p w:rsidR="00DF291E" w:rsidRPr="001068D4" w:rsidDel="00AF6D38" w:rsidRDefault="00611039" w:rsidP="00855BFA">
            <w:pPr>
              <w:pStyle w:val="ListParagraph"/>
              <w:numPr>
                <w:ilvl w:val="0"/>
                <w:numId w:val="20"/>
              </w:numPr>
              <w:rPr>
                <w:del w:id="293" w:author="jmassud" w:date="2012-05-03T10:58:00Z"/>
                <w:rFonts w:ascii="Arial" w:hAnsi="Arial" w:cs="Arial"/>
                <w:sz w:val="18"/>
                <w:szCs w:val="20"/>
              </w:rPr>
            </w:pPr>
            <w:del w:id="294" w:author="jmassud" w:date="2012-05-03T10:58:00Z">
              <w:r w:rsidDel="00AF6D38">
                <w:rPr>
                  <w:rFonts w:ascii="Arial" w:hAnsi="Arial" w:cs="Arial"/>
                  <w:sz w:val="18"/>
                  <w:szCs w:val="20"/>
                </w:rPr>
                <w:delText>Setting a Preferred store in your profile</w:delText>
              </w:r>
            </w:del>
          </w:p>
          <w:p w:rsidR="00DF291E" w:rsidRPr="00105978" w:rsidRDefault="00DF291E" w:rsidP="00105978">
            <w:pPr>
              <w:pStyle w:val="ListParagraph"/>
              <w:numPr>
                <w:ilvl w:val="0"/>
                <w:numId w:val="20"/>
              </w:numPr>
              <w:rPr>
                <w:rFonts w:ascii="Arial" w:hAnsi="Arial" w:cs="Arial"/>
                <w:sz w:val="18"/>
                <w:szCs w:val="20"/>
              </w:rPr>
            </w:pPr>
            <w:del w:id="295" w:author="jmassud" w:date="2012-05-03T10:58:00Z">
              <w:r w:rsidRPr="001068D4" w:rsidDel="00AF6D38">
                <w:rPr>
                  <w:rFonts w:ascii="Arial" w:hAnsi="Arial" w:cs="Arial"/>
                  <w:sz w:val="18"/>
                  <w:szCs w:val="20"/>
                </w:rPr>
                <w:delText>Experts</w:delText>
              </w:r>
              <w:r w:rsidR="00C54E76" w:rsidDel="00AF6D38">
                <w:rPr>
                  <w:rFonts w:ascii="Arial" w:hAnsi="Arial" w:cs="Arial"/>
                  <w:sz w:val="18"/>
                  <w:szCs w:val="20"/>
                </w:rPr>
                <w:delText xml:space="preserve"> </w:delText>
              </w:r>
              <w:r w:rsidR="00535FA0" w:rsidRPr="00535FA0" w:rsidDel="00AF6D38">
                <w:rPr>
                  <w:rFonts w:ascii="Arial" w:hAnsi="Arial" w:cs="Arial"/>
                  <w:b/>
                  <w:sz w:val="18"/>
                  <w:szCs w:val="20"/>
                </w:rPr>
                <w:delText>(Phase two)</w:delText>
              </w:r>
              <w:r w:rsidR="00C54E76" w:rsidDel="00AF6D38">
                <w:rPr>
                  <w:rFonts w:ascii="Arial" w:hAnsi="Arial" w:cs="Arial"/>
                  <w:sz w:val="18"/>
                  <w:szCs w:val="20"/>
                </w:rPr>
                <w:delText xml:space="preserve"> </w:delText>
              </w:r>
            </w:del>
          </w:p>
        </w:tc>
      </w:tr>
      <w:tr w:rsidR="00813187" w:rsidRPr="001068D4" w:rsidTr="00484614">
        <w:tc>
          <w:tcPr>
            <w:tcW w:w="810" w:type="dxa"/>
          </w:tcPr>
          <w:p w:rsidR="00813187" w:rsidRDefault="00813187" w:rsidP="009426B4">
            <w:pPr>
              <w:rPr>
                <w:rFonts w:ascii="Arial" w:hAnsi="Arial" w:cs="Arial"/>
                <w:sz w:val="18"/>
                <w:szCs w:val="20"/>
              </w:rPr>
            </w:pPr>
            <w:r>
              <w:rPr>
                <w:rFonts w:ascii="Arial" w:hAnsi="Arial" w:cs="Arial"/>
                <w:sz w:val="18"/>
                <w:szCs w:val="20"/>
              </w:rPr>
              <w:t>3.6.</w:t>
            </w:r>
            <w:ins w:id="296" w:author="jmassud" w:date="2012-05-03T10:58:00Z">
              <w:r w:rsidR="00AF6D38">
                <w:rPr>
                  <w:rFonts w:ascii="Arial" w:hAnsi="Arial" w:cs="Arial"/>
                  <w:sz w:val="18"/>
                  <w:szCs w:val="20"/>
                </w:rPr>
                <w:t>1</w:t>
              </w:r>
            </w:ins>
            <w:del w:id="297" w:author="jmassud" w:date="2012-05-03T10:58:00Z">
              <w:r w:rsidDel="00AF6D38">
                <w:rPr>
                  <w:rFonts w:ascii="Arial" w:hAnsi="Arial" w:cs="Arial"/>
                  <w:sz w:val="18"/>
                  <w:szCs w:val="20"/>
                </w:rPr>
                <w:delText>2</w:delText>
              </w:r>
            </w:del>
          </w:p>
        </w:tc>
        <w:tc>
          <w:tcPr>
            <w:tcW w:w="8730" w:type="dxa"/>
          </w:tcPr>
          <w:p w:rsidR="00813187" w:rsidRPr="001068D4" w:rsidRDefault="00813187" w:rsidP="00AF6D38">
            <w:pPr>
              <w:rPr>
                <w:rFonts w:ascii="Arial" w:hAnsi="Arial" w:cs="Arial"/>
                <w:sz w:val="18"/>
                <w:szCs w:val="20"/>
              </w:rPr>
            </w:pPr>
            <w:r>
              <w:rPr>
                <w:rFonts w:ascii="Arial" w:hAnsi="Arial" w:cs="Arial"/>
                <w:sz w:val="18"/>
                <w:szCs w:val="20"/>
              </w:rPr>
              <w:t xml:space="preserve">User can </w:t>
            </w:r>
            <w:del w:id="298" w:author="jmassud" w:date="2012-05-03T10:58:00Z">
              <w:r w:rsidDel="00AF6D38">
                <w:rPr>
                  <w:rFonts w:ascii="Arial" w:hAnsi="Arial" w:cs="Arial"/>
                  <w:sz w:val="18"/>
                  <w:szCs w:val="20"/>
                </w:rPr>
                <w:delText xml:space="preserve">Unfollow </w:delText>
              </w:r>
            </w:del>
            <w:ins w:id="299" w:author="jmassud" w:date="2012-05-03T10:58:00Z">
              <w:r w:rsidR="00AF6D38">
                <w:rPr>
                  <w:rFonts w:ascii="Arial" w:hAnsi="Arial" w:cs="Arial"/>
                  <w:sz w:val="18"/>
                  <w:szCs w:val="20"/>
                </w:rPr>
                <w:t xml:space="preserve">opt-out to receiving category Question Post notifications </w:t>
              </w:r>
            </w:ins>
            <w:r>
              <w:rPr>
                <w:rFonts w:ascii="Arial" w:hAnsi="Arial" w:cs="Arial"/>
                <w:sz w:val="18"/>
                <w:szCs w:val="20"/>
              </w:rPr>
              <w:t xml:space="preserve">anything he/she has followed. </w:t>
            </w:r>
          </w:p>
        </w:tc>
      </w:tr>
    </w:tbl>
    <w:p w:rsidR="0019486C" w:rsidRDefault="001106B5" w:rsidP="0019486C">
      <w:pPr>
        <w:pStyle w:val="Heading2"/>
      </w:pPr>
      <w:bookmarkStart w:id="300" w:name="_Toc323813664"/>
      <w:del w:id="301" w:author="jmassud" w:date="2012-05-03T11:05:00Z">
        <w:r w:rsidDel="00010A0C">
          <w:delText>Reputation and Loyalty</w:delText>
        </w:r>
      </w:del>
      <w:ins w:id="302" w:author="jmassud" w:date="2012-05-03T11:05:00Z">
        <w:r w:rsidR="00010A0C">
          <w:t>Badging</w:t>
        </w:r>
      </w:ins>
      <w:r>
        <w:t xml:space="preserve"> Requirements </w:t>
      </w:r>
      <w:r w:rsidR="003736A6">
        <w:t xml:space="preserve">– </w:t>
      </w:r>
      <w:r w:rsidR="0019486C">
        <w:t>P1</w:t>
      </w:r>
      <w:bookmarkEnd w:id="300"/>
    </w:p>
    <w:tbl>
      <w:tblPr>
        <w:tblW w:w="95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810"/>
        <w:gridCol w:w="8730"/>
      </w:tblGrid>
      <w:tr w:rsidR="00DF291E" w:rsidRPr="001068D4" w:rsidTr="00484614">
        <w:tc>
          <w:tcPr>
            <w:tcW w:w="810" w:type="dxa"/>
            <w:tcBorders>
              <w:top w:val="single" w:sz="4" w:space="0" w:color="000000"/>
              <w:left w:val="single" w:sz="4" w:space="0" w:color="000000"/>
              <w:bottom w:val="single" w:sz="4" w:space="0" w:color="000000"/>
              <w:right w:val="single" w:sz="4" w:space="0" w:color="000000"/>
            </w:tcBorders>
            <w:shd w:val="clear" w:color="auto" w:fill="B6DDE8"/>
          </w:tcPr>
          <w:p w:rsidR="00DF291E" w:rsidRPr="001068D4" w:rsidRDefault="00E52AC5" w:rsidP="009426B4">
            <w:pPr>
              <w:rPr>
                <w:rFonts w:ascii="Arial" w:hAnsi="Arial" w:cs="Arial"/>
                <w:b/>
                <w:sz w:val="18"/>
                <w:szCs w:val="20"/>
              </w:rPr>
            </w:pPr>
            <w:r w:rsidRPr="001068D4">
              <w:rPr>
                <w:rFonts w:ascii="Arial" w:hAnsi="Arial" w:cs="Arial"/>
                <w:b/>
                <w:sz w:val="18"/>
                <w:szCs w:val="20"/>
              </w:rPr>
              <w:t>Req #</w:t>
            </w:r>
          </w:p>
        </w:tc>
        <w:tc>
          <w:tcPr>
            <w:tcW w:w="8730" w:type="dxa"/>
            <w:tcBorders>
              <w:top w:val="single" w:sz="4" w:space="0" w:color="000000"/>
              <w:left w:val="single" w:sz="4" w:space="0" w:color="000000"/>
              <w:bottom w:val="single" w:sz="4" w:space="0" w:color="000000"/>
              <w:right w:val="single" w:sz="4" w:space="0" w:color="000000"/>
            </w:tcBorders>
            <w:shd w:val="clear" w:color="auto" w:fill="B6DDE8"/>
          </w:tcPr>
          <w:p w:rsidR="00DF291E" w:rsidRPr="001068D4" w:rsidRDefault="00DF291E" w:rsidP="009426B4">
            <w:pPr>
              <w:rPr>
                <w:rFonts w:ascii="Arial" w:hAnsi="Arial" w:cs="Arial"/>
                <w:b/>
                <w:sz w:val="18"/>
                <w:szCs w:val="20"/>
              </w:rPr>
            </w:pPr>
            <w:r w:rsidRPr="001068D4">
              <w:rPr>
                <w:rFonts w:ascii="Arial" w:hAnsi="Arial" w:cs="Arial"/>
                <w:b/>
                <w:sz w:val="18"/>
                <w:szCs w:val="20"/>
              </w:rPr>
              <w:t xml:space="preserve">Description </w:t>
            </w:r>
          </w:p>
        </w:tc>
      </w:tr>
      <w:tr w:rsidR="00A643AF" w:rsidRPr="001068D4" w:rsidDel="00AF6D38" w:rsidTr="00484614">
        <w:trPr>
          <w:del w:id="303" w:author="jmassud" w:date="2012-05-03T10:58:00Z"/>
        </w:trPr>
        <w:tc>
          <w:tcPr>
            <w:tcW w:w="810" w:type="dxa"/>
          </w:tcPr>
          <w:p w:rsidR="00A643AF" w:rsidRPr="001068D4" w:rsidDel="00AF6D38" w:rsidRDefault="00A643AF" w:rsidP="00E72E89">
            <w:pPr>
              <w:rPr>
                <w:del w:id="304" w:author="jmassud" w:date="2012-05-03T10:58:00Z"/>
                <w:rFonts w:ascii="Arial" w:hAnsi="Arial" w:cs="Arial"/>
                <w:sz w:val="18"/>
                <w:szCs w:val="20"/>
              </w:rPr>
            </w:pPr>
          </w:p>
        </w:tc>
        <w:tc>
          <w:tcPr>
            <w:tcW w:w="8730" w:type="dxa"/>
          </w:tcPr>
          <w:p w:rsidR="00000000" w:rsidRDefault="00C85F0B">
            <w:pPr>
              <w:rPr>
                <w:del w:id="305" w:author="jmassud" w:date="2012-05-03T10:58:00Z"/>
                <w:rFonts w:ascii="Arial" w:hAnsi="Arial" w:cs="Arial"/>
                <w:sz w:val="18"/>
                <w:szCs w:val="20"/>
                <w:rPrChange w:id="306" w:author="jmassud" w:date="2012-05-03T10:58:00Z">
                  <w:rPr>
                    <w:del w:id="307" w:author="jmassud" w:date="2012-05-03T10:58:00Z"/>
                  </w:rPr>
                </w:rPrChange>
              </w:rPr>
              <w:pPrChange w:id="308" w:author="jmassud" w:date="2012-05-03T10:58:00Z">
                <w:pPr>
                  <w:pStyle w:val="ListParagraph"/>
                  <w:numPr>
                    <w:ilvl w:val="1"/>
                    <w:numId w:val="29"/>
                  </w:numPr>
                  <w:ind w:left="1440" w:hanging="360"/>
                </w:pPr>
              </w:pPrChange>
            </w:pPr>
          </w:p>
        </w:tc>
      </w:tr>
      <w:tr w:rsidR="003736A6" w:rsidRPr="001068D4" w:rsidTr="00484614">
        <w:tc>
          <w:tcPr>
            <w:tcW w:w="810" w:type="dxa"/>
          </w:tcPr>
          <w:p w:rsidR="001106B5" w:rsidRPr="001068D4" w:rsidRDefault="00105978" w:rsidP="00E72E89">
            <w:pPr>
              <w:rPr>
                <w:rFonts w:ascii="Arial" w:hAnsi="Arial" w:cs="Arial"/>
                <w:sz w:val="18"/>
                <w:szCs w:val="20"/>
              </w:rPr>
            </w:pPr>
            <w:r>
              <w:rPr>
                <w:rFonts w:ascii="Arial" w:hAnsi="Arial" w:cs="Arial"/>
                <w:sz w:val="18"/>
                <w:szCs w:val="20"/>
              </w:rPr>
              <w:t>3.7</w:t>
            </w:r>
            <w:r w:rsidR="001106B5">
              <w:rPr>
                <w:rFonts w:ascii="Arial" w:hAnsi="Arial" w:cs="Arial"/>
                <w:sz w:val="18"/>
                <w:szCs w:val="20"/>
              </w:rPr>
              <w:t>.</w:t>
            </w:r>
            <w:ins w:id="309" w:author="jmassud" w:date="2012-05-03T10:58:00Z">
              <w:r w:rsidR="00AF6D38">
                <w:rPr>
                  <w:rFonts w:ascii="Arial" w:hAnsi="Arial" w:cs="Arial"/>
                  <w:sz w:val="18"/>
                  <w:szCs w:val="20"/>
                </w:rPr>
                <w:t>1</w:t>
              </w:r>
            </w:ins>
            <w:del w:id="310" w:author="jmassud" w:date="2012-05-03T10:58:00Z">
              <w:r w:rsidR="001106B5" w:rsidDel="00AF6D38">
                <w:rPr>
                  <w:rFonts w:ascii="Arial" w:hAnsi="Arial" w:cs="Arial"/>
                  <w:sz w:val="18"/>
                  <w:szCs w:val="20"/>
                </w:rPr>
                <w:delText>2</w:delText>
              </w:r>
            </w:del>
          </w:p>
        </w:tc>
        <w:tc>
          <w:tcPr>
            <w:tcW w:w="8730" w:type="dxa"/>
          </w:tcPr>
          <w:p w:rsidR="00FD035C" w:rsidRPr="0096336F" w:rsidRDefault="00FD035C" w:rsidP="003736A6">
            <w:pPr>
              <w:rPr>
                <w:rFonts w:ascii="Arial" w:hAnsi="Arial" w:cs="Arial"/>
                <w:b/>
                <w:sz w:val="18"/>
                <w:szCs w:val="20"/>
              </w:rPr>
            </w:pPr>
            <w:r w:rsidRPr="0096336F">
              <w:rPr>
                <w:rFonts w:ascii="Arial" w:hAnsi="Arial" w:cs="Arial"/>
                <w:b/>
                <w:sz w:val="18"/>
                <w:szCs w:val="20"/>
              </w:rPr>
              <w:t xml:space="preserve">Reputation </w:t>
            </w:r>
          </w:p>
          <w:p w:rsidR="003736A6" w:rsidRDefault="0096336F" w:rsidP="00077E44">
            <w:pPr>
              <w:pStyle w:val="ListParagraph"/>
              <w:numPr>
                <w:ilvl w:val="0"/>
                <w:numId w:val="30"/>
              </w:numPr>
              <w:rPr>
                <w:rFonts w:ascii="Arial" w:hAnsi="Arial" w:cs="Arial"/>
                <w:sz w:val="18"/>
                <w:szCs w:val="20"/>
              </w:rPr>
            </w:pPr>
            <w:r w:rsidRPr="0096336F">
              <w:rPr>
                <w:rFonts w:ascii="Arial" w:hAnsi="Arial" w:cs="Arial"/>
                <w:sz w:val="18"/>
                <w:szCs w:val="20"/>
              </w:rPr>
              <w:t>Badges</w:t>
            </w:r>
          </w:p>
          <w:p w:rsidR="00CF4F1C" w:rsidDel="00AF6D38" w:rsidRDefault="00AC5514">
            <w:pPr>
              <w:pStyle w:val="ListParagraph"/>
              <w:numPr>
                <w:ilvl w:val="1"/>
                <w:numId w:val="30"/>
              </w:numPr>
              <w:rPr>
                <w:del w:id="311" w:author="jmassud" w:date="2012-05-03T10:59:00Z"/>
                <w:rFonts w:ascii="Arial" w:hAnsi="Arial" w:cs="Arial"/>
                <w:sz w:val="18"/>
                <w:szCs w:val="20"/>
              </w:rPr>
            </w:pPr>
            <w:del w:id="312" w:author="jmassud" w:date="2012-05-03T10:59:00Z">
              <w:r w:rsidDel="00AF6D38">
                <w:rPr>
                  <w:rFonts w:ascii="Arial" w:hAnsi="Arial" w:cs="Arial"/>
                  <w:sz w:val="18"/>
                  <w:szCs w:val="20"/>
                </w:rPr>
                <w:delText>Advisory Board (</w:delText>
              </w:r>
              <w:r w:rsidR="00EF3D13" w:rsidDel="00AF6D38">
                <w:rPr>
                  <w:rFonts w:ascii="Arial" w:hAnsi="Arial" w:cs="Arial"/>
                  <w:sz w:val="18"/>
                  <w:szCs w:val="20"/>
                </w:rPr>
                <w:delText xml:space="preserve">3.10.4) </w:delText>
              </w:r>
            </w:del>
          </w:p>
          <w:p w:rsidR="00CF4F1C" w:rsidRDefault="008E31D8">
            <w:pPr>
              <w:pStyle w:val="ListParagraph"/>
              <w:numPr>
                <w:ilvl w:val="1"/>
                <w:numId w:val="30"/>
              </w:numPr>
              <w:rPr>
                <w:rFonts w:ascii="Arial" w:hAnsi="Arial" w:cs="Arial"/>
                <w:sz w:val="18"/>
                <w:szCs w:val="20"/>
              </w:rPr>
            </w:pPr>
            <w:r>
              <w:rPr>
                <w:rFonts w:ascii="Arial" w:hAnsi="Arial" w:cs="Arial"/>
                <w:sz w:val="18"/>
                <w:szCs w:val="20"/>
              </w:rPr>
              <w:t xml:space="preserve">Craftsman Club Members – applied from badge in profile </w:t>
            </w:r>
          </w:p>
          <w:p w:rsidR="00CF4F1C" w:rsidRDefault="008E31D8">
            <w:pPr>
              <w:pStyle w:val="ListParagraph"/>
              <w:numPr>
                <w:ilvl w:val="1"/>
                <w:numId w:val="30"/>
              </w:numPr>
              <w:rPr>
                <w:rFonts w:ascii="Arial" w:hAnsi="Arial" w:cs="Arial"/>
                <w:sz w:val="18"/>
                <w:szCs w:val="20"/>
              </w:rPr>
            </w:pPr>
            <w:r>
              <w:rPr>
                <w:rFonts w:ascii="Arial" w:hAnsi="Arial" w:cs="Arial"/>
                <w:sz w:val="18"/>
                <w:szCs w:val="20"/>
              </w:rPr>
              <w:t xml:space="preserve">Expert – Manually added through Admin/Moderation tool </w:t>
            </w:r>
          </w:p>
          <w:p w:rsidR="00AF6D38" w:rsidRDefault="008E31D8">
            <w:pPr>
              <w:pStyle w:val="ListParagraph"/>
              <w:numPr>
                <w:ilvl w:val="1"/>
                <w:numId w:val="30"/>
              </w:numPr>
              <w:rPr>
                <w:ins w:id="313" w:author="jmassud" w:date="2012-05-03T10:59:00Z"/>
                <w:rFonts w:ascii="Arial" w:hAnsi="Arial" w:cs="Arial"/>
                <w:sz w:val="18"/>
                <w:szCs w:val="20"/>
              </w:rPr>
            </w:pPr>
            <w:r>
              <w:rPr>
                <w:rFonts w:ascii="Arial" w:hAnsi="Arial" w:cs="Arial"/>
                <w:sz w:val="18"/>
                <w:szCs w:val="20"/>
              </w:rPr>
              <w:t>Associate – appears for anyone who has an employee ID in membership profile</w:t>
            </w:r>
          </w:p>
          <w:p w:rsidR="00000000" w:rsidRDefault="00360362">
            <w:pPr>
              <w:pStyle w:val="ListParagraph"/>
              <w:numPr>
                <w:ilvl w:val="2"/>
                <w:numId w:val="30"/>
              </w:numPr>
              <w:rPr>
                <w:rFonts w:ascii="Arial" w:hAnsi="Arial" w:cs="Arial"/>
                <w:sz w:val="18"/>
                <w:szCs w:val="20"/>
              </w:rPr>
              <w:pPrChange w:id="314" w:author="jmassud" w:date="2012-05-03T10:59:00Z">
                <w:pPr>
                  <w:pStyle w:val="ListParagraph"/>
                  <w:numPr>
                    <w:ilvl w:val="1"/>
                    <w:numId w:val="30"/>
                  </w:numPr>
                  <w:ind w:left="1440" w:hanging="360"/>
                </w:pPr>
              </w:pPrChange>
            </w:pPr>
            <w:ins w:id="315" w:author="jmassud" w:date="2012-05-03T10:59:00Z">
              <w:r w:rsidRPr="00360362">
                <w:rPr>
                  <w:rFonts w:ascii="Arial" w:hAnsi="Arial" w:cs="Arial"/>
                  <w:b/>
                  <w:i/>
                  <w:sz w:val="18"/>
                  <w:szCs w:val="20"/>
                  <w:rPrChange w:id="316" w:author="jmassud" w:date="2012-05-03T10:59:00Z">
                    <w:rPr>
                      <w:rFonts w:ascii="Arial" w:hAnsi="Arial" w:cs="Arial"/>
                      <w:sz w:val="18"/>
                      <w:szCs w:val="20"/>
                    </w:rPr>
                  </w:rPrChange>
                </w:rPr>
                <w:t>Functional requirement</w:t>
              </w:r>
              <w:r w:rsidR="00AF6D38">
                <w:rPr>
                  <w:rFonts w:ascii="Arial" w:hAnsi="Arial" w:cs="Arial"/>
                  <w:sz w:val="18"/>
                  <w:szCs w:val="20"/>
                </w:rPr>
                <w:t>: integrate with LDAP for automatic add/removal of associate badge</w:t>
              </w:r>
            </w:ins>
            <w:ins w:id="317" w:author="jmassud" w:date="2012-05-03T11:00:00Z">
              <w:r w:rsidR="00AF6D38">
                <w:rPr>
                  <w:rFonts w:ascii="Arial" w:hAnsi="Arial" w:cs="Arial"/>
                  <w:sz w:val="18"/>
                  <w:szCs w:val="20"/>
                </w:rPr>
                <w:t xml:space="preserve"> </w:t>
              </w:r>
            </w:ins>
            <w:ins w:id="318" w:author="jmassud" w:date="2012-05-03T11:01:00Z">
              <w:r w:rsidR="00AF6D38">
                <w:rPr>
                  <w:rFonts w:ascii="Arial" w:hAnsi="Arial" w:cs="Arial"/>
                  <w:sz w:val="18"/>
                  <w:szCs w:val="20"/>
                </w:rPr>
                <w:t>BUT also need to badge associates that interact on the site without</w:t>
              </w:r>
            </w:ins>
            <w:ins w:id="319" w:author="jmassud" w:date="2012-05-03T11:03:00Z">
              <w:r w:rsidR="00010A0C">
                <w:rPr>
                  <w:rFonts w:ascii="Arial" w:hAnsi="Arial" w:cs="Arial"/>
                  <w:sz w:val="18"/>
                  <w:szCs w:val="20"/>
                </w:rPr>
                <w:t xml:space="preserve"> using admin tool. </w:t>
              </w:r>
            </w:ins>
          </w:p>
          <w:p w:rsidR="00CF4F1C" w:rsidRDefault="008E31D8">
            <w:pPr>
              <w:pStyle w:val="ListParagraph"/>
              <w:numPr>
                <w:ilvl w:val="1"/>
                <w:numId w:val="30"/>
              </w:numPr>
              <w:rPr>
                <w:ins w:id="320" w:author="jmassud" w:date="2012-05-03T10:59:00Z"/>
                <w:rFonts w:ascii="Arial" w:hAnsi="Arial" w:cs="Arial"/>
                <w:sz w:val="18"/>
                <w:szCs w:val="20"/>
              </w:rPr>
            </w:pPr>
            <w:r>
              <w:rPr>
                <w:rFonts w:ascii="Arial" w:hAnsi="Arial" w:cs="Arial"/>
                <w:sz w:val="18"/>
                <w:szCs w:val="20"/>
              </w:rPr>
              <w:t xml:space="preserve">Customer Care Network – tied to CCN employees working within the communities </w:t>
            </w:r>
          </w:p>
          <w:p w:rsidR="00000000" w:rsidRDefault="00AF6D38">
            <w:pPr>
              <w:pStyle w:val="ListParagraph"/>
              <w:numPr>
                <w:ilvl w:val="2"/>
                <w:numId w:val="30"/>
              </w:numPr>
              <w:rPr>
                <w:rFonts w:ascii="Arial" w:hAnsi="Arial" w:cs="Arial"/>
                <w:sz w:val="18"/>
                <w:szCs w:val="20"/>
              </w:rPr>
              <w:pPrChange w:id="321" w:author="jmassud" w:date="2012-05-03T10:59:00Z">
                <w:pPr>
                  <w:pStyle w:val="ListParagraph"/>
                  <w:numPr>
                    <w:ilvl w:val="1"/>
                    <w:numId w:val="30"/>
                  </w:numPr>
                  <w:ind w:left="1440" w:hanging="360"/>
                </w:pPr>
              </w:pPrChange>
            </w:pPr>
            <w:ins w:id="322" w:author="jmassud" w:date="2012-05-03T11:00:00Z">
              <w:r w:rsidRPr="00AF6D38">
                <w:rPr>
                  <w:rFonts w:ascii="Arial" w:hAnsi="Arial" w:cs="Arial"/>
                  <w:b/>
                  <w:i/>
                  <w:sz w:val="18"/>
                  <w:szCs w:val="20"/>
                </w:rPr>
                <w:lastRenderedPageBreak/>
                <w:t>Functional requirement</w:t>
              </w:r>
              <w:r>
                <w:rPr>
                  <w:rFonts w:ascii="Arial" w:hAnsi="Arial" w:cs="Arial"/>
                  <w:sz w:val="18"/>
                  <w:szCs w:val="20"/>
                </w:rPr>
                <w:t xml:space="preserve">: </w:t>
              </w:r>
            </w:ins>
            <w:ins w:id="323" w:author="jmassud" w:date="2012-05-03T10:59:00Z">
              <w:r>
                <w:rPr>
                  <w:rFonts w:ascii="Arial" w:hAnsi="Arial" w:cs="Arial"/>
                  <w:sz w:val="18"/>
                  <w:szCs w:val="20"/>
                </w:rPr>
                <w:t>integrate with LDAP for automatic add/removal of associate badge</w:t>
              </w:r>
            </w:ins>
          </w:p>
          <w:p w:rsidR="00CF4F1C" w:rsidRDefault="008E31D8">
            <w:pPr>
              <w:pStyle w:val="ListParagraph"/>
              <w:numPr>
                <w:ilvl w:val="1"/>
                <w:numId w:val="30"/>
              </w:numPr>
              <w:rPr>
                <w:rFonts w:ascii="Arial" w:hAnsi="Arial" w:cs="Arial"/>
                <w:sz w:val="18"/>
                <w:szCs w:val="20"/>
              </w:rPr>
            </w:pPr>
            <w:r>
              <w:rPr>
                <w:rFonts w:ascii="Arial" w:hAnsi="Arial" w:cs="Arial"/>
                <w:sz w:val="18"/>
                <w:szCs w:val="20"/>
              </w:rPr>
              <w:t>Moderator Badge – Assigned to anyone with Admin/Moderator tool access</w:t>
            </w:r>
            <w:ins w:id="324" w:author="jmassud" w:date="2012-05-03T11:04:00Z">
              <w:r w:rsidR="00010A0C">
                <w:rPr>
                  <w:rFonts w:ascii="Arial" w:hAnsi="Arial" w:cs="Arial"/>
                  <w:sz w:val="18"/>
                  <w:szCs w:val="20"/>
                </w:rPr>
                <w:t xml:space="preserve">; manually added </w:t>
              </w:r>
            </w:ins>
          </w:p>
          <w:p w:rsidR="00CF4F1C" w:rsidRDefault="008E31D8">
            <w:pPr>
              <w:pStyle w:val="ListParagraph"/>
              <w:numPr>
                <w:ilvl w:val="1"/>
                <w:numId w:val="30"/>
              </w:numPr>
              <w:rPr>
                <w:rFonts w:ascii="Arial" w:hAnsi="Arial" w:cs="Arial"/>
                <w:sz w:val="18"/>
                <w:szCs w:val="20"/>
              </w:rPr>
            </w:pPr>
            <w:r>
              <w:rPr>
                <w:rFonts w:ascii="Arial" w:hAnsi="Arial" w:cs="Arial"/>
                <w:sz w:val="18"/>
                <w:szCs w:val="20"/>
              </w:rPr>
              <w:t>Vendors – Manually added through Admin/Moderation tool</w:t>
            </w:r>
          </w:p>
          <w:p w:rsidR="00CF4F1C" w:rsidRDefault="008E31D8">
            <w:pPr>
              <w:pStyle w:val="ListParagraph"/>
              <w:numPr>
                <w:ilvl w:val="1"/>
                <w:numId w:val="30"/>
              </w:numPr>
              <w:rPr>
                <w:rFonts w:ascii="Arial" w:hAnsi="Arial" w:cs="Arial"/>
                <w:sz w:val="18"/>
                <w:szCs w:val="20"/>
              </w:rPr>
            </w:pPr>
            <w:del w:id="325" w:author="jmassud" w:date="2012-05-03T11:04:00Z">
              <w:r w:rsidDel="00010A0C">
                <w:rPr>
                  <w:rFonts w:ascii="Arial" w:hAnsi="Arial" w:cs="Arial"/>
                  <w:sz w:val="18"/>
                  <w:szCs w:val="20"/>
                </w:rPr>
                <w:delText>Alumni – Manually added through Admin/Moderation tool upon request</w:delText>
              </w:r>
              <w:r w:rsidR="007D26AF" w:rsidDel="00010A0C">
                <w:rPr>
                  <w:rFonts w:ascii="Arial" w:hAnsi="Arial" w:cs="Arial"/>
                  <w:sz w:val="18"/>
                  <w:szCs w:val="20"/>
                </w:rPr>
                <w:delText xml:space="preserve"> (P2)</w:delText>
              </w:r>
            </w:del>
          </w:p>
        </w:tc>
      </w:tr>
      <w:tr w:rsidR="00611039" w:rsidRPr="001068D4" w:rsidDel="00010A0C" w:rsidTr="00C815F9">
        <w:trPr>
          <w:del w:id="326" w:author="jmassud" w:date="2012-05-03T11:04:00Z"/>
        </w:trPr>
        <w:tc>
          <w:tcPr>
            <w:tcW w:w="9540" w:type="dxa"/>
            <w:gridSpan w:val="2"/>
            <w:shd w:val="clear" w:color="auto" w:fill="B6DDE8" w:themeFill="accent5" w:themeFillTint="66"/>
          </w:tcPr>
          <w:p w:rsidR="00611039" w:rsidRPr="001068D4" w:rsidDel="00010A0C" w:rsidRDefault="00611039" w:rsidP="00C815F9">
            <w:pPr>
              <w:rPr>
                <w:del w:id="327" w:author="jmassud" w:date="2012-05-03T11:04:00Z"/>
                <w:rFonts w:ascii="Arial" w:hAnsi="Arial" w:cs="Arial"/>
                <w:b/>
                <w:sz w:val="18"/>
                <w:szCs w:val="20"/>
              </w:rPr>
            </w:pPr>
            <w:del w:id="328" w:author="jmassud" w:date="2012-05-03T11:04:00Z">
              <w:r w:rsidRPr="001068D4" w:rsidDel="00010A0C">
                <w:rPr>
                  <w:rFonts w:ascii="Arial" w:hAnsi="Arial" w:cs="Arial"/>
                  <w:b/>
                  <w:sz w:val="18"/>
                  <w:szCs w:val="20"/>
                </w:rPr>
                <w:lastRenderedPageBreak/>
                <w:delText>Phase Two</w:delText>
              </w:r>
            </w:del>
          </w:p>
        </w:tc>
      </w:tr>
      <w:tr w:rsidR="00611039" w:rsidRPr="001068D4" w:rsidDel="00010A0C" w:rsidTr="00C815F9">
        <w:trPr>
          <w:del w:id="329" w:author="jmassud" w:date="2012-05-03T11:04:00Z"/>
        </w:trPr>
        <w:tc>
          <w:tcPr>
            <w:tcW w:w="810" w:type="dxa"/>
            <w:shd w:val="clear" w:color="auto" w:fill="B6DDE8"/>
          </w:tcPr>
          <w:p w:rsidR="00611039" w:rsidRPr="001068D4" w:rsidDel="00010A0C" w:rsidRDefault="00611039" w:rsidP="00C815F9">
            <w:pPr>
              <w:rPr>
                <w:del w:id="330" w:author="jmassud" w:date="2012-05-03T11:04:00Z"/>
                <w:rFonts w:ascii="Arial" w:hAnsi="Arial" w:cs="Arial"/>
                <w:b/>
                <w:sz w:val="18"/>
                <w:szCs w:val="20"/>
              </w:rPr>
            </w:pPr>
            <w:del w:id="331" w:author="jmassud" w:date="2012-05-03T11:04:00Z">
              <w:r w:rsidRPr="001068D4" w:rsidDel="00010A0C">
                <w:rPr>
                  <w:rFonts w:ascii="Arial" w:hAnsi="Arial" w:cs="Arial"/>
                  <w:b/>
                  <w:sz w:val="18"/>
                  <w:szCs w:val="20"/>
                </w:rPr>
                <w:delText>Req #</w:delText>
              </w:r>
            </w:del>
          </w:p>
        </w:tc>
        <w:tc>
          <w:tcPr>
            <w:tcW w:w="8730" w:type="dxa"/>
            <w:shd w:val="clear" w:color="auto" w:fill="B6DDE8"/>
          </w:tcPr>
          <w:p w:rsidR="00611039" w:rsidRPr="001068D4" w:rsidDel="00010A0C" w:rsidRDefault="00611039" w:rsidP="00C815F9">
            <w:pPr>
              <w:rPr>
                <w:del w:id="332" w:author="jmassud" w:date="2012-05-03T11:04:00Z"/>
                <w:rFonts w:ascii="Arial" w:hAnsi="Arial" w:cs="Arial"/>
                <w:b/>
                <w:sz w:val="18"/>
                <w:szCs w:val="20"/>
              </w:rPr>
            </w:pPr>
            <w:del w:id="333" w:author="jmassud" w:date="2012-05-03T11:04:00Z">
              <w:r w:rsidRPr="001068D4" w:rsidDel="00010A0C">
                <w:rPr>
                  <w:rFonts w:ascii="Arial" w:hAnsi="Arial" w:cs="Arial"/>
                  <w:b/>
                  <w:sz w:val="18"/>
                  <w:szCs w:val="20"/>
                </w:rPr>
                <w:delText xml:space="preserve">Description </w:delText>
              </w:r>
            </w:del>
          </w:p>
        </w:tc>
      </w:tr>
      <w:tr w:rsidR="003736A6" w:rsidRPr="001068D4" w:rsidDel="00010A0C" w:rsidTr="00484614">
        <w:trPr>
          <w:del w:id="334" w:author="jmassud" w:date="2012-05-03T11:04:00Z"/>
        </w:trPr>
        <w:tc>
          <w:tcPr>
            <w:tcW w:w="810" w:type="dxa"/>
          </w:tcPr>
          <w:p w:rsidR="003736A6" w:rsidRPr="001068D4" w:rsidDel="00010A0C" w:rsidRDefault="003736A6" w:rsidP="00E72E89">
            <w:pPr>
              <w:rPr>
                <w:del w:id="335" w:author="jmassud" w:date="2012-05-03T11:04:00Z"/>
                <w:rFonts w:ascii="Arial" w:hAnsi="Arial" w:cs="Arial"/>
                <w:sz w:val="18"/>
                <w:szCs w:val="20"/>
              </w:rPr>
            </w:pPr>
          </w:p>
        </w:tc>
        <w:tc>
          <w:tcPr>
            <w:tcW w:w="8730" w:type="dxa"/>
          </w:tcPr>
          <w:p w:rsidR="00CD29FE" w:rsidDel="00010A0C" w:rsidRDefault="00CD29FE">
            <w:pPr>
              <w:pStyle w:val="ListParagraph"/>
              <w:numPr>
                <w:ilvl w:val="0"/>
                <w:numId w:val="25"/>
              </w:numPr>
              <w:rPr>
                <w:del w:id="336" w:author="jmassud" w:date="2012-05-03T11:04:00Z"/>
                <w:rFonts w:ascii="Arial" w:hAnsi="Arial" w:cs="Arial"/>
                <w:sz w:val="18"/>
                <w:szCs w:val="20"/>
              </w:rPr>
            </w:pPr>
          </w:p>
        </w:tc>
      </w:tr>
      <w:tr w:rsidR="00611039" w:rsidRPr="001068D4" w:rsidDel="00010A0C" w:rsidTr="00484614">
        <w:trPr>
          <w:del w:id="337" w:author="jmassud" w:date="2012-05-03T11:04:00Z"/>
        </w:trPr>
        <w:tc>
          <w:tcPr>
            <w:tcW w:w="810" w:type="dxa"/>
          </w:tcPr>
          <w:p w:rsidR="00611039" w:rsidDel="00010A0C" w:rsidRDefault="00611039" w:rsidP="00E72E89">
            <w:pPr>
              <w:rPr>
                <w:del w:id="338" w:author="jmassud" w:date="2012-05-03T11:04:00Z"/>
                <w:rFonts w:ascii="Arial" w:hAnsi="Arial" w:cs="Arial"/>
                <w:sz w:val="18"/>
                <w:szCs w:val="20"/>
              </w:rPr>
            </w:pPr>
          </w:p>
        </w:tc>
        <w:tc>
          <w:tcPr>
            <w:tcW w:w="8730" w:type="dxa"/>
          </w:tcPr>
          <w:p w:rsidR="00611039" w:rsidRPr="0096336F" w:rsidDel="00010A0C" w:rsidRDefault="00611039" w:rsidP="00611039">
            <w:pPr>
              <w:rPr>
                <w:del w:id="339" w:author="jmassud" w:date="2012-05-03T11:04:00Z"/>
                <w:rFonts w:ascii="Arial" w:hAnsi="Arial" w:cs="Arial"/>
                <w:b/>
                <w:sz w:val="18"/>
                <w:szCs w:val="20"/>
              </w:rPr>
            </w:pPr>
          </w:p>
        </w:tc>
      </w:tr>
    </w:tbl>
    <w:p w:rsidR="00FB4E73" w:rsidRDefault="00793BF0" w:rsidP="006746EB">
      <w:pPr>
        <w:pStyle w:val="Heading2"/>
      </w:pPr>
      <w:bookmarkStart w:id="340" w:name="_Toc307838668"/>
      <w:bookmarkStart w:id="341" w:name="_Toc307838669"/>
      <w:bookmarkStart w:id="342" w:name="_Toc307838703"/>
      <w:bookmarkStart w:id="343" w:name="_Toc307838712"/>
      <w:bookmarkStart w:id="344" w:name="_Toc307838713"/>
      <w:bookmarkStart w:id="345" w:name="_Toc307838714"/>
      <w:bookmarkStart w:id="346" w:name="_Toc323813665"/>
      <w:bookmarkEnd w:id="340"/>
      <w:bookmarkEnd w:id="341"/>
      <w:bookmarkEnd w:id="342"/>
      <w:bookmarkEnd w:id="343"/>
      <w:bookmarkEnd w:id="344"/>
      <w:bookmarkEnd w:id="345"/>
      <w:r>
        <w:t xml:space="preserve">Social Integration Requirements </w:t>
      </w:r>
      <w:r w:rsidR="005E51D2">
        <w:t xml:space="preserve">– </w:t>
      </w:r>
      <w:r w:rsidR="0019486C">
        <w:t>P1</w:t>
      </w:r>
      <w:bookmarkEnd w:id="346"/>
    </w:p>
    <w:tbl>
      <w:tblPr>
        <w:tblW w:w="95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810"/>
        <w:gridCol w:w="8730"/>
      </w:tblGrid>
      <w:tr w:rsidR="003748BC" w:rsidRPr="001068D4" w:rsidTr="000F1FE1">
        <w:tc>
          <w:tcPr>
            <w:tcW w:w="9540" w:type="dxa"/>
            <w:gridSpan w:val="2"/>
            <w:shd w:val="clear" w:color="auto" w:fill="B6DDE8" w:themeFill="accent5" w:themeFillTint="66"/>
          </w:tcPr>
          <w:p w:rsidR="003748BC" w:rsidRPr="001068D4" w:rsidRDefault="003748BC" w:rsidP="000F1FE1">
            <w:pPr>
              <w:rPr>
                <w:rFonts w:ascii="Arial" w:hAnsi="Arial" w:cs="Arial"/>
                <w:b/>
                <w:sz w:val="18"/>
                <w:szCs w:val="20"/>
              </w:rPr>
            </w:pPr>
            <w:r w:rsidRPr="001068D4">
              <w:rPr>
                <w:rFonts w:ascii="Arial" w:hAnsi="Arial" w:cs="Arial"/>
                <w:b/>
                <w:sz w:val="18"/>
                <w:szCs w:val="20"/>
              </w:rPr>
              <w:t xml:space="preserve">Phase </w:t>
            </w:r>
            <w:r>
              <w:rPr>
                <w:rFonts w:ascii="Arial" w:hAnsi="Arial" w:cs="Arial"/>
                <w:b/>
                <w:sz w:val="18"/>
                <w:szCs w:val="20"/>
              </w:rPr>
              <w:t>One</w:t>
            </w:r>
          </w:p>
        </w:tc>
      </w:tr>
      <w:tr w:rsidR="00DF291E" w:rsidRPr="001068D4" w:rsidTr="00ED012E">
        <w:tc>
          <w:tcPr>
            <w:tcW w:w="810" w:type="dxa"/>
            <w:tcBorders>
              <w:top w:val="single" w:sz="4" w:space="0" w:color="000000"/>
              <w:left w:val="single" w:sz="4" w:space="0" w:color="000000"/>
              <w:bottom w:val="single" w:sz="4" w:space="0" w:color="000000"/>
              <w:right w:val="single" w:sz="4" w:space="0" w:color="000000"/>
            </w:tcBorders>
            <w:shd w:val="clear" w:color="auto" w:fill="B6DDE8"/>
          </w:tcPr>
          <w:p w:rsidR="00DF291E" w:rsidRPr="001068D4" w:rsidRDefault="00E52AC5" w:rsidP="009426B4">
            <w:pPr>
              <w:rPr>
                <w:rFonts w:ascii="Arial" w:hAnsi="Arial" w:cs="Arial"/>
                <w:b/>
                <w:sz w:val="18"/>
                <w:szCs w:val="20"/>
              </w:rPr>
            </w:pPr>
            <w:r w:rsidRPr="001068D4">
              <w:rPr>
                <w:rFonts w:ascii="Arial" w:hAnsi="Arial" w:cs="Arial"/>
                <w:b/>
                <w:sz w:val="18"/>
                <w:szCs w:val="20"/>
              </w:rPr>
              <w:t>Req #</w:t>
            </w:r>
          </w:p>
        </w:tc>
        <w:tc>
          <w:tcPr>
            <w:tcW w:w="8730" w:type="dxa"/>
            <w:tcBorders>
              <w:top w:val="single" w:sz="4" w:space="0" w:color="000000"/>
              <w:left w:val="single" w:sz="4" w:space="0" w:color="000000"/>
              <w:bottom w:val="single" w:sz="4" w:space="0" w:color="000000"/>
              <w:right w:val="single" w:sz="4" w:space="0" w:color="000000"/>
            </w:tcBorders>
            <w:shd w:val="clear" w:color="auto" w:fill="B6DDE8"/>
          </w:tcPr>
          <w:p w:rsidR="00DF291E" w:rsidRPr="001068D4" w:rsidRDefault="00DF291E" w:rsidP="009426B4">
            <w:pPr>
              <w:rPr>
                <w:rFonts w:ascii="Arial" w:hAnsi="Arial" w:cs="Arial"/>
                <w:b/>
                <w:sz w:val="18"/>
                <w:szCs w:val="20"/>
              </w:rPr>
            </w:pPr>
            <w:r w:rsidRPr="001068D4">
              <w:rPr>
                <w:rFonts w:ascii="Arial" w:hAnsi="Arial" w:cs="Arial"/>
                <w:b/>
                <w:sz w:val="18"/>
                <w:szCs w:val="20"/>
              </w:rPr>
              <w:t xml:space="preserve">Description </w:t>
            </w:r>
          </w:p>
        </w:tc>
      </w:tr>
      <w:tr w:rsidR="00630F1F" w:rsidRPr="001068D4" w:rsidTr="00ED012E">
        <w:tc>
          <w:tcPr>
            <w:tcW w:w="810" w:type="dxa"/>
          </w:tcPr>
          <w:p w:rsidR="00630F1F" w:rsidRPr="001068D4" w:rsidRDefault="00105978" w:rsidP="004413AA">
            <w:pPr>
              <w:rPr>
                <w:rFonts w:ascii="Arial" w:hAnsi="Arial" w:cs="Arial"/>
                <w:sz w:val="18"/>
                <w:szCs w:val="20"/>
              </w:rPr>
            </w:pPr>
            <w:r>
              <w:rPr>
                <w:rFonts w:ascii="Arial" w:hAnsi="Arial" w:cs="Arial"/>
                <w:sz w:val="18"/>
                <w:szCs w:val="20"/>
              </w:rPr>
              <w:t>3.8</w:t>
            </w:r>
            <w:r w:rsidR="00630F1F" w:rsidRPr="001068D4">
              <w:rPr>
                <w:rFonts w:ascii="Arial" w:hAnsi="Arial" w:cs="Arial"/>
                <w:sz w:val="18"/>
                <w:szCs w:val="20"/>
              </w:rPr>
              <w:t>.1</w:t>
            </w:r>
          </w:p>
        </w:tc>
        <w:tc>
          <w:tcPr>
            <w:tcW w:w="8730" w:type="dxa"/>
          </w:tcPr>
          <w:p w:rsidR="00630F1F" w:rsidRPr="00ED012E" w:rsidRDefault="00630F1F" w:rsidP="000F1FE1">
            <w:pPr>
              <w:tabs>
                <w:tab w:val="left" w:pos="3690"/>
              </w:tabs>
              <w:rPr>
                <w:rFonts w:ascii="Arial" w:hAnsi="Arial" w:cs="Arial"/>
                <w:b/>
                <w:sz w:val="18"/>
                <w:szCs w:val="20"/>
              </w:rPr>
            </w:pPr>
            <w:r w:rsidRPr="00ED012E">
              <w:rPr>
                <w:rFonts w:ascii="Arial" w:hAnsi="Arial" w:cs="Arial"/>
                <w:b/>
                <w:sz w:val="18"/>
                <w:szCs w:val="20"/>
              </w:rPr>
              <w:t xml:space="preserve">Share It Functionality </w:t>
            </w:r>
          </w:p>
          <w:p w:rsidR="00630F1F" w:rsidRPr="004A48D6" w:rsidRDefault="00630F1F" w:rsidP="00077E44">
            <w:pPr>
              <w:pStyle w:val="ListParagraph"/>
              <w:numPr>
                <w:ilvl w:val="0"/>
                <w:numId w:val="30"/>
              </w:numPr>
              <w:tabs>
                <w:tab w:val="left" w:pos="3690"/>
              </w:tabs>
              <w:rPr>
                <w:rFonts w:ascii="Arial" w:hAnsi="Arial" w:cs="Arial"/>
                <w:b/>
                <w:sz w:val="18"/>
                <w:szCs w:val="20"/>
              </w:rPr>
            </w:pPr>
            <w:r>
              <w:rPr>
                <w:rFonts w:ascii="Arial" w:hAnsi="Arial" w:cs="Arial"/>
                <w:sz w:val="18"/>
                <w:szCs w:val="20"/>
              </w:rPr>
              <w:t>Blogs</w:t>
            </w:r>
            <w:r w:rsidR="004A48D6">
              <w:rPr>
                <w:rFonts w:ascii="Arial" w:hAnsi="Arial" w:cs="Arial"/>
                <w:sz w:val="18"/>
                <w:szCs w:val="20"/>
              </w:rPr>
              <w:t xml:space="preserve"> </w:t>
            </w:r>
            <w:r w:rsidR="004A48D6" w:rsidRPr="004A48D6">
              <w:rPr>
                <w:rFonts w:ascii="Arial" w:hAnsi="Arial" w:cs="Arial"/>
                <w:b/>
                <w:sz w:val="18"/>
                <w:szCs w:val="20"/>
              </w:rPr>
              <w:t>(3.</w:t>
            </w:r>
            <w:r w:rsidR="00C11CA1">
              <w:rPr>
                <w:rFonts w:ascii="Arial" w:hAnsi="Arial" w:cs="Arial"/>
                <w:b/>
                <w:sz w:val="18"/>
                <w:szCs w:val="20"/>
              </w:rPr>
              <w:t>10</w:t>
            </w:r>
            <w:r w:rsidR="004A48D6" w:rsidRPr="004A48D6">
              <w:rPr>
                <w:rFonts w:ascii="Arial" w:hAnsi="Arial" w:cs="Arial"/>
                <w:b/>
                <w:sz w:val="18"/>
                <w:szCs w:val="20"/>
              </w:rPr>
              <w:t>)</w:t>
            </w:r>
          </w:p>
          <w:p w:rsidR="00630F1F" w:rsidRDefault="00630F1F" w:rsidP="00077E44">
            <w:pPr>
              <w:pStyle w:val="ListParagraph"/>
              <w:numPr>
                <w:ilvl w:val="0"/>
                <w:numId w:val="30"/>
              </w:numPr>
              <w:tabs>
                <w:tab w:val="left" w:pos="3690"/>
              </w:tabs>
              <w:rPr>
                <w:rFonts w:ascii="Arial" w:hAnsi="Arial" w:cs="Arial"/>
                <w:sz w:val="18"/>
                <w:szCs w:val="20"/>
              </w:rPr>
            </w:pPr>
            <w:r>
              <w:rPr>
                <w:rFonts w:ascii="Arial" w:hAnsi="Arial" w:cs="Arial"/>
                <w:sz w:val="18"/>
                <w:szCs w:val="20"/>
              </w:rPr>
              <w:t>Buying Guides</w:t>
            </w:r>
            <w:r w:rsidR="004A48D6">
              <w:rPr>
                <w:rFonts w:ascii="Arial" w:hAnsi="Arial" w:cs="Arial"/>
                <w:sz w:val="18"/>
                <w:szCs w:val="20"/>
              </w:rPr>
              <w:t xml:space="preserve"> </w:t>
            </w:r>
            <w:r w:rsidR="004A48D6" w:rsidRPr="004A48D6">
              <w:rPr>
                <w:rFonts w:ascii="Arial" w:hAnsi="Arial" w:cs="Arial"/>
                <w:b/>
                <w:sz w:val="18"/>
                <w:szCs w:val="20"/>
              </w:rPr>
              <w:t>(3.</w:t>
            </w:r>
            <w:r w:rsidR="00C11CA1">
              <w:rPr>
                <w:rFonts w:ascii="Arial" w:hAnsi="Arial" w:cs="Arial"/>
                <w:b/>
                <w:sz w:val="18"/>
                <w:szCs w:val="20"/>
              </w:rPr>
              <w:t>10</w:t>
            </w:r>
            <w:r w:rsidR="004A48D6" w:rsidRPr="004A48D6">
              <w:rPr>
                <w:rFonts w:ascii="Arial" w:hAnsi="Arial" w:cs="Arial"/>
                <w:b/>
                <w:sz w:val="18"/>
                <w:szCs w:val="20"/>
              </w:rPr>
              <w:t>)</w:t>
            </w:r>
          </w:p>
          <w:p w:rsidR="00630F1F" w:rsidDel="00010A0C" w:rsidRDefault="00630F1F" w:rsidP="00077E44">
            <w:pPr>
              <w:pStyle w:val="ListParagraph"/>
              <w:numPr>
                <w:ilvl w:val="0"/>
                <w:numId w:val="30"/>
              </w:numPr>
              <w:tabs>
                <w:tab w:val="left" w:pos="3690"/>
              </w:tabs>
              <w:rPr>
                <w:del w:id="347" w:author="jmassud" w:date="2012-05-03T11:07:00Z"/>
                <w:rFonts w:ascii="Arial" w:hAnsi="Arial" w:cs="Arial"/>
                <w:sz w:val="18"/>
                <w:szCs w:val="20"/>
              </w:rPr>
            </w:pPr>
            <w:del w:id="348" w:author="jmassud" w:date="2012-05-03T11:07:00Z">
              <w:r w:rsidDel="00010A0C">
                <w:rPr>
                  <w:rFonts w:ascii="Arial" w:hAnsi="Arial" w:cs="Arial"/>
                  <w:sz w:val="18"/>
                  <w:szCs w:val="20"/>
                </w:rPr>
                <w:delText xml:space="preserve">Expert Pages </w:delText>
              </w:r>
              <w:r w:rsidR="00535FA0" w:rsidRPr="00535FA0" w:rsidDel="00010A0C">
                <w:rPr>
                  <w:rFonts w:ascii="Arial" w:hAnsi="Arial" w:cs="Arial"/>
                  <w:b/>
                  <w:sz w:val="18"/>
                  <w:szCs w:val="20"/>
                </w:rPr>
                <w:delText>(Phase Two)</w:delText>
              </w:r>
              <w:r w:rsidR="00C54E76" w:rsidDel="00010A0C">
                <w:rPr>
                  <w:rFonts w:ascii="Arial" w:hAnsi="Arial" w:cs="Arial"/>
                  <w:sz w:val="18"/>
                  <w:szCs w:val="20"/>
                </w:rPr>
                <w:delText xml:space="preserve"> </w:delText>
              </w:r>
            </w:del>
          </w:p>
          <w:p w:rsidR="00630F1F" w:rsidDel="00010A0C" w:rsidRDefault="00630F1F" w:rsidP="00077E44">
            <w:pPr>
              <w:pStyle w:val="ListParagraph"/>
              <w:numPr>
                <w:ilvl w:val="0"/>
                <w:numId w:val="30"/>
              </w:numPr>
              <w:tabs>
                <w:tab w:val="left" w:pos="3690"/>
              </w:tabs>
              <w:rPr>
                <w:del w:id="349" w:author="jmassud" w:date="2012-05-03T11:07:00Z"/>
                <w:rFonts w:ascii="Arial" w:hAnsi="Arial" w:cs="Arial"/>
                <w:sz w:val="18"/>
                <w:szCs w:val="20"/>
              </w:rPr>
            </w:pPr>
            <w:del w:id="350" w:author="jmassud" w:date="2012-05-03T11:07:00Z">
              <w:r w:rsidDel="00010A0C">
                <w:rPr>
                  <w:rFonts w:ascii="Arial" w:hAnsi="Arial" w:cs="Arial"/>
                  <w:sz w:val="18"/>
                  <w:szCs w:val="20"/>
                </w:rPr>
                <w:delText xml:space="preserve">Store Pages </w:delText>
              </w:r>
              <w:r w:rsidR="000D3277" w:rsidDel="00010A0C">
                <w:rPr>
                  <w:rFonts w:ascii="Arial" w:hAnsi="Arial" w:cs="Arial"/>
                  <w:b/>
                  <w:sz w:val="18"/>
                  <w:szCs w:val="20"/>
                </w:rPr>
                <w:delText>(3.</w:delText>
              </w:r>
              <w:r w:rsidR="00C11CA1" w:rsidDel="00010A0C">
                <w:rPr>
                  <w:rFonts w:ascii="Arial" w:hAnsi="Arial" w:cs="Arial"/>
                  <w:b/>
                  <w:sz w:val="18"/>
                  <w:szCs w:val="20"/>
                </w:rPr>
                <w:delText>15</w:delText>
              </w:r>
              <w:r w:rsidRPr="00630F1F" w:rsidDel="00010A0C">
                <w:rPr>
                  <w:rFonts w:ascii="Arial" w:hAnsi="Arial" w:cs="Arial"/>
                  <w:b/>
                  <w:sz w:val="18"/>
                  <w:szCs w:val="20"/>
                </w:rPr>
                <w:delText>)</w:delText>
              </w:r>
            </w:del>
          </w:p>
          <w:p w:rsidR="00630F1F" w:rsidRDefault="00630F1F" w:rsidP="00077E44">
            <w:pPr>
              <w:pStyle w:val="ListParagraph"/>
              <w:numPr>
                <w:ilvl w:val="0"/>
                <w:numId w:val="30"/>
              </w:numPr>
              <w:tabs>
                <w:tab w:val="left" w:pos="3690"/>
              </w:tabs>
              <w:rPr>
                <w:rFonts w:ascii="Arial" w:hAnsi="Arial" w:cs="Arial"/>
                <w:sz w:val="18"/>
                <w:szCs w:val="20"/>
              </w:rPr>
            </w:pPr>
            <w:r>
              <w:rPr>
                <w:rFonts w:ascii="Arial" w:hAnsi="Arial" w:cs="Arial"/>
                <w:sz w:val="18"/>
                <w:szCs w:val="20"/>
              </w:rPr>
              <w:t>Q</w:t>
            </w:r>
            <w:ins w:id="351" w:author="jmassud" w:date="2012-05-03T11:07:00Z">
              <w:r w:rsidR="00010A0C">
                <w:rPr>
                  <w:rFonts w:ascii="Arial" w:hAnsi="Arial" w:cs="Arial"/>
                  <w:sz w:val="18"/>
                  <w:szCs w:val="20"/>
                </w:rPr>
                <w:t>uestion Post</w:t>
              </w:r>
            </w:ins>
            <w:del w:id="352" w:author="jmassud" w:date="2012-05-03T11:07:00Z">
              <w:r w:rsidDel="00010A0C">
                <w:rPr>
                  <w:rFonts w:ascii="Arial" w:hAnsi="Arial" w:cs="Arial"/>
                  <w:sz w:val="18"/>
                  <w:szCs w:val="20"/>
                </w:rPr>
                <w:delText>&amp;A</w:delText>
              </w:r>
            </w:del>
            <w:r>
              <w:rPr>
                <w:rFonts w:ascii="Arial" w:hAnsi="Arial" w:cs="Arial"/>
                <w:sz w:val="18"/>
                <w:szCs w:val="20"/>
              </w:rPr>
              <w:t xml:space="preserve"> </w:t>
            </w:r>
            <w:r w:rsidRPr="00630F1F">
              <w:rPr>
                <w:rFonts w:ascii="Arial" w:hAnsi="Arial" w:cs="Arial"/>
                <w:b/>
                <w:sz w:val="18"/>
                <w:szCs w:val="20"/>
              </w:rPr>
              <w:t>(3.4)</w:t>
            </w:r>
          </w:p>
          <w:p w:rsidR="00630F1F" w:rsidDel="00010A0C" w:rsidRDefault="00630F1F" w:rsidP="00077E44">
            <w:pPr>
              <w:pStyle w:val="ListParagraph"/>
              <w:numPr>
                <w:ilvl w:val="0"/>
                <w:numId w:val="30"/>
              </w:numPr>
              <w:tabs>
                <w:tab w:val="left" w:pos="3690"/>
              </w:tabs>
              <w:rPr>
                <w:del w:id="353" w:author="jmassud" w:date="2012-05-03T11:07:00Z"/>
                <w:rFonts w:ascii="Arial" w:hAnsi="Arial" w:cs="Arial"/>
                <w:sz w:val="18"/>
                <w:szCs w:val="20"/>
              </w:rPr>
            </w:pPr>
            <w:del w:id="354" w:author="jmassud" w:date="2012-05-03T11:07:00Z">
              <w:r w:rsidDel="00010A0C">
                <w:rPr>
                  <w:rFonts w:ascii="Arial" w:hAnsi="Arial" w:cs="Arial"/>
                  <w:sz w:val="18"/>
                  <w:szCs w:val="20"/>
                </w:rPr>
                <w:delText xml:space="preserve">Reviews </w:delText>
              </w:r>
            </w:del>
          </w:p>
          <w:p w:rsidR="0051761F" w:rsidDel="00010A0C" w:rsidRDefault="00630F1F" w:rsidP="0051761F">
            <w:pPr>
              <w:pStyle w:val="ListParagraph"/>
              <w:numPr>
                <w:ilvl w:val="0"/>
                <w:numId w:val="30"/>
              </w:numPr>
              <w:tabs>
                <w:tab w:val="left" w:pos="3690"/>
              </w:tabs>
              <w:rPr>
                <w:del w:id="355" w:author="jmassud" w:date="2012-05-03T11:07:00Z"/>
                <w:rFonts w:ascii="Arial" w:hAnsi="Arial" w:cs="Arial"/>
                <w:sz w:val="18"/>
                <w:szCs w:val="20"/>
              </w:rPr>
            </w:pPr>
            <w:del w:id="356" w:author="jmassud" w:date="2012-05-03T11:07:00Z">
              <w:r w:rsidDel="00010A0C">
                <w:rPr>
                  <w:rFonts w:ascii="Arial" w:hAnsi="Arial" w:cs="Arial"/>
                  <w:sz w:val="18"/>
                  <w:szCs w:val="20"/>
                </w:rPr>
                <w:delText>Comments</w:delText>
              </w:r>
            </w:del>
          </w:p>
          <w:p w:rsidR="0051761F" w:rsidRPr="0051761F" w:rsidDel="00010A0C" w:rsidRDefault="0051761F" w:rsidP="0051761F">
            <w:pPr>
              <w:pStyle w:val="ListParagraph"/>
              <w:numPr>
                <w:ilvl w:val="0"/>
                <w:numId w:val="30"/>
              </w:numPr>
              <w:tabs>
                <w:tab w:val="left" w:pos="3690"/>
              </w:tabs>
              <w:rPr>
                <w:del w:id="357" w:author="jmassud" w:date="2012-05-03T11:07:00Z"/>
                <w:rFonts w:ascii="Arial" w:hAnsi="Arial" w:cs="Arial"/>
                <w:sz w:val="18"/>
                <w:szCs w:val="20"/>
              </w:rPr>
            </w:pPr>
            <w:del w:id="358" w:author="jmassud" w:date="2012-05-03T11:07:00Z">
              <w:r w:rsidDel="00010A0C">
                <w:rPr>
                  <w:rFonts w:ascii="Arial" w:hAnsi="Arial" w:cs="Arial"/>
                  <w:sz w:val="18"/>
                  <w:szCs w:val="20"/>
                </w:rPr>
                <w:delText xml:space="preserve">Interest Groups </w:delText>
              </w:r>
              <w:r w:rsidRPr="0051761F" w:rsidDel="00010A0C">
                <w:rPr>
                  <w:rFonts w:ascii="Arial" w:hAnsi="Arial" w:cs="Arial"/>
                  <w:b/>
                  <w:sz w:val="18"/>
                  <w:szCs w:val="20"/>
                </w:rPr>
                <w:delText>(</w:delText>
              </w:r>
              <w:r w:rsidR="00C11CA1" w:rsidDel="00010A0C">
                <w:rPr>
                  <w:rFonts w:ascii="Arial" w:hAnsi="Arial" w:cs="Arial"/>
                  <w:b/>
                  <w:sz w:val="18"/>
                  <w:szCs w:val="20"/>
                </w:rPr>
                <w:delText>Phase Two)</w:delText>
              </w:r>
            </w:del>
          </w:p>
          <w:p w:rsidR="00630F1F" w:rsidRPr="001068D4" w:rsidRDefault="00630F1F" w:rsidP="000F1FE1">
            <w:pPr>
              <w:rPr>
                <w:rFonts w:ascii="Arial" w:hAnsi="Arial" w:cs="Arial"/>
                <w:sz w:val="18"/>
                <w:szCs w:val="20"/>
              </w:rPr>
            </w:pPr>
            <w:r w:rsidRPr="00630F1F">
              <w:rPr>
                <w:rFonts w:ascii="Arial" w:hAnsi="Arial" w:cs="Arial"/>
                <w:b/>
                <w:i/>
                <w:sz w:val="18"/>
                <w:szCs w:val="20"/>
              </w:rPr>
              <w:t>Functional Requirement:</w:t>
            </w:r>
            <w:r>
              <w:rPr>
                <w:rFonts w:ascii="Arial" w:hAnsi="Arial" w:cs="Arial"/>
                <w:sz w:val="18"/>
                <w:szCs w:val="20"/>
              </w:rPr>
              <w:t xml:space="preserve"> Use existing Share It Capabilities</w:t>
            </w:r>
          </w:p>
        </w:tc>
      </w:tr>
      <w:tr w:rsidR="00630F1F" w:rsidRPr="001068D4" w:rsidTr="00ED012E">
        <w:tc>
          <w:tcPr>
            <w:tcW w:w="810" w:type="dxa"/>
            <w:tcBorders>
              <w:bottom w:val="single" w:sz="4" w:space="0" w:color="000000"/>
            </w:tcBorders>
          </w:tcPr>
          <w:p w:rsidR="00630F1F" w:rsidRPr="001068D4" w:rsidRDefault="00105978" w:rsidP="004413AA">
            <w:pPr>
              <w:rPr>
                <w:rFonts w:ascii="Arial" w:hAnsi="Arial" w:cs="Arial"/>
                <w:sz w:val="18"/>
                <w:szCs w:val="20"/>
              </w:rPr>
            </w:pPr>
            <w:del w:id="359" w:author="jmassud" w:date="2012-05-03T11:07:00Z">
              <w:r w:rsidDel="00010A0C">
                <w:rPr>
                  <w:rFonts w:ascii="Arial" w:hAnsi="Arial" w:cs="Arial"/>
                  <w:sz w:val="18"/>
                  <w:szCs w:val="20"/>
                </w:rPr>
                <w:delText>3.8</w:delText>
              </w:r>
              <w:r w:rsidR="00630F1F" w:rsidRPr="001068D4" w:rsidDel="00010A0C">
                <w:rPr>
                  <w:rFonts w:ascii="Arial" w:hAnsi="Arial" w:cs="Arial"/>
                  <w:sz w:val="18"/>
                  <w:szCs w:val="20"/>
                </w:rPr>
                <w:delText>.3</w:delText>
              </w:r>
            </w:del>
          </w:p>
        </w:tc>
        <w:tc>
          <w:tcPr>
            <w:tcW w:w="8730" w:type="dxa"/>
            <w:tcBorders>
              <w:bottom w:val="single" w:sz="4" w:space="0" w:color="000000"/>
            </w:tcBorders>
          </w:tcPr>
          <w:p w:rsidR="00630F1F" w:rsidRPr="001068D4" w:rsidRDefault="00630F1F" w:rsidP="000F1FE1">
            <w:pPr>
              <w:rPr>
                <w:rFonts w:ascii="Arial" w:hAnsi="Arial" w:cs="Arial"/>
                <w:sz w:val="18"/>
                <w:szCs w:val="20"/>
              </w:rPr>
            </w:pPr>
            <w:del w:id="360" w:author="jmassud" w:date="2012-05-03T11:07:00Z">
              <w:r w:rsidDel="00010A0C">
                <w:rPr>
                  <w:rFonts w:ascii="Arial" w:hAnsi="Arial" w:cs="Arial"/>
                  <w:sz w:val="18"/>
                  <w:szCs w:val="20"/>
                </w:rPr>
                <w:delText xml:space="preserve">Invite friends to join communities through email </w:delText>
              </w:r>
            </w:del>
          </w:p>
        </w:tc>
      </w:tr>
      <w:tr w:rsidR="003748BC" w:rsidRPr="001068D4" w:rsidTr="000F1FE1">
        <w:tc>
          <w:tcPr>
            <w:tcW w:w="9540" w:type="dxa"/>
            <w:gridSpan w:val="2"/>
            <w:shd w:val="clear" w:color="auto" w:fill="B6DDE8" w:themeFill="accent5" w:themeFillTint="66"/>
          </w:tcPr>
          <w:p w:rsidR="003748BC" w:rsidRPr="001068D4" w:rsidRDefault="003748BC" w:rsidP="000F1FE1">
            <w:pPr>
              <w:rPr>
                <w:rFonts w:ascii="Arial" w:hAnsi="Arial" w:cs="Arial"/>
                <w:b/>
                <w:sz w:val="18"/>
                <w:szCs w:val="20"/>
              </w:rPr>
            </w:pPr>
            <w:del w:id="361" w:author="jmassud" w:date="2012-05-03T11:08:00Z">
              <w:r w:rsidRPr="001068D4" w:rsidDel="00010A0C">
                <w:rPr>
                  <w:rFonts w:ascii="Arial" w:hAnsi="Arial" w:cs="Arial"/>
                  <w:b/>
                  <w:sz w:val="18"/>
                  <w:szCs w:val="20"/>
                </w:rPr>
                <w:delText>Phase Two</w:delText>
              </w:r>
            </w:del>
          </w:p>
        </w:tc>
      </w:tr>
      <w:tr w:rsidR="003748BC" w:rsidRPr="001068D4" w:rsidTr="000F1FE1">
        <w:tc>
          <w:tcPr>
            <w:tcW w:w="810" w:type="dxa"/>
            <w:shd w:val="clear" w:color="auto" w:fill="B6DDE8"/>
          </w:tcPr>
          <w:p w:rsidR="003748BC" w:rsidRPr="001068D4" w:rsidRDefault="003748BC" w:rsidP="000F1FE1">
            <w:pPr>
              <w:rPr>
                <w:rFonts w:ascii="Arial" w:hAnsi="Arial" w:cs="Arial"/>
                <w:b/>
                <w:sz w:val="18"/>
                <w:szCs w:val="20"/>
              </w:rPr>
            </w:pPr>
            <w:r w:rsidRPr="001068D4">
              <w:rPr>
                <w:rFonts w:ascii="Arial" w:hAnsi="Arial" w:cs="Arial"/>
                <w:b/>
                <w:sz w:val="18"/>
                <w:szCs w:val="20"/>
              </w:rPr>
              <w:t>Req #</w:t>
            </w:r>
          </w:p>
        </w:tc>
        <w:tc>
          <w:tcPr>
            <w:tcW w:w="8730" w:type="dxa"/>
            <w:shd w:val="clear" w:color="auto" w:fill="B6DDE8"/>
          </w:tcPr>
          <w:p w:rsidR="003748BC" w:rsidRPr="001068D4" w:rsidRDefault="003748BC" w:rsidP="000F1FE1">
            <w:pPr>
              <w:rPr>
                <w:rFonts w:ascii="Arial" w:hAnsi="Arial" w:cs="Arial"/>
                <w:b/>
                <w:sz w:val="18"/>
                <w:szCs w:val="20"/>
              </w:rPr>
            </w:pPr>
            <w:del w:id="362" w:author="jmassud" w:date="2012-05-03T11:08:00Z">
              <w:r w:rsidRPr="001068D4" w:rsidDel="00010A0C">
                <w:rPr>
                  <w:rFonts w:ascii="Arial" w:hAnsi="Arial" w:cs="Arial"/>
                  <w:b/>
                  <w:sz w:val="18"/>
                  <w:szCs w:val="20"/>
                </w:rPr>
                <w:delText xml:space="preserve">Description </w:delText>
              </w:r>
            </w:del>
          </w:p>
        </w:tc>
      </w:tr>
      <w:tr w:rsidR="00630F1F" w:rsidRPr="001068D4" w:rsidTr="003748BC">
        <w:tc>
          <w:tcPr>
            <w:tcW w:w="810" w:type="dxa"/>
          </w:tcPr>
          <w:p w:rsidR="00630F1F" w:rsidRPr="001068D4" w:rsidRDefault="00105978" w:rsidP="004413AA">
            <w:pPr>
              <w:rPr>
                <w:rFonts w:ascii="Arial" w:hAnsi="Arial" w:cs="Arial"/>
                <w:sz w:val="18"/>
                <w:szCs w:val="20"/>
              </w:rPr>
            </w:pPr>
            <w:del w:id="363" w:author="jmassud" w:date="2012-05-03T11:08:00Z">
              <w:r w:rsidDel="00010A0C">
                <w:rPr>
                  <w:rFonts w:ascii="Arial" w:hAnsi="Arial" w:cs="Arial"/>
                  <w:sz w:val="18"/>
                  <w:szCs w:val="20"/>
                </w:rPr>
                <w:delText>3.8</w:delText>
              </w:r>
              <w:r w:rsidR="00630F1F" w:rsidRPr="001068D4" w:rsidDel="00010A0C">
                <w:rPr>
                  <w:rFonts w:ascii="Arial" w:hAnsi="Arial" w:cs="Arial"/>
                  <w:sz w:val="18"/>
                  <w:szCs w:val="20"/>
                </w:rPr>
                <w:delText>.</w:delText>
              </w:r>
            </w:del>
            <w:del w:id="364" w:author="jmassud" w:date="2012-05-03T11:07:00Z">
              <w:r w:rsidR="00630F1F" w:rsidRPr="001068D4" w:rsidDel="00010A0C">
                <w:rPr>
                  <w:rFonts w:ascii="Arial" w:hAnsi="Arial" w:cs="Arial"/>
                  <w:sz w:val="18"/>
                  <w:szCs w:val="20"/>
                </w:rPr>
                <w:delText>4</w:delText>
              </w:r>
            </w:del>
          </w:p>
        </w:tc>
        <w:tc>
          <w:tcPr>
            <w:tcW w:w="8730" w:type="dxa"/>
          </w:tcPr>
          <w:p w:rsidR="00630F1F" w:rsidRPr="001068D4" w:rsidRDefault="003748BC" w:rsidP="003748BC">
            <w:pPr>
              <w:rPr>
                <w:rFonts w:ascii="Arial" w:hAnsi="Arial" w:cs="Arial"/>
                <w:sz w:val="18"/>
                <w:szCs w:val="20"/>
              </w:rPr>
            </w:pPr>
            <w:del w:id="365" w:author="jmassud" w:date="2012-05-03T11:08:00Z">
              <w:r w:rsidDel="00010A0C">
                <w:rPr>
                  <w:rFonts w:ascii="Arial" w:hAnsi="Arial" w:cs="Arial"/>
                  <w:sz w:val="18"/>
                  <w:szCs w:val="20"/>
                </w:rPr>
                <w:delText>Find and invite connections on Communities</w:delText>
              </w:r>
              <w:r w:rsidR="00630F1F" w:rsidDel="00010A0C">
                <w:rPr>
                  <w:rFonts w:ascii="Arial" w:hAnsi="Arial" w:cs="Arial"/>
                  <w:sz w:val="18"/>
                  <w:szCs w:val="20"/>
                </w:rPr>
                <w:delText xml:space="preserve"> through Facebook, Twitter, Google + </w:delText>
              </w:r>
            </w:del>
          </w:p>
        </w:tc>
      </w:tr>
    </w:tbl>
    <w:p w:rsidR="005651CB" w:rsidRDefault="00630F1F" w:rsidP="005651CB">
      <w:pPr>
        <w:pStyle w:val="Heading2"/>
      </w:pPr>
      <w:bookmarkStart w:id="366" w:name="_Toc323813666"/>
      <w:r>
        <w:t>Customer Service Requirements</w:t>
      </w:r>
      <w:r w:rsidR="00612DF6">
        <w:t xml:space="preserve"> –</w:t>
      </w:r>
      <w:r>
        <w:t xml:space="preserve"> </w:t>
      </w:r>
      <w:r w:rsidR="005651CB">
        <w:t>P</w:t>
      </w:r>
      <w:r>
        <w:t>1 &amp; P2</w:t>
      </w:r>
      <w:bookmarkEnd w:id="366"/>
    </w:p>
    <w:tbl>
      <w:tblPr>
        <w:tblW w:w="95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810"/>
        <w:gridCol w:w="8730"/>
      </w:tblGrid>
      <w:tr w:rsidR="003748BC" w:rsidRPr="001068D4" w:rsidTr="003748BC">
        <w:tc>
          <w:tcPr>
            <w:tcW w:w="9540" w:type="dxa"/>
            <w:gridSpan w:val="2"/>
            <w:shd w:val="clear" w:color="auto" w:fill="B6DDE8" w:themeFill="accent5" w:themeFillTint="66"/>
          </w:tcPr>
          <w:p w:rsidR="003748BC" w:rsidRPr="001068D4" w:rsidRDefault="003748BC" w:rsidP="003748BC">
            <w:pPr>
              <w:rPr>
                <w:rFonts w:ascii="Arial" w:hAnsi="Arial" w:cs="Arial"/>
                <w:b/>
                <w:sz w:val="18"/>
                <w:szCs w:val="20"/>
              </w:rPr>
            </w:pPr>
            <w:r w:rsidRPr="001068D4">
              <w:rPr>
                <w:rFonts w:ascii="Arial" w:hAnsi="Arial" w:cs="Arial"/>
                <w:b/>
                <w:sz w:val="18"/>
                <w:szCs w:val="20"/>
              </w:rPr>
              <w:t xml:space="preserve">Phase </w:t>
            </w:r>
            <w:r>
              <w:rPr>
                <w:rFonts w:ascii="Arial" w:hAnsi="Arial" w:cs="Arial"/>
                <w:b/>
                <w:sz w:val="18"/>
                <w:szCs w:val="20"/>
              </w:rPr>
              <w:t>One</w:t>
            </w:r>
          </w:p>
        </w:tc>
      </w:tr>
      <w:tr w:rsidR="00DF291E" w:rsidRPr="001068D4" w:rsidTr="003748BC">
        <w:tc>
          <w:tcPr>
            <w:tcW w:w="810" w:type="dxa"/>
            <w:shd w:val="clear" w:color="auto" w:fill="B6DDE8"/>
          </w:tcPr>
          <w:p w:rsidR="00DF291E" w:rsidRPr="001068D4" w:rsidRDefault="00E52AC5" w:rsidP="009426B4">
            <w:pPr>
              <w:rPr>
                <w:rFonts w:ascii="Arial" w:hAnsi="Arial" w:cs="Arial"/>
                <w:b/>
                <w:sz w:val="18"/>
                <w:szCs w:val="20"/>
              </w:rPr>
            </w:pPr>
            <w:r w:rsidRPr="001068D4">
              <w:rPr>
                <w:rFonts w:ascii="Arial" w:hAnsi="Arial" w:cs="Arial"/>
                <w:b/>
                <w:sz w:val="18"/>
                <w:szCs w:val="20"/>
              </w:rPr>
              <w:t>Req #</w:t>
            </w:r>
          </w:p>
        </w:tc>
        <w:tc>
          <w:tcPr>
            <w:tcW w:w="8730" w:type="dxa"/>
            <w:shd w:val="clear" w:color="auto" w:fill="B6DDE8"/>
          </w:tcPr>
          <w:p w:rsidR="00DF291E" w:rsidRPr="001068D4" w:rsidRDefault="00DF291E" w:rsidP="009426B4">
            <w:pPr>
              <w:rPr>
                <w:rFonts w:ascii="Arial" w:hAnsi="Arial" w:cs="Arial"/>
                <w:b/>
                <w:sz w:val="18"/>
                <w:szCs w:val="20"/>
              </w:rPr>
            </w:pPr>
            <w:r w:rsidRPr="001068D4">
              <w:rPr>
                <w:rFonts w:ascii="Arial" w:hAnsi="Arial" w:cs="Arial"/>
                <w:b/>
                <w:sz w:val="18"/>
                <w:szCs w:val="20"/>
              </w:rPr>
              <w:t xml:space="preserve">Description </w:t>
            </w:r>
          </w:p>
        </w:tc>
      </w:tr>
      <w:tr w:rsidR="00E72E89" w:rsidRPr="001068D4" w:rsidTr="003748BC">
        <w:tc>
          <w:tcPr>
            <w:tcW w:w="810" w:type="dxa"/>
          </w:tcPr>
          <w:p w:rsidR="00E72E89" w:rsidRPr="001068D4" w:rsidRDefault="00993E57" w:rsidP="00DF291E">
            <w:pPr>
              <w:rPr>
                <w:rFonts w:ascii="Arial" w:hAnsi="Arial" w:cs="Arial"/>
                <w:sz w:val="18"/>
                <w:szCs w:val="20"/>
              </w:rPr>
            </w:pPr>
            <w:r w:rsidRPr="001068D4">
              <w:rPr>
                <w:rFonts w:ascii="Arial" w:hAnsi="Arial" w:cs="Arial"/>
                <w:sz w:val="18"/>
                <w:szCs w:val="20"/>
              </w:rPr>
              <w:t>3.</w:t>
            </w:r>
            <w:r w:rsidR="00105978">
              <w:rPr>
                <w:rFonts w:ascii="Arial" w:hAnsi="Arial" w:cs="Arial"/>
                <w:sz w:val="18"/>
                <w:szCs w:val="20"/>
              </w:rPr>
              <w:t>9</w:t>
            </w:r>
            <w:r w:rsidR="00E72E89" w:rsidRPr="001068D4">
              <w:rPr>
                <w:rFonts w:ascii="Arial" w:hAnsi="Arial" w:cs="Arial"/>
                <w:sz w:val="18"/>
                <w:szCs w:val="20"/>
              </w:rPr>
              <w:t>.1</w:t>
            </w:r>
          </w:p>
        </w:tc>
        <w:tc>
          <w:tcPr>
            <w:tcW w:w="8730" w:type="dxa"/>
          </w:tcPr>
          <w:p w:rsidR="00E72E89" w:rsidRDefault="00F63B50" w:rsidP="00E72E89">
            <w:pPr>
              <w:rPr>
                <w:rFonts w:ascii="Arial" w:hAnsi="Arial" w:cs="Arial"/>
                <w:sz w:val="18"/>
                <w:szCs w:val="20"/>
              </w:rPr>
            </w:pPr>
            <w:r>
              <w:rPr>
                <w:rFonts w:ascii="Arial" w:hAnsi="Arial" w:cs="Arial"/>
                <w:sz w:val="18"/>
                <w:szCs w:val="20"/>
              </w:rPr>
              <w:t>Communities Specific Customer Service page</w:t>
            </w:r>
          </w:p>
          <w:p w:rsidR="00F63B50" w:rsidDel="00010A0C" w:rsidRDefault="00010A0C" w:rsidP="00077E44">
            <w:pPr>
              <w:pStyle w:val="ListParagraph"/>
              <w:numPr>
                <w:ilvl w:val="0"/>
                <w:numId w:val="32"/>
              </w:numPr>
              <w:rPr>
                <w:del w:id="367" w:author="jmassud" w:date="2012-05-03T11:10:00Z"/>
                <w:rFonts w:ascii="Arial" w:hAnsi="Arial" w:cs="Arial"/>
                <w:sz w:val="18"/>
                <w:szCs w:val="20"/>
              </w:rPr>
            </w:pPr>
            <w:ins w:id="368" w:author="jmassud" w:date="2012-05-03T11:10:00Z">
              <w:r>
                <w:rPr>
                  <w:rFonts w:ascii="Arial" w:hAnsi="Arial" w:cs="Arial"/>
                  <w:sz w:val="18"/>
                  <w:szCs w:val="20"/>
                </w:rPr>
                <w:t>Q&amp;A – select category (routes to different areas of the business)</w:t>
              </w:r>
            </w:ins>
            <w:del w:id="369" w:author="jmassud" w:date="2012-05-03T11:10:00Z">
              <w:r w:rsidR="00E64B04" w:rsidDel="00010A0C">
                <w:rPr>
                  <w:rFonts w:ascii="Arial" w:hAnsi="Arial" w:cs="Arial"/>
                  <w:sz w:val="18"/>
                  <w:szCs w:val="20"/>
                </w:rPr>
                <w:delText>Standard Customer Service “Contact Us”</w:delText>
              </w:r>
              <w:r w:rsidR="00F63B50" w:rsidDel="00010A0C">
                <w:rPr>
                  <w:rFonts w:ascii="Arial" w:hAnsi="Arial" w:cs="Arial"/>
                  <w:sz w:val="18"/>
                  <w:szCs w:val="20"/>
                </w:rPr>
                <w:delText xml:space="preserve"> links </w:delText>
              </w:r>
            </w:del>
          </w:p>
          <w:p w:rsidR="00F63B50" w:rsidRDefault="00F63B50" w:rsidP="00077E44">
            <w:pPr>
              <w:pStyle w:val="ListParagraph"/>
              <w:numPr>
                <w:ilvl w:val="1"/>
                <w:numId w:val="32"/>
              </w:numPr>
              <w:rPr>
                <w:rFonts w:ascii="Arial" w:hAnsi="Arial" w:cs="Arial"/>
                <w:sz w:val="18"/>
                <w:szCs w:val="20"/>
              </w:rPr>
            </w:pPr>
            <w:del w:id="370" w:author="jmassud" w:date="2012-05-03T11:10:00Z">
              <w:r w:rsidDel="00010A0C">
                <w:rPr>
                  <w:rFonts w:ascii="Arial" w:hAnsi="Arial" w:cs="Arial"/>
                  <w:sz w:val="18"/>
                  <w:szCs w:val="20"/>
                </w:rPr>
                <w:delText>Email Us</w:delText>
              </w:r>
            </w:del>
            <w:ins w:id="371" w:author="jmassud" w:date="2012-05-03T11:10:00Z">
              <w:r w:rsidR="00010A0C">
                <w:rPr>
                  <w:rFonts w:ascii="Arial" w:hAnsi="Arial" w:cs="Arial"/>
                  <w:sz w:val="18"/>
                  <w:szCs w:val="20"/>
                </w:rPr>
                <w:t>Order Issue</w:t>
              </w:r>
            </w:ins>
          </w:p>
          <w:p w:rsidR="00F63B50" w:rsidRDefault="00F63B50" w:rsidP="00077E44">
            <w:pPr>
              <w:pStyle w:val="ListParagraph"/>
              <w:numPr>
                <w:ilvl w:val="1"/>
                <w:numId w:val="32"/>
              </w:numPr>
              <w:rPr>
                <w:rFonts w:ascii="Arial" w:hAnsi="Arial" w:cs="Arial"/>
                <w:sz w:val="18"/>
                <w:szCs w:val="20"/>
              </w:rPr>
            </w:pPr>
            <w:r>
              <w:rPr>
                <w:rFonts w:ascii="Arial" w:hAnsi="Arial" w:cs="Arial"/>
                <w:sz w:val="18"/>
                <w:szCs w:val="20"/>
              </w:rPr>
              <w:lastRenderedPageBreak/>
              <w:t>Delivery</w:t>
            </w:r>
          </w:p>
          <w:p w:rsidR="00F63B50" w:rsidRDefault="00F63B50" w:rsidP="00077E44">
            <w:pPr>
              <w:pStyle w:val="ListParagraph"/>
              <w:numPr>
                <w:ilvl w:val="1"/>
                <w:numId w:val="32"/>
              </w:numPr>
              <w:rPr>
                <w:rFonts w:ascii="Arial" w:hAnsi="Arial" w:cs="Arial"/>
                <w:sz w:val="18"/>
                <w:szCs w:val="20"/>
              </w:rPr>
            </w:pPr>
            <w:r>
              <w:rPr>
                <w:rFonts w:ascii="Arial" w:hAnsi="Arial" w:cs="Arial"/>
                <w:sz w:val="18"/>
                <w:szCs w:val="20"/>
              </w:rPr>
              <w:t>Installation</w:t>
            </w:r>
          </w:p>
          <w:p w:rsidR="00F63B50" w:rsidRDefault="00F63B50" w:rsidP="00077E44">
            <w:pPr>
              <w:pStyle w:val="ListParagraph"/>
              <w:numPr>
                <w:ilvl w:val="1"/>
                <w:numId w:val="32"/>
              </w:numPr>
              <w:rPr>
                <w:rFonts w:ascii="Arial" w:hAnsi="Arial" w:cs="Arial"/>
                <w:sz w:val="18"/>
                <w:szCs w:val="20"/>
              </w:rPr>
            </w:pPr>
            <w:r>
              <w:rPr>
                <w:rFonts w:ascii="Arial" w:hAnsi="Arial" w:cs="Arial"/>
                <w:sz w:val="18"/>
                <w:szCs w:val="20"/>
              </w:rPr>
              <w:t xml:space="preserve">Part Orders &amp; Inquiries </w:t>
            </w:r>
          </w:p>
          <w:p w:rsidR="00F63B50" w:rsidRDefault="00F63B50" w:rsidP="00077E44">
            <w:pPr>
              <w:pStyle w:val="ListParagraph"/>
              <w:numPr>
                <w:ilvl w:val="1"/>
                <w:numId w:val="32"/>
              </w:numPr>
              <w:rPr>
                <w:rFonts w:ascii="Arial" w:hAnsi="Arial" w:cs="Arial"/>
                <w:sz w:val="18"/>
                <w:szCs w:val="20"/>
              </w:rPr>
            </w:pPr>
            <w:r>
              <w:rPr>
                <w:rFonts w:ascii="Arial" w:hAnsi="Arial" w:cs="Arial"/>
                <w:sz w:val="18"/>
                <w:szCs w:val="20"/>
              </w:rPr>
              <w:t>Repair</w:t>
            </w:r>
          </w:p>
          <w:p w:rsidR="007F79F6" w:rsidRDefault="007F79F6" w:rsidP="00077E44">
            <w:pPr>
              <w:pStyle w:val="ListParagraph"/>
              <w:numPr>
                <w:ilvl w:val="1"/>
                <w:numId w:val="32"/>
              </w:numPr>
              <w:rPr>
                <w:rFonts w:ascii="Arial" w:hAnsi="Arial" w:cs="Arial"/>
                <w:sz w:val="18"/>
                <w:szCs w:val="20"/>
              </w:rPr>
            </w:pPr>
            <w:del w:id="372" w:author="jmassud" w:date="2012-05-03T11:10:00Z">
              <w:r w:rsidDel="00010A0C">
                <w:rPr>
                  <w:rFonts w:ascii="Arial" w:hAnsi="Arial" w:cs="Arial"/>
                  <w:sz w:val="18"/>
                  <w:szCs w:val="20"/>
                </w:rPr>
                <w:delText xml:space="preserve">Contact a moderator </w:delText>
              </w:r>
            </w:del>
            <w:ins w:id="373" w:author="jmassud" w:date="2012-05-03T11:10:00Z">
              <w:r w:rsidR="00010A0C">
                <w:rPr>
                  <w:rFonts w:ascii="Arial" w:hAnsi="Arial" w:cs="Arial"/>
                  <w:sz w:val="18"/>
                  <w:szCs w:val="20"/>
                </w:rPr>
                <w:t>Others TBD</w:t>
              </w:r>
            </w:ins>
          </w:p>
          <w:p w:rsidR="00010A0C" w:rsidRDefault="00010A0C" w:rsidP="00010A0C">
            <w:pPr>
              <w:pStyle w:val="ListParagraph"/>
              <w:numPr>
                <w:ilvl w:val="0"/>
                <w:numId w:val="32"/>
              </w:numPr>
              <w:rPr>
                <w:ins w:id="374" w:author="jmassud" w:date="2012-05-03T11:10:00Z"/>
                <w:rFonts w:ascii="Arial" w:hAnsi="Arial" w:cs="Arial"/>
                <w:sz w:val="18"/>
                <w:szCs w:val="20"/>
              </w:rPr>
            </w:pPr>
            <w:ins w:id="375" w:author="jmassud" w:date="2012-05-03T11:10:00Z">
              <w:r>
                <w:rPr>
                  <w:rFonts w:ascii="Arial" w:hAnsi="Arial" w:cs="Arial"/>
                  <w:sz w:val="18"/>
                  <w:szCs w:val="20"/>
                </w:rPr>
                <w:t>FAQ page based on common customer questions – updateable through CMS</w:t>
              </w:r>
            </w:ins>
          </w:p>
          <w:p w:rsidR="00010A0C" w:rsidRDefault="00010A0C" w:rsidP="00010A0C">
            <w:pPr>
              <w:pStyle w:val="ListParagraph"/>
              <w:numPr>
                <w:ilvl w:val="0"/>
                <w:numId w:val="32"/>
              </w:numPr>
              <w:rPr>
                <w:ins w:id="376" w:author="jmassud" w:date="2012-05-03T11:10:00Z"/>
                <w:rFonts w:ascii="Arial" w:hAnsi="Arial" w:cs="Arial"/>
                <w:sz w:val="18"/>
                <w:szCs w:val="20"/>
              </w:rPr>
            </w:pPr>
            <w:ins w:id="377" w:author="jmassud" w:date="2012-05-03T11:10:00Z">
              <w:r w:rsidRPr="003229C0">
                <w:rPr>
                  <w:rFonts w:ascii="Arial" w:hAnsi="Arial" w:cs="Arial"/>
                  <w:sz w:val="18"/>
                  <w:szCs w:val="20"/>
                </w:rPr>
                <w:t xml:space="preserve">Featured </w:t>
              </w:r>
              <w:r>
                <w:rPr>
                  <w:rFonts w:ascii="Arial" w:hAnsi="Arial" w:cs="Arial"/>
                  <w:sz w:val="18"/>
                  <w:szCs w:val="20"/>
                </w:rPr>
                <w:t>Business</w:t>
              </w:r>
              <w:r w:rsidRPr="003229C0">
                <w:rPr>
                  <w:rFonts w:ascii="Arial" w:hAnsi="Arial" w:cs="Arial"/>
                  <w:sz w:val="18"/>
                  <w:szCs w:val="20"/>
                </w:rPr>
                <w:t xml:space="preserve"> Members on duty – updateable through CMS; assign admin rights to update to agents</w:t>
              </w:r>
            </w:ins>
          </w:p>
          <w:p w:rsidR="00010A0C" w:rsidRDefault="00010A0C" w:rsidP="00010A0C">
            <w:pPr>
              <w:pStyle w:val="ListParagraph"/>
              <w:numPr>
                <w:ilvl w:val="0"/>
                <w:numId w:val="32"/>
              </w:numPr>
              <w:rPr>
                <w:ins w:id="378" w:author="jmassud" w:date="2012-05-03T11:10:00Z"/>
                <w:rFonts w:ascii="Arial" w:hAnsi="Arial" w:cs="Arial"/>
                <w:sz w:val="18"/>
                <w:szCs w:val="20"/>
              </w:rPr>
            </w:pPr>
            <w:ins w:id="379" w:author="jmassud" w:date="2012-05-03T11:10:00Z">
              <w:r w:rsidRPr="003229C0">
                <w:rPr>
                  <w:rFonts w:ascii="Arial" w:hAnsi="Arial" w:cs="Arial"/>
                  <w:sz w:val="18"/>
                  <w:szCs w:val="20"/>
                </w:rPr>
                <w:t xml:space="preserve">Ability for </w:t>
              </w:r>
              <w:r>
                <w:rPr>
                  <w:rFonts w:ascii="Arial" w:hAnsi="Arial" w:cs="Arial"/>
                  <w:sz w:val="18"/>
                  <w:szCs w:val="20"/>
                </w:rPr>
                <w:t>user (original poster only)</w:t>
              </w:r>
              <w:r w:rsidRPr="003229C0">
                <w:rPr>
                  <w:rFonts w:ascii="Arial" w:hAnsi="Arial" w:cs="Arial"/>
                  <w:sz w:val="18"/>
                  <w:szCs w:val="20"/>
                </w:rPr>
                <w:t xml:space="preserve"> to indicate on the answer if they were satisfied with the service they received</w:t>
              </w:r>
              <w:r>
                <w:rPr>
                  <w:rFonts w:ascii="Arial" w:hAnsi="Arial" w:cs="Arial"/>
                  <w:sz w:val="18"/>
                  <w:szCs w:val="20"/>
                </w:rPr>
                <w:t xml:space="preserve"> from the business; once clicked option is removed; cannot be edited</w:t>
              </w:r>
            </w:ins>
          </w:p>
          <w:p w:rsidR="00EF6DDD" w:rsidDel="00010A0C" w:rsidRDefault="00EF6DDD" w:rsidP="00077E44">
            <w:pPr>
              <w:pStyle w:val="ListParagraph"/>
              <w:numPr>
                <w:ilvl w:val="0"/>
                <w:numId w:val="32"/>
              </w:numPr>
              <w:rPr>
                <w:del w:id="380" w:author="jmassud" w:date="2012-05-03T11:10:00Z"/>
                <w:rFonts w:ascii="Arial" w:hAnsi="Arial" w:cs="Arial"/>
                <w:sz w:val="18"/>
                <w:szCs w:val="20"/>
              </w:rPr>
            </w:pPr>
            <w:del w:id="381" w:author="jmassud" w:date="2012-05-03T11:10:00Z">
              <w:r w:rsidDel="00010A0C">
                <w:rPr>
                  <w:rFonts w:ascii="Arial" w:hAnsi="Arial" w:cs="Arial"/>
                  <w:sz w:val="18"/>
                  <w:szCs w:val="20"/>
                </w:rPr>
                <w:delText>Static FAQ page based on common customer questions</w:delText>
              </w:r>
            </w:del>
          </w:p>
          <w:p w:rsidR="00000000" w:rsidRDefault="00C85F0B">
            <w:pPr>
              <w:pStyle w:val="ListParagraph"/>
              <w:ind w:left="1440"/>
              <w:rPr>
                <w:rFonts w:ascii="Arial" w:hAnsi="Arial" w:cs="Arial"/>
                <w:sz w:val="18"/>
                <w:szCs w:val="20"/>
              </w:rPr>
              <w:pPrChange w:id="382" w:author="jmassud" w:date="2012-05-03T11:10:00Z">
                <w:pPr>
                  <w:pStyle w:val="ListParagraph"/>
                  <w:numPr>
                    <w:ilvl w:val="1"/>
                    <w:numId w:val="32"/>
                  </w:numPr>
                  <w:ind w:left="1440" w:hanging="360"/>
                </w:pPr>
              </w:pPrChange>
            </w:pPr>
          </w:p>
        </w:tc>
      </w:tr>
      <w:tr w:rsidR="003748BC" w:rsidRPr="001068D4" w:rsidTr="003748BC">
        <w:tc>
          <w:tcPr>
            <w:tcW w:w="9540" w:type="dxa"/>
            <w:gridSpan w:val="2"/>
            <w:shd w:val="clear" w:color="auto" w:fill="B6DDE8" w:themeFill="accent5" w:themeFillTint="66"/>
          </w:tcPr>
          <w:p w:rsidR="003748BC" w:rsidRPr="001068D4" w:rsidRDefault="003748BC" w:rsidP="000F1FE1">
            <w:pPr>
              <w:rPr>
                <w:rFonts w:ascii="Arial" w:hAnsi="Arial" w:cs="Arial"/>
                <w:b/>
                <w:sz w:val="18"/>
                <w:szCs w:val="20"/>
              </w:rPr>
            </w:pPr>
            <w:r w:rsidRPr="001068D4">
              <w:rPr>
                <w:rFonts w:ascii="Arial" w:hAnsi="Arial" w:cs="Arial"/>
                <w:b/>
                <w:sz w:val="18"/>
                <w:szCs w:val="20"/>
              </w:rPr>
              <w:lastRenderedPageBreak/>
              <w:t>Phase Two</w:t>
            </w:r>
          </w:p>
        </w:tc>
      </w:tr>
      <w:tr w:rsidR="00F63B50" w:rsidRPr="001068D4" w:rsidTr="000F1FE1">
        <w:tc>
          <w:tcPr>
            <w:tcW w:w="810" w:type="dxa"/>
            <w:shd w:val="clear" w:color="auto" w:fill="B6DDE8"/>
          </w:tcPr>
          <w:p w:rsidR="00F63B50" w:rsidRPr="001068D4" w:rsidRDefault="00F63B50" w:rsidP="000F1FE1">
            <w:pPr>
              <w:rPr>
                <w:rFonts w:ascii="Arial" w:hAnsi="Arial" w:cs="Arial"/>
                <w:b/>
                <w:sz w:val="18"/>
                <w:szCs w:val="20"/>
              </w:rPr>
            </w:pPr>
            <w:r w:rsidRPr="001068D4">
              <w:rPr>
                <w:rFonts w:ascii="Arial" w:hAnsi="Arial" w:cs="Arial"/>
                <w:b/>
                <w:sz w:val="18"/>
                <w:szCs w:val="20"/>
              </w:rPr>
              <w:t>Req #</w:t>
            </w:r>
          </w:p>
        </w:tc>
        <w:tc>
          <w:tcPr>
            <w:tcW w:w="8730" w:type="dxa"/>
            <w:shd w:val="clear" w:color="auto" w:fill="B6DDE8"/>
          </w:tcPr>
          <w:p w:rsidR="00F63B50" w:rsidRPr="001068D4" w:rsidRDefault="00F63B50" w:rsidP="000F1FE1">
            <w:pPr>
              <w:rPr>
                <w:rFonts w:ascii="Arial" w:hAnsi="Arial" w:cs="Arial"/>
                <w:b/>
                <w:sz w:val="18"/>
                <w:szCs w:val="20"/>
              </w:rPr>
            </w:pPr>
            <w:r w:rsidRPr="001068D4">
              <w:rPr>
                <w:rFonts w:ascii="Arial" w:hAnsi="Arial" w:cs="Arial"/>
                <w:b/>
                <w:sz w:val="18"/>
                <w:szCs w:val="20"/>
              </w:rPr>
              <w:t xml:space="preserve">Description </w:t>
            </w:r>
          </w:p>
        </w:tc>
      </w:tr>
      <w:tr w:rsidR="007F79F6" w:rsidRPr="001068D4" w:rsidTr="000F1FE1">
        <w:tc>
          <w:tcPr>
            <w:tcW w:w="810" w:type="dxa"/>
            <w:tcBorders>
              <w:bottom w:val="single" w:sz="4" w:space="0" w:color="000000"/>
            </w:tcBorders>
          </w:tcPr>
          <w:p w:rsidR="007F79F6" w:rsidRDefault="007F79F6" w:rsidP="000F1FE1">
            <w:pPr>
              <w:rPr>
                <w:rFonts w:ascii="Arial" w:hAnsi="Arial" w:cs="Arial"/>
                <w:sz w:val="18"/>
                <w:szCs w:val="20"/>
              </w:rPr>
            </w:pPr>
            <w:r>
              <w:rPr>
                <w:rFonts w:ascii="Arial" w:hAnsi="Arial" w:cs="Arial"/>
                <w:sz w:val="18"/>
                <w:szCs w:val="20"/>
              </w:rPr>
              <w:t>3.9.2</w:t>
            </w:r>
          </w:p>
        </w:tc>
        <w:tc>
          <w:tcPr>
            <w:tcW w:w="8730" w:type="dxa"/>
            <w:tcBorders>
              <w:bottom w:val="single" w:sz="4" w:space="0" w:color="000000"/>
            </w:tcBorders>
          </w:tcPr>
          <w:p w:rsidR="00D110E0" w:rsidRDefault="007F79F6">
            <w:pPr>
              <w:rPr>
                <w:rFonts w:ascii="Arial" w:hAnsi="Arial" w:cs="Arial"/>
                <w:sz w:val="18"/>
                <w:szCs w:val="20"/>
              </w:rPr>
            </w:pPr>
            <w:r>
              <w:rPr>
                <w:rFonts w:ascii="Arial" w:hAnsi="Arial" w:cs="Arial"/>
                <w:sz w:val="18"/>
                <w:szCs w:val="20"/>
              </w:rPr>
              <w:t xml:space="preserve">Customer Service </w:t>
            </w:r>
            <w:r w:rsidR="00535FA0" w:rsidRPr="00535FA0">
              <w:rPr>
                <w:rFonts w:ascii="Arial" w:hAnsi="Arial" w:cs="Arial"/>
                <w:sz w:val="18"/>
                <w:szCs w:val="20"/>
              </w:rPr>
              <w:t xml:space="preserve">Q&amp;A </w:t>
            </w:r>
            <w:r w:rsidR="00535FA0" w:rsidRPr="00535FA0">
              <w:rPr>
                <w:rFonts w:ascii="Arial" w:hAnsi="Arial" w:cs="Arial"/>
                <w:b/>
                <w:sz w:val="18"/>
                <w:szCs w:val="20"/>
              </w:rPr>
              <w:t>(3.4)</w:t>
            </w:r>
          </w:p>
          <w:p w:rsidR="00D110E0" w:rsidRDefault="00535FA0" w:rsidP="00010A0C">
            <w:pPr>
              <w:pStyle w:val="ListParagraph"/>
              <w:numPr>
                <w:ilvl w:val="0"/>
                <w:numId w:val="60"/>
              </w:numPr>
              <w:rPr>
                <w:rFonts w:ascii="Arial" w:hAnsi="Arial" w:cs="Arial"/>
                <w:sz w:val="18"/>
                <w:szCs w:val="20"/>
              </w:rPr>
            </w:pPr>
            <w:r w:rsidRPr="00535FA0">
              <w:rPr>
                <w:rFonts w:ascii="Arial" w:hAnsi="Arial" w:cs="Arial"/>
                <w:sz w:val="18"/>
                <w:szCs w:val="20"/>
              </w:rPr>
              <w:t xml:space="preserve">Moderated by </w:t>
            </w:r>
            <w:del w:id="383" w:author="jmassud" w:date="2012-05-03T11:11:00Z">
              <w:r w:rsidRPr="00535FA0" w:rsidDel="00010A0C">
                <w:rPr>
                  <w:rFonts w:ascii="Arial" w:hAnsi="Arial" w:cs="Arial"/>
                  <w:sz w:val="18"/>
                  <w:szCs w:val="20"/>
                </w:rPr>
                <w:delText>CCN team</w:delText>
              </w:r>
            </w:del>
            <w:ins w:id="384" w:author="jmassud" w:date="2012-05-03T11:11:00Z">
              <w:r w:rsidR="00010A0C">
                <w:rPr>
                  <w:rFonts w:ascii="Arial" w:hAnsi="Arial" w:cs="Arial"/>
                  <w:sz w:val="18"/>
                  <w:szCs w:val="20"/>
                </w:rPr>
                <w:t>Business (social media support team in CCN)</w:t>
              </w:r>
            </w:ins>
          </w:p>
        </w:tc>
      </w:tr>
      <w:tr w:rsidR="00E64B04" w:rsidRPr="001068D4" w:rsidTr="000F1FE1">
        <w:tc>
          <w:tcPr>
            <w:tcW w:w="810" w:type="dxa"/>
            <w:tcBorders>
              <w:bottom w:val="single" w:sz="4" w:space="0" w:color="000000"/>
            </w:tcBorders>
          </w:tcPr>
          <w:p w:rsidR="00E64B04" w:rsidRPr="001068D4" w:rsidRDefault="00105978" w:rsidP="000F1FE1">
            <w:pPr>
              <w:rPr>
                <w:rFonts w:ascii="Arial" w:hAnsi="Arial" w:cs="Arial"/>
                <w:sz w:val="18"/>
                <w:szCs w:val="20"/>
              </w:rPr>
            </w:pPr>
            <w:r>
              <w:rPr>
                <w:rFonts w:ascii="Arial" w:hAnsi="Arial" w:cs="Arial"/>
                <w:sz w:val="18"/>
                <w:szCs w:val="20"/>
              </w:rPr>
              <w:t>3.9</w:t>
            </w:r>
            <w:r w:rsidR="00E64B04">
              <w:rPr>
                <w:rFonts w:ascii="Arial" w:hAnsi="Arial" w:cs="Arial"/>
                <w:sz w:val="18"/>
                <w:szCs w:val="20"/>
              </w:rPr>
              <w:t>.</w:t>
            </w:r>
            <w:r w:rsidR="007F79F6">
              <w:rPr>
                <w:rFonts w:ascii="Arial" w:hAnsi="Arial" w:cs="Arial"/>
                <w:sz w:val="18"/>
                <w:szCs w:val="20"/>
              </w:rPr>
              <w:t>3</w:t>
            </w:r>
          </w:p>
        </w:tc>
        <w:tc>
          <w:tcPr>
            <w:tcW w:w="8730" w:type="dxa"/>
            <w:tcBorders>
              <w:bottom w:val="single" w:sz="4" w:space="0" w:color="000000"/>
            </w:tcBorders>
          </w:tcPr>
          <w:p w:rsidR="00E64B04" w:rsidRPr="00E64B04" w:rsidDel="00010A0C" w:rsidRDefault="00010A0C" w:rsidP="000F1FE1">
            <w:pPr>
              <w:rPr>
                <w:del w:id="385" w:author="jmassud" w:date="2012-05-03T11:11:00Z"/>
                <w:rFonts w:ascii="Arial" w:hAnsi="Arial" w:cs="Arial"/>
                <w:sz w:val="18"/>
                <w:szCs w:val="20"/>
              </w:rPr>
            </w:pPr>
            <w:ins w:id="386" w:author="jmassud" w:date="2012-05-03T11:11:00Z">
              <w:r>
                <w:rPr>
                  <w:rFonts w:ascii="Arial" w:hAnsi="Arial" w:cs="Arial"/>
                  <w:sz w:val="18"/>
                  <w:szCs w:val="20"/>
                </w:rPr>
                <w:t>Customer Service Help form enables user to submit a request for help privately to the business; form submission should be integrated into KANA as an email submission</w:t>
              </w:r>
              <w:r w:rsidDel="00010A0C">
                <w:rPr>
                  <w:rFonts w:ascii="Arial" w:hAnsi="Arial" w:cs="Arial"/>
                  <w:sz w:val="18"/>
                  <w:szCs w:val="20"/>
                </w:rPr>
                <w:t xml:space="preserve"> </w:t>
              </w:r>
            </w:ins>
            <w:del w:id="387" w:author="jmassud" w:date="2012-05-03T11:11:00Z">
              <w:r w:rsidR="00E64B04" w:rsidDel="00010A0C">
                <w:rPr>
                  <w:rFonts w:ascii="Arial" w:hAnsi="Arial" w:cs="Arial"/>
                  <w:sz w:val="18"/>
                  <w:szCs w:val="20"/>
                </w:rPr>
                <w:delText xml:space="preserve">Prompts for the customer to answer that do not get posted with the Q&amp;A so that the discussions can be fed directly into Kana </w:delText>
              </w:r>
            </w:del>
          </w:p>
          <w:p w:rsidR="00E64B04" w:rsidRPr="001068D4" w:rsidRDefault="00E64B04" w:rsidP="000F1FE1">
            <w:pPr>
              <w:rPr>
                <w:rFonts w:ascii="Arial" w:hAnsi="Arial" w:cs="Arial"/>
                <w:sz w:val="18"/>
                <w:szCs w:val="20"/>
              </w:rPr>
            </w:pPr>
            <w:r w:rsidRPr="00E64B04">
              <w:rPr>
                <w:rFonts w:ascii="Arial" w:hAnsi="Arial" w:cs="Arial"/>
                <w:b/>
                <w:i/>
                <w:sz w:val="18"/>
                <w:szCs w:val="20"/>
              </w:rPr>
              <w:t>Functional Requirement:</w:t>
            </w:r>
            <w:r>
              <w:rPr>
                <w:rFonts w:ascii="Arial" w:hAnsi="Arial" w:cs="Arial"/>
                <w:sz w:val="18"/>
                <w:szCs w:val="20"/>
              </w:rPr>
              <w:t xml:space="preserve"> Integration into Kana (to work with Eric in Des Moines on integration) </w:t>
            </w:r>
          </w:p>
        </w:tc>
      </w:tr>
    </w:tbl>
    <w:p w:rsidR="005651CB" w:rsidRDefault="00010A0C" w:rsidP="005651CB">
      <w:pPr>
        <w:pStyle w:val="Heading2"/>
      </w:pPr>
      <w:bookmarkStart w:id="388" w:name="_Toc323813667"/>
      <w:ins w:id="389" w:author="jmassud" w:date="2012-05-03T11:12:00Z">
        <w:r>
          <w:t xml:space="preserve">Blogging and Buying Guides </w:t>
        </w:r>
      </w:ins>
      <w:del w:id="390" w:author="jmassud" w:date="2012-05-03T11:12:00Z">
        <w:r w:rsidR="00EF6DDD" w:rsidDel="00010A0C">
          <w:delText xml:space="preserve">CMS Requirements </w:delText>
        </w:r>
      </w:del>
      <w:r w:rsidR="00EF6DDD">
        <w:t xml:space="preserve">– </w:t>
      </w:r>
      <w:r w:rsidR="005651CB">
        <w:t>P</w:t>
      </w:r>
      <w:r w:rsidR="00EF6DDD">
        <w:t>1</w:t>
      </w:r>
      <w:bookmarkEnd w:id="388"/>
      <w:r w:rsidR="007F79F6">
        <w:t xml:space="preserve">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17"/>
        <w:gridCol w:w="8730"/>
      </w:tblGrid>
      <w:tr w:rsidR="00DF291E" w:rsidRPr="001068D4" w:rsidTr="00836BFE">
        <w:tc>
          <w:tcPr>
            <w:tcW w:w="817" w:type="dxa"/>
            <w:shd w:val="clear" w:color="auto" w:fill="B6DDE8"/>
          </w:tcPr>
          <w:p w:rsidR="00DF291E" w:rsidRPr="001068D4" w:rsidRDefault="00E52AC5" w:rsidP="009426B4">
            <w:pPr>
              <w:rPr>
                <w:rFonts w:ascii="Arial" w:hAnsi="Arial" w:cs="Arial"/>
                <w:b/>
                <w:sz w:val="18"/>
                <w:szCs w:val="20"/>
              </w:rPr>
            </w:pPr>
            <w:r w:rsidRPr="001068D4">
              <w:rPr>
                <w:rFonts w:ascii="Arial" w:hAnsi="Arial" w:cs="Arial"/>
                <w:b/>
                <w:sz w:val="18"/>
                <w:szCs w:val="20"/>
              </w:rPr>
              <w:t>Req #</w:t>
            </w:r>
          </w:p>
        </w:tc>
        <w:tc>
          <w:tcPr>
            <w:tcW w:w="8730" w:type="dxa"/>
            <w:shd w:val="clear" w:color="auto" w:fill="B6DDE8"/>
          </w:tcPr>
          <w:p w:rsidR="00DF291E" w:rsidRPr="001068D4" w:rsidRDefault="00DF291E" w:rsidP="009426B4">
            <w:pPr>
              <w:rPr>
                <w:rFonts w:ascii="Arial" w:hAnsi="Arial" w:cs="Arial"/>
                <w:b/>
                <w:sz w:val="18"/>
                <w:szCs w:val="20"/>
              </w:rPr>
            </w:pPr>
            <w:r w:rsidRPr="001068D4">
              <w:rPr>
                <w:rFonts w:ascii="Arial" w:hAnsi="Arial" w:cs="Arial"/>
                <w:b/>
                <w:sz w:val="18"/>
                <w:szCs w:val="20"/>
              </w:rPr>
              <w:t xml:space="preserve">Description </w:t>
            </w:r>
          </w:p>
        </w:tc>
      </w:tr>
      <w:tr w:rsidR="00DC3C4F" w:rsidRPr="001068D4" w:rsidTr="00836BFE">
        <w:tc>
          <w:tcPr>
            <w:tcW w:w="817" w:type="dxa"/>
          </w:tcPr>
          <w:p w:rsidR="00DC3C4F" w:rsidRPr="001068D4" w:rsidRDefault="007636F7" w:rsidP="00E72E89">
            <w:pPr>
              <w:rPr>
                <w:rFonts w:ascii="Arial" w:hAnsi="Arial" w:cs="Arial"/>
                <w:sz w:val="18"/>
                <w:szCs w:val="20"/>
              </w:rPr>
            </w:pPr>
            <w:r w:rsidRPr="001068D4">
              <w:rPr>
                <w:rFonts w:ascii="Arial" w:hAnsi="Arial" w:cs="Arial"/>
                <w:sz w:val="18"/>
                <w:szCs w:val="20"/>
              </w:rPr>
              <w:t>3.</w:t>
            </w:r>
            <w:r w:rsidR="00105978">
              <w:rPr>
                <w:rFonts w:ascii="Arial" w:hAnsi="Arial" w:cs="Arial"/>
                <w:sz w:val="18"/>
                <w:szCs w:val="20"/>
              </w:rPr>
              <w:t>10</w:t>
            </w:r>
            <w:r w:rsidR="00DC3C4F" w:rsidRPr="001068D4">
              <w:rPr>
                <w:rFonts w:ascii="Arial" w:hAnsi="Arial" w:cs="Arial"/>
                <w:sz w:val="18"/>
                <w:szCs w:val="20"/>
              </w:rPr>
              <w:t>.</w:t>
            </w:r>
            <w:r w:rsidR="00836BFE">
              <w:rPr>
                <w:rFonts w:ascii="Arial" w:hAnsi="Arial" w:cs="Arial"/>
                <w:sz w:val="18"/>
                <w:szCs w:val="20"/>
              </w:rPr>
              <w:t>1</w:t>
            </w:r>
          </w:p>
        </w:tc>
        <w:tc>
          <w:tcPr>
            <w:tcW w:w="8730" w:type="dxa"/>
          </w:tcPr>
          <w:p w:rsidR="00C815F9" w:rsidRDefault="009E6B02">
            <w:pPr>
              <w:rPr>
                <w:rFonts w:ascii="Arial" w:hAnsi="Arial" w:cs="Arial"/>
                <w:sz w:val="18"/>
                <w:szCs w:val="20"/>
              </w:rPr>
            </w:pPr>
            <w:r w:rsidRPr="009E6B02">
              <w:rPr>
                <w:rFonts w:ascii="Arial" w:hAnsi="Arial" w:cs="Arial"/>
                <w:sz w:val="18"/>
                <w:szCs w:val="20"/>
              </w:rPr>
              <w:t xml:space="preserve">SHC </w:t>
            </w:r>
            <w:r w:rsidR="00836BFE">
              <w:rPr>
                <w:rFonts w:ascii="Arial" w:hAnsi="Arial" w:cs="Arial"/>
                <w:sz w:val="18"/>
                <w:szCs w:val="20"/>
              </w:rPr>
              <w:t xml:space="preserve">editorial </w:t>
            </w:r>
            <w:r w:rsidRPr="009E6B02">
              <w:rPr>
                <w:rFonts w:ascii="Arial" w:hAnsi="Arial" w:cs="Arial"/>
                <w:sz w:val="18"/>
                <w:szCs w:val="20"/>
              </w:rPr>
              <w:t xml:space="preserve">content displayed within </w:t>
            </w:r>
          </w:p>
          <w:p w:rsidR="00EF6DDD" w:rsidRDefault="00EF6DDD" w:rsidP="00077E44">
            <w:pPr>
              <w:pStyle w:val="ListParagraph"/>
              <w:numPr>
                <w:ilvl w:val="0"/>
                <w:numId w:val="34"/>
              </w:numPr>
              <w:rPr>
                <w:rFonts w:ascii="Arial" w:hAnsi="Arial" w:cs="Arial"/>
                <w:b/>
                <w:sz w:val="18"/>
                <w:szCs w:val="20"/>
              </w:rPr>
            </w:pPr>
            <w:r w:rsidRPr="00711FF0">
              <w:rPr>
                <w:rFonts w:ascii="Arial" w:hAnsi="Arial" w:cs="Arial"/>
                <w:b/>
                <w:sz w:val="18"/>
                <w:szCs w:val="20"/>
              </w:rPr>
              <w:t>Blogs</w:t>
            </w:r>
            <w:ins w:id="391" w:author="jmassud" w:date="2012-05-03T11:11:00Z">
              <w:r w:rsidR="00010A0C">
                <w:rPr>
                  <w:rFonts w:ascii="Arial" w:hAnsi="Arial" w:cs="Arial"/>
                  <w:b/>
                  <w:sz w:val="18"/>
                  <w:szCs w:val="20"/>
                </w:rPr>
                <w:t xml:space="preserve"> </w:t>
              </w:r>
            </w:ins>
          </w:p>
          <w:p w:rsidR="00C815F9" w:rsidRDefault="00711FF0">
            <w:pPr>
              <w:pStyle w:val="ListParagraph"/>
              <w:numPr>
                <w:ilvl w:val="1"/>
                <w:numId w:val="34"/>
              </w:numPr>
              <w:rPr>
                <w:rFonts w:ascii="Arial" w:hAnsi="Arial" w:cs="Arial"/>
                <w:sz w:val="18"/>
                <w:szCs w:val="20"/>
              </w:rPr>
            </w:pPr>
            <w:r>
              <w:rPr>
                <w:rFonts w:ascii="Arial" w:hAnsi="Arial" w:cs="Arial"/>
                <w:sz w:val="18"/>
                <w:szCs w:val="20"/>
              </w:rPr>
              <w:t>Interest</w:t>
            </w:r>
            <w:r w:rsidR="00836BFE">
              <w:rPr>
                <w:rFonts w:ascii="Arial" w:hAnsi="Arial" w:cs="Arial"/>
                <w:sz w:val="18"/>
                <w:szCs w:val="20"/>
              </w:rPr>
              <w:t xml:space="preserve"> Category</w:t>
            </w:r>
            <w:ins w:id="392" w:author="jmassud" w:date="2012-05-03T11:11:00Z">
              <w:r w:rsidR="00010A0C">
                <w:rPr>
                  <w:rFonts w:ascii="Arial" w:hAnsi="Arial" w:cs="Arial"/>
                  <w:sz w:val="18"/>
                  <w:szCs w:val="20"/>
                </w:rPr>
                <w:t xml:space="preserve"> </w:t>
              </w:r>
            </w:ins>
            <w:r>
              <w:rPr>
                <w:rFonts w:ascii="Arial" w:hAnsi="Arial" w:cs="Arial"/>
                <w:sz w:val="18"/>
                <w:szCs w:val="20"/>
              </w:rPr>
              <w:t xml:space="preserve">specific blog posts </w:t>
            </w:r>
          </w:p>
          <w:p w:rsidR="00C815F9" w:rsidRDefault="00836BFE">
            <w:pPr>
              <w:pStyle w:val="ListParagraph"/>
              <w:numPr>
                <w:ilvl w:val="1"/>
                <w:numId w:val="34"/>
              </w:numPr>
              <w:rPr>
                <w:rFonts w:ascii="Arial" w:hAnsi="Arial" w:cs="Arial"/>
                <w:sz w:val="18"/>
                <w:szCs w:val="20"/>
              </w:rPr>
            </w:pPr>
            <w:r>
              <w:rPr>
                <w:rFonts w:ascii="Arial" w:hAnsi="Arial" w:cs="Arial"/>
                <w:sz w:val="18"/>
              </w:rPr>
              <w:t xml:space="preserve">Ability to search by  </w:t>
            </w:r>
          </w:p>
          <w:p w:rsidR="00C815F9" w:rsidRDefault="009E6B02">
            <w:pPr>
              <w:pStyle w:val="ListParagraph"/>
              <w:numPr>
                <w:ilvl w:val="2"/>
                <w:numId w:val="34"/>
              </w:numPr>
              <w:rPr>
                <w:rFonts w:ascii="Arial" w:hAnsi="Arial" w:cs="Arial"/>
                <w:sz w:val="18"/>
                <w:szCs w:val="20"/>
              </w:rPr>
            </w:pPr>
            <w:r w:rsidRPr="009E6B02">
              <w:rPr>
                <w:rFonts w:ascii="Arial" w:hAnsi="Arial" w:cs="Arial"/>
                <w:sz w:val="18"/>
              </w:rPr>
              <w:t>Author</w:t>
            </w:r>
          </w:p>
          <w:p w:rsidR="00C815F9" w:rsidRDefault="009E6B02">
            <w:pPr>
              <w:pStyle w:val="ListParagraph"/>
              <w:numPr>
                <w:ilvl w:val="2"/>
                <w:numId w:val="34"/>
              </w:numPr>
              <w:rPr>
                <w:rFonts w:ascii="Arial" w:hAnsi="Arial" w:cs="Arial"/>
                <w:sz w:val="18"/>
                <w:szCs w:val="20"/>
              </w:rPr>
            </w:pPr>
            <w:r w:rsidRPr="009E6B02">
              <w:rPr>
                <w:rFonts w:ascii="Arial" w:hAnsi="Arial" w:cs="Arial"/>
                <w:sz w:val="18"/>
              </w:rPr>
              <w:t>Tags</w:t>
            </w:r>
          </w:p>
          <w:p w:rsidR="00EF6DDD" w:rsidRDefault="00EF6DDD" w:rsidP="00077E44">
            <w:pPr>
              <w:pStyle w:val="ListParagraph"/>
              <w:numPr>
                <w:ilvl w:val="0"/>
                <w:numId w:val="34"/>
              </w:numPr>
              <w:rPr>
                <w:rFonts w:ascii="Arial" w:hAnsi="Arial" w:cs="Arial"/>
                <w:b/>
                <w:sz w:val="18"/>
                <w:szCs w:val="20"/>
              </w:rPr>
            </w:pPr>
            <w:r w:rsidRPr="00711FF0">
              <w:rPr>
                <w:rFonts w:ascii="Arial" w:hAnsi="Arial" w:cs="Arial"/>
                <w:b/>
                <w:sz w:val="18"/>
                <w:szCs w:val="20"/>
              </w:rPr>
              <w:t>Buying Guides</w:t>
            </w:r>
          </w:p>
          <w:p w:rsidR="00711FF0" w:rsidRPr="00711FF0" w:rsidRDefault="00711FF0" w:rsidP="00077E44">
            <w:pPr>
              <w:pStyle w:val="ListParagraph"/>
              <w:numPr>
                <w:ilvl w:val="1"/>
                <w:numId w:val="34"/>
              </w:numPr>
              <w:rPr>
                <w:rFonts w:ascii="Arial" w:hAnsi="Arial" w:cs="Arial"/>
                <w:sz w:val="18"/>
                <w:szCs w:val="20"/>
              </w:rPr>
            </w:pPr>
            <w:r w:rsidRPr="00711FF0">
              <w:rPr>
                <w:rFonts w:ascii="Arial" w:hAnsi="Arial" w:cs="Arial"/>
                <w:sz w:val="18"/>
                <w:szCs w:val="20"/>
              </w:rPr>
              <w:t xml:space="preserve">Vertical specific </w:t>
            </w:r>
          </w:p>
          <w:p w:rsidR="00836BFE" w:rsidRPr="00836BFE" w:rsidRDefault="00711FF0" w:rsidP="00836BFE">
            <w:pPr>
              <w:pStyle w:val="ListParagraph"/>
              <w:numPr>
                <w:ilvl w:val="1"/>
                <w:numId w:val="34"/>
              </w:numPr>
              <w:rPr>
                <w:rFonts w:ascii="Arial" w:hAnsi="Arial" w:cs="Arial"/>
                <w:b/>
                <w:sz w:val="18"/>
                <w:szCs w:val="20"/>
              </w:rPr>
            </w:pPr>
            <w:r>
              <w:rPr>
                <w:rFonts w:ascii="Arial" w:hAnsi="Arial" w:cs="Arial"/>
                <w:sz w:val="18"/>
                <w:szCs w:val="20"/>
              </w:rPr>
              <w:t xml:space="preserve">Longer than blogs, should have different look / feel than blog (e.g. page turn) </w:t>
            </w:r>
          </w:p>
          <w:p w:rsidR="00711FF0" w:rsidRDefault="00EF6DDD" w:rsidP="00077E44">
            <w:pPr>
              <w:pStyle w:val="ListParagraph"/>
              <w:numPr>
                <w:ilvl w:val="0"/>
                <w:numId w:val="34"/>
              </w:numPr>
              <w:rPr>
                <w:rFonts w:ascii="Arial" w:hAnsi="Arial" w:cs="Arial"/>
                <w:sz w:val="18"/>
                <w:szCs w:val="20"/>
              </w:rPr>
            </w:pPr>
            <w:r>
              <w:rPr>
                <w:rFonts w:ascii="Arial" w:hAnsi="Arial" w:cs="Arial"/>
                <w:sz w:val="18"/>
                <w:szCs w:val="20"/>
              </w:rPr>
              <w:t xml:space="preserve">Store Pages </w:t>
            </w:r>
            <w:r w:rsidRPr="00711FF0">
              <w:rPr>
                <w:rFonts w:ascii="Arial" w:hAnsi="Arial" w:cs="Arial"/>
                <w:b/>
                <w:sz w:val="18"/>
                <w:szCs w:val="20"/>
              </w:rPr>
              <w:t>(Events</w:t>
            </w:r>
            <w:r w:rsidR="000D3277">
              <w:rPr>
                <w:rFonts w:ascii="Arial" w:hAnsi="Arial" w:cs="Arial"/>
                <w:b/>
                <w:sz w:val="18"/>
                <w:szCs w:val="20"/>
              </w:rPr>
              <w:t xml:space="preserve"> 3.</w:t>
            </w:r>
            <w:r w:rsidR="00C11CA1">
              <w:rPr>
                <w:rFonts w:ascii="Arial" w:hAnsi="Arial" w:cs="Arial"/>
                <w:b/>
                <w:sz w:val="18"/>
                <w:szCs w:val="20"/>
              </w:rPr>
              <w:t>15</w:t>
            </w:r>
            <w:r w:rsidR="000D3277">
              <w:rPr>
                <w:rFonts w:ascii="Arial" w:hAnsi="Arial" w:cs="Arial"/>
                <w:b/>
                <w:sz w:val="18"/>
                <w:szCs w:val="20"/>
              </w:rPr>
              <w:t>.4 / News 3.</w:t>
            </w:r>
            <w:r w:rsidR="00C11CA1">
              <w:rPr>
                <w:rFonts w:ascii="Arial" w:hAnsi="Arial" w:cs="Arial"/>
                <w:b/>
                <w:sz w:val="18"/>
                <w:szCs w:val="20"/>
              </w:rPr>
              <w:t>15</w:t>
            </w:r>
            <w:r w:rsidR="00711FF0" w:rsidRPr="00711FF0">
              <w:rPr>
                <w:rFonts w:ascii="Arial" w:hAnsi="Arial" w:cs="Arial"/>
                <w:b/>
                <w:sz w:val="18"/>
                <w:szCs w:val="20"/>
              </w:rPr>
              <w:t>.5</w:t>
            </w:r>
            <w:r w:rsidRPr="00711FF0">
              <w:rPr>
                <w:rFonts w:ascii="Arial" w:hAnsi="Arial" w:cs="Arial"/>
                <w:b/>
                <w:sz w:val="18"/>
                <w:szCs w:val="20"/>
              </w:rPr>
              <w:t>)</w:t>
            </w:r>
            <w:r>
              <w:rPr>
                <w:rFonts w:ascii="Arial" w:hAnsi="Arial" w:cs="Arial"/>
                <w:sz w:val="18"/>
                <w:szCs w:val="20"/>
              </w:rPr>
              <w:t xml:space="preserve"> </w:t>
            </w:r>
          </w:p>
          <w:p w:rsidR="00711FF0" w:rsidRPr="00711FF0" w:rsidRDefault="00711FF0" w:rsidP="00077E44">
            <w:pPr>
              <w:pStyle w:val="ListParagraph"/>
              <w:numPr>
                <w:ilvl w:val="1"/>
                <w:numId w:val="34"/>
              </w:numPr>
              <w:rPr>
                <w:rFonts w:ascii="Arial" w:hAnsi="Arial" w:cs="Arial"/>
                <w:sz w:val="18"/>
                <w:szCs w:val="20"/>
              </w:rPr>
            </w:pPr>
            <w:r>
              <w:rPr>
                <w:rFonts w:ascii="Arial" w:hAnsi="Arial" w:cs="Arial"/>
                <w:sz w:val="18"/>
                <w:szCs w:val="20"/>
              </w:rPr>
              <w:t xml:space="preserve">Microblogging </w:t>
            </w:r>
            <w:r w:rsidR="00836BFE">
              <w:rPr>
                <w:rFonts w:ascii="Arial" w:hAnsi="Arial" w:cs="Arial"/>
                <w:sz w:val="18"/>
                <w:szCs w:val="20"/>
              </w:rPr>
              <w:t>on Store pages for events/news</w:t>
            </w:r>
          </w:p>
        </w:tc>
      </w:tr>
      <w:tr w:rsidR="005005DE" w:rsidRPr="001068D4" w:rsidTr="00836BFE">
        <w:tc>
          <w:tcPr>
            <w:tcW w:w="9547" w:type="dxa"/>
            <w:gridSpan w:val="2"/>
            <w:shd w:val="clear" w:color="auto" w:fill="B6DDE8" w:themeFill="accent5" w:themeFillTint="66"/>
          </w:tcPr>
          <w:p w:rsidR="005005DE" w:rsidRPr="001068D4" w:rsidRDefault="00D32F61" w:rsidP="005005DE">
            <w:pPr>
              <w:rPr>
                <w:rFonts w:ascii="Arial" w:hAnsi="Arial" w:cs="Arial"/>
                <w:b/>
                <w:sz w:val="18"/>
                <w:szCs w:val="20"/>
              </w:rPr>
            </w:pPr>
            <w:del w:id="393" w:author="jmassud" w:date="2012-05-03T11:13:00Z">
              <w:r w:rsidDel="00010A0C">
                <w:rPr>
                  <w:rFonts w:ascii="Arial" w:hAnsi="Arial" w:cs="Arial"/>
                  <w:b/>
                  <w:sz w:val="18"/>
                  <w:szCs w:val="20"/>
                </w:rPr>
                <w:delText xml:space="preserve">Future Planned Enhancement </w:delText>
              </w:r>
            </w:del>
          </w:p>
        </w:tc>
      </w:tr>
      <w:tr w:rsidR="005005DE" w:rsidRPr="001068D4" w:rsidTr="00836BFE">
        <w:tc>
          <w:tcPr>
            <w:tcW w:w="817" w:type="dxa"/>
            <w:shd w:val="clear" w:color="auto" w:fill="B6DDE8"/>
          </w:tcPr>
          <w:p w:rsidR="005005DE" w:rsidRPr="001068D4" w:rsidRDefault="005005DE" w:rsidP="005005DE">
            <w:pPr>
              <w:rPr>
                <w:rFonts w:ascii="Arial" w:hAnsi="Arial" w:cs="Arial"/>
                <w:b/>
                <w:sz w:val="18"/>
                <w:szCs w:val="20"/>
              </w:rPr>
            </w:pPr>
            <w:del w:id="394" w:author="jmassud" w:date="2012-05-03T11:13:00Z">
              <w:r w:rsidRPr="001068D4" w:rsidDel="00010A0C">
                <w:rPr>
                  <w:rFonts w:ascii="Arial" w:hAnsi="Arial" w:cs="Arial"/>
                  <w:b/>
                  <w:sz w:val="18"/>
                  <w:szCs w:val="20"/>
                </w:rPr>
                <w:delText>Req #</w:delText>
              </w:r>
            </w:del>
          </w:p>
        </w:tc>
        <w:tc>
          <w:tcPr>
            <w:tcW w:w="8730" w:type="dxa"/>
            <w:shd w:val="clear" w:color="auto" w:fill="B6DDE8"/>
          </w:tcPr>
          <w:p w:rsidR="005005DE" w:rsidRPr="001068D4" w:rsidRDefault="005005DE" w:rsidP="005005DE">
            <w:pPr>
              <w:rPr>
                <w:rFonts w:ascii="Arial" w:hAnsi="Arial" w:cs="Arial"/>
                <w:b/>
                <w:sz w:val="18"/>
                <w:szCs w:val="20"/>
              </w:rPr>
            </w:pPr>
            <w:del w:id="395" w:author="jmassud" w:date="2012-05-03T11:13:00Z">
              <w:r w:rsidRPr="001068D4" w:rsidDel="00010A0C">
                <w:rPr>
                  <w:rFonts w:ascii="Arial" w:hAnsi="Arial" w:cs="Arial"/>
                  <w:b/>
                  <w:sz w:val="18"/>
                  <w:szCs w:val="20"/>
                </w:rPr>
                <w:delText xml:space="preserve">Description </w:delText>
              </w:r>
            </w:del>
          </w:p>
        </w:tc>
      </w:tr>
      <w:tr w:rsidR="005005DE" w:rsidRPr="001068D4" w:rsidTr="00836BFE">
        <w:tc>
          <w:tcPr>
            <w:tcW w:w="817" w:type="dxa"/>
            <w:tcBorders>
              <w:bottom w:val="single" w:sz="4" w:space="0" w:color="000000"/>
            </w:tcBorders>
          </w:tcPr>
          <w:p w:rsidR="005005DE" w:rsidRPr="001068D4" w:rsidRDefault="00105978" w:rsidP="00836BFE">
            <w:pPr>
              <w:rPr>
                <w:rFonts w:ascii="Arial" w:hAnsi="Arial" w:cs="Arial"/>
                <w:sz w:val="18"/>
                <w:szCs w:val="20"/>
              </w:rPr>
            </w:pPr>
            <w:del w:id="396" w:author="jmassud" w:date="2012-05-03T11:13:00Z">
              <w:r w:rsidDel="00010A0C">
                <w:rPr>
                  <w:rFonts w:ascii="Arial" w:hAnsi="Arial" w:cs="Arial"/>
                  <w:sz w:val="18"/>
                  <w:szCs w:val="20"/>
                </w:rPr>
                <w:lastRenderedPageBreak/>
                <w:delText>3.10</w:delText>
              </w:r>
              <w:r w:rsidR="00B941FF" w:rsidDel="00010A0C">
                <w:rPr>
                  <w:rFonts w:ascii="Arial" w:hAnsi="Arial" w:cs="Arial"/>
                  <w:sz w:val="18"/>
                  <w:szCs w:val="20"/>
                </w:rPr>
                <w:delText>.</w:delText>
              </w:r>
              <w:r w:rsidR="00836BFE" w:rsidDel="00010A0C">
                <w:rPr>
                  <w:rFonts w:ascii="Arial" w:hAnsi="Arial" w:cs="Arial"/>
                  <w:sz w:val="18"/>
                  <w:szCs w:val="20"/>
                </w:rPr>
                <w:delText>2</w:delText>
              </w:r>
            </w:del>
          </w:p>
        </w:tc>
        <w:tc>
          <w:tcPr>
            <w:tcW w:w="8730" w:type="dxa"/>
            <w:tcBorders>
              <w:bottom w:val="single" w:sz="4" w:space="0" w:color="000000"/>
            </w:tcBorders>
          </w:tcPr>
          <w:p w:rsidR="005005DE" w:rsidDel="00010A0C" w:rsidRDefault="00B941FF" w:rsidP="000D5EE0">
            <w:pPr>
              <w:rPr>
                <w:del w:id="397" w:author="jmassud" w:date="2012-05-03T11:13:00Z"/>
                <w:rFonts w:ascii="Arial" w:hAnsi="Arial" w:cs="Arial"/>
                <w:sz w:val="18"/>
                <w:szCs w:val="20"/>
              </w:rPr>
            </w:pPr>
            <w:commentRangeStart w:id="398"/>
            <w:del w:id="399" w:author="jmassud" w:date="2012-05-03T11:13:00Z">
              <w:r w:rsidDel="00010A0C">
                <w:rPr>
                  <w:rFonts w:ascii="Arial" w:hAnsi="Arial" w:cs="Arial"/>
                  <w:sz w:val="18"/>
                  <w:szCs w:val="20"/>
                </w:rPr>
                <w:delText>Live TV channel and Video Hub (e.g. UStream)</w:delText>
              </w:r>
            </w:del>
          </w:p>
          <w:p w:rsidR="00B941FF" w:rsidRPr="00B941FF" w:rsidDel="00010A0C" w:rsidRDefault="00B941FF" w:rsidP="00077E44">
            <w:pPr>
              <w:pStyle w:val="ListParagraph"/>
              <w:numPr>
                <w:ilvl w:val="0"/>
                <w:numId w:val="45"/>
              </w:numPr>
              <w:rPr>
                <w:del w:id="400" w:author="jmassud" w:date="2012-05-03T11:13:00Z"/>
                <w:rFonts w:ascii="Arial" w:hAnsi="Arial" w:cs="Arial"/>
                <w:sz w:val="18"/>
                <w:szCs w:val="20"/>
              </w:rPr>
            </w:pPr>
            <w:del w:id="401" w:author="jmassud" w:date="2012-05-03T11:13:00Z">
              <w:r w:rsidRPr="00B941FF" w:rsidDel="00010A0C">
                <w:rPr>
                  <w:rFonts w:ascii="Arial" w:hAnsi="Arial" w:cs="Arial"/>
                  <w:sz w:val="18"/>
                  <w:szCs w:val="20"/>
                </w:rPr>
                <w:delText xml:space="preserve">Dedicated landing page for  Live TV channel for streaming various events. </w:delText>
              </w:r>
            </w:del>
          </w:p>
          <w:p w:rsidR="00B941FF" w:rsidRPr="00B941FF" w:rsidDel="00010A0C" w:rsidRDefault="00B941FF" w:rsidP="00077E44">
            <w:pPr>
              <w:pStyle w:val="ListParagraph"/>
              <w:numPr>
                <w:ilvl w:val="1"/>
                <w:numId w:val="45"/>
              </w:numPr>
              <w:rPr>
                <w:del w:id="402" w:author="jmassud" w:date="2012-05-03T11:13:00Z"/>
                <w:rFonts w:ascii="Arial" w:hAnsi="Arial" w:cs="Arial"/>
                <w:sz w:val="18"/>
                <w:szCs w:val="20"/>
              </w:rPr>
            </w:pPr>
            <w:del w:id="403" w:author="jmassud" w:date="2012-05-03T11:13:00Z">
              <w:r w:rsidRPr="00B941FF" w:rsidDel="00010A0C">
                <w:rPr>
                  <w:rFonts w:ascii="Arial" w:hAnsi="Arial" w:cs="Arial"/>
                  <w:sz w:val="18"/>
                  <w:szCs w:val="20"/>
                </w:rPr>
                <w:delText xml:space="preserve">Live chat during streaming. </w:delText>
              </w:r>
            </w:del>
          </w:p>
          <w:p w:rsidR="00B941FF" w:rsidRPr="00B941FF" w:rsidRDefault="00B941FF" w:rsidP="00077E44">
            <w:pPr>
              <w:pStyle w:val="ListParagraph"/>
              <w:numPr>
                <w:ilvl w:val="0"/>
                <w:numId w:val="45"/>
              </w:numPr>
              <w:rPr>
                <w:rFonts w:ascii="Arial" w:hAnsi="Arial" w:cs="Arial"/>
                <w:sz w:val="18"/>
                <w:szCs w:val="20"/>
              </w:rPr>
            </w:pPr>
            <w:del w:id="404" w:author="jmassud" w:date="2012-05-03T11:13:00Z">
              <w:r w:rsidRPr="00B941FF" w:rsidDel="00010A0C">
                <w:rPr>
                  <w:rFonts w:ascii="Arial" w:hAnsi="Arial" w:cs="Arial"/>
                  <w:sz w:val="18"/>
                  <w:szCs w:val="20"/>
                </w:rPr>
                <w:delText>Archives of previous shows/videos that is easily accessible for our members.</w:delText>
              </w:r>
              <w:commentRangeEnd w:id="398"/>
              <w:r w:rsidR="00654D12" w:rsidDel="00010A0C">
                <w:rPr>
                  <w:rStyle w:val="CommentReference"/>
                </w:rPr>
                <w:commentReference w:id="398"/>
              </w:r>
            </w:del>
          </w:p>
        </w:tc>
      </w:tr>
    </w:tbl>
    <w:p w:rsidR="00BA5B1D" w:rsidRDefault="000F1FE1" w:rsidP="00FC67F3">
      <w:pPr>
        <w:pStyle w:val="Heading2"/>
      </w:pPr>
      <w:bookmarkStart w:id="405" w:name="_Toc323813668"/>
      <w:del w:id="406" w:author="jmassud" w:date="2012-05-03T11:13:00Z">
        <w:r w:rsidDel="00010A0C">
          <w:delText xml:space="preserve">Interest </w:delText>
        </w:r>
      </w:del>
      <w:ins w:id="407" w:author="jmassud" w:date="2012-05-03T11:13:00Z">
        <w:r w:rsidR="00010A0C">
          <w:t xml:space="preserve">Category </w:t>
        </w:r>
      </w:ins>
      <w:r w:rsidR="00654D12">
        <w:t xml:space="preserve">Page </w:t>
      </w:r>
      <w:r>
        <w:t>Requirements</w:t>
      </w:r>
      <w:r w:rsidR="00711FF0">
        <w:t xml:space="preserve"> – </w:t>
      </w:r>
      <w:r w:rsidR="00C92745">
        <w:t>P</w:t>
      </w:r>
      <w:r w:rsidR="00C815F9">
        <w:t>1</w:t>
      </w:r>
      <w:bookmarkEnd w:id="405"/>
    </w:p>
    <w:tbl>
      <w:tblPr>
        <w:tblW w:w="95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810"/>
        <w:gridCol w:w="8730"/>
      </w:tblGrid>
      <w:tr w:rsidR="004944FD" w:rsidRPr="001068D4" w:rsidTr="004944FD">
        <w:tc>
          <w:tcPr>
            <w:tcW w:w="9540" w:type="dxa"/>
            <w:gridSpan w:val="2"/>
            <w:shd w:val="clear" w:color="auto" w:fill="B6DDE8" w:themeFill="accent5" w:themeFillTint="66"/>
          </w:tcPr>
          <w:p w:rsidR="004944FD" w:rsidRPr="001068D4" w:rsidRDefault="004944FD" w:rsidP="00C815F9">
            <w:pPr>
              <w:rPr>
                <w:rFonts w:ascii="Arial" w:hAnsi="Arial" w:cs="Arial"/>
                <w:b/>
                <w:sz w:val="18"/>
                <w:szCs w:val="20"/>
              </w:rPr>
            </w:pPr>
            <w:r w:rsidRPr="001068D4">
              <w:rPr>
                <w:rFonts w:ascii="Arial" w:hAnsi="Arial" w:cs="Arial"/>
                <w:b/>
                <w:sz w:val="18"/>
                <w:szCs w:val="20"/>
              </w:rPr>
              <w:t>Phase Two</w:t>
            </w:r>
          </w:p>
        </w:tc>
      </w:tr>
      <w:tr w:rsidR="00DF291E" w:rsidRPr="001068D4" w:rsidTr="004944FD">
        <w:tc>
          <w:tcPr>
            <w:tcW w:w="810" w:type="dxa"/>
            <w:shd w:val="clear" w:color="auto" w:fill="B6DDE8"/>
          </w:tcPr>
          <w:p w:rsidR="00DF291E" w:rsidRPr="001068D4" w:rsidRDefault="00E52AC5" w:rsidP="009426B4">
            <w:pPr>
              <w:rPr>
                <w:rFonts w:ascii="Arial" w:hAnsi="Arial" w:cs="Arial"/>
                <w:b/>
                <w:sz w:val="18"/>
                <w:szCs w:val="20"/>
              </w:rPr>
            </w:pPr>
            <w:r w:rsidRPr="001068D4">
              <w:rPr>
                <w:rFonts w:ascii="Arial" w:hAnsi="Arial" w:cs="Arial"/>
                <w:b/>
                <w:sz w:val="18"/>
                <w:szCs w:val="20"/>
              </w:rPr>
              <w:t>Req #</w:t>
            </w:r>
          </w:p>
        </w:tc>
        <w:tc>
          <w:tcPr>
            <w:tcW w:w="8730" w:type="dxa"/>
            <w:shd w:val="clear" w:color="auto" w:fill="B6DDE8"/>
          </w:tcPr>
          <w:p w:rsidR="00DF291E" w:rsidRPr="001068D4" w:rsidRDefault="00DF291E" w:rsidP="009426B4">
            <w:pPr>
              <w:rPr>
                <w:rFonts w:ascii="Arial" w:hAnsi="Arial" w:cs="Arial"/>
                <w:b/>
                <w:sz w:val="18"/>
                <w:szCs w:val="20"/>
              </w:rPr>
            </w:pPr>
            <w:r w:rsidRPr="001068D4">
              <w:rPr>
                <w:rFonts w:ascii="Arial" w:hAnsi="Arial" w:cs="Arial"/>
                <w:b/>
                <w:sz w:val="18"/>
                <w:szCs w:val="20"/>
              </w:rPr>
              <w:t xml:space="preserve">Description </w:t>
            </w:r>
          </w:p>
        </w:tc>
      </w:tr>
      <w:tr w:rsidR="00BA5B1D" w:rsidRPr="001068D4" w:rsidTr="004944FD">
        <w:tc>
          <w:tcPr>
            <w:tcW w:w="810" w:type="dxa"/>
          </w:tcPr>
          <w:p w:rsidR="00BA5B1D" w:rsidRPr="001068D4" w:rsidRDefault="007636F7" w:rsidP="00DF291E">
            <w:pPr>
              <w:rPr>
                <w:rFonts w:ascii="Arial" w:hAnsi="Arial" w:cs="Arial"/>
                <w:sz w:val="18"/>
                <w:szCs w:val="20"/>
              </w:rPr>
            </w:pPr>
            <w:r w:rsidRPr="001068D4">
              <w:rPr>
                <w:rFonts w:ascii="Arial" w:hAnsi="Arial" w:cs="Arial"/>
                <w:sz w:val="18"/>
                <w:szCs w:val="20"/>
              </w:rPr>
              <w:t>3.</w:t>
            </w:r>
            <w:r w:rsidR="00105978">
              <w:rPr>
                <w:rFonts w:ascii="Arial" w:hAnsi="Arial" w:cs="Arial"/>
                <w:sz w:val="18"/>
                <w:szCs w:val="20"/>
              </w:rPr>
              <w:t>11</w:t>
            </w:r>
            <w:r w:rsidR="00BA5B1D" w:rsidRPr="001068D4">
              <w:rPr>
                <w:rFonts w:ascii="Arial" w:hAnsi="Arial" w:cs="Arial"/>
                <w:sz w:val="18"/>
                <w:szCs w:val="20"/>
              </w:rPr>
              <w:t>.1</w:t>
            </w:r>
          </w:p>
        </w:tc>
        <w:tc>
          <w:tcPr>
            <w:tcW w:w="8730" w:type="dxa"/>
          </w:tcPr>
          <w:p w:rsidR="00BA5B1D" w:rsidRDefault="000F1FE1" w:rsidP="000F1FE1">
            <w:pPr>
              <w:tabs>
                <w:tab w:val="left" w:pos="2805"/>
              </w:tabs>
              <w:rPr>
                <w:rFonts w:ascii="Arial" w:hAnsi="Arial" w:cs="Arial"/>
                <w:sz w:val="18"/>
                <w:szCs w:val="20"/>
              </w:rPr>
            </w:pPr>
            <w:r>
              <w:rPr>
                <w:rFonts w:ascii="Arial" w:hAnsi="Arial" w:cs="Arial"/>
                <w:sz w:val="18"/>
                <w:szCs w:val="20"/>
              </w:rPr>
              <w:t xml:space="preserve">Template based </w:t>
            </w:r>
            <w:r>
              <w:rPr>
                <w:rFonts w:ascii="Arial" w:hAnsi="Arial" w:cs="Arial"/>
                <w:sz w:val="18"/>
                <w:szCs w:val="20"/>
              </w:rPr>
              <w:tab/>
            </w:r>
          </w:p>
          <w:p w:rsidR="000F1FE1" w:rsidRDefault="000F1FE1" w:rsidP="00077E44">
            <w:pPr>
              <w:pStyle w:val="ListParagraph"/>
              <w:numPr>
                <w:ilvl w:val="0"/>
                <w:numId w:val="38"/>
              </w:numPr>
              <w:rPr>
                <w:rFonts w:ascii="Arial" w:hAnsi="Arial" w:cs="Arial"/>
                <w:sz w:val="18"/>
                <w:szCs w:val="20"/>
              </w:rPr>
            </w:pPr>
            <w:r>
              <w:rPr>
                <w:rFonts w:ascii="Arial" w:hAnsi="Arial" w:cs="Arial"/>
                <w:sz w:val="18"/>
                <w:szCs w:val="20"/>
              </w:rPr>
              <w:t xml:space="preserve">Plug and play features to create new </w:t>
            </w:r>
            <w:del w:id="408" w:author="jmassud" w:date="2012-05-03T11:16:00Z">
              <w:r w:rsidDel="00584011">
                <w:rPr>
                  <w:rFonts w:ascii="Arial" w:hAnsi="Arial" w:cs="Arial"/>
                  <w:sz w:val="18"/>
                  <w:szCs w:val="20"/>
                </w:rPr>
                <w:delText xml:space="preserve">interest </w:delText>
              </w:r>
            </w:del>
            <w:ins w:id="409" w:author="jmassud" w:date="2012-05-03T11:16:00Z">
              <w:r w:rsidR="00584011">
                <w:rPr>
                  <w:rFonts w:ascii="Arial" w:hAnsi="Arial" w:cs="Arial"/>
                  <w:sz w:val="18"/>
                  <w:szCs w:val="20"/>
                </w:rPr>
                <w:t xml:space="preserve">category </w:t>
              </w:r>
            </w:ins>
            <w:r w:rsidR="00654D12">
              <w:rPr>
                <w:rFonts w:ascii="Arial" w:hAnsi="Arial" w:cs="Arial"/>
                <w:sz w:val="18"/>
                <w:szCs w:val="20"/>
              </w:rPr>
              <w:t xml:space="preserve">page </w:t>
            </w:r>
            <w:r>
              <w:rPr>
                <w:rFonts w:ascii="Arial" w:hAnsi="Arial" w:cs="Arial"/>
                <w:sz w:val="18"/>
                <w:szCs w:val="20"/>
              </w:rPr>
              <w:t>on the fly through admin tool</w:t>
            </w:r>
          </w:p>
          <w:p w:rsidR="000F1FE1" w:rsidRDefault="000F1FE1" w:rsidP="0051761F">
            <w:pPr>
              <w:pStyle w:val="ListParagraph"/>
              <w:numPr>
                <w:ilvl w:val="1"/>
                <w:numId w:val="38"/>
              </w:numPr>
              <w:rPr>
                <w:rFonts w:ascii="Arial" w:hAnsi="Arial" w:cs="Arial"/>
                <w:sz w:val="18"/>
                <w:szCs w:val="20"/>
              </w:rPr>
            </w:pPr>
            <w:r>
              <w:rPr>
                <w:rFonts w:ascii="Arial" w:hAnsi="Arial" w:cs="Arial"/>
                <w:sz w:val="18"/>
                <w:szCs w:val="20"/>
              </w:rPr>
              <w:t>Blog</w:t>
            </w:r>
            <w:r w:rsidR="00D31509">
              <w:rPr>
                <w:rFonts w:ascii="Arial" w:hAnsi="Arial" w:cs="Arial"/>
                <w:sz w:val="18"/>
                <w:szCs w:val="20"/>
              </w:rPr>
              <w:t xml:space="preserve"> </w:t>
            </w:r>
            <w:r w:rsidR="00D31509" w:rsidRPr="00D31509">
              <w:rPr>
                <w:rFonts w:ascii="Arial" w:hAnsi="Arial" w:cs="Arial"/>
                <w:b/>
                <w:sz w:val="18"/>
                <w:szCs w:val="20"/>
              </w:rPr>
              <w:t>(3.</w:t>
            </w:r>
            <w:ins w:id="410" w:author="jmassud" w:date="2012-05-03T11:17:00Z">
              <w:r w:rsidR="00584011">
                <w:rPr>
                  <w:rFonts w:ascii="Arial" w:hAnsi="Arial" w:cs="Arial"/>
                  <w:b/>
                  <w:sz w:val="18"/>
                  <w:szCs w:val="20"/>
                </w:rPr>
                <w:t>10</w:t>
              </w:r>
            </w:ins>
            <w:del w:id="411" w:author="jmassud" w:date="2012-05-03T11:17:00Z">
              <w:r w:rsidR="00D31509" w:rsidRPr="00D31509" w:rsidDel="00584011">
                <w:rPr>
                  <w:rFonts w:ascii="Arial" w:hAnsi="Arial" w:cs="Arial"/>
                  <w:b/>
                  <w:sz w:val="18"/>
                  <w:szCs w:val="20"/>
                </w:rPr>
                <w:delText>9</w:delText>
              </w:r>
            </w:del>
            <w:r w:rsidR="00D31509" w:rsidRPr="00D31509">
              <w:rPr>
                <w:rFonts w:ascii="Arial" w:hAnsi="Arial" w:cs="Arial"/>
                <w:b/>
                <w:sz w:val="18"/>
                <w:szCs w:val="20"/>
              </w:rPr>
              <w:t>)</w:t>
            </w:r>
          </w:p>
          <w:p w:rsidR="004A48D6" w:rsidRPr="00D31509" w:rsidRDefault="004A48D6" w:rsidP="0051761F">
            <w:pPr>
              <w:pStyle w:val="ListParagraph"/>
              <w:numPr>
                <w:ilvl w:val="1"/>
                <w:numId w:val="38"/>
              </w:numPr>
              <w:rPr>
                <w:rFonts w:ascii="Arial" w:hAnsi="Arial" w:cs="Arial"/>
                <w:sz w:val="18"/>
                <w:szCs w:val="20"/>
              </w:rPr>
            </w:pPr>
            <w:r>
              <w:rPr>
                <w:rFonts w:ascii="Arial" w:hAnsi="Arial" w:cs="Arial"/>
                <w:sz w:val="18"/>
                <w:szCs w:val="20"/>
              </w:rPr>
              <w:t>Buying Guides</w:t>
            </w:r>
            <w:r w:rsidR="00D31509">
              <w:rPr>
                <w:rFonts w:ascii="Arial" w:hAnsi="Arial" w:cs="Arial"/>
                <w:sz w:val="18"/>
                <w:szCs w:val="20"/>
              </w:rPr>
              <w:t xml:space="preserve"> </w:t>
            </w:r>
            <w:del w:id="412" w:author="jmassud" w:date="2012-05-03T11:17:00Z">
              <w:r w:rsidR="00D31509" w:rsidDel="00584011">
                <w:rPr>
                  <w:rFonts w:ascii="Arial" w:hAnsi="Arial" w:cs="Arial"/>
                  <w:sz w:val="18"/>
                  <w:szCs w:val="20"/>
                </w:rPr>
                <w:delText>Blog</w:delText>
              </w:r>
            </w:del>
            <w:r w:rsidR="00D31509">
              <w:rPr>
                <w:rFonts w:ascii="Arial" w:hAnsi="Arial" w:cs="Arial"/>
                <w:sz w:val="18"/>
                <w:szCs w:val="20"/>
              </w:rPr>
              <w:t xml:space="preserve"> </w:t>
            </w:r>
            <w:r w:rsidR="00D31509" w:rsidRPr="00D31509">
              <w:rPr>
                <w:rFonts w:ascii="Arial" w:hAnsi="Arial" w:cs="Arial"/>
                <w:b/>
                <w:sz w:val="18"/>
                <w:szCs w:val="20"/>
              </w:rPr>
              <w:t>(3.</w:t>
            </w:r>
            <w:ins w:id="413" w:author="jmassud" w:date="2012-05-03T11:17:00Z">
              <w:r w:rsidR="00584011">
                <w:rPr>
                  <w:rFonts w:ascii="Arial" w:hAnsi="Arial" w:cs="Arial"/>
                  <w:b/>
                  <w:sz w:val="18"/>
                  <w:szCs w:val="20"/>
                </w:rPr>
                <w:t>10</w:t>
              </w:r>
            </w:ins>
            <w:del w:id="414" w:author="jmassud" w:date="2012-05-03T11:17:00Z">
              <w:r w:rsidR="00D31509" w:rsidRPr="00D31509" w:rsidDel="00584011">
                <w:rPr>
                  <w:rFonts w:ascii="Arial" w:hAnsi="Arial" w:cs="Arial"/>
                  <w:b/>
                  <w:sz w:val="18"/>
                  <w:szCs w:val="20"/>
                </w:rPr>
                <w:delText>9</w:delText>
              </w:r>
            </w:del>
            <w:r w:rsidR="00D31509" w:rsidRPr="00D31509">
              <w:rPr>
                <w:rFonts w:ascii="Arial" w:hAnsi="Arial" w:cs="Arial"/>
                <w:b/>
                <w:sz w:val="18"/>
                <w:szCs w:val="20"/>
              </w:rPr>
              <w:t>)</w:t>
            </w:r>
          </w:p>
          <w:p w:rsidR="000F1FE1" w:rsidRDefault="000F1FE1" w:rsidP="0051761F">
            <w:pPr>
              <w:pStyle w:val="ListParagraph"/>
              <w:numPr>
                <w:ilvl w:val="1"/>
                <w:numId w:val="38"/>
              </w:numPr>
              <w:rPr>
                <w:rFonts w:ascii="Arial" w:hAnsi="Arial" w:cs="Arial"/>
                <w:sz w:val="18"/>
                <w:szCs w:val="20"/>
              </w:rPr>
            </w:pPr>
            <w:r>
              <w:rPr>
                <w:rFonts w:ascii="Arial" w:hAnsi="Arial" w:cs="Arial"/>
                <w:sz w:val="18"/>
                <w:szCs w:val="20"/>
              </w:rPr>
              <w:t>Q&amp;A</w:t>
            </w:r>
            <w:r w:rsidR="00D31509">
              <w:rPr>
                <w:rFonts w:ascii="Arial" w:hAnsi="Arial" w:cs="Arial"/>
                <w:sz w:val="18"/>
                <w:szCs w:val="20"/>
              </w:rPr>
              <w:t xml:space="preserve"> </w:t>
            </w:r>
            <w:r w:rsidR="00D31509" w:rsidRPr="00D31509">
              <w:rPr>
                <w:rFonts w:ascii="Arial" w:hAnsi="Arial" w:cs="Arial"/>
                <w:b/>
                <w:sz w:val="18"/>
                <w:szCs w:val="20"/>
              </w:rPr>
              <w:t>(3.4)</w:t>
            </w:r>
          </w:p>
          <w:p w:rsidR="000F1FE1" w:rsidRDefault="000F1FE1" w:rsidP="0051761F">
            <w:pPr>
              <w:pStyle w:val="ListParagraph"/>
              <w:numPr>
                <w:ilvl w:val="1"/>
                <w:numId w:val="38"/>
              </w:numPr>
              <w:rPr>
                <w:rFonts w:ascii="Arial" w:hAnsi="Arial" w:cs="Arial"/>
                <w:sz w:val="18"/>
                <w:szCs w:val="20"/>
              </w:rPr>
            </w:pPr>
            <w:r>
              <w:rPr>
                <w:rFonts w:ascii="Arial" w:hAnsi="Arial" w:cs="Arial"/>
                <w:sz w:val="18"/>
                <w:szCs w:val="20"/>
              </w:rPr>
              <w:t xml:space="preserve">Polls </w:t>
            </w:r>
            <w:r w:rsidR="004A48D6">
              <w:rPr>
                <w:rFonts w:ascii="Arial" w:hAnsi="Arial" w:cs="Arial"/>
                <w:sz w:val="18"/>
                <w:szCs w:val="20"/>
              </w:rPr>
              <w:t>(P2)</w:t>
            </w:r>
          </w:p>
          <w:p w:rsidR="005005DE" w:rsidDel="00584011" w:rsidRDefault="005005DE" w:rsidP="0051761F">
            <w:pPr>
              <w:pStyle w:val="ListParagraph"/>
              <w:numPr>
                <w:ilvl w:val="1"/>
                <w:numId w:val="38"/>
              </w:numPr>
              <w:rPr>
                <w:del w:id="415" w:author="jmassud" w:date="2012-05-03T11:17:00Z"/>
                <w:rFonts w:ascii="Arial" w:hAnsi="Arial" w:cs="Arial"/>
                <w:sz w:val="18"/>
                <w:szCs w:val="20"/>
              </w:rPr>
            </w:pPr>
            <w:del w:id="416" w:author="jmassud" w:date="2012-05-03T11:17:00Z">
              <w:r w:rsidDel="00584011">
                <w:rPr>
                  <w:rFonts w:ascii="Arial" w:hAnsi="Arial" w:cs="Arial"/>
                  <w:sz w:val="18"/>
                  <w:szCs w:val="20"/>
                </w:rPr>
                <w:delText xml:space="preserve">Ideas (P2) </w:delText>
              </w:r>
            </w:del>
          </w:p>
          <w:p w:rsidR="000F1FE1" w:rsidRDefault="000F1FE1" w:rsidP="0051761F">
            <w:pPr>
              <w:pStyle w:val="ListParagraph"/>
              <w:numPr>
                <w:ilvl w:val="1"/>
                <w:numId w:val="38"/>
              </w:numPr>
              <w:rPr>
                <w:rFonts w:ascii="Arial" w:hAnsi="Arial" w:cs="Arial"/>
                <w:sz w:val="18"/>
                <w:szCs w:val="20"/>
              </w:rPr>
            </w:pPr>
            <w:r>
              <w:rPr>
                <w:rFonts w:ascii="Arial" w:hAnsi="Arial" w:cs="Arial"/>
                <w:sz w:val="18"/>
                <w:szCs w:val="20"/>
              </w:rPr>
              <w:t>Video</w:t>
            </w:r>
            <w:r w:rsidR="004A48D6">
              <w:rPr>
                <w:rFonts w:ascii="Arial" w:hAnsi="Arial" w:cs="Arial"/>
                <w:sz w:val="18"/>
                <w:szCs w:val="20"/>
              </w:rPr>
              <w:t xml:space="preserve"> (</w:t>
            </w:r>
            <w:ins w:id="417" w:author="jmassud" w:date="2012-05-03T11:17:00Z">
              <w:r w:rsidR="00584011">
                <w:rPr>
                  <w:rFonts w:ascii="Arial" w:hAnsi="Arial" w:cs="Arial"/>
                  <w:sz w:val="18"/>
                  <w:szCs w:val="20"/>
                </w:rPr>
                <w:t>drop</w:t>
              </w:r>
            </w:ins>
            <w:ins w:id="418" w:author="jmassud" w:date="2012-05-03T11:18:00Z">
              <w:r w:rsidR="00584011">
                <w:rPr>
                  <w:rFonts w:ascii="Arial" w:hAnsi="Arial" w:cs="Arial"/>
                  <w:sz w:val="18"/>
                  <w:szCs w:val="20"/>
                </w:rPr>
                <w:t xml:space="preserve"> </w:t>
              </w:r>
            </w:ins>
            <w:ins w:id="419" w:author="jmassud" w:date="2012-05-03T11:17:00Z">
              <w:r w:rsidR="00584011">
                <w:rPr>
                  <w:rFonts w:ascii="Arial" w:hAnsi="Arial" w:cs="Arial"/>
                  <w:sz w:val="18"/>
                  <w:szCs w:val="20"/>
                </w:rPr>
                <w:t>zones)</w:t>
              </w:r>
            </w:ins>
            <w:del w:id="420" w:author="jmassud" w:date="2012-05-03T11:17:00Z">
              <w:r w:rsidR="004A48D6" w:rsidDel="00584011">
                <w:rPr>
                  <w:rFonts w:ascii="Arial" w:hAnsi="Arial" w:cs="Arial"/>
                  <w:sz w:val="18"/>
                  <w:szCs w:val="20"/>
                </w:rPr>
                <w:delText>P2)</w:delText>
              </w:r>
            </w:del>
          </w:p>
          <w:p w:rsidR="000F1FE1" w:rsidRDefault="000F1FE1" w:rsidP="0051761F">
            <w:pPr>
              <w:pStyle w:val="ListParagraph"/>
              <w:numPr>
                <w:ilvl w:val="1"/>
                <w:numId w:val="38"/>
              </w:numPr>
              <w:rPr>
                <w:rFonts w:ascii="Arial" w:hAnsi="Arial" w:cs="Arial"/>
                <w:sz w:val="18"/>
                <w:szCs w:val="20"/>
              </w:rPr>
            </w:pPr>
            <w:r>
              <w:rPr>
                <w:rFonts w:ascii="Arial" w:hAnsi="Arial" w:cs="Arial"/>
                <w:sz w:val="18"/>
                <w:szCs w:val="20"/>
              </w:rPr>
              <w:t xml:space="preserve">Ads </w:t>
            </w:r>
          </w:p>
          <w:p w:rsidR="004D104D" w:rsidDel="00584011" w:rsidRDefault="000F1FE1" w:rsidP="004D104D">
            <w:pPr>
              <w:pStyle w:val="ListParagraph"/>
              <w:numPr>
                <w:ilvl w:val="0"/>
                <w:numId w:val="38"/>
              </w:numPr>
              <w:rPr>
                <w:del w:id="421" w:author="jmassud" w:date="2012-05-03T11:16:00Z"/>
                <w:rFonts w:ascii="Arial" w:hAnsi="Arial" w:cs="Arial"/>
                <w:sz w:val="18"/>
                <w:szCs w:val="20"/>
              </w:rPr>
            </w:pPr>
            <w:del w:id="422" w:author="jmassud" w:date="2012-05-03T11:16:00Z">
              <w:r w:rsidDel="00584011">
                <w:rPr>
                  <w:rFonts w:ascii="Arial" w:hAnsi="Arial" w:cs="Arial"/>
                  <w:sz w:val="18"/>
                  <w:szCs w:val="20"/>
                </w:rPr>
                <w:delText>Pre-identified interest groups</w:delText>
              </w:r>
              <w:r w:rsidR="004D104D" w:rsidDel="00584011">
                <w:rPr>
                  <w:rFonts w:ascii="Arial" w:hAnsi="Arial" w:cs="Arial"/>
                  <w:sz w:val="18"/>
                  <w:szCs w:val="20"/>
                </w:rPr>
                <w:delText xml:space="preserve"> for launch: </w:delText>
              </w:r>
            </w:del>
          </w:p>
          <w:p w:rsidR="00CF4F1C" w:rsidDel="00584011" w:rsidRDefault="004D104D">
            <w:pPr>
              <w:pStyle w:val="ListParagraph"/>
              <w:numPr>
                <w:ilvl w:val="1"/>
                <w:numId w:val="38"/>
              </w:numPr>
              <w:rPr>
                <w:del w:id="423" w:author="jmassud" w:date="2012-05-03T11:16:00Z"/>
                <w:rFonts w:ascii="Arial" w:hAnsi="Arial" w:cs="Arial"/>
                <w:sz w:val="18"/>
                <w:szCs w:val="20"/>
              </w:rPr>
            </w:pPr>
            <w:del w:id="424" w:author="jmassud" w:date="2012-05-03T11:16:00Z">
              <w:r w:rsidDel="00584011">
                <w:rPr>
                  <w:rFonts w:ascii="Arial" w:hAnsi="Arial" w:cs="Arial"/>
                  <w:sz w:val="18"/>
                  <w:szCs w:val="20"/>
                </w:rPr>
                <w:delText>Books (Kmart only)</w:delText>
              </w:r>
            </w:del>
          </w:p>
          <w:p w:rsidR="00CF4F1C" w:rsidDel="00584011" w:rsidRDefault="004D104D">
            <w:pPr>
              <w:pStyle w:val="ListParagraph"/>
              <w:numPr>
                <w:ilvl w:val="1"/>
                <w:numId w:val="38"/>
              </w:numPr>
              <w:rPr>
                <w:del w:id="425" w:author="jmassud" w:date="2012-05-03T11:16:00Z"/>
                <w:rFonts w:ascii="Arial" w:hAnsi="Arial" w:cs="Arial"/>
                <w:sz w:val="18"/>
                <w:szCs w:val="20"/>
              </w:rPr>
            </w:pPr>
            <w:del w:id="426" w:author="jmassud" w:date="2012-05-03T11:16:00Z">
              <w:r w:rsidDel="00584011">
                <w:rPr>
                  <w:rFonts w:ascii="Arial" w:hAnsi="Arial" w:cs="Arial"/>
                  <w:sz w:val="18"/>
                  <w:szCs w:val="20"/>
                </w:rPr>
                <w:delText xml:space="preserve">Seasonal (holidays) </w:delText>
              </w:r>
            </w:del>
          </w:p>
          <w:p w:rsidR="00CF4F1C" w:rsidRDefault="004D104D">
            <w:pPr>
              <w:pStyle w:val="ListParagraph"/>
              <w:numPr>
                <w:ilvl w:val="1"/>
                <w:numId w:val="38"/>
              </w:numPr>
              <w:rPr>
                <w:rFonts w:ascii="Arial" w:hAnsi="Arial" w:cs="Arial"/>
                <w:sz w:val="18"/>
                <w:szCs w:val="20"/>
              </w:rPr>
            </w:pPr>
            <w:del w:id="427" w:author="jmassud" w:date="2012-05-03T11:16:00Z">
              <w:r w:rsidDel="00584011">
                <w:rPr>
                  <w:rFonts w:ascii="Arial" w:hAnsi="Arial" w:cs="Arial"/>
                  <w:sz w:val="18"/>
                  <w:szCs w:val="20"/>
                </w:rPr>
                <w:delText>Tools</w:delText>
              </w:r>
            </w:del>
            <w:r>
              <w:rPr>
                <w:rFonts w:ascii="Arial" w:hAnsi="Arial" w:cs="Arial"/>
                <w:sz w:val="18"/>
                <w:szCs w:val="20"/>
              </w:rPr>
              <w:t xml:space="preserve"> </w:t>
            </w:r>
          </w:p>
        </w:tc>
      </w:tr>
      <w:tr w:rsidR="00BA5B1D" w:rsidRPr="001068D4" w:rsidDel="00584011" w:rsidTr="004944FD">
        <w:trPr>
          <w:del w:id="428" w:author="jmassud" w:date="2012-05-03T11:17:00Z"/>
        </w:trPr>
        <w:tc>
          <w:tcPr>
            <w:tcW w:w="810" w:type="dxa"/>
            <w:tcBorders>
              <w:bottom w:val="single" w:sz="4" w:space="0" w:color="000000"/>
            </w:tcBorders>
          </w:tcPr>
          <w:p w:rsidR="00BA5B1D" w:rsidRPr="001068D4" w:rsidDel="00584011" w:rsidRDefault="00BA5B1D" w:rsidP="00961472">
            <w:pPr>
              <w:rPr>
                <w:del w:id="429" w:author="jmassud" w:date="2012-05-03T11:17:00Z"/>
                <w:rFonts w:ascii="Arial" w:hAnsi="Arial" w:cs="Arial"/>
                <w:sz w:val="18"/>
                <w:szCs w:val="20"/>
              </w:rPr>
            </w:pPr>
          </w:p>
        </w:tc>
        <w:tc>
          <w:tcPr>
            <w:tcW w:w="8730" w:type="dxa"/>
            <w:tcBorders>
              <w:bottom w:val="single" w:sz="4" w:space="0" w:color="000000"/>
            </w:tcBorders>
          </w:tcPr>
          <w:p w:rsidR="00D31509" w:rsidRPr="004A48D6" w:rsidDel="00584011" w:rsidRDefault="00D31509" w:rsidP="00077E44">
            <w:pPr>
              <w:pStyle w:val="ListParagraph"/>
              <w:numPr>
                <w:ilvl w:val="0"/>
                <w:numId w:val="39"/>
              </w:numPr>
              <w:rPr>
                <w:del w:id="430" w:author="jmassud" w:date="2012-05-03T11:17:00Z"/>
                <w:rFonts w:ascii="Arial" w:hAnsi="Arial" w:cs="Arial"/>
                <w:sz w:val="18"/>
                <w:szCs w:val="20"/>
              </w:rPr>
            </w:pPr>
          </w:p>
        </w:tc>
      </w:tr>
      <w:tr w:rsidR="00D708FA" w:rsidRPr="001068D4" w:rsidTr="004944FD">
        <w:tc>
          <w:tcPr>
            <w:tcW w:w="810" w:type="dxa"/>
          </w:tcPr>
          <w:p w:rsidR="00D708FA" w:rsidRPr="001068D4" w:rsidRDefault="007636F7" w:rsidP="00961472">
            <w:pPr>
              <w:rPr>
                <w:rFonts w:ascii="Arial" w:hAnsi="Arial" w:cs="Arial"/>
                <w:sz w:val="18"/>
                <w:szCs w:val="20"/>
              </w:rPr>
            </w:pPr>
            <w:del w:id="431" w:author="jmassud" w:date="2012-05-03T11:18:00Z">
              <w:r w:rsidRPr="001068D4" w:rsidDel="00584011">
                <w:rPr>
                  <w:rFonts w:ascii="Arial" w:hAnsi="Arial" w:cs="Arial"/>
                  <w:sz w:val="18"/>
                  <w:szCs w:val="20"/>
                </w:rPr>
                <w:delText>3.</w:delText>
              </w:r>
              <w:r w:rsidR="00105978" w:rsidDel="00584011">
                <w:rPr>
                  <w:rFonts w:ascii="Arial" w:hAnsi="Arial" w:cs="Arial"/>
                  <w:sz w:val="18"/>
                  <w:szCs w:val="20"/>
                </w:rPr>
                <w:delText>11</w:delText>
              </w:r>
              <w:r w:rsidR="00D708FA" w:rsidRPr="001068D4" w:rsidDel="00584011">
                <w:rPr>
                  <w:rFonts w:ascii="Arial" w:hAnsi="Arial" w:cs="Arial"/>
                  <w:sz w:val="18"/>
                  <w:szCs w:val="20"/>
                </w:rPr>
                <w:delText>.</w:delText>
              </w:r>
              <w:r w:rsidR="004D104D" w:rsidDel="00584011">
                <w:rPr>
                  <w:rFonts w:ascii="Arial" w:hAnsi="Arial" w:cs="Arial"/>
                  <w:sz w:val="18"/>
                  <w:szCs w:val="20"/>
                </w:rPr>
                <w:delText>2</w:delText>
              </w:r>
            </w:del>
          </w:p>
        </w:tc>
        <w:tc>
          <w:tcPr>
            <w:tcW w:w="8730" w:type="dxa"/>
          </w:tcPr>
          <w:p w:rsidR="00D708FA" w:rsidDel="00584011" w:rsidRDefault="00D708FA" w:rsidP="007D15D6">
            <w:pPr>
              <w:rPr>
                <w:del w:id="432" w:author="jmassud" w:date="2012-05-03T11:18:00Z"/>
                <w:rFonts w:ascii="Arial" w:hAnsi="Arial" w:cs="Arial"/>
                <w:sz w:val="18"/>
                <w:szCs w:val="20"/>
              </w:rPr>
            </w:pPr>
            <w:del w:id="433" w:author="jmassud" w:date="2012-05-03T11:18:00Z">
              <w:r w:rsidRPr="001068D4" w:rsidDel="00584011">
                <w:rPr>
                  <w:rFonts w:ascii="Arial" w:hAnsi="Arial" w:cs="Arial"/>
                  <w:sz w:val="18"/>
                  <w:szCs w:val="20"/>
                </w:rPr>
                <w:delText xml:space="preserve">  </w:delText>
              </w:r>
              <w:r w:rsidR="004A48D6" w:rsidDel="00584011">
                <w:rPr>
                  <w:rFonts w:ascii="Arial" w:hAnsi="Arial" w:cs="Arial"/>
                  <w:sz w:val="18"/>
                  <w:szCs w:val="20"/>
                </w:rPr>
                <w:delText xml:space="preserve">Public and Private Interest </w:delText>
              </w:r>
              <w:r w:rsidR="00654D12" w:rsidDel="00584011">
                <w:rPr>
                  <w:rFonts w:ascii="Arial" w:hAnsi="Arial" w:cs="Arial"/>
                  <w:sz w:val="18"/>
                  <w:szCs w:val="20"/>
                </w:rPr>
                <w:delText>Pages</w:delText>
              </w:r>
            </w:del>
          </w:p>
          <w:p w:rsidR="000E7FB5" w:rsidDel="00584011" w:rsidRDefault="004A48D6" w:rsidP="00077E44">
            <w:pPr>
              <w:pStyle w:val="ListParagraph"/>
              <w:numPr>
                <w:ilvl w:val="0"/>
                <w:numId w:val="39"/>
              </w:numPr>
              <w:rPr>
                <w:del w:id="434" w:author="jmassud" w:date="2012-05-03T11:18:00Z"/>
                <w:rFonts w:ascii="Arial" w:hAnsi="Arial" w:cs="Arial"/>
                <w:sz w:val="18"/>
                <w:szCs w:val="20"/>
              </w:rPr>
            </w:pPr>
            <w:del w:id="435" w:author="jmassud" w:date="2012-05-03T11:18:00Z">
              <w:r w:rsidDel="00584011">
                <w:rPr>
                  <w:rFonts w:ascii="Arial" w:hAnsi="Arial" w:cs="Arial"/>
                  <w:sz w:val="18"/>
                  <w:szCs w:val="20"/>
                </w:rPr>
                <w:delText xml:space="preserve">Public interest </w:delText>
              </w:r>
              <w:r w:rsidR="00B974EC" w:rsidRPr="00B974EC" w:rsidDel="00584011">
                <w:rPr>
                  <w:rFonts w:ascii="Arial" w:hAnsi="Arial" w:cs="Arial"/>
                  <w:b/>
                  <w:sz w:val="18"/>
                  <w:szCs w:val="20"/>
                </w:rPr>
                <w:delText>(P1)</w:delText>
              </w:r>
            </w:del>
          </w:p>
          <w:p w:rsidR="000E7FB5" w:rsidDel="00584011" w:rsidRDefault="000E7FB5" w:rsidP="00077E44">
            <w:pPr>
              <w:pStyle w:val="ListParagraph"/>
              <w:numPr>
                <w:ilvl w:val="1"/>
                <w:numId w:val="39"/>
              </w:numPr>
              <w:rPr>
                <w:del w:id="436" w:author="jmassud" w:date="2012-05-03T11:18:00Z"/>
                <w:rFonts w:ascii="Arial" w:hAnsi="Arial" w:cs="Arial"/>
                <w:sz w:val="18"/>
                <w:szCs w:val="20"/>
              </w:rPr>
            </w:pPr>
            <w:del w:id="437" w:author="jmassud" w:date="2012-05-03T11:18:00Z">
              <w:r w:rsidDel="00584011">
                <w:rPr>
                  <w:rFonts w:ascii="Arial" w:hAnsi="Arial" w:cs="Arial"/>
                  <w:sz w:val="18"/>
                  <w:szCs w:val="20"/>
                </w:rPr>
                <w:delText>Page displaying all interest group</w:delText>
              </w:r>
            </w:del>
          </w:p>
          <w:p w:rsidR="004A48D6" w:rsidDel="00584011" w:rsidRDefault="000E7FB5" w:rsidP="00077E44">
            <w:pPr>
              <w:pStyle w:val="ListParagraph"/>
              <w:numPr>
                <w:ilvl w:val="1"/>
                <w:numId w:val="39"/>
              </w:numPr>
              <w:rPr>
                <w:del w:id="438" w:author="jmassud" w:date="2012-05-03T11:18:00Z"/>
                <w:rFonts w:ascii="Arial" w:hAnsi="Arial" w:cs="Arial"/>
                <w:sz w:val="18"/>
                <w:szCs w:val="20"/>
              </w:rPr>
            </w:pPr>
            <w:del w:id="439" w:author="jmassud" w:date="2012-05-03T11:18:00Z">
              <w:r w:rsidDel="00584011">
                <w:rPr>
                  <w:rFonts w:ascii="Arial" w:hAnsi="Arial" w:cs="Arial"/>
                  <w:sz w:val="18"/>
                  <w:szCs w:val="20"/>
                </w:rPr>
                <w:delText>S</w:delText>
              </w:r>
              <w:r w:rsidR="004A48D6" w:rsidDel="00584011">
                <w:rPr>
                  <w:rFonts w:ascii="Arial" w:hAnsi="Arial" w:cs="Arial"/>
                  <w:sz w:val="18"/>
                  <w:szCs w:val="20"/>
                </w:rPr>
                <w:delText>earchable</w:delText>
              </w:r>
            </w:del>
          </w:p>
          <w:p w:rsidR="004A48D6" w:rsidDel="00584011" w:rsidRDefault="004A48D6" w:rsidP="00077E44">
            <w:pPr>
              <w:pStyle w:val="ListParagraph"/>
              <w:numPr>
                <w:ilvl w:val="0"/>
                <w:numId w:val="39"/>
              </w:numPr>
              <w:rPr>
                <w:del w:id="440" w:author="jmassud" w:date="2012-05-03T11:18:00Z"/>
                <w:rFonts w:ascii="Arial" w:hAnsi="Arial" w:cs="Arial"/>
                <w:sz w:val="18"/>
                <w:szCs w:val="20"/>
              </w:rPr>
            </w:pPr>
            <w:del w:id="441" w:author="jmassud" w:date="2012-05-03T11:18:00Z">
              <w:r w:rsidDel="00584011">
                <w:rPr>
                  <w:rFonts w:ascii="Arial" w:hAnsi="Arial" w:cs="Arial"/>
                  <w:sz w:val="18"/>
                  <w:szCs w:val="20"/>
                </w:rPr>
                <w:delText>Private interest groups are by invitation only</w:delText>
              </w:r>
              <w:r w:rsidR="004D104D" w:rsidDel="00584011">
                <w:rPr>
                  <w:rFonts w:ascii="Arial" w:hAnsi="Arial" w:cs="Arial"/>
                  <w:sz w:val="18"/>
                  <w:szCs w:val="20"/>
                </w:rPr>
                <w:delText xml:space="preserve"> </w:delText>
              </w:r>
              <w:r w:rsidR="00B974EC" w:rsidRPr="00B974EC" w:rsidDel="00584011">
                <w:rPr>
                  <w:rFonts w:ascii="Arial" w:hAnsi="Arial" w:cs="Arial"/>
                  <w:b/>
                  <w:sz w:val="18"/>
                  <w:szCs w:val="20"/>
                </w:rPr>
                <w:delText>(P2)</w:delText>
              </w:r>
            </w:del>
          </w:p>
          <w:p w:rsidR="000E7FB5" w:rsidRPr="004A48D6" w:rsidRDefault="000E7FB5" w:rsidP="00077E44">
            <w:pPr>
              <w:pStyle w:val="ListParagraph"/>
              <w:numPr>
                <w:ilvl w:val="1"/>
                <w:numId w:val="39"/>
              </w:numPr>
              <w:rPr>
                <w:rFonts w:ascii="Arial" w:hAnsi="Arial" w:cs="Arial"/>
                <w:sz w:val="18"/>
                <w:szCs w:val="20"/>
              </w:rPr>
            </w:pPr>
            <w:del w:id="442" w:author="jmassud" w:date="2012-05-03T11:18:00Z">
              <w:r w:rsidDel="00584011">
                <w:rPr>
                  <w:rFonts w:ascii="Arial" w:hAnsi="Arial" w:cs="Arial"/>
                  <w:sz w:val="18"/>
                  <w:szCs w:val="20"/>
                </w:rPr>
                <w:delText>Invite sent through email or message center</w:delText>
              </w:r>
            </w:del>
          </w:p>
        </w:tc>
      </w:tr>
      <w:tr w:rsidR="00584011" w:rsidRPr="001068D4" w:rsidDel="00584011" w:rsidTr="004944FD">
        <w:trPr>
          <w:del w:id="443" w:author="jmassud" w:date="2012-05-03T11:17:00Z"/>
        </w:trPr>
        <w:tc>
          <w:tcPr>
            <w:tcW w:w="810" w:type="dxa"/>
            <w:tcBorders>
              <w:bottom w:val="single" w:sz="4" w:space="0" w:color="000000"/>
            </w:tcBorders>
          </w:tcPr>
          <w:p w:rsidR="00584011" w:rsidDel="00584011" w:rsidRDefault="00584011" w:rsidP="00961472">
            <w:pPr>
              <w:rPr>
                <w:del w:id="444" w:author="jmassud" w:date="2012-05-03T11:17:00Z"/>
                <w:rFonts w:ascii="Arial" w:hAnsi="Arial" w:cs="Arial"/>
                <w:sz w:val="18"/>
                <w:szCs w:val="20"/>
              </w:rPr>
            </w:pPr>
          </w:p>
        </w:tc>
        <w:tc>
          <w:tcPr>
            <w:tcW w:w="8730" w:type="dxa"/>
            <w:tcBorders>
              <w:bottom w:val="single" w:sz="4" w:space="0" w:color="000000"/>
            </w:tcBorders>
          </w:tcPr>
          <w:p w:rsidR="00584011" w:rsidRPr="00AB7F58" w:rsidDel="00584011" w:rsidRDefault="00584011" w:rsidP="00077E44">
            <w:pPr>
              <w:pStyle w:val="ListParagraph"/>
              <w:numPr>
                <w:ilvl w:val="0"/>
                <w:numId w:val="43"/>
              </w:numPr>
              <w:rPr>
                <w:del w:id="445" w:author="jmassud" w:date="2012-05-03T11:17:00Z"/>
                <w:rFonts w:ascii="Arial" w:hAnsi="Arial" w:cs="Arial"/>
                <w:sz w:val="18"/>
                <w:szCs w:val="20"/>
              </w:rPr>
            </w:pPr>
          </w:p>
        </w:tc>
      </w:tr>
      <w:tr w:rsidR="00584011" w:rsidRPr="001068D4" w:rsidTr="004944FD">
        <w:tc>
          <w:tcPr>
            <w:tcW w:w="9540" w:type="dxa"/>
            <w:gridSpan w:val="2"/>
            <w:shd w:val="clear" w:color="auto" w:fill="B6DDE8" w:themeFill="accent5" w:themeFillTint="66"/>
          </w:tcPr>
          <w:p w:rsidR="00584011" w:rsidRPr="001068D4" w:rsidRDefault="00584011" w:rsidP="005005DE">
            <w:pPr>
              <w:rPr>
                <w:rFonts w:ascii="Arial" w:hAnsi="Arial" w:cs="Arial"/>
                <w:b/>
                <w:sz w:val="18"/>
                <w:szCs w:val="20"/>
              </w:rPr>
            </w:pPr>
            <w:del w:id="446" w:author="jmassud" w:date="2012-05-03T11:18:00Z">
              <w:r w:rsidDel="00584011">
                <w:rPr>
                  <w:rFonts w:ascii="Arial" w:hAnsi="Arial" w:cs="Arial"/>
                  <w:b/>
                  <w:sz w:val="18"/>
                  <w:szCs w:val="20"/>
                </w:rPr>
                <w:delText>Future planned enhancement</w:delText>
              </w:r>
            </w:del>
          </w:p>
        </w:tc>
      </w:tr>
      <w:tr w:rsidR="00584011" w:rsidRPr="001068D4" w:rsidTr="004944FD">
        <w:tc>
          <w:tcPr>
            <w:tcW w:w="810" w:type="dxa"/>
            <w:tcBorders>
              <w:top w:val="single" w:sz="4" w:space="0" w:color="000000"/>
              <w:left w:val="single" w:sz="4" w:space="0" w:color="000000"/>
              <w:bottom w:val="single" w:sz="4" w:space="0" w:color="000000"/>
              <w:right w:val="single" w:sz="4" w:space="0" w:color="000000"/>
            </w:tcBorders>
            <w:shd w:val="clear" w:color="auto" w:fill="B6DDE8"/>
          </w:tcPr>
          <w:p w:rsidR="00584011" w:rsidRPr="001068D4" w:rsidRDefault="00584011" w:rsidP="005005DE">
            <w:pPr>
              <w:rPr>
                <w:rFonts w:ascii="Arial" w:hAnsi="Arial" w:cs="Arial"/>
                <w:b/>
                <w:sz w:val="18"/>
                <w:szCs w:val="20"/>
              </w:rPr>
            </w:pPr>
            <w:del w:id="447" w:author="jmassud" w:date="2012-05-03T11:18:00Z">
              <w:r w:rsidRPr="001068D4" w:rsidDel="00584011">
                <w:rPr>
                  <w:rFonts w:ascii="Arial" w:hAnsi="Arial" w:cs="Arial"/>
                  <w:b/>
                  <w:sz w:val="18"/>
                  <w:szCs w:val="20"/>
                </w:rPr>
                <w:delText>Req #</w:delText>
              </w:r>
            </w:del>
          </w:p>
        </w:tc>
        <w:tc>
          <w:tcPr>
            <w:tcW w:w="8730" w:type="dxa"/>
            <w:tcBorders>
              <w:top w:val="single" w:sz="4" w:space="0" w:color="000000"/>
              <w:left w:val="single" w:sz="4" w:space="0" w:color="000000"/>
              <w:bottom w:val="single" w:sz="4" w:space="0" w:color="000000"/>
              <w:right w:val="single" w:sz="4" w:space="0" w:color="000000"/>
            </w:tcBorders>
            <w:shd w:val="clear" w:color="auto" w:fill="B6DDE8"/>
          </w:tcPr>
          <w:p w:rsidR="00584011" w:rsidRPr="001068D4" w:rsidRDefault="00584011" w:rsidP="005005DE">
            <w:pPr>
              <w:rPr>
                <w:rFonts w:ascii="Arial" w:hAnsi="Arial" w:cs="Arial"/>
                <w:b/>
                <w:sz w:val="18"/>
                <w:szCs w:val="20"/>
              </w:rPr>
            </w:pPr>
            <w:del w:id="448" w:author="jmassud" w:date="2012-05-03T11:18:00Z">
              <w:r w:rsidRPr="001068D4" w:rsidDel="00584011">
                <w:rPr>
                  <w:rFonts w:ascii="Arial" w:hAnsi="Arial" w:cs="Arial"/>
                  <w:b/>
                  <w:sz w:val="18"/>
                  <w:szCs w:val="20"/>
                </w:rPr>
                <w:delText xml:space="preserve">Description </w:delText>
              </w:r>
            </w:del>
          </w:p>
        </w:tc>
      </w:tr>
      <w:tr w:rsidR="00584011" w:rsidRPr="001068D4" w:rsidTr="004944FD">
        <w:tc>
          <w:tcPr>
            <w:tcW w:w="810" w:type="dxa"/>
          </w:tcPr>
          <w:p w:rsidR="00584011" w:rsidRDefault="00584011" w:rsidP="00961472">
            <w:pPr>
              <w:rPr>
                <w:rFonts w:ascii="Arial" w:hAnsi="Arial" w:cs="Arial"/>
                <w:sz w:val="18"/>
                <w:szCs w:val="20"/>
              </w:rPr>
            </w:pPr>
            <w:del w:id="449" w:author="jmassud" w:date="2012-05-03T11:18:00Z">
              <w:r w:rsidRPr="001068D4" w:rsidDel="00584011">
                <w:rPr>
                  <w:rFonts w:ascii="Arial" w:hAnsi="Arial" w:cs="Arial"/>
                  <w:sz w:val="18"/>
                  <w:szCs w:val="20"/>
                </w:rPr>
                <w:delText>3.</w:delText>
              </w:r>
              <w:r w:rsidDel="00584011">
                <w:rPr>
                  <w:rFonts w:ascii="Arial" w:hAnsi="Arial" w:cs="Arial"/>
                  <w:sz w:val="18"/>
                  <w:szCs w:val="20"/>
                </w:rPr>
                <w:delText>11</w:delText>
              </w:r>
              <w:r w:rsidRPr="001068D4" w:rsidDel="00584011">
                <w:rPr>
                  <w:rFonts w:ascii="Arial" w:hAnsi="Arial" w:cs="Arial"/>
                  <w:sz w:val="18"/>
                  <w:szCs w:val="20"/>
                </w:rPr>
                <w:delText>.</w:delText>
              </w:r>
              <w:r w:rsidDel="00584011">
                <w:rPr>
                  <w:rFonts w:ascii="Arial" w:hAnsi="Arial" w:cs="Arial"/>
                  <w:sz w:val="18"/>
                  <w:szCs w:val="20"/>
                </w:rPr>
                <w:delText>3</w:delText>
              </w:r>
            </w:del>
          </w:p>
        </w:tc>
        <w:tc>
          <w:tcPr>
            <w:tcW w:w="8730" w:type="dxa"/>
          </w:tcPr>
          <w:p w:rsidR="00584011" w:rsidDel="00584011" w:rsidRDefault="00584011" w:rsidP="007D26AF">
            <w:pPr>
              <w:rPr>
                <w:del w:id="450" w:author="jmassud" w:date="2012-05-03T11:18:00Z"/>
                <w:rFonts w:ascii="Arial" w:hAnsi="Arial" w:cs="Arial"/>
                <w:sz w:val="18"/>
                <w:szCs w:val="20"/>
              </w:rPr>
            </w:pPr>
            <w:del w:id="451" w:author="jmassud" w:date="2012-05-03T11:18:00Z">
              <w:r w:rsidDel="00584011">
                <w:rPr>
                  <w:rFonts w:ascii="Arial" w:hAnsi="Arial" w:cs="Arial"/>
                  <w:sz w:val="18"/>
                  <w:szCs w:val="20"/>
                </w:rPr>
                <w:delText xml:space="preserve">Following Interest Page </w:delText>
              </w:r>
            </w:del>
          </w:p>
          <w:p w:rsidR="00584011" w:rsidDel="00584011" w:rsidRDefault="00584011" w:rsidP="007D26AF">
            <w:pPr>
              <w:pStyle w:val="ListParagraph"/>
              <w:numPr>
                <w:ilvl w:val="0"/>
                <w:numId w:val="39"/>
              </w:numPr>
              <w:rPr>
                <w:del w:id="452" w:author="jmassud" w:date="2012-05-03T11:18:00Z"/>
                <w:rFonts w:ascii="Arial" w:hAnsi="Arial" w:cs="Arial"/>
                <w:sz w:val="18"/>
                <w:szCs w:val="20"/>
              </w:rPr>
            </w:pPr>
            <w:del w:id="453" w:author="jmassud" w:date="2012-05-03T11:18:00Z">
              <w:r w:rsidDel="00584011">
                <w:rPr>
                  <w:rFonts w:ascii="Arial" w:hAnsi="Arial" w:cs="Arial"/>
                  <w:sz w:val="18"/>
                  <w:szCs w:val="20"/>
                </w:rPr>
                <w:delText>Interest Page should have a button to join the group</w:delText>
              </w:r>
            </w:del>
          </w:p>
          <w:p w:rsidR="00584011" w:rsidDel="00584011" w:rsidRDefault="00584011" w:rsidP="007D26AF">
            <w:pPr>
              <w:pStyle w:val="ListParagraph"/>
              <w:numPr>
                <w:ilvl w:val="1"/>
                <w:numId w:val="39"/>
              </w:numPr>
              <w:rPr>
                <w:del w:id="454" w:author="jmassud" w:date="2012-05-03T11:18:00Z"/>
                <w:rFonts w:ascii="Arial" w:hAnsi="Arial" w:cs="Arial"/>
                <w:sz w:val="18"/>
                <w:szCs w:val="20"/>
              </w:rPr>
            </w:pPr>
            <w:del w:id="455" w:author="jmassud" w:date="2012-05-03T11:18:00Z">
              <w:r w:rsidDel="00584011">
                <w:rPr>
                  <w:rFonts w:ascii="Arial" w:hAnsi="Arial" w:cs="Arial"/>
                  <w:sz w:val="18"/>
                  <w:szCs w:val="20"/>
                </w:rPr>
                <w:delText>Joining the group will add User’s name to database to receive notifications for that group</w:delText>
              </w:r>
            </w:del>
          </w:p>
          <w:p w:rsidR="00584011" w:rsidDel="00584011" w:rsidRDefault="00584011" w:rsidP="007D26AF">
            <w:pPr>
              <w:pStyle w:val="ListParagraph"/>
              <w:numPr>
                <w:ilvl w:val="1"/>
                <w:numId w:val="39"/>
              </w:numPr>
              <w:rPr>
                <w:del w:id="456" w:author="jmassud" w:date="2012-05-03T11:18:00Z"/>
                <w:rFonts w:ascii="Arial" w:hAnsi="Arial" w:cs="Arial"/>
                <w:sz w:val="18"/>
                <w:szCs w:val="20"/>
              </w:rPr>
            </w:pPr>
            <w:del w:id="457" w:author="jmassud" w:date="2012-05-03T11:18:00Z">
              <w:r w:rsidDel="00584011">
                <w:rPr>
                  <w:rFonts w:ascii="Arial" w:hAnsi="Arial" w:cs="Arial"/>
                  <w:sz w:val="18"/>
                  <w:szCs w:val="20"/>
                </w:rPr>
                <w:delText>Once member, User can sees other members of the group</w:delText>
              </w:r>
            </w:del>
          </w:p>
          <w:p w:rsidR="00584011" w:rsidRPr="0051761F" w:rsidDel="00584011" w:rsidRDefault="00584011" w:rsidP="007D26AF">
            <w:pPr>
              <w:pStyle w:val="ListParagraph"/>
              <w:numPr>
                <w:ilvl w:val="1"/>
                <w:numId w:val="39"/>
              </w:numPr>
              <w:rPr>
                <w:del w:id="458" w:author="jmassud" w:date="2012-05-03T11:18:00Z"/>
                <w:rFonts w:ascii="Arial" w:hAnsi="Arial" w:cs="Arial"/>
                <w:sz w:val="18"/>
                <w:szCs w:val="20"/>
              </w:rPr>
            </w:pPr>
            <w:del w:id="459" w:author="jmassud" w:date="2012-05-03T11:18:00Z">
              <w:r w:rsidDel="00584011">
                <w:rPr>
                  <w:rFonts w:ascii="Arial" w:hAnsi="Arial" w:cs="Arial"/>
                  <w:sz w:val="18"/>
                  <w:szCs w:val="20"/>
                </w:rPr>
                <w:delText xml:space="preserve">Sees group in profile page </w:delText>
              </w:r>
              <w:r w:rsidRPr="00EF395D" w:rsidDel="00584011">
                <w:rPr>
                  <w:rFonts w:ascii="Arial" w:hAnsi="Arial" w:cs="Arial"/>
                  <w:b/>
                  <w:sz w:val="18"/>
                  <w:szCs w:val="20"/>
                </w:rPr>
                <w:delText xml:space="preserve">(3.2) </w:delText>
              </w:r>
              <w:r w:rsidDel="00584011">
                <w:rPr>
                  <w:rFonts w:ascii="Arial" w:hAnsi="Arial" w:cs="Arial"/>
                  <w:sz w:val="18"/>
                  <w:szCs w:val="20"/>
                </w:rPr>
                <w:delText xml:space="preserve">and group activity in Activity Feed </w:delText>
              </w:r>
              <w:r w:rsidRPr="00EF395D" w:rsidDel="00584011">
                <w:rPr>
                  <w:rFonts w:ascii="Arial" w:hAnsi="Arial" w:cs="Arial"/>
                  <w:b/>
                  <w:sz w:val="18"/>
                  <w:szCs w:val="20"/>
                </w:rPr>
                <w:delText xml:space="preserve">(3.23) </w:delText>
              </w:r>
            </w:del>
          </w:p>
          <w:p w:rsidR="00584011" w:rsidRPr="0051761F" w:rsidDel="00584011" w:rsidRDefault="00584011" w:rsidP="007D26AF">
            <w:pPr>
              <w:pStyle w:val="ListParagraph"/>
              <w:numPr>
                <w:ilvl w:val="1"/>
                <w:numId w:val="39"/>
              </w:numPr>
              <w:rPr>
                <w:del w:id="460" w:author="jmassud" w:date="2012-05-03T11:18:00Z"/>
                <w:rFonts w:ascii="Arial" w:hAnsi="Arial" w:cs="Arial"/>
                <w:sz w:val="18"/>
                <w:szCs w:val="20"/>
              </w:rPr>
            </w:pPr>
            <w:del w:id="461" w:author="jmassud" w:date="2012-05-03T11:18:00Z">
              <w:r w:rsidRPr="0051761F" w:rsidDel="00584011">
                <w:rPr>
                  <w:rFonts w:ascii="Arial" w:hAnsi="Arial" w:cs="Arial"/>
                  <w:sz w:val="18"/>
                  <w:szCs w:val="20"/>
                </w:rPr>
                <w:lastRenderedPageBreak/>
                <w:delText>Share it functionality for interest groups</w:delText>
              </w:r>
            </w:del>
          </w:p>
          <w:p w:rsidR="00584011" w:rsidRPr="00A26166" w:rsidDel="00584011" w:rsidRDefault="00584011" w:rsidP="007D26AF">
            <w:pPr>
              <w:pStyle w:val="ListParagraph"/>
              <w:numPr>
                <w:ilvl w:val="0"/>
                <w:numId w:val="39"/>
              </w:numPr>
              <w:rPr>
                <w:del w:id="462" w:author="jmassud" w:date="2012-05-03T11:18:00Z"/>
                <w:rFonts w:ascii="Arial" w:hAnsi="Arial" w:cs="Arial"/>
                <w:sz w:val="18"/>
                <w:szCs w:val="20"/>
              </w:rPr>
            </w:pPr>
            <w:del w:id="463" w:author="jmassud" w:date="2012-05-03T11:18:00Z">
              <w:r w:rsidRPr="00A26166" w:rsidDel="00584011">
                <w:rPr>
                  <w:rFonts w:ascii="Arial" w:hAnsi="Arial" w:cs="Arial"/>
                  <w:sz w:val="18"/>
                  <w:szCs w:val="20"/>
                </w:rPr>
                <w:delText xml:space="preserve">Page of </w:delText>
              </w:r>
              <w:r w:rsidDel="00584011">
                <w:rPr>
                  <w:rFonts w:ascii="Arial" w:hAnsi="Arial" w:cs="Arial"/>
                  <w:sz w:val="18"/>
                  <w:szCs w:val="20"/>
                </w:rPr>
                <w:delText>all interest groups that user can use to search and Join groups</w:delText>
              </w:r>
            </w:del>
          </w:p>
          <w:p w:rsidR="00584011" w:rsidRDefault="00584011" w:rsidP="00654D12">
            <w:pPr>
              <w:rPr>
                <w:rFonts w:ascii="Arial" w:hAnsi="Arial" w:cs="Arial"/>
                <w:sz w:val="18"/>
                <w:szCs w:val="20"/>
              </w:rPr>
            </w:pPr>
            <w:del w:id="464" w:author="jmassud" w:date="2012-05-03T11:18:00Z">
              <w:r w:rsidRPr="000E7FB5" w:rsidDel="00584011">
                <w:rPr>
                  <w:rFonts w:ascii="Arial" w:hAnsi="Arial" w:cs="Arial"/>
                  <w:b/>
                  <w:i/>
                  <w:sz w:val="18"/>
                  <w:szCs w:val="20"/>
                </w:rPr>
                <w:delText>Functional Requirement</w:delText>
              </w:r>
              <w:r w:rsidDel="00584011">
                <w:rPr>
                  <w:rFonts w:ascii="Arial" w:hAnsi="Arial" w:cs="Arial"/>
                  <w:sz w:val="18"/>
                  <w:szCs w:val="20"/>
                </w:rPr>
                <w:delText xml:space="preserve">: If User answers Q&amp;A within Group he/she is not following, User is prompted to follow group.  </w:delText>
              </w:r>
            </w:del>
          </w:p>
        </w:tc>
      </w:tr>
      <w:tr w:rsidR="00584011" w:rsidRPr="001068D4" w:rsidTr="004944FD">
        <w:tc>
          <w:tcPr>
            <w:tcW w:w="810" w:type="dxa"/>
          </w:tcPr>
          <w:p w:rsidR="00584011" w:rsidRDefault="00584011" w:rsidP="00961472">
            <w:pPr>
              <w:rPr>
                <w:rFonts w:ascii="Arial" w:hAnsi="Arial" w:cs="Arial"/>
                <w:sz w:val="18"/>
                <w:szCs w:val="20"/>
              </w:rPr>
            </w:pPr>
            <w:del w:id="465" w:author="jmassud" w:date="2012-05-03T11:18:00Z">
              <w:r w:rsidDel="00584011">
                <w:rPr>
                  <w:rFonts w:ascii="Arial" w:hAnsi="Arial" w:cs="Arial"/>
                  <w:sz w:val="18"/>
                  <w:szCs w:val="20"/>
                </w:rPr>
                <w:lastRenderedPageBreak/>
                <w:delText>3.11.4</w:delText>
              </w:r>
            </w:del>
          </w:p>
        </w:tc>
        <w:tc>
          <w:tcPr>
            <w:tcW w:w="8730" w:type="dxa"/>
          </w:tcPr>
          <w:p w:rsidR="00584011" w:rsidDel="00584011" w:rsidRDefault="00584011" w:rsidP="007D26AF">
            <w:pPr>
              <w:rPr>
                <w:del w:id="466" w:author="jmassud" w:date="2012-05-03T11:18:00Z"/>
                <w:rFonts w:ascii="Arial" w:hAnsi="Arial" w:cs="Arial"/>
                <w:sz w:val="18"/>
                <w:szCs w:val="20"/>
              </w:rPr>
            </w:pPr>
            <w:del w:id="467" w:author="jmassud" w:date="2012-05-03T11:18:00Z">
              <w:r w:rsidRPr="00AC5514" w:rsidDel="00584011">
                <w:rPr>
                  <w:rFonts w:ascii="Arial" w:hAnsi="Arial" w:cs="Arial"/>
                  <w:sz w:val="18"/>
                  <w:szCs w:val="20"/>
                </w:rPr>
                <w:delText>Advisory Council</w:delText>
              </w:r>
            </w:del>
          </w:p>
          <w:p w:rsidR="00584011" w:rsidDel="00584011" w:rsidRDefault="00584011" w:rsidP="007D26AF">
            <w:pPr>
              <w:pStyle w:val="ListParagraph"/>
              <w:numPr>
                <w:ilvl w:val="0"/>
                <w:numId w:val="43"/>
              </w:numPr>
              <w:rPr>
                <w:del w:id="468" w:author="jmassud" w:date="2012-05-03T11:18:00Z"/>
                <w:rFonts w:ascii="Arial" w:hAnsi="Arial" w:cs="Arial"/>
                <w:sz w:val="18"/>
                <w:szCs w:val="20"/>
              </w:rPr>
            </w:pPr>
            <w:del w:id="469" w:author="jmassud" w:date="2012-05-03T11:18:00Z">
              <w:r w:rsidRPr="00AB7F58" w:rsidDel="00584011">
                <w:rPr>
                  <w:rFonts w:ascii="Arial" w:hAnsi="Arial" w:cs="Arial"/>
                  <w:sz w:val="18"/>
                  <w:szCs w:val="20"/>
                </w:rPr>
                <w:delText>Private interest group that members of the Community will be selected for and invited to join</w:delText>
              </w:r>
              <w:r w:rsidDel="00584011">
                <w:rPr>
                  <w:rFonts w:ascii="Arial" w:hAnsi="Arial" w:cs="Arial"/>
                  <w:sz w:val="18"/>
                  <w:szCs w:val="20"/>
                </w:rPr>
                <w:delText>.</w:delText>
              </w:r>
            </w:del>
          </w:p>
          <w:p w:rsidR="00584011" w:rsidRPr="00AB7F58" w:rsidDel="00584011" w:rsidRDefault="00584011" w:rsidP="007D26AF">
            <w:pPr>
              <w:pStyle w:val="ListParagraph"/>
              <w:numPr>
                <w:ilvl w:val="1"/>
                <w:numId w:val="43"/>
              </w:numPr>
              <w:rPr>
                <w:del w:id="470" w:author="jmassud" w:date="2012-05-03T11:18:00Z"/>
                <w:rFonts w:ascii="Arial" w:hAnsi="Arial" w:cs="Arial"/>
                <w:sz w:val="18"/>
                <w:szCs w:val="20"/>
              </w:rPr>
            </w:pPr>
            <w:del w:id="471" w:author="jmassud" w:date="2012-05-03T11:18:00Z">
              <w:r w:rsidRPr="00AB7F58" w:rsidDel="00584011">
                <w:rPr>
                  <w:rFonts w:ascii="Arial" w:hAnsi="Arial" w:cs="Arial"/>
                  <w:sz w:val="18"/>
                  <w:szCs w:val="20"/>
                </w:rPr>
                <w:delText>Minimum requirements for participation to keep status</w:delText>
              </w:r>
              <w:r w:rsidDel="00584011">
                <w:rPr>
                  <w:rFonts w:ascii="Arial" w:hAnsi="Arial" w:cs="Arial"/>
                  <w:sz w:val="18"/>
                  <w:szCs w:val="20"/>
                </w:rPr>
                <w:delText xml:space="preserve"> including taking </w:delText>
              </w:r>
              <w:r w:rsidRPr="00AB7F58" w:rsidDel="00584011">
                <w:rPr>
                  <w:rFonts w:ascii="Arial" w:hAnsi="Arial" w:cs="Arial"/>
                  <w:sz w:val="18"/>
                  <w:szCs w:val="20"/>
                </w:rPr>
                <w:delText xml:space="preserve">surveys, polls, online focus groups, etc. and will earn rewards for their participation. </w:delText>
              </w:r>
            </w:del>
          </w:p>
          <w:p w:rsidR="00584011" w:rsidDel="00584011" w:rsidRDefault="00584011" w:rsidP="007D26AF">
            <w:pPr>
              <w:pStyle w:val="ListParagraph"/>
              <w:numPr>
                <w:ilvl w:val="0"/>
                <w:numId w:val="43"/>
              </w:numPr>
              <w:rPr>
                <w:del w:id="472" w:author="jmassud" w:date="2012-05-03T11:18:00Z"/>
                <w:rFonts w:ascii="Arial" w:hAnsi="Arial" w:cs="Arial"/>
                <w:sz w:val="18"/>
                <w:szCs w:val="20"/>
              </w:rPr>
            </w:pPr>
            <w:del w:id="473" w:author="jmassud" w:date="2012-05-03T11:18:00Z">
              <w:r w:rsidDel="00584011">
                <w:rPr>
                  <w:rFonts w:ascii="Arial" w:hAnsi="Arial" w:cs="Arial"/>
                  <w:sz w:val="18"/>
                  <w:szCs w:val="20"/>
                </w:rPr>
                <w:delText xml:space="preserve">Council Users will be Badged </w:delText>
              </w:r>
              <w:r w:rsidRPr="00EF3D13" w:rsidDel="00584011">
                <w:rPr>
                  <w:rFonts w:ascii="Arial" w:hAnsi="Arial" w:cs="Arial"/>
                  <w:b/>
                  <w:sz w:val="18"/>
                  <w:szCs w:val="20"/>
                </w:rPr>
                <w:delText xml:space="preserve">(3.6.2) </w:delText>
              </w:r>
              <w:r w:rsidDel="00584011">
                <w:rPr>
                  <w:rFonts w:ascii="Arial" w:hAnsi="Arial" w:cs="Arial"/>
                  <w:sz w:val="18"/>
                  <w:szCs w:val="20"/>
                </w:rPr>
                <w:delText xml:space="preserve">and receive rewards </w:delText>
              </w:r>
              <w:r w:rsidRPr="00EF3D13" w:rsidDel="00584011">
                <w:rPr>
                  <w:rFonts w:ascii="Arial" w:hAnsi="Arial" w:cs="Arial"/>
                  <w:b/>
                  <w:sz w:val="18"/>
                  <w:szCs w:val="20"/>
                </w:rPr>
                <w:delText>(3.6.1)</w:delText>
              </w:r>
            </w:del>
          </w:p>
          <w:p w:rsidR="00584011" w:rsidDel="00584011" w:rsidRDefault="00584011" w:rsidP="007D26AF">
            <w:pPr>
              <w:pStyle w:val="ListParagraph"/>
              <w:numPr>
                <w:ilvl w:val="1"/>
                <w:numId w:val="43"/>
              </w:numPr>
              <w:rPr>
                <w:del w:id="474" w:author="jmassud" w:date="2012-05-03T11:18:00Z"/>
                <w:rFonts w:ascii="Arial" w:hAnsi="Arial" w:cs="Arial"/>
                <w:sz w:val="18"/>
                <w:szCs w:val="20"/>
              </w:rPr>
            </w:pPr>
            <w:del w:id="475" w:author="jmassud" w:date="2012-05-03T11:18:00Z">
              <w:r w:rsidDel="00584011">
                <w:rPr>
                  <w:rFonts w:ascii="Arial" w:hAnsi="Arial" w:cs="Arial"/>
                  <w:sz w:val="18"/>
                  <w:szCs w:val="20"/>
                </w:rPr>
                <w:delText xml:space="preserve">Activity will need to be tracked through Reputation System </w:delText>
              </w:r>
            </w:del>
          </w:p>
          <w:p w:rsidR="00584011" w:rsidRDefault="00584011" w:rsidP="00654D12">
            <w:pPr>
              <w:rPr>
                <w:rFonts w:ascii="Arial" w:hAnsi="Arial" w:cs="Arial"/>
                <w:sz w:val="18"/>
                <w:szCs w:val="20"/>
              </w:rPr>
            </w:pPr>
            <w:del w:id="476" w:author="jmassud" w:date="2012-05-03T11:18:00Z">
              <w:r w:rsidRPr="00AB7F58" w:rsidDel="00584011">
                <w:rPr>
                  <w:rFonts w:ascii="Arial" w:hAnsi="Arial" w:cs="Arial"/>
                  <w:sz w:val="18"/>
                  <w:szCs w:val="20"/>
                </w:rPr>
                <w:delText>Automated notifications will keep member informed of their status.</w:delText>
              </w:r>
            </w:del>
          </w:p>
        </w:tc>
      </w:tr>
      <w:tr w:rsidR="00584011" w:rsidRPr="001068D4" w:rsidTr="004944FD">
        <w:tc>
          <w:tcPr>
            <w:tcW w:w="810" w:type="dxa"/>
          </w:tcPr>
          <w:p w:rsidR="00584011" w:rsidRPr="001068D4" w:rsidRDefault="00584011" w:rsidP="00961472">
            <w:pPr>
              <w:rPr>
                <w:rFonts w:ascii="Arial" w:hAnsi="Arial" w:cs="Arial"/>
                <w:sz w:val="18"/>
                <w:szCs w:val="20"/>
              </w:rPr>
            </w:pPr>
            <w:del w:id="477" w:author="jmassud" w:date="2012-05-03T11:18:00Z">
              <w:r w:rsidDel="00584011">
                <w:rPr>
                  <w:rFonts w:ascii="Arial" w:hAnsi="Arial" w:cs="Arial"/>
                  <w:sz w:val="18"/>
                  <w:szCs w:val="20"/>
                </w:rPr>
                <w:delText>3.11.5</w:delText>
              </w:r>
            </w:del>
          </w:p>
        </w:tc>
        <w:tc>
          <w:tcPr>
            <w:tcW w:w="8730" w:type="dxa"/>
          </w:tcPr>
          <w:p w:rsidR="00584011" w:rsidRPr="001068D4" w:rsidRDefault="00584011" w:rsidP="00654D12">
            <w:pPr>
              <w:rPr>
                <w:rFonts w:ascii="Arial" w:hAnsi="Arial" w:cs="Arial"/>
                <w:sz w:val="18"/>
                <w:szCs w:val="20"/>
              </w:rPr>
            </w:pPr>
            <w:del w:id="478" w:author="jmassud" w:date="2012-05-03T11:18:00Z">
              <w:r w:rsidDel="00584011">
                <w:rPr>
                  <w:rFonts w:ascii="Arial" w:hAnsi="Arial" w:cs="Arial"/>
                  <w:sz w:val="18"/>
                  <w:szCs w:val="20"/>
                </w:rPr>
                <w:delText>Interest page will feed content Contextualized Ads (P3)</w:delText>
              </w:r>
            </w:del>
          </w:p>
        </w:tc>
      </w:tr>
      <w:tr w:rsidR="00584011" w:rsidRPr="001068D4" w:rsidTr="004944FD">
        <w:tc>
          <w:tcPr>
            <w:tcW w:w="810" w:type="dxa"/>
            <w:tcBorders>
              <w:bottom w:val="single" w:sz="4" w:space="0" w:color="000000"/>
            </w:tcBorders>
          </w:tcPr>
          <w:p w:rsidR="00584011" w:rsidRDefault="00584011" w:rsidP="00961472">
            <w:pPr>
              <w:rPr>
                <w:rFonts w:ascii="Arial" w:hAnsi="Arial" w:cs="Arial"/>
                <w:sz w:val="18"/>
                <w:szCs w:val="20"/>
              </w:rPr>
            </w:pPr>
            <w:del w:id="479" w:author="jmassud" w:date="2012-05-03T11:18:00Z">
              <w:r w:rsidDel="00584011">
                <w:rPr>
                  <w:rFonts w:ascii="Arial" w:hAnsi="Arial" w:cs="Arial"/>
                  <w:sz w:val="18"/>
                  <w:szCs w:val="20"/>
                </w:rPr>
                <w:delText>3.11.6</w:delText>
              </w:r>
            </w:del>
          </w:p>
        </w:tc>
        <w:tc>
          <w:tcPr>
            <w:tcW w:w="8730" w:type="dxa"/>
            <w:tcBorders>
              <w:bottom w:val="single" w:sz="4" w:space="0" w:color="000000"/>
            </w:tcBorders>
          </w:tcPr>
          <w:p w:rsidR="00584011" w:rsidDel="00584011" w:rsidRDefault="00584011" w:rsidP="009709DB">
            <w:pPr>
              <w:rPr>
                <w:del w:id="480" w:author="jmassud" w:date="2012-05-03T11:18:00Z"/>
                <w:rFonts w:ascii="Arial" w:hAnsi="Arial" w:cs="Arial"/>
                <w:sz w:val="18"/>
                <w:szCs w:val="20"/>
              </w:rPr>
            </w:pPr>
            <w:del w:id="481" w:author="jmassud" w:date="2012-05-03T11:18:00Z">
              <w:r w:rsidDel="00584011">
                <w:rPr>
                  <w:rFonts w:ascii="Arial" w:hAnsi="Arial" w:cs="Arial"/>
                  <w:sz w:val="18"/>
                  <w:szCs w:val="20"/>
                </w:rPr>
                <w:delText xml:space="preserve">Community Determined Experts </w:delText>
              </w:r>
            </w:del>
          </w:p>
          <w:p w:rsidR="00584011" w:rsidRPr="009709DB" w:rsidRDefault="00584011" w:rsidP="00654D12">
            <w:pPr>
              <w:rPr>
                <w:rFonts w:ascii="Arial" w:hAnsi="Arial" w:cs="Arial"/>
                <w:sz w:val="18"/>
                <w:szCs w:val="20"/>
              </w:rPr>
            </w:pPr>
            <w:del w:id="482" w:author="jmassud" w:date="2012-05-03T11:18:00Z">
              <w:r w:rsidRPr="009709DB" w:rsidDel="00584011">
                <w:rPr>
                  <w:rFonts w:ascii="Arial" w:hAnsi="Arial" w:cs="Arial"/>
                  <w:b/>
                  <w:i/>
                  <w:sz w:val="18"/>
                  <w:szCs w:val="20"/>
                </w:rPr>
                <w:delText>Functional Requirement:</w:delText>
              </w:r>
              <w:r w:rsidDel="00584011">
                <w:rPr>
                  <w:rFonts w:ascii="Arial" w:hAnsi="Arial" w:cs="Arial"/>
                  <w:sz w:val="18"/>
                  <w:szCs w:val="20"/>
                </w:rPr>
                <w:delText xml:space="preserve"> System automatically badge Community Experts based on a predetermined threshold of helpful votes received in a particular interest page </w:delText>
              </w:r>
            </w:del>
          </w:p>
        </w:tc>
      </w:tr>
    </w:tbl>
    <w:p w:rsidR="006C1FB1" w:rsidRDefault="00C237FA" w:rsidP="006C1FB1">
      <w:pPr>
        <w:pStyle w:val="Heading2"/>
        <w:tabs>
          <w:tab w:val="num" w:pos="1800"/>
        </w:tabs>
        <w:ind w:left="1296"/>
      </w:pPr>
      <w:bookmarkStart w:id="483" w:name="_Toc323813669"/>
      <w:bookmarkStart w:id="484" w:name="_Toc308181874"/>
      <w:commentRangeStart w:id="485"/>
      <w:r>
        <w:t>Ad</w:t>
      </w:r>
      <w:r w:rsidR="00EF395D">
        <w:t>vertisement</w:t>
      </w:r>
      <w:r>
        <w:t xml:space="preserve"> Units – </w:t>
      </w:r>
      <w:r w:rsidR="007636F7">
        <w:t>P</w:t>
      </w:r>
      <w:r>
        <w:t>1</w:t>
      </w:r>
      <w:commentRangeEnd w:id="485"/>
      <w:r w:rsidR="004944FD">
        <w:rPr>
          <w:rStyle w:val="CommentReference"/>
          <w:rFonts w:ascii="Calibri" w:hAnsi="Calibri"/>
          <w:b w:val="0"/>
          <w:spacing w:val="0"/>
          <w:kern w:val="0"/>
        </w:rPr>
        <w:commentReference w:id="485"/>
      </w:r>
      <w:bookmarkEnd w:id="483"/>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10"/>
        <w:gridCol w:w="8730"/>
      </w:tblGrid>
      <w:tr w:rsidR="00DF291E" w:rsidRPr="001068D4" w:rsidTr="00F37A79">
        <w:tc>
          <w:tcPr>
            <w:tcW w:w="810" w:type="dxa"/>
            <w:shd w:val="clear" w:color="auto" w:fill="B6DDE8"/>
          </w:tcPr>
          <w:p w:rsidR="00DF291E" w:rsidRPr="001068D4" w:rsidRDefault="00E52AC5" w:rsidP="009426B4">
            <w:pPr>
              <w:rPr>
                <w:rFonts w:ascii="Arial" w:hAnsi="Arial" w:cs="Arial"/>
                <w:b/>
                <w:sz w:val="18"/>
                <w:szCs w:val="20"/>
              </w:rPr>
            </w:pPr>
            <w:r w:rsidRPr="001068D4">
              <w:rPr>
                <w:rFonts w:ascii="Arial" w:hAnsi="Arial" w:cs="Arial"/>
                <w:b/>
                <w:sz w:val="18"/>
                <w:szCs w:val="20"/>
              </w:rPr>
              <w:t>Req #</w:t>
            </w:r>
          </w:p>
        </w:tc>
        <w:tc>
          <w:tcPr>
            <w:tcW w:w="8730" w:type="dxa"/>
            <w:shd w:val="clear" w:color="auto" w:fill="B6DDE8"/>
          </w:tcPr>
          <w:p w:rsidR="00DF291E" w:rsidRPr="001068D4" w:rsidRDefault="00DF291E" w:rsidP="009426B4">
            <w:pPr>
              <w:rPr>
                <w:rFonts w:ascii="Arial" w:hAnsi="Arial" w:cs="Arial"/>
                <w:b/>
                <w:sz w:val="18"/>
                <w:szCs w:val="20"/>
              </w:rPr>
            </w:pPr>
            <w:r w:rsidRPr="001068D4">
              <w:rPr>
                <w:rFonts w:ascii="Arial" w:hAnsi="Arial" w:cs="Arial"/>
                <w:b/>
                <w:sz w:val="18"/>
                <w:szCs w:val="20"/>
              </w:rPr>
              <w:t xml:space="preserve">Description </w:t>
            </w:r>
          </w:p>
        </w:tc>
      </w:tr>
      <w:tr w:rsidR="006C1FB1" w:rsidRPr="001068D4" w:rsidTr="00F37A79">
        <w:tc>
          <w:tcPr>
            <w:tcW w:w="810" w:type="dxa"/>
          </w:tcPr>
          <w:p w:rsidR="006C1FB1" w:rsidRPr="001068D4" w:rsidRDefault="007636F7" w:rsidP="007D15D6">
            <w:pPr>
              <w:rPr>
                <w:rFonts w:ascii="Arial" w:hAnsi="Arial" w:cs="Arial"/>
                <w:sz w:val="18"/>
                <w:szCs w:val="20"/>
              </w:rPr>
            </w:pPr>
            <w:r w:rsidRPr="001068D4">
              <w:rPr>
                <w:rFonts w:ascii="Arial" w:hAnsi="Arial" w:cs="Arial"/>
                <w:sz w:val="18"/>
                <w:szCs w:val="20"/>
              </w:rPr>
              <w:t>3.</w:t>
            </w:r>
            <w:r w:rsidR="00105978">
              <w:rPr>
                <w:rFonts w:ascii="Arial" w:hAnsi="Arial" w:cs="Arial"/>
                <w:sz w:val="18"/>
                <w:szCs w:val="20"/>
              </w:rPr>
              <w:t>12</w:t>
            </w:r>
            <w:r w:rsidR="006C1FB1" w:rsidRPr="001068D4">
              <w:rPr>
                <w:rFonts w:ascii="Arial" w:hAnsi="Arial" w:cs="Arial"/>
                <w:sz w:val="18"/>
                <w:szCs w:val="20"/>
              </w:rPr>
              <w:t>.1</w:t>
            </w:r>
          </w:p>
        </w:tc>
        <w:tc>
          <w:tcPr>
            <w:tcW w:w="8730" w:type="dxa"/>
          </w:tcPr>
          <w:p w:rsidR="006C1FB1" w:rsidRDefault="00C237FA" w:rsidP="006C1FB1">
            <w:pPr>
              <w:rPr>
                <w:rFonts w:ascii="Arial" w:hAnsi="Arial" w:cs="Arial"/>
                <w:sz w:val="18"/>
                <w:szCs w:val="20"/>
              </w:rPr>
            </w:pPr>
            <w:r>
              <w:rPr>
                <w:rFonts w:ascii="Arial" w:hAnsi="Arial" w:cs="Arial"/>
                <w:sz w:val="18"/>
                <w:szCs w:val="20"/>
              </w:rPr>
              <w:t xml:space="preserve">Standard size ad unit spots </w:t>
            </w:r>
            <w:r w:rsidR="00F422EB">
              <w:rPr>
                <w:rFonts w:ascii="Arial" w:hAnsi="Arial" w:cs="Arial"/>
                <w:sz w:val="18"/>
                <w:szCs w:val="20"/>
              </w:rPr>
              <w:t>throughout site</w:t>
            </w:r>
            <w:r>
              <w:rPr>
                <w:rFonts w:ascii="Arial" w:hAnsi="Arial" w:cs="Arial"/>
                <w:sz w:val="18"/>
                <w:szCs w:val="20"/>
              </w:rPr>
              <w:t xml:space="preserve"> for internal and external ads </w:t>
            </w:r>
          </w:p>
          <w:p w:rsidR="00584011" w:rsidRDefault="00584011" w:rsidP="00584011">
            <w:pPr>
              <w:pStyle w:val="ListParagraph"/>
              <w:numPr>
                <w:ilvl w:val="0"/>
                <w:numId w:val="35"/>
              </w:numPr>
              <w:rPr>
                <w:ins w:id="486" w:author="jmassud" w:date="2012-05-03T11:20:00Z"/>
                <w:rFonts w:ascii="Arial" w:hAnsi="Arial" w:cs="Arial"/>
                <w:sz w:val="18"/>
                <w:szCs w:val="20"/>
              </w:rPr>
            </w:pPr>
            <w:ins w:id="487" w:author="jmassud" w:date="2012-05-03T11:20:00Z">
              <w:r>
                <w:rPr>
                  <w:rFonts w:ascii="Arial" w:hAnsi="Arial" w:cs="Arial"/>
                  <w:sz w:val="18"/>
                  <w:szCs w:val="20"/>
                </w:rPr>
                <w:t>Various sizes (tbd by UX): should include 3 standard placements on the page which will only appear if an add is published</w:t>
              </w:r>
            </w:ins>
          </w:p>
          <w:p w:rsidR="0094554F" w:rsidDel="00584011" w:rsidRDefault="0094554F" w:rsidP="00077E44">
            <w:pPr>
              <w:pStyle w:val="ListParagraph"/>
              <w:numPr>
                <w:ilvl w:val="0"/>
                <w:numId w:val="35"/>
              </w:numPr>
              <w:rPr>
                <w:del w:id="488" w:author="jmassud" w:date="2012-05-03T11:20:00Z"/>
                <w:rFonts w:ascii="Arial" w:hAnsi="Arial" w:cs="Arial"/>
                <w:sz w:val="18"/>
                <w:szCs w:val="20"/>
              </w:rPr>
            </w:pPr>
            <w:del w:id="489" w:author="jmassud" w:date="2012-05-03T11:20:00Z">
              <w:r w:rsidDel="00584011">
                <w:rPr>
                  <w:rFonts w:ascii="Arial" w:hAnsi="Arial" w:cs="Arial"/>
                  <w:sz w:val="18"/>
                  <w:szCs w:val="20"/>
                </w:rPr>
                <w:delText xml:space="preserve">Hero </w:delText>
              </w:r>
              <w:r w:rsidR="00F422EB" w:rsidDel="00584011">
                <w:rPr>
                  <w:rFonts w:ascii="Arial" w:hAnsi="Arial" w:cs="Arial"/>
                  <w:sz w:val="18"/>
                  <w:szCs w:val="20"/>
                </w:rPr>
                <w:delText xml:space="preserve">(Homepage) </w:delText>
              </w:r>
            </w:del>
          </w:p>
          <w:p w:rsidR="00F363D1" w:rsidDel="00584011" w:rsidRDefault="00F363D1" w:rsidP="00077E44">
            <w:pPr>
              <w:pStyle w:val="ListParagraph"/>
              <w:numPr>
                <w:ilvl w:val="1"/>
                <w:numId w:val="35"/>
              </w:numPr>
              <w:rPr>
                <w:del w:id="490" w:author="jmassud" w:date="2012-05-03T11:20:00Z"/>
                <w:rFonts w:ascii="Arial" w:hAnsi="Arial" w:cs="Arial"/>
                <w:sz w:val="18"/>
                <w:szCs w:val="20"/>
              </w:rPr>
            </w:pPr>
            <w:del w:id="491" w:author="jmassud" w:date="2012-05-03T11:20:00Z">
              <w:r w:rsidDel="00584011">
                <w:rPr>
                  <w:rFonts w:ascii="Arial" w:hAnsi="Arial" w:cs="Arial"/>
                  <w:sz w:val="18"/>
                  <w:szCs w:val="20"/>
                </w:rPr>
                <w:delText>Rotating</w:delText>
              </w:r>
            </w:del>
          </w:p>
          <w:p w:rsidR="00F363D1" w:rsidDel="00584011" w:rsidRDefault="00F363D1" w:rsidP="00077E44">
            <w:pPr>
              <w:pStyle w:val="ListParagraph"/>
              <w:numPr>
                <w:ilvl w:val="1"/>
                <w:numId w:val="35"/>
              </w:numPr>
              <w:rPr>
                <w:del w:id="492" w:author="jmassud" w:date="2012-05-03T11:20:00Z"/>
                <w:rFonts w:ascii="Arial" w:hAnsi="Arial" w:cs="Arial"/>
                <w:sz w:val="18"/>
                <w:szCs w:val="20"/>
              </w:rPr>
            </w:pPr>
            <w:del w:id="493" w:author="jmassud" w:date="2012-05-03T11:20:00Z">
              <w:r w:rsidDel="00584011">
                <w:rPr>
                  <w:rFonts w:ascii="Arial" w:hAnsi="Arial" w:cs="Arial"/>
                  <w:sz w:val="18"/>
                  <w:szCs w:val="20"/>
                </w:rPr>
                <w:delText xml:space="preserve">Search built in </w:delText>
              </w:r>
            </w:del>
          </w:p>
          <w:p w:rsidR="00F363D1" w:rsidRPr="00F363D1" w:rsidDel="00584011" w:rsidRDefault="00F363D1" w:rsidP="00077E44">
            <w:pPr>
              <w:pStyle w:val="ListParagraph"/>
              <w:numPr>
                <w:ilvl w:val="1"/>
                <w:numId w:val="35"/>
              </w:numPr>
              <w:rPr>
                <w:del w:id="494" w:author="jmassud" w:date="2012-05-03T11:20:00Z"/>
                <w:rFonts w:ascii="Arial" w:hAnsi="Arial" w:cs="Arial"/>
                <w:sz w:val="18"/>
                <w:szCs w:val="20"/>
              </w:rPr>
            </w:pPr>
            <w:del w:id="495" w:author="jmassud" w:date="2012-05-03T11:20:00Z">
              <w:r w:rsidDel="00584011">
                <w:rPr>
                  <w:rFonts w:ascii="Arial" w:hAnsi="Arial" w:cs="Arial"/>
                  <w:sz w:val="18"/>
                  <w:szCs w:val="20"/>
                </w:rPr>
                <w:delText xml:space="preserve">Not treated as traditional ad unit – cannot be sold. </w:delText>
              </w:r>
            </w:del>
          </w:p>
          <w:p w:rsidR="0094554F" w:rsidDel="00584011" w:rsidRDefault="00F363D1" w:rsidP="00077E44">
            <w:pPr>
              <w:pStyle w:val="ListParagraph"/>
              <w:numPr>
                <w:ilvl w:val="0"/>
                <w:numId w:val="35"/>
              </w:numPr>
              <w:rPr>
                <w:del w:id="496" w:author="jmassud" w:date="2012-05-03T11:20:00Z"/>
                <w:rFonts w:ascii="Arial" w:hAnsi="Arial" w:cs="Arial"/>
                <w:sz w:val="18"/>
                <w:szCs w:val="20"/>
              </w:rPr>
            </w:pPr>
            <w:del w:id="497" w:author="jmassud" w:date="2012-05-03T11:20:00Z">
              <w:r w:rsidDel="00584011">
                <w:rPr>
                  <w:rFonts w:ascii="Arial" w:hAnsi="Arial" w:cs="Arial"/>
                  <w:sz w:val="18"/>
                  <w:szCs w:val="20"/>
                </w:rPr>
                <w:delText xml:space="preserve">Horizontal </w:delText>
              </w:r>
              <w:r w:rsidR="0094554F" w:rsidDel="00584011">
                <w:rPr>
                  <w:rFonts w:ascii="Arial" w:hAnsi="Arial" w:cs="Arial"/>
                  <w:sz w:val="18"/>
                  <w:szCs w:val="20"/>
                </w:rPr>
                <w:delText xml:space="preserve">Banner </w:delText>
              </w:r>
              <w:r w:rsidR="00A17621" w:rsidDel="00584011">
                <w:rPr>
                  <w:rFonts w:ascii="Arial" w:hAnsi="Arial" w:cs="Arial"/>
                  <w:sz w:val="18"/>
                  <w:szCs w:val="20"/>
                </w:rPr>
                <w:delText>630x60</w:delText>
              </w:r>
              <w:r w:rsidR="00F422EB" w:rsidDel="00584011">
                <w:rPr>
                  <w:rFonts w:ascii="Arial" w:hAnsi="Arial" w:cs="Arial"/>
                  <w:sz w:val="18"/>
                  <w:szCs w:val="20"/>
                </w:rPr>
                <w:delText xml:space="preserve"> (various) </w:delText>
              </w:r>
            </w:del>
          </w:p>
          <w:p w:rsidR="00F363D1" w:rsidDel="00584011" w:rsidRDefault="00F363D1" w:rsidP="00077E44">
            <w:pPr>
              <w:pStyle w:val="ListParagraph"/>
              <w:numPr>
                <w:ilvl w:val="0"/>
                <w:numId w:val="35"/>
              </w:numPr>
              <w:rPr>
                <w:del w:id="498" w:author="jmassud" w:date="2012-05-03T11:20:00Z"/>
                <w:rFonts w:ascii="Arial" w:hAnsi="Arial" w:cs="Arial"/>
                <w:sz w:val="18"/>
                <w:szCs w:val="20"/>
              </w:rPr>
            </w:pPr>
            <w:del w:id="499" w:author="jmassud" w:date="2012-05-03T11:20:00Z">
              <w:r w:rsidDel="00584011">
                <w:rPr>
                  <w:rFonts w:ascii="Arial" w:hAnsi="Arial" w:cs="Arial"/>
                  <w:sz w:val="18"/>
                  <w:szCs w:val="20"/>
                </w:rPr>
                <w:delText xml:space="preserve">Vertical Banner (various) </w:delText>
              </w:r>
            </w:del>
          </w:p>
          <w:p w:rsidR="00F363D1" w:rsidRPr="00F363D1" w:rsidRDefault="0094554F" w:rsidP="00077E44">
            <w:pPr>
              <w:pStyle w:val="ListParagraph"/>
              <w:numPr>
                <w:ilvl w:val="0"/>
                <w:numId w:val="35"/>
              </w:numPr>
              <w:rPr>
                <w:rFonts w:ascii="Arial" w:hAnsi="Arial" w:cs="Arial"/>
                <w:sz w:val="18"/>
                <w:szCs w:val="20"/>
              </w:rPr>
            </w:pPr>
            <w:del w:id="500" w:author="jmassud" w:date="2012-05-03T11:20:00Z">
              <w:r w:rsidDel="00584011">
                <w:rPr>
                  <w:rFonts w:ascii="Arial" w:hAnsi="Arial" w:cs="Arial"/>
                  <w:sz w:val="18"/>
                  <w:szCs w:val="20"/>
                </w:rPr>
                <w:delText xml:space="preserve">Button </w:delText>
              </w:r>
              <w:r w:rsidR="00A17621" w:rsidRPr="00A17621" w:rsidDel="00584011">
                <w:rPr>
                  <w:rFonts w:ascii="Arial" w:hAnsi="Arial" w:cs="Arial"/>
                  <w:sz w:val="18"/>
                  <w:szCs w:val="20"/>
                </w:rPr>
                <w:delText>300x250</w:delText>
              </w:r>
              <w:r w:rsidR="00F422EB" w:rsidDel="00584011">
                <w:rPr>
                  <w:rFonts w:ascii="Arial" w:hAnsi="Arial" w:cs="Arial"/>
                  <w:sz w:val="18"/>
                  <w:szCs w:val="20"/>
                </w:rPr>
                <w:delText xml:space="preserve"> (various)</w:delText>
              </w:r>
            </w:del>
          </w:p>
        </w:tc>
      </w:tr>
      <w:tr w:rsidR="006C1FB1" w:rsidRPr="001068D4" w:rsidTr="00F37A79">
        <w:tc>
          <w:tcPr>
            <w:tcW w:w="810" w:type="dxa"/>
          </w:tcPr>
          <w:p w:rsidR="006C1FB1" w:rsidRPr="001068D4" w:rsidRDefault="007636F7" w:rsidP="007D15D6">
            <w:pPr>
              <w:rPr>
                <w:rFonts w:ascii="Arial" w:hAnsi="Arial" w:cs="Arial"/>
                <w:sz w:val="18"/>
                <w:szCs w:val="20"/>
              </w:rPr>
            </w:pPr>
            <w:r w:rsidRPr="001068D4">
              <w:rPr>
                <w:rFonts w:ascii="Arial" w:hAnsi="Arial" w:cs="Arial"/>
                <w:sz w:val="18"/>
                <w:szCs w:val="20"/>
              </w:rPr>
              <w:t>3.</w:t>
            </w:r>
            <w:r w:rsidR="00105978">
              <w:rPr>
                <w:rFonts w:ascii="Arial" w:hAnsi="Arial" w:cs="Arial"/>
                <w:sz w:val="18"/>
                <w:szCs w:val="20"/>
              </w:rPr>
              <w:t>12</w:t>
            </w:r>
            <w:r w:rsidR="006C1FB1" w:rsidRPr="001068D4">
              <w:rPr>
                <w:rFonts w:ascii="Arial" w:hAnsi="Arial" w:cs="Arial"/>
                <w:sz w:val="18"/>
                <w:szCs w:val="20"/>
              </w:rPr>
              <w:t>.2</w:t>
            </w:r>
          </w:p>
        </w:tc>
        <w:tc>
          <w:tcPr>
            <w:tcW w:w="8730" w:type="dxa"/>
          </w:tcPr>
          <w:p w:rsidR="006C1FB1" w:rsidRPr="001068D4" w:rsidRDefault="0094554F" w:rsidP="007D15D6">
            <w:pPr>
              <w:rPr>
                <w:rFonts w:ascii="Arial" w:hAnsi="Arial" w:cs="Arial"/>
                <w:sz w:val="18"/>
                <w:szCs w:val="20"/>
              </w:rPr>
            </w:pPr>
            <w:r>
              <w:rPr>
                <w:rFonts w:ascii="Arial" w:hAnsi="Arial" w:cs="Arial"/>
                <w:sz w:val="18"/>
                <w:szCs w:val="20"/>
              </w:rPr>
              <w:t xml:space="preserve">Configurable through Admin tool </w:t>
            </w:r>
          </w:p>
        </w:tc>
      </w:tr>
      <w:tr w:rsidR="00F37A79" w:rsidRPr="001068D4" w:rsidDel="00584011" w:rsidTr="00F37A79">
        <w:trPr>
          <w:del w:id="501" w:author="jmassud" w:date="2012-05-03T11:20:00Z"/>
        </w:trPr>
        <w:tc>
          <w:tcPr>
            <w:tcW w:w="9540" w:type="dxa"/>
            <w:gridSpan w:val="2"/>
            <w:shd w:val="clear" w:color="auto" w:fill="B6DDE8" w:themeFill="accent5" w:themeFillTint="66"/>
          </w:tcPr>
          <w:p w:rsidR="00F37A79" w:rsidRPr="001068D4" w:rsidDel="00584011" w:rsidRDefault="00333420" w:rsidP="005005DE">
            <w:pPr>
              <w:rPr>
                <w:del w:id="502" w:author="jmassud" w:date="2012-05-03T11:20:00Z"/>
                <w:rFonts w:ascii="Arial" w:hAnsi="Arial" w:cs="Arial"/>
                <w:b/>
                <w:sz w:val="18"/>
                <w:szCs w:val="20"/>
              </w:rPr>
            </w:pPr>
            <w:del w:id="503" w:author="jmassud" w:date="2012-05-03T11:20:00Z">
              <w:r w:rsidDel="00584011">
                <w:rPr>
                  <w:rFonts w:ascii="Arial" w:hAnsi="Arial" w:cs="Arial"/>
                  <w:b/>
                  <w:sz w:val="18"/>
                  <w:szCs w:val="20"/>
                </w:rPr>
                <w:delText>Future planned enhancement</w:delText>
              </w:r>
            </w:del>
          </w:p>
        </w:tc>
      </w:tr>
      <w:tr w:rsidR="00F37A79" w:rsidRPr="001068D4" w:rsidDel="00584011" w:rsidTr="00F37A79">
        <w:trPr>
          <w:del w:id="504" w:author="jmassud" w:date="2012-05-03T11:20:00Z"/>
        </w:trPr>
        <w:tc>
          <w:tcPr>
            <w:tcW w:w="810" w:type="dxa"/>
            <w:tcBorders>
              <w:top w:val="single" w:sz="4" w:space="0" w:color="000000"/>
              <w:left w:val="single" w:sz="4" w:space="0" w:color="000000"/>
              <w:bottom w:val="single" w:sz="4" w:space="0" w:color="000000"/>
              <w:right w:val="single" w:sz="4" w:space="0" w:color="000000"/>
            </w:tcBorders>
            <w:shd w:val="clear" w:color="auto" w:fill="B6DDE8"/>
          </w:tcPr>
          <w:p w:rsidR="00F37A79" w:rsidRPr="001068D4" w:rsidDel="00584011" w:rsidRDefault="00F37A79" w:rsidP="005005DE">
            <w:pPr>
              <w:rPr>
                <w:del w:id="505" w:author="jmassud" w:date="2012-05-03T11:20:00Z"/>
                <w:rFonts w:ascii="Arial" w:hAnsi="Arial" w:cs="Arial"/>
                <w:b/>
                <w:sz w:val="18"/>
                <w:szCs w:val="20"/>
              </w:rPr>
            </w:pPr>
            <w:del w:id="506" w:author="jmassud" w:date="2012-05-03T11:20:00Z">
              <w:r w:rsidRPr="001068D4" w:rsidDel="00584011">
                <w:rPr>
                  <w:rFonts w:ascii="Arial" w:hAnsi="Arial" w:cs="Arial"/>
                  <w:b/>
                  <w:sz w:val="18"/>
                  <w:szCs w:val="20"/>
                </w:rPr>
                <w:delText>Req #</w:delText>
              </w:r>
            </w:del>
          </w:p>
        </w:tc>
        <w:tc>
          <w:tcPr>
            <w:tcW w:w="8730" w:type="dxa"/>
            <w:tcBorders>
              <w:top w:val="single" w:sz="4" w:space="0" w:color="000000"/>
              <w:left w:val="single" w:sz="4" w:space="0" w:color="000000"/>
              <w:bottom w:val="single" w:sz="4" w:space="0" w:color="000000"/>
              <w:right w:val="single" w:sz="4" w:space="0" w:color="000000"/>
            </w:tcBorders>
            <w:shd w:val="clear" w:color="auto" w:fill="B6DDE8"/>
          </w:tcPr>
          <w:p w:rsidR="00F37A79" w:rsidRPr="001068D4" w:rsidDel="00584011" w:rsidRDefault="00F37A79" w:rsidP="005005DE">
            <w:pPr>
              <w:rPr>
                <w:del w:id="507" w:author="jmassud" w:date="2012-05-03T11:20:00Z"/>
                <w:rFonts w:ascii="Arial" w:hAnsi="Arial" w:cs="Arial"/>
                <w:b/>
                <w:sz w:val="18"/>
                <w:szCs w:val="20"/>
              </w:rPr>
            </w:pPr>
            <w:del w:id="508" w:author="jmassud" w:date="2012-05-03T11:20:00Z">
              <w:r w:rsidRPr="001068D4" w:rsidDel="00584011">
                <w:rPr>
                  <w:rFonts w:ascii="Arial" w:hAnsi="Arial" w:cs="Arial"/>
                  <w:b/>
                  <w:sz w:val="18"/>
                  <w:szCs w:val="20"/>
                </w:rPr>
                <w:delText xml:space="preserve">Description </w:delText>
              </w:r>
            </w:del>
          </w:p>
        </w:tc>
      </w:tr>
      <w:tr w:rsidR="00EF395D" w:rsidRPr="001068D4" w:rsidDel="00584011" w:rsidTr="00F37A79">
        <w:trPr>
          <w:del w:id="509" w:author="jmassud" w:date="2012-05-03T11:20:00Z"/>
        </w:trPr>
        <w:tc>
          <w:tcPr>
            <w:tcW w:w="810" w:type="dxa"/>
            <w:tcBorders>
              <w:bottom w:val="single" w:sz="4" w:space="0" w:color="000000"/>
            </w:tcBorders>
          </w:tcPr>
          <w:p w:rsidR="00EF395D" w:rsidRPr="001068D4" w:rsidDel="00584011" w:rsidRDefault="00105978" w:rsidP="007D15D6">
            <w:pPr>
              <w:rPr>
                <w:del w:id="510" w:author="jmassud" w:date="2012-05-03T11:20:00Z"/>
                <w:rFonts w:ascii="Arial" w:hAnsi="Arial" w:cs="Arial"/>
                <w:sz w:val="18"/>
                <w:szCs w:val="20"/>
              </w:rPr>
            </w:pPr>
            <w:del w:id="511" w:author="jmassud" w:date="2012-05-03T11:20:00Z">
              <w:r w:rsidDel="00584011">
                <w:rPr>
                  <w:rFonts w:ascii="Arial" w:hAnsi="Arial" w:cs="Arial"/>
                  <w:sz w:val="18"/>
                  <w:szCs w:val="20"/>
                </w:rPr>
                <w:delText>3.12</w:delText>
              </w:r>
              <w:r w:rsidR="00EF395D" w:rsidDel="00584011">
                <w:rPr>
                  <w:rFonts w:ascii="Arial" w:hAnsi="Arial" w:cs="Arial"/>
                  <w:sz w:val="18"/>
                  <w:szCs w:val="20"/>
                </w:rPr>
                <w:delText>.3</w:delText>
              </w:r>
            </w:del>
          </w:p>
        </w:tc>
        <w:tc>
          <w:tcPr>
            <w:tcW w:w="8730" w:type="dxa"/>
            <w:tcBorders>
              <w:bottom w:val="single" w:sz="4" w:space="0" w:color="000000"/>
            </w:tcBorders>
          </w:tcPr>
          <w:p w:rsidR="00EF395D" w:rsidDel="00584011" w:rsidRDefault="00F422EB" w:rsidP="00EF395D">
            <w:pPr>
              <w:rPr>
                <w:del w:id="512" w:author="jmassud" w:date="2012-05-03T11:20:00Z"/>
                <w:rFonts w:ascii="Arial" w:hAnsi="Arial" w:cs="Arial"/>
                <w:sz w:val="18"/>
                <w:szCs w:val="20"/>
              </w:rPr>
            </w:pPr>
            <w:del w:id="513" w:author="jmassud" w:date="2012-05-03T11:20:00Z">
              <w:r w:rsidDel="00584011">
                <w:rPr>
                  <w:rFonts w:ascii="Arial" w:hAnsi="Arial" w:cs="Arial"/>
                  <w:sz w:val="18"/>
                  <w:szCs w:val="20"/>
                </w:rPr>
                <w:delText xml:space="preserve">Contextualized Ads: </w:delText>
              </w:r>
              <w:r w:rsidR="00EF395D" w:rsidDel="00584011">
                <w:rPr>
                  <w:rFonts w:ascii="Arial" w:hAnsi="Arial" w:cs="Arial"/>
                  <w:sz w:val="18"/>
                  <w:szCs w:val="20"/>
                </w:rPr>
                <w:delText>Third party platform to enable site</w:delText>
              </w:r>
              <w:r w:rsidR="00EF395D" w:rsidRPr="00EF395D" w:rsidDel="00584011">
                <w:rPr>
                  <w:rFonts w:ascii="Arial" w:hAnsi="Arial" w:cs="Arial"/>
                  <w:sz w:val="18"/>
                  <w:szCs w:val="20"/>
                </w:rPr>
                <w:delText xml:space="preserve"> advertisements that are targeted toward the logged in community member.   </w:delText>
              </w:r>
            </w:del>
          </w:p>
        </w:tc>
      </w:tr>
    </w:tbl>
    <w:p w:rsidR="00FE0053" w:rsidRDefault="0094554F" w:rsidP="00FE0053">
      <w:pPr>
        <w:pStyle w:val="Heading2"/>
      </w:pPr>
      <w:bookmarkStart w:id="514" w:name="_Toc323813670"/>
      <w:commentRangeStart w:id="515"/>
      <w:r>
        <w:t xml:space="preserve">Emails </w:t>
      </w:r>
      <w:r w:rsidR="009709DB">
        <w:t xml:space="preserve">– </w:t>
      </w:r>
      <w:r w:rsidR="00FE0053">
        <w:t>P</w:t>
      </w:r>
      <w:bookmarkEnd w:id="484"/>
      <w:r>
        <w:t>1</w:t>
      </w:r>
      <w:commentRangeEnd w:id="515"/>
      <w:r w:rsidR="004944FD">
        <w:rPr>
          <w:rStyle w:val="CommentReference"/>
          <w:rFonts w:ascii="Calibri" w:hAnsi="Calibri"/>
          <w:b w:val="0"/>
          <w:spacing w:val="0"/>
          <w:kern w:val="0"/>
        </w:rPr>
        <w:commentReference w:id="515"/>
      </w:r>
      <w:bookmarkEnd w:id="514"/>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00"/>
        <w:gridCol w:w="8640"/>
        <w:tblGridChange w:id="516">
          <w:tblGrid>
            <w:gridCol w:w="108"/>
            <w:gridCol w:w="792"/>
            <w:gridCol w:w="108"/>
            <w:gridCol w:w="8532"/>
            <w:gridCol w:w="108"/>
          </w:tblGrid>
        </w:tblGridChange>
      </w:tblGrid>
      <w:tr w:rsidR="00DF291E" w:rsidRPr="001068D4" w:rsidTr="00736605">
        <w:tc>
          <w:tcPr>
            <w:tcW w:w="900" w:type="dxa"/>
            <w:shd w:val="clear" w:color="auto" w:fill="B6DDE8"/>
          </w:tcPr>
          <w:p w:rsidR="00DF291E" w:rsidRPr="001068D4" w:rsidRDefault="00E52AC5" w:rsidP="009426B4">
            <w:pPr>
              <w:rPr>
                <w:rFonts w:ascii="Arial" w:hAnsi="Arial" w:cs="Arial"/>
                <w:b/>
                <w:sz w:val="18"/>
                <w:szCs w:val="20"/>
              </w:rPr>
            </w:pPr>
            <w:r w:rsidRPr="001068D4">
              <w:rPr>
                <w:rFonts w:ascii="Arial" w:hAnsi="Arial" w:cs="Arial"/>
                <w:b/>
                <w:sz w:val="18"/>
                <w:szCs w:val="20"/>
              </w:rPr>
              <w:t>Req #</w:t>
            </w:r>
          </w:p>
        </w:tc>
        <w:tc>
          <w:tcPr>
            <w:tcW w:w="8640" w:type="dxa"/>
            <w:shd w:val="clear" w:color="auto" w:fill="B6DDE8"/>
          </w:tcPr>
          <w:p w:rsidR="00DF291E" w:rsidRPr="001068D4" w:rsidRDefault="00DF291E" w:rsidP="009426B4">
            <w:pPr>
              <w:rPr>
                <w:rFonts w:ascii="Arial" w:hAnsi="Arial" w:cs="Arial"/>
                <w:b/>
                <w:sz w:val="18"/>
                <w:szCs w:val="20"/>
              </w:rPr>
            </w:pPr>
            <w:r w:rsidRPr="001068D4">
              <w:rPr>
                <w:rFonts w:ascii="Arial" w:hAnsi="Arial" w:cs="Arial"/>
                <w:b/>
                <w:sz w:val="18"/>
                <w:szCs w:val="20"/>
              </w:rPr>
              <w:t xml:space="preserve">Description </w:t>
            </w:r>
          </w:p>
        </w:tc>
      </w:tr>
      <w:tr w:rsidR="00FE0053" w:rsidRPr="001068D4" w:rsidTr="00736605">
        <w:tc>
          <w:tcPr>
            <w:tcW w:w="900" w:type="dxa"/>
          </w:tcPr>
          <w:p w:rsidR="00FE0053" w:rsidRPr="001068D4" w:rsidRDefault="00C07EC9" w:rsidP="007D15D6">
            <w:pPr>
              <w:rPr>
                <w:rFonts w:ascii="Arial" w:hAnsi="Arial" w:cs="Arial"/>
                <w:sz w:val="18"/>
                <w:szCs w:val="20"/>
              </w:rPr>
            </w:pPr>
            <w:del w:id="517" w:author="jmassud" w:date="2012-05-03T11:20:00Z">
              <w:r w:rsidRPr="001068D4" w:rsidDel="00584011">
                <w:rPr>
                  <w:rFonts w:ascii="Arial" w:hAnsi="Arial" w:cs="Arial"/>
                  <w:sz w:val="18"/>
                  <w:szCs w:val="20"/>
                </w:rPr>
                <w:lastRenderedPageBreak/>
                <w:delText>3.</w:delText>
              </w:r>
              <w:r w:rsidR="00105978" w:rsidDel="00584011">
                <w:rPr>
                  <w:rFonts w:ascii="Arial" w:hAnsi="Arial" w:cs="Arial"/>
                  <w:sz w:val="18"/>
                  <w:szCs w:val="20"/>
                </w:rPr>
                <w:delText>13</w:delText>
              </w:r>
              <w:r w:rsidR="00FE0053" w:rsidRPr="001068D4" w:rsidDel="00584011">
                <w:rPr>
                  <w:rFonts w:ascii="Arial" w:hAnsi="Arial" w:cs="Arial"/>
                  <w:sz w:val="18"/>
                  <w:szCs w:val="20"/>
                </w:rPr>
                <w:delText>.1</w:delText>
              </w:r>
            </w:del>
          </w:p>
        </w:tc>
        <w:tc>
          <w:tcPr>
            <w:tcW w:w="8640" w:type="dxa"/>
          </w:tcPr>
          <w:p w:rsidR="0094554F" w:rsidRPr="005E28D9" w:rsidDel="00584011" w:rsidRDefault="0094554F" w:rsidP="0094554F">
            <w:pPr>
              <w:rPr>
                <w:del w:id="518" w:author="jmassud" w:date="2012-05-03T11:20:00Z"/>
                <w:rFonts w:ascii="Arial" w:hAnsi="Arial" w:cs="Arial"/>
                <w:color w:val="FF0000"/>
                <w:sz w:val="18"/>
                <w:szCs w:val="20"/>
              </w:rPr>
            </w:pPr>
            <w:del w:id="519" w:author="jmassud" w:date="2012-05-03T11:20:00Z">
              <w:r w:rsidRPr="0094554F" w:rsidDel="00584011">
                <w:rPr>
                  <w:rFonts w:ascii="Arial" w:hAnsi="Arial" w:cs="Arial"/>
                  <w:sz w:val="18"/>
                  <w:szCs w:val="20"/>
                </w:rPr>
                <w:delText>Review Trigger Emails</w:delText>
              </w:r>
              <w:r w:rsidR="005E28D9" w:rsidRPr="005E28D9" w:rsidDel="00584011">
                <w:rPr>
                  <w:rFonts w:ascii="Arial" w:hAnsi="Arial" w:cs="Arial"/>
                  <w:color w:val="FF0000"/>
                  <w:sz w:val="18"/>
                  <w:szCs w:val="20"/>
                </w:rPr>
                <w:delText xml:space="preserve"> (In Reviews and Reviews Moderation PRD) </w:delText>
              </w:r>
            </w:del>
          </w:p>
          <w:p w:rsidR="0094554F" w:rsidRPr="0094554F" w:rsidDel="00584011" w:rsidRDefault="0094554F" w:rsidP="00077E44">
            <w:pPr>
              <w:pStyle w:val="ListParagraph"/>
              <w:numPr>
                <w:ilvl w:val="0"/>
                <w:numId w:val="37"/>
              </w:numPr>
              <w:rPr>
                <w:del w:id="520" w:author="jmassud" w:date="2012-05-03T11:20:00Z"/>
                <w:rFonts w:ascii="Arial" w:hAnsi="Arial" w:cs="Arial"/>
                <w:sz w:val="18"/>
                <w:szCs w:val="20"/>
              </w:rPr>
            </w:pPr>
            <w:del w:id="521" w:author="jmassud" w:date="2012-05-03T11:20:00Z">
              <w:r w:rsidRPr="0094554F" w:rsidDel="00584011">
                <w:rPr>
                  <w:rFonts w:ascii="Arial" w:hAnsi="Arial" w:cs="Arial"/>
                  <w:sz w:val="18"/>
                  <w:szCs w:val="20"/>
                </w:rPr>
                <w:delText>TYFP (existing, but requesting modifications)</w:delText>
              </w:r>
            </w:del>
          </w:p>
          <w:p w:rsidR="0094554F" w:rsidRPr="0094554F" w:rsidDel="00584011" w:rsidRDefault="0094554F" w:rsidP="00077E44">
            <w:pPr>
              <w:pStyle w:val="ListParagraph"/>
              <w:numPr>
                <w:ilvl w:val="0"/>
                <w:numId w:val="37"/>
              </w:numPr>
              <w:rPr>
                <w:del w:id="522" w:author="jmassud" w:date="2012-05-03T11:20:00Z"/>
                <w:rFonts w:ascii="Arial" w:hAnsi="Arial" w:cs="Arial"/>
                <w:sz w:val="18"/>
                <w:szCs w:val="20"/>
              </w:rPr>
            </w:pPr>
            <w:del w:id="523" w:author="jmassud" w:date="2012-05-03T11:20:00Z">
              <w:r w:rsidRPr="0094554F" w:rsidDel="00584011">
                <w:rPr>
                  <w:rFonts w:ascii="Arial" w:hAnsi="Arial" w:cs="Arial"/>
                  <w:sz w:val="18"/>
                  <w:szCs w:val="20"/>
                </w:rPr>
                <w:delText>Review your Seller (can ask marketplace team to fund)</w:delText>
              </w:r>
            </w:del>
          </w:p>
          <w:p w:rsidR="00000000" w:rsidRDefault="00C85F0B">
            <w:pPr>
              <w:pStyle w:val="ListParagraph"/>
              <w:rPr>
                <w:del w:id="524" w:author="jmassud" w:date="2012-05-03T11:20:00Z"/>
                <w:rFonts w:ascii="Arial" w:hAnsi="Arial" w:cs="Arial"/>
                <w:sz w:val="18"/>
                <w:szCs w:val="18"/>
              </w:rPr>
              <w:pPrChange w:id="525" w:author="jmassud" w:date="2012-05-03T11:19:00Z">
                <w:pPr>
                  <w:pStyle w:val="ListParagraph"/>
                  <w:numPr>
                    <w:numId w:val="37"/>
                  </w:numPr>
                  <w:ind w:hanging="360"/>
                </w:pPr>
              </w:pPrChange>
            </w:pPr>
          </w:p>
          <w:p w:rsidR="005E28D9" w:rsidRPr="005E28D9" w:rsidRDefault="005E28D9" w:rsidP="005E28D9">
            <w:pPr>
              <w:rPr>
                <w:rFonts w:ascii="Arial" w:hAnsi="Arial" w:cs="Arial"/>
                <w:sz w:val="18"/>
                <w:szCs w:val="18"/>
              </w:rPr>
            </w:pPr>
            <w:del w:id="526" w:author="jmassud" w:date="2012-05-03T11:20:00Z">
              <w:r w:rsidRPr="005E28D9" w:rsidDel="00584011">
                <w:rPr>
                  <w:rFonts w:ascii="Arial" w:hAnsi="Arial" w:cs="Arial"/>
                  <w:b/>
                  <w:i/>
                  <w:sz w:val="18"/>
                  <w:szCs w:val="18"/>
                </w:rPr>
                <w:delText xml:space="preserve">Functional Requirement: </w:delText>
              </w:r>
              <w:r w:rsidDel="00584011">
                <w:rPr>
                  <w:rFonts w:ascii="Arial" w:hAnsi="Arial" w:cs="Arial"/>
                  <w:sz w:val="18"/>
                  <w:szCs w:val="18"/>
                </w:rPr>
                <w:delText xml:space="preserve">Emails should be sent through system wherever possible rather than through Responsys </w:delText>
              </w:r>
            </w:del>
          </w:p>
        </w:tc>
      </w:tr>
      <w:tr w:rsidR="00FE0053" w:rsidRPr="001068D4" w:rsidTr="00736605">
        <w:tc>
          <w:tcPr>
            <w:tcW w:w="900" w:type="dxa"/>
            <w:tcBorders>
              <w:bottom w:val="single" w:sz="4" w:space="0" w:color="000000"/>
            </w:tcBorders>
          </w:tcPr>
          <w:p w:rsidR="00FE0053" w:rsidRPr="001068D4" w:rsidRDefault="00C07EC9" w:rsidP="007D15D6">
            <w:pPr>
              <w:rPr>
                <w:rFonts w:ascii="Arial" w:hAnsi="Arial" w:cs="Arial"/>
                <w:sz w:val="18"/>
                <w:szCs w:val="20"/>
              </w:rPr>
            </w:pPr>
            <w:r w:rsidRPr="001068D4">
              <w:rPr>
                <w:rFonts w:ascii="Arial" w:hAnsi="Arial" w:cs="Arial"/>
                <w:sz w:val="18"/>
                <w:szCs w:val="20"/>
              </w:rPr>
              <w:t>3.</w:t>
            </w:r>
            <w:r w:rsidR="00105978">
              <w:rPr>
                <w:rFonts w:ascii="Arial" w:hAnsi="Arial" w:cs="Arial"/>
                <w:sz w:val="18"/>
                <w:szCs w:val="20"/>
              </w:rPr>
              <w:t>13</w:t>
            </w:r>
            <w:r w:rsidR="00FE0053" w:rsidRPr="001068D4">
              <w:rPr>
                <w:rFonts w:ascii="Arial" w:hAnsi="Arial" w:cs="Arial"/>
                <w:sz w:val="18"/>
                <w:szCs w:val="20"/>
              </w:rPr>
              <w:t>.2</w:t>
            </w:r>
          </w:p>
        </w:tc>
        <w:tc>
          <w:tcPr>
            <w:tcW w:w="8640" w:type="dxa"/>
            <w:tcBorders>
              <w:bottom w:val="single" w:sz="4" w:space="0" w:color="000000"/>
            </w:tcBorders>
          </w:tcPr>
          <w:p w:rsidR="0094554F" w:rsidRPr="0094554F" w:rsidRDefault="0094554F" w:rsidP="0094554F">
            <w:pPr>
              <w:rPr>
                <w:rFonts w:ascii="Arial" w:hAnsi="Arial" w:cs="Arial"/>
                <w:sz w:val="18"/>
                <w:szCs w:val="20"/>
              </w:rPr>
            </w:pPr>
            <w:r w:rsidRPr="0094554F">
              <w:rPr>
                <w:rFonts w:ascii="Arial" w:hAnsi="Arial" w:cs="Arial"/>
                <w:sz w:val="18"/>
                <w:szCs w:val="20"/>
              </w:rPr>
              <w:t>Communities Trigger Emails</w:t>
            </w:r>
          </w:p>
          <w:p w:rsidR="0094554F" w:rsidRPr="0094554F" w:rsidRDefault="0094554F" w:rsidP="00077E44">
            <w:pPr>
              <w:pStyle w:val="ListParagraph"/>
              <w:numPr>
                <w:ilvl w:val="0"/>
                <w:numId w:val="36"/>
              </w:numPr>
              <w:contextualSpacing w:val="0"/>
              <w:rPr>
                <w:rFonts w:ascii="Arial" w:hAnsi="Arial" w:cs="Arial"/>
                <w:sz w:val="18"/>
                <w:szCs w:val="20"/>
              </w:rPr>
            </w:pPr>
            <w:r w:rsidRPr="0094554F">
              <w:rPr>
                <w:rFonts w:ascii="Arial" w:hAnsi="Arial" w:cs="Arial"/>
                <w:sz w:val="18"/>
                <w:szCs w:val="20"/>
              </w:rPr>
              <w:t xml:space="preserve">Notification emails, including: </w:t>
            </w:r>
          </w:p>
          <w:p w:rsidR="0094554F" w:rsidRPr="0094554F" w:rsidRDefault="0094554F" w:rsidP="00077E44">
            <w:pPr>
              <w:pStyle w:val="ListParagraph"/>
              <w:numPr>
                <w:ilvl w:val="1"/>
                <w:numId w:val="36"/>
              </w:numPr>
              <w:contextualSpacing w:val="0"/>
              <w:rPr>
                <w:rFonts w:ascii="Arial" w:hAnsi="Arial" w:cs="Arial"/>
                <w:sz w:val="18"/>
                <w:szCs w:val="20"/>
              </w:rPr>
            </w:pPr>
            <w:r w:rsidRPr="0094554F">
              <w:rPr>
                <w:rFonts w:ascii="Arial" w:hAnsi="Arial" w:cs="Arial"/>
                <w:sz w:val="18"/>
                <w:szCs w:val="20"/>
              </w:rPr>
              <w:t>Welcome</w:t>
            </w:r>
          </w:p>
          <w:p w:rsidR="0094554F" w:rsidRPr="0094554F" w:rsidRDefault="0094554F" w:rsidP="00077E44">
            <w:pPr>
              <w:pStyle w:val="ListParagraph"/>
              <w:numPr>
                <w:ilvl w:val="1"/>
                <w:numId w:val="36"/>
              </w:numPr>
              <w:contextualSpacing w:val="0"/>
              <w:rPr>
                <w:rFonts w:ascii="Arial" w:hAnsi="Arial" w:cs="Arial"/>
                <w:sz w:val="18"/>
                <w:szCs w:val="20"/>
              </w:rPr>
            </w:pPr>
            <w:r w:rsidRPr="0094554F">
              <w:rPr>
                <w:rFonts w:ascii="Arial" w:hAnsi="Arial" w:cs="Arial"/>
                <w:sz w:val="18"/>
                <w:szCs w:val="20"/>
              </w:rPr>
              <w:t>Weekly feed</w:t>
            </w:r>
          </w:p>
          <w:p w:rsidR="0094554F" w:rsidRPr="0094554F" w:rsidRDefault="0094554F" w:rsidP="00077E44">
            <w:pPr>
              <w:pStyle w:val="ListParagraph"/>
              <w:numPr>
                <w:ilvl w:val="1"/>
                <w:numId w:val="36"/>
              </w:numPr>
              <w:contextualSpacing w:val="0"/>
              <w:rPr>
                <w:rFonts w:ascii="Arial" w:hAnsi="Arial" w:cs="Arial"/>
                <w:sz w:val="18"/>
                <w:szCs w:val="20"/>
              </w:rPr>
            </w:pPr>
            <w:r w:rsidRPr="0094554F">
              <w:rPr>
                <w:rFonts w:ascii="Arial" w:hAnsi="Arial" w:cs="Arial"/>
                <w:sz w:val="18"/>
                <w:szCs w:val="20"/>
              </w:rPr>
              <w:t xml:space="preserve">Discussions/Q&amp;A comment (opted in) </w:t>
            </w:r>
          </w:p>
          <w:p w:rsidR="0094554F" w:rsidRPr="0094554F" w:rsidRDefault="0094554F" w:rsidP="00077E44">
            <w:pPr>
              <w:pStyle w:val="ListParagraph"/>
              <w:numPr>
                <w:ilvl w:val="1"/>
                <w:numId w:val="36"/>
              </w:numPr>
              <w:contextualSpacing w:val="0"/>
              <w:rPr>
                <w:rFonts w:ascii="Arial" w:hAnsi="Arial" w:cs="Arial"/>
                <w:sz w:val="18"/>
                <w:szCs w:val="20"/>
              </w:rPr>
            </w:pPr>
            <w:r w:rsidRPr="0094554F">
              <w:rPr>
                <w:rFonts w:ascii="Arial" w:hAnsi="Arial" w:cs="Arial"/>
                <w:sz w:val="18"/>
                <w:szCs w:val="20"/>
              </w:rPr>
              <w:t>Answer Network</w:t>
            </w:r>
          </w:p>
          <w:p w:rsidR="0094554F" w:rsidRPr="0094554F" w:rsidDel="00584011" w:rsidRDefault="0094554F" w:rsidP="00077E44">
            <w:pPr>
              <w:pStyle w:val="ListParagraph"/>
              <w:numPr>
                <w:ilvl w:val="1"/>
                <w:numId w:val="36"/>
              </w:numPr>
              <w:contextualSpacing w:val="0"/>
              <w:rPr>
                <w:del w:id="527" w:author="jmassud" w:date="2012-05-03T11:20:00Z"/>
                <w:rFonts w:ascii="Arial" w:hAnsi="Arial" w:cs="Arial"/>
                <w:sz w:val="18"/>
                <w:szCs w:val="20"/>
              </w:rPr>
            </w:pPr>
            <w:del w:id="528" w:author="jmassud" w:date="2012-05-03T11:20:00Z">
              <w:r w:rsidRPr="0094554F" w:rsidDel="00584011">
                <w:rPr>
                  <w:rFonts w:ascii="Arial" w:hAnsi="Arial" w:cs="Arial"/>
                  <w:sz w:val="18"/>
                  <w:szCs w:val="20"/>
                </w:rPr>
                <w:delText xml:space="preserve">Store events </w:delText>
              </w:r>
            </w:del>
          </w:p>
          <w:p w:rsidR="0094554F" w:rsidRPr="0094554F" w:rsidDel="00584011" w:rsidRDefault="0094554F" w:rsidP="00077E44">
            <w:pPr>
              <w:pStyle w:val="ListParagraph"/>
              <w:numPr>
                <w:ilvl w:val="0"/>
                <w:numId w:val="36"/>
              </w:numPr>
              <w:contextualSpacing w:val="0"/>
              <w:rPr>
                <w:del w:id="529" w:author="jmassud" w:date="2012-05-03T11:20:00Z"/>
                <w:rFonts w:ascii="Arial" w:hAnsi="Arial" w:cs="Arial"/>
                <w:sz w:val="18"/>
                <w:szCs w:val="20"/>
              </w:rPr>
            </w:pPr>
            <w:del w:id="530" w:author="jmassud" w:date="2012-05-03T11:20:00Z">
              <w:r w:rsidRPr="0094554F" w:rsidDel="00584011">
                <w:rPr>
                  <w:rFonts w:ascii="Arial" w:hAnsi="Arial" w:cs="Arial"/>
                  <w:sz w:val="18"/>
                  <w:szCs w:val="20"/>
                </w:rPr>
                <w:delText>Advisory Council</w:delText>
              </w:r>
            </w:del>
          </w:p>
          <w:p w:rsidR="00FE0053" w:rsidDel="00584011" w:rsidRDefault="0094554F" w:rsidP="00077E44">
            <w:pPr>
              <w:pStyle w:val="ListParagraph"/>
              <w:numPr>
                <w:ilvl w:val="0"/>
                <w:numId w:val="36"/>
              </w:numPr>
              <w:contextualSpacing w:val="0"/>
              <w:rPr>
                <w:del w:id="531" w:author="jmassud" w:date="2012-05-03T11:20:00Z"/>
                <w:rFonts w:ascii="Arial" w:hAnsi="Arial" w:cs="Arial"/>
                <w:sz w:val="18"/>
                <w:szCs w:val="20"/>
              </w:rPr>
            </w:pPr>
            <w:del w:id="532" w:author="jmassud" w:date="2012-05-03T11:20:00Z">
              <w:r w:rsidRPr="0094554F" w:rsidDel="00584011">
                <w:rPr>
                  <w:rFonts w:ascii="Arial" w:hAnsi="Arial" w:cs="Arial"/>
                  <w:sz w:val="18"/>
                  <w:szCs w:val="20"/>
                </w:rPr>
                <w:delText>Rewards</w:delText>
              </w:r>
            </w:del>
          </w:p>
          <w:p w:rsidR="00000000" w:rsidRDefault="00360362">
            <w:pPr>
              <w:ind w:left="360"/>
              <w:rPr>
                <w:rFonts w:ascii="Arial" w:hAnsi="Arial" w:cs="Arial"/>
                <w:sz w:val="18"/>
                <w:szCs w:val="20"/>
                <w:rPrChange w:id="533" w:author="jmassud" w:date="2012-05-03T11:21:00Z">
                  <w:rPr/>
                </w:rPrChange>
              </w:rPr>
              <w:pPrChange w:id="534" w:author="jmassud" w:date="2012-05-03T11:21:00Z">
                <w:pPr/>
              </w:pPrChange>
            </w:pPr>
            <w:r w:rsidRPr="00360362">
              <w:rPr>
                <w:rFonts w:ascii="Arial" w:hAnsi="Arial" w:cs="Arial"/>
                <w:b/>
                <w:i/>
                <w:sz w:val="18"/>
                <w:szCs w:val="18"/>
                <w:rPrChange w:id="535" w:author="jmassud" w:date="2012-05-03T11:21:00Z">
                  <w:rPr>
                    <w:b/>
                    <w:i/>
                  </w:rPr>
                </w:rPrChange>
              </w:rPr>
              <w:t xml:space="preserve">Functional Requirement: </w:t>
            </w:r>
            <w:r w:rsidRPr="00360362">
              <w:rPr>
                <w:rFonts w:ascii="Arial" w:hAnsi="Arial" w:cs="Arial"/>
                <w:sz w:val="18"/>
                <w:szCs w:val="18"/>
                <w:rPrChange w:id="536" w:author="jmassud" w:date="2012-05-03T11:21:00Z">
                  <w:rPr/>
                </w:rPrChange>
              </w:rPr>
              <w:t>Emails should be sent through system wherever possible rather than through Responsys</w:t>
            </w:r>
            <w:ins w:id="537" w:author="jmassud" w:date="2012-05-03T11:21:00Z">
              <w:r w:rsidRPr="00360362">
                <w:rPr>
                  <w:rFonts w:ascii="Arial" w:hAnsi="Arial" w:cs="Arial"/>
                  <w:sz w:val="18"/>
                  <w:szCs w:val="18"/>
                  <w:rPrChange w:id="538" w:author="jmassud" w:date="2012-05-03T11:21:00Z">
                    <w:rPr/>
                  </w:rPrChange>
                </w:rPr>
                <w:t xml:space="preserve">; </w:t>
              </w:r>
              <w:r w:rsidRPr="00360362">
                <w:rPr>
                  <w:rFonts w:ascii="Arial" w:hAnsi="Arial" w:cs="Arial"/>
                  <w:sz w:val="18"/>
                  <w:szCs w:val="20"/>
                  <w:rPrChange w:id="539" w:author="jmassud" w:date="2012-05-03T11:21:00Z">
                    <w:rPr>
                      <w:szCs w:val="20"/>
                    </w:rPr>
                  </w:rPrChange>
                </w:rPr>
                <w:t>Track performance: OR, CTR, Shares, Conversion, Revenue, etc.  (Omniture integration)</w:t>
              </w:r>
            </w:ins>
          </w:p>
        </w:tc>
      </w:tr>
      <w:tr w:rsidR="00FE0053" w:rsidRPr="001068D4" w:rsidTr="00736605">
        <w:tc>
          <w:tcPr>
            <w:tcW w:w="900" w:type="dxa"/>
          </w:tcPr>
          <w:p w:rsidR="00FE0053" w:rsidRPr="001068D4" w:rsidRDefault="00C07EC9" w:rsidP="007D15D6">
            <w:pPr>
              <w:rPr>
                <w:rFonts w:ascii="Arial" w:hAnsi="Arial" w:cs="Arial"/>
                <w:sz w:val="18"/>
                <w:szCs w:val="20"/>
              </w:rPr>
            </w:pPr>
            <w:del w:id="540" w:author="jmassud" w:date="2012-05-03T11:21:00Z">
              <w:r w:rsidRPr="001068D4" w:rsidDel="00584011">
                <w:rPr>
                  <w:rFonts w:ascii="Arial" w:hAnsi="Arial" w:cs="Arial"/>
                  <w:sz w:val="18"/>
                  <w:szCs w:val="20"/>
                </w:rPr>
                <w:delText>3.</w:delText>
              </w:r>
              <w:r w:rsidR="00105978" w:rsidDel="00584011">
                <w:rPr>
                  <w:rFonts w:ascii="Arial" w:hAnsi="Arial" w:cs="Arial"/>
                  <w:sz w:val="18"/>
                  <w:szCs w:val="20"/>
                </w:rPr>
                <w:delText>13</w:delText>
              </w:r>
              <w:r w:rsidR="00FE0053" w:rsidRPr="001068D4" w:rsidDel="00584011">
                <w:rPr>
                  <w:rFonts w:ascii="Arial" w:hAnsi="Arial" w:cs="Arial"/>
                  <w:sz w:val="18"/>
                  <w:szCs w:val="20"/>
                </w:rPr>
                <w:delText>.3</w:delText>
              </w:r>
            </w:del>
          </w:p>
        </w:tc>
        <w:tc>
          <w:tcPr>
            <w:tcW w:w="8640" w:type="dxa"/>
          </w:tcPr>
          <w:p w:rsidR="0094554F" w:rsidRPr="0094554F" w:rsidDel="00584011" w:rsidRDefault="0094554F" w:rsidP="0094554F">
            <w:pPr>
              <w:rPr>
                <w:del w:id="541" w:author="jmassud" w:date="2012-05-03T11:21:00Z"/>
                <w:rFonts w:ascii="Arial" w:hAnsi="Arial" w:cs="Arial"/>
                <w:sz w:val="18"/>
                <w:szCs w:val="20"/>
              </w:rPr>
            </w:pPr>
            <w:del w:id="542" w:author="jmassud" w:date="2012-05-03T11:21:00Z">
              <w:r w:rsidRPr="0094554F" w:rsidDel="00584011">
                <w:rPr>
                  <w:rFonts w:ascii="Arial" w:hAnsi="Arial" w:cs="Arial"/>
                  <w:sz w:val="18"/>
                  <w:szCs w:val="20"/>
                </w:rPr>
                <w:delText>Communities Promotional Emails</w:delText>
              </w:r>
            </w:del>
          </w:p>
          <w:p w:rsidR="0094554F" w:rsidRPr="0094554F" w:rsidDel="00584011" w:rsidRDefault="0094554F" w:rsidP="00077E44">
            <w:pPr>
              <w:pStyle w:val="ListParagraph"/>
              <w:numPr>
                <w:ilvl w:val="0"/>
                <w:numId w:val="36"/>
              </w:numPr>
              <w:contextualSpacing w:val="0"/>
              <w:rPr>
                <w:del w:id="543" w:author="jmassud" w:date="2012-05-03T11:21:00Z"/>
                <w:rFonts w:ascii="Arial" w:hAnsi="Arial" w:cs="Arial"/>
                <w:sz w:val="18"/>
                <w:szCs w:val="20"/>
              </w:rPr>
            </w:pPr>
            <w:del w:id="544" w:author="jmassud" w:date="2012-05-03T11:21:00Z">
              <w:r w:rsidRPr="0094554F" w:rsidDel="00584011">
                <w:rPr>
                  <w:rFonts w:ascii="Arial" w:hAnsi="Arial" w:cs="Arial"/>
                  <w:sz w:val="18"/>
                  <w:szCs w:val="20"/>
                </w:rPr>
                <w:delText>Newsletters</w:delText>
              </w:r>
            </w:del>
          </w:p>
          <w:p w:rsidR="00FE0053" w:rsidRPr="0094554F" w:rsidRDefault="0094554F" w:rsidP="00077E44">
            <w:pPr>
              <w:pStyle w:val="ListParagraph"/>
              <w:numPr>
                <w:ilvl w:val="0"/>
                <w:numId w:val="36"/>
              </w:numPr>
              <w:contextualSpacing w:val="0"/>
              <w:rPr>
                <w:rFonts w:ascii="Arial" w:hAnsi="Arial" w:cs="Arial"/>
                <w:sz w:val="18"/>
                <w:szCs w:val="20"/>
              </w:rPr>
            </w:pPr>
            <w:del w:id="545" w:author="jmassud" w:date="2012-05-03T11:21:00Z">
              <w:r w:rsidRPr="0094554F" w:rsidDel="00584011">
                <w:rPr>
                  <w:rFonts w:ascii="Arial" w:hAnsi="Arial" w:cs="Arial"/>
                  <w:sz w:val="18"/>
                  <w:szCs w:val="20"/>
                </w:rPr>
                <w:delText>Communities exclusive promotions</w:delText>
              </w:r>
            </w:del>
          </w:p>
        </w:tc>
      </w:tr>
      <w:tr w:rsidR="00736605" w:rsidRPr="001068D4" w:rsidDel="00584011" w:rsidTr="00584011">
        <w:tblPrEx>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Change w:id="546" w:author="jmassud" w:date="2012-05-03T11:21:00Z">
            <w:tblPrEx>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blPrExChange>
        </w:tblPrEx>
        <w:trPr>
          <w:del w:id="547" w:author="jmassud" w:date="2012-05-03T11:21:00Z"/>
          <w:trPrChange w:id="548" w:author="jmassud" w:date="2012-05-03T11:21:00Z">
            <w:trPr>
              <w:gridAfter w:val="0"/>
            </w:trPr>
          </w:trPrChange>
        </w:trPr>
        <w:tc>
          <w:tcPr>
            <w:tcW w:w="9540" w:type="dxa"/>
            <w:gridSpan w:val="2"/>
            <w:shd w:val="clear" w:color="auto" w:fill="B6DDE8" w:themeFill="accent5" w:themeFillTint="66"/>
            <w:tcPrChange w:id="549" w:author="jmassud" w:date="2012-05-03T11:21:00Z">
              <w:tcPr>
                <w:tcW w:w="9535" w:type="dxa"/>
                <w:gridSpan w:val="4"/>
                <w:shd w:val="clear" w:color="auto" w:fill="B6DDE8" w:themeFill="accent5" w:themeFillTint="66"/>
              </w:tcPr>
            </w:tcPrChange>
          </w:tcPr>
          <w:p w:rsidR="00736605" w:rsidRPr="001068D4" w:rsidDel="00584011" w:rsidRDefault="00736605" w:rsidP="00736605">
            <w:pPr>
              <w:rPr>
                <w:del w:id="550" w:author="jmassud" w:date="2012-05-03T11:21:00Z"/>
                <w:rFonts w:ascii="Arial" w:hAnsi="Arial" w:cs="Arial"/>
                <w:b/>
                <w:sz w:val="18"/>
                <w:szCs w:val="20"/>
              </w:rPr>
            </w:pPr>
            <w:del w:id="551" w:author="jmassud" w:date="2012-05-03T11:21:00Z">
              <w:r w:rsidDel="00584011">
                <w:rPr>
                  <w:rFonts w:ascii="Arial" w:hAnsi="Arial" w:cs="Arial"/>
                  <w:b/>
                  <w:sz w:val="18"/>
                  <w:szCs w:val="20"/>
                </w:rPr>
                <w:delText xml:space="preserve">Future Planned Enhancement </w:delText>
              </w:r>
            </w:del>
          </w:p>
        </w:tc>
      </w:tr>
      <w:tr w:rsidR="00736605" w:rsidRPr="001068D4" w:rsidDel="00584011" w:rsidTr="00584011">
        <w:tblPrEx>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Change w:id="552" w:author="jmassud" w:date="2012-05-03T11:21:00Z">
            <w:tblPrEx>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blPrExChange>
        </w:tblPrEx>
        <w:trPr>
          <w:del w:id="553" w:author="jmassud" w:date="2012-05-03T11:21:00Z"/>
          <w:trPrChange w:id="554" w:author="jmassud" w:date="2012-05-03T11:21:00Z">
            <w:trPr>
              <w:gridAfter w:val="0"/>
            </w:trPr>
          </w:trPrChange>
        </w:trPr>
        <w:tc>
          <w:tcPr>
            <w:tcW w:w="900" w:type="dxa"/>
            <w:tcBorders>
              <w:top w:val="single" w:sz="4" w:space="0" w:color="000000"/>
              <w:left w:val="single" w:sz="4" w:space="0" w:color="000000"/>
              <w:bottom w:val="single" w:sz="4" w:space="0" w:color="000000"/>
              <w:right w:val="single" w:sz="4" w:space="0" w:color="000000"/>
            </w:tcBorders>
            <w:shd w:val="clear" w:color="auto" w:fill="B6DDE8"/>
            <w:tcPrChange w:id="555" w:author="jmassud" w:date="2012-05-03T11:21:00Z">
              <w:tcPr>
                <w:tcW w:w="900" w:type="dxa"/>
                <w:gridSpan w:val="2"/>
                <w:tcBorders>
                  <w:top w:val="single" w:sz="4" w:space="0" w:color="000000"/>
                  <w:left w:val="single" w:sz="4" w:space="0" w:color="000000"/>
                  <w:bottom w:val="single" w:sz="4" w:space="0" w:color="000000"/>
                  <w:right w:val="single" w:sz="4" w:space="0" w:color="000000"/>
                </w:tcBorders>
                <w:shd w:val="clear" w:color="auto" w:fill="B6DDE8"/>
              </w:tcPr>
            </w:tcPrChange>
          </w:tcPr>
          <w:p w:rsidR="00736605" w:rsidRPr="001068D4" w:rsidDel="00584011" w:rsidRDefault="00736605" w:rsidP="006B3A18">
            <w:pPr>
              <w:rPr>
                <w:del w:id="556" w:author="jmassud" w:date="2012-05-03T11:21:00Z"/>
                <w:rFonts w:ascii="Arial" w:hAnsi="Arial" w:cs="Arial"/>
                <w:b/>
                <w:sz w:val="18"/>
                <w:szCs w:val="20"/>
              </w:rPr>
            </w:pPr>
            <w:del w:id="557" w:author="jmassud" w:date="2012-05-03T11:21:00Z">
              <w:r w:rsidRPr="001068D4" w:rsidDel="00584011">
                <w:rPr>
                  <w:rFonts w:ascii="Arial" w:hAnsi="Arial" w:cs="Arial"/>
                  <w:b/>
                  <w:sz w:val="18"/>
                  <w:szCs w:val="20"/>
                </w:rPr>
                <w:delText>Req #</w:delText>
              </w:r>
            </w:del>
          </w:p>
        </w:tc>
        <w:tc>
          <w:tcPr>
            <w:tcW w:w="8640" w:type="dxa"/>
            <w:tcBorders>
              <w:top w:val="single" w:sz="4" w:space="0" w:color="000000"/>
              <w:left w:val="single" w:sz="4" w:space="0" w:color="000000"/>
              <w:bottom w:val="single" w:sz="4" w:space="0" w:color="000000"/>
              <w:right w:val="single" w:sz="4" w:space="0" w:color="000000"/>
            </w:tcBorders>
            <w:shd w:val="clear" w:color="auto" w:fill="B6DDE8"/>
            <w:tcPrChange w:id="558" w:author="jmassud" w:date="2012-05-03T11:21:00Z">
              <w:tcPr>
                <w:tcW w:w="8635" w:type="dxa"/>
                <w:gridSpan w:val="2"/>
                <w:tcBorders>
                  <w:top w:val="single" w:sz="4" w:space="0" w:color="000000"/>
                  <w:left w:val="single" w:sz="4" w:space="0" w:color="000000"/>
                  <w:bottom w:val="single" w:sz="4" w:space="0" w:color="000000"/>
                  <w:right w:val="single" w:sz="4" w:space="0" w:color="000000"/>
                </w:tcBorders>
                <w:shd w:val="clear" w:color="auto" w:fill="B6DDE8"/>
              </w:tcPr>
            </w:tcPrChange>
          </w:tcPr>
          <w:p w:rsidR="00736605" w:rsidRPr="001068D4" w:rsidDel="00584011" w:rsidRDefault="00736605" w:rsidP="006B3A18">
            <w:pPr>
              <w:rPr>
                <w:del w:id="559" w:author="jmassud" w:date="2012-05-03T11:21:00Z"/>
                <w:rFonts w:ascii="Arial" w:hAnsi="Arial" w:cs="Arial"/>
                <w:b/>
                <w:sz w:val="18"/>
                <w:szCs w:val="20"/>
              </w:rPr>
            </w:pPr>
            <w:del w:id="560" w:author="jmassud" w:date="2012-05-03T11:21:00Z">
              <w:r w:rsidRPr="001068D4" w:rsidDel="00584011">
                <w:rPr>
                  <w:rFonts w:ascii="Arial" w:hAnsi="Arial" w:cs="Arial"/>
                  <w:b/>
                  <w:sz w:val="18"/>
                  <w:szCs w:val="20"/>
                </w:rPr>
                <w:delText xml:space="preserve">Description </w:delText>
              </w:r>
            </w:del>
          </w:p>
        </w:tc>
      </w:tr>
      <w:tr w:rsidR="00736605" w:rsidRPr="001068D4" w:rsidTr="00736605">
        <w:tc>
          <w:tcPr>
            <w:tcW w:w="900" w:type="dxa"/>
          </w:tcPr>
          <w:p w:rsidR="00736605" w:rsidRPr="001068D4" w:rsidRDefault="00105978" w:rsidP="007D15D6">
            <w:pPr>
              <w:rPr>
                <w:rFonts w:ascii="Arial" w:hAnsi="Arial" w:cs="Arial"/>
                <w:sz w:val="18"/>
                <w:szCs w:val="20"/>
              </w:rPr>
            </w:pPr>
            <w:commentRangeStart w:id="561"/>
            <w:r>
              <w:rPr>
                <w:rFonts w:ascii="Arial" w:hAnsi="Arial" w:cs="Arial"/>
                <w:sz w:val="18"/>
                <w:szCs w:val="20"/>
              </w:rPr>
              <w:t>3.13.</w:t>
            </w:r>
            <w:ins w:id="562" w:author="jmassud" w:date="2012-05-03T11:21:00Z">
              <w:r w:rsidR="00584011">
                <w:rPr>
                  <w:rFonts w:ascii="Arial" w:hAnsi="Arial" w:cs="Arial"/>
                  <w:sz w:val="18"/>
                  <w:szCs w:val="20"/>
                </w:rPr>
                <w:t>3</w:t>
              </w:r>
            </w:ins>
            <w:del w:id="563" w:author="jmassud" w:date="2012-05-03T11:21:00Z">
              <w:r w:rsidDel="00584011">
                <w:rPr>
                  <w:rFonts w:ascii="Arial" w:hAnsi="Arial" w:cs="Arial"/>
                  <w:sz w:val="18"/>
                  <w:szCs w:val="20"/>
                </w:rPr>
                <w:delText>4</w:delText>
              </w:r>
            </w:del>
          </w:p>
        </w:tc>
        <w:tc>
          <w:tcPr>
            <w:tcW w:w="8640" w:type="dxa"/>
          </w:tcPr>
          <w:p w:rsidR="00736605" w:rsidRDefault="00736605" w:rsidP="0094554F">
            <w:pPr>
              <w:rPr>
                <w:ins w:id="564" w:author="jmassud" w:date="2012-05-03T11:21:00Z"/>
                <w:rFonts w:ascii="Arial" w:hAnsi="Arial" w:cs="Arial"/>
                <w:sz w:val="18"/>
                <w:szCs w:val="20"/>
              </w:rPr>
            </w:pPr>
            <w:r>
              <w:rPr>
                <w:rFonts w:ascii="Arial" w:hAnsi="Arial" w:cs="Arial"/>
                <w:sz w:val="18"/>
                <w:szCs w:val="20"/>
              </w:rPr>
              <w:t xml:space="preserve">Qualtrics Survey Integration </w:t>
            </w:r>
          </w:p>
          <w:p w:rsidR="00584011" w:rsidRDefault="00584011" w:rsidP="00584011">
            <w:pPr>
              <w:rPr>
                <w:ins w:id="565" w:author="jmassud" w:date="2012-05-03T11:21:00Z"/>
                <w:rFonts w:ascii="Arial" w:hAnsi="Arial" w:cs="Arial"/>
                <w:sz w:val="18"/>
                <w:szCs w:val="20"/>
              </w:rPr>
            </w:pPr>
            <w:ins w:id="566" w:author="jmassud" w:date="2012-05-03T11:21:00Z">
              <w:r>
                <w:rPr>
                  <w:rFonts w:ascii="Arial" w:hAnsi="Arial" w:cs="Arial"/>
                  <w:sz w:val="18"/>
                  <w:szCs w:val="20"/>
                </w:rPr>
                <w:t>Website Feedback</w:t>
              </w:r>
            </w:ins>
          </w:p>
          <w:p w:rsidR="00584011" w:rsidRDefault="00584011" w:rsidP="00584011">
            <w:pPr>
              <w:pStyle w:val="ListParagraph"/>
              <w:numPr>
                <w:ilvl w:val="0"/>
                <w:numId w:val="65"/>
              </w:numPr>
              <w:rPr>
                <w:ins w:id="567" w:author="jmassud" w:date="2012-05-03T11:21:00Z"/>
                <w:rFonts w:ascii="Arial" w:hAnsi="Arial" w:cs="Arial"/>
                <w:sz w:val="18"/>
                <w:szCs w:val="20"/>
              </w:rPr>
            </w:pPr>
            <w:ins w:id="568" w:author="jmassud" w:date="2012-05-03T11:21:00Z">
              <w:r w:rsidRPr="003229C0">
                <w:rPr>
                  <w:rFonts w:ascii="Arial" w:hAnsi="Arial" w:cs="Arial"/>
                  <w:sz w:val="18"/>
                  <w:szCs w:val="20"/>
                </w:rPr>
                <w:t>Include code for  community feedback form from Qualtrics (Robert Gierwatowski will create)</w:t>
              </w:r>
            </w:ins>
          </w:p>
          <w:p w:rsidR="00584011" w:rsidDel="00584011" w:rsidRDefault="00584011" w:rsidP="0094554F">
            <w:pPr>
              <w:rPr>
                <w:del w:id="569" w:author="jmassud" w:date="2012-05-03T11:21:00Z"/>
                <w:rFonts w:ascii="Arial" w:hAnsi="Arial" w:cs="Arial"/>
                <w:sz w:val="18"/>
                <w:szCs w:val="20"/>
              </w:rPr>
            </w:pPr>
            <w:ins w:id="570" w:author="jmassud" w:date="2012-05-03T11:21:00Z">
              <w:r>
                <w:rPr>
                  <w:rFonts w:ascii="Arial" w:hAnsi="Arial" w:cs="Arial"/>
                  <w:sz w:val="18"/>
                  <w:szCs w:val="20"/>
                </w:rPr>
                <w:t>Surveys</w:t>
              </w:r>
            </w:ins>
          </w:p>
          <w:p w:rsidR="00736605" w:rsidRDefault="00736605" w:rsidP="00077E44">
            <w:pPr>
              <w:pStyle w:val="ListParagraph"/>
              <w:numPr>
                <w:ilvl w:val="0"/>
                <w:numId w:val="46"/>
              </w:numPr>
              <w:rPr>
                <w:rFonts w:ascii="Arial" w:hAnsi="Arial" w:cs="Arial"/>
                <w:sz w:val="18"/>
                <w:szCs w:val="20"/>
              </w:rPr>
            </w:pPr>
            <w:r w:rsidRPr="00736605">
              <w:rPr>
                <w:rFonts w:ascii="Arial" w:hAnsi="Arial" w:cs="Arial"/>
                <w:sz w:val="18"/>
                <w:szCs w:val="20"/>
              </w:rPr>
              <w:t xml:space="preserve">Surveys will be emailed by outside system (Qualtrics).   </w:t>
            </w:r>
          </w:p>
          <w:p w:rsidR="00736605" w:rsidRPr="00736605" w:rsidRDefault="00736605" w:rsidP="00077E44">
            <w:pPr>
              <w:pStyle w:val="ListParagraph"/>
              <w:numPr>
                <w:ilvl w:val="0"/>
                <w:numId w:val="46"/>
              </w:numPr>
              <w:rPr>
                <w:rFonts w:ascii="Arial" w:hAnsi="Arial" w:cs="Arial"/>
                <w:sz w:val="18"/>
                <w:szCs w:val="20"/>
              </w:rPr>
            </w:pPr>
            <w:r>
              <w:rPr>
                <w:rFonts w:ascii="Arial" w:hAnsi="Arial" w:cs="Arial"/>
                <w:sz w:val="18"/>
                <w:szCs w:val="20"/>
              </w:rPr>
              <w:t>Admin will need</w:t>
            </w:r>
            <w:r w:rsidR="009709DB">
              <w:rPr>
                <w:rFonts w:ascii="Arial" w:hAnsi="Arial" w:cs="Arial"/>
                <w:sz w:val="18"/>
                <w:szCs w:val="20"/>
              </w:rPr>
              <w:t xml:space="preserve"> ability</w:t>
            </w:r>
            <w:r>
              <w:rPr>
                <w:rFonts w:ascii="Arial" w:hAnsi="Arial" w:cs="Arial"/>
                <w:sz w:val="18"/>
                <w:szCs w:val="20"/>
              </w:rPr>
              <w:t xml:space="preserve"> to </w:t>
            </w:r>
            <w:r w:rsidRPr="00736605">
              <w:rPr>
                <w:rFonts w:ascii="Arial" w:hAnsi="Arial" w:cs="Arial"/>
                <w:sz w:val="18"/>
                <w:szCs w:val="20"/>
              </w:rPr>
              <w:t xml:space="preserve">download lists of members by profile </w:t>
            </w:r>
            <w:r w:rsidR="009709DB">
              <w:rPr>
                <w:rFonts w:ascii="Arial" w:hAnsi="Arial" w:cs="Arial"/>
                <w:sz w:val="18"/>
                <w:szCs w:val="20"/>
              </w:rPr>
              <w:t xml:space="preserve">answers or interest groups </w:t>
            </w:r>
            <w:commentRangeEnd w:id="561"/>
            <w:r w:rsidR="00654D12">
              <w:rPr>
                <w:rStyle w:val="CommentReference"/>
              </w:rPr>
              <w:commentReference w:id="561"/>
            </w:r>
          </w:p>
        </w:tc>
      </w:tr>
    </w:tbl>
    <w:p w:rsidR="00D01769" w:rsidRPr="00D01769" w:rsidRDefault="00D01769" w:rsidP="00D01769">
      <w:pPr>
        <w:rPr>
          <w:color w:val="FF0000"/>
        </w:rPr>
      </w:pPr>
      <w:bookmarkStart w:id="571" w:name="_Toc308181876"/>
      <w:r>
        <w:rPr>
          <w:color w:val="FF0000"/>
        </w:rPr>
        <w:t>Needs to be part of Communities Admin PRD</w:t>
      </w:r>
    </w:p>
    <w:p w:rsidR="00F57245" w:rsidDel="00584011" w:rsidRDefault="00926498" w:rsidP="00F57245">
      <w:pPr>
        <w:pStyle w:val="Heading2"/>
        <w:tabs>
          <w:tab w:val="num" w:pos="1800"/>
        </w:tabs>
        <w:ind w:left="1296"/>
        <w:rPr>
          <w:del w:id="572" w:author="jmassud" w:date="2012-05-03T11:22:00Z"/>
        </w:rPr>
      </w:pPr>
      <w:bookmarkStart w:id="573" w:name="_Toc323813671"/>
      <w:bookmarkEnd w:id="571"/>
      <w:del w:id="574" w:author="jmassud" w:date="2012-05-03T11:22:00Z">
        <w:r w:rsidDel="00584011">
          <w:delText>Read and Write Reviews – P</w:delText>
        </w:r>
        <w:r w:rsidR="004944FD" w:rsidDel="00584011">
          <w:delText>2</w:delText>
        </w:r>
        <w:bookmarkEnd w:id="573"/>
      </w:del>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00"/>
        <w:gridCol w:w="8640"/>
      </w:tblGrid>
      <w:tr w:rsidR="00F57245" w:rsidRPr="001068D4" w:rsidDel="00584011" w:rsidTr="00EC55F2">
        <w:trPr>
          <w:del w:id="575" w:author="jmassud" w:date="2012-05-03T11:22:00Z"/>
        </w:trPr>
        <w:tc>
          <w:tcPr>
            <w:tcW w:w="900" w:type="dxa"/>
            <w:shd w:val="clear" w:color="auto" w:fill="B6DDE8"/>
          </w:tcPr>
          <w:p w:rsidR="00F57245" w:rsidRPr="001068D4" w:rsidDel="00584011" w:rsidRDefault="00E52AC5" w:rsidP="007D15D6">
            <w:pPr>
              <w:rPr>
                <w:del w:id="576" w:author="jmassud" w:date="2012-05-03T11:22:00Z"/>
                <w:rFonts w:ascii="Arial" w:hAnsi="Arial" w:cs="Arial"/>
                <w:b/>
                <w:sz w:val="18"/>
                <w:szCs w:val="20"/>
              </w:rPr>
            </w:pPr>
            <w:del w:id="577" w:author="jmassud" w:date="2012-05-03T11:22:00Z">
              <w:r w:rsidRPr="001068D4" w:rsidDel="00584011">
                <w:rPr>
                  <w:rFonts w:ascii="Arial" w:hAnsi="Arial" w:cs="Arial"/>
                  <w:b/>
                  <w:sz w:val="18"/>
                  <w:szCs w:val="20"/>
                </w:rPr>
                <w:delText>Req #</w:delText>
              </w:r>
            </w:del>
          </w:p>
        </w:tc>
        <w:tc>
          <w:tcPr>
            <w:tcW w:w="8640" w:type="dxa"/>
            <w:shd w:val="clear" w:color="auto" w:fill="B6DDE8"/>
          </w:tcPr>
          <w:p w:rsidR="00F57245" w:rsidRPr="001068D4" w:rsidDel="00584011" w:rsidRDefault="00926498" w:rsidP="007D15D6">
            <w:pPr>
              <w:rPr>
                <w:del w:id="578" w:author="jmassud" w:date="2012-05-03T11:22:00Z"/>
                <w:rFonts w:ascii="Arial" w:hAnsi="Arial" w:cs="Arial"/>
                <w:b/>
                <w:sz w:val="18"/>
                <w:szCs w:val="20"/>
              </w:rPr>
            </w:pPr>
            <w:del w:id="579" w:author="jmassud" w:date="2012-05-03T11:22:00Z">
              <w:r w:rsidRPr="001068D4" w:rsidDel="00584011">
                <w:rPr>
                  <w:rFonts w:ascii="Arial" w:hAnsi="Arial" w:cs="Arial"/>
                  <w:b/>
                  <w:sz w:val="18"/>
                  <w:szCs w:val="20"/>
                </w:rPr>
                <w:delText>Description</w:delText>
              </w:r>
            </w:del>
          </w:p>
        </w:tc>
      </w:tr>
      <w:tr w:rsidR="00DF291E" w:rsidRPr="001068D4" w:rsidDel="00584011" w:rsidTr="00EC55F2">
        <w:trPr>
          <w:del w:id="580" w:author="jmassud" w:date="2012-05-03T11:22:00Z"/>
        </w:trPr>
        <w:tc>
          <w:tcPr>
            <w:tcW w:w="900" w:type="dxa"/>
          </w:tcPr>
          <w:p w:rsidR="00DF291E" w:rsidRPr="001068D4" w:rsidDel="00584011" w:rsidRDefault="00105978" w:rsidP="00DF291E">
            <w:pPr>
              <w:rPr>
                <w:del w:id="581" w:author="jmassud" w:date="2012-05-03T11:22:00Z"/>
                <w:rFonts w:ascii="Arial" w:hAnsi="Arial" w:cs="Arial"/>
                <w:sz w:val="18"/>
                <w:szCs w:val="20"/>
              </w:rPr>
            </w:pPr>
            <w:del w:id="582" w:author="jmassud" w:date="2012-05-03T11:22:00Z">
              <w:r w:rsidDel="00584011">
                <w:rPr>
                  <w:rFonts w:ascii="Arial" w:hAnsi="Arial" w:cs="Arial"/>
                  <w:sz w:val="18"/>
                  <w:szCs w:val="20"/>
                </w:rPr>
                <w:delText>3.14</w:delText>
              </w:r>
              <w:r w:rsidR="00DF291E" w:rsidRPr="001068D4" w:rsidDel="00584011">
                <w:rPr>
                  <w:rFonts w:ascii="Arial" w:hAnsi="Arial" w:cs="Arial"/>
                  <w:sz w:val="18"/>
                  <w:szCs w:val="20"/>
                </w:rPr>
                <w:delText>.1</w:delText>
              </w:r>
            </w:del>
          </w:p>
        </w:tc>
        <w:tc>
          <w:tcPr>
            <w:tcW w:w="8640" w:type="dxa"/>
          </w:tcPr>
          <w:p w:rsidR="00DF291E" w:rsidRPr="001068D4" w:rsidDel="00584011" w:rsidRDefault="00926498" w:rsidP="00926498">
            <w:pPr>
              <w:rPr>
                <w:del w:id="583" w:author="jmassud" w:date="2012-05-03T11:22:00Z"/>
                <w:rFonts w:ascii="Arial" w:hAnsi="Arial" w:cs="Arial"/>
                <w:sz w:val="18"/>
                <w:szCs w:val="20"/>
              </w:rPr>
            </w:pPr>
            <w:del w:id="584" w:author="jmassud" w:date="2012-05-03T11:22:00Z">
              <w:r w:rsidDel="00584011">
                <w:rPr>
                  <w:rFonts w:ascii="Arial" w:hAnsi="Arial" w:cs="Arial"/>
                  <w:sz w:val="18"/>
                  <w:szCs w:val="20"/>
                </w:rPr>
                <w:delText xml:space="preserve">User is doing pre-purchase research in Communities setting, needs to be able to read reviews and compare products without visiting the product page. </w:delText>
              </w:r>
            </w:del>
          </w:p>
        </w:tc>
      </w:tr>
      <w:tr w:rsidR="00DF291E" w:rsidRPr="001068D4" w:rsidDel="00584011" w:rsidTr="00EC55F2">
        <w:trPr>
          <w:del w:id="585" w:author="jmassud" w:date="2012-05-03T11:22:00Z"/>
        </w:trPr>
        <w:tc>
          <w:tcPr>
            <w:tcW w:w="900" w:type="dxa"/>
            <w:tcBorders>
              <w:bottom w:val="single" w:sz="4" w:space="0" w:color="000000"/>
            </w:tcBorders>
          </w:tcPr>
          <w:p w:rsidR="00DF291E" w:rsidRPr="001068D4" w:rsidDel="00584011" w:rsidRDefault="000D3277" w:rsidP="007D15D6">
            <w:pPr>
              <w:rPr>
                <w:del w:id="586" w:author="jmassud" w:date="2012-05-03T11:22:00Z"/>
                <w:rFonts w:ascii="Arial" w:hAnsi="Arial" w:cs="Arial"/>
                <w:sz w:val="18"/>
                <w:szCs w:val="20"/>
              </w:rPr>
            </w:pPr>
            <w:del w:id="587" w:author="jmassud" w:date="2012-05-03T11:22:00Z">
              <w:r w:rsidDel="00584011">
                <w:rPr>
                  <w:rFonts w:ascii="Arial" w:hAnsi="Arial" w:cs="Arial"/>
                  <w:sz w:val="18"/>
                  <w:szCs w:val="20"/>
                </w:rPr>
                <w:delText>3.1</w:delText>
              </w:r>
              <w:r w:rsidR="00105978" w:rsidDel="00584011">
                <w:rPr>
                  <w:rFonts w:ascii="Arial" w:hAnsi="Arial" w:cs="Arial"/>
                  <w:sz w:val="18"/>
                  <w:szCs w:val="20"/>
                </w:rPr>
                <w:delText>4</w:delText>
              </w:r>
              <w:r w:rsidR="00DF291E" w:rsidRPr="001068D4" w:rsidDel="00584011">
                <w:rPr>
                  <w:rFonts w:ascii="Arial" w:hAnsi="Arial" w:cs="Arial"/>
                  <w:sz w:val="18"/>
                  <w:szCs w:val="20"/>
                </w:rPr>
                <w:delText>.2</w:delText>
              </w:r>
            </w:del>
          </w:p>
        </w:tc>
        <w:tc>
          <w:tcPr>
            <w:tcW w:w="8640" w:type="dxa"/>
          </w:tcPr>
          <w:p w:rsidR="00DF291E" w:rsidRPr="001068D4" w:rsidDel="00584011" w:rsidRDefault="00926498" w:rsidP="00926498">
            <w:pPr>
              <w:rPr>
                <w:del w:id="588" w:author="jmassud" w:date="2012-05-03T11:22:00Z"/>
                <w:rFonts w:ascii="Arial" w:hAnsi="Arial" w:cs="Arial"/>
                <w:sz w:val="18"/>
                <w:szCs w:val="20"/>
              </w:rPr>
            </w:pPr>
            <w:del w:id="589" w:author="jmassud" w:date="2012-05-03T11:22:00Z">
              <w:r w:rsidDel="00584011">
                <w:rPr>
                  <w:rFonts w:ascii="Arial" w:hAnsi="Arial" w:cs="Arial"/>
                  <w:sz w:val="18"/>
                  <w:szCs w:val="20"/>
                </w:rPr>
                <w:delText xml:space="preserve">User is post purchase, needs to be able to write a review while in communities without leaving </w:delText>
              </w:r>
              <w:r w:rsidDel="00584011">
                <w:rPr>
                  <w:rFonts w:ascii="Arial" w:hAnsi="Arial" w:cs="Arial"/>
                  <w:sz w:val="18"/>
                  <w:szCs w:val="20"/>
                </w:rPr>
                <w:lastRenderedPageBreak/>
                <w:delText>communities page. Searching and selecting an item takes User to stand alone Write a Review page rather than purchase page.</w:delText>
              </w:r>
            </w:del>
          </w:p>
        </w:tc>
      </w:tr>
      <w:tr w:rsidR="000D3277" w:rsidRPr="001068D4" w:rsidDel="00584011" w:rsidTr="000D3277">
        <w:trPr>
          <w:del w:id="590" w:author="jmassud" w:date="2012-05-03T11:22:00Z"/>
        </w:trPr>
        <w:tc>
          <w:tcPr>
            <w:tcW w:w="9535" w:type="dxa"/>
            <w:gridSpan w:val="2"/>
            <w:tcBorders>
              <w:bottom w:val="single" w:sz="4" w:space="0" w:color="000000"/>
            </w:tcBorders>
            <w:shd w:val="clear" w:color="auto" w:fill="B6DDE8" w:themeFill="accent5" w:themeFillTint="66"/>
          </w:tcPr>
          <w:p w:rsidR="000D3277" w:rsidRPr="001068D4" w:rsidDel="00584011" w:rsidRDefault="000D3277" w:rsidP="000D3277">
            <w:pPr>
              <w:rPr>
                <w:del w:id="591" w:author="jmassud" w:date="2012-05-03T11:22:00Z"/>
                <w:rFonts w:ascii="Arial" w:hAnsi="Arial" w:cs="Arial"/>
                <w:b/>
                <w:sz w:val="18"/>
                <w:szCs w:val="20"/>
              </w:rPr>
            </w:pPr>
            <w:bookmarkStart w:id="592" w:name="_Toc308181930"/>
            <w:del w:id="593" w:author="jmassud" w:date="2012-05-03T11:22:00Z">
              <w:r w:rsidRPr="001068D4" w:rsidDel="00584011">
                <w:rPr>
                  <w:rFonts w:ascii="Arial" w:hAnsi="Arial" w:cs="Arial"/>
                  <w:b/>
                  <w:sz w:val="18"/>
                  <w:szCs w:val="20"/>
                </w:rPr>
                <w:lastRenderedPageBreak/>
                <w:delText>Phase One</w:delText>
              </w:r>
              <w:r w:rsidDel="00584011">
                <w:rPr>
                  <w:rFonts w:ascii="Arial" w:hAnsi="Arial" w:cs="Arial"/>
                  <w:b/>
                  <w:sz w:val="18"/>
                  <w:szCs w:val="20"/>
                </w:rPr>
                <w:delText xml:space="preserve"> </w:delText>
              </w:r>
              <w:r w:rsidRPr="00612DF6" w:rsidDel="00584011">
                <w:rPr>
                  <w:rFonts w:ascii="Arial" w:hAnsi="Arial" w:cs="Arial"/>
                  <w:sz w:val="18"/>
                  <w:szCs w:val="20"/>
                </w:rPr>
                <w:delText>(Must build despite not matching a user path)</w:delText>
              </w:r>
              <w:r w:rsidDel="00584011">
                <w:rPr>
                  <w:rFonts w:ascii="Arial" w:hAnsi="Arial" w:cs="Arial"/>
                  <w:b/>
                  <w:sz w:val="18"/>
                  <w:szCs w:val="20"/>
                </w:rPr>
                <w:delText xml:space="preserve"> </w:delText>
              </w:r>
            </w:del>
          </w:p>
        </w:tc>
      </w:tr>
      <w:tr w:rsidR="000D3277" w:rsidRPr="001068D4" w:rsidDel="00584011" w:rsidTr="005005DE">
        <w:trPr>
          <w:del w:id="594" w:author="jmassud" w:date="2012-05-03T11:22:00Z"/>
        </w:trPr>
        <w:tc>
          <w:tcPr>
            <w:tcW w:w="900" w:type="dxa"/>
            <w:tcBorders>
              <w:top w:val="single" w:sz="4" w:space="0" w:color="000000"/>
              <w:left w:val="single" w:sz="4" w:space="0" w:color="000000"/>
              <w:bottom w:val="single" w:sz="4" w:space="0" w:color="000000"/>
              <w:right w:val="single" w:sz="4" w:space="0" w:color="000000"/>
            </w:tcBorders>
            <w:shd w:val="clear" w:color="auto" w:fill="B6DDE8"/>
          </w:tcPr>
          <w:p w:rsidR="000D3277" w:rsidRPr="001068D4" w:rsidDel="00584011" w:rsidRDefault="000D3277" w:rsidP="000D3277">
            <w:pPr>
              <w:rPr>
                <w:del w:id="595" w:author="jmassud" w:date="2012-05-03T11:22:00Z"/>
                <w:rFonts w:ascii="Arial" w:hAnsi="Arial" w:cs="Arial"/>
                <w:b/>
                <w:sz w:val="18"/>
                <w:szCs w:val="20"/>
              </w:rPr>
            </w:pPr>
            <w:del w:id="596" w:author="jmassud" w:date="2012-05-03T11:22:00Z">
              <w:r w:rsidRPr="001068D4" w:rsidDel="00584011">
                <w:rPr>
                  <w:rFonts w:ascii="Arial" w:hAnsi="Arial" w:cs="Arial"/>
                  <w:b/>
                  <w:sz w:val="18"/>
                  <w:szCs w:val="20"/>
                </w:rPr>
                <w:delText>Req #</w:delText>
              </w:r>
            </w:del>
          </w:p>
        </w:tc>
        <w:tc>
          <w:tcPr>
            <w:tcW w:w="8635" w:type="dxa"/>
            <w:tcBorders>
              <w:top w:val="single" w:sz="4" w:space="0" w:color="000000"/>
              <w:left w:val="single" w:sz="4" w:space="0" w:color="000000"/>
              <w:bottom w:val="single" w:sz="4" w:space="0" w:color="000000"/>
              <w:right w:val="single" w:sz="4" w:space="0" w:color="000000"/>
            </w:tcBorders>
            <w:shd w:val="clear" w:color="auto" w:fill="B6DDE8"/>
          </w:tcPr>
          <w:p w:rsidR="000D3277" w:rsidRPr="001068D4" w:rsidDel="00584011" w:rsidRDefault="000D3277" w:rsidP="000D3277">
            <w:pPr>
              <w:rPr>
                <w:del w:id="597" w:author="jmassud" w:date="2012-05-03T11:22:00Z"/>
                <w:rFonts w:ascii="Arial" w:hAnsi="Arial" w:cs="Arial"/>
                <w:b/>
                <w:sz w:val="18"/>
                <w:szCs w:val="20"/>
              </w:rPr>
            </w:pPr>
            <w:del w:id="598" w:author="jmassud" w:date="2012-05-03T11:22:00Z">
              <w:r w:rsidRPr="001068D4" w:rsidDel="00584011">
                <w:rPr>
                  <w:rFonts w:ascii="Arial" w:hAnsi="Arial" w:cs="Arial"/>
                  <w:b/>
                  <w:sz w:val="18"/>
                  <w:szCs w:val="20"/>
                </w:rPr>
                <w:delText xml:space="preserve">Description </w:delText>
              </w:r>
            </w:del>
          </w:p>
        </w:tc>
      </w:tr>
      <w:tr w:rsidR="000D3277" w:rsidRPr="001068D4" w:rsidDel="00584011" w:rsidTr="005005DE">
        <w:trPr>
          <w:del w:id="599" w:author="jmassud" w:date="2012-05-03T11:22:00Z"/>
        </w:trPr>
        <w:tc>
          <w:tcPr>
            <w:tcW w:w="900" w:type="dxa"/>
          </w:tcPr>
          <w:p w:rsidR="000D3277" w:rsidRPr="001068D4" w:rsidDel="00584011" w:rsidRDefault="000D3277" w:rsidP="000D3277">
            <w:pPr>
              <w:rPr>
                <w:del w:id="600" w:author="jmassud" w:date="2012-05-03T11:22:00Z"/>
                <w:rFonts w:ascii="Arial" w:hAnsi="Arial" w:cs="Arial"/>
                <w:sz w:val="18"/>
                <w:szCs w:val="20"/>
              </w:rPr>
            </w:pPr>
          </w:p>
        </w:tc>
        <w:tc>
          <w:tcPr>
            <w:tcW w:w="8635" w:type="dxa"/>
          </w:tcPr>
          <w:p w:rsidR="00D110E0" w:rsidDel="00584011" w:rsidRDefault="00D110E0">
            <w:pPr>
              <w:pStyle w:val="ListParagraph"/>
              <w:numPr>
                <w:ilvl w:val="0"/>
                <w:numId w:val="18"/>
              </w:numPr>
              <w:rPr>
                <w:del w:id="601" w:author="jmassud" w:date="2012-05-03T11:22:00Z"/>
                <w:rFonts w:ascii="Arial" w:hAnsi="Arial" w:cs="Arial"/>
                <w:b/>
                <w:sz w:val="18"/>
                <w:szCs w:val="20"/>
              </w:rPr>
            </w:pPr>
          </w:p>
        </w:tc>
      </w:tr>
      <w:tr w:rsidR="000D3277" w:rsidRPr="001068D4" w:rsidDel="00584011" w:rsidTr="005005DE">
        <w:trPr>
          <w:del w:id="602" w:author="jmassud" w:date="2012-05-03T11:22:00Z"/>
        </w:trPr>
        <w:tc>
          <w:tcPr>
            <w:tcW w:w="900" w:type="dxa"/>
            <w:tcBorders>
              <w:bottom w:val="single" w:sz="4" w:space="0" w:color="000000"/>
            </w:tcBorders>
          </w:tcPr>
          <w:p w:rsidR="000D3277" w:rsidRPr="001068D4" w:rsidDel="00584011" w:rsidRDefault="000D3277" w:rsidP="000D3277">
            <w:pPr>
              <w:rPr>
                <w:del w:id="603" w:author="jmassud" w:date="2012-05-03T11:22:00Z"/>
                <w:rFonts w:ascii="Arial" w:hAnsi="Arial" w:cs="Arial"/>
                <w:sz w:val="18"/>
                <w:szCs w:val="20"/>
              </w:rPr>
            </w:pPr>
          </w:p>
        </w:tc>
        <w:tc>
          <w:tcPr>
            <w:tcW w:w="8635" w:type="dxa"/>
            <w:tcBorders>
              <w:bottom w:val="single" w:sz="4" w:space="0" w:color="000000"/>
            </w:tcBorders>
          </w:tcPr>
          <w:p w:rsidR="00C815F9" w:rsidDel="00584011" w:rsidRDefault="00C815F9">
            <w:pPr>
              <w:pStyle w:val="ListParagraph"/>
              <w:ind w:left="1440"/>
              <w:rPr>
                <w:del w:id="604" w:author="jmassud" w:date="2012-05-03T11:22:00Z"/>
                <w:rFonts w:ascii="Arial" w:hAnsi="Arial" w:cs="Arial"/>
                <w:sz w:val="18"/>
                <w:szCs w:val="20"/>
              </w:rPr>
            </w:pPr>
          </w:p>
        </w:tc>
      </w:tr>
      <w:tr w:rsidR="000D3277" w:rsidRPr="001068D4" w:rsidDel="00584011" w:rsidTr="005005DE">
        <w:trPr>
          <w:del w:id="605" w:author="jmassud" w:date="2012-05-03T11:22:00Z"/>
        </w:trPr>
        <w:tc>
          <w:tcPr>
            <w:tcW w:w="900" w:type="dxa"/>
            <w:tcBorders>
              <w:bottom w:val="single" w:sz="4" w:space="0" w:color="000000"/>
            </w:tcBorders>
          </w:tcPr>
          <w:p w:rsidR="000D3277" w:rsidRPr="001068D4" w:rsidDel="00584011" w:rsidRDefault="000D3277" w:rsidP="000D3277">
            <w:pPr>
              <w:rPr>
                <w:del w:id="606" w:author="jmassud" w:date="2012-05-03T11:22:00Z"/>
                <w:rFonts w:ascii="Arial" w:hAnsi="Arial" w:cs="Arial"/>
                <w:sz w:val="18"/>
                <w:szCs w:val="20"/>
              </w:rPr>
            </w:pPr>
          </w:p>
        </w:tc>
        <w:tc>
          <w:tcPr>
            <w:tcW w:w="8635" w:type="dxa"/>
            <w:tcBorders>
              <w:bottom w:val="single" w:sz="4" w:space="0" w:color="000000"/>
            </w:tcBorders>
          </w:tcPr>
          <w:p w:rsidR="00C815F9" w:rsidDel="00584011" w:rsidRDefault="00C815F9">
            <w:pPr>
              <w:pStyle w:val="ListParagraph"/>
              <w:rPr>
                <w:del w:id="607" w:author="jmassud" w:date="2012-05-03T11:22:00Z"/>
                <w:rFonts w:ascii="Arial" w:hAnsi="Arial" w:cs="Arial"/>
                <w:sz w:val="18"/>
                <w:szCs w:val="20"/>
              </w:rPr>
            </w:pPr>
          </w:p>
        </w:tc>
      </w:tr>
      <w:tr w:rsidR="000D3277" w:rsidRPr="001068D4" w:rsidDel="00584011" w:rsidTr="005005DE">
        <w:trPr>
          <w:del w:id="608" w:author="jmassud" w:date="2012-05-03T11:22:00Z"/>
        </w:trPr>
        <w:tc>
          <w:tcPr>
            <w:tcW w:w="900" w:type="dxa"/>
            <w:tcBorders>
              <w:bottom w:val="single" w:sz="4" w:space="0" w:color="000000"/>
            </w:tcBorders>
          </w:tcPr>
          <w:p w:rsidR="000D3277" w:rsidRPr="001068D4" w:rsidDel="00584011" w:rsidRDefault="000D3277" w:rsidP="000D3277">
            <w:pPr>
              <w:rPr>
                <w:del w:id="609" w:author="jmassud" w:date="2012-05-03T11:22:00Z"/>
                <w:rFonts w:ascii="Arial" w:hAnsi="Arial" w:cs="Arial"/>
                <w:sz w:val="18"/>
                <w:szCs w:val="20"/>
              </w:rPr>
            </w:pPr>
          </w:p>
        </w:tc>
        <w:tc>
          <w:tcPr>
            <w:tcW w:w="8635" w:type="dxa"/>
            <w:tcBorders>
              <w:bottom w:val="single" w:sz="4" w:space="0" w:color="000000"/>
            </w:tcBorders>
          </w:tcPr>
          <w:p w:rsidR="00D110E0" w:rsidDel="00584011" w:rsidRDefault="00D110E0">
            <w:pPr>
              <w:pStyle w:val="ListParagraph"/>
              <w:numPr>
                <w:ilvl w:val="3"/>
                <w:numId w:val="23"/>
              </w:numPr>
              <w:rPr>
                <w:del w:id="610" w:author="jmassud" w:date="2012-05-03T11:22:00Z"/>
                <w:rFonts w:ascii="Arial" w:hAnsi="Arial" w:cs="Arial"/>
                <w:b/>
                <w:sz w:val="18"/>
                <w:szCs w:val="20"/>
              </w:rPr>
            </w:pPr>
          </w:p>
        </w:tc>
      </w:tr>
      <w:tr w:rsidR="000D3277" w:rsidRPr="001068D4" w:rsidDel="00584011" w:rsidTr="005005DE">
        <w:trPr>
          <w:del w:id="611" w:author="jmassud" w:date="2012-05-03T11:22:00Z"/>
        </w:trPr>
        <w:tc>
          <w:tcPr>
            <w:tcW w:w="900" w:type="dxa"/>
          </w:tcPr>
          <w:p w:rsidR="000D3277" w:rsidRPr="001068D4" w:rsidDel="00584011" w:rsidRDefault="000D3277" w:rsidP="000D3277">
            <w:pPr>
              <w:rPr>
                <w:del w:id="612" w:author="jmassud" w:date="2012-05-03T11:22:00Z"/>
                <w:rFonts w:ascii="Arial" w:hAnsi="Arial" w:cs="Arial"/>
                <w:sz w:val="18"/>
                <w:szCs w:val="20"/>
              </w:rPr>
            </w:pPr>
          </w:p>
        </w:tc>
        <w:tc>
          <w:tcPr>
            <w:tcW w:w="8635" w:type="dxa"/>
          </w:tcPr>
          <w:p w:rsidR="000D3277" w:rsidRPr="001068D4" w:rsidDel="00584011" w:rsidRDefault="000D3277" w:rsidP="00077E44">
            <w:pPr>
              <w:pStyle w:val="ListParagraph"/>
              <w:numPr>
                <w:ilvl w:val="1"/>
                <w:numId w:val="23"/>
              </w:numPr>
              <w:rPr>
                <w:del w:id="613" w:author="jmassud" w:date="2012-05-03T11:22:00Z"/>
                <w:rFonts w:ascii="Arial" w:hAnsi="Arial" w:cs="Arial"/>
                <w:sz w:val="18"/>
                <w:szCs w:val="20"/>
              </w:rPr>
            </w:pPr>
          </w:p>
        </w:tc>
      </w:tr>
      <w:tr w:rsidR="000D3277" w:rsidRPr="001068D4" w:rsidDel="00584011" w:rsidTr="005005DE">
        <w:trPr>
          <w:del w:id="614" w:author="jmassud" w:date="2012-05-03T11:22:00Z"/>
        </w:trPr>
        <w:tc>
          <w:tcPr>
            <w:tcW w:w="900" w:type="dxa"/>
          </w:tcPr>
          <w:p w:rsidR="000D3277" w:rsidRPr="001068D4" w:rsidDel="00584011" w:rsidRDefault="000D3277" w:rsidP="000D3277">
            <w:pPr>
              <w:rPr>
                <w:del w:id="615" w:author="jmassud" w:date="2012-05-03T11:22:00Z"/>
                <w:rFonts w:ascii="Arial" w:hAnsi="Arial" w:cs="Arial"/>
                <w:sz w:val="18"/>
                <w:szCs w:val="20"/>
              </w:rPr>
            </w:pPr>
          </w:p>
        </w:tc>
        <w:tc>
          <w:tcPr>
            <w:tcW w:w="8635" w:type="dxa"/>
          </w:tcPr>
          <w:p w:rsidR="00D110E0" w:rsidDel="00584011" w:rsidRDefault="00D110E0">
            <w:pPr>
              <w:rPr>
                <w:del w:id="616" w:author="jmassud" w:date="2012-05-03T11:22:00Z"/>
                <w:rFonts w:ascii="Arial" w:hAnsi="Arial" w:cs="Arial"/>
                <w:b/>
                <w:snapToGrid w:val="0"/>
                <w:spacing w:val="2"/>
                <w:sz w:val="18"/>
                <w:szCs w:val="20"/>
              </w:rPr>
            </w:pPr>
          </w:p>
        </w:tc>
      </w:tr>
      <w:tr w:rsidR="000D3277" w:rsidRPr="001068D4" w:rsidDel="00584011" w:rsidTr="005005DE">
        <w:trPr>
          <w:del w:id="617" w:author="jmassud" w:date="2012-05-03T11:22:00Z"/>
        </w:trPr>
        <w:tc>
          <w:tcPr>
            <w:tcW w:w="900" w:type="dxa"/>
          </w:tcPr>
          <w:p w:rsidR="000D3277" w:rsidRPr="001068D4" w:rsidDel="00584011" w:rsidRDefault="000D3277" w:rsidP="000D3277">
            <w:pPr>
              <w:rPr>
                <w:del w:id="618" w:author="jmassud" w:date="2012-05-03T11:22:00Z"/>
                <w:rFonts w:ascii="Arial" w:hAnsi="Arial" w:cs="Arial"/>
                <w:sz w:val="18"/>
                <w:szCs w:val="20"/>
              </w:rPr>
            </w:pPr>
          </w:p>
        </w:tc>
        <w:tc>
          <w:tcPr>
            <w:tcW w:w="8635" w:type="dxa"/>
          </w:tcPr>
          <w:p w:rsidR="00D110E0" w:rsidDel="00584011" w:rsidRDefault="00D110E0">
            <w:pPr>
              <w:pStyle w:val="ListParagraph"/>
              <w:numPr>
                <w:ilvl w:val="1"/>
                <w:numId w:val="25"/>
              </w:numPr>
              <w:rPr>
                <w:del w:id="619" w:author="jmassud" w:date="2012-05-03T11:22:00Z"/>
                <w:rFonts w:ascii="Arial" w:hAnsi="Arial" w:cs="Arial"/>
                <w:sz w:val="18"/>
                <w:szCs w:val="20"/>
              </w:rPr>
            </w:pPr>
          </w:p>
        </w:tc>
      </w:tr>
      <w:tr w:rsidR="009C2BA6" w:rsidRPr="001068D4" w:rsidDel="00584011" w:rsidTr="009515E5">
        <w:trPr>
          <w:del w:id="620" w:author="jmassud" w:date="2012-05-03T11:22:00Z"/>
        </w:trPr>
        <w:tc>
          <w:tcPr>
            <w:tcW w:w="9535" w:type="dxa"/>
            <w:gridSpan w:val="2"/>
            <w:shd w:val="clear" w:color="auto" w:fill="B6DDE8" w:themeFill="accent5" w:themeFillTint="66"/>
          </w:tcPr>
          <w:p w:rsidR="009C2BA6" w:rsidRPr="001068D4" w:rsidDel="00584011" w:rsidRDefault="009C2BA6" w:rsidP="009515E5">
            <w:pPr>
              <w:rPr>
                <w:del w:id="621" w:author="jmassud" w:date="2012-05-03T11:22:00Z"/>
                <w:rFonts w:ascii="Arial" w:hAnsi="Arial" w:cs="Arial"/>
                <w:b/>
                <w:sz w:val="18"/>
                <w:szCs w:val="20"/>
              </w:rPr>
            </w:pPr>
          </w:p>
        </w:tc>
      </w:tr>
      <w:tr w:rsidR="009C2BA6" w:rsidRPr="001068D4" w:rsidDel="00584011" w:rsidTr="009515E5">
        <w:trPr>
          <w:del w:id="622" w:author="jmassud" w:date="2012-05-03T11:22:00Z"/>
        </w:trPr>
        <w:tc>
          <w:tcPr>
            <w:tcW w:w="900" w:type="dxa"/>
            <w:tcBorders>
              <w:top w:val="single" w:sz="4" w:space="0" w:color="000000"/>
              <w:left w:val="single" w:sz="4" w:space="0" w:color="000000"/>
              <w:bottom w:val="single" w:sz="4" w:space="0" w:color="000000"/>
              <w:right w:val="single" w:sz="4" w:space="0" w:color="000000"/>
            </w:tcBorders>
            <w:shd w:val="clear" w:color="auto" w:fill="B6DDE8"/>
          </w:tcPr>
          <w:p w:rsidR="009C2BA6" w:rsidRPr="001068D4" w:rsidDel="00584011" w:rsidRDefault="009C2BA6" w:rsidP="009515E5">
            <w:pPr>
              <w:rPr>
                <w:del w:id="623" w:author="jmassud" w:date="2012-05-03T11:22:00Z"/>
                <w:rFonts w:ascii="Arial" w:hAnsi="Arial" w:cs="Arial"/>
                <w:b/>
                <w:sz w:val="18"/>
                <w:szCs w:val="20"/>
              </w:rPr>
            </w:pPr>
          </w:p>
        </w:tc>
        <w:tc>
          <w:tcPr>
            <w:tcW w:w="8635" w:type="dxa"/>
            <w:tcBorders>
              <w:top w:val="single" w:sz="4" w:space="0" w:color="000000"/>
              <w:left w:val="single" w:sz="4" w:space="0" w:color="000000"/>
              <w:bottom w:val="single" w:sz="4" w:space="0" w:color="000000"/>
              <w:right w:val="single" w:sz="4" w:space="0" w:color="000000"/>
            </w:tcBorders>
            <w:shd w:val="clear" w:color="auto" w:fill="B6DDE8"/>
          </w:tcPr>
          <w:p w:rsidR="009C2BA6" w:rsidRPr="001068D4" w:rsidDel="00584011" w:rsidRDefault="009C2BA6" w:rsidP="009515E5">
            <w:pPr>
              <w:rPr>
                <w:del w:id="624" w:author="jmassud" w:date="2012-05-03T11:22:00Z"/>
                <w:rFonts w:ascii="Arial" w:hAnsi="Arial" w:cs="Arial"/>
                <w:b/>
                <w:sz w:val="18"/>
                <w:szCs w:val="20"/>
              </w:rPr>
            </w:pPr>
          </w:p>
        </w:tc>
      </w:tr>
      <w:tr w:rsidR="000D3277" w:rsidRPr="001068D4" w:rsidDel="00584011" w:rsidTr="005005DE">
        <w:trPr>
          <w:del w:id="625" w:author="jmassud" w:date="2012-05-03T11:22:00Z"/>
        </w:trPr>
        <w:tc>
          <w:tcPr>
            <w:tcW w:w="900" w:type="dxa"/>
          </w:tcPr>
          <w:p w:rsidR="000D3277" w:rsidRPr="001068D4" w:rsidDel="00584011" w:rsidRDefault="000D3277" w:rsidP="000D3277">
            <w:pPr>
              <w:rPr>
                <w:del w:id="626" w:author="jmassud" w:date="2012-05-03T11:22:00Z"/>
                <w:rFonts w:ascii="Arial" w:hAnsi="Arial" w:cs="Arial"/>
                <w:sz w:val="18"/>
                <w:szCs w:val="20"/>
              </w:rPr>
            </w:pPr>
          </w:p>
        </w:tc>
        <w:tc>
          <w:tcPr>
            <w:tcW w:w="8635" w:type="dxa"/>
          </w:tcPr>
          <w:p w:rsidR="000D3277" w:rsidRPr="001068D4" w:rsidDel="00584011" w:rsidRDefault="000D3277" w:rsidP="000D3277">
            <w:pPr>
              <w:rPr>
                <w:del w:id="627" w:author="jmassud" w:date="2012-05-03T11:22:00Z"/>
                <w:rFonts w:ascii="Arial" w:hAnsi="Arial" w:cs="Arial"/>
                <w:color w:val="FF0000"/>
                <w:sz w:val="18"/>
                <w:szCs w:val="20"/>
              </w:rPr>
            </w:pPr>
          </w:p>
        </w:tc>
      </w:tr>
      <w:tr w:rsidR="004944FD" w:rsidRPr="001068D4" w:rsidDel="00584011" w:rsidTr="005005DE">
        <w:trPr>
          <w:del w:id="628" w:author="jmassud" w:date="2012-05-03T11:22:00Z"/>
        </w:trPr>
        <w:tc>
          <w:tcPr>
            <w:tcW w:w="900" w:type="dxa"/>
          </w:tcPr>
          <w:p w:rsidR="004944FD" w:rsidDel="00584011" w:rsidRDefault="004944FD" w:rsidP="000D3277">
            <w:pPr>
              <w:rPr>
                <w:del w:id="629" w:author="jmassud" w:date="2012-05-03T11:22:00Z"/>
                <w:rFonts w:ascii="Arial" w:hAnsi="Arial" w:cs="Arial"/>
                <w:sz w:val="18"/>
                <w:szCs w:val="20"/>
              </w:rPr>
            </w:pPr>
          </w:p>
        </w:tc>
        <w:tc>
          <w:tcPr>
            <w:tcW w:w="8635" w:type="dxa"/>
          </w:tcPr>
          <w:p w:rsidR="004944FD" w:rsidRPr="001068D4" w:rsidDel="00584011" w:rsidRDefault="004944FD" w:rsidP="000D3277">
            <w:pPr>
              <w:rPr>
                <w:del w:id="630" w:author="jmassud" w:date="2012-05-03T11:22:00Z"/>
                <w:rFonts w:ascii="Arial" w:hAnsi="Arial" w:cs="Arial"/>
                <w:b/>
                <w:sz w:val="18"/>
                <w:szCs w:val="20"/>
              </w:rPr>
            </w:pPr>
          </w:p>
        </w:tc>
      </w:tr>
      <w:tr w:rsidR="000D3277" w:rsidRPr="001068D4" w:rsidDel="00584011" w:rsidTr="000D3277">
        <w:trPr>
          <w:del w:id="631" w:author="jmassud" w:date="2012-05-03T11:22:00Z"/>
        </w:trPr>
        <w:tc>
          <w:tcPr>
            <w:tcW w:w="9535" w:type="dxa"/>
            <w:gridSpan w:val="2"/>
            <w:shd w:val="clear" w:color="auto" w:fill="B6DDE8" w:themeFill="accent5" w:themeFillTint="66"/>
          </w:tcPr>
          <w:p w:rsidR="000D3277" w:rsidRPr="001068D4" w:rsidDel="00584011" w:rsidRDefault="000D3277" w:rsidP="000D3277">
            <w:pPr>
              <w:rPr>
                <w:del w:id="632" w:author="jmassud" w:date="2012-05-03T11:22:00Z"/>
                <w:rFonts w:ascii="Arial" w:hAnsi="Arial" w:cs="Arial"/>
                <w:b/>
                <w:sz w:val="18"/>
                <w:szCs w:val="20"/>
              </w:rPr>
            </w:pPr>
            <w:bookmarkStart w:id="633" w:name="_Toc308433897"/>
          </w:p>
        </w:tc>
      </w:tr>
      <w:tr w:rsidR="000D3277" w:rsidRPr="001068D4" w:rsidDel="00584011" w:rsidTr="005005DE">
        <w:trPr>
          <w:del w:id="634" w:author="jmassud" w:date="2012-05-03T11:22:00Z"/>
        </w:trPr>
        <w:tc>
          <w:tcPr>
            <w:tcW w:w="900" w:type="dxa"/>
            <w:tcBorders>
              <w:top w:val="single" w:sz="4" w:space="0" w:color="000000"/>
              <w:left w:val="single" w:sz="4" w:space="0" w:color="000000"/>
              <w:bottom w:val="single" w:sz="4" w:space="0" w:color="000000"/>
              <w:right w:val="single" w:sz="4" w:space="0" w:color="000000"/>
            </w:tcBorders>
            <w:shd w:val="clear" w:color="auto" w:fill="B6DDE8"/>
          </w:tcPr>
          <w:p w:rsidR="000D3277" w:rsidRPr="001068D4" w:rsidDel="00584011" w:rsidRDefault="000D3277" w:rsidP="000D3277">
            <w:pPr>
              <w:rPr>
                <w:del w:id="635" w:author="jmassud" w:date="2012-05-03T11:22:00Z"/>
                <w:rFonts w:ascii="Arial" w:hAnsi="Arial" w:cs="Arial"/>
                <w:b/>
                <w:sz w:val="18"/>
                <w:szCs w:val="20"/>
              </w:rPr>
            </w:pPr>
          </w:p>
        </w:tc>
        <w:tc>
          <w:tcPr>
            <w:tcW w:w="8635" w:type="dxa"/>
            <w:tcBorders>
              <w:top w:val="single" w:sz="4" w:space="0" w:color="000000"/>
              <w:left w:val="single" w:sz="4" w:space="0" w:color="000000"/>
              <w:bottom w:val="single" w:sz="4" w:space="0" w:color="000000"/>
              <w:right w:val="single" w:sz="4" w:space="0" w:color="000000"/>
            </w:tcBorders>
            <w:shd w:val="clear" w:color="auto" w:fill="B6DDE8"/>
          </w:tcPr>
          <w:p w:rsidR="000D3277" w:rsidRPr="001068D4" w:rsidDel="00584011" w:rsidRDefault="000D3277" w:rsidP="000D3277">
            <w:pPr>
              <w:rPr>
                <w:del w:id="636" w:author="jmassud" w:date="2012-05-03T11:22:00Z"/>
                <w:rFonts w:ascii="Arial" w:hAnsi="Arial" w:cs="Arial"/>
                <w:b/>
                <w:sz w:val="18"/>
                <w:szCs w:val="20"/>
              </w:rPr>
            </w:pPr>
          </w:p>
        </w:tc>
      </w:tr>
      <w:tr w:rsidR="000D3277" w:rsidRPr="001068D4" w:rsidDel="00584011" w:rsidTr="005005DE">
        <w:trPr>
          <w:del w:id="637" w:author="jmassud" w:date="2012-05-03T11:22:00Z"/>
        </w:trPr>
        <w:tc>
          <w:tcPr>
            <w:tcW w:w="900" w:type="dxa"/>
          </w:tcPr>
          <w:p w:rsidR="000D3277" w:rsidRPr="001068D4" w:rsidDel="00584011" w:rsidRDefault="000D3277" w:rsidP="000D3277">
            <w:pPr>
              <w:rPr>
                <w:del w:id="638" w:author="jmassud" w:date="2012-05-03T11:22:00Z"/>
                <w:rFonts w:ascii="Arial" w:hAnsi="Arial" w:cs="Arial"/>
                <w:sz w:val="18"/>
                <w:szCs w:val="20"/>
              </w:rPr>
            </w:pPr>
          </w:p>
        </w:tc>
        <w:tc>
          <w:tcPr>
            <w:tcW w:w="8635" w:type="dxa"/>
          </w:tcPr>
          <w:p w:rsidR="000D3277" w:rsidRPr="00AC5514" w:rsidDel="00584011" w:rsidRDefault="000D3277" w:rsidP="00AC5514">
            <w:pPr>
              <w:rPr>
                <w:del w:id="639" w:author="jmassud" w:date="2012-05-03T11:22:00Z"/>
                <w:rFonts w:ascii="Arial" w:hAnsi="Arial" w:cs="Arial"/>
                <w:sz w:val="18"/>
                <w:szCs w:val="20"/>
              </w:rPr>
            </w:pPr>
          </w:p>
        </w:tc>
      </w:tr>
      <w:tr w:rsidR="000D3277" w:rsidRPr="001068D4" w:rsidDel="00584011" w:rsidTr="005005DE">
        <w:trPr>
          <w:del w:id="640" w:author="jmassud" w:date="2012-05-03T11:22:00Z"/>
        </w:trPr>
        <w:tc>
          <w:tcPr>
            <w:tcW w:w="900" w:type="dxa"/>
          </w:tcPr>
          <w:p w:rsidR="000D3277" w:rsidRPr="001068D4" w:rsidDel="00584011" w:rsidRDefault="000D3277" w:rsidP="000D3277">
            <w:pPr>
              <w:rPr>
                <w:del w:id="641" w:author="jmassud" w:date="2012-05-03T11:22:00Z"/>
                <w:rFonts w:ascii="Arial" w:hAnsi="Arial" w:cs="Arial"/>
                <w:sz w:val="18"/>
                <w:szCs w:val="20"/>
              </w:rPr>
            </w:pPr>
          </w:p>
        </w:tc>
        <w:tc>
          <w:tcPr>
            <w:tcW w:w="8635" w:type="dxa"/>
          </w:tcPr>
          <w:p w:rsidR="000D3277" w:rsidRPr="00AC5514" w:rsidDel="00584011" w:rsidRDefault="000D3277" w:rsidP="00AC5514">
            <w:pPr>
              <w:rPr>
                <w:del w:id="642" w:author="jmassud" w:date="2012-05-03T11:22:00Z"/>
                <w:rFonts w:ascii="Arial" w:hAnsi="Arial" w:cs="Arial"/>
                <w:sz w:val="18"/>
                <w:szCs w:val="20"/>
              </w:rPr>
            </w:pPr>
          </w:p>
        </w:tc>
      </w:tr>
    </w:tbl>
    <w:p w:rsidR="00F57245" w:rsidRDefault="00AC5514" w:rsidP="00F57245">
      <w:pPr>
        <w:pStyle w:val="Heading2"/>
        <w:tabs>
          <w:tab w:val="num" w:pos="1800"/>
        </w:tabs>
        <w:ind w:left="1296"/>
      </w:pPr>
      <w:bookmarkStart w:id="643" w:name="_Toc323813672"/>
      <w:bookmarkEnd w:id="633"/>
      <w:r>
        <w:t xml:space="preserve">Crowdsourcing – </w:t>
      </w:r>
      <w:r w:rsidR="00F57245" w:rsidRPr="00360ABA">
        <w:t>P2</w:t>
      </w:r>
      <w:bookmarkEnd w:id="592"/>
      <w:bookmarkEnd w:id="643"/>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00"/>
        <w:gridCol w:w="8640"/>
      </w:tblGrid>
      <w:tr w:rsidR="00DF291E" w:rsidRPr="001068D4" w:rsidTr="00333420">
        <w:tc>
          <w:tcPr>
            <w:tcW w:w="900" w:type="dxa"/>
            <w:shd w:val="clear" w:color="auto" w:fill="B6DDE8"/>
          </w:tcPr>
          <w:p w:rsidR="00DF291E" w:rsidRPr="001068D4" w:rsidRDefault="00E52AC5" w:rsidP="009426B4">
            <w:pPr>
              <w:rPr>
                <w:rFonts w:ascii="Arial" w:hAnsi="Arial" w:cs="Arial"/>
                <w:b/>
                <w:sz w:val="18"/>
                <w:szCs w:val="20"/>
              </w:rPr>
            </w:pPr>
            <w:r w:rsidRPr="001068D4">
              <w:rPr>
                <w:rFonts w:ascii="Arial" w:hAnsi="Arial" w:cs="Arial"/>
                <w:b/>
                <w:sz w:val="18"/>
                <w:szCs w:val="20"/>
              </w:rPr>
              <w:t>Req #</w:t>
            </w:r>
          </w:p>
        </w:tc>
        <w:tc>
          <w:tcPr>
            <w:tcW w:w="8640" w:type="dxa"/>
            <w:shd w:val="clear" w:color="auto" w:fill="B6DDE8"/>
          </w:tcPr>
          <w:p w:rsidR="00DF291E" w:rsidRPr="001068D4" w:rsidRDefault="00DF291E" w:rsidP="009426B4">
            <w:pPr>
              <w:rPr>
                <w:rFonts w:ascii="Arial" w:hAnsi="Arial" w:cs="Arial"/>
                <w:b/>
                <w:sz w:val="18"/>
                <w:szCs w:val="20"/>
              </w:rPr>
            </w:pPr>
            <w:r w:rsidRPr="001068D4">
              <w:rPr>
                <w:rFonts w:ascii="Arial" w:hAnsi="Arial" w:cs="Arial"/>
                <w:b/>
                <w:sz w:val="18"/>
                <w:szCs w:val="20"/>
              </w:rPr>
              <w:t xml:space="preserve">Description </w:t>
            </w:r>
          </w:p>
        </w:tc>
      </w:tr>
      <w:tr w:rsidR="00F57245" w:rsidRPr="001068D4" w:rsidDel="00584011" w:rsidTr="00333420">
        <w:trPr>
          <w:del w:id="644" w:author="jmassud" w:date="2012-05-03T11:22:00Z"/>
        </w:trPr>
        <w:tc>
          <w:tcPr>
            <w:tcW w:w="900" w:type="dxa"/>
          </w:tcPr>
          <w:p w:rsidR="00F57245" w:rsidRPr="001068D4" w:rsidDel="00584011" w:rsidRDefault="00C07EC9" w:rsidP="007D15D6">
            <w:pPr>
              <w:rPr>
                <w:del w:id="645" w:author="jmassud" w:date="2012-05-03T11:22:00Z"/>
                <w:rFonts w:ascii="Arial" w:hAnsi="Arial" w:cs="Arial"/>
                <w:sz w:val="18"/>
                <w:szCs w:val="20"/>
              </w:rPr>
            </w:pPr>
            <w:del w:id="646" w:author="jmassud" w:date="2012-05-03T11:22:00Z">
              <w:r w:rsidRPr="001068D4" w:rsidDel="00584011">
                <w:rPr>
                  <w:rFonts w:ascii="Arial" w:hAnsi="Arial" w:cs="Arial"/>
                  <w:sz w:val="18"/>
                  <w:szCs w:val="20"/>
                </w:rPr>
                <w:delText>3.</w:delText>
              </w:r>
              <w:r w:rsidR="00F57245" w:rsidRPr="001068D4" w:rsidDel="00584011">
                <w:rPr>
                  <w:rFonts w:ascii="Arial" w:hAnsi="Arial" w:cs="Arial"/>
                  <w:sz w:val="18"/>
                  <w:szCs w:val="20"/>
                </w:rPr>
                <w:delText>1</w:delText>
              </w:r>
              <w:r w:rsidR="007D26AF" w:rsidDel="00584011">
                <w:rPr>
                  <w:rFonts w:ascii="Arial" w:hAnsi="Arial" w:cs="Arial"/>
                  <w:sz w:val="18"/>
                  <w:szCs w:val="20"/>
                </w:rPr>
                <w:delText>5</w:delText>
              </w:r>
              <w:r w:rsidR="00F57245" w:rsidRPr="001068D4" w:rsidDel="00584011">
                <w:rPr>
                  <w:rFonts w:ascii="Arial" w:hAnsi="Arial" w:cs="Arial"/>
                  <w:sz w:val="18"/>
                  <w:szCs w:val="20"/>
                </w:rPr>
                <w:delText>.</w:delText>
              </w:r>
              <w:r w:rsidR="009C2BA6" w:rsidDel="00584011">
                <w:rPr>
                  <w:rFonts w:ascii="Arial" w:hAnsi="Arial" w:cs="Arial"/>
                  <w:sz w:val="18"/>
                  <w:szCs w:val="20"/>
                </w:rPr>
                <w:delText>1</w:delText>
              </w:r>
            </w:del>
          </w:p>
        </w:tc>
        <w:tc>
          <w:tcPr>
            <w:tcW w:w="8640" w:type="dxa"/>
          </w:tcPr>
          <w:p w:rsidR="00F57245" w:rsidRPr="00F37A79" w:rsidDel="00584011" w:rsidRDefault="00AC5514" w:rsidP="007D15D6">
            <w:pPr>
              <w:rPr>
                <w:del w:id="647" w:author="jmassud" w:date="2012-05-03T11:22:00Z"/>
                <w:rFonts w:ascii="Arial" w:hAnsi="Arial" w:cs="Arial"/>
                <w:b/>
                <w:sz w:val="18"/>
                <w:szCs w:val="20"/>
              </w:rPr>
            </w:pPr>
            <w:del w:id="648" w:author="jmassud" w:date="2012-05-03T11:22:00Z">
              <w:r w:rsidRPr="00F37A79" w:rsidDel="00584011">
                <w:rPr>
                  <w:rFonts w:ascii="Arial" w:hAnsi="Arial" w:cs="Arial"/>
                  <w:b/>
                  <w:sz w:val="18"/>
                  <w:szCs w:val="20"/>
                </w:rPr>
                <w:delText>Ideas</w:delText>
              </w:r>
            </w:del>
          </w:p>
          <w:p w:rsidR="005005DE" w:rsidDel="00584011" w:rsidRDefault="005005DE" w:rsidP="00077E44">
            <w:pPr>
              <w:pStyle w:val="ListParagraph"/>
              <w:numPr>
                <w:ilvl w:val="0"/>
                <w:numId w:val="44"/>
              </w:numPr>
              <w:rPr>
                <w:del w:id="649" w:author="jmassud" w:date="2012-05-03T11:22:00Z"/>
                <w:rFonts w:ascii="Arial" w:hAnsi="Arial" w:cs="Arial"/>
                <w:sz w:val="18"/>
                <w:szCs w:val="20"/>
              </w:rPr>
            </w:pPr>
            <w:del w:id="650" w:author="jmassud" w:date="2012-05-03T11:22:00Z">
              <w:r w:rsidDel="00584011">
                <w:rPr>
                  <w:rFonts w:ascii="Arial" w:hAnsi="Arial" w:cs="Arial"/>
                  <w:sz w:val="18"/>
                  <w:szCs w:val="20"/>
                </w:rPr>
                <w:delText xml:space="preserve">User </w:delText>
              </w:r>
              <w:r w:rsidRPr="005005DE" w:rsidDel="00584011">
                <w:rPr>
                  <w:rFonts w:ascii="Arial" w:hAnsi="Arial" w:cs="Arial"/>
                  <w:sz w:val="18"/>
                  <w:szCs w:val="20"/>
                </w:rPr>
                <w:delText>submit</w:delText>
              </w:r>
              <w:r w:rsidDel="00584011">
                <w:rPr>
                  <w:rFonts w:ascii="Arial" w:hAnsi="Arial" w:cs="Arial"/>
                  <w:sz w:val="18"/>
                  <w:szCs w:val="20"/>
                </w:rPr>
                <w:delText>s</w:delText>
              </w:r>
              <w:r w:rsidRPr="005005DE" w:rsidDel="00584011">
                <w:rPr>
                  <w:rFonts w:ascii="Arial" w:hAnsi="Arial" w:cs="Arial"/>
                  <w:sz w:val="18"/>
                  <w:szCs w:val="20"/>
                </w:rPr>
                <w:delText xml:space="preserve"> idea relating to improving some product/service, st</w:delText>
              </w:r>
              <w:r w:rsidDel="00584011">
                <w:rPr>
                  <w:rFonts w:ascii="Arial" w:hAnsi="Arial" w:cs="Arial"/>
                  <w:sz w:val="18"/>
                  <w:szCs w:val="20"/>
                </w:rPr>
                <w:delText>ore innovation, site feature,</w:delText>
              </w:r>
              <w:r w:rsidRPr="005005DE" w:rsidDel="00584011">
                <w:rPr>
                  <w:rFonts w:ascii="Arial" w:hAnsi="Arial" w:cs="Arial"/>
                  <w:sz w:val="18"/>
                  <w:szCs w:val="20"/>
                </w:rPr>
                <w:delText xml:space="preserve"> new marketing campaigns</w:delText>
              </w:r>
              <w:r w:rsidDel="00584011">
                <w:rPr>
                  <w:rFonts w:ascii="Arial" w:hAnsi="Arial" w:cs="Arial"/>
                  <w:sz w:val="18"/>
                  <w:szCs w:val="20"/>
                </w:rPr>
                <w:delText xml:space="preserve"> etc</w:delText>
              </w:r>
              <w:r w:rsidRPr="005005DE" w:rsidDel="00584011">
                <w:rPr>
                  <w:rFonts w:ascii="Arial" w:hAnsi="Arial" w:cs="Arial"/>
                  <w:sz w:val="18"/>
                  <w:szCs w:val="20"/>
                </w:rPr>
                <w:delText xml:space="preserve">.  </w:delText>
              </w:r>
            </w:del>
          </w:p>
          <w:p w:rsidR="005005DE" w:rsidDel="00584011" w:rsidRDefault="005005DE" w:rsidP="00077E44">
            <w:pPr>
              <w:pStyle w:val="ListParagraph"/>
              <w:numPr>
                <w:ilvl w:val="0"/>
                <w:numId w:val="44"/>
              </w:numPr>
              <w:rPr>
                <w:del w:id="651" w:author="jmassud" w:date="2012-05-03T11:22:00Z"/>
                <w:rFonts w:ascii="Arial" w:hAnsi="Arial" w:cs="Arial"/>
                <w:sz w:val="18"/>
                <w:szCs w:val="20"/>
              </w:rPr>
            </w:pPr>
            <w:del w:id="652" w:author="jmassud" w:date="2012-05-03T11:22:00Z">
              <w:r w:rsidDel="00584011">
                <w:rPr>
                  <w:rFonts w:ascii="Arial" w:hAnsi="Arial" w:cs="Arial"/>
                  <w:sz w:val="18"/>
                  <w:szCs w:val="20"/>
                </w:rPr>
                <w:delText>Other U</w:delText>
              </w:r>
              <w:r w:rsidRPr="005005DE" w:rsidDel="00584011">
                <w:rPr>
                  <w:rFonts w:ascii="Arial" w:hAnsi="Arial" w:cs="Arial"/>
                  <w:sz w:val="18"/>
                  <w:szCs w:val="20"/>
                </w:rPr>
                <w:delText xml:space="preserve">sers comment, share and vote on </w:delText>
              </w:r>
              <w:r w:rsidDel="00584011">
                <w:rPr>
                  <w:rFonts w:ascii="Arial" w:hAnsi="Arial" w:cs="Arial"/>
                  <w:sz w:val="18"/>
                  <w:szCs w:val="20"/>
                </w:rPr>
                <w:delText>Idea.</w:delText>
              </w:r>
              <w:r w:rsidRPr="005005DE" w:rsidDel="00584011">
                <w:rPr>
                  <w:rFonts w:ascii="Arial" w:hAnsi="Arial" w:cs="Arial"/>
                  <w:sz w:val="18"/>
                  <w:szCs w:val="20"/>
                </w:rPr>
                <w:delText xml:space="preserve"> </w:delText>
              </w:r>
            </w:del>
          </w:p>
          <w:p w:rsidR="005005DE" w:rsidDel="00584011" w:rsidRDefault="005005DE" w:rsidP="00077E44">
            <w:pPr>
              <w:pStyle w:val="ListParagraph"/>
              <w:numPr>
                <w:ilvl w:val="1"/>
                <w:numId w:val="44"/>
              </w:numPr>
              <w:rPr>
                <w:del w:id="653" w:author="jmassud" w:date="2012-05-03T11:22:00Z"/>
                <w:rFonts w:ascii="Arial" w:hAnsi="Arial" w:cs="Arial"/>
                <w:sz w:val="18"/>
                <w:szCs w:val="20"/>
              </w:rPr>
            </w:pPr>
            <w:del w:id="654" w:author="jmassud" w:date="2012-05-03T11:22:00Z">
              <w:r w:rsidRPr="005005DE" w:rsidDel="00584011">
                <w:rPr>
                  <w:rFonts w:ascii="Arial" w:hAnsi="Arial" w:cs="Arial"/>
                  <w:sz w:val="18"/>
                  <w:szCs w:val="20"/>
                </w:rPr>
                <w:delText xml:space="preserve">The higher the number of votes, the more prominent the idea is placed. </w:delText>
              </w:r>
            </w:del>
          </w:p>
          <w:p w:rsidR="005005DE" w:rsidDel="00584011" w:rsidRDefault="005005DE" w:rsidP="00077E44">
            <w:pPr>
              <w:pStyle w:val="ListParagraph"/>
              <w:numPr>
                <w:ilvl w:val="0"/>
                <w:numId w:val="44"/>
              </w:numPr>
              <w:rPr>
                <w:del w:id="655" w:author="jmassud" w:date="2012-05-03T11:22:00Z"/>
                <w:rFonts w:ascii="Arial" w:hAnsi="Arial" w:cs="Arial"/>
                <w:sz w:val="18"/>
                <w:szCs w:val="20"/>
              </w:rPr>
            </w:pPr>
            <w:del w:id="656" w:author="jmassud" w:date="2012-05-03T11:22:00Z">
              <w:r w:rsidDel="00584011">
                <w:rPr>
                  <w:rFonts w:ascii="Arial" w:hAnsi="Arial" w:cs="Arial"/>
                  <w:sz w:val="18"/>
                  <w:szCs w:val="20"/>
                </w:rPr>
                <w:delText xml:space="preserve">Internally, Ideas are sorted </w:delText>
              </w:r>
            </w:del>
          </w:p>
          <w:p w:rsidR="00AC5514" w:rsidDel="00584011" w:rsidRDefault="005005DE" w:rsidP="00077E44">
            <w:pPr>
              <w:pStyle w:val="ListParagraph"/>
              <w:numPr>
                <w:ilvl w:val="1"/>
                <w:numId w:val="44"/>
              </w:numPr>
              <w:rPr>
                <w:del w:id="657" w:author="jmassud" w:date="2012-05-03T11:22:00Z"/>
                <w:rFonts w:ascii="Arial" w:hAnsi="Arial" w:cs="Arial"/>
                <w:sz w:val="18"/>
                <w:szCs w:val="20"/>
              </w:rPr>
            </w:pPr>
            <w:del w:id="658" w:author="jmassud" w:date="2012-05-03T11:22:00Z">
              <w:r w:rsidRPr="005005DE" w:rsidDel="00584011">
                <w:rPr>
                  <w:rFonts w:ascii="Arial" w:hAnsi="Arial" w:cs="Arial"/>
                  <w:sz w:val="18"/>
                  <w:szCs w:val="20"/>
                </w:rPr>
                <w:delText>Apply evaluation status to ideas to make members aware of the idea stat</w:delText>
              </w:r>
              <w:r w:rsidDel="00584011">
                <w:rPr>
                  <w:rFonts w:ascii="Arial" w:hAnsi="Arial" w:cs="Arial"/>
                  <w:sz w:val="18"/>
                  <w:szCs w:val="20"/>
                </w:rPr>
                <w:delText xml:space="preserve">us (i.e. Investigating, </w:delText>
              </w:r>
              <w:r w:rsidRPr="005005DE" w:rsidDel="00584011">
                <w:rPr>
                  <w:rFonts w:ascii="Arial" w:hAnsi="Arial" w:cs="Arial"/>
                  <w:sz w:val="18"/>
                  <w:szCs w:val="20"/>
                </w:rPr>
                <w:delText xml:space="preserve">In Progress, Completed, etc.)  </w:delText>
              </w:r>
            </w:del>
          </w:p>
          <w:p w:rsidR="005005DE" w:rsidDel="00584011" w:rsidRDefault="005005DE" w:rsidP="00077E44">
            <w:pPr>
              <w:pStyle w:val="ListParagraph"/>
              <w:numPr>
                <w:ilvl w:val="0"/>
                <w:numId w:val="44"/>
              </w:numPr>
              <w:rPr>
                <w:del w:id="659" w:author="jmassud" w:date="2012-05-03T11:22:00Z"/>
                <w:rFonts w:ascii="Arial" w:hAnsi="Arial" w:cs="Arial"/>
                <w:sz w:val="18"/>
                <w:szCs w:val="20"/>
              </w:rPr>
            </w:pPr>
            <w:del w:id="660" w:author="jmassud" w:date="2012-05-03T11:22:00Z">
              <w:r w:rsidDel="00584011">
                <w:rPr>
                  <w:rFonts w:ascii="Arial" w:hAnsi="Arial" w:cs="Arial"/>
                  <w:sz w:val="18"/>
                  <w:szCs w:val="20"/>
                </w:rPr>
                <w:delText xml:space="preserve">Ideas in Action </w:delText>
              </w:r>
            </w:del>
          </w:p>
          <w:p w:rsidR="005005DE" w:rsidRPr="005005DE" w:rsidDel="00584011" w:rsidRDefault="005005DE" w:rsidP="00077E44">
            <w:pPr>
              <w:pStyle w:val="ListParagraph"/>
              <w:numPr>
                <w:ilvl w:val="1"/>
                <w:numId w:val="44"/>
              </w:numPr>
              <w:rPr>
                <w:del w:id="661" w:author="jmassud" w:date="2012-05-03T11:22:00Z"/>
                <w:rFonts w:ascii="Arial" w:hAnsi="Arial" w:cs="Arial"/>
                <w:sz w:val="18"/>
                <w:szCs w:val="20"/>
              </w:rPr>
            </w:pPr>
            <w:del w:id="662" w:author="jmassud" w:date="2012-05-03T11:22:00Z">
              <w:r w:rsidDel="00584011">
                <w:rPr>
                  <w:rFonts w:ascii="Arial" w:hAnsi="Arial" w:cs="Arial"/>
                  <w:sz w:val="18"/>
                  <w:szCs w:val="20"/>
                </w:rPr>
                <w:delText xml:space="preserve">Displays ideas that were in acted and, where applicable results. </w:delText>
              </w:r>
            </w:del>
          </w:p>
        </w:tc>
      </w:tr>
      <w:tr w:rsidR="00333420" w:rsidRPr="001068D4" w:rsidDel="00584011" w:rsidTr="00543DA7">
        <w:trPr>
          <w:del w:id="663" w:author="jmassud" w:date="2012-05-03T11:22:00Z"/>
        </w:trPr>
        <w:tc>
          <w:tcPr>
            <w:tcW w:w="9540" w:type="dxa"/>
            <w:gridSpan w:val="2"/>
            <w:shd w:val="clear" w:color="auto" w:fill="B6DDE8" w:themeFill="accent5" w:themeFillTint="66"/>
          </w:tcPr>
          <w:p w:rsidR="00333420" w:rsidRPr="001068D4" w:rsidDel="00584011" w:rsidRDefault="00990D45" w:rsidP="006B3A18">
            <w:pPr>
              <w:rPr>
                <w:del w:id="664" w:author="jmassud" w:date="2012-05-03T11:22:00Z"/>
                <w:rFonts w:ascii="Arial" w:hAnsi="Arial" w:cs="Arial"/>
                <w:b/>
                <w:sz w:val="18"/>
                <w:szCs w:val="20"/>
              </w:rPr>
            </w:pPr>
            <w:del w:id="665" w:author="jmassud" w:date="2012-05-03T11:22:00Z">
              <w:r w:rsidDel="00584011">
                <w:rPr>
                  <w:rFonts w:ascii="Arial" w:hAnsi="Arial" w:cs="Arial"/>
                  <w:b/>
                  <w:sz w:val="18"/>
                  <w:szCs w:val="20"/>
                </w:rPr>
                <w:delText xml:space="preserve">Future Planned Enhancement </w:delText>
              </w:r>
            </w:del>
          </w:p>
        </w:tc>
      </w:tr>
      <w:tr w:rsidR="00333420" w:rsidRPr="001068D4" w:rsidDel="00584011" w:rsidTr="00543DA7">
        <w:trPr>
          <w:del w:id="666" w:author="jmassud" w:date="2012-05-03T11:22:00Z"/>
        </w:trPr>
        <w:tc>
          <w:tcPr>
            <w:tcW w:w="900" w:type="dxa"/>
            <w:tcBorders>
              <w:top w:val="single" w:sz="4" w:space="0" w:color="000000"/>
              <w:left w:val="single" w:sz="4" w:space="0" w:color="000000"/>
              <w:bottom w:val="single" w:sz="4" w:space="0" w:color="000000"/>
              <w:right w:val="single" w:sz="4" w:space="0" w:color="000000"/>
            </w:tcBorders>
            <w:shd w:val="clear" w:color="auto" w:fill="B6DDE8"/>
          </w:tcPr>
          <w:p w:rsidR="00333420" w:rsidRPr="001068D4" w:rsidDel="00584011" w:rsidRDefault="00333420" w:rsidP="006B3A18">
            <w:pPr>
              <w:rPr>
                <w:del w:id="667" w:author="jmassud" w:date="2012-05-03T11:22:00Z"/>
                <w:rFonts w:ascii="Arial" w:hAnsi="Arial" w:cs="Arial"/>
                <w:b/>
                <w:sz w:val="18"/>
                <w:szCs w:val="20"/>
              </w:rPr>
            </w:pPr>
            <w:del w:id="668" w:author="jmassud" w:date="2012-05-03T11:22:00Z">
              <w:r w:rsidRPr="001068D4" w:rsidDel="00584011">
                <w:rPr>
                  <w:rFonts w:ascii="Arial" w:hAnsi="Arial" w:cs="Arial"/>
                  <w:b/>
                  <w:sz w:val="18"/>
                  <w:szCs w:val="20"/>
                </w:rPr>
                <w:delText>Req #</w:delText>
              </w:r>
            </w:del>
          </w:p>
        </w:tc>
        <w:tc>
          <w:tcPr>
            <w:tcW w:w="8640" w:type="dxa"/>
            <w:tcBorders>
              <w:top w:val="single" w:sz="4" w:space="0" w:color="000000"/>
              <w:left w:val="single" w:sz="4" w:space="0" w:color="000000"/>
              <w:bottom w:val="single" w:sz="4" w:space="0" w:color="000000"/>
              <w:right w:val="single" w:sz="4" w:space="0" w:color="000000"/>
            </w:tcBorders>
            <w:shd w:val="clear" w:color="auto" w:fill="B6DDE8"/>
          </w:tcPr>
          <w:p w:rsidR="00333420" w:rsidRPr="001068D4" w:rsidDel="00584011" w:rsidRDefault="00333420" w:rsidP="006B3A18">
            <w:pPr>
              <w:rPr>
                <w:del w:id="669" w:author="jmassud" w:date="2012-05-03T11:22:00Z"/>
                <w:rFonts w:ascii="Arial" w:hAnsi="Arial" w:cs="Arial"/>
                <w:b/>
                <w:sz w:val="18"/>
                <w:szCs w:val="20"/>
              </w:rPr>
            </w:pPr>
            <w:del w:id="670" w:author="jmassud" w:date="2012-05-03T11:22:00Z">
              <w:r w:rsidRPr="001068D4" w:rsidDel="00584011">
                <w:rPr>
                  <w:rFonts w:ascii="Arial" w:hAnsi="Arial" w:cs="Arial"/>
                  <w:b/>
                  <w:sz w:val="18"/>
                  <w:szCs w:val="20"/>
                </w:rPr>
                <w:delText xml:space="preserve">Description </w:delText>
              </w:r>
            </w:del>
          </w:p>
        </w:tc>
      </w:tr>
      <w:tr w:rsidR="00584011" w:rsidRPr="001068D4" w:rsidTr="00333420">
        <w:tc>
          <w:tcPr>
            <w:tcW w:w="900" w:type="dxa"/>
            <w:tcBorders>
              <w:bottom w:val="single" w:sz="4" w:space="0" w:color="000000"/>
            </w:tcBorders>
          </w:tcPr>
          <w:p w:rsidR="00584011" w:rsidRDefault="00584011" w:rsidP="007D15D6">
            <w:pPr>
              <w:rPr>
                <w:rFonts w:ascii="Arial" w:hAnsi="Arial" w:cs="Arial"/>
                <w:sz w:val="18"/>
                <w:szCs w:val="20"/>
              </w:rPr>
            </w:pPr>
            <w:r w:rsidRPr="001068D4">
              <w:rPr>
                <w:rFonts w:ascii="Arial" w:hAnsi="Arial" w:cs="Arial"/>
                <w:sz w:val="18"/>
                <w:szCs w:val="20"/>
              </w:rPr>
              <w:t>3.1</w:t>
            </w:r>
            <w:r>
              <w:rPr>
                <w:rFonts w:ascii="Arial" w:hAnsi="Arial" w:cs="Arial"/>
                <w:sz w:val="18"/>
                <w:szCs w:val="20"/>
              </w:rPr>
              <w:t>5.</w:t>
            </w:r>
            <w:ins w:id="671" w:author="jmassud" w:date="2012-05-03T11:22:00Z">
              <w:r>
                <w:rPr>
                  <w:rFonts w:ascii="Arial" w:hAnsi="Arial" w:cs="Arial"/>
                  <w:sz w:val="18"/>
                  <w:szCs w:val="20"/>
                </w:rPr>
                <w:t>1</w:t>
              </w:r>
            </w:ins>
            <w:del w:id="672" w:author="jmassud" w:date="2012-05-03T11:22:00Z">
              <w:r w:rsidDel="00584011">
                <w:rPr>
                  <w:rFonts w:ascii="Arial" w:hAnsi="Arial" w:cs="Arial"/>
                  <w:sz w:val="18"/>
                  <w:szCs w:val="20"/>
                </w:rPr>
                <w:delText>2</w:delText>
              </w:r>
            </w:del>
          </w:p>
        </w:tc>
        <w:tc>
          <w:tcPr>
            <w:tcW w:w="8640" w:type="dxa"/>
            <w:tcBorders>
              <w:bottom w:val="single" w:sz="4" w:space="0" w:color="000000"/>
            </w:tcBorders>
          </w:tcPr>
          <w:p w:rsidR="00584011" w:rsidRPr="00AC5514" w:rsidRDefault="00584011" w:rsidP="00DC51EE">
            <w:pPr>
              <w:rPr>
                <w:ins w:id="673" w:author="jmassud" w:date="2012-05-03T11:23:00Z"/>
                <w:rFonts w:ascii="Arial" w:hAnsi="Arial" w:cs="Arial"/>
                <w:b/>
                <w:sz w:val="18"/>
                <w:szCs w:val="20"/>
              </w:rPr>
            </w:pPr>
            <w:ins w:id="674" w:author="jmassud" w:date="2012-05-03T11:23:00Z">
              <w:r w:rsidRPr="00AC5514">
                <w:rPr>
                  <w:rFonts w:ascii="Arial" w:hAnsi="Arial" w:cs="Arial"/>
                  <w:b/>
                  <w:sz w:val="18"/>
                  <w:szCs w:val="20"/>
                </w:rPr>
                <w:t xml:space="preserve">Polls </w:t>
              </w:r>
            </w:ins>
          </w:p>
          <w:p w:rsidR="00584011" w:rsidRDefault="00584011" w:rsidP="00DC51EE">
            <w:pPr>
              <w:pStyle w:val="ListParagraph"/>
              <w:numPr>
                <w:ilvl w:val="0"/>
                <w:numId w:val="26"/>
              </w:numPr>
              <w:rPr>
                <w:ins w:id="675" w:author="jmassud" w:date="2012-05-03T11:23:00Z"/>
                <w:rFonts w:ascii="Arial" w:hAnsi="Arial" w:cs="Arial"/>
                <w:sz w:val="18"/>
                <w:szCs w:val="20"/>
              </w:rPr>
            </w:pPr>
            <w:ins w:id="676" w:author="jmassud" w:date="2012-05-03T11:23:00Z">
              <w:r>
                <w:rPr>
                  <w:rFonts w:ascii="Arial" w:hAnsi="Arial" w:cs="Arial"/>
                  <w:sz w:val="18"/>
                  <w:szCs w:val="20"/>
                </w:rPr>
                <w:t>Consistent Template includes:</w:t>
              </w:r>
            </w:ins>
          </w:p>
          <w:p w:rsidR="00584011" w:rsidRDefault="00584011" w:rsidP="00DC51EE">
            <w:pPr>
              <w:pStyle w:val="ListParagraph"/>
              <w:numPr>
                <w:ilvl w:val="0"/>
                <w:numId w:val="26"/>
              </w:numPr>
              <w:rPr>
                <w:ins w:id="677" w:author="jmassud" w:date="2012-05-03T11:23:00Z"/>
                <w:rFonts w:ascii="Arial" w:hAnsi="Arial" w:cs="Arial"/>
                <w:sz w:val="18"/>
                <w:szCs w:val="20"/>
              </w:rPr>
            </w:pPr>
            <w:ins w:id="678" w:author="jmassud" w:date="2012-05-03T11:23:00Z">
              <w:r>
                <w:rPr>
                  <w:rFonts w:ascii="Arial" w:hAnsi="Arial" w:cs="Arial"/>
                  <w:sz w:val="18"/>
                  <w:szCs w:val="20"/>
                </w:rPr>
                <w:lastRenderedPageBreak/>
                <w:t xml:space="preserve">Question creation using text, image or video </w:t>
              </w:r>
            </w:ins>
          </w:p>
          <w:p w:rsidR="00584011" w:rsidRDefault="00584011" w:rsidP="00DC51EE">
            <w:pPr>
              <w:pStyle w:val="ListParagraph"/>
              <w:numPr>
                <w:ilvl w:val="0"/>
                <w:numId w:val="26"/>
              </w:numPr>
              <w:rPr>
                <w:ins w:id="679" w:author="jmassud" w:date="2012-05-03T11:23:00Z"/>
                <w:rFonts w:ascii="Arial" w:hAnsi="Arial" w:cs="Arial"/>
                <w:sz w:val="18"/>
                <w:szCs w:val="20"/>
              </w:rPr>
            </w:pPr>
            <w:ins w:id="680" w:author="jmassud" w:date="2012-05-03T11:23:00Z">
              <w:r>
                <w:rPr>
                  <w:rFonts w:ascii="Arial" w:hAnsi="Arial" w:cs="Arial"/>
                  <w:sz w:val="18"/>
                  <w:szCs w:val="20"/>
                </w:rPr>
                <w:t>Multiple answer types: multiple choice, ratings, etc.</w:t>
              </w:r>
            </w:ins>
          </w:p>
          <w:p w:rsidR="00584011" w:rsidRDefault="00584011" w:rsidP="00DC51EE">
            <w:pPr>
              <w:pStyle w:val="ListParagraph"/>
              <w:numPr>
                <w:ilvl w:val="0"/>
                <w:numId w:val="26"/>
              </w:numPr>
              <w:rPr>
                <w:ins w:id="681" w:author="jmassud" w:date="2012-05-03T11:23:00Z"/>
                <w:rFonts w:ascii="Arial" w:hAnsi="Arial" w:cs="Arial"/>
                <w:sz w:val="18"/>
                <w:szCs w:val="20"/>
              </w:rPr>
            </w:pPr>
            <w:ins w:id="682" w:author="jmassud" w:date="2012-05-03T11:23:00Z">
              <w:r>
                <w:rPr>
                  <w:rFonts w:ascii="Arial" w:hAnsi="Arial" w:cs="Arial"/>
                  <w:sz w:val="18"/>
                  <w:szCs w:val="20"/>
                </w:rPr>
                <w:t>Title and tags</w:t>
              </w:r>
            </w:ins>
          </w:p>
          <w:p w:rsidR="00584011" w:rsidRDefault="00584011" w:rsidP="00DC51EE">
            <w:pPr>
              <w:pStyle w:val="ListParagraph"/>
              <w:numPr>
                <w:ilvl w:val="0"/>
                <w:numId w:val="26"/>
              </w:numPr>
              <w:rPr>
                <w:ins w:id="683" w:author="jmassud" w:date="2012-05-03T11:23:00Z"/>
                <w:rFonts w:ascii="Arial" w:hAnsi="Arial" w:cs="Arial"/>
                <w:sz w:val="18"/>
                <w:szCs w:val="20"/>
              </w:rPr>
            </w:pPr>
            <w:ins w:id="684" w:author="jmassud" w:date="2012-05-03T11:23:00Z">
              <w:r>
                <w:rPr>
                  <w:rFonts w:ascii="Arial" w:hAnsi="Arial" w:cs="Arial"/>
                  <w:sz w:val="18"/>
                  <w:szCs w:val="20"/>
                </w:rPr>
                <w:t>Crawlable</w:t>
              </w:r>
            </w:ins>
          </w:p>
          <w:p w:rsidR="00584011" w:rsidRDefault="00584011" w:rsidP="00DC51EE">
            <w:pPr>
              <w:pStyle w:val="ListParagraph"/>
              <w:numPr>
                <w:ilvl w:val="0"/>
                <w:numId w:val="26"/>
              </w:numPr>
              <w:rPr>
                <w:ins w:id="685" w:author="jmassud" w:date="2012-05-03T11:23:00Z"/>
                <w:rFonts w:ascii="Arial" w:hAnsi="Arial" w:cs="Arial"/>
                <w:sz w:val="18"/>
                <w:szCs w:val="20"/>
              </w:rPr>
            </w:pPr>
            <w:ins w:id="686" w:author="jmassud" w:date="2012-05-03T11:23:00Z">
              <w:r>
                <w:rPr>
                  <w:rFonts w:ascii="Arial" w:hAnsi="Arial" w:cs="Arial"/>
                  <w:sz w:val="18"/>
                  <w:szCs w:val="20"/>
                </w:rPr>
                <w:t>Created and published through the Admin tool, results pulled though Admin tool or Business Objects</w:t>
              </w:r>
            </w:ins>
          </w:p>
          <w:p w:rsidR="00584011" w:rsidRDefault="00584011" w:rsidP="00DC51EE">
            <w:pPr>
              <w:pStyle w:val="ListParagraph"/>
              <w:numPr>
                <w:ilvl w:val="0"/>
                <w:numId w:val="26"/>
              </w:numPr>
              <w:rPr>
                <w:ins w:id="687" w:author="jmassud" w:date="2012-05-03T11:23:00Z"/>
                <w:rFonts w:ascii="Arial" w:hAnsi="Arial" w:cs="Arial"/>
                <w:sz w:val="18"/>
                <w:szCs w:val="20"/>
              </w:rPr>
            </w:pPr>
          </w:p>
          <w:p w:rsidR="00584011" w:rsidRDefault="00584011" w:rsidP="00DC51EE">
            <w:pPr>
              <w:pStyle w:val="ListParagraph"/>
              <w:numPr>
                <w:ilvl w:val="0"/>
                <w:numId w:val="26"/>
              </w:numPr>
              <w:rPr>
                <w:ins w:id="688" w:author="jmassud" w:date="2012-05-03T11:23:00Z"/>
                <w:rFonts w:ascii="Arial" w:hAnsi="Arial" w:cs="Arial"/>
                <w:sz w:val="18"/>
                <w:szCs w:val="20"/>
              </w:rPr>
            </w:pPr>
            <w:ins w:id="689" w:author="jmassud" w:date="2012-05-03T11:23:00Z">
              <w:r>
                <w:rPr>
                  <w:rFonts w:ascii="Arial" w:hAnsi="Arial" w:cs="Arial"/>
                  <w:sz w:val="18"/>
                  <w:szCs w:val="20"/>
                </w:rPr>
                <w:t>Select location to publish (home page, category page, other site pages)</w:t>
              </w:r>
            </w:ins>
          </w:p>
          <w:p w:rsidR="00584011" w:rsidRPr="00AC5514" w:rsidDel="00D82019" w:rsidRDefault="00584011" w:rsidP="009515E5">
            <w:pPr>
              <w:rPr>
                <w:del w:id="690" w:author="jmassud" w:date="2012-05-03T11:23:00Z"/>
                <w:rFonts w:ascii="Arial" w:hAnsi="Arial" w:cs="Arial"/>
                <w:b/>
                <w:sz w:val="18"/>
                <w:szCs w:val="20"/>
              </w:rPr>
            </w:pPr>
            <w:ins w:id="691" w:author="jmassud" w:date="2012-05-03T11:23:00Z">
              <w:r>
                <w:rPr>
                  <w:rFonts w:ascii="Arial" w:hAnsi="Arial" w:cs="Arial"/>
                  <w:sz w:val="18"/>
                  <w:szCs w:val="20"/>
                </w:rPr>
                <w:t xml:space="preserve">Only displays when there is content </w:t>
              </w:r>
            </w:ins>
            <w:del w:id="692" w:author="jmassud" w:date="2012-05-03T11:23:00Z">
              <w:r w:rsidRPr="00AC5514" w:rsidDel="00D82019">
                <w:rPr>
                  <w:rFonts w:ascii="Arial" w:hAnsi="Arial" w:cs="Arial"/>
                  <w:b/>
                  <w:sz w:val="18"/>
                  <w:szCs w:val="20"/>
                </w:rPr>
                <w:delText xml:space="preserve">Polls </w:delText>
              </w:r>
            </w:del>
          </w:p>
          <w:p w:rsidR="00584011" w:rsidDel="00D82019" w:rsidRDefault="00584011" w:rsidP="009515E5">
            <w:pPr>
              <w:pStyle w:val="ListParagraph"/>
              <w:numPr>
                <w:ilvl w:val="0"/>
                <w:numId w:val="26"/>
              </w:numPr>
              <w:rPr>
                <w:del w:id="693" w:author="jmassud" w:date="2012-05-03T11:23:00Z"/>
                <w:rFonts w:ascii="Arial" w:hAnsi="Arial" w:cs="Arial"/>
                <w:sz w:val="18"/>
                <w:szCs w:val="20"/>
              </w:rPr>
            </w:pPr>
            <w:del w:id="694" w:author="jmassud" w:date="2012-05-03T11:23:00Z">
              <w:r w:rsidDel="00D82019">
                <w:rPr>
                  <w:rFonts w:ascii="Arial" w:hAnsi="Arial" w:cs="Arial"/>
                  <w:sz w:val="18"/>
                  <w:szCs w:val="20"/>
                </w:rPr>
                <w:delText xml:space="preserve">User answers Questions by selecting text, image or video </w:delText>
              </w:r>
            </w:del>
          </w:p>
          <w:p w:rsidR="00584011" w:rsidDel="00D82019" w:rsidRDefault="00584011" w:rsidP="009515E5">
            <w:pPr>
              <w:pStyle w:val="ListParagraph"/>
              <w:numPr>
                <w:ilvl w:val="0"/>
                <w:numId w:val="26"/>
              </w:numPr>
              <w:rPr>
                <w:del w:id="695" w:author="jmassud" w:date="2012-05-03T11:23:00Z"/>
                <w:rFonts w:ascii="Arial" w:hAnsi="Arial" w:cs="Arial"/>
                <w:sz w:val="18"/>
                <w:szCs w:val="20"/>
              </w:rPr>
            </w:pPr>
            <w:del w:id="696" w:author="jmassud" w:date="2012-05-03T11:23:00Z">
              <w:r w:rsidDel="00D82019">
                <w:rPr>
                  <w:rFonts w:ascii="Arial" w:hAnsi="Arial" w:cs="Arial"/>
                  <w:sz w:val="18"/>
                  <w:szCs w:val="20"/>
                </w:rPr>
                <w:delText>Set through the Admin tool, results pulled though Admin tool or Business Objects</w:delText>
              </w:r>
            </w:del>
          </w:p>
          <w:p w:rsidR="00584011" w:rsidRDefault="00584011" w:rsidP="009709DB">
            <w:pPr>
              <w:rPr>
                <w:rFonts w:ascii="Arial" w:hAnsi="Arial" w:cs="Arial"/>
                <w:b/>
                <w:sz w:val="18"/>
                <w:szCs w:val="20"/>
              </w:rPr>
            </w:pPr>
            <w:del w:id="697" w:author="jmassud" w:date="2012-05-03T11:23:00Z">
              <w:r w:rsidDel="00D82019">
                <w:rPr>
                  <w:rFonts w:ascii="Arial" w:hAnsi="Arial" w:cs="Arial"/>
                  <w:sz w:val="18"/>
                  <w:szCs w:val="20"/>
                </w:rPr>
                <w:delText xml:space="preserve">Only displays when there is content </w:delText>
              </w:r>
            </w:del>
          </w:p>
        </w:tc>
      </w:tr>
      <w:tr w:rsidR="00032EB8" w:rsidRPr="001068D4" w:rsidTr="00333420">
        <w:tc>
          <w:tcPr>
            <w:tcW w:w="900" w:type="dxa"/>
            <w:tcBorders>
              <w:bottom w:val="single" w:sz="4" w:space="0" w:color="000000"/>
            </w:tcBorders>
          </w:tcPr>
          <w:p w:rsidR="00032EB8" w:rsidRPr="001068D4" w:rsidRDefault="00105978" w:rsidP="007D15D6">
            <w:pPr>
              <w:rPr>
                <w:rFonts w:ascii="Arial" w:hAnsi="Arial" w:cs="Arial"/>
                <w:sz w:val="18"/>
                <w:szCs w:val="20"/>
              </w:rPr>
            </w:pPr>
            <w:del w:id="698" w:author="jmassud" w:date="2012-05-03T11:23:00Z">
              <w:r w:rsidDel="00584011">
                <w:rPr>
                  <w:rFonts w:ascii="Arial" w:hAnsi="Arial" w:cs="Arial"/>
                  <w:sz w:val="18"/>
                  <w:szCs w:val="20"/>
                </w:rPr>
                <w:lastRenderedPageBreak/>
                <w:delText>3.1</w:delText>
              </w:r>
              <w:r w:rsidR="007D26AF" w:rsidDel="00584011">
                <w:rPr>
                  <w:rFonts w:ascii="Arial" w:hAnsi="Arial" w:cs="Arial"/>
                  <w:sz w:val="18"/>
                  <w:szCs w:val="20"/>
                </w:rPr>
                <w:delText>5</w:delText>
              </w:r>
              <w:r w:rsidR="00032EB8" w:rsidDel="00584011">
                <w:rPr>
                  <w:rFonts w:ascii="Arial" w:hAnsi="Arial" w:cs="Arial"/>
                  <w:sz w:val="18"/>
                  <w:szCs w:val="20"/>
                </w:rPr>
                <w:delText>.3</w:delText>
              </w:r>
            </w:del>
          </w:p>
        </w:tc>
        <w:tc>
          <w:tcPr>
            <w:tcW w:w="8640" w:type="dxa"/>
            <w:tcBorders>
              <w:bottom w:val="single" w:sz="4" w:space="0" w:color="000000"/>
            </w:tcBorders>
          </w:tcPr>
          <w:p w:rsidR="009709DB" w:rsidRPr="009709DB" w:rsidDel="00584011" w:rsidRDefault="00032EB8" w:rsidP="009709DB">
            <w:pPr>
              <w:rPr>
                <w:del w:id="699" w:author="jmassud" w:date="2012-05-03T11:23:00Z"/>
                <w:rFonts w:ascii="Arial" w:hAnsi="Arial" w:cs="Arial"/>
                <w:b/>
                <w:sz w:val="18"/>
                <w:szCs w:val="20"/>
              </w:rPr>
            </w:pPr>
            <w:del w:id="700" w:author="jmassud" w:date="2012-05-03T11:23:00Z">
              <w:r w:rsidDel="00584011">
                <w:rPr>
                  <w:rFonts w:ascii="Arial" w:hAnsi="Arial" w:cs="Arial"/>
                  <w:b/>
                  <w:sz w:val="18"/>
                  <w:szCs w:val="20"/>
                </w:rPr>
                <w:delText xml:space="preserve">Community Badged Expert </w:delText>
              </w:r>
            </w:del>
          </w:p>
          <w:p w:rsidR="009709DB" w:rsidRPr="009709DB" w:rsidRDefault="00032EB8" w:rsidP="009709DB">
            <w:pPr>
              <w:rPr>
                <w:rFonts w:ascii="Arial" w:hAnsi="Arial" w:cs="Arial"/>
                <w:b/>
                <w:sz w:val="18"/>
                <w:szCs w:val="20"/>
              </w:rPr>
            </w:pPr>
            <w:del w:id="701" w:author="jmassud" w:date="2012-05-03T11:23:00Z">
              <w:r w:rsidRPr="009709DB" w:rsidDel="00584011">
                <w:rPr>
                  <w:rFonts w:ascii="Arial" w:hAnsi="Arial" w:cs="Arial"/>
                  <w:sz w:val="18"/>
                  <w:szCs w:val="20"/>
                </w:rPr>
                <w:delText xml:space="preserve">Ability for </w:delText>
              </w:r>
              <w:r w:rsidR="00333420" w:rsidRPr="009709DB" w:rsidDel="00584011">
                <w:rPr>
                  <w:rFonts w:ascii="Arial" w:hAnsi="Arial" w:cs="Arial"/>
                  <w:sz w:val="18"/>
                  <w:szCs w:val="20"/>
                </w:rPr>
                <w:delText xml:space="preserve">Users to nominate and vote on Experts within specific interest groups.  </w:delText>
              </w:r>
            </w:del>
          </w:p>
        </w:tc>
      </w:tr>
    </w:tbl>
    <w:p w:rsidR="00543DA7" w:rsidRDefault="00543DA7" w:rsidP="00543DA7">
      <w:pPr>
        <w:pStyle w:val="Heading2"/>
        <w:tabs>
          <w:tab w:val="num" w:pos="1800"/>
        </w:tabs>
        <w:ind w:left="1296"/>
      </w:pPr>
      <w:bookmarkStart w:id="702" w:name="_Toc323813673"/>
      <w:r>
        <w:t>Static Pages – P1</w:t>
      </w:r>
      <w:bookmarkEnd w:id="702"/>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00"/>
        <w:gridCol w:w="8640"/>
      </w:tblGrid>
      <w:tr w:rsidR="00543DA7" w:rsidRPr="001068D4" w:rsidTr="006B3A18">
        <w:tc>
          <w:tcPr>
            <w:tcW w:w="900" w:type="dxa"/>
            <w:shd w:val="clear" w:color="auto" w:fill="B6DDE8"/>
          </w:tcPr>
          <w:p w:rsidR="00543DA7" w:rsidRPr="001068D4" w:rsidRDefault="00543DA7" w:rsidP="006B3A18">
            <w:pPr>
              <w:rPr>
                <w:rFonts w:ascii="Arial" w:hAnsi="Arial" w:cs="Arial"/>
                <w:b/>
                <w:sz w:val="18"/>
                <w:szCs w:val="20"/>
              </w:rPr>
            </w:pPr>
            <w:r w:rsidRPr="001068D4">
              <w:rPr>
                <w:rFonts w:ascii="Arial" w:hAnsi="Arial" w:cs="Arial"/>
                <w:b/>
                <w:sz w:val="18"/>
                <w:szCs w:val="20"/>
              </w:rPr>
              <w:t>Req #</w:t>
            </w:r>
          </w:p>
        </w:tc>
        <w:tc>
          <w:tcPr>
            <w:tcW w:w="8640" w:type="dxa"/>
            <w:shd w:val="clear" w:color="auto" w:fill="B6DDE8"/>
          </w:tcPr>
          <w:p w:rsidR="00543DA7" w:rsidRPr="001068D4" w:rsidRDefault="00543DA7" w:rsidP="006B3A18">
            <w:pPr>
              <w:rPr>
                <w:rFonts w:ascii="Arial" w:hAnsi="Arial" w:cs="Arial"/>
                <w:b/>
                <w:sz w:val="18"/>
                <w:szCs w:val="20"/>
              </w:rPr>
            </w:pPr>
            <w:r w:rsidRPr="001068D4">
              <w:rPr>
                <w:rFonts w:ascii="Arial" w:hAnsi="Arial" w:cs="Arial"/>
                <w:b/>
                <w:sz w:val="18"/>
                <w:szCs w:val="20"/>
              </w:rPr>
              <w:t xml:space="preserve">Description </w:t>
            </w:r>
          </w:p>
        </w:tc>
      </w:tr>
      <w:tr w:rsidR="00543DA7" w:rsidRPr="001068D4" w:rsidTr="006B3A18">
        <w:trPr>
          <w:trHeight w:val="368"/>
        </w:trPr>
        <w:tc>
          <w:tcPr>
            <w:tcW w:w="900" w:type="dxa"/>
          </w:tcPr>
          <w:p w:rsidR="00543DA7" w:rsidRPr="001068D4" w:rsidRDefault="00543DA7" w:rsidP="006B3A18">
            <w:pPr>
              <w:rPr>
                <w:rFonts w:ascii="Arial" w:hAnsi="Arial" w:cs="Arial"/>
                <w:sz w:val="18"/>
                <w:szCs w:val="20"/>
              </w:rPr>
            </w:pPr>
            <w:r w:rsidRPr="001068D4">
              <w:rPr>
                <w:rFonts w:ascii="Arial" w:hAnsi="Arial" w:cs="Arial"/>
                <w:sz w:val="18"/>
                <w:szCs w:val="20"/>
              </w:rPr>
              <w:t>3.1</w:t>
            </w:r>
            <w:ins w:id="703" w:author="jmassud" w:date="2012-05-03T11:24:00Z">
              <w:r w:rsidR="00584011">
                <w:rPr>
                  <w:rFonts w:ascii="Arial" w:hAnsi="Arial" w:cs="Arial"/>
                  <w:sz w:val="18"/>
                  <w:szCs w:val="20"/>
                </w:rPr>
                <w:t>5</w:t>
              </w:r>
            </w:ins>
            <w:del w:id="704" w:author="jmassud" w:date="2012-05-03T11:24:00Z">
              <w:r w:rsidR="007D26AF" w:rsidDel="00584011">
                <w:rPr>
                  <w:rFonts w:ascii="Arial" w:hAnsi="Arial" w:cs="Arial"/>
                  <w:sz w:val="18"/>
                  <w:szCs w:val="20"/>
                </w:rPr>
                <w:delText>6</w:delText>
              </w:r>
            </w:del>
            <w:r>
              <w:rPr>
                <w:rFonts w:ascii="Arial" w:hAnsi="Arial" w:cs="Arial"/>
                <w:sz w:val="18"/>
                <w:szCs w:val="20"/>
              </w:rPr>
              <w:t>.1</w:t>
            </w:r>
          </w:p>
        </w:tc>
        <w:tc>
          <w:tcPr>
            <w:tcW w:w="8640" w:type="dxa"/>
          </w:tcPr>
          <w:p w:rsidR="00543DA7" w:rsidRDefault="00543DA7" w:rsidP="00077E44">
            <w:pPr>
              <w:pStyle w:val="ListParagraph"/>
              <w:numPr>
                <w:ilvl w:val="0"/>
                <w:numId w:val="26"/>
              </w:numPr>
              <w:rPr>
                <w:rFonts w:ascii="Arial" w:hAnsi="Arial" w:cs="Arial"/>
                <w:sz w:val="18"/>
                <w:szCs w:val="20"/>
              </w:rPr>
            </w:pPr>
            <w:r>
              <w:rPr>
                <w:rFonts w:ascii="Arial" w:hAnsi="Arial" w:cs="Arial"/>
                <w:sz w:val="18"/>
                <w:szCs w:val="20"/>
              </w:rPr>
              <w:t>FAQ</w:t>
            </w:r>
          </w:p>
          <w:p w:rsidR="00543DA7" w:rsidRDefault="00543DA7" w:rsidP="00077E44">
            <w:pPr>
              <w:pStyle w:val="ListParagraph"/>
              <w:numPr>
                <w:ilvl w:val="0"/>
                <w:numId w:val="26"/>
              </w:numPr>
              <w:rPr>
                <w:rFonts w:ascii="Arial" w:hAnsi="Arial" w:cs="Arial"/>
                <w:sz w:val="18"/>
                <w:szCs w:val="20"/>
              </w:rPr>
            </w:pPr>
            <w:r>
              <w:rPr>
                <w:rFonts w:ascii="Arial" w:hAnsi="Arial" w:cs="Arial"/>
                <w:sz w:val="18"/>
                <w:szCs w:val="20"/>
              </w:rPr>
              <w:t>About</w:t>
            </w:r>
            <w:r w:rsidR="00C47BD2">
              <w:rPr>
                <w:rFonts w:ascii="Arial" w:hAnsi="Arial" w:cs="Arial"/>
                <w:sz w:val="18"/>
                <w:szCs w:val="20"/>
              </w:rPr>
              <w:t xml:space="preserve"> / Why J</w:t>
            </w:r>
            <w:r>
              <w:rPr>
                <w:rFonts w:ascii="Arial" w:hAnsi="Arial" w:cs="Arial"/>
                <w:sz w:val="18"/>
                <w:szCs w:val="20"/>
              </w:rPr>
              <w:t>oin</w:t>
            </w:r>
          </w:p>
          <w:p w:rsidR="00543DA7" w:rsidRDefault="00543DA7" w:rsidP="00077E44">
            <w:pPr>
              <w:pStyle w:val="ListParagraph"/>
              <w:numPr>
                <w:ilvl w:val="0"/>
                <w:numId w:val="26"/>
              </w:numPr>
              <w:rPr>
                <w:rFonts w:ascii="Arial" w:hAnsi="Arial" w:cs="Arial"/>
                <w:sz w:val="18"/>
                <w:szCs w:val="20"/>
              </w:rPr>
            </w:pPr>
            <w:r>
              <w:rPr>
                <w:rFonts w:ascii="Arial" w:hAnsi="Arial" w:cs="Arial"/>
                <w:sz w:val="18"/>
                <w:szCs w:val="20"/>
              </w:rPr>
              <w:t>Terms of Service</w:t>
            </w:r>
          </w:p>
          <w:p w:rsidR="00543DA7" w:rsidRPr="00543DA7" w:rsidRDefault="00543DA7" w:rsidP="00077E44">
            <w:pPr>
              <w:pStyle w:val="ListParagraph"/>
              <w:numPr>
                <w:ilvl w:val="0"/>
                <w:numId w:val="26"/>
              </w:numPr>
              <w:rPr>
                <w:rFonts w:ascii="Arial" w:hAnsi="Arial" w:cs="Arial"/>
                <w:sz w:val="18"/>
                <w:szCs w:val="20"/>
              </w:rPr>
            </w:pPr>
            <w:r>
              <w:rPr>
                <w:rFonts w:ascii="Arial" w:hAnsi="Arial" w:cs="Arial"/>
                <w:sz w:val="18"/>
                <w:szCs w:val="20"/>
              </w:rPr>
              <w:t>Badges</w:t>
            </w:r>
            <w:ins w:id="705" w:author="jmassud" w:date="2012-05-03T11:24:00Z">
              <w:r w:rsidR="00584011">
                <w:rPr>
                  <w:rFonts w:ascii="Arial" w:hAnsi="Arial" w:cs="Arial"/>
                  <w:sz w:val="18"/>
                  <w:szCs w:val="20"/>
                </w:rPr>
                <w:t>/Team Page – updateable through CMS as team members change</w:t>
              </w:r>
            </w:ins>
          </w:p>
        </w:tc>
      </w:tr>
    </w:tbl>
    <w:p w:rsidR="00B6658B" w:rsidRDefault="00B6658B" w:rsidP="00E10289">
      <w:pPr>
        <w:rPr>
          <w:color w:val="1F497D"/>
          <w:szCs w:val="22"/>
        </w:rPr>
      </w:pPr>
    </w:p>
    <w:p w:rsidR="00E23DEF" w:rsidDel="00D6594A" w:rsidRDefault="00E23DEF" w:rsidP="00E10289">
      <w:pPr>
        <w:rPr>
          <w:del w:id="706" w:author="jmassud" w:date="2012-05-03T11:25:00Z"/>
          <w:rFonts w:ascii="Arial" w:hAnsi="Arial" w:cs="Arial"/>
          <w:b/>
          <w:sz w:val="20"/>
          <w:szCs w:val="20"/>
        </w:rPr>
      </w:pPr>
      <w:del w:id="707" w:author="jmassud" w:date="2012-05-03T11:25:00Z">
        <w:r w:rsidRPr="00E23DEF" w:rsidDel="00D6594A">
          <w:rPr>
            <w:b/>
            <w:color w:val="1F497D"/>
            <w:sz w:val="40"/>
            <w:szCs w:val="22"/>
          </w:rPr>
          <w:delText>WSC Profile</w:delText>
        </w:r>
        <w:r w:rsidRPr="00E23DEF" w:rsidDel="00D6594A">
          <w:rPr>
            <w:rFonts w:ascii="Arial" w:hAnsi="Arial" w:cs="Arial"/>
            <w:b/>
            <w:sz w:val="20"/>
            <w:szCs w:val="20"/>
          </w:rPr>
          <w:delText xml:space="preserve"> </w:delText>
        </w:r>
        <w:r w:rsidR="00990D45" w:rsidDel="00D6594A">
          <w:rPr>
            <w:rFonts w:ascii="Arial" w:hAnsi="Arial" w:cs="Arial"/>
            <w:b/>
            <w:sz w:val="20"/>
            <w:szCs w:val="20"/>
          </w:rPr>
          <w:delText xml:space="preserve">– Phase Two </w:delText>
        </w:r>
      </w:del>
    </w:p>
    <w:p w:rsidR="009C2BA6" w:rsidDel="00D6594A" w:rsidRDefault="009C2BA6" w:rsidP="00E10289">
      <w:pPr>
        <w:rPr>
          <w:del w:id="708" w:author="jmassud" w:date="2012-05-03T11:25:00Z"/>
          <w:rFonts w:ascii="Arial" w:hAnsi="Arial" w:cs="Arial"/>
          <w:b/>
          <w:sz w:val="20"/>
          <w:szCs w:val="20"/>
        </w:rPr>
      </w:pPr>
    </w:p>
    <w:p w:rsidR="009C2BA6" w:rsidRPr="009C2BA6" w:rsidDel="00D6594A" w:rsidRDefault="00434572" w:rsidP="009C2BA6">
      <w:pPr>
        <w:rPr>
          <w:del w:id="709" w:author="jmassud" w:date="2012-05-03T11:25:00Z"/>
          <w:b/>
          <w:color w:val="C00000"/>
          <w:sz w:val="28"/>
          <w:szCs w:val="22"/>
        </w:rPr>
      </w:pPr>
      <w:del w:id="710" w:author="jmassud" w:date="2012-05-03T11:25:00Z">
        <w:r w:rsidRPr="00434572" w:rsidDel="00D6594A">
          <w:rPr>
            <w:b/>
            <w:color w:val="C00000"/>
            <w:sz w:val="28"/>
            <w:szCs w:val="22"/>
          </w:rPr>
          <w:delText xml:space="preserve">WCS Profile to not be modified in first phase; existing integration needs to be maintained only. </w:delText>
        </w:r>
      </w:del>
    </w:p>
    <w:p w:rsidR="009C2BA6" w:rsidDel="00D6594A" w:rsidRDefault="009C2BA6" w:rsidP="00E10289">
      <w:pPr>
        <w:rPr>
          <w:del w:id="711" w:author="jmassud" w:date="2012-05-03T11:25:00Z"/>
          <w:rFonts w:ascii="Arial" w:hAnsi="Arial" w:cs="Arial"/>
          <w:b/>
          <w:sz w:val="20"/>
          <w:szCs w:val="20"/>
        </w:rPr>
      </w:pPr>
    </w:p>
    <w:p w:rsidR="00E23DEF" w:rsidRPr="00E23DEF" w:rsidDel="00D6594A" w:rsidRDefault="00E23DEF" w:rsidP="00E10289">
      <w:pPr>
        <w:rPr>
          <w:del w:id="712" w:author="jmassud" w:date="2012-05-03T11:25:00Z"/>
          <w:b/>
          <w:color w:val="1F497D"/>
          <w:sz w:val="40"/>
          <w:szCs w:val="22"/>
        </w:rPr>
      </w:pPr>
      <w:del w:id="713" w:author="jmassud" w:date="2012-05-03T11:25:00Z">
        <w:r w:rsidRPr="009E335E" w:rsidDel="00D6594A">
          <w:rPr>
            <w:rFonts w:ascii="Arial" w:hAnsi="Arial" w:cs="Arial"/>
            <w:b/>
            <w:sz w:val="20"/>
            <w:szCs w:val="20"/>
          </w:rPr>
          <w:delText>Precondition:</w:delText>
        </w:r>
        <w:r w:rsidDel="00D6594A">
          <w:rPr>
            <w:rFonts w:ascii="Arial" w:hAnsi="Arial" w:cs="Arial"/>
            <w:sz w:val="20"/>
            <w:szCs w:val="20"/>
          </w:rPr>
          <w:delText xml:space="preserve"> Must be signed in</w:delText>
        </w:r>
      </w:del>
    </w:p>
    <w:p w:rsidR="009E335E" w:rsidDel="00D6594A" w:rsidRDefault="009E335E" w:rsidP="009E335E">
      <w:pPr>
        <w:pStyle w:val="Heading2"/>
        <w:tabs>
          <w:tab w:val="clear" w:pos="1980"/>
        </w:tabs>
        <w:rPr>
          <w:del w:id="714" w:author="jmassud" w:date="2012-05-03T11:25:00Z"/>
        </w:rPr>
      </w:pPr>
      <w:bookmarkStart w:id="715" w:name="_Toc310582057"/>
      <w:bookmarkStart w:id="716" w:name="_Toc323813674"/>
      <w:del w:id="717" w:author="jmassud" w:date="2012-05-03T11:25:00Z">
        <w:r w:rsidDel="00D6594A">
          <w:delText>Profile – Overview Tab – P</w:delText>
        </w:r>
        <w:r w:rsidR="009C2BA6" w:rsidDel="00D6594A">
          <w:delText>2</w:delText>
        </w:r>
        <w:bookmarkEnd w:id="715"/>
        <w:bookmarkEnd w:id="716"/>
      </w:del>
    </w:p>
    <w:p w:rsidR="009E335E" w:rsidRPr="00BE7974" w:rsidDel="00D6594A" w:rsidRDefault="009E335E" w:rsidP="009E335E">
      <w:pPr>
        <w:rPr>
          <w:del w:id="718" w:author="jmassud" w:date="2012-05-03T11:25:00Z"/>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00"/>
        <w:gridCol w:w="8568"/>
      </w:tblGrid>
      <w:tr w:rsidR="009E335E" w:rsidRPr="00F665E9" w:rsidDel="00D6594A" w:rsidTr="00E23DEF">
        <w:trPr>
          <w:del w:id="719" w:author="jmassud" w:date="2012-05-03T11:25:00Z"/>
        </w:trPr>
        <w:tc>
          <w:tcPr>
            <w:tcW w:w="900" w:type="dxa"/>
            <w:shd w:val="clear" w:color="auto" w:fill="B6DDE8"/>
          </w:tcPr>
          <w:p w:rsidR="009E335E" w:rsidRPr="00F57A7E" w:rsidDel="00D6594A" w:rsidRDefault="009E335E" w:rsidP="009E335E">
            <w:pPr>
              <w:rPr>
                <w:del w:id="720" w:author="jmassud" w:date="2012-05-03T11:25:00Z"/>
                <w:rFonts w:ascii="Arial" w:hAnsi="Arial" w:cs="Arial"/>
                <w:b/>
                <w:sz w:val="20"/>
                <w:szCs w:val="20"/>
              </w:rPr>
            </w:pPr>
            <w:del w:id="721" w:author="jmassud" w:date="2012-05-03T11:25:00Z">
              <w:r w:rsidDel="00D6594A">
                <w:rPr>
                  <w:rFonts w:ascii="Arial" w:hAnsi="Arial" w:cs="Arial"/>
                  <w:b/>
                  <w:sz w:val="20"/>
                  <w:szCs w:val="20"/>
                </w:rPr>
                <w:delText>3.18</w:delText>
              </w:r>
            </w:del>
          </w:p>
        </w:tc>
        <w:tc>
          <w:tcPr>
            <w:tcW w:w="8568" w:type="dxa"/>
            <w:shd w:val="clear" w:color="auto" w:fill="B6DDE8"/>
          </w:tcPr>
          <w:p w:rsidR="009E335E" w:rsidRPr="00574BF8" w:rsidDel="00D6594A" w:rsidRDefault="009E335E" w:rsidP="009E335E">
            <w:pPr>
              <w:rPr>
                <w:del w:id="722" w:author="jmassud" w:date="2012-05-03T11:25:00Z"/>
                <w:rFonts w:ascii="Arial" w:hAnsi="Arial" w:cs="Arial"/>
                <w:b/>
                <w:sz w:val="20"/>
                <w:szCs w:val="20"/>
              </w:rPr>
            </w:pPr>
            <w:del w:id="723" w:author="jmassud" w:date="2012-05-03T11:25:00Z">
              <w:r w:rsidRPr="00574BF8" w:rsidDel="00D6594A">
                <w:rPr>
                  <w:rFonts w:ascii="Arial" w:hAnsi="Arial" w:cs="Arial"/>
                  <w:b/>
                  <w:sz w:val="20"/>
                  <w:szCs w:val="20"/>
                </w:rPr>
                <w:delText>Overview Profile Tab</w:delText>
              </w:r>
            </w:del>
          </w:p>
        </w:tc>
      </w:tr>
      <w:tr w:rsidR="009E335E" w:rsidRPr="00F665E9" w:rsidDel="00D6594A" w:rsidTr="00E23DEF">
        <w:trPr>
          <w:del w:id="724" w:author="jmassud" w:date="2012-05-03T11:25:00Z"/>
        </w:trPr>
        <w:tc>
          <w:tcPr>
            <w:tcW w:w="900" w:type="dxa"/>
          </w:tcPr>
          <w:p w:rsidR="009E335E" w:rsidDel="00D6594A" w:rsidRDefault="009E335E" w:rsidP="009E335E">
            <w:pPr>
              <w:rPr>
                <w:del w:id="725" w:author="jmassud" w:date="2012-05-03T11:25:00Z"/>
                <w:rFonts w:ascii="Arial" w:hAnsi="Arial" w:cs="Arial"/>
                <w:sz w:val="20"/>
                <w:szCs w:val="20"/>
              </w:rPr>
            </w:pPr>
            <w:del w:id="726" w:author="jmassud" w:date="2012-05-03T11:25:00Z">
              <w:r w:rsidDel="00D6594A">
                <w:rPr>
                  <w:rFonts w:ascii="Arial" w:hAnsi="Arial" w:cs="Arial"/>
                  <w:sz w:val="20"/>
                  <w:szCs w:val="20"/>
                </w:rPr>
                <w:delText>3.18</w:delText>
              </w:r>
              <w:r w:rsidRPr="00F57A7E" w:rsidDel="00D6594A">
                <w:rPr>
                  <w:rFonts w:ascii="Arial" w:hAnsi="Arial" w:cs="Arial"/>
                  <w:sz w:val="20"/>
                  <w:szCs w:val="20"/>
                </w:rPr>
                <w:delText>.1</w:delText>
              </w:r>
            </w:del>
          </w:p>
        </w:tc>
        <w:tc>
          <w:tcPr>
            <w:tcW w:w="8568" w:type="dxa"/>
          </w:tcPr>
          <w:p w:rsidR="009E335E" w:rsidDel="00D6594A" w:rsidRDefault="009E335E" w:rsidP="009E335E">
            <w:pPr>
              <w:rPr>
                <w:del w:id="727" w:author="jmassud" w:date="2012-05-03T11:25:00Z"/>
                <w:rFonts w:ascii="Arial" w:hAnsi="Arial" w:cs="Arial"/>
                <w:sz w:val="20"/>
                <w:szCs w:val="20"/>
              </w:rPr>
            </w:pPr>
            <w:del w:id="728" w:author="jmassud" w:date="2012-05-03T11:25:00Z">
              <w:r w:rsidDel="00D6594A">
                <w:rPr>
                  <w:rFonts w:ascii="Arial" w:hAnsi="Arial" w:cs="Arial"/>
                  <w:sz w:val="20"/>
                  <w:szCs w:val="20"/>
                </w:rPr>
                <w:delText>Sees Username, Badges and Photo</w:delText>
              </w:r>
            </w:del>
          </w:p>
          <w:p w:rsidR="009E335E" w:rsidRPr="009E335E" w:rsidDel="00D6594A" w:rsidRDefault="009E335E" w:rsidP="009E335E">
            <w:pPr>
              <w:rPr>
                <w:del w:id="729" w:author="jmassud" w:date="2012-05-03T11:25:00Z"/>
                <w:rFonts w:ascii="Arial" w:hAnsi="Arial" w:cs="Arial"/>
                <w:b/>
                <w:sz w:val="20"/>
                <w:szCs w:val="20"/>
              </w:rPr>
            </w:pPr>
          </w:p>
        </w:tc>
      </w:tr>
      <w:tr w:rsidR="009E335E" w:rsidRPr="00F665E9" w:rsidDel="00D6594A" w:rsidTr="00E23DEF">
        <w:trPr>
          <w:del w:id="730" w:author="jmassud" w:date="2012-05-03T11:25:00Z"/>
        </w:trPr>
        <w:tc>
          <w:tcPr>
            <w:tcW w:w="900" w:type="dxa"/>
          </w:tcPr>
          <w:p w:rsidR="009E335E" w:rsidRPr="00F57A7E" w:rsidDel="00D6594A" w:rsidRDefault="009E335E" w:rsidP="009E335E">
            <w:pPr>
              <w:rPr>
                <w:del w:id="731" w:author="jmassud" w:date="2012-05-03T11:25:00Z"/>
                <w:rFonts w:ascii="Arial" w:hAnsi="Arial" w:cs="Arial"/>
                <w:sz w:val="20"/>
                <w:szCs w:val="20"/>
              </w:rPr>
            </w:pPr>
            <w:del w:id="732" w:author="jmassud" w:date="2012-05-03T11:25:00Z">
              <w:r w:rsidDel="00D6594A">
                <w:rPr>
                  <w:rFonts w:ascii="Arial" w:hAnsi="Arial" w:cs="Arial"/>
                  <w:sz w:val="20"/>
                  <w:szCs w:val="20"/>
                </w:rPr>
                <w:delText>3.18.2</w:delText>
              </w:r>
            </w:del>
          </w:p>
        </w:tc>
        <w:tc>
          <w:tcPr>
            <w:tcW w:w="8568" w:type="dxa"/>
          </w:tcPr>
          <w:p w:rsidR="009E335E" w:rsidDel="00D6594A" w:rsidRDefault="009E335E" w:rsidP="009E335E">
            <w:pPr>
              <w:rPr>
                <w:del w:id="733" w:author="jmassud" w:date="2012-05-03T11:25:00Z"/>
                <w:rFonts w:ascii="Arial" w:hAnsi="Arial" w:cs="Arial"/>
                <w:sz w:val="20"/>
                <w:szCs w:val="20"/>
              </w:rPr>
            </w:pPr>
            <w:del w:id="734" w:author="jmassud" w:date="2012-05-03T11:25:00Z">
              <w:r w:rsidDel="00D6594A">
                <w:rPr>
                  <w:rFonts w:ascii="Arial" w:hAnsi="Arial" w:cs="Arial"/>
                  <w:sz w:val="20"/>
                  <w:szCs w:val="20"/>
                </w:rPr>
                <w:delText xml:space="preserve">Badges: </w:delText>
              </w:r>
            </w:del>
          </w:p>
          <w:p w:rsidR="009E335E" w:rsidDel="00D6594A" w:rsidRDefault="009E335E" w:rsidP="00077E44">
            <w:pPr>
              <w:pStyle w:val="ListParagraph"/>
              <w:numPr>
                <w:ilvl w:val="0"/>
                <w:numId w:val="30"/>
              </w:numPr>
              <w:rPr>
                <w:del w:id="735" w:author="jmassud" w:date="2012-05-03T11:25:00Z"/>
                <w:rFonts w:ascii="Arial" w:hAnsi="Arial" w:cs="Arial"/>
                <w:sz w:val="18"/>
                <w:szCs w:val="20"/>
              </w:rPr>
            </w:pPr>
            <w:del w:id="736" w:author="jmassud" w:date="2012-05-03T11:25:00Z">
              <w:r w:rsidDel="00D6594A">
                <w:rPr>
                  <w:rFonts w:ascii="Arial" w:hAnsi="Arial" w:cs="Arial"/>
                  <w:sz w:val="18"/>
                  <w:szCs w:val="20"/>
                </w:rPr>
                <w:lastRenderedPageBreak/>
                <w:delText xml:space="preserve">Badges based on membership level  (Only 1 Membership level badge will display per user) </w:delText>
              </w:r>
            </w:del>
          </w:p>
          <w:p w:rsidR="009E335E" w:rsidDel="00D6594A" w:rsidRDefault="009E335E" w:rsidP="00077E44">
            <w:pPr>
              <w:pStyle w:val="ListParagraph"/>
              <w:numPr>
                <w:ilvl w:val="1"/>
                <w:numId w:val="30"/>
              </w:numPr>
              <w:rPr>
                <w:del w:id="737" w:author="jmassud" w:date="2012-05-03T11:25:00Z"/>
                <w:rFonts w:ascii="Arial" w:hAnsi="Arial" w:cs="Arial"/>
                <w:sz w:val="18"/>
                <w:szCs w:val="20"/>
              </w:rPr>
            </w:pPr>
            <w:del w:id="738" w:author="jmassud" w:date="2012-05-03T11:25:00Z">
              <w:r w:rsidDel="00D6594A">
                <w:rPr>
                  <w:rFonts w:ascii="Arial" w:hAnsi="Arial" w:cs="Arial"/>
                  <w:sz w:val="18"/>
                  <w:szCs w:val="20"/>
                </w:rPr>
                <w:delText>7 tier membership level system (TBD)</w:delText>
              </w:r>
            </w:del>
          </w:p>
          <w:p w:rsidR="009E335E" w:rsidDel="00D6594A" w:rsidRDefault="009E335E" w:rsidP="00077E44">
            <w:pPr>
              <w:pStyle w:val="ListParagraph"/>
              <w:numPr>
                <w:ilvl w:val="1"/>
                <w:numId w:val="30"/>
              </w:numPr>
              <w:rPr>
                <w:del w:id="739" w:author="jmassud" w:date="2012-05-03T11:25:00Z"/>
                <w:rFonts w:ascii="Arial" w:hAnsi="Arial" w:cs="Arial"/>
                <w:sz w:val="18"/>
                <w:szCs w:val="20"/>
              </w:rPr>
            </w:pPr>
            <w:del w:id="740" w:author="jmassud" w:date="2012-05-03T11:25:00Z">
              <w:r w:rsidDel="00D6594A">
                <w:rPr>
                  <w:rFonts w:ascii="Arial" w:hAnsi="Arial" w:cs="Arial"/>
                  <w:sz w:val="18"/>
                  <w:szCs w:val="20"/>
                </w:rPr>
                <w:delText xml:space="preserve">Linked to static page that defines membership levels, badges </w:delText>
              </w:r>
            </w:del>
          </w:p>
          <w:p w:rsidR="009E335E" w:rsidDel="00D6594A" w:rsidRDefault="009E335E" w:rsidP="00077E44">
            <w:pPr>
              <w:pStyle w:val="ListParagraph"/>
              <w:numPr>
                <w:ilvl w:val="0"/>
                <w:numId w:val="30"/>
              </w:numPr>
              <w:rPr>
                <w:del w:id="741" w:author="jmassud" w:date="2012-05-03T11:25:00Z"/>
                <w:rFonts w:ascii="Arial" w:hAnsi="Arial" w:cs="Arial"/>
                <w:sz w:val="18"/>
                <w:szCs w:val="20"/>
              </w:rPr>
            </w:pPr>
            <w:del w:id="742" w:author="jmassud" w:date="2012-05-03T11:25:00Z">
              <w:r w:rsidDel="00D6594A">
                <w:rPr>
                  <w:rFonts w:ascii="Arial" w:hAnsi="Arial" w:cs="Arial"/>
                  <w:sz w:val="18"/>
                  <w:szCs w:val="20"/>
                </w:rPr>
                <w:delText xml:space="preserve">Additional Badges </w:delText>
              </w:r>
            </w:del>
          </w:p>
          <w:p w:rsidR="009E335E" w:rsidDel="00D6594A" w:rsidRDefault="009E335E" w:rsidP="00077E44">
            <w:pPr>
              <w:pStyle w:val="ListParagraph"/>
              <w:numPr>
                <w:ilvl w:val="1"/>
                <w:numId w:val="30"/>
              </w:numPr>
              <w:rPr>
                <w:del w:id="743" w:author="jmassud" w:date="2012-05-03T11:25:00Z"/>
                <w:rFonts w:ascii="Arial" w:hAnsi="Arial" w:cs="Arial"/>
                <w:sz w:val="18"/>
                <w:szCs w:val="20"/>
              </w:rPr>
            </w:pPr>
            <w:del w:id="744" w:author="jmassud" w:date="2012-05-03T11:25:00Z">
              <w:r w:rsidDel="00D6594A">
                <w:rPr>
                  <w:rFonts w:ascii="Arial" w:hAnsi="Arial" w:cs="Arial"/>
                  <w:sz w:val="18"/>
                  <w:szCs w:val="20"/>
                </w:rPr>
                <w:delText xml:space="preserve">Advisory Board (See Communities Platform PRD 3.10.4) </w:delText>
              </w:r>
            </w:del>
          </w:p>
          <w:p w:rsidR="009E335E" w:rsidDel="00D6594A" w:rsidRDefault="009E335E" w:rsidP="00077E44">
            <w:pPr>
              <w:pStyle w:val="ListParagraph"/>
              <w:numPr>
                <w:ilvl w:val="1"/>
                <w:numId w:val="30"/>
              </w:numPr>
              <w:rPr>
                <w:del w:id="745" w:author="jmassud" w:date="2012-05-03T11:25:00Z"/>
                <w:rFonts w:ascii="Arial" w:hAnsi="Arial" w:cs="Arial"/>
                <w:sz w:val="18"/>
                <w:szCs w:val="20"/>
              </w:rPr>
            </w:pPr>
            <w:del w:id="746" w:author="jmassud" w:date="2012-05-03T11:25:00Z">
              <w:r w:rsidDel="00D6594A">
                <w:rPr>
                  <w:rFonts w:ascii="Arial" w:hAnsi="Arial" w:cs="Arial"/>
                  <w:sz w:val="18"/>
                  <w:szCs w:val="20"/>
                </w:rPr>
                <w:delText xml:space="preserve">Craftsman Club Members – applied from badge in profile </w:delText>
              </w:r>
            </w:del>
          </w:p>
          <w:p w:rsidR="009E335E" w:rsidDel="00D6594A" w:rsidRDefault="009E335E" w:rsidP="00077E44">
            <w:pPr>
              <w:pStyle w:val="ListParagraph"/>
              <w:numPr>
                <w:ilvl w:val="1"/>
                <w:numId w:val="30"/>
              </w:numPr>
              <w:rPr>
                <w:del w:id="747" w:author="jmassud" w:date="2012-05-03T11:25:00Z"/>
                <w:rFonts w:ascii="Arial" w:hAnsi="Arial" w:cs="Arial"/>
                <w:sz w:val="18"/>
                <w:szCs w:val="20"/>
              </w:rPr>
            </w:pPr>
            <w:del w:id="748" w:author="jmassud" w:date="2012-05-03T11:25:00Z">
              <w:r w:rsidDel="00D6594A">
                <w:rPr>
                  <w:rFonts w:ascii="Arial" w:hAnsi="Arial" w:cs="Arial"/>
                  <w:sz w:val="18"/>
                  <w:szCs w:val="20"/>
                </w:rPr>
                <w:delText xml:space="preserve">Expert – Manually added through Admin/Moderation tool </w:delText>
              </w:r>
            </w:del>
          </w:p>
          <w:p w:rsidR="009E335E" w:rsidDel="00D6594A" w:rsidRDefault="009E335E" w:rsidP="00077E44">
            <w:pPr>
              <w:pStyle w:val="ListParagraph"/>
              <w:numPr>
                <w:ilvl w:val="1"/>
                <w:numId w:val="30"/>
              </w:numPr>
              <w:rPr>
                <w:del w:id="749" w:author="jmassud" w:date="2012-05-03T11:25:00Z"/>
                <w:rFonts w:ascii="Arial" w:hAnsi="Arial" w:cs="Arial"/>
                <w:sz w:val="18"/>
                <w:szCs w:val="20"/>
              </w:rPr>
            </w:pPr>
            <w:del w:id="750" w:author="jmassud" w:date="2012-05-03T11:25:00Z">
              <w:r w:rsidDel="00D6594A">
                <w:rPr>
                  <w:rFonts w:ascii="Arial" w:hAnsi="Arial" w:cs="Arial"/>
                  <w:sz w:val="18"/>
                  <w:szCs w:val="20"/>
                </w:rPr>
                <w:delText>Associate – appears for anyone who has an employee ID in membership profile</w:delText>
              </w:r>
            </w:del>
          </w:p>
          <w:p w:rsidR="009E335E" w:rsidDel="00D6594A" w:rsidRDefault="009E335E" w:rsidP="00077E44">
            <w:pPr>
              <w:pStyle w:val="ListParagraph"/>
              <w:numPr>
                <w:ilvl w:val="1"/>
                <w:numId w:val="30"/>
              </w:numPr>
              <w:rPr>
                <w:del w:id="751" w:author="jmassud" w:date="2012-05-03T11:25:00Z"/>
                <w:rFonts w:ascii="Arial" w:hAnsi="Arial" w:cs="Arial"/>
                <w:sz w:val="18"/>
                <w:szCs w:val="20"/>
              </w:rPr>
            </w:pPr>
            <w:del w:id="752" w:author="jmassud" w:date="2012-05-03T11:25:00Z">
              <w:r w:rsidDel="00D6594A">
                <w:rPr>
                  <w:rFonts w:ascii="Arial" w:hAnsi="Arial" w:cs="Arial"/>
                  <w:sz w:val="18"/>
                  <w:szCs w:val="20"/>
                </w:rPr>
                <w:delText xml:space="preserve">Customer Care Network – tied to CCN employees working within the communities </w:delText>
              </w:r>
            </w:del>
          </w:p>
          <w:p w:rsidR="009E335E" w:rsidDel="00D6594A" w:rsidRDefault="009E335E" w:rsidP="00077E44">
            <w:pPr>
              <w:pStyle w:val="ListParagraph"/>
              <w:numPr>
                <w:ilvl w:val="1"/>
                <w:numId w:val="30"/>
              </w:numPr>
              <w:rPr>
                <w:del w:id="753" w:author="jmassud" w:date="2012-05-03T11:25:00Z"/>
                <w:rFonts w:ascii="Arial" w:hAnsi="Arial" w:cs="Arial"/>
                <w:sz w:val="18"/>
                <w:szCs w:val="20"/>
              </w:rPr>
            </w:pPr>
            <w:del w:id="754" w:author="jmassud" w:date="2012-05-03T11:25:00Z">
              <w:r w:rsidDel="00D6594A">
                <w:rPr>
                  <w:rFonts w:ascii="Arial" w:hAnsi="Arial" w:cs="Arial"/>
                  <w:sz w:val="18"/>
                  <w:szCs w:val="20"/>
                </w:rPr>
                <w:delText>Moderator Badge – Assigned to anyone with Admin/Moderator tool access</w:delText>
              </w:r>
            </w:del>
          </w:p>
          <w:p w:rsidR="009E335E" w:rsidDel="00D6594A" w:rsidRDefault="009E335E" w:rsidP="00077E44">
            <w:pPr>
              <w:pStyle w:val="ListParagraph"/>
              <w:numPr>
                <w:ilvl w:val="1"/>
                <w:numId w:val="30"/>
              </w:numPr>
              <w:rPr>
                <w:del w:id="755" w:author="jmassud" w:date="2012-05-03T11:25:00Z"/>
                <w:rFonts w:ascii="Arial" w:hAnsi="Arial" w:cs="Arial"/>
                <w:sz w:val="18"/>
                <w:szCs w:val="20"/>
              </w:rPr>
            </w:pPr>
            <w:del w:id="756" w:author="jmassud" w:date="2012-05-03T11:25:00Z">
              <w:r w:rsidDel="00D6594A">
                <w:rPr>
                  <w:rFonts w:ascii="Arial" w:hAnsi="Arial" w:cs="Arial"/>
                  <w:sz w:val="18"/>
                  <w:szCs w:val="20"/>
                </w:rPr>
                <w:delText>Vendors – Manually added through Admin/Moderation tool</w:delText>
              </w:r>
            </w:del>
          </w:p>
          <w:p w:rsidR="009E335E" w:rsidDel="00D6594A" w:rsidRDefault="009E335E" w:rsidP="00077E44">
            <w:pPr>
              <w:pStyle w:val="ListParagraph"/>
              <w:numPr>
                <w:ilvl w:val="1"/>
                <w:numId w:val="30"/>
              </w:numPr>
              <w:rPr>
                <w:del w:id="757" w:author="jmassud" w:date="2012-05-03T11:25:00Z"/>
                <w:rFonts w:ascii="Arial" w:hAnsi="Arial" w:cs="Arial"/>
                <w:sz w:val="18"/>
                <w:szCs w:val="20"/>
              </w:rPr>
            </w:pPr>
            <w:del w:id="758" w:author="jmassud" w:date="2012-05-03T11:25:00Z">
              <w:r w:rsidDel="00D6594A">
                <w:rPr>
                  <w:rFonts w:ascii="Arial" w:hAnsi="Arial" w:cs="Arial"/>
                  <w:sz w:val="18"/>
                  <w:szCs w:val="20"/>
                </w:rPr>
                <w:delText xml:space="preserve">Store Manager – Given to Managers tied to Store Pages </w:delText>
              </w:r>
            </w:del>
          </w:p>
          <w:p w:rsidR="009E335E" w:rsidRPr="0025244B" w:rsidDel="00D6594A" w:rsidRDefault="009E335E" w:rsidP="00077E44">
            <w:pPr>
              <w:pStyle w:val="ListParagraph"/>
              <w:numPr>
                <w:ilvl w:val="1"/>
                <w:numId w:val="30"/>
              </w:numPr>
              <w:rPr>
                <w:del w:id="759" w:author="jmassud" w:date="2012-05-03T11:25:00Z"/>
                <w:rFonts w:ascii="Arial" w:hAnsi="Arial" w:cs="Arial"/>
                <w:sz w:val="18"/>
                <w:szCs w:val="20"/>
              </w:rPr>
            </w:pPr>
            <w:del w:id="760" w:author="jmassud" w:date="2012-05-03T11:25:00Z">
              <w:r w:rsidRPr="0025244B" w:rsidDel="00D6594A">
                <w:rPr>
                  <w:rFonts w:ascii="Arial" w:hAnsi="Arial" w:cs="Arial"/>
                  <w:sz w:val="18"/>
                  <w:szCs w:val="20"/>
                </w:rPr>
                <w:delText>Alumni – Manually added through Admin/Moderation tool upon request</w:delText>
              </w:r>
            </w:del>
          </w:p>
          <w:p w:rsidR="009E335E" w:rsidRPr="00574BF8" w:rsidDel="00D6594A" w:rsidRDefault="009E335E" w:rsidP="009E335E">
            <w:pPr>
              <w:rPr>
                <w:del w:id="761" w:author="jmassud" w:date="2012-05-03T11:25:00Z"/>
                <w:rFonts w:ascii="Arial" w:hAnsi="Arial" w:cs="Arial"/>
                <w:sz w:val="20"/>
                <w:szCs w:val="20"/>
              </w:rPr>
            </w:pPr>
          </w:p>
        </w:tc>
      </w:tr>
      <w:tr w:rsidR="009E335E" w:rsidRPr="00F665E9" w:rsidDel="00D6594A" w:rsidTr="00E23DEF">
        <w:trPr>
          <w:del w:id="762" w:author="jmassud" w:date="2012-05-03T11:25:00Z"/>
        </w:trPr>
        <w:tc>
          <w:tcPr>
            <w:tcW w:w="900" w:type="dxa"/>
            <w:tcBorders>
              <w:bottom w:val="single" w:sz="4" w:space="0" w:color="000000"/>
            </w:tcBorders>
          </w:tcPr>
          <w:p w:rsidR="009E335E" w:rsidDel="00D6594A" w:rsidRDefault="009E335E" w:rsidP="009E335E">
            <w:pPr>
              <w:rPr>
                <w:del w:id="763" w:author="jmassud" w:date="2012-05-03T11:25:00Z"/>
                <w:rFonts w:ascii="Arial" w:hAnsi="Arial" w:cs="Arial"/>
                <w:sz w:val="20"/>
                <w:szCs w:val="20"/>
              </w:rPr>
            </w:pPr>
            <w:del w:id="764" w:author="jmassud" w:date="2012-05-03T11:25:00Z">
              <w:r w:rsidDel="00D6594A">
                <w:rPr>
                  <w:rFonts w:ascii="Arial" w:hAnsi="Arial" w:cs="Arial"/>
                  <w:sz w:val="20"/>
                  <w:szCs w:val="20"/>
                </w:rPr>
                <w:lastRenderedPageBreak/>
                <w:delText>3.18.3</w:delText>
              </w:r>
            </w:del>
          </w:p>
        </w:tc>
        <w:tc>
          <w:tcPr>
            <w:tcW w:w="8568" w:type="dxa"/>
            <w:tcBorders>
              <w:bottom w:val="single" w:sz="4" w:space="0" w:color="000000"/>
            </w:tcBorders>
          </w:tcPr>
          <w:p w:rsidR="009E335E" w:rsidRPr="00574BF8" w:rsidDel="00D6594A" w:rsidRDefault="009E335E" w:rsidP="009E335E">
            <w:pPr>
              <w:rPr>
                <w:del w:id="765" w:author="jmassud" w:date="2012-05-03T11:25:00Z"/>
                <w:rFonts w:ascii="Arial" w:hAnsi="Arial" w:cs="Arial"/>
                <w:sz w:val="20"/>
                <w:szCs w:val="20"/>
              </w:rPr>
            </w:pPr>
            <w:del w:id="766" w:author="jmassud" w:date="2012-05-03T11:25:00Z">
              <w:r w:rsidDel="00D6594A">
                <w:rPr>
                  <w:rFonts w:ascii="Arial" w:hAnsi="Arial" w:cs="Arial"/>
                  <w:sz w:val="20"/>
                  <w:szCs w:val="20"/>
                </w:rPr>
                <w:delText xml:space="preserve">User sees link to </w:delText>
              </w:r>
              <w:r w:rsidRPr="00574BF8" w:rsidDel="00D6594A">
                <w:rPr>
                  <w:rFonts w:ascii="Arial" w:hAnsi="Arial" w:cs="Arial"/>
                  <w:sz w:val="20"/>
                  <w:szCs w:val="20"/>
                </w:rPr>
                <w:delText xml:space="preserve">Store Page on Communities under preferred store. </w:delText>
              </w:r>
            </w:del>
          </w:p>
        </w:tc>
      </w:tr>
      <w:tr w:rsidR="009E335E" w:rsidRPr="00F665E9" w:rsidDel="00D6594A" w:rsidTr="00E23DEF">
        <w:trPr>
          <w:del w:id="767" w:author="jmassud" w:date="2012-05-03T11:25:00Z"/>
        </w:trPr>
        <w:tc>
          <w:tcPr>
            <w:tcW w:w="900" w:type="dxa"/>
            <w:tcBorders>
              <w:bottom w:val="single" w:sz="4" w:space="0" w:color="000000"/>
            </w:tcBorders>
          </w:tcPr>
          <w:p w:rsidR="009E335E" w:rsidDel="00D6594A" w:rsidRDefault="009E335E" w:rsidP="009E335E">
            <w:pPr>
              <w:rPr>
                <w:del w:id="768" w:author="jmassud" w:date="2012-05-03T11:25:00Z"/>
                <w:rFonts w:ascii="Arial" w:hAnsi="Arial" w:cs="Arial"/>
                <w:sz w:val="20"/>
                <w:szCs w:val="20"/>
              </w:rPr>
            </w:pPr>
            <w:del w:id="769" w:author="jmassud" w:date="2012-05-03T11:25:00Z">
              <w:r w:rsidDel="00D6594A">
                <w:rPr>
                  <w:rFonts w:ascii="Arial" w:hAnsi="Arial" w:cs="Arial"/>
                  <w:sz w:val="20"/>
                  <w:szCs w:val="20"/>
                </w:rPr>
                <w:delText>3.18.4</w:delText>
              </w:r>
            </w:del>
          </w:p>
        </w:tc>
        <w:tc>
          <w:tcPr>
            <w:tcW w:w="8568" w:type="dxa"/>
            <w:tcBorders>
              <w:bottom w:val="single" w:sz="4" w:space="0" w:color="000000"/>
            </w:tcBorders>
          </w:tcPr>
          <w:p w:rsidR="009E335E" w:rsidDel="00D6594A" w:rsidRDefault="009E335E" w:rsidP="009E335E">
            <w:pPr>
              <w:rPr>
                <w:del w:id="770" w:author="jmassud" w:date="2012-05-03T11:25:00Z"/>
                <w:rFonts w:ascii="Arial" w:hAnsi="Arial" w:cs="Arial"/>
                <w:sz w:val="20"/>
                <w:szCs w:val="20"/>
              </w:rPr>
            </w:pPr>
            <w:del w:id="771" w:author="jmassud" w:date="2012-05-03T11:25:00Z">
              <w:r w:rsidDel="00D6594A">
                <w:rPr>
                  <w:rFonts w:ascii="Arial" w:hAnsi="Arial" w:cs="Arial"/>
                  <w:sz w:val="20"/>
                  <w:szCs w:val="20"/>
                </w:rPr>
                <w:delText>Discussion Activity shows up to 5 User discussions he has posted in that have had activity in the last 30 days. If no recent discussions then this module is blank.</w:delText>
              </w:r>
            </w:del>
          </w:p>
          <w:p w:rsidR="009E335E" w:rsidDel="00D6594A" w:rsidRDefault="009E335E" w:rsidP="009E335E">
            <w:pPr>
              <w:rPr>
                <w:del w:id="772" w:author="jmassud" w:date="2012-05-03T11:25:00Z"/>
                <w:rFonts w:ascii="Arial" w:hAnsi="Arial" w:cs="Arial"/>
                <w:sz w:val="20"/>
                <w:szCs w:val="20"/>
              </w:rPr>
            </w:pPr>
            <w:del w:id="773" w:author="jmassud" w:date="2012-05-03T11:25:00Z">
              <w:r w:rsidDel="00D6594A">
                <w:rPr>
                  <w:rFonts w:ascii="Arial" w:hAnsi="Arial" w:cs="Arial"/>
                  <w:sz w:val="20"/>
                  <w:szCs w:val="20"/>
                </w:rPr>
                <w:delText>(UX to determine how many to display.)</w:delText>
              </w:r>
            </w:del>
          </w:p>
          <w:p w:rsidR="009E335E" w:rsidDel="00D6594A" w:rsidRDefault="009E335E" w:rsidP="009E335E">
            <w:pPr>
              <w:rPr>
                <w:del w:id="774" w:author="jmassud" w:date="2012-05-03T11:25:00Z"/>
                <w:rFonts w:ascii="Arial" w:hAnsi="Arial" w:cs="Arial"/>
                <w:sz w:val="20"/>
                <w:szCs w:val="20"/>
              </w:rPr>
            </w:pPr>
            <w:del w:id="775" w:author="jmassud" w:date="2012-05-03T11:25:00Z">
              <w:r w:rsidDel="00D6594A">
                <w:rPr>
                  <w:rFonts w:ascii="Arial" w:hAnsi="Arial" w:cs="Arial"/>
                  <w:sz w:val="20"/>
                  <w:szCs w:val="20"/>
                </w:rPr>
                <w:delText xml:space="preserve">Links to My Activity  </w:delText>
              </w:r>
            </w:del>
          </w:p>
          <w:p w:rsidR="009E335E" w:rsidRPr="00574BF8" w:rsidDel="00D6594A" w:rsidRDefault="009E335E" w:rsidP="009E335E">
            <w:pPr>
              <w:rPr>
                <w:del w:id="776" w:author="jmassud" w:date="2012-05-03T11:25:00Z"/>
                <w:rFonts w:ascii="Arial" w:hAnsi="Arial" w:cs="Arial"/>
                <w:sz w:val="20"/>
                <w:szCs w:val="20"/>
              </w:rPr>
            </w:pPr>
            <w:del w:id="777" w:author="jmassud" w:date="2012-05-03T11:25:00Z">
              <w:r w:rsidDel="00D6594A">
                <w:rPr>
                  <w:rFonts w:ascii="Arial" w:hAnsi="Arial" w:cs="Arial"/>
                  <w:sz w:val="20"/>
                  <w:szCs w:val="20"/>
                </w:rPr>
                <w:delText>Individual Discussion Links take back to individual discussions.</w:delText>
              </w:r>
            </w:del>
          </w:p>
        </w:tc>
      </w:tr>
      <w:tr w:rsidR="009E335E" w:rsidRPr="00F665E9" w:rsidDel="00D6594A" w:rsidTr="00E23DEF">
        <w:trPr>
          <w:del w:id="778" w:author="jmassud" w:date="2012-05-03T11:25:00Z"/>
        </w:trPr>
        <w:tc>
          <w:tcPr>
            <w:tcW w:w="900" w:type="dxa"/>
            <w:tcBorders>
              <w:bottom w:val="single" w:sz="4" w:space="0" w:color="000000"/>
            </w:tcBorders>
          </w:tcPr>
          <w:p w:rsidR="009E335E" w:rsidDel="00D6594A" w:rsidRDefault="009E335E" w:rsidP="009E335E">
            <w:pPr>
              <w:rPr>
                <w:del w:id="779" w:author="jmassud" w:date="2012-05-03T11:25:00Z"/>
                <w:rFonts w:ascii="Arial" w:hAnsi="Arial" w:cs="Arial"/>
                <w:sz w:val="20"/>
                <w:szCs w:val="20"/>
              </w:rPr>
            </w:pPr>
          </w:p>
        </w:tc>
        <w:tc>
          <w:tcPr>
            <w:tcW w:w="8568" w:type="dxa"/>
            <w:tcBorders>
              <w:bottom w:val="single" w:sz="4" w:space="0" w:color="000000"/>
            </w:tcBorders>
          </w:tcPr>
          <w:p w:rsidR="009E335E" w:rsidRPr="00574BF8" w:rsidDel="00D6594A" w:rsidRDefault="009E335E" w:rsidP="009E335E">
            <w:pPr>
              <w:rPr>
                <w:del w:id="780" w:author="jmassud" w:date="2012-05-03T11:25:00Z"/>
                <w:rFonts w:ascii="Arial" w:hAnsi="Arial" w:cs="Arial"/>
                <w:sz w:val="20"/>
                <w:szCs w:val="20"/>
              </w:rPr>
            </w:pPr>
          </w:p>
        </w:tc>
      </w:tr>
    </w:tbl>
    <w:p w:rsidR="009E335E" w:rsidDel="00D6594A" w:rsidRDefault="009E335E" w:rsidP="009E335E">
      <w:pPr>
        <w:pStyle w:val="ListParagraph"/>
        <w:rPr>
          <w:del w:id="781" w:author="jmassud" w:date="2012-05-03T11:25:00Z"/>
          <w:color w:val="1F497D"/>
          <w:szCs w:val="22"/>
        </w:rPr>
      </w:pPr>
    </w:p>
    <w:p w:rsidR="00E23DEF" w:rsidRPr="000E43F8" w:rsidDel="00D6594A" w:rsidRDefault="00E23DEF" w:rsidP="000E43F8">
      <w:pPr>
        <w:rPr>
          <w:del w:id="782" w:author="jmassud" w:date="2012-05-03T11:25:00Z"/>
          <w:b/>
          <w:color w:val="1F497D"/>
          <w:sz w:val="28"/>
        </w:rPr>
      </w:pPr>
      <w:bookmarkStart w:id="783" w:name="_Toc308433905"/>
      <w:bookmarkStart w:id="784" w:name="_Toc310238073"/>
      <w:bookmarkStart w:id="785" w:name="_Toc310582058"/>
      <w:del w:id="786" w:author="jmassud" w:date="2012-05-03T11:25:00Z">
        <w:r w:rsidRPr="000E43F8" w:rsidDel="00D6594A">
          <w:rPr>
            <w:b/>
            <w:sz w:val="28"/>
          </w:rPr>
          <w:delText>Functional Requirements</w:delText>
        </w:r>
        <w:bookmarkEnd w:id="783"/>
        <w:bookmarkEnd w:id="784"/>
        <w:bookmarkEnd w:id="785"/>
        <w:r w:rsidRPr="000E43F8" w:rsidDel="00D6594A">
          <w:rPr>
            <w:b/>
            <w:color w:val="1F497D"/>
            <w:sz w:val="28"/>
          </w:rPr>
          <w:delText xml:space="preserve"> </w:delText>
        </w:r>
      </w:del>
    </w:p>
    <w:p w:rsidR="00E23DEF" w:rsidDel="00D6594A" w:rsidRDefault="00E23DEF" w:rsidP="00E23DEF">
      <w:pPr>
        <w:rPr>
          <w:del w:id="787" w:author="jmassud" w:date="2012-05-03T11:25:00Z"/>
        </w:rPr>
      </w:pPr>
      <w:del w:id="788" w:author="jmassud" w:date="2012-05-03T11:25:00Z">
        <w:r w:rsidRPr="000F0E03" w:rsidDel="00D6594A">
          <w:delText>Username</w:delText>
        </w:r>
        <w:r w:rsidDel="00D6594A">
          <w:delText xml:space="preserve"> needs to be</w:delText>
        </w:r>
        <w:r w:rsidRPr="000F0E03" w:rsidDel="00D6594A">
          <w:delText xml:space="preserve"> checked for uniqueness against existing usernames</w:delText>
        </w:r>
      </w:del>
    </w:p>
    <w:p w:rsidR="00E23DEF" w:rsidDel="00D6594A" w:rsidRDefault="00E23DEF" w:rsidP="00E23DEF">
      <w:pPr>
        <w:rPr>
          <w:del w:id="789" w:author="jmassud" w:date="2012-05-03T11:25:00Z"/>
        </w:rPr>
      </w:pPr>
    </w:p>
    <w:p w:rsidR="00E23DEF" w:rsidDel="00D6594A" w:rsidRDefault="00E23DEF" w:rsidP="00E23DEF">
      <w:pPr>
        <w:rPr>
          <w:del w:id="790" w:author="jmassud" w:date="2012-05-03T11:25:00Z"/>
        </w:rPr>
      </w:pPr>
      <w:del w:id="791" w:author="jmassud" w:date="2012-05-03T11:25:00Z">
        <w:r w:rsidDel="00D6594A">
          <w:delText xml:space="preserve">Should identify that Username is for Communities (What is this?). </w:delText>
        </w:r>
      </w:del>
    </w:p>
    <w:p w:rsidR="00E23DEF" w:rsidDel="00D6594A" w:rsidRDefault="00E23DEF" w:rsidP="009E335E">
      <w:pPr>
        <w:pStyle w:val="ListParagraph"/>
        <w:rPr>
          <w:del w:id="792" w:author="jmassud" w:date="2012-05-03T11:25:00Z"/>
          <w:color w:val="1F497D"/>
          <w:szCs w:val="22"/>
        </w:rPr>
      </w:pPr>
    </w:p>
    <w:p w:rsidR="00E23DEF" w:rsidDel="00D6594A" w:rsidRDefault="00E23DEF" w:rsidP="00E23DEF">
      <w:pPr>
        <w:pStyle w:val="Heading2"/>
        <w:tabs>
          <w:tab w:val="clear" w:pos="1980"/>
        </w:tabs>
        <w:rPr>
          <w:del w:id="793" w:author="jmassud" w:date="2012-05-03T11:25:00Z"/>
        </w:rPr>
      </w:pPr>
      <w:bookmarkStart w:id="794" w:name="_Toc310582059"/>
      <w:bookmarkStart w:id="795" w:name="_Toc323813675"/>
      <w:del w:id="796" w:author="jmassud" w:date="2012-05-03T11:25:00Z">
        <w:r w:rsidDel="00D6594A">
          <w:delText>Profile – My Shopping Tab Integration – P2</w:delText>
        </w:r>
        <w:bookmarkEnd w:id="794"/>
        <w:bookmarkEnd w:id="795"/>
      </w:del>
    </w:p>
    <w:p w:rsidR="00E23DEF" w:rsidRPr="00BE7974" w:rsidDel="00D6594A" w:rsidRDefault="00E23DEF" w:rsidP="00E23DEF">
      <w:pPr>
        <w:rPr>
          <w:del w:id="797" w:author="jmassud" w:date="2012-05-03T11:25:00Z"/>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00"/>
        <w:gridCol w:w="8568"/>
      </w:tblGrid>
      <w:tr w:rsidR="00E23DEF" w:rsidRPr="00F665E9" w:rsidDel="00D6594A" w:rsidTr="00E23DEF">
        <w:trPr>
          <w:del w:id="798" w:author="jmassud" w:date="2012-05-03T11:25:00Z"/>
        </w:trPr>
        <w:tc>
          <w:tcPr>
            <w:tcW w:w="900" w:type="dxa"/>
            <w:shd w:val="clear" w:color="auto" w:fill="B6DDE8"/>
          </w:tcPr>
          <w:p w:rsidR="00E23DEF" w:rsidRPr="00F57A7E" w:rsidDel="00D6594A" w:rsidRDefault="00E23DEF" w:rsidP="000E43F8">
            <w:pPr>
              <w:rPr>
                <w:del w:id="799" w:author="jmassud" w:date="2012-05-03T11:25:00Z"/>
                <w:rFonts w:ascii="Arial" w:hAnsi="Arial" w:cs="Arial"/>
                <w:b/>
                <w:sz w:val="20"/>
                <w:szCs w:val="20"/>
              </w:rPr>
            </w:pPr>
            <w:del w:id="800" w:author="jmassud" w:date="2012-05-03T11:25:00Z">
              <w:r w:rsidDel="00D6594A">
                <w:rPr>
                  <w:rFonts w:ascii="Arial" w:hAnsi="Arial" w:cs="Arial"/>
                  <w:b/>
                  <w:sz w:val="20"/>
                  <w:szCs w:val="20"/>
                </w:rPr>
                <w:delText>3.19</w:delText>
              </w:r>
            </w:del>
          </w:p>
        </w:tc>
        <w:tc>
          <w:tcPr>
            <w:tcW w:w="8568" w:type="dxa"/>
            <w:shd w:val="clear" w:color="auto" w:fill="B6DDE8"/>
          </w:tcPr>
          <w:p w:rsidR="00E23DEF" w:rsidRPr="00F57A7E" w:rsidDel="00D6594A" w:rsidRDefault="00E23DEF" w:rsidP="000E43F8">
            <w:pPr>
              <w:rPr>
                <w:del w:id="801" w:author="jmassud" w:date="2012-05-03T11:25:00Z"/>
                <w:rFonts w:ascii="Arial" w:hAnsi="Arial" w:cs="Arial"/>
                <w:b/>
                <w:sz w:val="20"/>
                <w:szCs w:val="20"/>
              </w:rPr>
            </w:pPr>
            <w:del w:id="802" w:author="jmassud" w:date="2012-05-03T11:25:00Z">
              <w:r w:rsidRPr="005651CB" w:rsidDel="00D6594A">
                <w:rPr>
                  <w:rFonts w:ascii="Arial" w:hAnsi="Arial" w:cs="Arial"/>
                  <w:b/>
                  <w:sz w:val="20"/>
                  <w:szCs w:val="20"/>
                </w:rPr>
                <w:delText>My Shopping Profile Tab Integration</w:delText>
              </w:r>
            </w:del>
          </w:p>
        </w:tc>
      </w:tr>
      <w:tr w:rsidR="00E23DEF" w:rsidRPr="00F665E9" w:rsidDel="00D6594A" w:rsidTr="00E23DEF">
        <w:trPr>
          <w:del w:id="803" w:author="jmassud" w:date="2012-05-03T11:25:00Z"/>
        </w:trPr>
        <w:tc>
          <w:tcPr>
            <w:tcW w:w="900" w:type="dxa"/>
          </w:tcPr>
          <w:p w:rsidR="00E23DEF" w:rsidRPr="00F57A7E" w:rsidDel="00D6594A" w:rsidRDefault="00E23DEF" w:rsidP="000E43F8">
            <w:pPr>
              <w:rPr>
                <w:del w:id="804" w:author="jmassud" w:date="2012-05-03T11:25:00Z"/>
                <w:rFonts w:ascii="Arial" w:hAnsi="Arial" w:cs="Arial"/>
                <w:sz w:val="20"/>
                <w:szCs w:val="20"/>
              </w:rPr>
            </w:pPr>
            <w:del w:id="805" w:author="jmassud" w:date="2012-05-03T11:25:00Z">
              <w:r w:rsidDel="00D6594A">
                <w:rPr>
                  <w:rFonts w:ascii="Arial" w:hAnsi="Arial" w:cs="Arial"/>
                  <w:sz w:val="20"/>
                  <w:szCs w:val="20"/>
                </w:rPr>
                <w:delText>3.19</w:delText>
              </w:r>
              <w:r w:rsidRPr="00F57A7E" w:rsidDel="00D6594A">
                <w:rPr>
                  <w:rFonts w:ascii="Arial" w:hAnsi="Arial" w:cs="Arial"/>
                  <w:sz w:val="20"/>
                  <w:szCs w:val="20"/>
                </w:rPr>
                <w:delText>.1</w:delText>
              </w:r>
            </w:del>
          </w:p>
        </w:tc>
        <w:tc>
          <w:tcPr>
            <w:tcW w:w="8568" w:type="dxa"/>
          </w:tcPr>
          <w:p w:rsidR="00E23DEF" w:rsidDel="00D6594A" w:rsidRDefault="00E23DEF" w:rsidP="000E43F8">
            <w:pPr>
              <w:rPr>
                <w:del w:id="806" w:author="jmassud" w:date="2012-05-03T11:25:00Z"/>
                <w:rFonts w:ascii="Arial" w:hAnsi="Arial" w:cs="Arial"/>
                <w:sz w:val="20"/>
                <w:szCs w:val="20"/>
              </w:rPr>
            </w:pPr>
            <w:del w:id="807" w:author="jmassud" w:date="2012-05-03T11:25:00Z">
              <w:r w:rsidDel="00D6594A">
                <w:rPr>
                  <w:rFonts w:ascii="Arial" w:hAnsi="Arial" w:cs="Arial"/>
                  <w:sz w:val="20"/>
                  <w:szCs w:val="20"/>
                </w:rPr>
                <w:delText>User sees Q&amp;A and Blogs relevant to purchases under MyStuff (replicating existing functionality)</w:delText>
              </w:r>
            </w:del>
          </w:p>
          <w:p w:rsidR="00E23DEF" w:rsidRPr="0025244B" w:rsidDel="00D6594A" w:rsidRDefault="00E23DEF" w:rsidP="00077E44">
            <w:pPr>
              <w:pStyle w:val="ListParagraph"/>
              <w:numPr>
                <w:ilvl w:val="0"/>
                <w:numId w:val="53"/>
              </w:numPr>
              <w:ind w:left="702"/>
              <w:rPr>
                <w:del w:id="808" w:author="jmassud" w:date="2012-05-03T11:25:00Z"/>
                <w:rFonts w:ascii="Arial" w:hAnsi="Arial" w:cs="Arial"/>
                <w:sz w:val="20"/>
                <w:szCs w:val="20"/>
              </w:rPr>
            </w:pPr>
            <w:del w:id="809" w:author="jmassud" w:date="2012-05-03T11:25:00Z">
              <w:r w:rsidRPr="0025244B" w:rsidDel="00D6594A">
                <w:rPr>
                  <w:rFonts w:ascii="Arial" w:hAnsi="Arial" w:cs="Arial"/>
                  <w:sz w:val="20"/>
                  <w:szCs w:val="20"/>
                </w:rPr>
                <w:delText>Create a Q&amp;A, and see more redirects to relevant pages on Communities</w:delText>
              </w:r>
              <w:r w:rsidDel="00D6594A">
                <w:rPr>
                  <w:rFonts w:ascii="Arial" w:hAnsi="Arial" w:cs="Arial"/>
                  <w:sz w:val="20"/>
                  <w:szCs w:val="20"/>
                </w:rPr>
                <w:delText>.</w:delText>
              </w:r>
              <w:r w:rsidRPr="0025244B" w:rsidDel="00D6594A">
                <w:rPr>
                  <w:rFonts w:ascii="Arial" w:hAnsi="Arial" w:cs="Arial"/>
                  <w:sz w:val="20"/>
                  <w:szCs w:val="20"/>
                </w:rPr>
                <w:delText xml:space="preserve"> </w:delText>
              </w:r>
              <w:r w:rsidDel="00D6594A">
                <w:rPr>
                  <w:rFonts w:ascii="Arial" w:hAnsi="Arial" w:cs="Arial"/>
                  <w:sz w:val="20"/>
                  <w:szCs w:val="20"/>
                </w:rPr>
                <w:delText xml:space="preserve">See more is existing </w:delText>
              </w:r>
            </w:del>
          </w:p>
          <w:p w:rsidR="00E23DEF" w:rsidDel="00D6594A" w:rsidRDefault="00E23DEF" w:rsidP="000E43F8">
            <w:pPr>
              <w:rPr>
                <w:del w:id="810" w:author="jmassud" w:date="2012-05-03T11:25:00Z"/>
                <w:rFonts w:ascii="Arial" w:hAnsi="Arial" w:cs="Arial"/>
                <w:sz w:val="20"/>
                <w:szCs w:val="20"/>
              </w:rPr>
            </w:pPr>
          </w:p>
          <w:p w:rsidR="00E23DEF" w:rsidRPr="00F57A7E" w:rsidDel="00D6594A" w:rsidRDefault="00E23DEF" w:rsidP="000E43F8">
            <w:pPr>
              <w:rPr>
                <w:del w:id="811" w:author="jmassud" w:date="2012-05-03T11:25:00Z"/>
                <w:rFonts w:ascii="Arial" w:hAnsi="Arial" w:cs="Arial"/>
                <w:sz w:val="20"/>
                <w:szCs w:val="20"/>
              </w:rPr>
            </w:pPr>
            <w:del w:id="812" w:author="jmassud" w:date="2012-05-03T11:25:00Z">
              <w:r w:rsidDel="00D6594A">
                <w:rPr>
                  <w:rFonts w:ascii="Arial" w:hAnsi="Arial" w:cs="Arial"/>
                  <w:sz w:val="20"/>
                  <w:szCs w:val="20"/>
                </w:rPr>
                <w:lastRenderedPageBreak/>
                <w:delText xml:space="preserve">Also in Order Center (replicate existing functionality) </w:delText>
              </w:r>
            </w:del>
          </w:p>
        </w:tc>
      </w:tr>
      <w:tr w:rsidR="00E23DEF" w:rsidRPr="00F665E9" w:rsidDel="00D6594A" w:rsidTr="00E23DEF">
        <w:trPr>
          <w:del w:id="813" w:author="jmassud" w:date="2012-05-03T11:25:00Z"/>
        </w:trPr>
        <w:tc>
          <w:tcPr>
            <w:tcW w:w="900" w:type="dxa"/>
            <w:tcBorders>
              <w:bottom w:val="single" w:sz="4" w:space="0" w:color="000000"/>
            </w:tcBorders>
          </w:tcPr>
          <w:p w:rsidR="00E23DEF" w:rsidDel="00D6594A" w:rsidRDefault="00E23DEF" w:rsidP="000E43F8">
            <w:pPr>
              <w:rPr>
                <w:del w:id="814" w:author="jmassud" w:date="2012-05-03T11:25:00Z"/>
                <w:rFonts w:ascii="Arial" w:hAnsi="Arial" w:cs="Arial"/>
                <w:sz w:val="20"/>
                <w:szCs w:val="20"/>
              </w:rPr>
            </w:pPr>
            <w:del w:id="815" w:author="jmassud" w:date="2012-05-03T11:25:00Z">
              <w:r w:rsidDel="00D6594A">
                <w:rPr>
                  <w:rFonts w:ascii="Arial" w:hAnsi="Arial" w:cs="Arial"/>
                  <w:sz w:val="20"/>
                  <w:szCs w:val="20"/>
                </w:rPr>
                <w:lastRenderedPageBreak/>
                <w:delText>3.19.2</w:delText>
              </w:r>
            </w:del>
          </w:p>
        </w:tc>
        <w:tc>
          <w:tcPr>
            <w:tcW w:w="8568" w:type="dxa"/>
            <w:tcBorders>
              <w:bottom w:val="single" w:sz="4" w:space="0" w:color="000000"/>
            </w:tcBorders>
          </w:tcPr>
          <w:p w:rsidR="00E23DEF" w:rsidDel="00D6594A" w:rsidRDefault="00E23DEF" w:rsidP="000E43F8">
            <w:pPr>
              <w:rPr>
                <w:del w:id="816" w:author="jmassud" w:date="2012-05-03T11:25:00Z"/>
                <w:rFonts w:ascii="Arial" w:hAnsi="Arial" w:cs="Arial"/>
                <w:sz w:val="20"/>
                <w:szCs w:val="20"/>
              </w:rPr>
            </w:pPr>
            <w:del w:id="817" w:author="jmassud" w:date="2012-05-03T11:25:00Z">
              <w:r w:rsidDel="00D6594A">
                <w:rPr>
                  <w:rFonts w:ascii="Arial" w:hAnsi="Arial" w:cs="Arial"/>
                  <w:sz w:val="20"/>
                  <w:szCs w:val="20"/>
                </w:rPr>
                <w:delText xml:space="preserve">Order Center </w:delText>
              </w:r>
            </w:del>
          </w:p>
          <w:p w:rsidR="00E23DEF" w:rsidDel="00D6594A" w:rsidRDefault="00E23DEF" w:rsidP="00077E44">
            <w:pPr>
              <w:pStyle w:val="ListParagraph"/>
              <w:numPr>
                <w:ilvl w:val="0"/>
                <w:numId w:val="52"/>
              </w:numPr>
              <w:rPr>
                <w:del w:id="818" w:author="jmassud" w:date="2012-05-03T11:25:00Z"/>
                <w:rFonts w:ascii="Arial" w:hAnsi="Arial" w:cs="Arial"/>
                <w:sz w:val="20"/>
                <w:szCs w:val="20"/>
              </w:rPr>
            </w:pPr>
            <w:del w:id="819" w:author="jmassud" w:date="2012-05-03T11:25:00Z">
              <w:r w:rsidDel="00D6594A">
                <w:rPr>
                  <w:rFonts w:ascii="Arial" w:hAnsi="Arial" w:cs="Arial"/>
                  <w:sz w:val="20"/>
                  <w:szCs w:val="20"/>
                </w:rPr>
                <w:delText>Button to write a review directs to stand alone Write a Review form, and not the product page</w:delText>
              </w:r>
            </w:del>
          </w:p>
          <w:p w:rsidR="00E23DEF" w:rsidDel="00D6594A" w:rsidRDefault="00E23DEF" w:rsidP="00077E44">
            <w:pPr>
              <w:pStyle w:val="ListParagraph"/>
              <w:numPr>
                <w:ilvl w:val="1"/>
                <w:numId w:val="52"/>
              </w:numPr>
              <w:rPr>
                <w:del w:id="820" w:author="jmassud" w:date="2012-05-03T11:25:00Z"/>
                <w:rFonts w:ascii="Arial" w:hAnsi="Arial" w:cs="Arial"/>
                <w:sz w:val="20"/>
                <w:szCs w:val="20"/>
              </w:rPr>
            </w:pPr>
            <w:del w:id="821" w:author="jmassud" w:date="2012-05-03T11:25:00Z">
              <w:r w:rsidDel="00D6594A">
                <w:rPr>
                  <w:rFonts w:ascii="Arial" w:hAnsi="Arial" w:cs="Arial"/>
                  <w:sz w:val="20"/>
                  <w:szCs w:val="20"/>
                </w:rPr>
                <w:delText xml:space="preserve">If no reviews exist for the product link should say “Be the first to review this item” to have a stronger call to action. </w:delText>
              </w:r>
            </w:del>
          </w:p>
          <w:p w:rsidR="00E23DEF" w:rsidDel="00D6594A" w:rsidRDefault="00E23DEF" w:rsidP="00077E44">
            <w:pPr>
              <w:pStyle w:val="ListParagraph"/>
              <w:numPr>
                <w:ilvl w:val="0"/>
                <w:numId w:val="52"/>
              </w:numPr>
              <w:rPr>
                <w:del w:id="822" w:author="jmassud" w:date="2012-05-03T11:25:00Z"/>
                <w:rFonts w:ascii="Arial" w:hAnsi="Arial" w:cs="Arial"/>
                <w:sz w:val="20"/>
                <w:szCs w:val="20"/>
              </w:rPr>
            </w:pPr>
            <w:del w:id="823" w:author="jmassud" w:date="2012-05-03T11:25:00Z">
              <w:r w:rsidDel="00D6594A">
                <w:rPr>
                  <w:rFonts w:ascii="Arial" w:hAnsi="Arial" w:cs="Arial"/>
                  <w:sz w:val="20"/>
                  <w:szCs w:val="20"/>
                </w:rPr>
                <w:delText xml:space="preserve">Read reviews takes User to the See More Reviews page for the product </w:delText>
              </w:r>
            </w:del>
          </w:p>
          <w:p w:rsidR="00E23DEF" w:rsidDel="00D6594A" w:rsidRDefault="00E23DEF" w:rsidP="00077E44">
            <w:pPr>
              <w:pStyle w:val="ListParagraph"/>
              <w:numPr>
                <w:ilvl w:val="1"/>
                <w:numId w:val="52"/>
              </w:numPr>
              <w:rPr>
                <w:del w:id="824" w:author="jmassud" w:date="2012-05-03T11:25:00Z"/>
                <w:rFonts w:ascii="Arial" w:hAnsi="Arial" w:cs="Arial"/>
                <w:sz w:val="20"/>
                <w:szCs w:val="20"/>
              </w:rPr>
            </w:pPr>
            <w:del w:id="825" w:author="jmassud" w:date="2012-05-03T11:25:00Z">
              <w:r w:rsidDel="00D6594A">
                <w:rPr>
                  <w:rFonts w:ascii="Arial" w:hAnsi="Arial" w:cs="Arial"/>
                  <w:sz w:val="20"/>
                  <w:szCs w:val="20"/>
                </w:rPr>
                <w:delText xml:space="preserve">Alternative: Read reviews anchored and takes User directly to Reviews tab within product page.  </w:delText>
              </w:r>
            </w:del>
          </w:p>
          <w:p w:rsidR="00E23DEF" w:rsidDel="00D6594A" w:rsidRDefault="00E23DEF" w:rsidP="00077E44">
            <w:pPr>
              <w:pStyle w:val="ListParagraph"/>
              <w:numPr>
                <w:ilvl w:val="0"/>
                <w:numId w:val="52"/>
              </w:numPr>
              <w:rPr>
                <w:del w:id="826" w:author="jmassud" w:date="2012-05-03T11:25:00Z"/>
              </w:rPr>
            </w:pPr>
            <w:del w:id="827" w:author="jmassud" w:date="2012-05-03T11:25:00Z">
              <w:r w:rsidDel="00D6594A">
                <w:delText>Display the “Discussions” link for all items in the Order Center, if the item has an Online equivalent. Discussions content is sourced from Communities.</w:delText>
              </w:r>
            </w:del>
          </w:p>
          <w:p w:rsidR="00E23DEF" w:rsidDel="00D6594A" w:rsidRDefault="00E23DEF" w:rsidP="00077E44">
            <w:pPr>
              <w:pStyle w:val="ListParagraph"/>
              <w:numPr>
                <w:ilvl w:val="1"/>
                <w:numId w:val="52"/>
              </w:numPr>
              <w:rPr>
                <w:del w:id="828" w:author="jmassud" w:date="2012-05-03T11:25:00Z"/>
              </w:rPr>
            </w:pPr>
            <w:del w:id="829" w:author="jmassud" w:date="2012-05-03T11:25:00Z">
              <w:r w:rsidDel="00D6594A">
                <w:delText xml:space="preserve">If discussions are available related to the </w:delText>
              </w:r>
              <w:r w:rsidDel="00D6594A">
                <w:rPr>
                  <w:b/>
                </w:rPr>
                <w:delText>sub-category</w:delText>
              </w:r>
              <w:r w:rsidDel="00D6594A">
                <w:delText xml:space="preserve"> of the item:</w:delText>
              </w:r>
            </w:del>
          </w:p>
          <w:p w:rsidR="00E23DEF" w:rsidDel="00D6594A" w:rsidRDefault="00E23DEF" w:rsidP="00077E44">
            <w:pPr>
              <w:pStyle w:val="ListParagraph"/>
              <w:widowControl/>
              <w:numPr>
                <w:ilvl w:val="2"/>
                <w:numId w:val="54"/>
              </w:numPr>
              <w:adjustRightInd/>
              <w:spacing w:line="276" w:lineRule="auto"/>
              <w:jc w:val="left"/>
              <w:textAlignment w:val="auto"/>
              <w:rPr>
                <w:del w:id="830" w:author="jmassud" w:date="2012-05-03T11:25:00Z"/>
              </w:rPr>
            </w:pPr>
            <w:del w:id="831" w:author="jmassud" w:date="2012-05-03T11:25:00Z">
              <w:r w:rsidDel="00D6594A">
                <w:delText>Display the three most recent of these discussions. Include the title of the discussion (which is a link to the discussion), the discussion creator’s username (link to users profile), and the discussion creator’s image (if it available, this also links to creator’s profile).</w:delText>
              </w:r>
            </w:del>
          </w:p>
          <w:p w:rsidR="00E23DEF" w:rsidDel="00D6594A" w:rsidRDefault="00E23DEF" w:rsidP="00077E44">
            <w:pPr>
              <w:pStyle w:val="ListParagraph"/>
              <w:widowControl/>
              <w:numPr>
                <w:ilvl w:val="2"/>
                <w:numId w:val="54"/>
              </w:numPr>
              <w:adjustRightInd/>
              <w:spacing w:line="276" w:lineRule="auto"/>
              <w:jc w:val="left"/>
              <w:textAlignment w:val="auto"/>
              <w:rPr>
                <w:del w:id="832" w:author="jmassud" w:date="2012-05-03T11:25:00Z"/>
              </w:rPr>
            </w:pPr>
            <w:del w:id="833" w:author="jmassud" w:date="2012-05-03T11:25:00Z">
              <w:r w:rsidDel="00D6594A">
                <w:delText>If more than 3 discussions are available, display a “See More (X)” link, where X is the total number of discussions available for that sub-category.</w:delText>
              </w:r>
            </w:del>
          </w:p>
          <w:p w:rsidR="00E23DEF" w:rsidDel="00D6594A" w:rsidRDefault="00E23DEF" w:rsidP="00077E44">
            <w:pPr>
              <w:pStyle w:val="ListParagraph"/>
              <w:widowControl/>
              <w:numPr>
                <w:ilvl w:val="2"/>
                <w:numId w:val="54"/>
              </w:numPr>
              <w:adjustRightInd/>
              <w:spacing w:line="276" w:lineRule="auto"/>
              <w:jc w:val="left"/>
              <w:textAlignment w:val="auto"/>
              <w:rPr>
                <w:del w:id="834" w:author="jmassud" w:date="2012-05-03T11:25:00Z"/>
              </w:rPr>
            </w:pPr>
            <w:del w:id="835" w:author="jmassud" w:date="2012-05-03T11:25:00Z">
              <w:r w:rsidDel="00D6594A">
                <w:delText>Always display a “Start Your Own” discussion link.</w:delText>
              </w:r>
            </w:del>
          </w:p>
          <w:p w:rsidR="00E23DEF" w:rsidRPr="0025244B" w:rsidDel="00D6594A" w:rsidRDefault="00E23DEF" w:rsidP="00077E44">
            <w:pPr>
              <w:pStyle w:val="ListParagraph"/>
              <w:numPr>
                <w:ilvl w:val="1"/>
                <w:numId w:val="52"/>
              </w:numPr>
              <w:rPr>
                <w:del w:id="836" w:author="jmassud" w:date="2012-05-03T11:25:00Z"/>
                <w:rFonts w:ascii="Arial" w:hAnsi="Arial" w:cs="Arial"/>
                <w:sz w:val="20"/>
                <w:szCs w:val="20"/>
              </w:rPr>
            </w:pPr>
            <w:del w:id="837" w:author="jmassud" w:date="2012-05-03T11:25:00Z">
              <w:r w:rsidDel="00D6594A">
                <w:delText xml:space="preserve">If no discussions are available related to the </w:delText>
              </w:r>
              <w:r w:rsidDel="00D6594A">
                <w:rPr>
                  <w:b/>
                </w:rPr>
                <w:delText>sub-category</w:delText>
              </w:r>
              <w:r w:rsidDel="00D6594A">
                <w:delText xml:space="preserve"> of the item, display copy and linkage encouraging the user to be the first to start a discussion for that that </w:delText>
              </w:r>
              <w:r w:rsidDel="00D6594A">
                <w:rPr>
                  <w:b/>
                </w:rPr>
                <w:delText>sub-category</w:delText>
              </w:r>
              <w:r w:rsidDel="00D6594A">
                <w:delText>.</w:delText>
              </w:r>
            </w:del>
          </w:p>
        </w:tc>
      </w:tr>
    </w:tbl>
    <w:p w:rsidR="00E23DEF" w:rsidRPr="000E43F8" w:rsidDel="00D6594A" w:rsidRDefault="00E23DEF" w:rsidP="000E43F8">
      <w:pPr>
        <w:rPr>
          <w:del w:id="838" w:author="jmassud" w:date="2012-05-03T11:25:00Z"/>
          <w:b/>
          <w:color w:val="1F497D"/>
          <w:sz w:val="28"/>
        </w:rPr>
      </w:pPr>
      <w:bookmarkStart w:id="839" w:name="_Toc308433907"/>
      <w:bookmarkStart w:id="840" w:name="_Toc310238075"/>
      <w:bookmarkStart w:id="841" w:name="_Toc310582060"/>
      <w:del w:id="842" w:author="jmassud" w:date="2012-05-03T11:25:00Z">
        <w:r w:rsidRPr="000E43F8" w:rsidDel="00D6594A">
          <w:rPr>
            <w:b/>
            <w:sz w:val="28"/>
          </w:rPr>
          <w:delText>Functional Requirements</w:delText>
        </w:r>
        <w:bookmarkEnd w:id="839"/>
        <w:bookmarkEnd w:id="840"/>
        <w:bookmarkEnd w:id="841"/>
        <w:r w:rsidRPr="000E43F8" w:rsidDel="00D6594A">
          <w:rPr>
            <w:b/>
            <w:color w:val="1F497D"/>
            <w:sz w:val="28"/>
          </w:rPr>
          <w:delText xml:space="preserve"> </w:delText>
        </w:r>
      </w:del>
    </w:p>
    <w:p w:rsidR="00E23DEF" w:rsidDel="00D6594A" w:rsidRDefault="00E23DEF" w:rsidP="00E23DEF">
      <w:pPr>
        <w:rPr>
          <w:del w:id="843" w:author="jmassud" w:date="2012-05-03T11:25:00Z"/>
        </w:rPr>
      </w:pPr>
      <w:del w:id="844" w:author="jmassud" w:date="2012-05-03T11:25:00Z">
        <w:r w:rsidDel="00D6594A">
          <w:delText xml:space="preserve">Later phase, work with Machine Learning Group for refined algorithm to populate Q&amp;A and Blogs. Example: populate buying guides based on relevant related products. (Ex: Crib was purchased, buying guide for car seats appear) </w:delText>
        </w:r>
      </w:del>
    </w:p>
    <w:p w:rsidR="00E23DEF" w:rsidDel="00D6594A" w:rsidRDefault="00E23DEF" w:rsidP="00E23DEF">
      <w:pPr>
        <w:rPr>
          <w:del w:id="845" w:author="jmassud" w:date="2012-05-03T11:25:00Z"/>
        </w:rPr>
      </w:pPr>
    </w:p>
    <w:p w:rsidR="00E23DEF" w:rsidRPr="0025244B" w:rsidDel="00D6594A" w:rsidRDefault="00E23DEF" w:rsidP="00E23DEF">
      <w:pPr>
        <w:rPr>
          <w:del w:id="846" w:author="jmassud" w:date="2012-05-03T11:25:00Z"/>
          <w:color w:val="1F497D"/>
          <w:szCs w:val="22"/>
        </w:rPr>
      </w:pPr>
      <w:del w:id="847" w:author="jmassud" w:date="2012-05-03T11:25:00Z">
        <w:r w:rsidRPr="0025244B" w:rsidDel="00D6594A">
          <w:rPr>
            <w:color w:val="1F497D"/>
            <w:szCs w:val="22"/>
          </w:rPr>
          <w:delText xml:space="preserve">Open Issue: </w:delText>
        </w:r>
        <w:r w:rsidDel="00D6594A">
          <w:rPr>
            <w:color w:val="1F497D"/>
            <w:szCs w:val="22"/>
          </w:rPr>
          <w:delText xml:space="preserve"> If Reviews sign in is before write a review 6.2 will need expanded requirements. Should be able to prepopulate the email address field to simplify the sign in / register process. </w:delText>
        </w:r>
      </w:del>
    </w:p>
    <w:p w:rsidR="00E23DEF" w:rsidRPr="00E23DEF" w:rsidDel="00D6594A" w:rsidRDefault="00E23DEF" w:rsidP="00E23DEF">
      <w:pPr>
        <w:rPr>
          <w:del w:id="848" w:author="jmassud" w:date="2012-05-03T11:25:00Z"/>
          <w:color w:val="1F497D"/>
          <w:szCs w:val="22"/>
        </w:rPr>
      </w:pPr>
    </w:p>
    <w:p w:rsidR="00E23DEF" w:rsidDel="00D6594A" w:rsidRDefault="00E23DEF" w:rsidP="00E23DEF">
      <w:pPr>
        <w:pStyle w:val="Heading2"/>
        <w:tabs>
          <w:tab w:val="clear" w:pos="1980"/>
        </w:tabs>
        <w:rPr>
          <w:del w:id="849" w:author="jmassud" w:date="2012-05-03T11:25:00Z"/>
        </w:rPr>
      </w:pPr>
      <w:bookmarkStart w:id="850" w:name="_Toc310582064"/>
      <w:bookmarkStart w:id="851" w:name="_Toc323813676"/>
      <w:del w:id="852" w:author="jmassud" w:date="2012-05-03T11:25:00Z">
        <w:r w:rsidDel="00D6594A">
          <w:delText>Profile – Communities Tab – P</w:delText>
        </w:r>
        <w:r w:rsidR="009C2BA6" w:rsidDel="00D6594A">
          <w:delText>2</w:delText>
        </w:r>
        <w:bookmarkEnd w:id="850"/>
        <w:bookmarkEnd w:id="851"/>
      </w:del>
    </w:p>
    <w:p w:rsidR="00E23DEF" w:rsidDel="00D6594A" w:rsidRDefault="00E23DEF" w:rsidP="00E23DEF">
      <w:pPr>
        <w:rPr>
          <w:del w:id="853" w:author="jmassud" w:date="2012-05-03T11:25:00Z"/>
        </w:rPr>
      </w:pPr>
      <w:del w:id="854" w:author="jmassud" w:date="2012-05-03T11:25:00Z">
        <w:r w:rsidDel="00D6594A">
          <w:delText xml:space="preserve">The communities tab should only be displayed if a user has interacted with community features / has communities related data specific to them stored in their Profile. </w:delText>
        </w:r>
      </w:del>
    </w:p>
    <w:p w:rsidR="00E23DEF" w:rsidRPr="00BE7974" w:rsidDel="00D6594A" w:rsidRDefault="00E23DEF" w:rsidP="00E23DEF">
      <w:pPr>
        <w:rPr>
          <w:del w:id="855" w:author="jmassud" w:date="2012-05-03T11:25:00Z"/>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170"/>
        <w:gridCol w:w="8298"/>
      </w:tblGrid>
      <w:tr w:rsidR="00E23DEF" w:rsidRPr="00F665E9" w:rsidDel="00D6594A" w:rsidTr="00E23DEF">
        <w:trPr>
          <w:del w:id="856" w:author="jmassud" w:date="2012-05-03T11:25:00Z"/>
        </w:trPr>
        <w:tc>
          <w:tcPr>
            <w:tcW w:w="1170" w:type="dxa"/>
            <w:shd w:val="clear" w:color="auto" w:fill="B6DDE8"/>
          </w:tcPr>
          <w:p w:rsidR="00E23DEF" w:rsidRPr="00F57A7E" w:rsidDel="00D6594A" w:rsidRDefault="00E23DEF" w:rsidP="000E43F8">
            <w:pPr>
              <w:rPr>
                <w:del w:id="857" w:author="jmassud" w:date="2012-05-03T11:25:00Z"/>
                <w:rFonts w:ascii="Arial" w:hAnsi="Arial" w:cs="Arial"/>
                <w:b/>
                <w:sz w:val="20"/>
                <w:szCs w:val="20"/>
              </w:rPr>
            </w:pPr>
            <w:del w:id="858" w:author="jmassud" w:date="2012-05-03T11:25:00Z">
              <w:r w:rsidDel="00D6594A">
                <w:rPr>
                  <w:rFonts w:ascii="Arial" w:hAnsi="Arial" w:cs="Arial"/>
                  <w:b/>
                  <w:sz w:val="20"/>
                  <w:szCs w:val="20"/>
                </w:rPr>
                <w:delText>3.20</w:delText>
              </w:r>
            </w:del>
          </w:p>
        </w:tc>
        <w:tc>
          <w:tcPr>
            <w:tcW w:w="8298" w:type="dxa"/>
            <w:shd w:val="clear" w:color="auto" w:fill="B6DDE8"/>
          </w:tcPr>
          <w:p w:rsidR="00E23DEF" w:rsidRPr="00F57A7E" w:rsidDel="00D6594A" w:rsidRDefault="00E23DEF" w:rsidP="000E43F8">
            <w:pPr>
              <w:rPr>
                <w:del w:id="859" w:author="jmassud" w:date="2012-05-03T11:25:00Z"/>
                <w:rFonts w:ascii="Arial" w:hAnsi="Arial" w:cs="Arial"/>
                <w:b/>
                <w:sz w:val="20"/>
                <w:szCs w:val="20"/>
              </w:rPr>
            </w:pPr>
            <w:del w:id="860" w:author="jmassud" w:date="2012-05-03T11:25:00Z">
              <w:r w:rsidDel="00D6594A">
                <w:rPr>
                  <w:rFonts w:ascii="Arial" w:hAnsi="Arial" w:cs="Arial"/>
                  <w:b/>
                  <w:sz w:val="20"/>
                  <w:szCs w:val="20"/>
                </w:rPr>
                <w:delText xml:space="preserve">Communities Profile Tab </w:delText>
              </w:r>
            </w:del>
          </w:p>
        </w:tc>
      </w:tr>
      <w:tr w:rsidR="00E23DEF" w:rsidRPr="00F665E9" w:rsidDel="00D6594A" w:rsidTr="00E23DEF">
        <w:trPr>
          <w:del w:id="861" w:author="jmassud" w:date="2012-05-03T11:25:00Z"/>
        </w:trPr>
        <w:tc>
          <w:tcPr>
            <w:tcW w:w="1170" w:type="dxa"/>
          </w:tcPr>
          <w:p w:rsidR="00E23DEF" w:rsidRPr="00F57A7E" w:rsidDel="00D6594A" w:rsidRDefault="00E23DEF" w:rsidP="000E43F8">
            <w:pPr>
              <w:rPr>
                <w:del w:id="862" w:author="jmassud" w:date="2012-05-03T11:25:00Z"/>
                <w:rFonts w:ascii="Arial" w:hAnsi="Arial" w:cs="Arial"/>
                <w:sz w:val="20"/>
                <w:szCs w:val="20"/>
              </w:rPr>
            </w:pPr>
            <w:del w:id="863" w:author="jmassud" w:date="2012-05-03T11:25:00Z">
              <w:r w:rsidDel="00D6594A">
                <w:rPr>
                  <w:rFonts w:ascii="Arial" w:hAnsi="Arial" w:cs="Arial"/>
                  <w:sz w:val="20"/>
                  <w:szCs w:val="20"/>
                </w:rPr>
                <w:lastRenderedPageBreak/>
                <w:delText>3.20</w:delText>
              </w:r>
              <w:r w:rsidRPr="00F57A7E" w:rsidDel="00D6594A">
                <w:rPr>
                  <w:rFonts w:ascii="Arial" w:hAnsi="Arial" w:cs="Arial"/>
                  <w:sz w:val="20"/>
                  <w:szCs w:val="20"/>
                </w:rPr>
                <w:delText>.1</w:delText>
              </w:r>
            </w:del>
          </w:p>
        </w:tc>
        <w:tc>
          <w:tcPr>
            <w:tcW w:w="8298" w:type="dxa"/>
          </w:tcPr>
          <w:p w:rsidR="00E23DEF" w:rsidDel="00D6594A" w:rsidRDefault="00E23DEF" w:rsidP="000E43F8">
            <w:pPr>
              <w:rPr>
                <w:del w:id="864" w:author="jmassud" w:date="2012-05-03T11:25:00Z"/>
                <w:rFonts w:ascii="Arial" w:hAnsi="Arial" w:cs="Arial"/>
                <w:sz w:val="20"/>
                <w:szCs w:val="20"/>
              </w:rPr>
            </w:pPr>
            <w:del w:id="865" w:author="jmassud" w:date="2012-05-03T11:25:00Z">
              <w:r w:rsidDel="00D6594A">
                <w:rPr>
                  <w:rFonts w:ascii="Arial" w:hAnsi="Arial" w:cs="Arial"/>
                  <w:sz w:val="20"/>
                  <w:szCs w:val="20"/>
                </w:rPr>
                <w:delText xml:space="preserve">User visits NEW Communities tab under Profile - Default view shows Status module, Interest Groups, recent Discussion Activity, recent reviews. </w:delText>
              </w:r>
            </w:del>
          </w:p>
          <w:p w:rsidR="00E23DEF" w:rsidDel="00D6594A" w:rsidRDefault="00E23DEF" w:rsidP="000E43F8">
            <w:pPr>
              <w:rPr>
                <w:del w:id="866" w:author="jmassud" w:date="2012-05-03T11:25:00Z"/>
                <w:rFonts w:ascii="Arial" w:hAnsi="Arial" w:cs="Arial"/>
                <w:sz w:val="20"/>
                <w:szCs w:val="20"/>
              </w:rPr>
            </w:pPr>
            <w:del w:id="867" w:author="jmassud" w:date="2012-05-03T11:25:00Z">
              <w:r w:rsidDel="00D6594A">
                <w:rPr>
                  <w:rFonts w:ascii="Arial" w:hAnsi="Arial" w:cs="Arial"/>
                  <w:sz w:val="20"/>
                  <w:szCs w:val="20"/>
                </w:rPr>
                <w:delText>Subtabs for Message Center, Reviews, Activity Feed</w:delText>
              </w:r>
            </w:del>
          </w:p>
          <w:p w:rsidR="00E23DEF" w:rsidDel="00D6594A" w:rsidRDefault="00E23DEF" w:rsidP="000E43F8">
            <w:pPr>
              <w:rPr>
                <w:del w:id="868" w:author="jmassud" w:date="2012-05-03T11:25:00Z"/>
                <w:rFonts w:ascii="Arial" w:hAnsi="Arial" w:cs="Arial"/>
                <w:sz w:val="20"/>
                <w:szCs w:val="20"/>
              </w:rPr>
            </w:pPr>
          </w:p>
          <w:p w:rsidR="00E23DEF" w:rsidDel="00D6594A" w:rsidRDefault="00E23DEF" w:rsidP="000E43F8">
            <w:pPr>
              <w:rPr>
                <w:del w:id="869" w:author="jmassud" w:date="2012-05-03T11:25:00Z"/>
                <w:rFonts w:ascii="Arial" w:hAnsi="Arial" w:cs="Arial"/>
                <w:sz w:val="20"/>
                <w:szCs w:val="20"/>
              </w:rPr>
            </w:pPr>
            <w:del w:id="870" w:author="jmassud" w:date="2012-05-03T11:25:00Z">
              <w:r w:rsidDel="00D6594A">
                <w:rPr>
                  <w:rFonts w:ascii="Arial" w:hAnsi="Arial" w:cs="Arial"/>
                  <w:sz w:val="20"/>
                  <w:szCs w:val="20"/>
                </w:rPr>
                <w:delText>Still need to review tabs – best way would be to see some preliminary concept wires.</w:delText>
              </w:r>
            </w:del>
          </w:p>
          <w:p w:rsidR="00E23DEF" w:rsidRPr="00F57A7E" w:rsidDel="00D6594A" w:rsidRDefault="00E23DEF" w:rsidP="000E43F8">
            <w:pPr>
              <w:rPr>
                <w:del w:id="871" w:author="jmassud" w:date="2012-05-03T11:25:00Z"/>
                <w:rFonts w:ascii="Arial" w:hAnsi="Arial" w:cs="Arial"/>
                <w:sz w:val="20"/>
                <w:szCs w:val="20"/>
              </w:rPr>
            </w:pPr>
          </w:p>
        </w:tc>
      </w:tr>
      <w:tr w:rsidR="00E23DEF" w:rsidRPr="00F665E9" w:rsidDel="00D6594A" w:rsidTr="00E23DEF">
        <w:trPr>
          <w:del w:id="872" w:author="jmassud" w:date="2012-05-03T11:25:00Z"/>
        </w:trPr>
        <w:tc>
          <w:tcPr>
            <w:tcW w:w="1170" w:type="dxa"/>
            <w:tcBorders>
              <w:bottom w:val="single" w:sz="4" w:space="0" w:color="000000"/>
            </w:tcBorders>
          </w:tcPr>
          <w:p w:rsidR="00E23DEF" w:rsidRPr="00F57A7E" w:rsidDel="00D6594A" w:rsidRDefault="00E23DEF" w:rsidP="000E43F8">
            <w:pPr>
              <w:rPr>
                <w:del w:id="873" w:author="jmassud" w:date="2012-05-03T11:25:00Z"/>
                <w:rFonts w:ascii="Arial" w:hAnsi="Arial" w:cs="Arial"/>
                <w:sz w:val="20"/>
                <w:szCs w:val="20"/>
              </w:rPr>
            </w:pPr>
            <w:del w:id="874" w:author="jmassud" w:date="2012-05-03T11:25:00Z">
              <w:r w:rsidDel="00D6594A">
                <w:rPr>
                  <w:rFonts w:ascii="Arial" w:hAnsi="Arial" w:cs="Arial"/>
                  <w:sz w:val="20"/>
                  <w:szCs w:val="20"/>
                </w:rPr>
                <w:delText>3.20</w:delText>
              </w:r>
              <w:r w:rsidRPr="00F57A7E" w:rsidDel="00D6594A">
                <w:rPr>
                  <w:rFonts w:ascii="Arial" w:hAnsi="Arial" w:cs="Arial"/>
                  <w:sz w:val="20"/>
                  <w:szCs w:val="20"/>
                </w:rPr>
                <w:delText>.2</w:delText>
              </w:r>
            </w:del>
          </w:p>
        </w:tc>
        <w:tc>
          <w:tcPr>
            <w:tcW w:w="8298" w:type="dxa"/>
            <w:tcBorders>
              <w:bottom w:val="single" w:sz="4" w:space="0" w:color="000000"/>
            </w:tcBorders>
          </w:tcPr>
          <w:p w:rsidR="00E23DEF" w:rsidDel="00D6594A" w:rsidRDefault="00E23DEF" w:rsidP="000E43F8">
            <w:pPr>
              <w:rPr>
                <w:del w:id="875" w:author="jmassud" w:date="2012-05-03T11:25:00Z"/>
                <w:rFonts w:ascii="Arial" w:hAnsi="Arial" w:cs="Arial"/>
                <w:sz w:val="20"/>
                <w:szCs w:val="20"/>
              </w:rPr>
            </w:pPr>
            <w:del w:id="876" w:author="jmassud" w:date="2012-05-03T11:25:00Z">
              <w:r w:rsidDel="00D6594A">
                <w:rPr>
                  <w:rFonts w:ascii="Arial" w:hAnsi="Arial" w:cs="Arial"/>
                  <w:sz w:val="20"/>
                  <w:szCs w:val="20"/>
                </w:rPr>
                <w:delText xml:space="preserve">Status module displays reputation points, and how close to next level, member since, reviews, helpful votes, and badges. </w:delText>
              </w:r>
            </w:del>
          </w:p>
          <w:p w:rsidR="00E23DEF" w:rsidDel="00D6594A" w:rsidRDefault="00E23DEF" w:rsidP="000E43F8">
            <w:pPr>
              <w:rPr>
                <w:del w:id="877" w:author="jmassud" w:date="2012-05-03T11:25:00Z"/>
                <w:rFonts w:ascii="Arial" w:hAnsi="Arial" w:cs="Arial"/>
                <w:sz w:val="20"/>
                <w:szCs w:val="20"/>
              </w:rPr>
            </w:pPr>
            <w:del w:id="878" w:author="jmassud" w:date="2012-05-03T11:25:00Z">
              <w:r w:rsidDel="00D6594A">
                <w:rPr>
                  <w:rFonts w:ascii="Arial" w:hAnsi="Arial" w:cs="Arial"/>
                  <w:sz w:val="20"/>
                  <w:szCs w:val="20"/>
                </w:rPr>
                <w:delText xml:space="preserve">Badges show the badges User has accumulated (Reputation tiers, SYWR, Craftsman Club, Community expert, associate etc). </w:delText>
              </w:r>
            </w:del>
          </w:p>
          <w:p w:rsidR="00E23DEF" w:rsidRPr="00F57A7E" w:rsidDel="00D6594A" w:rsidRDefault="00E23DEF" w:rsidP="000E43F8">
            <w:pPr>
              <w:rPr>
                <w:del w:id="879" w:author="jmassud" w:date="2012-05-03T11:25:00Z"/>
                <w:rFonts w:ascii="Arial" w:hAnsi="Arial" w:cs="Arial"/>
                <w:sz w:val="20"/>
                <w:szCs w:val="20"/>
              </w:rPr>
            </w:pPr>
            <w:del w:id="880" w:author="jmassud" w:date="2012-05-03T11:25:00Z">
              <w:r w:rsidDel="00D6594A">
                <w:rPr>
                  <w:rFonts w:ascii="Arial" w:hAnsi="Arial" w:cs="Arial"/>
                  <w:sz w:val="20"/>
                  <w:szCs w:val="20"/>
                </w:rPr>
                <w:delText>Links to static communities page with explanation of badges hosted on Communities.</w:delText>
              </w:r>
            </w:del>
          </w:p>
        </w:tc>
      </w:tr>
      <w:tr w:rsidR="00E23DEF" w:rsidRPr="00F665E9" w:rsidDel="00D6594A" w:rsidTr="00E23DEF">
        <w:trPr>
          <w:del w:id="881" w:author="jmassud" w:date="2012-05-03T11:25:00Z"/>
        </w:trPr>
        <w:tc>
          <w:tcPr>
            <w:tcW w:w="1170" w:type="dxa"/>
            <w:tcBorders>
              <w:bottom w:val="single" w:sz="4" w:space="0" w:color="000000"/>
            </w:tcBorders>
          </w:tcPr>
          <w:p w:rsidR="00E23DEF" w:rsidDel="00D6594A" w:rsidRDefault="00E23DEF" w:rsidP="000E43F8">
            <w:pPr>
              <w:rPr>
                <w:del w:id="882" w:author="jmassud" w:date="2012-05-03T11:25:00Z"/>
                <w:rFonts w:ascii="Arial" w:hAnsi="Arial" w:cs="Arial"/>
                <w:sz w:val="20"/>
                <w:szCs w:val="20"/>
              </w:rPr>
            </w:pPr>
            <w:del w:id="883" w:author="jmassud" w:date="2012-05-03T11:25:00Z">
              <w:r w:rsidDel="00D6594A">
                <w:rPr>
                  <w:rFonts w:ascii="Arial" w:hAnsi="Arial" w:cs="Arial"/>
                  <w:sz w:val="20"/>
                  <w:szCs w:val="20"/>
                </w:rPr>
                <w:delText>3.20.3</w:delText>
              </w:r>
            </w:del>
          </w:p>
        </w:tc>
        <w:tc>
          <w:tcPr>
            <w:tcW w:w="8298" w:type="dxa"/>
            <w:tcBorders>
              <w:bottom w:val="single" w:sz="4" w:space="0" w:color="000000"/>
            </w:tcBorders>
          </w:tcPr>
          <w:p w:rsidR="00E23DEF" w:rsidDel="00D6594A" w:rsidRDefault="00E23DEF" w:rsidP="000E43F8">
            <w:pPr>
              <w:rPr>
                <w:del w:id="884" w:author="jmassud" w:date="2012-05-03T11:25:00Z"/>
                <w:rFonts w:ascii="Arial" w:hAnsi="Arial" w:cs="Arial"/>
                <w:sz w:val="20"/>
                <w:szCs w:val="20"/>
              </w:rPr>
            </w:pPr>
            <w:del w:id="885" w:author="jmassud" w:date="2012-05-03T11:25:00Z">
              <w:r w:rsidDel="00D6594A">
                <w:rPr>
                  <w:rFonts w:ascii="Arial" w:hAnsi="Arial" w:cs="Arial"/>
                  <w:sz w:val="20"/>
                  <w:szCs w:val="20"/>
                </w:rPr>
                <w:delText>Interest Groups has link to list of interest groups to follow</w:delText>
              </w:r>
            </w:del>
          </w:p>
          <w:p w:rsidR="00E23DEF" w:rsidDel="00D6594A" w:rsidRDefault="00E23DEF" w:rsidP="000E43F8">
            <w:pPr>
              <w:rPr>
                <w:del w:id="886" w:author="jmassud" w:date="2012-05-03T11:25:00Z"/>
                <w:rFonts w:ascii="Arial" w:hAnsi="Arial" w:cs="Arial"/>
                <w:sz w:val="20"/>
                <w:szCs w:val="20"/>
              </w:rPr>
            </w:pPr>
            <w:del w:id="887" w:author="jmassud" w:date="2012-05-03T11:25:00Z">
              <w:r w:rsidDel="00D6594A">
                <w:rPr>
                  <w:rFonts w:ascii="Arial" w:hAnsi="Arial" w:cs="Arial"/>
                  <w:sz w:val="20"/>
                  <w:szCs w:val="20"/>
                </w:rPr>
                <w:delText xml:space="preserve">Shows icons for Interest Groups currently following that direct back to Community Interest Group homepages  </w:delText>
              </w:r>
            </w:del>
          </w:p>
          <w:p w:rsidR="00E23DEF" w:rsidRPr="00F57A7E" w:rsidDel="00D6594A" w:rsidRDefault="00E23DEF" w:rsidP="000E43F8">
            <w:pPr>
              <w:rPr>
                <w:del w:id="888" w:author="jmassud" w:date="2012-05-03T11:25:00Z"/>
                <w:rFonts w:ascii="Arial" w:hAnsi="Arial" w:cs="Arial"/>
                <w:sz w:val="20"/>
                <w:szCs w:val="20"/>
              </w:rPr>
            </w:pPr>
            <w:del w:id="889" w:author="jmassud" w:date="2012-05-03T11:25:00Z">
              <w:r w:rsidDel="00D6594A">
                <w:rPr>
                  <w:rFonts w:ascii="Arial" w:hAnsi="Arial" w:cs="Arial"/>
                  <w:sz w:val="20"/>
                  <w:szCs w:val="20"/>
                </w:rPr>
                <w:delText xml:space="preserve">Tie back to personas – can leverage personas on email contact preferences </w:delText>
              </w:r>
            </w:del>
          </w:p>
        </w:tc>
      </w:tr>
      <w:tr w:rsidR="00E23DEF" w:rsidRPr="00F665E9" w:rsidDel="00D6594A" w:rsidTr="00E23DEF">
        <w:trPr>
          <w:del w:id="890" w:author="jmassud" w:date="2012-05-03T11:25:00Z"/>
        </w:trPr>
        <w:tc>
          <w:tcPr>
            <w:tcW w:w="1170" w:type="dxa"/>
            <w:tcBorders>
              <w:bottom w:val="single" w:sz="4" w:space="0" w:color="000000"/>
            </w:tcBorders>
          </w:tcPr>
          <w:p w:rsidR="00E23DEF" w:rsidDel="00D6594A" w:rsidRDefault="00E23DEF" w:rsidP="000E43F8">
            <w:pPr>
              <w:rPr>
                <w:del w:id="891" w:author="jmassud" w:date="2012-05-03T11:25:00Z"/>
                <w:rFonts w:ascii="Arial" w:hAnsi="Arial" w:cs="Arial"/>
                <w:sz w:val="20"/>
                <w:szCs w:val="20"/>
              </w:rPr>
            </w:pPr>
            <w:del w:id="892" w:author="jmassud" w:date="2012-05-03T11:25:00Z">
              <w:r w:rsidDel="00D6594A">
                <w:rPr>
                  <w:rFonts w:ascii="Arial" w:hAnsi="Arial" w:cs="Arial"/>
                  <w:sz w:val="20"/>
                  <w:szCs w:val="20"/>
                </w:rPr>
                <w:delText>3.20.4</w:delText>
              </w:r>
            </w:del>
          </w:p>
        </w:tc>
        <w:tc>
          <w:tcPr>
            <w:tcW w:w="8298" w:type="dxa"/>
            <w:tcBorders>
              <w:bottom w:val="single" w:sz="4" w:space="0" w:color="000000"/>
            </w:tcBorders>
          </w:tcPr>
          <w:p w:rsidR="00E23DEF" w:rsidDel="00D6594A" w:rsidRDefault="00E23DEF" w:rsidP="000E43F8">
            <w:pPr>
              <w:rPr>
                <w:del w:id="893" w:author="jmassud" w:date="2012-05-03T11:25:00Z"/>
                <w:rFonts w:ascii="Arial" w:hAnsi="Arial" w:cs="Arial"/>
                <w:sz w:val="20"/>
                <w:szCs w:val="20"/>
              </w:rPr>
            </w:pPr>
            <w:del w:id="894" w:author="jmassud" w:date="2012-05-03T11:25:00Z">
              <w:r w:rsidDel="00D6594A">
                <w:rPr>
                  <w:rFonts w:ascii="Arial" w:hAnsi="Arial" w:cs="Arial"/>
                  <w:sz w:val="20"/>
                  <w:szCs w:val="20"/>
                </w:rPr>
                <w:delText xml:space="preserve">Discussion Activity shows up to 5 User discussions he has posted in that have had activity in the last 30 days. If no recent discussions then this module is blank. </w:delText>
              </w:r>
            </w:del>
          </w:p>
          <w:p w:rsidR="00E23DEF" w:rsidDel="00D6594A" w:rsidRDefault="00E23DEF" w:rsidP="000E43F8">
            <w:pPr>
              <w:rPr>
                <w:del w:id="895" w:author="jmassud" w:date="2012-05-03T11:25:00Z"/>
                <w:rFonts w:ascii="Arial" w:hAnsi="Arial" w:cs="Arial"/>
                <w:sz w:val="20"/>
                <w:szCs w:val="20"/>
              </w:rPr>
            </w:pPr>
            <w:del w:id="896" w:author="jmassud" w:date="2012-05-03T11:25:00Z">
              <w:r w:rsidDel="00D6594A">
                <w:rPr>
                  <w:rFonts w:ascii="Arial" w:hAnsi="Arial" w:cs="Arial"/>
                  <w:sz w:val="20"/>
                  <w:szCs w:val="20"/>
                </w:rPr>
                <w:delText xml:space="preserve">Links to My Activity  </w:delText>
              </w:r>
            </w:del>
          </w:p>
          <w:p w:rsidR="00E23DEF" w:rsidDel="00D6594A" w:rsidRDefault="00E23DEF" w:rsidP="000E43F8">
            <w:pPr>
              <w:rPr>
                <w:del w:id="897" w:author="jmassud" w:date="2012-05-03T11:25:00Z"/>
                <w:rFonts w:ascii="Arial" w:hAnsi="Arial" w:cs="Arial"/>
                <w:sz w:val="20"/>
                <w:szCs w:val="20"/>
              </w:rPr>
            </w:pPr>
            <w:del w:id="898" w:author="jmassud" w:date="2012-05-03T11:25:00Z">
              <w:r w:rsidDel="00D6594A">
                <w:rPr>
                  <w:rFonts w:ascii="Arial" w:hAnsi="Arial" w:cs="Arial"/>
                  <w:sz w:val="20"/>
                  <w:szCs w:val="20"/>
                </w:rPr>
                <w:delText xml:space="preserve">Individual Discussion Links take back to individual discussions. </w:delText>
              </w:r>
            </w:del>
          </w:p>
        </w:tc>
      </w:tr>
      <w:tr w:rsidR="00E23DEF" w:rsidRPr="00F665E9" w:rsidDel="00D6594A" w:rsidTr="00E23DEF">
        <w:trPr>
          <w:del w:id="899" w:author="jmassud" w:date="2012-05-03T11:25:00Z"/>
        </w:trPr>
        <w:tc>
          <w:tcPr>
            <w:tcW w:w="1170" w:type="dxa"/>
            <w:tcBorders>
              <w:bottom w:val="single" w:sz="4" w:space="0" w:color="000000"/>
            </w:tcBorders>
          </w:tcPr>
          <w:p w:rsidR="00E23DEF" w:rsidDel="00D6594A" w:rsidRDefault="00E23DEF" w:rsidP="000E43F8">
            <w:pPr>
              <w:rPr>
                <w:del w:id="900" w:author="jmassud" w:date="2012-05-03T11:25:00Z"/>
                <w:rFonts w:ascii="Arial" w:hAnsi="Arial" w:cs="Arial"/>
                <w:sz w:val="20"/>
                <w:szCs w:val="20"/>
              </w:rPr>
            </w:pPr>
            <w:del w:id="901" w:author="jmassud" w:date="2012-05-03T11:25:00Z">
              <w:r w:rsidDel="00D6594A">
                <w:rPr>
                  <w:rFonts w:ascii="Arial" w:hAnsi="Arial" w:cs="Arial"/>
                  <w:sz w:val="20"/>
                  <w:szCs w:val="20"/>
                </w:rPr>
                <w:delText>3.20.5</w:delText>
              </w:r>
            </w:del>
          </w:p>
        </w:tc>
        <w:tc>
          <w:tcPr>
            <w:tcW w:w="8298" w:type="dxa"/>
            <w:tcBorders>
              <w:bottom w:val="single" w:sz="4" w:space="0" w:color="000000"/>
            </w:tcBorders>
          </w:tcPr>
          <w:p w:rsidR="00E23DEF" w:rsidDel="00D6594A" w:rsidRDefault="00E23DEF" w:rsidP="000E43F8">
            <w:pPr>
              <w:rPr>
                <w:del w:id="902" w:author="jmassud" w:date="2012-05-03T11:25:00Z"/>
                <w:rFonts w:ascii="Arial" w:hAnsi="Arial" w:cs="Arial"/>
                <w:sz w:val="20"/>
                <w:szCs w:val="20"/>
              </w:rPr>
            </w:pPr>
            <w:del w:id="903" w:author="jmassud" w:date="2012-05-03T11:25:00Z">
              <w:r w:rsidDel="00D6594A">
                <w:rPr>
                  <w:rFonts w:ascii="Arial" w:hAnsi="Arial" w:cs="Arial"/>
                  <w:sz w:val="20"/>
                  <w:szCs w:val="20"/>
                </w:rPr>
                <w:delText>Reviews shows most recent 3 items reviews linked to the reviews and with a link to See All Reviews.</w:delText>
              </w:r>
            </w:del>
          </w:p>
          <w:p w:rsidR="00E23DEF" w:rsidDel="00D6594A" w:rsidRDefault="00E23DEF" w:rsidP="000E43F8">
            <w:pPr>
              <w:rPr>
                <w:del w:id="904" w:author="jmassud" w:date="2012-05-03T11:25:00Z"/>
                <w:rFonts w:ascii="Arial" w:hAnsi="Arial" w:cs="Arial"/>
                <w:sz w:val="20"/>
                <w:szCs w:val="20"/>
              </w:rPr>
            </w:pPr>
            <w:del w:id="905" w:author="jmassud" w:date="2012-05-03T11:25:00Z">
              <w:r w:rsidDel="00D6594A">
                <w:rPr>
                  <w:rFonts w:ascii="Arial" w:hAnsi="Arial" w:cs="Arial"/>
                  <w:sz w:val="20"/>
                  <w:szCs w:val="20"/>
                </w:rPr>
                <w:delText xml:space="preserve">Takes to Reviews Subtab that displays all reviews User has written </w:delText>
              </w:r>
              <w:r w:rsidRPr="006C1FB1" w:rsidDel="00D6594A">
                <w:rPr>
                  <w:rFonts w:ascii="Arial" w:hAnsi="Arial" w:cs="Arial"/>
                  <w:b/>
                  <w:sz w:val="20"/>
                  <w:szCs w:val="20"/>
                </w:rPr>
                <w:delText>(</w:delText>
              </w:r>
              <w:r w:rsidDel="00D6594A">
                <w:rPr>
                  <w:rFonts w:ascii="Arial" w:hAnsi="Arial" w:cs="Arial"/>
                  <w:b/>
                  <w:sz w:val="20"/>
                  <w:szCs w:val="20"/>
                </w:rPr>
                <w:delText>3.9</w:delText>
              </w:r>
              <w:r w:rsidRPr="006C1FB1" w:rsidDel="00D6594A">
                <w:rPr>
                  <w:rFonts w:ascii="Arial" w:hAnsi="Arial" w:cs="Arial"/>
                  <w:b/>
                  <w:sz w:val="20"/>
                  <w:szCs w:val="20"/>
                </w:rPr>
                <w:delText>)</w:delText>
              </w:r>
            </w:del>
          </w:p>
          <w:p w:rsidR="00E23DEF" w:rsidDel="00D6594A" w:rsidRDefault="00E23DEF" w:rsidP="000E43F8">
            <w:pPr>
              <w:rPr>
                <w:del w:id="906" w:author="jmassud" w:date="2012-05-03T11:25:00Z"/>
                <w:rFonts w:ascii="Arial" w:hAnsi="Arial" w:cs="Arial"/>
                <w:sz w:val="20"/>
                <w:szCs w:val="20"/>
              </w:rPr>
            </w:pPr>
            <w:del w:id="907" w:author="jmassud" w:date="2012-05-03T11:25:00Z">
              <w:r w:rsidDel="00D6594A">
                <w:rPr>
                  <w:rFonts w:ascii="Arial" w:hAnsi="Arial" w:cs="Arial"/>
                  <w:sz w:val="20"/>
                  <w:szCs w:val="20"/>
                </w:rPr>
                <w:delText xml:space="preserve">Individual reviews linked back to anchored review on product page </w:delText>
              </w:r>
            </w:del>
          </w:p>
        </w:tc>
      </w:tr>
      <w:tr w:rsidR="00E23DEF" w:rsidRPr="00F665E9" w:rsidDel="00D6594A" w:rsidTr="00E23DEF">
        <w:trPr>
          <w:del w:id="908" w:author="jmassud" w:date="2012-05-03T11:25:00Z"/>
        </w:trPr>
        <w:tc>
          <w:tcPr>
            <w:tcW w:w="1170" w:type="dxa"/>
            <w:tcBorders>
              <w:bottom w:val="single" w:sz="4" w:space="0" w:color="000000"/>
            </w:tcBorders>
          </w:tcPr>
          <w:p w:rsidR="00E23DEF" w:rsidDel="00D6594A" w:rsidRDefault="00E23DEF" w:rsidP="000E43F8">
            <w:pPr>
              <w:rPr>
                <w:del w:id="909" w:author="jmassud" w:date="2012-05-03T11:25:00Z"/>
                <w:rFonts w:ascii="Arial" w:hAnsi="Arial" w:cs="Arial"/>
                <w:sz w:val="20"/>
                <w:szCs w:val="20"/>
              </w:rPr>
            </w:pPr>
            <w:del w:id="910" w:author="jmassud" w:date="2012-05-03T11:25:00Z">
              <w:r w:rsidDel="00D6594A">
                <w:rPr>
                  <w:rFonts w:ascii="Arial" w:hAnsi="Arial" w:cs="Arial"/>
                  <w:sz w:val="20"/>
                  <w:szCs w:val="20"/>
                </w:rPr>
                <w:delText>3.20.6</w:delText>
              </w:r>
            </w:del>
          </w:p>
        </w:tc>
        <w:tc>
          <w:tcPr>
            <w:tcW w:w="8298" w:type="dxa"/>
            <w:tcBorders>
              <w:bottom w:val="single" w:sz="4" w:space="0" w:color="000000"/>
            </w:tcBorders>
          </w:tcPr>
          <w:p w:rsidR="00E23DEF" w:rsidRPr="0025244B" w:rsidDel="00D6594A" w:rsidRDefault="00E23DEF" w:rsidP="000E43F8">
            <w:pPr>
              <w:rPr>
                <w:del w:id="911" w:author="jmassud" w:date="2012-05-03T11:25:00Z"/>
                <w:rFonts w:ascii="Arial" w:hAnsi="Arial" w:cs="Arial"/>
                <w:b/>
                <w:sz w:val="18"/>
                <w:szCs w:val="20"/>
              </w:rPr>
            </w:pPr>
            <w:del w:id="912" w:author="jmassud" w:date="2012-05-03T11:25:00Z">
              <w:r w:rsidRPr="0025244B" w:rsidDel="00D6594A">
                <w:rPr>
                  <w:rFonts w:ascii="Arial" w:hAnsi="Arial" w:cs="Arial"/>
                  <w:b/>
                  <w:sz w:val="18"/>
                  <w:szCs w:val="20"/>
                </w:rPr>
                <w:delText xml:space="preserve">Activity Feed </w:delText>
              </w:r>
              <w:r w:rsidRPr="0025244B" w:rsidDel="00D6594A">
                <w:rPr>
                  <w:rFonts w:ascii="Arial" w:hAnsi="Arial" w:cs="Arial"/>
                  <w:sz w:val="18"/>
                  <w:szCs w:val="20"/>
                </w:rPr>
                <w:delText>(need better name so as not to imply social stream)</w:delText>
              </w:r>
            </w:del>
          </w:p>
          <w:p w:rsidR="00E23DEF" w:rsidDel="00D6594A" w:rsidRDefault="00E23DEF" w:rsidP="00077E44">
            <w:pPr>
              <w:pStyle w:val="ListParagraph"/>
              <w:numPr>
                <w:ilvl w:val="0"/>
                <w:numId w:val="22"/>
              </w:numPr>
              <w:rPr>
                <w:del w:id="913" w:author="jmassud" w:date="2012-05-03T11:25:00Z"/>
                <w:rFonts w:ascii="Arial" w:hAnsi="Arial" w:cs="Arial"/>
                <w:sz w:val="18"/>
                <w:szCs w:val="20"/>
              </w:rPr>
            </w:pPr>
            <w:del w:id="914" w:author="jmassud" w:date="2012-05-03T11:25:00Z">
              <w:r w:rsidRPr="0065400B" w:rsidDel="00D6594A">
                <w:rPr>
                  <w:rFonts w:ascii="Arial" w:hAnsi="Arial" w:cs="Arial"/>
                  <w:b/>
                  <w:sz w:val="18"/>
                  <w:szCs w:val="20"/>
                </w:rPr>
                <w:delText>Community Activity -</w:delText>
              </w:r>
              <w:r w:rsidRPr="00C62E81" w:rsidDel="00D6594A">
                <w:rPr>
                  <w:rFonts w:ascii="Arial" w:hAnsi="Arial" w:cs="Arial"/>
                  <w:sz w:val="18"/>
                  <w:szCs w:val="20"/>
                </w:rPr>
                <w:delText xml:space="preserve"> aggregated, real-time activity stream from users and entities that they follow.</w:delText>
              </w:r>
            </w:del>
          </w:p>
          <w:p w:rsidR="00E23DEF" w:rsidDel="00D6594A" w:rsidRDefault="00E23DEF" w:rsidP="00077E44">
            <w:pPr>
              <w:pStyle w:val="ListParagraph"/>
              <w:numPr>
                <w:ilvl w:val="1"/>
                <w:numId w:val="22"/>
              </w:numPr>
              <w:rPr>
                <w:del w:id="915" w:author="jmassud" w:date="2012-05-03T11:25:00Z"/>
                <w:rFonts w:ascii="Arial" w:hAnsi="Arial" w:cs="Arial"/>
                <w:sz w:val="18"/>
                <w:szCs w:val="20"/>
              </w:rPr>
            </w:pPr>
            <w:del w:id="916" w:author="jmassud" w:date="2012-05-03T11:25:00Z">
              <w:r w:rsidDel="00D6594A">
                <w:rPr>
                  <w:rFonts w:ascii="Arial" w:hAnsi="Arial" w:cs="Arial"/>
                  <w:sz w:val="18"/>
                  <w:szCs w:val="20"/>
                </w:rPr>
                <w:delText>F</w:delText>
              </w:r>
              <w:r w:rsidRPr="001068D4" w:rsidDel="00D6594A">
                <w:rPr>
                  <w:rFonts w:ascii="Arial" w:hAnsi="Arial" w:cs="Arial"/>
                  <w:sz w:val="18"/>
                  <w:szCs w:val="20"/>
                </w:rPr>
                <w:delText xml:space="preserve">eed from </w:delText>
              </w:r>
            </w:del>
          </w:p>
          <w:p w:rsidR="00E23DEF" w:rsidDel="00D6594A" w:rsidRDefault="00E23DEF" w:rsidP="00077E44">
            <w:pPr>
              <w:pStyle w:val="ListParagraph"/>
              <w:numPr>
                <w:ilvl w:val="2"/>
                <w:numId w:val="22"/>
              </w:numPr>
              <w:rPr>
                <w:del w:id="917" w:author="jmassud" w:date="2012-05-03T11:25:00Z"/>
                <w:rFonts w:ascii="Arial" w:hAnsi="Arial" w:cs="Arial"/>
                <w:b/>
                <w:bCs/>
                <w:sz w:val="18"/>
                <w:szCs w:val="20"/>
              </w:rPr>
            </w:pPr>
            <w:del w:id="918" w:author="jmassud" w:date="2012-05-03T11:25:00Z">
              <w:r w:rsidRPr="001068D4" w:rsidDel="00D6594A">
                <w:rPr>
                  <w:rFonts w:ascii="Arial" w:hAnsi="Arial" w:cs="Arial"/>
                  <w:sz w:val="18"/>
                  <w:szCs w:val="20"/>
                </w:rPr>
                <w:delText>Interest Groups</w:delText>
              </w:r>
            </w:del>
          </w:p>
          <w:p w:rsidR="00E23DEF" w:rsidDel="00D6594A" w:rsidRDefault="00E23DEF" w:rsidP="00077E44">
            <w:pPr>
              <w:pStyle w:val="ListParagraph"/>
              <w:numPr>
                <w:ilvl w:val="2"/>
                <w:numId w:val="22"/>
              </w:numPr>
              <w:rPr>
                <w:del w:id="919" w:author="jmassud" w:date="2012-05-03T11:25:00Z"/>
                <w:rFonts w:ascii="Arial" w:hAnsi="Arial" w:cs="Arial"/>
                <w:b/>
                <w:bCs/>
                <w:sz w:val="18"/>
                <w:szCs w:val="20"/>
              </w:rPr>
            </w:pPr>
            <w:del w:id="920" w:author="jmassud" w:date="2012-05-03T11:25:00Z">
              <w:r w:rsidRPr="001068D4" w:rsidDel="00D6594A">
                <w:rPr>
                  <w:rFonts w:ascii="Arial" w:hAnsi="Arial" w:cs="Arial"/>
                  <w:sz w:val="18"/>
                  <w:szCs w:val="20"/>
                </w:rPr>
                <w:delText>Blogs</w:delText>
              </w:r>
            </w:del>
          </w:p>
          <w:p w:rsidR="00E23DEF" w:rsidDel="00D6594A" w:rsidRDefault="00E23DEF" w:rsidP="00077E44">
            <w:pPr>
              <w:pStyle w:val="ListParagraph"/>
              <w:numPr>
                <w:ilvl w:val="2"/>
                <w:numId w:val="22"/>
              </w:numPr>
              <w:rPr>
                <w:del w:id="921" w:author="jmassud" w:date="2012-05-03T11:25:00Z"/>
                <w:rFonts w:ascii="Arial" w:hAnsi="Arial" w:cs="Arial"/>
                <w:b/>
                <w:bCs/>
                <w:sz w:val="18"/>
                <w:szCs w:val="20"/>
              </w:rPr>
            </w:pPr>
            <w:del w:id="922" w:author="jmassud" w:date="2012-05-03T11:25:00Z">
              <w:r w:rsidRPr="001068D4" w:rsidDel="00D6594A">
                <w:rPr>
                  <w:rFonts w:ascii="Arial" w:hAnsi="Arial" w:cs="Arial"/>
                  <w:sz w:val="18"/>
                  <w:szCs w:val="20"/>
                </w:rPr>
                <w:delText>Q&amp;A</w:delText>
              </w:r>
              <w:r w:rsidDel="00D6594A">
                <w:rPr>
                  <w:rFonts w:ascii="Arial" w:hAnsi="Arial" w:cs="Arial"/>
                  <w:sz w:val="18"/>
                  <w:szCs w:val="20"/>
                </w:rPr>
                <w:delText xml:space="preserve"> if opted in </w:delText>
              </w:r>
            </w:del>
          </w:p>
          <w:p w:rsidR="00E23DEF" w:rsidDel="00D6594A" w:rsidRDefault="00E23DEF" w:rsidP="00077E44">
            <w:pPr>
              <w:pStyle w:val="ListParagraph"/>
              <w:numPr>
                <w:ilvl w:val="2"/>
                <w:numId w:val="22"/>
              </w:numPr>
              <w:rPr>
                <w:del w:id="923" w:author="jmassud" w:date="2012-05-03T11:25:00Z"/>
                <w:rFonts w:ascii="Arial" w:hAnsi="Arial" w:cs="Arial"/>
                <w:b/>
                <w:bCs/>
                <w:sz w:val="18"/>
                <w:szCs w:val="20"/>
              </w:rPr>
            </w:pPr>
            <w:del w:id="924" w:author="jmassud" w:date="2012-05-03T11:25:00Z">
              <w:r w:rsidRPr="001068D4" w:rsidDel="00D6594A">
                <w:rPr>
                  <w:rFonts w:ascii="Arial" w:hAnsi="Arial" w:cs="Arial"/>
                  <w:sz w:val="18"/>
                  <w:szCs w:val="20"/>
                </w:rPr>
                <w:delText>Store Pages</w:delText>
              </w:r>
            </w:del>
          </w:p>
          <w:p w:rsidR="00E23DEF" w:rsidDel="00D6594A" w:rsidRDefault="00E23DEF" w:rsidP="00077E44">
            <w:pPr>
              <w:pStyle w:val="ListParagraph"/>
              <w:numPr>
                <w:ilvl w:val="2"/>
                <w:numId w:val="22"/>
              </w:numPr>
              <w:rPr>
                <w:del w:id="925" w:author="jmassud" w:date="2012-05-03T11:25:00Z"/>
                <w:rFonts w:ascii="Arial" w:hAnsi="Arial" w:cs="Arial"/>
                <w:b/>
                <w:bCs/>
                <w:sz w:val="18"/>
                <w:szCs w:val="20"/>
              </w:rPr>
            </w:pPr>
            <w:del w:id="926" w:author="jmassud" w:date="2012-05-03T11:25:00Z">
              <w:r w:rsidRPr="001068D4" w:rsidDel="00D6594A">
                <w:rPr>
                  <w:rFonts w:ascii="Arial" w:hAnsi="Arial" w:cs="Arial"/>
                  <w:sz w:val="18"/>
                  <w:szCs w:val="20"/>
                </w:rPr>
                <w:delText>Experts</w:delText>
              </w:r>
            </w:del>
          </w:p>
          <w:p w:rsidR="00E23DEF" w:rsidDel="00D6594A" w:rsidRDefault="00E23DEF" w:rsidP="00077E44">
            <w:pPr>
              <w:pStyle w:val="ListParagraph"/>
              <w:numPr>
                <w:ilvl w:val="1"/>
                <w:numId w:val="22"/>
              </w:numPr>
              <w:rPr>
                <w:del w:id="927" w:author="jmassud" w:date="2012-05-03T11:25:00Z"/>
                <w:rFonts w:ascii="Arial" w:hAnsi="Arial" w:cs="Arial"/>
                <w:b/>
                <w:bCs/>
                <w:sz w:val="18"/>
                <w:szCs w:val="20"/>
              </w:rPr>
            </w:pPr>
            <w:del w:id="928" w:author="jmassud" w:date="2012-05-03T11:25:00Z">
              <w:r w:rsidRPr="001068D4" w:rsidDel="00D6594A">
                <w:rPr>
                  <w:rFonts w:ascii="Arial" w:hAnsi="Arial" w:cs="Arial"/>
                  <w:sz w:val="18"/>
                  <w:szCs w:val="20"/>
                </w:rPr>
                <w:delText>Opt in to get weekly email summary of activity</w:delText>
              </w:r>
            </w:del>
          </w:p>
          <w:p w:rsidR="00E23DEF" w:rsidDel="00D6594A" w:rsidRDefault="00E23DEF" w:rsidP="00077E44">
            <w:pPr>
              <w:pStyle w:val="ListParagraph"/>
              <w:numPr>
                <w:ilvl w:val="1"/>
                <w:numId w:val="22"/>
              </w:numPr>
              <w:rPr>
                <w:del w:id="929" w:author="jmassud" w:date="2012-05-03T11:25:00Z"/>
                <w:rFonts w:ascii="Arial" w:hAnsi="Arial" w:cs="Arial"/>
                <w:b/>
                <w:bCs/>
                <w:sz w:val="18"/>
                <w:szCs w:val="20"/>
              </w:rPr>
            </w:pPr>
            <w:del w:id="930" w:author="jmassud" w:date="2012-05-03T11:25:00Z">
              <w:r w:rsidRPr="001068D4" w:rsidDel="00D6594A">
                <w:rPr>
                  <w:rFonts w:ascii="Arial" w:hAnsi="Arial" w:cs="Arial"/>
                  <w:sz w:val="18"/>
                  <w:szCs w:val="20"/>
                </w:rPr>
                <w:delText>Users can unfollow from Activity Feed</w:delText>
              </w:r>
            </w:del>
          </w:p>
          <w:p w:rsidR="00E23DEF" w:rsidDel="00D6594A" w:rsidRDefault="00E23DEF" w:rsidP="00077E44">
            <w:pPr>
              <w:pStyle w:val="ListParagraph"/>
              <w:numPr>
                <w:ilvl w:val="0"/>
                <w:numId w:val="22"/>
              </w:numPr>
              <w:rPr>
                <w:del w:id="931" w:author="jmassud" w:date="2012-05-03T11:25:00Z"/>
                <w:rFonts w:ascii="Arial" w:hAnsi="Arial" w:cs="Arial"/>
                <w:b/>
                <w:bCs/>
                <w:sz w:val="18"/>
                <w:szCs w:val="20"/>
              </w:rPr>
            </w:pPr>
            <w:del w:id="932" w:author="jmassud" w:date="2012-05-03T11:25:00Z">
              <w:r w:rsidRPr="0065400B" w:rsidDel="00D6594A">
                <w:rPr>
                  <w:rFonts w:ascii="Arial" w:hAnsi="Arial" w:cs="Arial"/>
                  <w:b/>
                  <w:sz w:val="18"/>
                  <w:szCs w:val="20"/>
                </w:rPr>
                <w:delText xml:space="preserve">My </w:delText>
              </w:r>
              <w:r w:rsidDel="00D6594A">
                <w:rPr>
                  <w:rFonts w:ascii="Arial" w:hAnsi="Arial" w:cs="Arial"/>
                  <w:b/>
                  <w:sz w:val="18"/>
                  <w:szCs w:val="20"/>
                </w:rPr>
                <w:delText>Activity</w:delText>
              </w:r>
            </w:del>
          </w:p>
          <w:p w:rsidR="00E23DEF" w:rsidDel="00D6594A" w:rsidRDefault="00E23DEF" w:rsidP="00077E44">
            <w:pPr>
              <w:pStyle w:val="ListParagraph"/>
              <w:numPr>
                <w:ilvl w:val="1"/>
                <w:numId w:val="22"/>
              </w:numPr>
              <w:rPr>
                <w:del w:id="933" w:author="jmassud" w:date="2012-05-03T11:25:00Z"/>
                <w:rFonts w:ascii="Arial" w:hAnsi="Arial" w:cs="Arial"/>
                <w:b/>
                <w:bCs/>
                <w:sz w:val="18"/>
                <w:szCs w:val="20"/>
              </w:rPr>
            </w:pPr>
            <w:del w:id="934" w:author="jmassud" w:date="2012-05-03T11:25:00Z">
              <w:r w:rsidRPr="001068D4" w:rsidDel="00D6594A">
                <w:rPr>
                  <w:rFonts w:ascii="Arial" w:hAnsi="Arial" w:cs="Arial"/>
                  <w:sz w:val="18"/>
                  <w:szCs w:val="20"/>
                </w:rPr>
                <w:delText xml:space="preserve">Hyperlinked activity of user </w:delText>
              </w:r>
            </w:del>
          </w:p>
          <w:p w:rsidR="00E23DEF" w:rsidDel="00D6594A" w:rsidRDefault="00E23DEF" w:rsidP="00077E44">
            <w:pPr>
              <w:pStyle w:val="ListParagraph"/>
              <w:numPr>
                <w:ilvl w:val="2"/>
                <w:numId w:val="22"/>
              </w:numPr>
              <w:rPr>
                <w:del w:id="935" w:author="jmassud" w:date="2012-05-03T11:25:00Z"/>
                <w:rFonts w:ascii="Arial" w:hAnsi="Arial" w:cs="Arial"/>
                <w:b/>
                <w:bCs/>
                <w:sz w:val="18"/>
                <w:szCs w:val="20"/>
              </w:rPr>
            </w:pPr>
            <w:del w:id="936" w:author="jmassud" w:date="2012-05-03T11:25:00Z">
              <w:r w:rsidRPr="001068D4" w:rsidDel="00D6594A">
                <w:rPr>
                  <w:rFonts w:ascii="Arial" w:hAnsi="Arial" w:cs="Arial"/>
                  <w:sz w:val="18"/>
                  <w:szCs w:val="20"/>
                </w:rPr>
                <w:lastRenderedPageBreak/>
                <w:delText>Q&amp;A started</w:delText>
              </w:r>
            </w:del>
          </w:p>
          <w:p w:rsidR="00E23DEF" w:rsidDel="00D6594A" w:rsidRDefault="00E23DEF" w:rsidP="00077E44">
            <w:pPr>
              <w:pStyle w:val="ListParagraph"/>
              <w:numPr>
                <w:ilvl w:val="2"/>
                <w:numId w:val="22"/>
              </w:numPr>
              <w:rPr>
                <w:del w:id="937" w:author="jmassud" w:date="2012-05-03T11:25:00Z"/>
                <w:rFonts w:ascii="Arial" w:hAnsi="Arial" w:cs="Arial"/>
                <w:b/>
                <w:bCs/>
                <w:sz w:val="18"/>
                <w:szCs w:val="20"/>
              </w:rPr>
            </w:pPr>
            <w:del w:id="938" w:author="jmassud" w:date="2012-05-03T11:25:00Z">
              <w:r w:rsidRPr="001068D4" w:rsidDel="00D6594A">
                <w:rPr>
                  <w:rFonts w:ascii="Arial" w:hAnsi="Arial" w:cs="Arial"/>
                  <w:sz w:val="18"/>
                  <w:szCs w:val="20"/>
                </w:rPr>
                <w:delText>Comments on Reviews, Q&amp;A, blog posts</w:delText>
              </w:r>
            </w:del>
          </w:p>
          <w:p w:rsidR="00E23DEF" w:rsidDel="00D6594A" w:rsidRDefault="00E23DEF" w:rsidP="00077E44">
            <w:pPr>
              <w:pStyle w:val="ListParagraph"/>
              <w:numPr>
                <w:ilvl w:val="2"/>
                <w:numId w:val="22"/>
              </w:numPr>
              <w:rPr>
                <w:del w:id="939" w:author="jmassud" w:date="2012-05-03T11:25:00Z"/>
                <w:rFonts w:ascii="Arial" w:hAnsi="Arial" w:cs="Arial"/>
                <w:b/>
                <w:bCs/>
                <w:sz w:val="18"/>
                <w:szCs w:val="20"/>
              </w:rPr>
            </w:pPr>
            <w:del w:id="940" w:author="jmassud" w:date="2012-05-03T11:25:00Z">
              <w:r w:rsidDel="00D6594A">
                <w:rPr>
                  <w:rFonts w:ascii="Arial" w:hAnsi="Arial" w:cs="Arial"/>
                  <w:sz w:val="18"/>
                  <w:szCs w:val="20"/>
                </w:rPr>
                <w:delText>Private comments written on other Users’ Community Profile Page</w:delText>
              </w:r>
              <w:r w:rsidRPr="001068D4" w:rsidDel="00D6594A">
                <w:rPr>
                  <w:rFonts w:ascii="Arial" w:hAnsi="Arial" w:cs="Arial"/>
                  <w:sz w:val="18"/>
                  <w:szCs w:val="20"/>
                </w:rPr>
                <w:delText xml:space="preserve"> </w:delText>
              </w:r>
            </w:del>
          </w:p>
          <w:p w:rsidR="00E23DEF" w:rsidDel="00D6594A" w:rsidRDefault="00E23DEF" w:rsidP="00077E44">
            <w:pPr>
              <w:pStyle w:val="ListParagraph"/>
              <w:numPr>
                <w:ilvl w:val="1"/>
                <w:numId w:val="22"/>
              </w:numPr>
              <w:rPr>
                <w:del w:id="941" w:author="jmassud" w:date="2012-05-03T11:25:00Z"/>
                <w:rFonts w:ascii="Arial" w:hAnsi="Arial" w:cs="Arial"/>
                <w:b/>
                <w:bCs/>
                <w:sz w:val="18"/>
                <w:szCs w:val="20"/>
              </w:rPr>
            </w:pPr>
            <w:del w:id="942" w:author="jmassud" w:date="2012-05-03T11:25:00Z">
              <w:r w:rsidRPr="001068D4" w:rsidDel="00D6594A">
                <w:rPr>
                  <w:rFonts w:ascii="Arial" w:hAnsi="Arial" w:cs="Arial"/>
                  <w:sz w:val="18"/>
                  <w:szCs w:val="20"/>
                </w:rPr>
                <w:delText>User can delete comments from activity feed and hide followed items from feed</w:delText>
              </w:r>
            </w:del>
          </w:p>
          <w:p w:rsidR="00E23DEF" w:rsidDel="00D6594A" w:rsidRDefault="00E23DEF" w:rsidP="00077E44">
            <w:pPr>
              <w:pStyle w:val="ListParagraph"/>
              <w:numPr>
                <w:ilvl w:val="0"/>
                <w:numId w:val="22"/>
              </w:numPr>
              <w:rPr>
                <w:del w:id="943" w:author="jmassud" w:date="2012-05-03T11:25:00Z"/>
                <w:rFonts w:ascii="Arial" w:hAnsi="Arial" w:cs="Arial"/>
                <w:b/>
                <w:bCs/>
                <w:sz w:val="18"/>
                <w:szCs w:val="20"/>
              </w:rPr>
            </w:pPr>
            <w:del w:id="944" w:author="jmassud" w:date="2012-05-03T11:25:00Z">
              <w:r w:rsidRPr="0065400B" w:rsidDel="00D6594A">
                <w:rPr>
                  <w:rFonts w:ascii="Arial" w:hAnsi="Arial" w:cs="Arial"/>
                  <w:b/>
                  <w:sz w:val="18"/>
                  <w:szCs w:val="20"/>
                </w:rPr>
                <w:delText>Private Comments</w:delText>
              </w:r>
            </w:del>
          </w:p>
          <w:p w:rsidR="00E23DEF" w:rsidDel="00D6594A" w:rsidRDefault="00E23DEF" w:rsidP="00077E44">
            <w:pPr>
              <w:pStyle w:val="ListParagraph"/>
              <w:numPr>
                <w:ilvl w:val="1"/>
                <w:numId w:val="22"/>
              </w:numPr>
              <w:rPr>
                <w:del w:id="945" w:author="jmassud" w:date="2012-05-03T11:25:00Z"/>
                <w:rFonts w:ascii="Arial" w:hAnsi="Arial" w:cs="Arial"/>
                <w:b/>
                <w:bCs/>
                <w:sz w:val="18"/>
                <w:szCs w:val="20"/>
              </w:rPr>
            </w:pPr>
            <w:del w:id="946" w:author="jmassud" w:date="2012-05-03T11:25:00Z">
              <w:r w:rsidDel="00D6594A">
                <w:rPr>
                  <w:rFonts w:ascii="Arial" w:hAnsi="Arial" w:cs="Arial"/>
                  <w:sz w:val="18"/>
                  <w:szCs w:val="20"/>
                </w:rPr>
                <w:delText>Displays Private Comments another User has written on Communities Profile</w:delText>
              </w:r>
            </w:del>
          </w:p>
          <w:p w:rsidR="00E23DEF" w:rsidDel="00D6594A" w:rsidRDefault="00E23DEF" w:rsidP="00077E44">
            <w:pPr>
              <w:pStyle w:val="ListParagraph"/>
              <w:numPr>
                <w:ilvl w:val="2"/>
                <w:numId w:val="22"/>
              </w:numPr>
              <w:rPr>
                <w:del w:id="947" w:author="jmassud" w:date="2012-05-03T11:25:00Z"/>
                <w:rFonts w:ascii="Arial" w:hAnsi="Arial" w:cs="Arial"/>
                <w:b/>
                <w:bCs/>
                <w:sz w:val="18"/>
                <w:szCs w:val="20"/>
              </w:rPr>
            </w:pPr>
            <w:del w:id="948" w:author="jmassud" w:date="2012-05-03T11:25:00Z">
              <w:r w:rsidDel="00D6594A">
                <w:rPr>
                  <w:rFonts w:ascii="Arial" w:hAnsi="Arial" w:cs="Arial"/>
                  <w:sz w:val="18"/>
                  <w:szCs w:val="20"/>
                </w:rPr>
                <w:delText xml:space="preserve">Similar to comments, Users can write Private Comments on other’s profile. Comments. Appear in My Activity. </w:delText>
              </w:r>
            </w:del>
          </w:p>
          <w:p w:rsidR="00E23DEF" w:rsidDel="00D6594A" w:rsidRDefault="00E23DEF" w:rsidP="00077E44">
            <w:pPr>
              <w:pStyle w:val="ListParagraph"/>
              <w:numPr>
                <w:ilvl w:val="1"/>
                <w:numId w:val="22"/>
              </w:numPr>
              <w:rPr>
                <w:del w:id="949" w:author="jmassud" w:date="2012-05-03T11:25:00Z"/>
                <w:rFonts w:ascii="Arial" w:hAnsi="Arial" w:cs="Arial"/>
                <w:b/>
                <w:bCs/>
                <w:snapToGrid w:val="0"/>
                <w:spacing w:val="2"/>
                <w:sz w:val="18"/>
                <w:szCs w:val="20"/>
              </w:rPr>
            </w:pPr>
            <w:del w:id="950" w:author="jmassud" w:date="2012-05-03T11:25:00Z">
              <w:r w:rsidDel="00D6594A">
                <w:rPr>
                  <w:rFonts w:ascii="Arial" w:hAnsi="Arial" w:cs="Arial"/>
                  <w:sz w:val="18"/>
                  <w:szCs w:val="20"/>
                </w:rPr>
                <w:delText>Profile User can read or comment</w:delText>
              </w:r>
            </w:del>
          </w:p>
          <w:p w:rsidR="00E23DEF" w:rsidDel="00D6594A" w:rsidRDefault="00E23DEF" w:rsidP="00077E44">
            <w:pPr>
              <w:pStyle w:val="ListParagraph"/>
              <w:numPr>
                <w:ilvl w:val="2"/>
                <w:numId w:val="22"/>
              </w:numPr>
              <w:rPr>
                <w:del w:id="951" w:author="jmassud" w:date="2012-05-03T11:25:00Z"/>
                <w:rFonts w:ascii="Arial" w:hAnsi="Arial" w:cs="Arial"/>
                <w:b/>
                <w:bCs/>
                <w:snapToGrid w:val="0"/>
                <w:spacing w:val="2"/>
                <w:sz w:val="18"/>
                <w:szCs w:val="20"/>
              </w:rPr>
            </w:pPr>
            <w:del w:id="952" w:author="jmassud" w:date="2012-05-03T11:25:00Z">
              <w:r w:rsidDel="00D6594A">
                <w:rPr>
                  <w:rFonts w:ascii="Arial" w:hAnsi="Arial" w:cs="Arial"/>
                  <w:sz w:val="18"/>
                  <w:szCs w:val="20"/>
                </w:rPr>
                <w:delText xml:space="preserve">Comment back is also private and appears in My Activity. </w:delText>
              </w:r>
            </w:del>
          </w:p>
          <w:p w:rsidR="00E23DEF" w:rsidDel="00D6594A" w:rsidRDefault="00E23DEF" w:rsidP="000E43F8">
            <w:pPr>
              <w:rPr>
                <w:del w:id="953" w:author="jmassud" w:date="2012-05-03T11:25:00Z"/>
                <w:rFonts w:ascii="Arial" w:hAnsi="Arial" w:cs="Arial"/>
                <w:sz w:val="20"/>
                <w:szCs w:val="20"/>
              </w:rPr>
            </w:pPr>
          </w:p>
        </w:tc>
      </w:tr>
      <w:tr w:rsidR="00E23DEF" w:rsidRPr="00F665E9" w:rsidDel="00D6594A" w:rsidTr="00E23DEF">
        <w:trPr>
          <w:del w:id="954" w:author="jmassud" w:date="2012-05-03T11:25:00Z"/>
        </w:trPr>
        <w:tc>
          <w:tcPr>
            <w:tcW w:w="1170" w:type="dxa"/>
            <w:tcBorders>
              <w:bottom w:val="single" w:sz="4" w:space="0" w:color="000000"/>
            </w:tcBorders>
          </w:tcPr>
          <w:p w:rsidR="00E23DEF" w:rsidDel="00D6594A" w:rsidRDefault="00E23DEF" w:rsidP="000E43F8">
            <w:pPr>
              <w:rPr>
                <w:del w:id="955" w:author="jmassud" w:date="2012-05-03T11:25:00Z"/>
                <w:rFonts w:ascii="Arial" w:hAnsi="Arial" w:cs="Arial"/>
                <w:sz w:val="20"/>
                <w:szCs w:val="20"/>
              </w:rPr>
            </w:pPr>
            <w:del w:id="956" w:author="jmassud" w:date="2012-05-03T11:25:00Z">
              <w:r w:rsidDel="00D6594A">
                <w:rPr>
                  <w:rFonts w:ascii="Arial" w:hAnsi="Arial" w:cs="Arial"/>
                  <w:sz w:val="20"/>
                  <w:szCs w:val="20"/>
                </w:rPr>
                <w:lastRenderedPageBreak/>
                <w:delText>Alternative</w:delText>
              </w:r>
            </w:del>
          </w:p>
        </w:tc>
        <w:tc>
          <w:tcPr>
            <w:tcW w:w="8298" w:type="dxa"/>
            <w:tcBorders>
              <w:bottom w:val="single" w:sz="4" w:space="0" w:color="000000"/>
            </w:tcBorders>
          </w:tcPr>
          <w:p w:rsidR="00E23DEF" w:rsidDel="00D6594A" w:rsidRDefault="00E23DEF" w:rsidP="000E43F8">
            <w:pPr>
              <w:rPr>
                <w:del w:id="957" w:author="jmassud" w:date="2012-05-03T11:25:00Z"/>
                <w:rFonts w:ascii="Arial" w:hAnsi="Arial" w:cs="Arial"/>
                <w:sz w:val="20"/>
                <w:szCs w:val="20"/>
              </w:rPr>
            </w:pPr>
            <w:del w:id="958" w:author="jmassud" w:date="2012-05-03T11:25:00Z">
              <w:r w:rsidDel="00D6594A">
                <w:rPr>
                  <w:rFonts w:ascii="Arial" w:hAnsi="Arial" w:cs="Arial"/>
                  <w:sz w:val="20"/>
                  <w:szCs w:val="20"/>
                </w:rPr>
                <w:delText>User has not created username and not interacted with the communities, sees welcome message to join the communities.</w:delText>
              </w:r>
            </w:del>
          </w:p>
        </w:tc>
      </w:tr>
    </w:tbl>
    <w:p w:rsidR="009E335E" w:rsidRDefault="009E335E" w:rsidP="00E10289">
      <w:pPr>
        <w:rPr>
          <w:color w:val="1F497D"/>
          <w:szCs w:val="22"/>
        </w:rPr>
      </w:pPr>
    </w:p>
    <w:p w:rsidR="00032EB8" w:rsidRDefault="00032EB8" w:rsidP="00E10289">
      <w:pPr>
        <w:rPr>
          <w:color w:val="1F497D"/>
          <w:szCs w:val="22"/>
        </w:rPr>
      </w:pPr>
    </w:p>
    <w:p w:rsidR="00B6658B" w:rsidRDefault="00B6658B" w:rsidP="00B6658B">
      <w:pPr>
        <w:pStyle w:val="Heading2"/>
        <w:numPr>
          <w:ilvl w:val="0"/>
          <w:numId w:val="3"/>
        </w:numPr>
        <w:shd w:val="pct20" w:color="auto" w:fill="auto"/>
        <w:tabs>
          <w:tab w:val="clear" w:pos="1152"/>
          <w:tab w:val="num" w:pos="270"/>
        </w:tabs>
        <w:spacing w:before="0"/>
        <w:ind w:left="270" w:hanging="270"/>
        <w:rPr>
          <w:rFonts w:cs="Arial"/>
          <w:sz w:val="28"/>
        </w:rPr>
      </w:pPr>
      <w:bookmarkStart w:id="959" w:name="_Toc323813677"/>
      <w:r>
        <w:rPr>
          <w:rFonts w:cs="Arial"/>
          <w:sz w:val="28"/>
        </w:rPr>
        <w:t>User Experience Requirements</w:t>
      </w:r>
      <w:bookmarkEnd w:id="959"/>
    </w:p>
    <w:p w:rsidR="000A0AAC" w:rsidRPr="00C3486B" w:rsidRDefault="000A0AAC" w:rsidP="00855BFA">
      <w:pPr>
        <w:numPr>
          <w:ilvl w:val="0"/>
          <w:numId w:val="10"/>
        </w:numPr>
        <w:rPr>
          <w:szCs w:val="22"/>
        </w:rPr>
      </w:pPr>
      <w:r w:rsidRPr="00C3486B">
        <w:rPr>
          <w:szCs w:val="22"/>
        </w:rPr>
        <w:t xml:space="preserve">Overall goal is to </w:t>
      </w:r>
      <w:r w:rsidR="00C3486B" w:rsidRPr="00C3486B">
        <w:rPr>
          <w:szCs w:val="22"/>
        </w:rPr>
        <w:t xml:space="preserve">increase awareness of communities and seamless integration with SHC ecommerce sites </w:t>
      </w:r>
    </w:p>
    <w:p w:rsidR="003520EB" w:rsidRPr="00C3486B" w:rsidRDefault="000A0AAC" w:rsidP="00855BFA">
      <w:pPr>
        <w:numPr>
          <w:ilvl w:val="0"/>
          <w:numId w:val="10"/>
        </w:numPr>
        <w:rPr>
          <w:szCs w:val="22"/>
        </w:rPr>
      </w:pPr>
      <w:r w:rsidRPr="00C3486B">
        <w:rPr>
          <w:szCs w:val="22"/>
        </w:rPr>
        <w:t>Experimentation</w:t>
      </w:r>
      <w:r w:rsidR="001A5D4B" w:rsidRPr="00C3486B">
        <w:rPr>
          <w:szCs w:val="22"/>
        </w:rPr>
        <w:t xml:space="preserve">: Should be possible to </w:t>
      </w:r>
      <w:r w:rsidR="00772326" w:rsidRPr="00C3486B">
        <w:rPr>
          <w:szCs w:val="22"/>
        </w:rPr>
        <w:t>quickly</w:t>
      </w:r>
      <w:r w:rsidR="001A5D4B" w:rsidRPr="00C3486B">
        <w:rPr>
          <w:szCs w:val="22"/>
        </w:rPr>
        <w:t xml:space="preserve"> modify UX flows, do A/B testing, get feedback and iterate</w:t>
      </w:r>
    </w:p>
    <w:p w:rsidR="00180F14" w:rsidRPr="00C3486B" w:rsidRDefault="00180F14" w:rsidP="00855BFA">
      <w:pPr>
        <w:numPr>
          <w:ilvl w:val="0"/>
          <w:numId w:val="10"/>
        </w:numPr>
        <w:rPr>
          <w:szCs w:val="22"/>
        </w:rPr>
      </w:pPr>
      <w:r w:rsidRPr="00C3486B">
        <w:rPr>
          <w:szCs w:val="22"/>
        </w:rPr>
        <w:t>Formats: support for desktop, mobile, ipad, in-store kiosk?</w:t>
      </w:r>
    </w:p>
    <w:p w:rsidR="00B6658B" w:rsidRPr="00C3486B" w:rsidRDefault="001A5D4B" w:rsidP="00855BFA">
      <w:pPr>
        <w:numPr>
          <w:ilvl w:val="0"/>
          <w:numId w:val="10"/>
        </w:numPr>
        <w:rPr>
          <w:szCs w:val="22"/>
        </w:rPr>
      </w:pPr>
      <w:r w:rsidRPr="00C3486B">
        <w:rPr>
          <w:szCs w:val="22"/>
        </w:rPr>
        <w:t xml:space="preserve">Supported </w:t>
      </w:r>
      <w:r w:rsidR="00B6658B" w:rsidRPr="00C3486B">
        <w:rPr>
          <w:szCs w:val="22"/>
        </w:rPr>
        <w:t>Browsers</w:t>
      </w:r>
      <w:r w:rsidRPr="00C3486B">
        <w:rPr>
          <w:szCs w:val="22"/>
        </w:rPr>
        <w:t>:</w:t>
      </w:r>
    </w:p>
    <w:p w:rsidR="00180F14" w:rsidRDefault="00180F14" w:rsidP="00180F14">
      <w:pPr>
        <w:ind w:left="432"/>
        <w:rPr>
          <w:color w:val="1F497D"/>
          <w:szCs w:val="22"/>
        </w:rPr>
      </w:pPr>
    </w:p>
    <w:tbl>
      <w:tblPr>
        <w:tblW w:w="0" w:type="auto"/>
        <w:tblInd w:w="12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2148"/>
        <w:gridCol w:w="1680"/>
      </w:tblGrid>
      <w:tr w:rsidR="00180F14" w:rsidRPr="009473B7" w:rsidTr="00F665E9">
        <w:tc>
          <w:tcPr>
            <w:tcW w:w="2148" w:type="dxa"/>
          </w:tcPr>
          <w:p w:rsidR="00180F14" w:rsidRPr="009473B7" w:rsidRDefault="00180F14" w:rsidP="00F665E9">
            <w:pPr>
              <w:pStyle w:val="NormalWeb"/>
              <w:rPr>
                <w:rFonts w:ascii="Arial" w:hAnsi="Arial" w:cs="Arial"/>
                <w:b/>
                <w:sz w:val="20"/>
                <w:szCs w:val="20"/>
              </w:rPr>
            </w:pPr>
            <w:r w:rsidRPr="009473B7">
              <w:rPr>
                <w:rFonts w:ascii="Arial" w:hAnsi="Arial" w:cs="Arial"/>
                <w:b/>
                <w:sz w:val="20"/>
                <w:szCs w:val="20"/>
              </w:rPr>
              <w:t>Browser</w:t>
            </w:r>
          </w:p>
        </w:tc>
        <w:tc>
          <w:tcPr>
            <w:tcW w:w="1680" w:type="dxa"/>
          </w:tcPr>
          <w:p w:rsidR="00180F14" w:rsidRPr="009473B7" w:rsidRDefault="00180F14" w:rsidP="00F665E9">
            <w:pPr>
              <w:pStyle w:val="NormalWeb"/>
              <w:rPr>
                <w:rFonts w:ascii="Arial" w:hAnsi="Arial" w:cs="Arial"/>
                <w:b/>
                <w:sz w:val="20"/>
                <w:szCs w:val="20"/>
              </w:rPr>
            </w:pPr>
            <w:r w:rsidRPr="009473B7">
              <w:rPr>
                <w:rFonts w:ascii="Arial" w:hAnsi="Arial" w:cs="Arial"/>
                <w:b/>
                <w:sz w:val="20"/>
                <w:szCs w:val="20"/>
              </w:rPr>
              <w:t>Supported (Y/N)</w:t>
            </w:r>
          </w:p>
        </w:tc>
      </w:tr>
      <w:tr w:rsidR="00180F14" w:rsidRPr="009473B7" w:rsidTr="00F665E9">
        <w:tc>
          <w:tcPr>
            <w:tcW w:w="2148" w:type="dxa"/>
          </w:tcPr>
          <w:p w:rsidR="00180F14" w:rsidRPr="009473B7" w:rsidRDefault="00180F14" w:rsidP="00F665E9">
            <w:pPr>
              <w:pStyle w:val="ListParagraph"/>
              <w:spacing w:line="480" w:lineRule="auto"/>
              <w:ind w:left="0"/>
              <w:jc w:val="left"/>
              <w:rPr>
                <w:rFonts w:ascii="Arial" w:hAnsi="Arial" w:cs="Arial"/>
                <w:sz w:val="20"/>
                <w:szCs w:val="20"/>
              </w:rPr>
            </w:pPr>
            <w:r w:rsidRPr="009473B7">
              <w:rPr>
                <w:rFonts w:ascii="Arial" w:hAnsi="Arial" w:cs="Arial"/>
                <w:sz w:val="20"/>
                <w:szCs w:val="20"/>
              </w:rPr>
              <w:t>Internet Explorer 6</w:t>
            </w:r>
          </w:p>
        </w:tc>
        <w:tc>
          <w:tcPr>
            <w:tcW w:w="1680" w:type="dxa"/>
          </w:tcPr>
          <w:p w:rsidR="00180F14" w:rsidRPr="000A0AAC" w:rsidRDefault="00C8425C" w:rsidP="00F665E9">
            <w:pPr>
              <w:pStyle w:val="ListParagraph"/>
              <w:spacing w:line="480" w:lineRule="auto"/>
              <w:ind w:left="0"/>
              <w:jc w:val="left"/>
              <w:rPr>
                <w:rFonts w:ascii="Arial" w:hAnsi="Arial" w:cs="Arial"/>
                <w:color w:val="FF0000"/>
                <w:sz w:val="20"/>
                <w:szCs w:val="20"/>
              </w:rPr>
            </w:pPr>
            <w:r>
              <w:rPr>
                <w:rFonts w:ascii="Arial" w:hAnsi="Arial" w:cs="Arial"/>
                <w:color w:val="FF0000"/>
                <w:sz w:val="20"/>
                <w:szCs w:val="20"/>
              </w:rPr>
              <w:t>n</w:t>
            </w:r>
          </w:p>
        </w:tc>
      </w:tr>
      <w:tr w:rsidR="00180F14" w:rsidRPr="009473B7" w:rsidTr="00F665E9">
        <w:tc>
          <w:tcPr>
            <w:tcW w:w="2148" w:type="dxa"/>
          </w:tcPr>
          <w:p w:rsidR="00180F14" w:rsidRPr="009473B7" w:rsidRDefault="00180F14" w:rsidP="00F665E9">
            <w:pPr>
              <w:pStyle w:val="ListParagraph"/>
              <w:spacing w:line="480" w:lineRule="auto"/>
              <w:ind w:left="0"/>
              <w:jc w:val="left"/>
              <w:rPr>
                <w:rFonts w:ascii="Arial" w:hAnsi="Arial" w:cs="Arial"/>
                <w:sz w:val="20"/>
                <w:szCs w:val="20"/>
              </w:rPr>
            </w:pPr>
            <w:r w:rsidRPr="009473B7">
              <w:rPr>
                <w:rFonts w:ascii="Arial" w:hAnsi="Arial" w:cs="Arial"/>
                <w:sz w:val="20"/>
                <w:szCs w:val="20"/>
              </w:rPr>
              <w:t>Internet Explorer 7</w:t>
            </w:r>
          </w:p>
        </w:tc>
        <w:tc>
          <w:tcPr>
            <w:tcW w:w="1680" w:type="dxa"/>
          </w:tcPr>
          <w:p w:rsidR="00180F14" w:rsidRPr="009473B7" w:rsidRDefault="00180F14" w:rsidP="00F665E9">
            <w:pPr>
              <w:pStyle w:val="ListParagraph"/>
              <w:spacing w:line="480" w:lineRule="auto"/>
              <w:ind w:left="0"/>
              <w:jc w:val="left"/>
              <w:rPr>
                <w:rFonts w:ascii="Arial" w:hAnsi="Arial" w:cs="Arial"/>
                <w:sz w:val="20"/>
                <w:szCs w:val="20"/>
              </w:rPr>
            </w:pPr>
            <w:r>
              <w:rPr>
                <w:rFonts w:ascii="Arial" w:hAnsi="Arial" w:cs="Arial"/>
                <w:sz w:val="20"/>
                <w:szCs w:val="20"/>
              </w:rPr>
              <w:t>y</w:t>
            </w:r>
          </w:p>
        </w:tc>
      </w:tr>
      <w:tr w:rsidR="00180F14" w:rsidRPr="009473B7" w:rsidTr="00F665E9">
        <w:tc>
          <w:tcPr>
            <w:tcW w:w="2148" w:type="dxa"/>
          </w:tcPr>
          <w:p w:rsidR="00180F14" w:rsidRPr="009473B7" w:rsidRDefault="00180F14" w:rsidP="00F665E9">
            <w:pPr>
              <w:pStyle w:val="ListParagraph"/>
              <w:spacing w:line="480" w:lineRule="auto"/>
              <w:ind w:left="0"/>
              <w:jc w:val="left"/>
              <w:rPr>
                <w:rFonts w:ascii="Arial" w:hAnsi="Arial" w:cs="Arial"/>
                <w:sz w:val="20"/>
                <w:szCs w:val="20"/>
              </w:rPr>
            </w:pPr>
            <w:r w:rsidRPr="009473B7">
              <w:rPr>
                <w:rFonts w:ascii="Arial" w:hAnsi="Arial" w:cs="Arial"/>
                <w:sz w:val="20"/>
                <w:szCs w:val="20"/>
              </w:rPr>
              <w:t>Internet Explorer 8</w:t>
            </w:r>
          </w:p>
        </w:tc>
        <w:tc>
          <w:tcPr>
            <w:tcW w:w="1680" w:type="dxa"/>
          </w:tcPr>
          <w:p w:rsidR="00180F14" w:rsidRPr="009473B7" w:rsidRDefault="00180F14" w:rsidP="00F665E9">
            <w:pPr>
              <w:pStyle w:val="ListParagraph"/>
              <w:spacing w:line="480" w:lineRule="auto"/>
              <w:ind w:left="0"/>
              <w:jc w:val="left"/>
              <w:rPr>
                <w:rFonts w:ascii="Arial" w:hAnsi="Arial" w:cs="Arial"/>
                <w:sz w:val="20"/>
                <w:szCs w:val="20"/>
              </w:rPr>
            </w:pPr>
            <w:r>
              <w:rPr>
                <w:rFonts w:ascii="Arial" w:hAnsi="Arial" w:cs="Arial"/>
                <w:sz w:val="20"/>
                <w:szCs w:val="20"/>
              </w:rPr>
              <w:t>Y</w:t>
            </w:r>
          </w:p>
        </w:tc>
      </w:tr>
      <w:tr w:rsidR="00180F14" w:rsidRPr="009473B7" w:rsidTr="00F665E9">
        <w:tc>
          <w:tcPr>
            <w:tcW w:w="2148" w:type="dxa"/>
          </w:tcPr>
          <w:p w:rsidR="00180F14" w:rsidRPr="009473B7" w:rsidRDefault="00180F14" w:rsidP="00F665E9">
            <w:pPr>
              <w:pStyle w:val="ListParagraph"/>
              <w:spacing w:line="480" w:lineRule="auto"/>
              <w:ind w:left="0"/>
              <w:jc w:val="left"/>
              <w:rPr>
                <w:rFonts w:ascii="Arial" w:hAnsi="Arial" w:cs="Arial"/>
                <w:sz w:val="20"/>
                <w:szCs w:val="20"/>
              </w:rPr>
            </w:pPr>
            <w:r w:rsidRPr="009473B7">
              <w:rPr>
                <w:rFonts w:ascii="Arial" w:hAnsi="Arial" w:cs="Arial"/>
                <w:sz w:val="20"/>
                <w:szCs w:val="20"/>
              </w:rPr>
              <w:t>Netscape</w:t>
            </w:r>
            <w:r w:rsidR="000A0AAC">
              <w:rPr>
                <w:rFonts w:ascii="Arial" w:hAnsi="Arial" w:cs="Arial"/>
                <w:sz w:val="20"/>
                <w:szCs w:val="20"/>
              </w:rPr>
              <w:t xml:space="preserve"> (version?)</w:t>
            </w:r>
          </w:p>
        </w:tc>
        <w:tc>
          <w:tcPr>
            <w:tcW w:w="1680" w:type="dxa"/>
          </w:tcPr>
          <w:p w:rsidR="00180F14" w:rsidRPr="009473B7" w:rsidRDefault="00180F14" w:rsidP="00F665E9">
            <w:pPr>
              <w:pStyle w:val="ListParagraph"/>
              <w:spacing w:line="480" w:lineRule="auto"/>
              <w:ind w:left="0"/>
              <w:jc w:val="left"/>
              <w:rPr>
                <w:rFonts w:ascii="Arial" w:hAnsi="Arial" w:cs="Arial"/>
                <w:sz w:val="20"/>
                <w:szCs w:val="20"/>
              </w:rPr>
            </w:pPr>
            <w:r>
              <w:rPr>
                <w:rFonts w:ascii="Arial" w:hAnsi="Arial" w:cs="Arial"/>
                <w:sz w:val="20"/>
                <w:szCs w:val="20"/>
              </w:rPr>
              <w:t>N</w:t>
            </w:r>
          </w:p>
        </w:tc>
      </w:tr>
      <w:tr w:rsidR="00180F14" w:rsidRPr="009473B7" w:rsidTr="00F665E9">
        <w:tc>
          <w:tcPr>
            <w:tcW w:w="2148" w:type="dxa"/>
          </w:tcPr>
          <w:p w:rsidR="00180F14" w:rsidRPr="009473B7" w:rsidRDefault="00180F14" w:rsidP="00F665E9">
            <w:pPr>
              <w:pStyle w:val="ListParagraph"/>
              <w:spacing w:line="480" w:lineRule="auto"/>
              <w:ind w:left="0"/>
              <w:jc w:val="left"/>
              <w:rPr>
                <w:rFonts w:ascii="Arial" w:hAnsi="Arial" w:cs="Arial"/>
                <w:sz w:val="20"/>
                <w:szCs w:val="20"/>
              </w:rPr>
            </w:pPr>
            <w:r w:rsidRPr="009473B7">
              <w:rPr>
                <w:rFonts w:ascii="Arial" w:hAnsi="Arial" w:cs="Arial"/>
                <w:sz w:val="20"/>
                <w:szCs w:val="20"/>
              </w:rPr>
              <w:t>Safari</w:t>
            </w:r>
            <w:r w:rsidR="000A0AAC">
              <w:rPr>
                <w:rFonts w:ascii="Arial" w:hAnsi="Arial" w:cs="Arial"/>
                <w:sz w:val="20"/>
                <w:szCs w:val="20"/>
              </w:rPr>
              <w:t xml:space="preserve"> (version?)</w:t>
            </w:r>
          </w:p>
        </w:tc>
        <w:tc>
          <w:tcPr>
            <w:tcW w:w="1680" w:type="dxa"/>
          </w:tcPr>
          <w:p w:rsidR="00180F14" w:rsidRPr="009473B7" w:rsidRDefault="00180F14" w:rsidP="00F665E9">
            <w:pPr>
              <w:pStyle w:val="ListParagraph"/>
              <w:spacing w:line="480" w:lineRule="auto"/>
              <w:ind w:left="0"/>
              <w:jc w:val="left"/>
              <w:rPr>
                <w:rFonts w:ascii="Arial" w:hAnsi="Arial" w:cs="Arial"/>
                <w:sz w:val="20"/>
                <w:szCs w:val="20"/>
              </w:rPr>
            </w:pPr>
            <w:r>
              <w:rPr>
                <w:rFonts w:ascii="Arial" w:hAnsi="Arial" w:cs="Arial"/>
                <w:sz w:val="20"/>
                <w:szCs w:val="20"/>
              </w:rPr>
              <w:t>Y</w:t>
            </w:r>
          </w:p>
        </w:tc>
      </w:tr>
      <w:tr w:rsidR="00180F14" w:rsidRPr="009473B7" w:rsidTr="00F665E9">
        <w:tc>
          <w:tcPr>
            <w:tcW w:w="2148" w:type="dxa"/>
          </w:tcPr>
          <w:p w:rsidR="00180F14" w:rsidRPr="009473B7" w:rsidRDefault="00180F14" w:rsidP="00F665E9">
            <w:pPr>
              <w:pStyle w:val="ListParagraph"/>
              <w:spacing w:line="480" w:lineRule="auto"/>
              <w:ind w:left="0"/>
              <w:jc w:val="left"/>
              <w:rPr>
                <w:rFonts w:ascii="Arial" w:hAnsi="Arial" w:cs="Arial"/>
                <w:sz w:val="20"/>
                <w:szCs w:val="20"/>
              </w:rPr>
            </w:pPr>
            <w:r w:rsidRPr="009473B7">
              <w:rPr>
                <w:rFonts w:ascii="Arial" w:hAnsi="Arial" w:cs="Arial"/>
                <w:sz w:val="20"/>
                <w:szCs w:val="20"/>
              </w:rPr>
              <w:t>Firefox</w:t>
            </w:r>
            <w:r w:rsidR="000A0AAC">
              <w:rPr>
                <w:rFonts w:ascii="Arial" w:hAnsi="Arial" w:cs="Arial"/>
                <w:sz w:val="20"/>
                <w:szCs w:val="20"/>
              </w:rPr>
              <w:t xml:space="preserve"> (version?)</w:t>
            </w:r>
          </w:p>
        </w:tc>
        <w:tc>
          <w:tcPr>
            <w:tcW w:w="1680" w:type="dxa"/>
          </w:tcPr>
          <w:p w:rsidR="00180F14" w:rsidRPr="009473B7" w:rsidRDefault="00180F14" w:rsidP="00F665E9">
            <w:pPr>
              <w:pStyle w:val="ListParagraph"/>
              <w:spacing w:line="480" w:lineRule="auto"/>
              <w:ind w:left="0"/>
              <w:jc w:val="left"/>
              <w:rPr>
                <w:rFonts w:ascii="Arial" w:hAnsi="Arial" w:cs="Arial"/>
                <w:sz w:val="20"/>
                <w:szCs w:val="20"/>
              </w:rPr>
            </w:pPr>
            <w:r>
              <w:rPr>
                <w:rFonts w:ascii="Arial" w:hAnsi="Arial" w:cs="Arial"/>
                <w:sz w:val="20"/>
                <w:szCs w:val="20"/>
              </w:rPr>
              <w:t>Y</w:t>
            </w:r>
          </w:p>
        </w:tc>
      </w:tr>
      <w:tr w:rsidR="00180F14" w:rsidRPr="009473B7" w:rsidTr="00F665E9">
        <w:tc>
          <w:tcPr>
            <w:tcW w:w="2148" w:type="dxa"/>
          </w:tcPr>
          <w:p w:rsidR="00180F14" w:rsidRPr="009473B7" w:rsidRDefault="00180F14" w:rsidP="00F665E9">
            <w:pPr>
              <w:pStyle w:val="ListParagraph"/>
              <w:spacing w:line="480" w:lineRule="auto"/>
              <w:ind w:left="0"/>
              <w:jc w:val="left"/>
              <w:rPr>
                <w:rFonts w:ascii="Arial" w:hAnsi="Arial" w:cs="Arial"/>
                <w:sz w:val="20"/>
                <w:szCs w:val="20"/>
              </w:rPr>
            </w:pPr>
            <w:r w:rsidRPr="009473B7">
              <w:rPr>
                <w:rFonts w:ascii="Arial" w:hAnsi="Arial" w:cs="Arial"/>
                <w:sz w:val="20"/>
                <w:szCs w:val="20"/>
              </w:rPr>
              <w:t>Google Chrome</w:t>
            </w:r>
            <w:r w:rsidR="000A0AAC">
              <w:rPr>
                <w:rFonts w:ascii="Arial" w:hAnsi="Arial" w:cs="Arial"/>
                <w:sz w:val="20"/>
                <w:szCs w:val="20"/>
              </w:rPr>
              <w:t xml:space="preserve"> (version?)</w:t>
            </w:r>
          </w:p>
        </w:tc>
        <w:tc>
          <w:tcPr>
            <w:tcW w:w="1680" w:type="dxa"/>
          </w:tcPr>
          <w:p w:rsidR="00180F14" w:rsidRPr="009473B7" w:rsidRDefault="00180F14" w:rsidP="00F665E9">
            <w:pPr>
              <w:pStyle w:val="ListParagraph"/>
              <w:spacing w:line="480" w:lineRule="auto"/>
              <w:ind w:left="0"/>
              <w:jc w:val="left"/>
              <w:rPr>
                <w:rFonts w:ascii="Arial" w:hAnsi="Arial" w:cs="Arial"/>
                <w:sz w:val="20"/>
                <w:szCs w:val="20"/>
              </w:rPr>
            </w:pPr>
          </w:p>
        </w:tc>
      </w:tr>
      <w:tr w:rsidR="00180F14" w:rsidRPr="009473B7" w:rsidTr="00F665E9">
        <w:tc>
          <w:tcPr>
            <w:tcW w:w="2148" w:type="dxa"/>
          </w:tcPr>
          <w:p w:rsidR="00180F14" w:rsidRPr="009473B7" w:rsidRDefault="00180F14" w:rsidP="00F665E9">
            <w:pPr>
              <w:pStyle w:val="ListParagraph"/>
              <w:spacing w:line="480" w:lineRule="auto"/>
              <w:ind w:left="0"/>
              <w:jc w:val="left"/>
              <w:rPr>
                <w:rFonts w:ascii="Arial" w:hAnsi="Arial" w:cs="Arial"/>
                <w:sz w:val="20"/>
                <w:szCs w:val="20"/>
              </w:rPr>
            </w:pPr>
            <w:r w:rsidRPr="009473B7">
              <w:rPr>
                <w:rFonts w:ascii="Arial" w:hAnsi="Arial" w:cs="Arial"/>
                <w:sz w:val="20"/>
                <w:szCs w:val="20"/>
              </w:rPr>
              <w:t>Other</w:t>
            </w:r>
          </w:p>
        </w:tc>
        <w:tc>
          <w:tcPr>
            <w:tcW w:w="1680" w:type="dxa"/>
          </w:tcPr>
          <w:p w:rsidR="00180F14" w:rsidRPr="009473B7" w:rsidRDefault="00180F14" w:rsidP="00F665E9">
            <w:pPr>
              <w:pStyle w:val="ListParagraph"/>
              <w:spacing w:line="480" w:lineRule="auto"/>
              <w:ind w:left="0"/>
              <w:jc w:val="left"/>
              <w:rPr>
                <w:rFonts w:ascii="Arial" w:hAnsi="Arial" w:cs="Arial"/>
                <w:sz w:val="20"/>
                <w:szCs w:val="20"/>
              </w:rPr>
            </w:pPr>
          </w:p>
        </w:tc>
      </w:tr>
    </w:tbl>
    <w:p w:rsidR="00180F14" w:rsidRDefault="00180F14" w:rsidP="00E10289">
      <w:pPr>
        <w:rPr>
          <w:color w:val="1F497D"/>
          <w:szCs w:val="22"/>
        </w:rPr>
      </w:pPr>
    </w:p>
    <w:p w:rsidR="004B679E" w:rsidRDefault="004B679E" w:rsidP="004B679E">
      <w:pPr>
        <w:rPr>
          <w:color w:val="1F497D"/>
          <w:szCs w:val="22"/>
        </w:rPr>
      </w:pPr>
    </w:p>
    <w:p w:rsidR="004B679E" w:rsidRDefault="004B679E" w:rsidP="004B679E">
      <w:pPr>
        <w:pStyle w:val="Heading2"/>
        <w:numPr>
          <w:ilvl w:val="0"/>
          <w:numId w:val="3"/>
        </w:numPr>
        <w:shd w:val="pct20" w:color="auto" w:fill="auto"/>
        <w:tabs>
          <w:tab w:val="clear" w:pos="1152"/>
          <w:tab w:val="num" w:pos="270"/>
        </w:tabs>
        <w:spacing w:before="0"/>
        <w:ind w:left="270" w:hanging="270"/>
        <w:rPr>
          <w:rFonts w:cs="Arial"/>
          <w:sz w:val="28"/>
        </w:rPr>
      </w:pPr>
      <w:bookmarkStart w:id="960" w:name="_Toc323813678"/>
      <w:r>
        <w:rPr>
          <w:rFonts w:cs="Arial"/>
          <w:sz w:val="28"/>
        </w:rPr>
        <w:t>Integration and Migration</w:t>
      </w:r>
      <w:bookmarkEnd w:id="960"/>
    </w:p>
    <w:p w:rsidR="00266A11" w:rsidRPr="00C3486B" w:rsidRDefault="00266A11" w:rsidP="00855BFA">
      <w:pPr>
        <w:pStyle w:val="ListParagraph"/>
        <w:numPr>
          <w:ilvl w:val="0"/>
          <w:numId w:val="13"/>
        </w:numPr>
        <w:rPr>
          <w:szCs w:val="22"/>
        </w:rPr>
      </w:pPr>
      <w:r w:rsidRPr="00C3486B">
        <w:rPr>
          <w:szCs w:val="22"/>
        </w:rPr>
        <w:t xml:space="preserve">Provide fully documented Web Service APIs for all </w:t>
      </w:r>
      <w:r w:rsidR="00C3486B" w:rsidRPr="00C3486B">
        <w:rPr>
          <w:szCs w:val="22"/>
        </w:rPr>
        <w:t>communities</w:t>
      </w:r>
      <w:r w:rsidRPr="00C3486B">
        <w:rPr>
          <w:szCs w:val="22"/>
        </w:rPr>
        <w:t xml:space="preserve"> functions</w:t>
      </w:r>
      <w:r w:rsidR="00C3486B" w:rsidRPr="00C3486B">
        <w:rPr>
          <w:szCs w:val="22"/>
        </w:rPr>
        <w:t xml:space="preserve"> being pulled into Profile</w:t>
      </w:r>
    </w:p>
    <w:p w:rsidR="00266A11" w:rsidRPr="00C3486B" w:rsidRDefault="00266A11" w:rsidP="00855BFA">
      <w:pPr>
        <w:pStyle w:val="ListParagraph"/>
        <w:numPr>
          <w:ilvl w:val="0"/>
          <w:numId w:val="13"/>
        </w:numPr>
        <w:rPr>
          <w:szCs w:val="22"/>
        </w:rPr>
      </w:pPr>
      <w:r w:rsidRPr="00C3486B">
        <w:rPr>
          <w:szCs w:val="22"/>
        </w:rPr>
        <w:t>Migrate existing user data from Viewpoint to Universal Profile</w:t>
      </w:r>
    </w:p>
    <w:p w:rsidR="00266A11" w:rsidRPr="00C3486B" w:rsidRDefault="00266A11" w:rsidP="00855BFA">
      <w:pPr>
        <w:pStyle w:val="ListParagraph"/>
        <w:numPr>
          <w:ilvl w:val="0"/>
          <w:numId w:val="13"/>
        </w:numPr>
        <w:rPr>
          <w:szCs w:val="22"/>
        </w:rPr>
      </w:pPr>
      <w:r w:rsidRPr="00C3486B">
        <w:rPr>
          <w:szCs w:val="22"/>
        </w:rPr>
        <w:t>Migrate existing reviews</w:t>
      </w:r>
      <w:r w:rsidR="00C3486B" w:rsidRPr="00C3486B">
        <w:rPr>
          <w:szCs w:val="22"/>
        </w:rPr>
        <w:t>, discussions, and profile</w:t>
      </w:r>
      <w:r w:rsidRPr="00C3486B">
        <w:rPr>
          <w:szCs w:val="22"/>
        </w:rPr>
        <w:t xml:space="preserve"> data</w:t>
      </w:r>
      <w:r w:rsidR="00C3486B" w:rsidRPr="00C3486B">
        <w:rPr>
          <w:szCs w:val="22"/>
        </w:rPr>
        <w:t xml:space="preserve"> (where applicable)</w:t>
      </w:r>
      <w:r w:rsidRPr="00C3486B">
        <w:rPr>
          <w:szCs w:val="22"/>
        </w:rPr>
        <w:t xml:space="preserve"> from Viewpoint to new Reviews system</w:t>
      </w:r>
    </w:p>
    <w:p w:rsidR="004B679E" w:rsidRDefault="004B679E" w:rsidP="00E10289">
      <w:pPr>
        <w:rPr>
          <w:color w:val="1F497D"/>
          <w:szCs w:val="22"/>
        </w:rPr>
      </w:pPr>
    </w:p>
    <w:p w:rsidR="00B6658B" w:rsidRDefault="00B6658B" w:rsidP="00B6658B">
      <w:pPr>
        <w:pStyle w:val="Heading2"/>
        <w:numPr>
          <w:ilvl w:val="0"/>
          <w:numId w:val="3"/>
        </w:numPr>
        <w:shd w:val="pct20" w:color="auto" w:fill="auto"/>
        <w:tabs>
          <w:tab w:val="clear" w:pos="1152"/>
          <w:tab w:val="num" w:pos="270"/>
        </w:tabs>
        <w:spacing w:before="0"/>
        <w:ind w:left="270" w:hanging="270"/>
        <w:rPr>
          <w:rFonts w:cs="Arial"/>
          <w:sz w:val="28"/>
        </w:rPr>
      </w:pPr>
      <w:bookmarkStart w:id="961" w:name="_Toc323813679"/>
      <w:r>
        <w:rPr>
          <w:rFonts w:cs="Arial"/>
          <w:sz w:val="28"/>
        </w:rPr>
        <w:t>Operations and Maintenance</w:t>
      </w:r>
      <w:bookmarkEnd w:id="961"/>
    </w:p>
    <w:p w:rsidR="003520EB" w:rsidRDefault="00C13DB4" w:rsidP="003B657E">
      <w:pPr>
        <w:pStyle w:val="Heading2"/>
      </w:pPr>
      <w:bookmarkStart w:id="962" w:name="_Toc323813680"/>
      <w:r>
        <w:t>S</w:t>
      </w:r>
      <w:r w:rsidR="003B657E">
        <w:t>ervice Level Agreement</w:t>
      </w:r>
      <w:bookmarkEnd w:id="962"/>
    </w:p>
    <w:p w:rsidR="0090510F" w:rsidRPr="00572273" w:rsidRDefault="0090510F" w:rsidP="0090510F">
      <w:pPr>
        <w:rPr>
          <w:i/>
          <w:szCs w:val="22"/>
        </w:rPr>
      </w:pPr>
      <w:r w:rsidRPr="00572273">
        <w:rPr>
          <w:i/>
          <w:szCs w:val="22"/>
        </w:rPr>
        <w:t>From any US location:</w:t>
      </w:r>
    </w:p>
    <w:p w:rsidR="003B657E" w:rsidRPr="00572273" w:rsidRDefault="003B657E" w:rsidP="00855BFA">
      <w:pPr>
        <w:numPr>
          <w:ilvl w:val="0"/>
          <w:numId w:val="9"/>
        </w:numPr>
        <w:rPr>
          <w:szCs w:val="22"/>
        </w:rPr>
      </w:pPr>
      <w:r w:rsidRPr="00572273">
        <w:rPr>
          <w:szCs w:val="22"/>
        </w:rPr>
        <w:t>Uptime: 99.</w:t>
      </w:r>
      <w:r w:rsidR="00A95E2B">
        <w:rPr>
          <w:szCs w:val="22"/>
        </w:rPr>
        <w:t>5</w:t>
      </w:r>
      <w:r w:rsidRPr="00572273">
        <w:rPr>
          <w:szCs w:val="22"/>
        </w:rPr>
        <w:t>%</w:t>
      </w:r>
    </w:p>
    <w:p w:rsidR="00DD3842" w:rsidRPr="00752423" w:rsidRDefault="00A95E2B" w:rsidP="00855BFA">
      <w:pPr>
        <w:numPr>
          <w:ilvl w:val="0"/>
          <w:numId w:val="9"/>
        </w:numPr>
        <w:rPr>
          <w:szCs w:val="22"/>
        </w:rPr>
      </w:pPr>
      <w:r>
        <w:rPr>
          <w:szCs w:val="22"/>
        </w:rPr>
        <w:t>Responsiveness</w:t>
      </w:r>
      <w:r w:rsidR="003B657E" w:rsidRPr="00572273">
        <w:rPr>
          <w:szCs w:val="22"/>
        </w:rPr>
        <w:t xml:space="preserve">: </w:t>
      </w:r>
      <w:r w:rsidRPr="00752423">
        <w:rPr>
          <w:szCs w:val="22"/>
        </w:rPr>
        <w:t xml:space="preserve">85% of all API calls will return in </w:t>
      </w:r>
      <w:r w:rsidR="003B657E" w:rsidRPr="00752423">
        <w:rPr>
          <w:szCs w:val="22"/>
        </w:rPr>
        <w:t xml:space="preserve">&lt; </w:t>
      </w:r>
      <w:r w:rsidRPr="00752423">
        <w:rPr>
          <w:szCs w:val="22"/>
        </w:rPr>
        <w:t>100</w:t>
      </w:r>
      <w:r w:rsidR="003B657E" w:rsidRPr="00752423">
        <w:rPr>
          <w:szCs w:val="22"/>
        </w:rPr>
        <w:t xml:space="preserve"> milliseconds @ x reads/second,  &lt; </w:t>
      </w:r>
      <w:r w:rsidRPr="00752423">
        <w:rPr>
          <w:szCs w:val="22"/>
        </w:rPr>
        <w:t>200</w:t>
      </w:r>
      <w:r w:rsidR="003B657E" w:rsidRPr="00752423">
        <w:rPr>
          <w:szCs w:val="22"/>
        </w:rPr>
        <w:t xml:space="preserve"> milliseconds @ x writes/second</w:t>
      </w:r>
    </w:p>
    <w:p w:rsidR="00C13DB4" w:rsidRDefault="00C13DB4" w:rsidP="001A5D4B">
      <w:pPr>
        <w:pStyle w:val="Heading2"/>
      </w:pPr>
      <w:bookmarkStart w:id="963" w:name="_Toc323813681"/>
      <w:r>
        <w:t>Monitoring and Alerts</w:t>
      </w:r>
      <w:bookmarkEnd w:id="963"/>
    </w:p>
    <w:p w:rsidR="00A95E2B" w:rsidRPr="000C0D07" w:rsidRDefault="00A95E2B" w:rsidP="00855BFA">
      <w:pPr>
        <w:widowControl/>
        <w:numPr>
          <w:ilvl w:val="0"/>
          <w:numId w:val="9"/>
        </w:numPr>
        <w:autoSpaceDE w:val="0"/>
        <w:autoSpaceDN w:val="0"/>
        <w:spacing w:line="240" w:lineRule="auto"/>
        <w:jc w:val="left"/>
        <w:textAlignment w:val="auto"/>
        <w:rPr>
          <w:rFonts w:cs="Times-Roman"/>
          <w:szCs w:val="22"/>
        </w:rPr>
      </w:pPr>
      <w:r w:rsidRPr="000C0D07">
        <w:rPr>
          <w:rFonts w:cs="Times-Roman"/>
          <w:szCs w:val="22"/>
        </w:rPr>
        <w:t>Proactive monitoring of basic system services ((server load, server up-time)</w:t>
      </w:r>
    </w:p>
    <w:p w:rsidR="00A95E2B" w:rsidRPr="000C0D07" w:rsidRDefault="00A95E2B" w:rsidP="00855BFA">
      <w:pPr>
        <w:widowControl/>
        <w:numPr>
          <w:ilvl w:val="0"/>
          <w:numId w:val="9"/>
        </w:numPr>
        <w:autoSpaceDE w:val="0"/>
        <w:autoSpaceDN w:val="0"/>
        <w:spacing w:line="240" w:lineRule="auto"/>
        <w:jc w:val="left"/>
        <w:textAlignment w:val="auto"/>
        <w:rPr>
          <w:rFonts w:cs="Times-Roman"/>
          <w:szCs w:val="22"/>
        </w:rPr>
      </w:pPr>
      <w:r w:rsidRPr="000C0D07">
        <w:rPr>
          <w:rFonts w:cs="Times-Roman"/>
          <w:szCs w:val="22"/>
        </w:rPr>
        <w:t>Proactive monit</w:t>
      </w:r>
      <w:r w:rsidR="00C50A91">
        <w:rPr>
          <w:rFonts w:cs="Times-Roman"/>
          <w:szCs w:val="22"/>
        </w:rPr>
        <w:t xml:space="preserve">oring of rate of communication </w:t>
      </w:r>
      <w:r w:rsidRPr="000C0D07">
        <w:rPr>
          <w:rFonts w:cs="Times-Roman"/>
          <w:szCs w:val="22"/>
        </w:rPr>
        <w:t xml:space="preserve"> with client web servers.</w:t>
      </w:r>
    </w:p>
    <w:p w:rsidR="00772326" w:rsidRDefault="007221FF" w:rsidP="00772326">
      <w:pPr>
        <w:pStyle w:val="Heading2"/>
      </w:pPr>
      <w:bookmarkStart w:id="964" w:name="_Toc323813682"/>
      <w:r>
        <w:t>B</w:t>
      </w:r>
      <w:r w:rsidR="00772326">
        <w:t xml:space="preserve">usiness </w:t>
      </w:r>
      <w:r>
        <w:t>C</w:t>
      </w:r>
      <w:r w:rsidR="00772326">
        <w:t xml:space="preserve">ontinuity </w:t>
      </w:r>
      <w:r>
        <w:t>P</w:t>
      </w:r>
      <w:r w:rsidR="00772326">
        <w:t>lanning (BCP)</w:t>
      </w:r>
      <w:bookmarkEnd w:id="964"/>
    </w:p>
    <w:p w:rsidR="00402739" w:rsidRPr="00752423" w:rsidRDefault="00C50A91" w:rsidP="00855BFA">
      <w:pPr>
        <w:numPr>
          <w:ilvl w:val="0"/>
          <w:numId w:val="11"/>
        </w:numPr>
      </w:pPr>
      <w:r>
        <w:t>Communities integration</w:t>
      </w:r>
      <w:r w:rsidR="00772326" w:rsidRPr="00752423">
        <w:t xml:space="preserve"> should </w:t>
      </w:r>
      <w:r w:rsidR="00402739" w:rsidRPr="00752423">
        <w:t>be deployed i</w:t>
      </w:r>
      <w:r>
        <w:t>n Sign On and Profile</w:t>
      </w:r>
    </w:p>
    <w:p w:rsidR="00402739" w:rsidRPr="00752423" w:rsidRDefault="00402739" w:rsidP="00855BFA">
      <w:pPr>
        <w:widowControl/>
        <w:numPr>
          <w:ilvl w:val="0"/>
          <w:numId w:val="11"/>
        </w:numPr>
        <w:autoSpaceDE w:val="0"/>
        <w:autoSpaceDN w:val="0"/>
        <w:spacing w:line="240" w:lineRule="auto"/>
        <w:jc w:val="left"/>
        <w:textAlignment w:val="auto"/>
        <w:rPr>
          <w:rFonts w:cs="Times-Roman"/>
          <w:szCs w:val="22"/>
        </w:rPr>
      </w:pPr>
      <w:r w:rsidRPr="00752423">
        <w:rPr>
          <w:rFonts w:cs="Times-Roman"/>
          <w:szCs w:val="22"/>
        </w:rPr>
        <w:t>Platform will support semi-automated failover in the event of a failure in either location</w:t>
      </w:r>
    </w:p>
    <w:p w:rsidR="00402739" w:rsidRPr="00C50A91" w:rsidRDefault="00402739" w:rsidP="00855BFA">
      <w:pPr>
        <w:widowControl/>
        <w:numPr>
          <w:ilvl w:val="0"/>
          <w:numId w:val="11"/>
        </w:numPr>
        <w:autoSpaceDE w:val="0"/>
        <w:autoSpaceDN w:val="0"/>
        <w:spacing w:line="240" w:lineRule="auto"/>
        <w:jc w:val="left"/>
        <w:textAlignment w:val="auto"/>
        <w:rPr>
          <w:rFonts w:cs="Times-Roman"/>
          <w:color w:val="FF0000"/>
          <w:szCs w:val="22"/>
        </w:rPr>
      </w:pPr>
      <w:r w:rsidRPr="00C50A91">
        <w:rPr>
          <w:rFonts w:cs="Times-Roman"/>
          <w:color w:val="FF0000"/>
          <w:szCs w:val="22"/>
        </w:rPr>
        <w:t>Data Back-Up: data will be backed up to tape once a day. In case of loss of data, data will be restored</w:t>
      </w:r>
      <w:r w:rsidR="000C0D07" w:rsidRPr="00C50A91">
        <w:rPr>
          <w:rFonts w:cs="Times-Roman"/>
          <w:color w:val="FF0000"/>
          <w:szCs w:val="22"/>
        </w:rPr>
        <w:t xml:space="preserve"> </w:t>
      </w:r>
      <w:r w:rsidRPr="00C50A91">
        <w:rPr>
          <w:rFonts w:cs="Times-Roman"/>
          <w:color w:val="FF0000"/>
          <w:szCs w:val="22"/>
        </w:rPr>
        <w:t>within 1 business day.</w:t>
      </w:r>
    </w:p>
    <w:p w:rsidR="007221FF" w:rsidRDefault="007221FF" w:rsidP="00E10289">
      <w:pPr>
        <w:rPr>
          <w:color w:val="1F497D"/>
          <w:szCs w:val="22"/>
        </w:rPr>
      </w:pPr>
    </w:p>
    <w:p w:rsidR="00752423" w:rsidRDefault="00752423" w:rsidP="00752423">
      <w:pPr>
        <w:pStyle w:val="Heading2"/>
      </w:pPr>
      <w:bookmarkStart w:id="965" w:name="_Toc323813683"/>
      <w:r>
        <w:t>Capacity Planning</w:t>
      </w:r>
      <w:bookmarkEnd w:id="965"/>
    </w:p>
    <w:p w:rsidR="00752423" w:rsidRPr="00752423" w:rsidRDefault="00752423" w:rsidP="00855BFA">
      <w:pPr>
        <w:widowControl/>
        <w:numPr>
          <w:ilvl w:val="0"/>
          <w:numId w:val="9"/>
        </w:numPr>
        <w:autoSpaceDE w:val="0"/>
        <w:autoSpaceDN w:val="0"/>
        <w:spacing w:line="240" w:lineRule="auto"/>
        <w:jc w:val="left"/>
        <w:textAlignment w:val="auto"/>
        <w:rPr>
          <w:rFonts w:cs="Symbol"/>
          <w:szCs w:val="22"/>
        </w:rPr>
      </w:pPr>
      <w:r w:rsidRPr="00752423">
        <w:rPr>
          <w:rFonts w:cs="Times-Roman"/>
          <w:szCs w:val="22"/>
        </w:rPr>
        <w:t>Capacity Planning will be done on a quarterly basis, based in traffic estimates provided by customers</w:t>
      </w:r>
    </w:p>
    <w:p w:rsidR="00752423" w:rsidRPr="00752423" w:rsidRDefault="00752423" w:rsidP="00855BFA">
      <w:pPr>
        <w:widowControl/>
        <w:numPr>
          <w:ilvl w:val="0"/>
          <w:numId w:val="9"/>
        </w:numPr>
        <w:autoSpaceDE w:val="0"/>
        <w:autoSpaceDN w:val="0"/>
        <w:spacing w:line="240" w:lineRule="auto"/>
        <w:jc w:val="left"/>
        <w:textAlignment w:val="auto"/>
        <w:rPr>
          <w:rFonts w:cs="Times-Roman"/>
          <w:szCs w:val="22"/>
        </w:rPr>
      </w:pPr>
      <w:r w:rsidRPr="00752423">
        <w:rPr>
          <w:rFonts w:cs="Times-Roman"/>
          <w:szCs w:val="22"/>
        </w:rPr>
        <w:t>Emergency plan for expanding capacity (data storage, rate of access for both reads and writes):</w:t>
      </w:r>
    </w:p>
    <w:p w:rsidR="00752423" w:rsidRPr="00752423" w:rsidRDefault="00752423" w:rsidP="00855BFA">
      <w:pPr>
        <w:widowControl/>
        <w:numPr>
          <w:ilvl w:val="0"/>
          <w:numId w:val="9"/>
        </w:numPr>
        <w:autoSpaceDE w:val="0"/>
        <w:autoSpaceDN w:val="0"/>
        <w:spacing w:line="240" w:lineRule="auto"/>
        <w:jc w:val="left"/>
        <w:textAlignment w:val="auto"/>
        <w:rPr>
          <w:rFonts w:cs="Times-Roman"/>
          <w:szCs w:val="22"/>
        </w:rPr>
      </w:pPr>
      <w:r w:rsidRPr="00752423">
        <w:rPr>
          <w:rFonts w:cs="Times-Roman"/>
          <w:szCs w:val="22"/>
        </w:rPr>
        <w:t>Expand by 15% : 5 business days</w:t>
      </w:r>
    </w:p>
    <w:p w:rsidR="00A702E0" w:rsidRPr="00084AA2" w:rsidRDefault="00752423" w:rsidP="00855BFA">
      <w:pPr>
        <w:numPr>
          <w:ilvl w:val="0"/>
          <w:numId w:val="9"/>
        </w:numPr>
        <w:rPr>
          <w:szCs w:val="22"/>
        </w:rPr>
      </w:pPr>
      <w:r w:rsidRPr="00752423">
        <w:rPr>
          <w:rFonts w:cs="Times-Roman"/>
          <w:szCs w:val="22"/>
        </w:rPr>
        <w:t>Expand by more than 15% - 30 business days</w:t>
      </w:r>
    </w:p>
    <w:p w:rsidR="00084AA2" w:rsidRPr="00A702E0" w:rsidRDefault="00084AA2" w:rsidP="00855BFA">
      <w:pPr>
        <w:numPr>
          <w:ilvl w:val="0"/>
          <w:numId w:val="9"/>
        </w:numPr>
        <w:rPr>
          <w:szCs w:val="22"/>
        </w:rPr>
      </w:pPr>
      <w:r>
        <w:rPr>
          <w:rFonts w:cs="Times-Roman"/>
          <w:szCs w:val="22"/>
        </w:rPr>
        <w:t>Traffic Estimates by Customer: tbd</w:t>
      </w:r>
    </w:p>
    <w:p w:rsidR="00A702E0" w:rsidRDefault="00A702E0" w:rsidP="00A702E0">
      <w:pPr>
        <w:rPr>
          <w:rFonts w:cs="Times-Roman"/>
          <w:szCs w:val="22"/>
        </w:rPr>
      </w:pPr>
    </w:p>
    <w:p w:rsidR="00752423" w:rsidRPr="00752423" w:rsidRDefault="00A702E0" w:rsidP="00A702E0">
      <w:pPr>
        <w:pStyle w:val="Heading2"/>
        <w:rPr>
          <w:rFonts w:ascii="Calibri" w:hAnsi="Calibri"/>
        </w:rPr>
      </w:pPr>
      <w:bookmarkStart w:id="966" w:name="_Toc323813684"/>
      <w:r>
        <w:lastRenderedPageBreak/>
        <w:t>Escalations</w:t>
      </w:r>
      <w:bookmarkEnd w:id="966"/>
      <w:r w:rsidR="00752423" w:rsidRPr="00752423">
        <w:rPr>
          <w:rFonts w:ascii="Calibri" w:hAnsi="Calibri"/>
        </w:rPr>
        <w:t xml:space="preserve"> </w:t>
      </w:r>
    </w:p>
    <w:p w:rsidR="00752423" w:rsidRPr="00A702E0" w:rsidRDefault="00C50A91" w:rsidP="00855BFA">
      <w:pPr>
        <w:numPr>
          <w:ilvl w:val="0"/>
          <w:numId w:val="12"/>
        </w:numPr>
        <w:rPr>
          <w:szCs w:val="22"/>
        </w:rPr>
      </w:pPr>
      <w:r>
        <w:rPr>
          <w:szCs w:val="22"/>
        </w:rPr>
        <w:t>CCN will be integrated into Communities and will have its own escalation plan</w:t>
      </w:r>
    </w:p>
    <w:p w:rsidR="008735AF" w:rsidRDefault="008735AF">
      <w:pPr>
        <w:widowControl/>
        <w:adjustRightInd/>
        <w:spacing w:line="240" w:lineRule="auto"/>
        <w:jc w:val="left"/>
        <w:textAlignment w:val="auto"/>
        <w:rPr>
          <w:color w:val="1F497D"/>
          <w:szCs w:val="22"/>
        </w:rPr>
      </w:pPr>
    </w:p>
    <w:p w:rsidR="00C13DB4" w:rsidRDefault="00C13DB4" w:rsidP="00E10289">
      <w:pPr>
        <w:rPr>
          <w:color w:val="1F497D"/>
          <w:szCs w:val="22"/>
        </w:rPr>
      </w:pPr>
    </w:p>
    <w:p w:rsidR="00C13DB4" w:rsidRDefault="00C13DB4" w:rsidP="00C13DB4">
      <w:pPr>
        <w:pStyle w:val="Heading2"/>
        <w:numPr>
          <w:ilvl w:val="0"/>
          <w:numId w:val="3"/>
        </w:numPr>
        <w:shd w:val="pct20" w:color="auto" w:fill="auto"/>
        <w:tabs>
          <w:tab w:val="clear" w:pos="1152"/>
          <w:tab w:val="num" w:pos="270"/>
        </w:tabs>
        <w:spacing w:before="0"/>
        <w:ind w:left="270" w:hanging="270"/>
        <w:rPr>
          <w:rFonts w:cs="Arial"/>
          <w:sz w:val="28"/>
        </w:rPr>
      </w:pPr>
      <w:bookmarkStart w:id="967" w:name="_Toc323813685"/>
      <w:r>
        <w:rPr>
          <w:rFonts w:cs="Arial"/>
          <w:sz w:val="28"/>
        </w:rPr>
        <w:t>International</w:t>
      </w:r>
      <w:bookmarkEnd w:id="967"/>
    </w:p>
    <w:p w:rsidR="00C30C2E" w:rsidRDefault="00572273" w:rsidP="00C30C2E">
      <w:r>
        <w:t>Support some non-english language reviews: Spanish (US), French (Canada), Other?</w:t>
      </w:r>
    </w:p>
    <w:p w:rsidR="00C30C2E" w:rsidRPr="00C30C2E" w:rsidRDefault="00C30C2E" w:rsidP="00C30C2E">
      <w:pPr>
        <w:rPr>
          <w:sz w:val="24"/>
        </w:rPr>
      </w:pPr>
    </w:p>
    <w:p w:rsidR="00C30C2E" w:rsidRDefault="00C30C2E" w:rsidP="00C30C2E">
      <w:pPr>
        <w:pStyle w:val="Heading2"/>
        <w:numPr>
          <w:ilvl w:val="0"/>
          <w:numId w:val="3"/>
        </w:numPr>
        <w:shd w:val="pct20" w:color="auto" w:fill="auto"/>
        <w:tabs>
          <w:tab w:val="clear" w:pos="1152"/>
          <w:tab w:val="num" w:pos="270"/>
        </w:tabs>
        <w:spacing w:before="0"/>
        <w:ind w:left="270" w:hanging="270"/>
        <w:rPr>
          <w:rFonts w:cs="Arial"/>
          <w:sz w:val="28"/>
        </w:rPr>
      </w:pPr>
      <w:bookmarkStart w:id="968" w:name="_Toc323813686"/>
      <w:r>
        <w:rPr>
          <w:rFonts w:cs="Arial"/>
          <w:sz w:val="28"/>
        </w:rPr>
        <w:t>Legal</w:t>
      </w:r>
      <w:bookmarkEnd w:id="968"/>
    </w:p>
    <w:p w:rsidR="00C13DB4" w:rsidRDefault="00C13DB4" w:rsidP="00E10289">
      <w:pPr>
        <w:rPr>
          <w:color w:val="1F497D"/>
          <w:szCs w:val="22"/>
        </w:rPr>
      </w:pPr>
    </w:p>
    <w:p w:rsidR="000718B4" w:rsidRDefault="000718B4" w:rsidP="00E10289">
      <w:pPr>
        <w:rPr>
          <w:color w:val="1F497D"/>
          <w:szCs w:val="22"/>
        </w:rPr>
      </w:pPr>
    </w:p>
    <w:p w:rsidR="00537F88" w:rsidRDefault="00537F88" w:rsidP="00537F88">
      <w:pPr>
        <w:pStyle w:val="Heading2"/>
        <w:numPr>
          <w:ilvl w:val="0"/>
          <w:numId w:val="3"/>
        </w:numPr>
        <w:shd w:val="pct20" w:color="auto" w:fill="auto"/>
        <w:tabs>
          <w:tab w:val="clear" w:pos="1152"/>
          <w:tab w:val="num" w:pos="270"/>
        </w:tabs>
        <w:spacing w:before="0"/>
        <w:ind w:left="270" w:hanging="270"/>
        <w:rPr>
          <w:rFonts w:cs="Arial"/>
          <w:sz w:val="28"/>
        </w:rPr>
      </w:pPr>
      <w:bookmarkStart w:id="969" w:name="_Toc323813687"/>
      <w:r>
        <w:rPr>
          <w:rFonts w:cs="Arial"/>
          <w:sz w:val="28"/>
        </w:rPr>
        <w:t>SEO and Marketing</w:t>
      </w:r>
      <w:bookmarkEnd w:id="969"/>
      <w:r>
        <w:rPr>
          <w:rFonts w:cs="Arial"/>
          <w:sz w:val="28"/>
        </w:rPr>
        <w:t xml:space="preserve"> </w:t>
      </w:r>
    </w:p>
    <w:p w:rsidR="00F955DC" w:rsidRDefault="00F955DC" w:rsidP="00F955DC">
      <w:pPr>
        <w:pStyle w:val="ListParagraph"/>
        <w:widowControl/>
        <w:adjustRightInd/>
        <w:spacing w:line="240" w:lineRule="auto"/>
        <w:ind w:left="1080"/>
        <w:contextualSpacing w:val="0"/>
        <w:jc w:val="left"/>
        <w:textAlignment w:val="auto"/>
        <w:rPr>
          <w:color w:val="1F497D"/>
          <w:szCs w:val="22"/>
        </w:rPr>
      </w:pPr>
    </w:p>
    <w:p w:rsidR="005651CB" w:rsidRDefault="005651CB" w:rsidP="00F955DC">
      <w:pPr>
        <w:pStyle w:val="ListParagraph"/>
        <w:widowControl/>
        <w:adjustRightInd/>
        <w:spacing w:line="240" w:lineRule="auto"/>
        <w:ind w:left="1080"/>
        <w:contextualSpacing w:val="0"/>
        <w:jc w:val="left"/>
        <w:textAlignment w:val="auto"/>
        <w:rPr>
          <w:color w:val="1F497D"/>
          <w:szCs w:val="22"/>
        </w:rPr>
      </w:pPr>
    </w:p>
    <w:p w:rsidR="0087174E" w:rsidRPr="00E41FED" w:rsidRDefault="00572273" w:rsidP="00BB2154">
      <w:pPr>
        <w:pStyle w:val="Heading2"/>
        <w:numPr>
          <w:ilvl w:val="0"/>
          <w:numId w:val="3"/>
        </w:numPr>
        <w:shd w:val="pct20" w:color="auto" w:fill="auto"/>
        <w:tabs>
          <w:tab w:val="clear" w:pos="1152"/>
          <w:tab w:val="num" w:pos="270"/>
        </w:tabs>
        <w:spacing w:before="0"/>
        <w:ind w:left="270" w:hanging="270"/>
        <w:rPr>
          <w:rFonts w:cs="Arial"/>
          <w:sz w:val="28"/>
        </w:rPr>
      </w:pPr>
      <w:bookmarkStart w:id="970" w:name="_Toc290518974"/>
      <w:bookmarkStart w:id="971" w:name="_Toc290518979"/>
      <w:bookmarkStart w:id="972" w:name="_Toc290518980"/>
      <w:bookmarkStart w:id="973" w:name="_Toc290518981"/>
      <w:bookmarkStart w:id="974" w:name="_Toc290518982"/>
      <w:bookmarkStart w:id="975" w:name="_Toc290518984"/>
      <w:bookmarkStart w:id="976" w:name="_Toc323813688"/>
      <w:bookmarkEnd w:id="970"/>
      <w:bookmarkEnd w:id="971"/>
      <w:bookmarkEnd w:id="972"/>
      <w:bookmarkEnd w:id="973"/>
      <w:bookmarkEnd w:id="974"/>
      <w:bookmarkEnd w:id="975"/>
      <w:r>
        <w:rPr>
          <w:rFonts w:cs="Arial"/>
          <w:sz w:val="28"/>
        </w:rPr>
        <w:t xml:space="preserve">Other </w:t>
      </w:r>
      <w:r w:rsidR="00B86D0C" w:rsidRPr="00E41FED">
        <w:rPr>
          <w:rFonts w:cs="Arial"/>
          <w:sz w:val="28"/>
        </w:rPr>
        <w:t xml:space="preserve"> </w:t>
      </w:r>
      <w:r w:rsidR="003D58AD">
        <w:rPr>
          <w:rFonts w:cs="Arial"/>
          <w:sz w:val="28"/>
        </w:rPr>
        <w:t>Stuff</w:t>
      </w:r>
      <w:bookmarkEnd w:id="976"/>
    </w:p>
    <w:p w:rsidR="0087174E" w:rsidRPr="00E41FED" w:rsidRDefault="00295E0D" w:rsidP="00E41FED">
      <w:pPr>
        <w:pStyle w:val="Heading2"/>
        <w:tabs>
          <w:tab w:val="left" w:pos="810"/>
        </w:tabs>
        <w:ind w:left="810" w:hanging="540"/>
      </w:pPr>
      <w:r>
        <w:t xml:space="preserve"> </w:t>
      </w:r>
      <w:bookmarkStart w:id="977" w:name="_Toc323813689"/>
      <w:r w:rsidR="008F18C0">
        <w:t>Future Business Flow</w:t>
      </w:r>
      <w:bookmarkEnd w:id="977"/>
    </w:p>
    <w:p w:rsidR="0087174E" w:rsidRPr="00E41FED" w:rsidRDefault="0087174E" w:rsidP="00E41FED">
      <w:pPr>
        <w:pStyle w:val="Heading2"/>
        <w:tabs>
          <w:tab w:val="left" w:pos="810"/>
        </w:tabs>
        <w:ind w:left="810" w:hanging="540"/>
      </w:pPr>
      <w:bookmarkStart w:id="978" w:name="_Toc323813690"/>
      <w:r w:rsidRPr="00E41FED">
        <w:t>Other Business Area</w:t>
      </w:r>
      <w:r w:rsidR="00ED4FA6" w:rsidRPr="00E41FED">
        <w:t>s</w:t>
      </w:r>
      <w:r w:rsidRPr="00E41FED">
        <w:t xml:space="preserve"> / Departments Impacted</w:t>
      </w:r>
      <w:bookmarkEnd w:id="978"/>
    </w:p>
    <w:p w:rsidR="00B86D0C" w:rsidRPr="00E41FED" w:rsidRDefault="00B86D0C" w:rsidP="00E41FED">
      <w:pPr>
        <w:ind w:left="900"/>
        <w:rPr>
          <w:rFonts w:ascii="Arial" w:hAnsi="Arial" w:cs="Arial"/>
          <w:b/>
          <w:i/>
          <w:color w:val="0000FF"/>
          <w:sz w:val="20"/>
          <w:szCs w:val="20"/>
        </w:rPr>
      </w:pPr>
    </w:p>
    <w:tbl>
      <w:tblPr>
        <w:tblW w:w="9341" w:type="dxa"/>
        <w:tblInd w:w="948" w:type="dxa"/>
        <w:tblLayout w:type="fixed"/>
        <w:tblLook w:val="0000"/>
      </w:tblPr>
      <w:tblGrid>
        <w:gridCol w:w="2280"/>
        <w:gridCol w:w="2520"/>
        <w:gridCol w:w="2103"/>
        <w:gridCol w:w="2438"/>
      </w:tblGrid>
      <w:tr w:rsidR="00B86D0C" w:rsidRPr="009C46F9">
        <w:trPr>
          <w:trHeight w:val="90"/>
        </w:trPr>
        <w:tc>
          <w:tcPr>
            <w:tcW w:w="2280" w:type="dxa"/>
            <w:tcBorders>
              <w:top w:val="nil"/>
              <w:left w:val="nil"/>
              <w:bottom w:val="nil"/>
              <w:right w:val="nil"/>
            </w:tcBorders>
          </w:tcPr>
          <w:p w:rsidR="00B86D0C" w:rsidRPr="009C46F9" w:rsidRDefault="00360362"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Domestic</w:t>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Stores</w:t>
            </w:r>
          </w:p>
          <w:p w:rsidR="00B86D0C" w:rsidRPr="009C46F9" w:rsidRDefault="00360362"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Offshore</w:t>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Stores</w:t>
            </w:r>
          </w:p>
          <w:p w:rsidR="00B86D0C" w:rsidRPr="009C46F9" w:rsidRDefault="00360362"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Super K Stores</w:t>
            </w:r>
          </w:p>
          <w:p w:rsidR="00B86D0C" w:rsidRPr="009C46F9" w:rsidRDefault="00360362"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Store Ops</w:t>
            </w:r>
          </w:p>
          <w:p w:rsidR="00B86D0C" w:rsidRPr="009C46F9" w:rsidRDefault="00360362"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Store Conversions</w:t>
            </w:r>
          </w:p>
          <w:p w:rsidR="0087174E" w:rsidRPr="009C46F9" w:rsidRDefault="00360362"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Distribution Centers</w:t>
            </w:r>
          </w:p>
          <w:p w:rsidR="00B86D0C" w:rsidRDefault="00360362" w:rsidP="00046B44">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5C487E"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5C487E" w:rsidRPr="009C46F9">
              <w:rPr>
                <w:rFonts w:ascii="Arial" w:hAnsi="Arial" w:cs="Arial"/>
                <w:b/>
                <w:color w:val="000000"/>
                <w:sz w:val="20"/>
                <w:szCs w:val="20"/>
              </w:rPr>
              <w:t xml:space="preserve"> </w:t>
            </w:r>
            <w:r w:rsidR="005C487E" w:rsidRPr="009C46F9">
              <w:rPr>
                <w:rFonts w:ascii="Arial" w:hAnsi="Arial" w:cs="Arial"/>
                <w:color w:val="000000"/>
                <w:sz w:val="20"/>
                <w:szCs w:val="20"/>
              </w:rPr>
              <w:t>Legal</w:t>
            </w:r>
          </w:p>
          <w:p w:rsidR="009700FF" w:rsidRPr="009C46F9" w:rsidRDefault="00360362" w:rsidP="009700FF">
            <w:pPr>
              <w:spacing w:line="240" w:lineRule="atLeast"/>
              <w:ind w:left="288" w:hanging="288"/>
              <w:rPr>
                <w:rFonts w:ascii="Arial" w:hAnsi="Arial" w:cs="Arial"/>
                <w:color w:val="000000"/>
                <w:sz w:val="20"/>
                <w:szCs w:val="20"/>
              </w:rPr>
            </w:pPr>
            <w:r>
              <w:rPr>
                <w:rFonts w:ascii="Arial" w:hAnsi="Arial" w:cs="Arial"/>
                <w:b/>
                <w:color w:val="000000"/>
                <w:sz w:val="20"/>
                <w:szCs w:val="20"/>
              </w:rPr>
              <w:fldChar w:fldCharType="begin">
                <w:ffData>
                  <w:name w:val=""/>
                  <w:enabled/>
                  <w:calcOnExit w:val="0"/>
                  <w:checkBox>
                    <w:size w:val="16"/>
                    <w:default w:val="1"/>
                  </w:checkBox>
                </w:ffData>
              </w:fldChar>
            </w:r>
            <w:r w:rsidR="008F6641">
              <w:rPr>
                <w:rFonts w:ascii="Arial" w:hAnsi="Arial" w:cs="Arial"/>
                <w:b/>
                <w:color w:val="000000"/>
                <w:sz w:val="20"/>
                <w:szCs w:val="20"/>
              </w:rPr>
              <w:instrText xml:space="preserve"> FORMCHECKBOX </w:instrText>
            </w:r>
            <w:r>
              <w:rPr>
                <w:rFonts w:ascii="Arial" w:hAnsi="Arial" w:cs="Arial"/>
                <w:b/>
                <w:color w:val="000000"/>
                <w:sz w:val="20"/>
                <w:szCs w:val="20"/>
              </w:rPr>
            </w:r>
            <w:r>
              <w:rPr>
                <w:rFonts w:ascii="Arial" w:hAnsi="Arial" w:cs="Arial"/>
                <w:b/>
                <w:color w:val="000000"/>
                <w:sz w:val="20"/>
                <w:szCs w:val="20"/>
              </w:rPr>
              <w:fldChar w:fldCharType="end"/>
            </w:r>
            <w:r w:rsidR="009700FF" w:rsidRPr="009C46F9">
              <w:rPr>
                <w:rFonts w:ascii="Arial" w:hAnsi="Arial" w:cs="Arial"/>
                <w:b/>
                <w:color w:val="000000"/>
                <w:sz w:val="20"/>
                <w:szCs w:val="20"/>
              </w:rPr>
              <w:t xml:space="preserve"> </w:t>
            </w:r>
            <w:smartTag w:uri="urn:schemas-microsoft-com:office:smarttags" w:element="City">
              <w:smartTag w:uri="urn:schemas-microsoft-com:office:smarttags" w:element="place">
                <w:r w:rsidR="009700FF">
                  <w:rPr>
                    <w:rFonts w:ascii="Arial" w:hAnsi="Arial" w:cs="Arial"/>
                    <w:color w:val="000000"/>
                    <w:sz w:val="20"/>
                    <w:szCs w:val="20"/>
                  </w:rPr>
                  <w:t>Mobile</w:t>
                </w:r>
              </w:smartTag>
            </w:smartTag>
          </w:p>
        </w:tc>
        <w:tc>
          <w:tcPr>
            <w:tcW w:w="2520" w:type="dxa"/>
            <w:tcBorders>
              <w:top w:val="nil"/>
              <w:left w:val="nil"/>
              <w:bottom w:val="nil"/>
              <w:right w:val="nil"/>
            </w:tcBorders>
          </w:tcPr>
          <w:p w:rsidR="00B86D0C" w:rsidRDefault="00360362"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Merchandising</w:t>
            </w:r>
          </w:p>
          <w:p w:rsidR="002651CB" w:rsidRPr="009C46F9" w:rsidRDefault="00360362"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9700FF"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9700FF" w:rsidRPr="009C46F9">
              <w:rPr>
                <w:rFonts w:ascii="Arial" w:hAnsi="Arial" w:cs="Arial"/>
                <w:b/>
                <w:color w:val="000000"/>
                <w:sz w:val="20"/>
                <w:szCs w:val="20"/>
              </w:rPr>
              <w:t xml:space="preserve"> </w:t>
            </w:r>
            <w:r w:rsidR="009700FF">
              <w:rPr>
                <w:rFonts w:ascii="Arial" w:hAnsi="Arial" w:cs="Arial"/>
                <w:color w:val="000000"/>
                <w:sz w:val="20"/>
                <w:szCs w:val="20"/>
              </w:rPr>
              <w:t>International</w:t>
            </w:r>
          </w:p>
          <w:p w:rsidR="00B86D0C" w:rsidRPr="009C46F9" w:rsidRDefault="00360362"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color w:val="000000"/>
                <w:sz w:val="20"/>
                <w:szCs w:val="20"/>
              </w:rPr>
              <w:t xml:space="preserve"> Cross Merchandising</w:t>
            </w:r>
          </w:p>
          <w:p w:rsidR="00B86D0C" w:rsidRPr="009C46F9" w:rsidRDefault="00360362"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Merchandise Prchsing</w:t>
            </w:r>
          </w:p>
          <w:p w:rsidR="00B86D0C" w:rsidRPr="009C46F9" w:rsidRDefault="00360362"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Non-Merch. Prchsing</w:t>
            </w:r>
          </w:p>
          <w:p w:rsidR="00B86D0C" w:rsidRPr="009C46F9" w:rsidRDefault="00360362"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Decon Center</w:t>
            </w:r>
          </w:p>
          <w:p w:rsidR="00B86D0C" w:rsidRPr="009C46F9" w:rsidRDefault="00360362"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Supply Chain Ops</w:t>
            </w:r>
          </w:p>
          <w:p w:rsidR="00B86D0C" w:rsidRPr="009C46F9" w:rsidRDefault="00360362"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Supplier</w:t>
            </w:r>
          </w:p>
        </w:tc>
        <w:tc>
          <w:tcPr>
            <w:tcW w:w="2103" w:type="dxa"/>
            <w:tcBorders>
              <w:top w:val="nil"/>
              <w:left w:val="nil"/>
              <w:bottom w:val="nil"/>
              <w:right w:val="nil"/>
            </w:tcBorders>
          </w:tcPr>
          <w:p w:rsidR="00B86D0C" w:rsidRPr="009C46F9" w:rsidRDefault="00360362"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Purchasing</w:t>
            </w:r>
          </w:p>
          <w:p w:rsidR="00B86D0C" w:rsidRPr="009C46F9" w:rsidRDefault="00360362"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Sourcing</w:t>
            </w:r>
          </w:p>
          <w:p w:rsidR="00B86D0C" w:rsidRPr="009C46F9" w:rsidRDefault="00360362"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Corporate Center</w:t>
            </w:r>
          </w:p>
          <w:p w:rsidR="00B86D0C" w:rsidRPr="009C46F9" w:rsidRDefault="00360362"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Overseas Offices</w:t>
            </w:r>
          </w:p>
          <w:p w:rsidR="00B86D0C" w:rsidRPr="009C46F9" w:rsidRDefault="00360362"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GENCO</w:t>
            </w:r>
          </w:p>
          <w:p w:rsidR="00B86D0C" w:rsidRDefault="00360362" w:rsidP="008C3B91">
            <w:pPr>
              <w:spacing w:line="240" w:lineRule="atLeast"/>
              <w:ind w:left="288" w:hanging="288"/>
              <w:rPr>
                <w:rFonts w:ascii="Arial" w:hAnsi="Arial" w:cs="Arial"/>
                <w:color w:val="000000"/>
                <w:sz w:val="20"/>
                <w:szCs w:val="20"/>
              </w:rPr>
            </w:pPr>
            <w:r>
              <w:rPr>
                <w:rFonts w:ascii="Arial" w:hAnsi="Arial" w:cs="Arial"/>
                <w:b/>
                <w:color w:val="000000"/>
                <w:sz w:val="20"/>
                <w:szCs w:val="20"/>
              </w:rPr>
              <w:fldChar w:fldCharType="begin">
                <w:ffData>
                  <w:name w:val=""/>
                  <w:enabled/>
                  <w:calcOnExit w:val="0"/>
                  <w:checkBox>
                    <w:size w:val="16"/>
                    <w:default w:val="1"/>
                  </w:checkBox>
                </w:ffData>
              </w:fldChar>
            </w:r>
            <w:r w:rsidR="008F6641">
              <w:rPr>
                <w:rFonts w:ascii="Arial" w:hAnsi="Arial" w:cs="Arial"/>
                <w:b/>
                <w:color w:val="000000"/>
                <w:sz w:val="20"/>
                <w:szCs w:val="20"/>
              </w:rPr>
              <w:instrText xml:space="preserve"> FORMCHECKBOX </w:instrText>
            </w:r>
            <w:r>
              <w:rPr>
                <w:rFonts w:ascii="Arial" w:hAnsi="Arial" w:cs="Arial"/>
                <w:b/>
                <w:color w:val="000000"/>
                <w:sz w:val="20"/>
                <w:szCs w:val="20"/>
              </w:rPr>
            </w:r>
            <w:r>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Marketing</w:t>
            </w:r>
          </w:p>
          <w:p w:rsidR="009700FF" w:rsidRPr="009C46F9" w:rsidRDefault="00360362" w:rsidP="008C3B91">
            <w:pPr>
              <w:spacing w:line="240" w:lineRule="atLeast"/>
              <w:ind w:left="288" w:hanging="288"/>
              <w:rPr>
                <w:rFonts w:ascii="Arial" w:hAnsi="Arial" w:cs="Arial"/>
                <w:b/>
                <w:color w:val="000000"/>
                <w:sz w:val="20"/>
                <w:szCs w:val="20"/>
              </w:rPr>
            </w:pPr>
            <w:r>
              <w:rPr>
                <w:rFonts w:ascii="Arial" w:hAnsi="Arial" w:cs="Arial"/>
                <w:b/>
                <w:color w:val="000000"/>
                <w:sz w:val="20"/>
                <w:szCs w:val="20"/>
              </w:rPr>
              <w:fldChar w:fldCharType="begin">
                <w:ffData>
                  <w:name w:val=""/>
                  <w:enabled/>
                  <w:calcOnExit w:val="0"/>
                  <w:checkBox>
                    <w:size w:val="16"/>
                    <w:default w:val="0"/>
                  </w:checkBox>
                </w:ffData>
              </w:fldChar>
            </w:r>
            <w:r w:rsidR="005651CB">
              <w:rPr>
                <w:rFonts w:ascii="Arial" w:hAnsi="Arial" w:cs="Arial"/>
                <w:b/>
                <w:color w:val="000000"/>
                <w:sz w:val="20"/>
                <w:szCs w:val="20"/>
              </w:rPr>
              <w:instrText xml:space="preserve"> FORMCHECKBOX </w:instrText>
            </w:r>
            <w:r>
              <w:rPr>
                <w:rFonts w:ascii="Arial" w:hAnsi="Arial" w:cs="Arial"/>
                <w:b/>
                <w:color w:val="000000"/>
                <w:sz w:val="20"/>
                <w:szCs w:val="20"/>
              </w:rPr>
            </w:r>
            <w:r>
              <w:rPr>
                <w:rFonts w:ascii="Arial" w:hAnsi="Arial" w:cs="Arial"/>
                <w:b/>
                <w:color w:val="000000"/>
                <w:sz w:val="20"/>
                <w:szCs w:val="20"/>
              </w:rPr>
              <w:fldChar w:fldCharType="end"/>
            </w:r>
            <w:r w:rsidR="009700FF" w:rsidRPr="009C46F9">
              <w:rPr>
                <w:rFonts w:ascii="Arial" w:hAnsi="Arial" w:cs="Arial"/>
                <w:b/>
                <w:color w:val="000000"/>
                <w:sz w:val="20"/>
                <w:szCs w:val="20"/>
              </w:rPr>
              <w:t xml:space="preserve"> </w:t>
            </w:r>
            <w:r w:rsidR="009700FF">
              <w:rPr>
                <w:rFonts w:ascii="Arial" w:hAnsi="Arial" w:cs="Arial"/>
                <w:color w:val="000000"/>
                <w:sz w:val="20"/>
                <w:szCs w:val="20"/>
              </w:rPr>
              <w:t>MyGofer</w:t>
            </w:r>
          </w:p>
          <w:p w:rsidR="00B86D0C" w:rsidRPr="009C46F9" w:rsidRDefault="00360362"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Home Services</w:t>
            </w:r>
          </w:p>
        </w:tc>
        <w:tc>
          <w:tcPr>
            <w:tcW w:w="2438" w:type="dxa"/>
            <w:tcBorders>
              <w:top w:val="nil"/>
              <w:left w:val="nil"/>
              <w:bottom w:val="nil"/>
              <w:right w:val="nil"/>
            </w:tcBorders>
          </w:tcPr>
          <w:p w:rsidR="00B86D0C" w:rsidRPr="009C46F9" w:rsidRDefault="00360362" w:rsidP="008C3B91">
            <w:pPr>
              <w:spacing w:line="240" w:lineRule="atLeast"/>
              <w:ind w:left="288" w:hanging="288"/>
              <w:rPr>
                <w:rFonts w:ascii="Arial" w:hAnsi="Arial" w:cs="Arial"/>
                <w:b/>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Credit</w:t>
            </w:r>
          </w:p>
          <w:p w:rsidR="00B86D0C" w:rsidRPr="009C46F9" w:rsidRDefault="00360362"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Audit Services</w:t>
            </w:r>
          </w:p>
          <w:p w:rsidR="00B86D0C" w:rsidRPr="009C46F9" w:rsidRDefault="00360362"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Asset Protection</w:t>
            </w:r>
          </w:p>
          <w:p w:rsidR="00B86D0C" w:rsidRPr="009C46F9" w:rsidRDefault="00360362"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Finance/Accounting</w:t>
            </w:r>
          </w:p>
          <w:p w:rsidR="00B86D0C" w:rsidRPr="009C46F9" w:rsidRDefault="00360362"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Human Resources</w:t>
            </w:r>
          </w:p>
          <w:p w:rsidR="00B86D0C" w:rsidRPr="009C46F9" w:rsidRDefault="00360362"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Payroll</w:t>
            </w:r>
          </w:p>
          <w:p w:rsidR="00B86D0C" w:rsidRPr="009C46F9" w:rsidRDefault="00360362" w:rsidP="008C3B91">
            <w:pPr>
              <w:spacing w:line="240" w:lineRule="atLeast"/>
              <w:ind w:left="288" w:hanging="288"/>
              <w:rPr>
                <w:rFonts w:ascii="Arial" w:hAnsi="Arial" w:cs="Arial"/>
                <w:b/>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Other:</w:t>
            </w:r>
          </w:p>
        </w:tc>
      </w:tr>
    </w:tbl>
    <w:p w:rsidR="00351E58" w:rsidRPr="00E41FED" w:rsidRDefault="009700FF" w:rsidP="00E41FED">
      <w:pPr>
        <w:pStyle w:val="Heading2"/>
        <w:tabs>
          <w:tab w:val="left" w:pos="810"/>
        </w:tabs>
        <w:ind w:left="810" w:hanging="540"/>
      </w:pPr>
      <w:bookmarkStart w:id="979" w:name="_Toc323813691"/>
      <w:r w:rsidRPr="00E41FED">
        <w:t>Properties</w:t>
      </w:r>
      <w:r w:rsidR="001B3376" w:rsidRPr="00E41FED">
        <w:t xml:space="preserve"> </w:t>
      </w:r>
      <w:r w:rsidR="001469B7" w:rsidRPr="00E41FED">
        <w:t>to be i</w:t>
      </w:r>
      <w:r w:rsidR="001B3376" w:rsidRPr="00E41FED">
        <w:t>mpacted</w:t>
      </w:r>
      <w:bookmarkEnd w:id="979"/>
      <w:r w:rsidR="001B3376" w:rsidRPr="00E41FED">
        <w:t xml:space="preserve"> </w:t>
      </w:r>
    </w:p>
    <w:p w:rsidR="001F79D7" w:rsidRPr="00E41FED" w:rsidRDefault="001F79D7" w:rsidP="00295E0D">
      <w:pPr>
        <w:ind w:left="840"/>
        <w:rPr>
          <w:rFonts w:ascii="Arial" w:hAnsi="Arial" w:cs="Arial"/>
          <w:b/>
          <w:i/>
          <w:color w:val="0000FF"/>
          <w:sz w:val="20"/>
          <w:szCs w:val="20"/>
        </w:rPr>
      </w:pPr>
      <w:r w:rsidRPr="00E41FED">
        <w:rPr>
          <w:rFonts w:ascii="Arial" w:hAnsi="Arial" w:cs="Arial"/>
          <w:b/>
          <w:i/>
          <w:color w:val="0000FF"/>
          <w:sz w:val="20"/>
          <w:szCs w:val="20"/>
        </w:rPr>
        <w:t>Check all that apply</w:t>
      </w:r>
      <w:r w:rsidR="002A5EC1">
        <w:rPr>
          <w:rFonts w:ascii="Arial" w:hAnsi="Arial" w:cs="Arial"/>
          <w:b/>
          <w:i/>
          <w:color w:val="0000FF"/>
          <w:sz w:val="20"/>
          <w:szCs w:val="20"/>
        </w:rPr>
        <w:t>:</w:t>
      </w:r>
    </w:p>
    <w:p w:rsidR="001F79D7" w:rsidRPr="001F79D7" w:rsidRDefault="001F79D7" w:rsidP="001F79D7">
      <w:pPr>
        <w:jc w:val="left"/>
      </w:pPr>
    </w:p>
    <w:tbl>
      <w:tblPr>
        <w:tblW w:w="7488" w:type="dxa"/>
        <w:jc w:val="center"/>
        <w:tblInd w:w="-33" w:type="dxa"/>
        <w:tblLayout w:type="fixed"/>
        <w:tblLook w:val="0000"/>
      </w:tblPr>
      <w:tblGrid>
        <w:gridCol w:w="2437"/>
        <w:gridCol w:w="2437"/>
        <w:gridCol w:w="2614"/>
      </w:tblGrid>
      <w:tr w:rsidR="001F79D7" w:rsidRPr="009C46F9">
        <w:trPr>
          <w:trHeight w:val="90"/>
          <w:jc w:val="center"/>
        </w:trPr>
        <w:tc>
          <w:tcPr>
            <w:tcW w:w="2437" w:type="dxa"/>
            <w:tcBorders>
              <w:top w:val="nil"/>
              <w:left w:val="nil"/>
              <w:bottom w:val="nil"/>
              <w:right w:val="nil"/>
            </w:tcBorders>
          </w:tcPr>
          <w:p w:rsidR="001F79D7" w:rsidRPr="009C46F9" w:rsidRDefault="00360362" w:rsidP="001F79D7">
            <w:pPr>
              <w:spacing w:line="240" w:lineRule="atLeast"/>
              <w:ind w:left="288" w:hanging="288"/>
              <w:rPr>
                <w:rFonts w:ascii="Arial" w:hAnsi="Arial" w:cs="Arial"/>
                <w:color w:val="000000"/>
                <w:sz w:val="20"/>
                <w:szCs w:val="20"/>
              </w:rPr>
            </w:pPr>
            <w:r>
              <w:rPr>
                <w:rFonts w:ascii="Arial" w:hAnsi="Arial" w:cs="Arial"/>
                <w:b/>
                <w:color w:val="000000"/>
                <w:sz w:val="20"/>
                <w:szCs w:val="20"/>
              </w:rPr>
              <w:fldChar w:fldCharType="begin">
                <w:ffData>
                  <w:name w:val=""/>
                  <w:enabled/>
                  <w:calcOnExit w:val="0"/>
                  <w:checkBox>
                    <w:size w:val="16"/>
                    <w:default w:val="1"/>
                  </w:checkBox>
                </w:ffData>
              </w:fldChar>
            </w:r>
            <w:r w:rsidR="008F6641">
              <w:rPr>
                <w:rFonts w:ascii="Arial" w:hAnsi="Arial" w:cs="Arial"/>
                <w:b/>
                <w:color w:val="000000"/>
                <w:sz w:val="20"/>
                <w:szCs w:val="20"/>
              </w:rPr>
              <w:instrText xml:space="preserve"> FORMCHECKBOX </w:instrText>
            </w:r>
            <w:r>
              <w:rPr>
                <w:rFonts w:ascii="Arial" w:hAnsi="Arial" w:cs="Arial"/>
                <w:b/>
                <w:color w:val="000000"/>
                <w:sz w:val="20"/>
                <w:szCs w:val="20"/>
              </w:rPr>
            </w:r>
            <w:r>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20" w:history="1">
              <w:r w:rsidR="001F79D7" w:rsidRPr="00AA7671">
                <w:rPr>
                  <w:rStyle w:val="Hyperlink"/>
                  <w:rFonts w:ascii="Arial" w:hAnsi="Arial" w:cs="Arial"/>
                  <w:color w:val="auto"/>
                  <w:sz w:val="20"/>
                  <w:szCs w:val="20"/>
                  <w:u w:val="none"/>
                </w:rPr>
                <w:t>Craftsman</w:t>
              </w:r>
            </w:hyperlink>
          </w:p>
          <w:p w:rsidR="001F79D7" w:rsidRPr="009C46F9" w:rsidRDefault="00360362" w:rsidP="001F79D7">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1F79D7"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21" w:history="1">
              <w:r w:rsidR="001F79D7" w:rsidRPr="00AA7671">
                <w:rPr>
                  <w:rStyle w:val="Hyperlink"/>
                  <w:rFonts w:ascii="Arial" w:hAnsi="Arial" w:cs="Arial"/>
                  <w:color w:val="auto"/>
                  <w:sz w:val="20"/>
                  <w:szCs w:val="20"/>
                  <w:u w:val="none"/>
                </w:rPr>
                <w:t>Delver</w:t>
              </w:r>
            </w:hyperlink>
          </w:p>
          <w:p w:rsidR="001F79D7" w:rsidRPr="009C46F9" w:rsidRDefault="00360362" w:rsidP="001F79D7">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1F79D7"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22" w:history="1">
              <w:r w:rsidR="001F79D7" w:rsidRPr="00AA7671">
                <w:rPr>
                  <w:rStyle w:val="Hyperlink"/>
                  <w:rFonts w:ascii="Arial" w:hAnsi="Arial" w:cs="Arial"/>
                  <w:color w:val="auto"/>
                  <w:sz w:val="20"/>
                  <w:szCs w:val="20"/>
                  <w:u w:val="none"/>
                </w:rPr>
                <w:t>DieHard</w:t>
              </w:r>
            </w:hyperlink>
          </w:p>
          <w:p w:rsidR="001F79D7" w:rsidRPr="009C46F9" w:rsidRDefault="00360362" w:rsidP="001F79D7">
            <w:pPr>
              <w:spacing w:line="240" w:lineRule="atLeast"/>
              <w:ind w:left="288" w:hanging="288"/>
              <w:rPr>
                <w:rFonts w:ascii="Arial" w:hAnsi="Arial" w:cs="Arial"/>
                <w:color w:val="000000"/>
                <w:sz w:val="20"/>
                <w:szCs w:val="20"/>
              </w:rPr>
            </w:pPr>
            <w:r>
              <w:rPr>
                <w:rFonts w:ascii="Arial" w:hAnsi="Arial" w:cs="Arial"/>
                <w:b/>
                <w:color w:val="000000"/>
                <w:sz w:val="20"/>
                <w:szCs w:val="20"/>
              </w:rPr>
              <w:fldChar w:fldCharType="begin">
                <w:ffData>
                  <w:name w:val=""/>
                  <w:enabled/>
                  <w:calcOnExit w:val="0"/>
                  <w:checkBox>
                    <w:size w:val="16"/>
                    <w:default w:val="1"/>
                  </w:checkBox>
                </w:ffData>
              </w:fldChar>
            </w:r>
            <w:r w:rsidR="008F6641">
              <w:rPr>
                <w:rFonts w:ascii="Arial" w:hAnsi="Arial" w:cs="Arial"/>
                <w:b/>
                <w:color w:val="000000"/>
                <w:sz w:val="20"/>
                <w:szCs w:val="20"/>
              </w:rPr>
              <w:instrText xml:space="preserve"> FORMCHECKBOX </w:instrText>
            </w:r>
            <w:r>
              <w:rPr>
                <w:rFonts w:ascii="Arial" w:hAnsi="Arial" w:cs="Arial"/>
                <w:b/>
                <w:color w:val="000000"/>
                <w:sz w:val="20"/>
                <w:szCs w:val="20"/>
              </w:rPr>
            </w:r>
            <w:r>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23" w:history="1">
              <w:r w:rsidR="001F79D7" w:rsidRPr="00AA7671">
                <w:rPr>
                  <w:rStyle w:val="Hyperlink"/>
                  <w:rFonts w:ascii="Arial" w:hAnsi="Arial" w:cs="Arial"/>
                  <w:color w:val="auto"/>
                  <w:sz w:val="20"/>
                  <w:szCs w:val="20"/>
                  <w:u w:val="none"/>
                </w:rPr>
                <w:t>Kenmore</w:t>
              </w:r>
            </w:hyperlink>
          </w:p>
          <w:p w:rsidR="001F79D7" w:rsidRPr="009C46F9" w:rsidRDefault="00360362" w:rsidP="001F79D7">
            <w:pPr>
              <w:spacing w:line="240" w:lineRule="atLeast"/>
              <w:ind w:left="288" w:hanging="288"/>
              <w:rPr>
                <w:rFonts w:ascii="Arial" w:hAnsi="Arial" w:cs="Arial"/>
                <w:color w:val="000000"/>
                <w:sz w:val="20"/>
                <w:szCs w:val="20"/>
              </w:rPr>
            </w:pPr>
            <w:r>
              <w:rPr>
                <w:rFonts w:ascii="Arial" w:hAnsi="Arial" w:cs="Arial"/>
                <w:b/>
                <w:color w:val="000000"/>
                <w:sz w:val="20"/>
                <w:szCs w:val="20"/>
              </w:rPr>
              <w:fldChar w:fldCharType="begin">
                <w:ffData>
                  <w:name w:val=""/>
                  <w:enabled/>
                  <w:calcOnExit w:val="0"/>
                  <w:checkBox>
                    <w:size w:val="16"/>
                    <w:default w:val="1"/>
                  </w:checkBox>
                </w:ffData>
              </w:fldChar>
            </w:r>
            <w:r w:rsidR="008F6641">
              <w:rPr>
                <w:rFonts w:ascii="Arial" w:hAnsi="Arial" w:cs="Arial"/>
                <w:b/>
                <w:color w:val="000000"/>
                <w:sz w:val="20"/>
                <w:szCs w:val="20"/>
              </w:rPr>
              <w:instrText xml:space="preserve"> FORMCHECKBOX </w:instrText>
            </w:r>
            <w:r>
              <w:rPr>
                <w:rFonts w:ascii="Arial" w:hAnsi="Arial" w:cs="Arial"/>
                <w:b/>
                <w:color w:val="000000"/>
                <w:sz w:val="20"/>
                <w:szCs w:val="20"/>
              </w:rPr>
            </w:r>
            <w:r>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24" w:history="1">
              <w:r w:rsidR="001F79D7" w:rsidRPr="00AA7671">
                <w:rPr>
                  <w:rStyle w:val="Hyperlink"/>
                  <w:rFonts w:ascii="Arial" w:hAnsi="Arial" w:cs="Arial"/>
                  <w:color w:val="auto"/>
                  <w:sz w:val="20"/>
                  <w:szCs w:val="20"/>
                  <w:u w:val="none"/>
                </w:rPr>
                <w:t>Kmart.com</w:t>
              </w:r>
            </w:hyperlink>
          </w:p>
          <w:p w:rsidR="001F79D7" w:rsidRPr="009C46F9" w:rsidRDefault="00360362" w:rsidP="001F79D7">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1F79D7"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25" w:history="1">
              <w:r w:rsidR="001F79D7" w:rsidRPr="00AA7671">
                <w:rPr>
                  <w:rStyle w:val="Hyperlink"/>
                  <w:rFonts w:ascii="Arial" w:hAnsi="Arial" w:cs="Arial"/>
                  <w:color w:val="auto"/>
                  <w:sz w:val="20"/>
                  <w:szCs w:val="20"/>
                  <w:u w:val="none"/>
                </w:rPr>
                <w:t>Lands' End</w:t>
              </w:r>
            </w:hyperlink>
          </w:p>
          <w:p w:rsidR="001F79D7" w:rsidRDefault="00360362" w:rsidP="001F79D7">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1F79D7"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26" w:history="1">
              <w:r w:rsidR="001F79D7" w:rsidRPr="00AA7671">
                <w:rPr>
                  <w:rStyle w:val="Hyperlink"/>
                  <w:rFonts w:ascii="Arial" w:hAnsi="Arial" w:cs="Arial"/>
                  <w:color w:val="auto"/>
                  <w:sz w:val="20"/>
                  <w:szCs w:val="20"/>
                  <w:u w:val="none"/>
                </w:rPr>
                <w:t>ManageMyLife</w:t>
              </w:r>
            </w:hyperlink>
          </w:p>
          <w:p w:rsidR="009433A9" w:rsidRDefault="00360362" w:rsidP="001F79D7">
            <w:pPr>
              <w:spacing w:line="240" w:lineRule="atLeast"/>
              <w:ind w:left="288" w:hanging="288"/>
              <w:rPr>
                <w:rFonts w:ascii="Arial" w:hAnsi="Arial" w:cs="Arial"/>
                <w:sz w:val="20"/>
                <w:szCs w:val="20"/>
              </w:rPr>
            </w:pPr>
            <w:r>
              <w:rPr>
                <w:rFonts w:ascii="Arial" w:hAnsi="Arial" w:cs="Arial"/>
                <w:b/>
                <w:color w:val="000000"/>
                <w:sz w:val="20"/>
                <w:szCs w:val="20"/>
              </w:rPr>
              <w:fldChar w:fldCharType="begin">
                <w:ffData>
                  <w:name w:val=""/>
                  <w:enabled/>
                  <w:calcOnExit w:val="0"/>
                  <w:checkBox>
                    <w:size w:val="16"/>
                    <w:default w:val="1"/>
                  </w:checkBox>
                </w:ffData>
              </w:fldChar>
            </w:r>
            <w:r w:rsidR="006E0D81">
              <w:rPr>
                <w:rFonts w:ascii="Arial" w:hAnsi="Arial" w:cs="Arial"/>
                <w:b/>
                <w:color w:val="000000"/>
                <w:sz w:val="20"/>
                <w:szCs w:val="20"/>
              </w:rPr>
              <w:instrText xml:space="preserve"> FORMCHECKBOX </w:instrText>
            </w:r>
            <w:r>
              <w:rPr>
                <w:rFonts w:ascii="Arial" w:hAnsi="Arial" w:cs="Arial"/>
                <w:b/>
                <w:color w:val="000000"/>
                <w:sz w:val="20"/>
                <w:szCs w:val="20"/>
              </w:rPr>
            </w:r>
            <w:r>
              <w:rPr>
                <w:rFonts w:ascii="Arial" w:hAnsi="Arial" w:cs="Arial"/>
                <w:b/>
                <w:color w:val="000000"/>
                <w:sz w:val="20"/>
                <w:szCs w:val="20"/>
              </w:rPr>
              <w:fldChar w:fldCharType="end"/>
            </w:r>
            <w:r w:rsidR="009433A9">
              <w:rPr>
                <w:rFonts w:ascii="Arial" w:hAnsi="Arial" w:cs="Arial"/>
                <w:b/>
                <w:color w:val="000000"/>
                <w:sz w:val="20"/>
                <w:szCs w:val="20"/>
              </w:rPr>
              <w:t xml:space="preserve"> </w:t>
            </w:r>
            <w:hyperlink r:id="rId27" w:history="1">
              <w:r w:rsidR="001F79D7" w:rsidRPr="00AA7671">
                <w:rPr>
                  <w:rStyle w:val="Hyperlink"/>
                  <w:rFonts w:ascii="Arial" w:hAnsi="Arial" w:cs="Arial"/>
                  <w:color w:val="auto"/>
                  <w:sz w:val="20"/>
                  <w:szCs w:val="20"/>
                  <w:u w:val="none"/>
                </w:rPr>
                <w:t>MyGofer</w:t>
              </w:r>
            </w:hyperlink>
          </w:p>
          <w:p w:rsidR="009433A9" w:rsidRDefault="00360362" w:rsidP="009433A9">
            <w:pPr>
              <w:spacing w:line="240" w:lineRule="atLeast"/>
              <w:ind w:left="288" w:hanging="288"/>
              <w:rPr>
                <w:rFonts w:ascii="Arial" w:hAnsi="Arial" w:cs="Arial"/>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9433A9"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9433A9">
              <w:rPr>
                <w:rFonts w:ascii="Arial" w:hAnsi="Arial" w:cs="Arial"/>
                <w:sz w:val="20"/>
                <w:szCs w:val="20"/>
              </w:rPr>
              <w:t xml:space="preserve"> International Site</w:t>
            </w:r>
          </w:p>
          <w:p w:rsidR="001F79D7" w:rsidRPr="009C46F9" w:rsidRDefault="001F79D7" w:rsidP="001F79D7">
            <w:pPr>
              <w:spacing w:line="240" w:lineRule="atLeast"/>
              <w:ind w:left="288" w:hanging="288"/>
              <w:rPr>
                <w:rFonts w:ascii="Arial" w:hAnsi="Arial" w:cs="Arial"/>
                <w:color w:val="000000"/>
                <w:sz w:val="20"/>
                <w:szCs w:val="20"/>
              </w:rPr>
            </w:pPr>
            <w:r w:rsidRPr="00AA7671">
              <w:rPr>
                <w:rFonts w:ascii="Arial" w:hAnsi="Arial" w:cs="Arial"/>
                <w:sz w:val="20"/>
                <w:szCs w:val="20"/>
              </w:rPr>
              <w:lastRenderedPageBreak/>
              <w:t xml:space="preserve">  </w:t>
            </w:r>
          </w:p>
        </w:tc>
        <w:tc>
          <w:tcPr>
            <w:tcW w:w="2437" w:type="dxa"/>
            <w:tcBorders>
              <w:top w:val="nil"/>
              <w:left w:val="nil"/>
              <w:bottom w:val="nil"/>
              <w:right w:val="nil"/>
            </w:tcBorders>
          </w:tcPr>
          <w:p w:rsidR="001F79D7" w:rsidRDefault="00360362" w:rsidP="001F79D7">
            <w:pPr>
              <w:spacing w:line="240" w:lineRule="atLeast"/>
              <w:ind w:left="288" w:hanging="288"/>
              <w:rPr>
                <w:rFonts w:ascii="Arial" w:hAnsi="Arial" w:cs="Arial"/>
                <w:color w:val="000000"/>
                <w:sz w:val="20"/>
                <w:szCs w:val="20"/>
              </w:rPr>
            </w:pPr>
            <w:r>
              <w:rPr>
                <w:rFonts w:ascii="Arial" w:hAnsi="Arial" w:cs="Arial"/>
                <w:b/>
                <w:color w:val="000000"/>
                <w:sz w:val="20"/>
                <w:szCs w:val="20"/>
              </w:rPr>
              <w:lastRenderedPageBreak/>
              <w:fldChar w:fldCharType="begin">
                <w:ffData>
                  <w:name w:val=""/>
                  <w:enabled/>
                  <w:calcOnExit w:val="0"/>
                  <w:checkBox>
                    <w:size w:val="16"/>
                    <w:default w:val="1"/>
                  </w:checkBox>
                </w:ffData>
              </w:fldChar>
            </w:r>
            <w:r w:rsidR="008F6641">
              <w:rPr>
                <w:rFonts w:ascii="Arial" w:hAnsi="Arial" w:cs="Arial"/>
                <w:b/>
                <w:color w:val="000000"/>
                <w:sz w:val="20"/>
                <w:szCs w:val="20"/>
              </w:rPr>
              <w:instrText xml:space="preserve"> FORMCHECKBOX </w:instrText>
            </w:r>
            <w:r>
              <w:rPr>
                <w:rFonts w:ascii="Arial" w:hAnsi="Arial" w:cs="Arial"/>
                <w:b/>
                <w:color w:val="000000"/>
                <w:sz w:val="20"/>
                <w:szCs w:val="20"/>
              </w:rPr>
            </w:r>
            <w:r>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28" w:history="1">
              <w:r w:rsidR="001F79D7" w:rsidRPr="00AA7671">
                <w:rPr>
                  <w:rStyle w:val="Hyperlink"/>
                  <w:rFonts w:ascii="Arial" w:hAnsi="Arial" w:cs="Arial"/>
                  <w:color w:val="auto"/>
                  <w:sz w:val="20"/>
                  <w:szCs w:val="20"/>
                  <w:u w:val="none"/>
                </w:rPr>
                <w:t>MyKmart</w:t>
              </w:r>
            </w:hyperlink>
          </w:p>
          <w:p w:rsidR="001F79D7" w:rsidRPr="009C46F9" w:rsidRDefault="00360362" w:rsidP="001F79D7">
            <w:pPr>
              <w:spacing w:line="240" w:lineRule="atLeast"/>
              <w:ind w:left="288" w:hanging="288"/>
              <w:rPr>
                <w:rFonts w:ascii="Arial" w:hAnsi="Arial" w:cs="Arial"/>
                <w:color w:val="000000"/>
                <w:sz w:val="20"/>
                <w:szCs w:val="20"/>
              </w:rPr>
            </w:pPr>
            <w:r>
              <w:rPr>
                <w:rFonts w:ascii="Arial" w:hAnsi="Arial" w:cs="Arial"/>
                <w:b/>
                <w:color w:val="000000"/>
                <w:sz w:val="20"/>
                <w:szCs w:val="20"/>
              </w:rPr>
              <w:fldChar w:fldCharType="begin">
                <w:ffData>
                  <w:name w:val=""/>
                  <w:enabled/>
                  <w:calcOnExit w:val="0"/>
                  <w:checkBox>
                    <w:size w:val="16"/>
                    <w:default w:val="1"/>
                  </w:checkBox>
                </w:ffData>
              </w:fldChar>
            </w:r>
            <w:r w:rsidR="008F6641">
              <w:rPr>
                <w:rFonts w:ascii="Arial" w:hAnsi="Arial" w:cs="Arial"/>
                <w:b/>
                <w:color w:val="000000"/>
                <w:sz w:val="20"/>
                <w:szCs w:val="20"/>
              </w:rPr>
              <w:instrText xml:space="preserve"> FORMCHECKBOX </w:instrText>
            </w:r>
            <w:r>
              <w:rPr>
                <w:rFonts w:ascii="Arial" w:hAnsi="Arial" w:cs="Arial"/>
                <w:b/>
                <w:color w:val="000000"/>
                <w:sz w:val="20"/>
                <w:szCs w:val="20"/>
              </w:rPr>
            </w:r>
            <w:r>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29" w:history="1">
              <w:r w:rsidR="001F79D7" w:rsidRPr="00AA7671">
                <w:rPr>
                  <w:rStyle w:val="Hyperlink"/>
                  <w:rFonts w:ascii="Arial" w:hAnsi="Arial" w:cs="Arial"/>
                  <w:color w:val="auto"/>
                  <w:sz w:val="20"/>
                  <w:szCs w:val="20"/>
                  <w:u w:val="none"/>
                </w:rPr>
                <w:t>MySears</w:t>
              </w:r>
            </w:hyperlink>
          </w:p>
          <w:p w:rsidR="001F79D7" w:rsidRDefault="00360362" w:rsidP="001F79D7">
            <w:pPr>
              <w:spacing w:line="240" w:lineRule="atLeast"/>
              <w:ind w:left="288" w:hanging="288"/>
              <w:rPr>
                <w:rFonts w:ascii="Arial" w:hAnsi="Arial" w:cs="Arial"/>
                <w:sz w:val="20"/>
                <w:szCs w:val="20"/>
              </w:rPr>
            </w:pPr>
            <w:r>
              <w:rPr>
                <w:rFonts w:ascii="Arial" w:hAnsi="Arial" w:cs="Arial"/>
                <w:b/>
                <w:color w:val="000000"/>
                <w:sz w:val="20"/>
                <w:szCs w:val="20"/>
              </w:rPr>
              <w:fldChar w:fldCharType="begin">
                <w:ffData>
                  <w:name w:val=""/>
                  <w:enabled/>
                  <w:calcOnExit w:val="0"/>
                  <w:checkBox>
                    <w:size w:val="16"/>
                    <w:default w:val="1"/>
                  </w:checkBox>
                </w:ffData>
              </w:fldChar>
            </w:r>
            <w:r w:rsidR="008F6641">
              <w:rPr>
                <w:rFonts w:ascii="Arial" w:hAnsi="Arial" w:cs="Arial"/>
                <w:b/>
                <w:color w:val="000000"/>
                <w:sz w:val="20"/>
                <w:szCs w:val="20"/>
              </w:rPr>
              <w:instrText xml:space="preserve"> FORMCHECKBOX </w:instrText>
            </w:r>
            <w:r>
              <w:rPr>
                <w:rFonts w:ascii="Arial" w:hAnsi="Arial" w:cs="Arial"/>
                <w:b/>
                <w:color w:val="000000"/>
                <w:sz w:val="20"/>
                <w:szCs w:val="20"/>
              </w:rPr>
            </w:r>
            <w:r>
              <w:rPr>
                <w:rFonts w:ascii="Arial" w:hAnsi="Arial" w:cs="Arial"/>
                <w:b/>
                <w:color w:val="000000"/>
                <w:sz w:val="20"/>
                <w:szCs w:val="20"/>
              </w:rPr>
              <w:fldChar w:fldCharType="end"/>
            </w:r>
            <w:r w:rsidR="001F79D7" w:rsidRPr="009C46F9">
              <w:rPr>
                <w:rFonts w:ascii="Arial" w:hAnsi="Arial" w:cs="Arial"/>
                <w:color w:val="000000"/>
                <w:sz w:val="20"/>
                <w:szCs w:val="20"/>
              </w:rPr>
              <w:t xml:space="preserve"> </w:t>
            </w:r>
            <w:hyperlink r:id="rId30" w:history="1">
              <w:r w:rsidR="001F79D7" w:rsidRPr="00AA7671">
                <w:rPr>
                  <w:rStyle w:val="Hyperlink"/>
                  <w:rFonts w:ascii="Arial" w:hAnsi="Arial" w:cs="Arial"/>
                  <w:color w:val="auto"/>
                  <w:sz w:val="20"/>
                  <w:szCs w:val="20"/>
                  <w:u w:val="none"/>
                </w:rPr>
                <w:t>Sears.com</w:t>
              </w:r>
            </w:hyperlink>
          </w:p>
          <w:p w:rsidR="008F6641" w:rsidRPr="009C46F9" w:rsidRDefault="00360362" w:rsidP="008F6641">
            <w:pPr>
              <w:spacing w:line="240" w:lineRule="atLeast"/>
              <w:ind w:left="288" w:hanging="288"/>
              <w:rPr>
                <w:rFonts w:ascii="Arial" w:hAnsi="Arial" w:cs="Arial"/>
                <w:color w:val="000000"/>
                <w:sz w:val="20"/>
                <w:szCs w:val="20"/>
              </w:rPr>
            </w:pPr>
            <w:r>
              <w:rPr>
                <w:rFonts w:ascii="Arial" w:hAnsi="Arial" w:cs="Arial"/>
                <w:b/>
                <w:color w:val="000000"/>
                <w:sz w:val="20"/>
                <w:szCs w:val="20"/>
              </w:rPr>
              <w:fldChar w:fldCharType="begin">
                <w:ffData>
                  <w:name w:val=""/>
                  <w:enabled/>
                  <w:calcOnExit w:val="0"/>
                  <w:checkBox>
                    <w:size w:val="16"/>
                    <w:default w:val="1"/>
                  </w:checkBox>
                </w:ffData>
              </w:fldChar>
            </w:r>
            <w:r w:rsidR="008F6641">
              <w:rPr>
                <w:rFonts w:ascii="Arial" w:hAnsi="Arial" w:cs="Arial"/>
                <w:b/>
                <w:color w:val="000000"/>
                <w:sz w:val="20"/>
                <w:szCs w:val="20"/>
              </w:rPr>
              <w:instrText xml:space="preserve"> FORMCHECKBOX </w:instrText>
            </w:r>
            <w:r>
              <w:rPr>
                <w:rFonts w:ascii="Arial" w:hAnsi="Arial" w:cs="Arial"/>
                <w:b/>
                <w:color w:val="000000"/>
                <w:sz w:val="20"/>
                <w:szCs w:val="20"/>
              </w:rPr>
            </w:r>
            <w:r>
              <w:rPr>
                <w:rFonts w:ascii="Arial" w:hAnsi="Arial" w:cs="Arial"/>
                <w:b/>
                <w:color w:val="000000"/>
                <w:sz w:val="20"/>
                <w:szCs w:val="20"/>
              </w:rPr>
              <w:fldChar w:fldCharType="end"/>
            </w:r>
            <w:r w:rsidR="008F6641" w:rsidRPr="009C46F9">
              <w:rPr>
                <w:rFonts w:ascii="Arial" w:hAnsi="Arial" w:cs="Arial"/>
                <w:color w:val="000000"/>
                <w:sz w:val="20"/>
                <w:szCs w:val="20"/>
              </w:rPr>
              <w:t xml:space="preserve"> </w:t>
            </w:r>
            <w:r w:rsidR="008F6641">
              <w:rPr>
                <w:rFonts w:ascii="Arial" w:hAnsi="Arial" w:cs="Arial"/>
                <w:color w:val="000000"/>
                <w:sz w:val="20"/>
                <w:szCs w:val="20"/>
              </w:rPr>
              <w:t>Catalog.</w:t>
            </w:r>
            <w:hyperlink r:id="rId31" w:history="1">
              <w:r w:rsidR="008F6641" w:rsidRPr="00AA7671">
                <w:rPr>
                  <w:rStyle w:val="Hyperlink"/>
                  <w:rFonts w:ascii="Arial" w:hAnsi="Arial" w:cs="Arial"/>
                  <w:color w:val="auto"/>
                  <w:sz w:val="20"/>
                  <w:szCs w:val="20"/>
                  <w:u w:val="none"/>
                </w:rPr>
                <w:t>Sears.com</w:t>
              </w:r>
            </w:hyperlink>
          </w:p>
          <w:p w:rsidR="001F79D7" w:rsidRPr="009C46F9" w:rsidRDefault="00360362" w:rsidP="001F79D7">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1F79D7"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32" w:history="1">
              <w:r w:rsidR="001F79D7" w:rsidRPr="00AA7671">
                <w:rPr>
                  <w:rStyle w:val="Hyperlink"/>
                  <w:rFonts w:ascii="Arial" w:hAnsi="Arial" w:cs="Arial"/>
                  <w:color w:val="auto"/>
                  <w:sz w:val="20"/>
                  <w:szCs w:val="20"/>
                  <w:u w:val="none"/>
                </w:rPr>
                <w:t>Sears Commercial</w:t>
              </w:r>
            </w:hyperlink>
          </w:p>
          <w:p w:rsidR="001F79D7" w:rsidRPr="009C46F9" w:rsidRDefault="00360362" w:rsidP="001F79D7">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1F79D7"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33" w:history="1">
              <w:r w:rsidR="001F79D7" w:rsidRPr="00AA7671">
                <w:rPr>
                  <w:rStyle w:val="Hyperlink"/>
                  <w:rFonts w:ascii="Arial" w:hAnsi="Arial" w:cs="Arial"/>
                  <w:color w:val="auto"/>
                  <w:sz w:val="20"/>
                  <w:szCs w:val="20"/>
                  <w:u w:val="none"/>
                </w:rPr>
                <w:t>Sears Driving School</w:t>
              </w:r>
            </w:hyperlink>
          </w:p>
          <w:p w:rsidR="001F79D7" w:rsidRPr="009C46F9" w:rsidRDefault="00360362" w:rsidP="001F79D7">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1F79D7"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34" w:history="1">
              <w:r w:rsidR="001F79D7" w:rsidRPr="00AA7671">
                <w:rPr>
                  <w:rStyle w:val="Hyperlink"/>
                  <w:rFonts w:ascii="Arial" w:hAnsi="Arial" w:cs="Arial"/>
                  <w:color w:val="auto"/>
                  <w:sz w:val="20"/>
                  <w:szCs w:val="20"/>
                  <w:u w:val="none"/>
                </w:rPr>
                <w:t>Sears Flowers</w:t>
              </w:r>
            </w:hyperlink>
          </w:p>
          <w:p w:rsidR="001F79D7" w:rsidRPr="009C46F9" w:rsidRDefault="00360362" w:rsidP="001F79D7">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1F79D7"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35" w:history="1">
              <w:r w:rsidR="001F79D7" w:rsidRPr="00AA7671">
                <w:rPr>
                  <w:rStyle w:val="Hyperlink"/>
                  <w:rFonts w:ascii="Arial" w:hAnsi="Arial" w:cs="Arial"/>
                  <w:color w:val="auto"/>
                  <w:sz w:val="20"/>
                  <w:szCs w:val="20"/>
                  <w:u w:val="none"/>
                </w:rPr>
                <w:t>Sears Garage Doors</w:t>
              </w:r>
            </w:hyperlink>
          </w:p>
          <w:p w:rsidR="001F79D7" w:rsidRPr="009C46F9" w:rsidRDefault="00360362" w:rsidP="001F79D7">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1F79D7"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36" w:history="1">
              <w:r w:rsidR="001F79D7" w:rsidRPr="00AA7671">
                <w:rPr>
                  <w:rStyle w:val="Hyperlink"/>
                  <w:rFonts w:ascii="Arial" w:hAnsi="Arial" w:cs="Arial"/>
                  <w:color w:val="auto"/>
                  <w:sz w:val="20"/>
                  <w:szCs w:val="20"/>
                  <w:u w:val="none"/>
                </w:rPr>
                <w:t>Sears Home Services</w:t>
              </w:r>
            </w:hyperlink>
          </w:p>
        </w:tc>
        <w:tc>
          <w:tcPr>
            <w:tcW w:w="2614" w:type="dxa"/>
            <w:tcBorders>
              <w:top w:val="nil"/>
              <w:left w:val="nil"/>
              <w:bottom w:val="nil"/>
              <w:right w:val="nil"/>
            </w:tcBorders>
          </w:tcPr>
          <w:p w:rsidR="001F79D7" w:rsidRPr="009C46F9" w:rsidRDefault="00360362" w:rsidP="001F79D7">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1F79D7"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hyperlink r:id="rId37" w:tooltip="formerly Sears Dealer Stores" w:history="1">
              <w:r w:rsidR="001F79D7">
                <w:rPr>
                  <w:rStyle w:val="Hyperlink"/>
                  <w:rFonts w:ascii="Arial" w:hAnsi="Arial" w:cs="Arial"/>
                  <w:color w:val="auto"/>
                  <w:sz w:val="20"/>
                  <w:szCs w:val="20"/>
                  <w:u w:val="none"/>
                </w:rPr>
                <w:t xml:space="preserve">SearsHometown </w:t>
              </w:r>
              <w:r w:rsidR="001F79D7" w:rsidRPr="00AA7671">
                <w:rPr>
                  <w:rStyle w:val="Hyperlink"/>
                  <w:rFonts w:ascii="Arial" w:hAnsi="Arial" w:cs="Arial"/>
                  <w:color w:val="auto"/>
                  <w:sz w:val="20"/>
                  <w:szCs w:val="20"/>
                  <w:u w:val="none"/>
                </w:rPr>
                <w:t>Stores</w:t>
              </w:r>
            </w:hyperlink>
          </w:p>
          <w:p w:rsidR="001F79D7" w:rsidRPr="009C46F9" w:rsidRDefault="00360362" w:rsidP="001F79D7">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1F79D7"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38" w:history="1">
              <w:r w:rsidR="001F79D7" w:rsidRPr="00AA7671">
                <w:rPr>
                  <w:rStyle w:val="Hyperlink"/>
                  <w:rFonts w:ascii="Arial" w:hAnsi="Arial" w:cs="Arial"/>
                  <w:color w:val="auto"/>
                  <w:sz w:val="20"/>
                  <w:szCs w:val="20"/>
                  <w:u w:val="none"/>
                </w:rPr>
                <w:t>Sears Optical</w:t>
              </w:r>
            </w:hyperlink>
          </w:p>
          <w:p w:rsidR="001F79D7" w:rsidRPr="009C46F9" w:rsidRDefault="00360362" w:rsidP="001F79D7">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1F79D7"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39" w:history="1">
              <w:r w:rsidR="001F79D7" w:rsidRPr="00AA7671">
                <w:rPr>
                  <w:rStyle w:val="Hyperlink"/>
                  <w:rFonts w:ascii="Arial" w:hAnsi="Arial" w:cs="Arial"/>
                  <w:color w:val="auto"/>
                  <w:sz w:val="20"/>
                  <w:szCs w:val="20"/>
                  <w:u w:val="none"/>
                </w:rPr>
                <w:t>Sears Parts Direct</w:t>
              </w:r>
            </w:hyperlink>
          </w:p>
          <w:p w:rsidR="001F79D7" w:rsidRPr="009C46F9" w:rsidRDefault="00360362" w:rsidP="001F79D7">
            <w:pPr>
              <w:spacing w:line="240" w:lineRule="atLeast"/>
              <w:ind w:left="288" w:hanging="288"/>
              <w:rPr>
                <w:rFonts w:ascii="Arial" w:hAnsi="Arial" w:cs="Arial"/>
                <w:color w:val="000000"/>
                <w:sz w:val="20"/>
                <w:szCs w:val="20"/>
              </w:rPr>
            </w:pPr>
            <w:r>
              <w:rPr>
                <w:rFonts w:ascii="Arial" w:hAnsi="Arial" w:cs="Arial"/>
                <w:b/>
                <w:color w:val="000000"/>
                <w:sz w:val="20"/>
                <w:szCs w:val="20"/>
              </w:rPr>
              <w:fldChar w:fldCharType="begin">
                <w:ffData>
                  <w:name w:val=""/>
                  <w:enabled/>
                  <w:calcOnExit w:val="0"/>
                  <w:checkBox>
                    <w:size w:val="16"/>
                    <w:default w:val="1"/>
                  </w:checkBox>
                </w:ffData>
              </w:fldChar>
            </w:r>
            <w:r w:rsidR="00A834BA">
              <w:rPr>
                <w:rFonts w:ascii="Arial" w:hAnsi="Arial" w:cs="Arial"/>
                <w:b/>
                <w:color w:val="000000"/>
                <w:sz w:val="20"/>
                <w:szCs w:val="20"/>
              </w:rPr>
              <w:instrText xml:space="preserve"> FORMCHECKBOX </w:instrText>
            </w:r>
            <w:r>
              <w:rPr>
                <w:rFonts w:ascii="Arial" w:hAnsi="Arial" w:cs="Arial"/>
                <w:b/>
                <w:color w:val="000000"/>
                <w:sz w:val="20"/>
                <w:szCs w:val="20"/>
              </w:rPr>
            </w:r>
            <w:r>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40" w:history="1">
              <w:r w:rsidR="001F79D7" w:rsidRPr="00AA7671">
                <w:rPr>
                  <w:rStyle w:val="Hyperlink"/>
                  <w:rFonts w:ascii="Arial" w:hAnsi="Arial" w:cs="Arial"/>
                  <w:color w:val="auto"/>
                  <w:sz w:val="20"/>
                  <w:szCs w:val="20"/>
                  <w:u w:val="none"/>
                </w:rPr>
                <w:t>Sears Outlet</w:t>
              </w:r>
            </w:hyperlink>
          </w:p>
          <w:p w:rsidR="001F79D7" w:rsidRPr="009C46F9" w:rsidRDefault="00360362" w:rsidP="001F79D7">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1F79D7"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41" w:history="1">
              <w:r w:rsidR="001F79D7" w:rsidRPr="00AA7671">
                <w:rPr>
                  <w:rStyle w:val="Hyperlink"/>
                  <w:rFonts w:ascii="Arial" w:hAnsi="Arial" w:cs="Arial"/>
                  <w:color w:val="auto"/>
                  <w:sz w:val="20"/>
                  <w:szCs w:val="20"/>
                  <w:u w:val="none"/>
                </w:rPr>
                <w:t>Sears Photos</w:t>
              </w:r>
            </w:hyperlink>
          </w:p>
          <w:p w:rsidR="001F79D7" w:rsidRDefault="00360362" w:rsidP="001F79D7">
            <w:pPr>
              <w:spacing w:line="240" w:lineRule="atLeast"/>
              <w:ind w:left="288" w:hanging="288"/>
              <w:rPr>
                <w:rFonts w:ascii="Arial" w:hAnsi="Arial" w:cs="Arial"/>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1F79D7"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42" w:history="1">
              <w:r w:rsidR="001F79D7" w:rsidRPr="00AA7671">
                <w:rPr>
                  <w:rStyle w:val="Hyperlink"/>
                  <w:rFonts w:ascii="Arial" w:hAnsi="Arial" w:cs="Arial"/>
                  <w:color w:val="auto"/>
                  <w:sz w:val="20"/>
                  <w:szCs w:val="20"/>
                  <w:u w:val="none"/>
                </w:rPr>
                <w:t>Sears Portrait Studio</w:t>
              </w:r>
            </w:hyperlink>
          </w:p>
          <w:p w:rsidR="00846B02" w:rsidRDefault="00360362" w:rsidP="00846B02">
            <w:pPr>
              <w:spacing w:line="240" w:lineRule="atLeast"/>
              <w:ind w:left="288" w:hanging="288"/>
              <w:rPr>
                <w:rFonts w:ascii="Arial" w:hAnsi="Arial" w:cs="Arial"/>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846B02"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846B02" w:rsidRPr="009C46F9">
              <w:rPr>
                <w:rFonts w:ascii="Arial" w:hAnsi="Arial" w:cs="Arial"/>
                <w:b/>
                <w:color w:val="000000"/>
                <w:sz w:val="20"/>
                <w:szCs w:val="20"/>
              </w:rPr>
              <w:t xml:space="preserve"> </w:t>
            </w:r>
            <w:hyperlink r:id="rId43" w:history="1">
              <w:r w:rsidR="00846B02">
                <w:rPr>
                  <w:rStyle w:val="Hyperlink"/>
                  <w:rFonts w:ascii="Arial" w:hAnsi="Arial" w:cs="Arial"/>
                  <w:color w:val="auto"/>
                  <w:sz w:val="20"/>
                  <w:szCs w:val="20"/>
                  <w:u w:val="none"/>
                </w:rPr>
                <w:t>Sears</w:t>
              </w:r>
            </w:hyperlink>
            <w:r w:rsidR="00846B02">
              <w:rPr>
                <w:rFonts w:ascii="Arial" w:hAnsi="Arial" w:cs="Arial"/>
                <w:sz w:val="20"/>
                <w:szCs w:val="20"/>
              </w:rPr>
              <w:t xml:space="preserve"> Puerto Rico</w:t>
            </w:r>
          </w:p>
          <w:p w:rsidR="00AC4AB6" w:rsidRPr="00AC4AB6" w:rsidRDefault="00360362" w:rsidP="00AC4AB6">
            <w:pPr>
              <w:spacing w:line="240" w:lineRule="atLeast"/>
              <w:ind w:left="288" w:hanging="288"/>
              <w:rPr>
                <w:rFonts w:ascii="Arial" w:hAnsi="Arial" w:cs="Arial"/>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AC4AB6"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AC4AB6" w:rsidRPr="009C46F9">
              <w:rPr>
                <w:rFonts w:ascii="Arial" w:hAnsi="Arial" w:cs="Arial"/>
                <w:b/>
                <w:color w:val="000000"/>
                <w:sz w:val="20"/>
                <w:szCs w:val="20"/>
              </w:rPr>
              <w:t xml:space="preserve"> </w:t>
            </w:r>
            <w:hyperlink r:id="rId44" w:history="1">
              <w:r w:rsidR="00AC4AB6">
                <w:rPr>
                  <w:rStyle w:val="Hyperlink"/>
                  <w:rFonts w:ascii="Arial" w:hAnsi="Arial" w:cs="Arial"/>
                  <w:color w:val="auto"/>
                  <w:sz w:val="20"/>
                  <w:szCs w:val="20"/>
                  <w:u w:val="none"/>
                </w:rPr>
                <w:t>Sears</w:t>
              </w:r>
            </w:hyperlink>
            <w:r w:rsidR="00AC4AB6">
              <w:rPr>
                <w:rFonts w:ascii="Arial" w:hAnsi="Arial" w:cs="Arial"/>
                <w:sz w:val="20"/>
                <w:szCs w:val="20"/>
              </w:rPr>
              <w:t xml:space="preserve"> Spanish Site</w:t>
            </w:r>
          </w:p>
          <w:p w:rsidR="001F79D7" w:rsidRDefault="00360362" w:rsidP="00BB3BFA">
            <w:pPr>
              <w:spacing w:line="240" w:lineRule="atLeast"/>
              <w:ind w:left="288" w:hanging="288"/>
              <w:rPr>
                <w:rFonts w:ascii="Arial" w:hAnsi="Arial" w:cs="Arial"/>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1F79D7"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45" w:history="1">
              <w:r w:rsidR="00BB3BFA">
                <w:rPr>
                  <w:rStyle w:val="Hyperlink"/>
                  <w:rFonts w:ascii="Arial" w:hAnsi="Arial" w:cs="Arial"/>
                  <w:color w:val="auto"/>
                  <w:sz w:val="20"/>
                  <w:szCs w:val="20"/>
                  <w:u w:val="none"/>
                </w:rPr>
                <w:t>tgi.com</w:t>
              </w:r>
            </w:hyperlink>
          </w:p>
          <w:p w:rsidR="008F6641" w:rsidRPr="001F79D7" w:rsidRDefault="008F6641" w:rsidP="00BB3BFA">
            <w:pPr>
              <w:spacing w:line="240" w:lineRule="atLeast"/>
              <w:ind w:left="288" w:hanging="288"/>
              <w:rPr>
                <w:rFonts w:ascii="Arial" w:hAnsi="Arial" w:cs="Arial"/>
                <w:b/>
                <w:color w:val="000000"/>
                <w:sz w:val="20"/>
                <w:szCs w:val="20"/>
              </w:rPr>
            </w:pPr>
          </w:p>
        </w:tc>
      </w:tr>
    </w:tbl>
    <w:p w:rsidR="00846B02" w:rsidRDefault="00846B02" w:rsidP="00CD4D9A">
      <w:pPr>
        <w:rPr>
          <w:rFonts w:ascii="Arial" w:hAnsi="Arial" w:cs="Arial"/>
          <w:b/>
          <w:sz w:val="20"/>
          <w:szCs w:val="20"/>
        </w:rPr>
      </w:pPr>
    </w:p>
    <w:p w:rsidR="00C06C37" w:rsidRPr="00B86D0C" w:rsidRDefault="00C06C37" w:rsidP="00C06C37">
      <w:pPr>
        <w:ind w:left="450"/>
        <w:rPr>
          <w:rFonts w:ascii="Arial" w:hAnsi="Arial" w:cs="Arial"/>
          <w:b/>
          <w:sz w:val="20"/>
          <w:szCs w:val="20"/>
        </w:rPr>
      </w:pPr>
      <w:r w:rsidRPr="00B86D0C">
        <w:rPr>
          <w:rFonts w:ascii="Arial" w:hAnsi="Arial" w:cs="Arial"/>
          <w:b/>
          <w:sz w:val="20"/>
          <w:szCs w:val="20"/>
        </w:rPr>
        <w:t xml:space="preserve">Other </w:t>
      </w:r>
      <w:r w:rsidR="002507AA" w:rsidRPr="00B86D0C">
        <w:rPr>
          <w:rFonts w:ascii="Arial" w:hAnsi="Arial" w:cs="Arial"/>
          <w:b/>
          <w:sz w:val="20"/>
          <w:szCs w:val="20"/>
        </w:rPr>
        <w:t xml:space="preserve">Web </w:t>
      </w:r>
      <w:r w:rsidR="00460C0B" w:rsidRPr="00B86D0C">
        <w:rPr>
          <w:rFonts w:ascii="Arial" w:hAnsi="Arial" w:cs="Arial"/>
          <w:b/>
          <w:sz w:val="20"/>
          <w:szCs w:val="20"/>
        </w:rPr>
        <w:t>Types</w:t>
      </w:r>
      <w:r w:rsidR="00136DFD" w:rsidRPr="00B86D0C">
        <w:rPr>
          <w:rFonts w:ascii="Arial" w:hAnsi="Arial" w:cs="Arial"/>
          <w:b/>
          <w:sz w:val="20"/>
          <w:szCs w:val="20"/>
        </w:rPr>
        <w:t xml:space="preserve"> (check all that apply</w:t>
      </w:r>
      <w:r w:rsidRPr="00B86D0C">
        <w:rPr>
          <w:rFonts w:ascii="Arial" w:hAnsi="Arial" w:cs="Arial"/>
          <w:b/>
          <w:sz w:val="20"/>
          <w:szCs w:val="20"/>
        </w:rPr>
        <w:t>):</w:t>
      </w:r>
    </w:p>
    <w:p w:rsidR="00C06C37" w:rsidRPr="00B86D0C" w:rsidRDefault="002507AA" w:rsidP="00DF1715">
      <w:pPr>
        <w:tabs>
          <w:tab w:val="left" w:pos="2070"/>
          <w:tab w:val="left" w:pos="2610"/>
          <w:tab w:val="left" w:pos="6390"/>
          <w:tab w:val="left" w:pos="7560"/>
        </w:tabs>
        <w:ind w:left="450" w:firstLine="360"/>
        <w:rPr>
          <w:rFonts w:ascii="Arial" w:hAnsi="Arial" w:cs="Arial"/>
          <w:sz w:val="20"/>
          <w:szCs w:val="20"/>
        </w:rPr>
      </w:pPr>
      <w:r w:rsidRPr="00B86D0C">
        <w:rPr>
          <w:rFonts w:ascii="Arial" w:hAnsi="Arial" w:cs="Arial"/>
          <w:sz w:val="20"/>
          <w:szCs w:val="20"/>
        </w:rPr>
        <w:t>Market Place</w:t>
      </w:r>
      <w:r w:rsidRPr="00B86D0C">
        <w:rPr>
          <w:rFonts w:ascii="Arial" w:hAnsi="Arial" w:cs="Arial"/>
          <w:sz w:val="20"/>
          <w:szCs w:val="20"/>
        </w:rPr>
        <w:tab/>
      </w:r>
      <w:r w:rsidR="00C06C37" w:rsidRPr="00B86D0C">
        <w:rPr>
          <w:rFonts w:ascii="Arial" w:hAnsi="Arial" w:cs="Arial"/>
          <w:sz w:val="20"/>
          <w:szCs w:val="20"/>
        </w:rPr>
        <w:tab/>
      </w:r>
      <w:r w:rsidRPr="00B86D0C">
        <w:rPr>
          <w:rFonts w:ascii="Arial" w:hAnsi="Arial" w:cs="Arial"/>
          <w:sz w:val="20"/>
          <w:szCs w:val="20"/>
        </w:rPr>
        <w:t>Multi-Channel</w:t>
      </w:r>
      <w:r w:rsidR="00124331" w:rsidRPr="00B86D0C">
        <w:rPr>
          <w:rFonts w:ascii="Arial" w:hAnsi="Arial" w:cs="Arial"/>
          <w:sz w:val="20"/>
          <w:szCs w:val="20"/>
        </w:rPr>
        <w:t xml:space="preserve"> (in store Kiosk, etc)</w:t>
      </w:r>
      <w:r w:rsidR="00DF1715">
        <w:rPr>
          <w:rFonts w:ascii="Arial" w:hAnsi="Arial" w:cs="Arial"/>
          <w:sz w:val="20"/>
          <w:szCs w:val="20"/>
        </w:rPr>
        <w:tab/>
      </w:r>
      <w:smartTag w:uri="urn:schemas-microsoft-com:office:smarttags" w:element="stockticker">
        <w:r w:rsidR="009C46F9">
          <w:rPr>
            <w:rFonts w:ascii="Arial" w:hAnsi="Arial" w:cs="Arial"/>
            <w:sz w:val="20"/>
            <w:szCs w:val="20"/>
          </w:rPr>
          <w:t>API</w:t>
        </w:r>
      </w:smartTag>
      <w:r w:rsidR="00DF1715">
        <w:rPr>
          <w:rFonts w:ascii="Arial" w:hAnsi="Arial" w:cs="Arial"/>
          <w:sz w:val="20"/>
          <w:szCs w:val="20"/>
        </w:rPr>
        <w:tab/>
        <w:t>Mobile</w:t>
      </w:r>
    </w:p>
    <w:p w:rsidR="00C06C37" w:rsidRDefault="00360362" w:rsidP="00DF1715">
      <w:pPr>
        <w:tabs>
          <w:tab w:val="left" w:pos="4050"/>
          <w:tab w:val="left" w:pos="5400"/>
          <w:tab w:val="left" w:pos="6480"/>
          <w:tab w:val="left" w:pos="7740"/>
        </w:tabs>
        <w:ind w:left="1080" w:firstLine="360"/>
        <w:jc w:val="left"/>
        <w:rPr>
          <w:rFonts w:ascii="Arial" w:hAnsi="Arial" w:cs="Arial"/>
          <w:smallCaps/>
          <w:sz w:val="20"/>
          <w:szCs w:val="20"/>
        </w:rPr>
      </w:pPr>
      <w:r>
        <w:rPr>
          <w:rFonts w:ascii="Arial" w:hAnsi="Arial" w:cs="Arial"/>
          <w:smallCaps/>
          <w:sz w:val="20"/>
          <w:szCs w:val="20"/>
        </w:rPr>
        <w:fldChar w:fldCharType="begin">
          <w:ffData>
            <w:name w:val="Check11"/>
            <w:enabled/>
            <w:calcOnExit w:val="0"/>
            <w:checkBox>
              <w:sizeAuto/>
              <w:default w:val="1"/>
            </w:checkBox>
          </w:ffData>
        </w:fldChar>
      </w:r>
      <w:bookmarkStart w:id="980" w:name="Check11"/>
      <w:r w:rsidR="008F6641">
        <w:rPr>
          <w:rFonts w:ascii="Arial" w:hAnsi="Arial" w:cs="Arial"/>
          <w:smallCaps/>
          <w:sz w:val="20"/>
          <w:szCs w:val="20"/>
        </w:rPr>
        <w:instrText xml:space="preserve"> FORMCHECKBOX </w:instrText>
      </w:r>
      <w:r>
        <w:rPr>
          <w:rFonts w:ascii="Arial" w:hAnsi="Arial" w:cs="Arial"/>
          <w:smallCaps/>
          <w:sz w:val="20"/>
          <w:szCs w:val="20"/>
        </w:rPr>
      </w:r>
      <w:r>
        <w:rPr>
          <w:rFonts w:ascii="Arial" w:hAnsi="Arial" w:cs="Arial"/>
          <w:smallCaps/>
          <w:sz w:val="20"/>
          <w:szCs w:val="20"/>
        </w:rPr>
        <w:fldChar w:fldCharType="end"/>
      </w:r>
      <w:bookmarkEnd w:id="980"/>
      <w:r w:rsidR="00C06C37" w:rsidRPr="00B86D0C">
        <w:rPr>
          <w:rFonts w:ascii="Arial" w:hAnsi="Arial" w:cs="Arial"/>
          <w:smallCaps/>
          <w:sz w:val="20"/>
          <w:szCs w:val="20"/>
        </w:rPr>
        <w:tab/>
      </w:r>
      <w:r w:rsidRPr="00B86D0C">
        <w:rPr>
          <w:rFonts w:ascii="Arial" w:hAnsi="Arial" w:cs="Arial"/>
          <w:smallCaps/>
          <w:sz w:val="20"/>
          <w:szCs w:val="20"/>
        </w:rPr>
        <w:fldChar w:fldCharType="begin">
          <w:ffData>
            <w:name w:val="Check11"/>
            <w:enabled/>
            <w:calcOnExit w:val="0"/>
            <w:checkBox>
              <w:sizeAuto/>
              <w:default w:val="0"/>
            </w:checkBox>
          </w:ffData>
        </w:fldChar>
      </w:r>
      <w:r w:rsidR="00C06C37" w:rsidRPr="00B86D0C">
        <w:rPr>
          <w:rFonts w:ascii="Arial" w:hAnsi="Arial" w:cs="Arial"/>
          <w:smallCaps/>
          <w:sz w:val="20"/>
          <w:szCs w:val="20"/>
        </w:rPr>
        <w:instrText xml:space="preserve"> FORMCHECKBOX </w:instrText>
      </w:r>
      <w:r w:rsidRPr="00B86D0C">
        <w:rPr>
          <w:rFonts w:ascii="Arial" w:hAnsi="Arial" w:cs="Arial"/>
          <w:smallCaps/>
          <w:sz w:val="20"/>
          <w:szCs w:val="20"/>
        </w:rPr>
      </w:r>
      <w:r w:rsidRPr="00B86D0C">
        <w:rPr>
          <w:rFonts w:ascii="Arial" w:hAnsi="Arial" w:cs="Arial"/>
          <w:smallCaps/>
          <w:sz w:val="20"/>
          <w:szCs w:val="20"/>
        </w:rPr>
        <w:fldChar w:fldCharType="end"/>
      </w:r>
      <w:r w:rsidR="00DF1715">
        <w:rPr>
          <w:rFonts w:ascii="Arial" w:hAnsi="Arial" w:cs="Arial"/>
          <w:smallCaps/>
          <w:sz w:val="20"/>
          <w:szCs w:val="20"/>
        </w:rPr>
        <w:tab/>
      </w:r>
      <w:r w:rsidR="009C46F9">
        <w:rPr>
          <w:rFonts w:ascii="Arial" w:hAnsi="Arial" w:cs="Arial"/>
          <w:smallCaps/>
          <w:sz w:val="20"/>
          <w:szCs w:val="20"/>
        </w:rPr>
        <w:tab/>
      </w:r>
      <w:r>
        <w:rPr>
          <w:rFonts w:ascii="Arial" w:hAnsi="Arial" w:cs="Arial"/>
          <w:smallCaps/>
          <w:sz w:val="20"/>
          <w:szCs w:val="20"/>
        </w:rPr>
        <w:fldChar w:fldCharType="begin">
          <w:ffData>
            <w:name w:val=""/>
            <w:enabled/>
            <w:calcOnExit w:val="0"/>
            <w:checkBox>
              <w:sizeAuto/>
              <w:default w:val="1"/>
            </w:checkBox>
          </w:ffData>
        </w:fldChar>
      </w:r>
      <w:r w:rsidR="008F6641">
        <w:rPr>
          <w:rFonts w:ascii="Arial" w:hAnsi="Arial" w:cs="Arial"/>
          <w:smallCaps/>
          <w:sz w:val="20"/>
          <w:szCs w:val="20"/>
        </w:rPr>
        <w:instrText xml:space="preserve"> FORMCHECKBOX </w:instrText>
      </w:r>
      <w:r>
        <w:rPr>
          <w:rFonts w:ascii="Arial" w:hAnsi="Arial" w:cs="Arial"/>
          <w:smallCaps/>
          <w:sz w:val="20"/>
          <w:szCs w:val="20"/>
        </w:rPr>
      </w:r>
      <w:r>
        <w:rPr>
          <w:rFonts w:ascii="Arial" w:hAnsi="Arial" w:cs="Arial"/>
          <w:smallCaps/>
          <w:sz w:val="20"/>
          <w:szCs w:val="20"/>
        </w:rPr>
        <w:fldChar w:fldCharType="end"/>
      </w:r>
      <w:r w:rsidR="00DF1715">
        <w:rPr>
          <w:rFonts w:ascii="Arial" w:hAnsi="Arial" w:cs="Arial"/>
          <w:smallCaps/>
          <w:sz w:val="20"/>
          <w:szCs w:val="20"/>
        </w:rPr>
        <w:tab/>
      </w:r>
      <w:r>
        <w:rPr>
          <w:rFonts w:ascii="Arial" w:hAnsi="Arial" w:cs="Arial"/>
          <w:smallCaps/>
          <w:sz w:val="20"/>
          <w:szCs w:val="20"/>
        </w:rPr>
        <w:fldChar w:fldCharType="begin">
          <w:ffData>
            <w:name w:val=""/>
            <w:enabled/>
            <w:calcOnExit w:val="0"/>
            <w:checkBox>
              <w:sizeAuto/>
              <w:default w:val="1"/>
            </w:checkBox>
          </w:ffData>
        </w:fldChar>
      </w:r>
      <w:r w:rsidR="008F6641">
        <w:rPr>
          <w:rFonts w:ascii="Arial" w:hAnsi="Arial" w:cs="Arial"/>
          <w:smallCaps/>
          <w:sz w:val="20"/>
          <w:szCs w:val="20"/>
        </w:rPr>
        <w:instrText xml:space="preserve"> FORMCHECKBOX </w:instrText>
      </w:r>
      <w:r>
        <w:rPr>
          <w:rFonts w:ascii="Arial" w:hAnsi="Arial" w:cs="Arial"/>
          <w:smallCaps/>
          <w:sz w:val="20"/>
          <w:szCs w:val="20"/>
        </w:rPr>
      </w:r>
      <w:r>
        <w:rPr>
          <w:rFonts w:ascii="Arial" w:hAnsi="Arial" w:cs="Arial"/>
          <w:smallCaps/>
          <w:sz w:val="20"/>
          <w:szCs w:val="20"/>
        </w:rPr>
        <w:fldChar w:fldCharType="end"/>
      </w:r>
    </w:p>
    <w:p w:rsidR="009A1BCB" w:rsidRPr="00F57A7E" w:rsidRDefault="009A1BCB" w:rsidP="0075614F">
      <w:pPr>
        <w:spacing w:line="240" w:lineRule="auto"/>
        <w:ind w:left="2880"/>
        <w:rPr>
          <w:rFonts w:ascii="Arial" w:hAnsi="Arial" w:cs="Arial"/>
          <w:i/>
          <w:sz w:val="16"/>
          <w:szCs w:val="16"/>
        </w:rPr>
      </w:pPr>
      <w:r w:rsidRPr="00F57A7E">
        <w:rPr>
          <w:rFonts w:ascii="Arial" w:hAnsi="Arial" w:cs="Arial"/>
          <w:i/>
          <w:sz w:val="16"/>
          <w:szCs w:val="16"/>
        </w:rPr>
        <w:t xml:space="preserve">Note: The store Kiosk view on the web sites differs in some cases from what is seen from the standard external web view; </w:t>
      </w:r>
      <w:r w:rsidR="000D68CF" w:rsidRPr="00F57A7E">
        <w:rPr>
          <w:rFonts w:ascii="Arial" w:hAnsi="Arial" w:cs="Arial"/>
          <w:i/>
          <w:sz w:val="16"/>
          <w:szCs w:val="16"/>
        </w:rPr>
        <w:t>this</w:t>
      </w:r>
      <w:r w:rsidRPr="00F57A7E">
        <w:rPr>
          <w:rFonts w:ascii="Arial" w:hAnsi="Arial" w:cs="Arial"/>
          <w:i/>
          <w:sz w:val="16"/>
          <w:szCs w:val="16"/>
        </w:rPr>
        <w:t xml:space="preserve"> is done for performance reasons and to recognize that the </w:t>
      </w:r>
      <w:r w:rsidR="000D68CF" w:rsidRPr="00F57A7E">
        <w:rPr>
          <w:rFonts w:ascii="Arial" w:hAnsi="Arial" w:cs="Arial"/>
          <w:i/>
          <w:sz w:val="16"/>
          <w:szCs w:val="16"/>
        </w:rPr>
        <w:t xml:space="preserve">kiosk </w:t>
      </w:r>
      <w:r w:rsidRPr="00F57A7E">
        <w:rPr>
          <w:rFonts w:ascii="Arial" w:hAnsi="Arial" w:cs="Arial"/>
          <w:i/>
          <w:sz w:val="16"/>
          <w:szCs w:val="16"/>
        </w:rPr>
        <w:t xml:space="preserve">viewer is in our store. (e.g., </w:t>
      </w:r>
      <w:r w:rsidR="00D61AF2" w:rsidRPr="00F57A7E">
        <w:rPr>
          <w:rFonts w:ascii="Arial" w:hAnsi="Arial" w:cs="Arial"/>
          <w:i/>
          <w:sz w:val="16"/>
          <w:szCs w:val="16"/>
        </w:rPr>
        <w:t xml:space="preserve">if in-store, no pop up </w:t>
      </w:r>
      <w:r w:rsidR="000D68CF" w:rsidRPr="00F57A7E">
        <w:rPr>
          <w:rFonts w:ascii="Arial" w:hAnsi="Arial" w:cs="Arial"/>
          <w:i/>
          <w:sz w:val="16"/>
          <w:szCs w:val="16"/>
        </w:rPr>
        <w:t xml:space="preserve">prompt </w:t>
      </w:r>
      <w:r w:rsidR="00630DAC">
        <w:rPr>
          <w:rFonts w:ascii="Arial" w:hAnsi="Arial" w:cs="Arial"/>
          <w:i/>
          <w:sz w:val="16"/>
          <w:szCs w:val="16"/>
        </w:rPr>
        <w:t>displays, asking</w:t>
      </w:r>
      <w:r w:rsidR="0075614F" w:rsidRPr="00F57A7E">
        <w:rPr>
          <w:rFonts w:ascii="Arial" w:hAnsi="Arial" w:cs="Arial"/>
          <w:i/>
          <w:sz w:val="16"/>
          <w:szCs w:val="16"/>
        </w:rPr>
        <w:t xml:space="preserve"> if the customer wants </w:t>
      </w:r>
      <w:r w:rsidR="00D61AF2" w:rsidRPr="00F57A7E">
        <w:rPr>
          <w:rFonts w:ascii="Arial" w:hAnsi="Arial" w:cs="Arial"/>
          <w:i/>
          <w:sz w:val="16"/>
          <w:szCs w:val="16"/>
        </w:rPr>
        <w:t xml:space="preserve">to </w:t>
      </w:r>
      <w:r w:rsidR="000D68CF" w:rsidRPr="00F57A7E">
        <w:rPr>
          <w:rFonts w:ascii="Arial" w:hAnsi="Arial" w:cs="Arial"/>
          <w:i/>
          <w:sz w:val="16"/>
          <w:szCs w:val="16"/>
        </w:rPr>
        <w:t xml:space="preserve">speak or </w:t>
      </w:r>
      <w:r w:rsidR="00D61AF2" w:rsidRPr="00F57A7E">
        <w:rPr>
          <w:rFonts w:ascii="Arial" w:hAnsi="Arial" w:cs="Arial"/>
          <w:i/>
          <w:sz w:val="16"/>
          <w:szCs w:val="16"/>
        </w:rPr>
        <w:t xml:space="preserve">chat with </w:t>
      </w:r>
      <w:r w:rsidR="000D68CF" w:rsidRPr="00F57A7E">
        <w:rPr>
          <w:rFonts w:ascii="Arial" w:hAnsi="Arial" w:cs="Arial"/>
          <w:i/>
          <w:sz w:val="16"/>
          <w:szCs w:val="16"/>
        </w:rPr>
        <w:t>a representative, since w</w:t>
      </w:r>
      <w:r w:rsidR="00630DAC">
        <w:rPr>
          <w:rFonts w:ascii="Arial" w:hAnsi="Arial" w:cs="Arial"/>
          <w:i/>
          <w:sz w:val="16"/>
          <w:szCs w:val="16"/>
        </w:rPr>
        <w:t>e’d rather the customer</w:t>
      </w:r>
      <w:r w:rsidR="000D68CF" w:rsidRPr="00F57A7E">
        <w:rPr>
          <w:rFonts w:ascii="Arial" w:hAnsi="Arial" w:cs="Arial"/>
          <w:i/>
          <w:sz w:val="16"/>
          <w:szCs w:val="16"/>
        </w:rPr>
        <w:t xml:space="preserve"> speak directly with </w:t>
      </w:r>
      <w:r w:rsidR="00630DAC">
        <w:rPr>
          <w:rFonts w:ascii="Arial" w:hAnsi="Arial" w:cs="Arial"/>
          <w:i/>
          <w:sz w:val="16"/>
          <w:szCs w:val="16"/>
        </w:rPr>
        <w:t>an</w:t>
      </w:r>
      <w:r w:rsidR="000D68CF" w:rsidRPr="00F57A7E">
        <w:rPr>
          <w:rFonts w:ascii="Arial" w:hAnsi="Arial" w:cs="Arial"/>
          <w:i/>
          <w:sz w:val="16"/>
          <w:szCs w:val="16"/>
        </w:rPr>
        <w:t xml:space="preserve"> in-store associate). Where applicable, </w:t>
      </w:r>
      <w:smartTag w:uri="urn:schemas-microsoft-com:office:smarttags" w:element="stockticker">
        <w:r w:rsidR="000D68CF" w:rsidRPr="00F57A7E">
          <w:rPr>
            <w:rFonts w:ascii="Arial" w:hAnsi="Arial" w:cs="Arial"/>
            <w:i/>
            <w:sz w:val="16"/>
            <w:szCs w:val="16"/>
          </w:rPr>
          <w:t>PRD</w:t>
        </w:r>
      </w:smartTag>
      <w:r w:rsidR="000D68CF" w:rsidRPr="00F57A7E">
        <w:rPr>
          <w:rFonts w:ascii="Arial" w:hAnsi="Arial" w:cs="Arial"/>
          <w:i/>
          <w:sz w:val="16"/>
          <w:szCs w:val="16"/>
        </w:rPr>
        <w:t xml:space="preserve"> stated requirements should differentiate guidance on how </w:t>
      </w:r>
      <w:r w:rsidR="009716B3">
        <w:rPr>
          <w:rFonts w:ascii="Arial" w:hAnsi="Arial" w:cs="Arial"/>
          <w:i/>
          <w:sz w:val="16"/>
          <w:szCs w:val="16"/>
        </w:rPr>
        <w:t>the UI experience should differ between in-store vs. external website</w:t>
      </w:r>
      <w:r w:rsidR="000D68CF" w:rsidRPr="00F57A7E">
        <w:rPr>
          <w:rFonts w:ascii="Arial" w:hAnsi="Arial" w:cs="Arial"/>
          <w:i/>
          <w:sz w:val="16"/>
          <w:szCs w:val="16"/>
        </w:rPr>
        <w:t>.</w:t>
      </w:r>
    </w:p>
    <w:p w:rsidR="002507AA" w:rsidRPr="00B86D0C" w:rsidRDefault="002507AA" w:rsidP="002507AA">
      <w:pPr>
        <w:ind w:left="450"/>
        <w:rPr>
          <w:rFonts w:ascii="Arial" w:hAnsi="Arial" w:cs="Arial"/>
          <w:b/>
          <w:sz w:val="20"/>
          <w:szCs w:val="20"/>
        </w:rPr>
      </w:pPr>
      <w:r w:rsidRPr="00B86D0C">
        <w:rPr>
          <w:rFonts w:ascii="Arial" w:hAnsi="Arial" w:cs="Arial"/>
          <w:b/>
          <w:sz w:val="20"/>
          <w:szCs w:val="20"/>
        </w:rPr>
        <w:t>Other Sites (</w:t>
      </w:r>
      <w:r w:rsidR="00124331" w:rsidRPr="00B86D0C">
        <w:rPr>
          <w:rFonts w:ascii="Arial" w:hAnsi="Arial" w:cs="Arial"/>
          <w:b/>
          <w:sz w:val="20"/>
          <w:szCs w:val="20"/>
        </w:rPr>
        <w:t>List</w:t>
      </w:r>
      <w:r w:rsidRPr="00B86D0C">
        <w:rPr>
          <w:rFonts w:ascii="Arial" w:hAnsi="Arial" w:cs="Arial"/>
          <w:b/>
          <w:sz w:val="20"/>
          <w:szCs w:val="20"/>
        </w:rPr>
        <w:t xml:space="preserve"> all impacted):</w:t>
      </w:r>
    </w:p>
    <w:p w:rsidR="002507AA" w:rsidRPr="00B86D0C" w:rsidRDefault="008F6641" w:rsidP="002507AA">
      <w:pPr>
        <w:ind w:left="450" w:firstLine="360"/>
        <w:rPr>
          <w:rFonts w:ascii="Arial" w:hAnsi="Arial" w:cs="Arial"/>
          <w:sz w:val="20"/>
          <w:szCs w:val="20"/>
        </w:rPr>
      </w:pPr>
      <w:r>
        <w:rPr>
          <w:rFonts w:ascii="Arial" w:hAnsi="Arial" w:cs="Arial"/>
          <w:color w:val="000000"/>
          <w:sz w:val="20"/>
          <w:szCs w:val="20"/>
        </w:rPr>
        <w:t>Catalog.</w:t>
      </w:r>
      <w:hyperlink r:id="rId46" w:history="1">
        <w:r w:rsidRPr="00AA7671">
          <w:rPr>
            <w:rStyle w:val="Hyperlink"/>
            <w:rFonts w:ascii="Arial" w:hAnsi="Arial" w:cs="Arial"/>
            <w:color w:val="auto"/>
            <w:sz w:val="20"/>
            <w:szCs w:val="20"/>
            <w:u w:val="none"/>
          </w:rPr>
          <w:t>Sears.com</w:t>
        </w:r>
      </w:hyperlink>
      <w:r w:rsidR="002507AA" w:rsidRPr="00B86D0C">
        <w:rPr>
          <w:rFonts w:ascii="Arial" w:hAnsi="Arial" w:cs="Arial"/>
          <w:sz w:val="20"/>
          <w:szCs w:val="20"/>
        </w:rPr>
        <w:tab/>
        <w:t>_______________________</w:t>
      </w:r>
    </w:p>
    <w:p w:rsidR="002507AA" w:rsidRPr="00B86D0C" w:rsidRDefault="00360362" w:rsidP="002507AA">
      <w:pPr>
        <w:ind w:left="1080" w:firstLine="360"/>
        <w:jc w:val="left"/>
        <w:rPr>
          <w:rFonts w:ascii="Arial" w:hAnsi="Arial" w:cs="Arial"/>
          <w:sz w:val="20"/>
          <w:szCs w:val="20"/>
        </w:rPr>
      </w:pPr>
      <w:r>
        <w:rPr>
          <w:rFonts w:ascii="Arial" w:hAnsi="Arial" w:cs="Arial"/>
          <w:smallCaps/>
          <w:sz w:val="20"/>
          <w:szCs w:val="20"/>
        </w:rPr>
        <w:fldChar w:fldCharType="begin">
          <w:ffData>
            <w:name w:val=""/>
            <w:enabled/>
            <w:calcOnExit w:val="0"/>
            <w:checkBox>
              <w:sizeAuto/>
              <w:default w:val="1"/>
            </w:checkBox>
          </w:ffData>
        </w:fldChar>
      </w:r>
      <w:r w:rsidR="008F6641">
        <w:rPr>
          <w:rFonts w:ascii="Arial" w:hAnsi="Arial" w:cs="Arial"/>
          <w:smallCaps/>
          <w:sz w:val="20"/>
          <w:szCs w:val="20"/>
        </w:rPr>
        <w:instrText xml:space="preserve"> FORMCHECKBOX </w:instrText>
      </w:r>
      <w:r>
        <w:rPr>
          <w:rFonts w:ascii="Arial" w:hAnsi="Arial" w:cs="Arial"/>
          <w:smallCaps/>
          <w:sz w:val="20"/>
          <w:szCs w:val="20"/>
        </w:rPr>
      </w:r>
      <w:r>
        <w:rPr>
          <w:rFonts w:ascii="Arial" w:hAnsi="Arial" w:cs="Arial"/>
          <w:smallCaps/>
          <w:sz w:val="20"/>
          <w:szCs w:val="20"/>
        </w:rPr>
        <w:fldChar w:fldCharType="end"/>
      </w:r>
      <w:r w:rsidR="002507AA" w:rsidRPr="00B86D0C">
        <w:rPr>
          <w:rFonts w:ascii="Arial" w:hAnsi="Arial" w:cs="Arial"/>
          <w:smallCaps/>
          <w:sz w:val="20"/>
          <w:szCs w:val="20"/>
        </w:rPr>
        <w:tab/>
      </w:r>
      <w:r w:rsidR="002507AA" w:rsidRPr="00B86D0C">
        <w:rPr>
          <w:rFonts w:ascii="Arial" w:hAnsi="Arial" w:cs="Arial"/>
          <w:smallCaps/>
          <w:sz w:val="20"/>
          <w:szCs w:val="20"/>
        </w:rPr>
        <w:tab/>
      </w:r>
      <w:r w:rsidR="002507AA" w:rsidRPr="00B86D0C">
        <w:rPr>
          <w:rFonts w:ascii="Arial" w:hAnsi="Arial" w:cs="Arial"/>
          <w:smallCaps/>
          <w:sz w:val="20"/>
          <w:szCs w:val="20"/>
        </w:rPr>
        <w:tab/>
      </w:r>
      <w:r w:rsidR="002507AA" w:rsidRPr="00B86D0C">
        <w:rPr>
          <w:rFonts w:ascii="Arial" w:hAnsi="Arial" w:cs="Arial"/>
          <w:smallCaps/>
          <w:sz w:val="20"/>
          <w:szCs w:val="20"/>
        </w:rPr>
        <w:tab/>
      </w:r>
      <w:r w:rsidRPr="00B86D0C">
        <w:rPr>
          <w:rFonts w:ascii="Arial" w:hAnsi="Arial" w:cs="Arial"/>
          <w:smallCaps/>
          <w:sz w:val="20"/>
          <w:szCs w:val="20"/>
        </w:rPr>
        <w:fldChar w:fldCharType="begin">
          <w:ffData>
            <w:name w:val="Check11"/>
            <w:enabled/>
            <w:calcOnExit w:val="0"/>
            <w:checkBox>
              <w:sizeAuto/>
              <w:default w:val="0"/>
            </w:checkBox>
          </w:ffData>
        </w:fldChar>
      </w:r>
      <w:r w:rsidR="002507AA" w:rsidRPr="00B86D0C">
        <w:rPr>
          <w:rFonts w:ascii="Arial" w:hAnsi="Arial" w:cs="Arial"/>
          <w:smallCaps/>
          <w:sz w:val="20"/>
          <w:szCs w:val="20"/>
        </w:rPr>
        <w:instrText xml:space="preserve"> FORMCHECKBOX </w:instrText>
      </w:r>
      <w:r w:rsidRPr="00B86D0C">
        <w:rPr>
          <w:rFonts w:ascii="Arial" w:hAnsi="Arial" w:cs="Arial"/>
          <w:smallCaps/>
          <w:sz w:val="20"/>
          <w:szCs w:val="20"/>
        </w:rPr>
      </w:r>
      <w:r w:rsidRPr="00B86D0C">
        <w:rPr>
          <w:rFonts w:ascii="Arial" w:hAnsi="Arial" w:cs="Arial"/>
          <w:smallCaps/>
          <w:sz w:val="20"/>
          <w:szCs w:val="20"/>
        </w:rPr>
        <w:fldChar w:fldCharType="end"/>
      </w:r>
    </w:p>
    <w:p w:rsidR="00DF1715" w:rsidRPr="00E41FED" w:rsidRDefault="00DF1715" w:rsidP="00E41FED">
      <w:pPr>
        <w:pStyle w:val="Heading2"/>
        <w:tabs>
          <w:tab w:val="left" w:pos="810"/>
        </w:tabs>
        <w:ind w:left="810" w:hanging="540"/>
      </w:pPr>
      <w:bookmarkStart w:id="981" w:name="_Toc323813692"/>
      <w:r w:rsidRPr="00E41FED">
        <w:t>Horizontal domain Impacts</w:t>
      </w:r>
      <w:bookmarkEnd w:id="981"/>
    </w:p>
    <w:p w:rsidR="00797950" w:rsidRDefault="00DF1715" w:rsidP="00295E0D">
      <w:pPr>
        <w:ind w:left="840"/>
        <w:rPr>
          <w:rFonts w:ascii="Arial" w:hAnsi="Arial" w:cs="Arial"/>
          <w:b/>
          <w:i/>
          <w:color w:val="0000FF"/>
          <w:sz w:val="20"/>
          <w:szCs w:val="20"/>
        </w:rPr>
      </w:pPr>
      <w:r w:rsidRPr="00295E0D">
        <w:rPr>
          <w:rFonts w:ascii="Arial" w:hAnsi="Arial" w:cs="Arial"/>
          <w:b/>
          <w:i/>
          <w:color w:val="0000FF"/>
          <w:sz w:val="20"/>
          <w:szCs w:val="20"/>
        </w:rPr>
        <w:t xml:space="preserve">Briefly describe the summary changes to any of the standard horizontal domains in the </w:t>
      </w:r>
      <w:r w:rsidR="007B1571">
        <w:rPr>
          <w:rFonts w:ascii="Arial" w:hAnsi="Arial" w:cs="Arial"/>
          <w:b/>
          <w:i/>
          <w:color w:val="0000FF"/>
          <w:sz w:val="20"/>
          <w:szCs w:val="20"/>
        </w:rPr>
        <w:t>table below</w:t>
      </w:r>
      <w:r w:rsidRPr="00295E0D">
        <w:rPr>
          <w:rFonts w:ascii="Arial" w:hAnsi="Arial" w:cs="Arial"/>
          <w:b/>
          <w:i/>
          <w:color w:val="0000FF"/>
          <w:sz w:val="20"/>
          <w:szCs w:val="20"/>
        </w:rPr>
        <w:t xml:space="preserve">. </w:t>
      </w:r>
      <w:r w:rsidR="00CB79DD">
        <w:rPr>
          <w:rFonts w:ascii="Arial" w:hAnsi="Arial" w:cs="Arial"/>
          <w:b/>
          <w:i/>
          <w:color w:val="0000FF"/>
          <w:sz w:val="20"/>
          <w:szCs w:val="20"/>
        </w:rPr>
        <w:t xml:space="preserve"> Consult Engineering if necessary.</w:t>
      </w:r>
    </w:p>
    <w:p w:rsidR="00D400B8" w:rsidRPr="00295E0D" w:rsidRDefault="00D400B8" w:rsidP="00295E0D">
      <w:pPr>
        <w:ind w:left="840"/>
        <w:rPr>
          <w:rFonts w:ascii="Arial" w:hAnsi="Arial" w:cs="Arial"/>
          <w:b/>
          <w:i/>
          <w:color w:val="0000FF"/>
          <w:sz w:val="20"/>
          <w:szCs w:val="20"/>
        </w:rPr>
      </w:pPr>
    </w:p>
    <w:tbl>
      <w:tblPr>
        <w:tblW w:w="9360" w:type="dxa"/>
        <w:tblInd w:w="9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54"/>
        <w:gridCol w:w="3242"/>
        <w:gridCol w:w="2864"/>
      </w:tblGrid>
      <w:tr w:rsidR="00797950" w:rsidRPr="00A201CB">
        <w:trPr>
          <w:tblHeader/>
        </w:trPr>
        <w:tc>
          <w:tcPr>
            <w:tcW w:w="3254" w:type="dxa"/>
            <w:tcBorders>
              <w:bottom w:val="single" w:sz="4" w:space="0" w:color="auto"/>
            </w:tcBorders>
            <w:shd w:val="clear" w:color="auto" w:fill="99CCFF"/>
          </w:tcPr>
          <w:p w:rsidR="00797950" w:rsidRPr="00AA7671" w:rsidRDefault="00AA7671" w:rsidP="00672E0D">
            <w:pPr>
              <w:pStyle w:val="NormalWeb"/>
              <w:rPr>
                <w:rFonts w:ascii="Arial" w:hAnsi="Arial" w:cs="Arial"/>
                <w:b/>
                <w:sz w:val="20"/>
                <w:szCs w:val="20"/>
              </w:rPr>
            </w:pPr>
            <w:r w:rsidRPr="00AA7671">
              <w:rPr>
                <w:rFonts w:ascii="Arial" w:hAnsi="Arial" w:cs="Arial"/>
                <w:b/>
                <w:sz w:val="20"/>
                <w:szCs w:val="20"/>
              </w:rPr>
              <w:t>Domain</w:t>
            </w:r>
          </w:p>
        </w:tc>
        <w:tc>
          <w:tcPr>
            <w:tcW w:w="3242" w:type="dxa"/>
            <w:tcBorders>
              <w:bottom w:val="single" w:sz="4" w:space="0" w:color="auto"/>
            </w:tcBorders>
            <w:shd w:val="clear" w:color="auto" w:fill="99CCFF"/>
          </w:tcPr>
          <w:p w:rsidR="00797950" w:rsidRPr="00AA7671" w:rsidRDefault="00AA7671" w:rsidP="00672E0D">
            <w:pPr>
              <w:pStyle w:val="NormalWeb"/>
              <w:rPr>
                <w:rFonts w:ascii="Arial" w:hAnsi="Arial" w:cs="Arial"/>
                <w:b/>
                <w:sz w:val="20"/>
                <w:szCs w:val="20"/>
              </w:rPr>
            </w:pPr>
            <w:r w:rsidRPr="00AA7671">
              <w:rPr>
                <w:rFonts w:ascii="Arial" w:hAnsi="Arial" w:cs="Arial"/>
                <w:b/>
                <w:sz w:val="20"/>
                <w:szCs w:val="20"/>
              </w:rPr>
              <w:t>Highlight new features</w:t>
            </w:r>
          </w:p>
        </w:tc>
        <w:tc>
          <w:tcPr>
            <w:tcW w:w="2864" w:type="dxa"/>
            <w:tcBorders>
              <w:bottom w:val="single" w:sz="4" w:space="0" w:color="auto"/>
            </w:tcBorders>
            <w:shd w:val="clear" w:color="auto" w:fill="99CCFF"/>
          </w:tcPr>
          <w:p w:rsidR="00797950" w:rsidRPr="00AA7671" w:rsidRDefault="00AA7671" w:rsidP="00672E0D">
            <w:pPr>
              <w:pStyle w:val="NormalWeb"/>
              <w:rPr>
                <w:rFonts w:ascii="Arial" w:hAnsi="Arial" w:cs="Arial"/>
                <w:b/>
                <w:sz w:val="20"/>
                <w:szCs w:val="20"/>
              </w:rPr>
            </w:pPr>
            <w:r w:rsidRPr="00AA7671">
              <w:rPr>
                <w:rFonts w:ascii="Arial" w:hAnsi="Arial" w:cs="Arial"/>
                <w:b/>
                <w:sz w:val="20"/>
                <w:szCs w:val="20"/>
              </w:rPr>
              <w:t>Existing features to be impacted/how?</w:t>
            </w:r>
          </w:p>
        </w:tc>
      </w:tr>
      <w:tr w:rsidR="00797950" w:rsidRPr="00AA7671">
        <w:tc>
          <w:tcPr>
            <w:tcW w:w="3254" w:type="dxa"/>
          </w:tcPr>
          <w:p w:rsidR="00797950" w:rsidRPr="00AA7671" w:rsidRDefault="00797950" w:rsidP="00672E0D">
            <w:pPr>
              <w:pStyle w:val="NormalWeb"/>
              <w:rPr>
                <w:rFonts w:ascii="Arial" w:hAnsi="Arial" w:cs="Arial"/>
                <w:sz w:val="20"/>
                <w:szCs w:val="20"/>
              </w:rPr>
            </w:pPr>
            <w:r w:rsidRPr="00AA7671">
              <w:rPr>
                <w:rFonts w:ascii="Arial" w:hAnsi="Arial" w:cs="Arial"/>
                <w:sz w:val="20"/>
                <w:szCs w:val="20"/>
              </w:rPr>
              <w:t>Profile / SSO</w:t>
            </w:r>
          </w:p>
        </w:tc>
        <w:tc>
          <w:tcPr>
            <w:tcW w:w="3242" w:type="dxa"/>
          </w:tcPr>
          <w:p w:rsidR="00797950" w:rsidRDefault="00426939" w:rsidP="001C0969">
            <w:pPr>
              <w:pStyle w:val="NormalWeb"/>
              <w:numPr>
                <w:ilvl w:val="0"/>
                <w:numId w:val="8"/>
              </w:numPr>
              <w:rPr>
                <w:rFonts w:ascii="Arial" w:hAnsi="Arial" w:cs="Arial"/>
                <w:sz w:val="20"/>
                <w:szCs w:val="20"/>
              </w:rPr>
            </w:pPr>
            <w:r>
              <w:rPr>
                <w:rFonts w:ascii="Arial" w:hAnsi="Arial" w:cs="Arial"/>
                <w:sz w:val="20"/>
                <w:szCs w:val="20"/>
              </w:rPr>
              <w:t>Single Profile (and login) for all users that write Reviews, across all sites</w:t>
            </w:r>
          </w:p>
          <w:p w:rsidR="00426939" w:rsidRDefault="00426939" w:rsidP="001C0969">
            <w:pPr>
              <w:pStyle w:val="NormalWeb"/>
              <w:numPr>
                <w:ilvl w:val="0"/>
                <w:numId w:val="8"/>
              </w:numPr>
              <w:rPr>
                <w:rFonts w:ascii="Arial" w:hAnsi="Arial" w:cs="Arial"/>
                <w:sz w:val="20"/>
                <w:szCs w:val="20"/>
              </w:rPr>
            </w:pPr>
            <w:r>
              <w:rPr>
                <w:rFonts w:ascii="Arial" w:hAnsi="Arial" w:cs="Arial"/>
                <w:sz w:val="20"/>
                <w:szCs w:val="20"/>
              </w:rPr>
              <w:t>Reviews widget will display author’s mini profile view (user card aka quick view) next to each Review</w:t>
            </w:r>
          </w:p>
          <w:p w:rsidR="005651CB" w:rsidRPr="00426939" w:rsidRDefault="005651CB" w:rsidP="001C0969">
            <w:pPr>
              <w:pStyle w:val="NormalWeb"/>
              <w:numPr>
                <w:ilvl w:val="0"/>
                <w:numId w:val="8"/>
              </w:numPr>
              <w:rPr>
                <w:rFonts w:ascii="Arial" w:hAnsi="Arial" w:cs="Arial"/>
                <w:sz w:val="20"/>
                <w:szCs w:val="20"/>
              </w:rPr>
            </w:pPr>
            <w:r>
              <w:rPr>
                <w:rFonts w:ascii="Arial" w:hAnsi="Arial" w:cs="Arial"/>
                <w:sz w:val="20"/>
                <w:szCs w:val="20"/>
              </w:rPr>
              <w:t>Profile Page Changes</w:t>
            </w:r>
          </w:p>
        </w:tc>
        <w:tc>
          <w:tcPr>
            <w:tcW w:w="2864" w:type="dxa"/>
          </w:tcPr>
          <w:p w:rsidR="00797950" w:rsidRPr="00AA7671" w:rsidRDefault="00797950" w:rsidP="00672E0D">
            <w:pPr>
              <w:pStyle w:val="NormalWeb"/>
              <w:rPr>
                <w:rFonts w:ascii="Arial" w:hAnsi="Arial" w:cs="Arial"/>
                <w:sz w:val="20"/>
                <w:szCs w:val="20"/>
              </w:rPr>
            </w:pPr>
          </w:p>
        </w:tc>
      </w:tr>
      <w:tr w:rsidR="00797950" w:rsidRPr="00AA7671">
        <w:tc>
          <w:tcPr>
            <w:tcW w:w="3254" w:type="dxa"/>
          </w:tcPr>
          <w:p w:rsidR="00797950" w:rsidRPr="00AA7671" w:rsidRDefault="00797950" w:rsidP="00672E0D">
            <w:pPr>
              <w:pStyle w:val="NormalWeb"/>
              <w:rPr>
                <w:rFonts w:ascii="Arial" w:hAnsi="Arial" w:cs="Arial"/>
                <w:sz w:val="20"/>
                <w:szCs w:val="20"/>
              </w:rPr>
            </w:pPr>
            <w:r w:rsidRPr="00AA7671">
              <w:rPr>
                <w:rFonts w:ascii="Arial" w:hAnsi="Arial" w:cs="Arial"/>
                <w:sz w:val="20"/>
                <w:szCs w:val="20"/>
              </w:rPr>
              <w:t>Header / Tool Box</w:t>
            </w:r>
          </w:p>
        </w:tc>
        <w:tc>
          <w:tcPr>
            <w:tcW w:w="3242" w:type="dxa"/>
          </w:tcPr>
          <w:p w:rsidR="00797950" w:rsidRPr="00AA7671" w:rsidRDefault="00797950" w:rsidP="00672E0D">
            <w:pPr>
              <w:pStyle w:val="NormalWeb"/>
              <w:rPr>
                <w:rFonts w:ascii="Arial" w:hAnsi="Arial" w:cs="Arial"/>
                <w:sz w:val="20"/>
                <w:szCs w:val="20"/>
              </w:rPr>
            </w:pPr>
          </w:p>
        </w:tc>
        <w:tc>
          <w:tcPr>
            <w:tcW w:w="2864" w:type="dxa"/>
          </w:tcPr>
          <w:p w:rsidR="00797950" w:rsidRPr="00AA7671" w:rsidRDefault="00797950" w:rsidP="00672E0D">
            <w:pPr>
              <w:pStyle w:val="NormalWeb"/>
              <w:rPr>
                <w:rFonts w:ascii="Arial" w:hAnsi="Arial" w:cs="Arial"/>
                <w:sz w:val="20"/>
                <w:szCs w:val="20"/>
              </w:rPr>
            </w:pPr>
          </w:p>
        </w:tc>
      </w:tr>
      <w:tr w:rsidR="00797950" w:rsidRPr="00AA7671">
        <w:tc>
          <w:tcPr>
            <w:tcW w:w="3254" w:type="dxa"/>
          </w:tcPr>
          <w:p w:rsidR="00797950" w:rsidRPr="00AA7671" w:rsidRDefault="00797950" w:rsidP="00672E0D">
            <w:pPr>
              <w:pStyle w:val="NormalWeb"/>
              <w:rPr>
                <w:rFonts w:ascii="Arial" w:hAnsi="Arial" w:cs="Arial"/>
                <w:sz w:val="20"/>
                <w:szCs w:val="20"/>
              </w:rPr>
            </w:pPr>
            <w:r w:rsidRPr="00AA7671">
              <w:rPr>
                <w:rFonts w:ascii="Arial" w:hAnsi="Arial" w:cs="Arial"/>
                <w:sz w:val="20"/>
                <w:szCs w:val="20"/>
              </w:rPr>
              <w:t>Home Page</w:t>
            </w:r>
          </w:p>
        </w:tc>
        <w:tc>
          <w:tcPr>
            <w:tcW w:w="3242" w:type="dxa"/>
          </w:tcPr>
          <w:p w:rsidR="00797950" w:rsidRPr="00AA7671" w:rsidRDefault="00797950" w:rsidP="00672E0D">
            <w:pPr>
              <w:pStyle w:val="NormalWeb"/>
              <w:rPr>
                <w:rFonts w:ascii="Arial" w:hAnsi="Arial" w:cs="Arial"/>
                <w:sz w:val="20"/>
                <w:szCs w:val="20"/>
              </w:rPr>
            </w:pPr>
          </w:p>
        </w:tc>
        <w:tc>
          <w:tcPr>
            <w:tcW w:w="2864" w:type="dxa"/>
          </w:tcPr>
          <w:p w:rsidR="00797950" w:rsidRPr="00AA7671" w:rsidRDefault="00797950" w:rsidP="00672E0D">
            <w:pPr>
              <w:pStyle w:val="NormalWeb"/>
              <w:rPr>
                <w:rFonts w:ascii="Arial" w:hAnsi="Arial" w:cs="Arial"/>
                <w:sz w:val="20"/>
                <w:szCs w:val="20"/>
              </w:rPr>
            </w:pPr>
          </w:p>
        </w:tc>
      </w:tr>
      <w:tr w:rsidR="00797950" w:rsidRPr="00AA7671">
        <w:tc>
          <w:tcPr>
            <w:tcW w:w="3254" w:type="dxa"/>
          </w:tcPr>
          <w:p w:rsidR="00797950" w:rsidRPr="00AA7671" w:rsidRDefault="00797950" w:rsidP="00672E0D">
            <w:pPr>
              <w:pStyle w:val="NormalWeb"/>
              <w:rPr>
                <w:rFonts w:ascii="Arial" w:hAnsi="Arial" w:cs="Arial"/>
                <w:sz w:val="20"/>
                <w:szCs w:val="20"/>
              </w:rPr>
            </w:pPr>
            <w:r w:rsidRPr="00AA7671">
              <w:rPr>
                <w:rFonts w:ascii="Arial" w:hAnsi="Arial" w:cs="Arial"/>
                <w:sz w:val="20"/>
                <w:szCs w:val="20"/>
              </w:rPr>
              <w:t>Vertical Page</w:t>
            </w:r>
            <w:r w:rsidR="009716B3">
              <w:rPr>
                <w:rFonts w:ascii="Arial" w:hAnsi="Arial" w:cs="Arial"/>
                <w:sz w:val="20"/>
                <w:szCs w:val="20"/>
              </w:rPr>
              <w:t xml:space="preserve"> – specify which vertical(s) or all</w:t>
            </w:r>
          </w:p>
        </w:tc>
        <w:tc>
          <w:tcPr>
            <w:tcW w:w="3242" w:type="dxa"/>
          </w:tcPr>
          <w:p w:rsidR="00426939" w:rsidRPr="00AA7671" w:rsidRDefault="00426939" w:rsidP="00672E0D">
            <w:pPr>
              <w:pStyle w:val="NormalWeb"/>
              <w:rPr>
                <w:rFonts w:ascii="Arial" w:hAnsi="Arial" w:cs="Arial"/>
                <w:sz w:val="20"/>
                <w:szCs w:val="20"/>
              </w:rPr>
            </w:pPr>
          </w:p>
        </w:tc>
        <w:tc>
          <w:tcPr>
            <w:tcW w:w="2864" w:type="dxa"/>
          </w:tcPr>
          <w:p w:rsidR="00797950" w:rsidRPr="00AA7671" w:rsidRDefault="00797950" w:rsidP="00672E0D">
            <w:pPr>
              <w:pStyle w:val="NormalWeb"/>
              <w:rPr>
                <w:rFonts w:ascii="Arial" w:hAnsi="Arial" w:cs="Arial"/>
                <w:sz w:val="20"/>
                <w:szCs w:val="20"/>
              </w:rPr>
            </w:pPr>
          </w:p>
        </w:tc>
      </w:tr>
      <w:tr w:rsidR="00797950" w:rsidRPr="00AA7671">
        <w:tc>
          <w:tcPr>
            <w:tcW w:w="3254" w:type="dxa"/>
          </w:tcPr>
          <w:p w:rsidR="00797950" w:rsidRPr="00AA7671" w:rsidRDefault="00797950" w:rsidP="00672E0D">
            <w:pPr>
              <w:pStyle w:val="NormalWeb"/>
              <w:rPr>
                <w:rFonts w:ascii="Arial" w:hAnsi="Arial" w:cs="Arial"/>
                <w:sz w:val="20"/>
                <w:szCs w:val="20"/>
              </w:rPr>
            </w:pPr>
            <w:r w:rsidRPr="00AA7671">
              <w:rPr>
                <w:rFonts w:ascii="Arial" w:hAnsi="Arial" w:cs="Arial"/>
                <w:sz w:val="20"/>
                <w:szCs w:val="20"/>
              </w:rPr>
              <w:t>Category</w:t>
            </w:r>
            <w:r w:rsidR="00291316">
              <w:rPr>
                <w:rFonts w:ascii="Arial" w:hAnsi="Arial" w:cs="Arial"/>
                <w:sz w:val="20"/>
                <w:szCs w:val="20"/>
              </w:rPr>
              <w:t xml:space="preserve"> Page</w:t>
            </w:r>
          </w:p>
        </w:tc>
        <w:tc>
          <w:tcPr>
            <w:tcW w:w="3242" w:type="dxa"/>
          </w:tcPr>
          <w:p w:rsidR="00797950" w:rsidRPr="00AA7671" w:rsidRDefault="00797950" w:rsidP="00672E0D">
            <w:pPr>
              <w:pStyle w:val="NormalWeb"/>
              <w:rPr>
                <w:rFonts w:ascii="Arial" w:hAnsi="Arial" w:cs="Arial"/>
                <w:sz w:val="20"/>
                <w:szCs w:val="20"/>
              </w:rPr>
            </w:pPr>
          </w:p>
        </w:tc>
        <w:tc>
          <w:tcPr>
            <w:tcW w:w="2864" w:type="dxa"/>
          </w:tcPr>
          <w:p w:rsidR="00797950" w:rsidRPr="00AA7671" w:rsidRDefault="00797950" w:rsidP="00672E0D">
            <w:pPr>
              <w:pStyle w:val="NormalWeb"/>
              <w:rPr>
                <w:rFonts w:ascii="Arial" w:hAnsi="Arial" w:cs="Arial"/>
                <w:sz w:val="20"/>
                <w:szCs w:val="20"/>
              </w:rPr>
            </w:pPr>
          </w:p>
        </w:tc>
      </w:tr>
      <w:tr w:rsidR="00797950" w:rsidRPr="00AA7671">
        <w:tc>
          <w:tcPr>
            <w:tcW w:w="3254" w:type="dxa"/>
          </w:tcPr>
          <w:p w:rsidR="00797950" w:rsidRPr="00AA7671" w:rsidRDefault="00797950" w:rsidP="00672E0D">
            <w:pPr>
              <w:pStyle w:val="NormalWeb"/>
              <w:rPr>
                <w:rFonts w:ascii="Arial" w:hAnsi="Arial" w:cs="Arial"/>
                <w:sz w:val="20"/>
                <w:szCs w:val="20"/>
              </w:rPr>
            </w:pPr>
            <w:r w:rsidRPr="00AA7671">
              <w:rPr>
                <w:rFonts w:ascii="Arial" w:hAnsi="Arial" w:cs="Arial"/>
                <w:sz w:val="20"/>
                <w:szCs w:val="20"/>
              </w:rPr>
              <w:t>Search &amp; Browse</w:t>
            </w:r>
          </w:p>
        </w:tc>
        <w:tc>
          <w:tcPr>
            <w:tcW w:w="3242" w:type="dxa"/>
          </w:tcPr>
          <w:p w:rsidR="00797950" w:rsidRPr="00AA7671" w:rsidRDefault="00797950" w:rsidP="00672E0D">
            <w:pPr>
              <w:pStyle w:val="NormalWeb"/>
              <w:rPr>
                <w:rFonts w:ascii="Arial" w:hAnsi="Arial" w:cs="Arial"/>
                <w:sz w:val="20"/>
                <w:szCs w:val="20"/>
              </w:rPr>
            </w:pPr>
          </w:p>
        </w:tc>
        <w:tc>
          <w:tcPr>
            <w:tcW w:w="2864" w:type="dxa"/>
          </w:tcPr>
          <w:p w:rsidR="00797950" w:rsidRPr="00AA7671" w:rsidRDefault="00797950" w:rsidP="00672E0D">
            <w:pPr>
              <w:pStyle w:val="NormalWeb"/>
              <w:rPr>
                <w:rFonts w:ascii="Arial" w:hAnsi="Arial" w:cs="Arial"/>
                <w:sz w:val="20"/>
                <w:szCs w:val="20"/>
              </w:rPr>
            </w:pPr>
          </w:p>
        </w:tc>
      </w:tr>
      <w:tr w:rsidR="00797950" w:rsidRPr="00AA7671">
        <w:tc>
          <w:tcPr>
            <w:tcW w:w="3254" w:type="dxa"/>
          </w:tcPr>
          <w:p w:rsidR="00797950" w:rsidRPr="00AA7671" w:rsidRDefault="00797950" w:rsidP="00672E0D">
            <w:pPr>
              <w:pStyle w:val="NormalWeb"/>
              <w:rPr>
                <w:rFonts w:ascii="Arial" w:hAnsi="Arial" w:cs="Arial"/>
                <w:sz w:val="20"/>
                <w:szCs w:val="20"/>
              </w:rPr>
            </w:pPr>
            <w:r w:rsidRPr="00AA7671">
              <w:rPr>
                <w:rFonts w:ascii="Arial" w:hAnsi="Arial" w:cs="Arial"/>
                <w:sz w:val="20"/>
                <w:szCs w:val="20"/>
              </w:rPr>
              <w:t>Product Detail</w:t>
            </w:r>
          </w:p>
        </w:tc>
        <w:tc>
          <w:tcPr>
            <w:tcW w:w="3242" w:type="dxa"/>
          </w:tcPr>
          <w:p w:rsidR="00797950" w:rsidRPr="00AA7671" w:rsidRDefault="00797950" w:rsidP="00672E0D">
            <w:pPr>
              <w:pStyle w:val="NormalWeb"/>
              <w:rPr>
                <w:rFonts w:ascii="Arial" w:hAnsi="Arial" w:cs="Arial"/>
                <w:sz w:val="20"/>
                <w:szCs w:val="20"/>
              </w:rPr>
            </w:pPr>
          </w:p>
        </w:tc>
        <w:tc>
          <w:tcPr>
            <w:tcW w:w="2864" w:type="dxa"/>
          </w:tcPr>
          <w:p w:rsidR="00797950" w:rsidRPr="00AA7671" w:rsidRDefault="00797950" w:rsidP="00672E0D">
            <w:pPr>
              <w:pStyle w:val="NormalWeb"/>
              <w:rPr>
                <w:rFonts w:ascii="Arial" w:hAnsi="Arial" w:cs="Arial"/>
                <w:sz w:val="20"/>
                <w:szCs w:val="20"/>
              </w:rPr>
            </w:pPr>
          </w:p>
        </w:tc>
      </w:tr>
      <w:tr w:rsidR="00797950" w:rsidRPr="00AA7671">
        <w:tc>
          <w:tcPr>
            <w:tcW w:w="3254" w:type="dxa"/>
          </w:tcPr>
          <w:p w:rsidR="00797950" w:rsidRPr="00AA7671" w:rsidRDefault="00797950" w:rsidP="00672E0D">
            <w:pPr>
              <w:pStyle w:val="NormalWeb"/>
              <w:rPr>
                <w:rFonts w:ascii="Arial" w:hAnsi="Arial" w:cs="Arial"/>
                <w:sz w:val="20"/>
                <w:szCs w:val="20"/>
              </w:rPr>
            </w:pPr>
            <w:r w:rsidRPr="00AA7671">
              <w:rPr>
                <w:rFonts w:ascii="Arial" w:hAnsi="Arial" w:cs="Arial"/>
                <w:sz w:val="20"/>
                <w:szCs w:val="20"/>
              </w:rPr>
              <w:t>Cart / Checkout</w:t>
            </w:r>
          </w:p>
        </w:tc>
        <w:tc>
          <w:tcPr>
            <w:tcW w:w="3242" w:type="dxa"/>
          </w:tcPr>
          <w:p w:rsidR="00797950" w:rsidRPr="00AA7671" w:rsidRDefault="00797950" w:rsidP="00672E0D">
            <w:pPr>
              <w:pStyle w:val="NormalWeb"/>
              <w:rPr>
                <w:rFonts w:ascii="Arial" w:hAnsi="Arial" w:cs="Arial"/>
                <w:sz w:val="20"/>
                <w:szCs w:val="20"/>
              </w:rPr>
            </w:pPr>
          </w:p>
        </w:tc>
        <w:tc>
          <w:tcPr>
            <w:tcW w:w="2864" w:type="dxa"/>
          </w:tcPr>
          <w:p w:rsidR="00797950" w:rsidRPr="00AA7671" w:rsidRDefault="00797950" w:rsidP="00672E0D">
            <w:pPr>
              <w:pStyle w:val="NormalWeb"/>
              <w:rPr>
                <w:rFonts w:ascii="Arial" w:hAnsi="Arial" w:cs="Arial"/>
                <w:sz w:val="20"/>
                <w:szCs w:val="20"/>
              </w:rPr>
            </w:pPr>
          </w:p>
        </w:tc>
      </w:tr>
      <w:tr w:rsidR="00797950" w:rsidRPr="00AA7671">
        <w:tc>
          <w:tcPr>
            <w:tcW w:w="3254" w:type="dxa"/>
          </w:tcPr>
          <w:p w:rsidR="00797950" w:rsidRPr="00AA7671" w:rsidRDefault="00797950" w:rsidP="00672E0D">
            <w:pPr>
              <w:pStyle w:val="NormalWeb"/>
              <w:rPr>
                <w:rFonts w:ascii="Arial" w:hAnsi="Arial" w:cs="Arial"/>
                <w:sz w:val="20"/>
                <w:szCs w:val="20"/>
              </w:rPr>
            </w:pPr>
            <w:r w:rsidRPr="00AA7671">
              <w:rPr>
                <w:rFonts w:ascii="Arial" w:hAnsi="Arial" w:cs="Arial"/>
                <w:sz w:val="20"/>
                <w:szCs w:val="20"/>
              </w:rPr>
              <w:t>Post Order/Purchase</w:t>
            </w:r>
          </w:p>
        </w:tc>
        <w:tc>
          <w:tcPr>
            <w:tcW w:w="3242" w:type="dxa"/>
          </w:tcPr>
          <w:p w:rsidR="00797950" w:rsidRPr="00AA7671" w:rsidRDefault="00797950" w:rsidP="00672E0D">
            <w:pPr>
              <w:pStyle w:val="NormalWeb"/>
              <w:rPr>
                <w:rFonts w:ascii="Arial" w:hAnsi="Arial" w:cs="Arial"/>
                <w:sz w:val="20"/>
                <w:szCs w:val="20"/>
              </w:rPr>
            </w:pPr>
          </w:p>
        </w:tc>
        <w:tc>
          <w:tcPr>
            <w:tcW w:w="2864" w:type="dxa"/>
          </w:tcPr>
          <w:p w:rsidR="00797950" w:rsidRPr="00AA7671" w:rsidRDefault="00797950" w:rsidP="00672E0D">
            <w:pPr>
              <w:pStyle w:val="NormalWeb"/>
              <w:rPr>
                <w:rFonts w:ascii="Arial" w:hAnsi="Arial" w:cs="Arial"/>
                <w:sz w:val="20"/>
                <w:szCs w:val="20"/>
              </w:rPr>
            </w:pPr>
          </w:p>
        </w:tc>
      </w:tr>
      <w:tr w:rsidR="00797950" w:rsidRPr="00AA7671">
        <w:tc>
          <w:tcPr>
            <w:tcW w:w="3254" w:type="dxa"/>
          </w:tcPr>
          <w:p w:rsidR="00797950" w:rsidRPr="00AA7671" w:rsidRDefault="00797950" w:rsidP="00672E0D">
            <w:pPr>
              <w:pStyle w:val="NormalWeb"/>
              <w:rPr>
                <w:rFonts w:ascii="Arial" w:hAnsi="Arial" w:cs="Arial"/>
                <w:sz w:val="20"/>
                <w:szCs w:val="20"/>
              </w:rPr>
            </w:pPr>
            <w:r w:rsidRPr="00AA7671">
              <w:rPr>
                <w:rFonts w:ascii="Arial" w:hAnsi="Arial" w:cs="Arial"/>
                <w:sz w:val="20"/>
                <w:szCs w:val="20"/>
              </w:rPr>
              <w:t>Email Communication</w:t>
            </w:r>
          </w:p>
        </w:tc>
        <w:tc>
          <w:tcPr>
            <w:tcW w:w="3242" w:type="dxa"/>
          </w:tcPr>
          <w:p w:rsidR="00797950" w:rsidRPr="00AA7671" w:rsidRDefault="008F6641" w:rsidP="00672E0D">
            <w:pPr>
              <w:pStyle w:val="NormalWeb"/>
              <w:rPr>
                <w:rFonts w:ascii="Arial" w:hAnsi="Arial" w:cs="Arial"/>
                <w:sz w:val="20"/>
                <w:szCs w:val="20"/>
              </w:rPr>
            </w:pPr>
            <w:smartTag w:uri="urn:schemas-microsoft-com:office:smarttags" w:element="place">
              <w:smartTag w:uri="urn:schemas-microsoft-com:office:smarttags" w:element="PlaceName">
                <w:r>
                  <w:rPr>
                    <w:rFonts w:ascii="Arial" w:hAnsi="Arial" w:cs="Arial"/>
                    <w:sz w:val="20"/>
                    <w:szCs w:val="20"/>
                  </w:rPr>
                  <w:t>Message</w:t>
                </w:r>
              </w:smartTag>
              <w:r>
                <w:rPr>
                  <w:rFonts w:ascii="Arial" w:hAnsi="Arial" w:cs="Arial"/>
                  <w:sz w:val="20"/>
                  <w:szCs w:val="20"/>
                </w:rPr>
                <w:t xml:space="preserve"> </w:t>
              </w:r>
              <w:smartTag w:uri="urn:schemas-microsoft-com:office:smarttags" w:element="PlaceType">
                <w:r>
                  <w:rPr>
                    <w:rFonts w:ascii="Arial" w:hAnsi="Arial" w:cs="Arial"/>
                    <w:sz w:val="20"/>
                    <w:szCs w:val="20"/>
                  </w:rPr>
                  <w:t>Center</w:t>
                </w:r>
              </w:smartTag>
            </w:smartTag>
            <w:r>
              <w:rPr>
                <w:rFonts w:ascii="Arial" w:hAnsi="Arial" w:cs="Arial"/>
                <w:sz w:val="20"/>
                <w:szCs w:val="20"/>
              </w:rPr>
              <w:t>, Address Book</w:t>
            </w:r>
          </w:p>
        </w:tc>
        <w:tc>
          <w:tcPr>
            <w:tcW w:w="2864" w:type="dxa"/>
          </w:tcPr>
          <w:p w:rsidR="00797950" w:rsidRPr="00AA7671" w:rsidRDefault="00797950" w:rsidP="00672E0D">
            <w:pPr>
              <w:pStyle w:val="NormalWeb"/>
              <w:rPr>
                <w:rFonts w:ascii="Arial" w:hAnsi="Arial" w:cs="Arial"/>
                <w:sz w:val="20"/>
                <w:szCs w:val="20"/>
              </w:rPr>
            </w:pPr>
          </w:p>
        </w:tc>
      </w:tr>
      <w:tr w:rsidR="00291316" w:rsidRPr="00AA7671">
        <w:tc>
          <w:tcPr>
            <w:tcW w:w="3254" w:type="dxa"/>
          </w:tcPr>
          <w:p w:rsidR="00291316" w:rsidRPr="00AA7671" w:rsidRDefault="00291316" w:rsidP="00672E0D">
            <w:pPr>
              <w:pStyle w:val="NormalWeb"/>
              <w:rPr>
                <w:rFonts w:ascii="Arial" w:hAnsi="Arial" w:cs="Arial"/>
                <w:sz w:val="20"/>
                <w:szCs w:val="20"/>
              </w:rPr>
            </w:pPr>
            <w:r>
              <w:rPr>
                <w:rFonts w:ascii="Arial" w:hAnsi="Arial" w:cs="Arial"/>
                <w:sz w:val="20"/>
                <w:szCs w:val="20"/>
              </w:rPr>
              <w:t>Bundles/Collection Page</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Pr="00AA7671" w:rsidRDefault="00291316" w:rsidP="00672E0D">
            <w:pPr>
              <w:pStyle w:val="NormalWeb"/>
              <w:rPr>
                <w:rFonts w:ascii="Arial" w:hAnsi="Arial" w:cs="Arial"/>
                <w:sz w:val="20"/>
                <w:szCs w:val="20"/>
              </w:rPr>
            </w:pPr>
            <w:r>
              <w:rPr>
                <w:rFonts w:ascii="Arial" w:hAnsi="Arial" w:cs="Arial"/>
                <w:sz w:val="20"/>
                <w:szCs w:val="20"/>
              </w:rPr>
              <w:t>Compare Pages</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Pr="00AA7671" w:rsidRDefault="00291316" w:rsidP="00672E0D">
            <w:pPr>
              <w:pStyle w:val="NormalWeb"/>
              <w:rPr>
                <w:rFonts w:ascii="Arial" w:hAnsi="Arial" w:cs="Arial"/>
                <w:sz w:val="20"/>
                <w:szCs w:val="20"/>
              </w:rPr>
            </w:pPr>
            <w:r>
              <w:rPr>
                <w:rFonts w:ascii="Arial" w:hAnsi="Arial" w:cs="Arial"/>
                <w:sz w:val="20"/>
                <w:szCs w:val="20"/>
              </w:rPr>
              <w:t>Product Options</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Pr="00AA7671" w:rsidRDefault="00291316" w:rsidP="00672E0D">
            <w:pPr>
              <w:pStyle w:val="NormalWeb"/>
              <w:rPr>
                <w:rFonts w:ascii="Arial" w:hAnsi="Arial" w:cs="Arial"/>
                <w:sz w:val="20"/>
                <w:szCs w:val="20"/>
              </w:rPr>
            </w:pPr>
            <w:r>
              <w:rPr>
                <w:rFonts w:ascii="Arial" w:hAnsi="Arial" w:cs="Arial"/>
                <w:sz w:val="20"/>
                <w:szCs w:val="20"/>
              </w:rPr>
              <w:t>Gift Cards</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Pr="00AA7671" w:rsidRDefault="00291316" w:rsidP="00672E0D">
            <w:pPr>
              <w:pStyle w:val="NormalWeb"/>
              <w:rPr>
                <w:rFonts w:ascii="Arial" w:hAnsi="Arial" w:cs="Arial"/>
                <w:sz w:val="20"/>
                <w:szCs w:val="20"/>
              </w:rPr>
            </w:pPr>
            <w:r>
              <w:rPr>
                <w:rFonts w:ascii="Arial" w:hAnsi="Arial" w:cs="Arial"/>
                <w:sz w:val="20"/>
                <w:szCs w:val="20"/>
              </w:rPr>
              <w:t>Registry</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Pr="00AA7671" w:rsidRDefault="00291316" w:rsidP="00672E0D">
            <w:pPr>
              <w:pStyle w:val="NormalWeb"/>
              <w:rPr>
                <w:rFonts w:ascii="Arial" w:hAnsi="Arial" w:cs="Arial"/>
                <w:sz w:val="20"/>
                <w:szCs w:val="20"/>
              </w:rPr>
            </w:pPr>
            <w:r>
              <w:rPr>
                <w:rFonts w:ascii="Arial" w:hAnsi="Arial" w:cs="Arial"/>
                <w:sz w:val="20"/>
                <w:szCs w:val="20"/>
              </w:rPr>
              <w:t>Club Rewards</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Pr="00AA7671" w:rsidRDefault="00291316" w:rsidP="00672E0D">
            <w:pPr>
              <w:pStyle w:val="NormalWeb"/>
              <w:rPr>
                <w:rFonts w:ascii="Arial" w:hAnsi="Arial" w:cs="Arial"/>
                <w:sz w:val="20"/>
                <w:szCs w:val="20"/>
              </w:rPr>
            </w:pPr>
            <w:r>
              <w:rPr>
                <w:rFonts w:ascii="Arial" w:hAnsi="Arial" w:cs="Arial"/>
                <w:sz w:val="20"/>
                <w:szCs w:val="20"/>
              </w:rPr>
              <w:t>Recommendations</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Pr="00AA7671" w:rsidRDefault="00291316" w:rsidP="00672E0D">
            <w:pPr>
              <w:pStyle w:val="NormalWeb"/>
              <w:rPr>
                <w:rFonts w:ascii="Arial" w:hAnsi="Arial" w:cs="Arial"/>
                <w:sz w:val="20"/>
                <w:szCs w:val="20"/>
              </w:rPr>
            </w:pPr>
            <w:r>
              <w:rPr>
                <w:rFonts w:ascii="Arial" w:hAnsi="Arial" w:cs="Arial"/>
                <w:sz w:val="20"/>
                <w:szCs w:val="20"/>
              </w:rPr>
              <w:t>Lists</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Pr="00AA7671" w:rsidRDefault="00291316" w:rsidP="00672E0D">
            <w:pPr>
              <w:pStyle w:val="NormalWeb"/>
              <w:rPr>
                <w:rFonts w:ascii="Arial" w:hAnsi="Arial" w:cs="Arial"/>
                <w:sz w:val="20"/>
                <w:szCs w:val="20"/>
              </w:rPr>
            </w:pPr>
            <w:r>
              <w:rPr>
                <w:rFonts w:ascii="Arial" w:hAnsi="Arial" w:cs="Arial"/>
                <w:sz w:val="20"/>
                <w:szCs w:val="20"/>
              </w:rPr>
              <w:lastRenderedPageBreak/>
              <w:t>Community</w:t>
            </w:r>
          </w:p>
        </w:tc>
        <w:tc>
          <w:tcPr>
            <w:tcW w:w="3242" w:type="dxa"/>
          </w:tcPr>
          <w:p w:rsidR="00291316" w:rsidRPr="00AA7671" w:rsidRDefault="005651CB" w:rsidP="00672E0D">
            <w:pPr>
              <w:pStyle w:val="NormalWeb"/>
              <w:rPr>
                <w:rFonts w:ascii="Arial" w:hAnsi="Arial" w:cs="Arial"/>
                <w:sz w:val="20"/>
                <w:szCs w:val="20"/>
              </w:rPr>
            </w:pPr>
            <w:r>
              <w:rPr>
                <w:rFonts w:ascii="Arial" w:hAnsi="Arial" w:cs="Arial"/>
                <w:sz w:val="20"/>
                <w:szCs w:val="20"/>
              </w:rPr>
              <w:t>Redesign</w:t>
            </w: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Pr="00AA7671" w:rsidRDefault="00291316" w:rsidP="00672E0D">
            <w:pPr>
              <w:pStyle w:val="NormalWeb"/>
              <w:rPr>
                <w:rFonts w:ascii="Arial" w:hAnsi="Arial" w:cs="Arial"/>
                <w:sz w:val="20"/>
                <w:szCs w:val="20"/>
              </w:rPr>
            </w:pPr>
            <w:r>
              <w:rPr>
                <w:rFonts w:ascii="Arial" w:hAnsi="Arial" w:cs="Arial"/>
                <w:sz w:val="20"/>
                <w:szCs w:val="20"/>
              </w:rPr>
              <w:t>Content</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Pr="00AA7671" w:rsidRDefault="00291316" w:rsidP="00672E0D">
            <w:pPr>
              <w:pStyle w:val="NormalWeb"/>
              <w:rPr>
                <w:rFonts w:ascii="Arial" w:hAnsi="Arial" w:cs="Arial"/>
                <w:sz w:val="20"/>
                <w:szCs w:val="20"/>
              </w:rPr>
            </w:pPr>
            <w:r>
              <w:rPr>
                <w:rFonts w:ascii="Arial" w:hAnsi="Arial" w:cs="Arial"/>
                <w:sz w:val="20"/>
                <w:szCs w:val="20"/>
              </w:rPr>
              <w:t>Videos</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Pr="00AA7671" w:rsidRDefault="00291316" w:rsidP="00672E0D">
            <w:pPr>
              <w:pStyle w:val="NormalWeb"/>
              <w:rPr>
                <w:rFonts w:ascii="Arial" w:hAnsi="Arial" w:cs="Arial"/>
                <w:sz w:val="20"/>
                <w:szCs w:val="20"/>
              </w:rPr>
            </w:pPr>
            <w:r>
              <w:rPr>
                <w:rFonts w:ascii="Arial" w:hAnsi="Arial" w:cs="Arial"/>
                <w:sz w:val="20"/>
                <w:szCs w:val="20"/>
              </w:rPr>
              <w:t>APIs</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Default="00291316" w:rsidP="00672E0D">
            <w:pPr>
              <w:pStyle w:val="NormalWeb"/>
              <w:rPr>
                <w:rFonts w:ascii="Arial" w:hAnsi="Arial" w:cs="Arial"/>
                <w:sz w:val="20"/>
                <w:szCs w:val="20"/>
              </w:rPr>
            </w:pPr>
            <w:r>
              <w:rPr>
                <w:rFonts w:ascii="Arial" w:hAnsi="Arial" w:cs="Arial"/>
                <w:sz w:val="20"/>
                <w:szCs w:val="20"/>
              </w:rPr>
              <w:t>Sears Catalog</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Default="00291316" w:rsidP="00672E0D">
            <w:pPr>
              <w:pStyle w:val="NormalWeb"/>
              <w:rPr>
                <w:rFonts w:ascii="Arial" w:hAnsi="Arial" w:cs="Arial"/>
                <w:sz w:val="20"/>
                <w:szCs w:val="20"/>
              </w:rPr>
            </w:pPr>
            <w:smartTag w:uri="urn:schemas-microsoft-com:office:smarttags" w:element="City">
              <w:smartTag w:uri="urn:schemas-microsoft-com:office:smarttags" w:element="place">
                <w:r>
                  <w:rPr>
                    <w:rFonts w:ascii="Arial" w:hAnsi="Arial" w:cs="Arial"/>
                    <w:sz w:val="20"/>
                    <w:szCs w:val="20"/>
                  </w:rPr>
                  <w:t>Mobile</w:t>
                </w:r>
              </w:smartTag>
            </w:smartTag>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Default="00291316" w:rsidP="00672E0D">
            <w:pPr>
              <w:pStyle w:val="NormalWeb"/>
              <w:rPr>
                <w:rFonts w:ascii="Arial" w:hAnsi="Arial" w:cs="Arial"/>
                <w:sz w:val="20"/>
                <w:szCs w:val="20"/>
              </w:rPr>
            </w:pPr>
            <w:r>
              <w:rPr>
                <w:rFonts w:ascii="Arial" w:hAnsi="Arial" w:cs="Arial"/>
                <w:sz w:val="20"/>
                <w:szCs w:val="20"/>
              </w:rPr>
              <w:t>Multi Channel</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Default="00291316" w:rsidP="00672E0D">
            <w:pPr>
              <w:pStyle w:val="NormalWeb"/>
              <w:rPr>
                <w:rFonts w:ascii="Arial" w:hAnsi="Arial" w:cs="Arial"/>
                <w:sz w:val="20"/>
                <w:szCs w:val="20"/>
              </w:rPr>
            </w:pPr>
            <w:r>
              <w:rPr>
                <w:rFonts w:ascii="Arial" w:hAnsi="Arial" w:cs="Arial"/>
                <w:sz w:val="20"/>
                <w:szCs w:val="20"/>
              </w:rPr>
              <w:t>International</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Default="00291316" w:rsidP="00672E0D">
            <w:pPr>
              <w:pStyle w:val="NormalWeb"/>
              <w:rPr>
                <w:rFonts w:ascii="Arial" w:hAnsi="Arial" w:cs="Arial"/>
                <w:sz w:val="20"/>
                <w:szCs w:val="20"/>
              </w:rPr>
            </w:pPr>
            <w:r>
              <w:rPr>
                <w:rFonts w:ascii="Arial" w:hAnsi="Arial" w:cs="Arial"/>
                <w:sz w:val="20"/>
                <w:szCs w:val="20"/>
              </w:rPr>
              <w:t>Marketing</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Default="00291316" w:rsidP="00672E0D">
            <w:pPr>
              <w:pStyle w:val="NormalWeb"/>
              <w:rPr>
                <w:rFonts w:ascii="Arial" w:hAnsi="Arial" w:cs="Arial"/>
                <w:sz w:val="20"/>
                <w:szCs w:val="20"/>
              </w:rPr>
            </w:pPr>
            <w:r>
              <w:rPr>
                <w:rFonts w:ascii="Arial" w:hAnsi="Arial" w:cs="Arial"/>
                <w:sz w:val="20"/>
                <w:szCs w:val="20"/>
              </w:rPr>
              <w:t>Social sites</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Default="00291316" w:rsidP="00672E0D">
            <w:pPr>
              <w:pStyle w:val="NormalWeb"/>
              <w:rPr>
                <w:rFonts w:ascii="Arial" w:hAnsi="Arial" w:cs="Arial"/>
                <w:sz w:val="20"/>
                <w:szCs w:val="20"/>
              </w:rPr>
            </w:pPr>
            <w:r>
              <w:rPr>
                <w:rFonts w:ascii="Arial" w:hAnsi="Arial" w:cs="Arial"/>
                <w:sz w:val="20"/>
                <w:szCs w:val="20"/>
              </w:rPr>
              <w:t>Omniture</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Default="00291316" w:rsidP="00672E0D">
            <w:pPr>
              <w:pStyle w:val="NormalWeb"/>
              <w:rPr>
                <w:rFonts w:ascii="Arial" w:hAnsi="Arial" w:cs="Arial"/>
                <w:sz w:val="20"/>
                <w:szCs w:val="20"/>
              </w:rPr>
            </w:pPr>
            <w:smartTag w:uri="urn:schemas-microsoft-com:office:smarttags" w:element="stockticker">
              <w:r>
                <w:rPr>
                  <w:rFonts w:ascii="Arial" w:hAnsi="Arial" w:cs="Arial"/>
                  <w:sz w:val="20"/>
                  <w:szCs w:val="20"/>
                </w:rPr>
                <w:t>SOLR</w:t>
              </w:r>
            </w:smartTag>
            <w:r>
              <w:rPr>
                <w:rFonts w:ascii="Arial" w:hAnsi="Arial" w:cs="Arial"/>
                <w:sz w:val="20"/>
                <w:szCs w:val="20"/>
              </w:rPr>
              <w:t>/BRAT</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Default="00291316" w:rsidP="00672E0D">
            <w:pPr>
              <w:pStyle w:val="NormalWeb"/>
              <w:rPr>
                <w:rFonts w:ascii="Arial" w:hAnsi="Arial" w:cs="Arial"/>
                <w:sz w:val="20"/>
                <w:szCs w:val="20"/>
              </w:rPr>
            </w:pPr>
            <w:r>
              <w:rPr>
                <w:rFonts w:ascii="Arial" w:hAnsi="Arial" w:cs="Arial"/>
                <w:sz w:val="20"/>
                <w:szCs w:val="20"/>
              </w:rPr>
              <w:t>Save a Story</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9433A9" w:rsidRPr="00AA7671">
        <w:tc>
          <w:tcPr>
            <w:tcW w:w="3254" w:type="dxa"/>
          </w:tcPr>
          <w:p w:rsidR="009433A9" w:rsidRDefault="009433A9" w:rsidP="00672E0D">
            <w:pPr>
              <w:pStyle w:val="NormalWeb"/>
              <w:rPr>
                <w:rFonts w:ascii="Arial" w:hAnsi="Arial" w:cs="Arial"/>
                <w:sz w:val="20"/>
                <w:szCs w:val="20"/>
              </w:rPr>
            </w:pPr>
            <w:r>
              <w:rPr>
                <w:rFonts w:ascii="Arial" w:hAnsi="Arial" w:cs="Arial"/>
                <w:sz w:val="20"/>
                <w:szCs w:val="20"/>
              </w:rPr>
              <w:t>Customer Service</w:t>
            </w:r>
          </w:p>
        </w:tc>
        <w:tc>
          <w:tcPr>
            <w:tcW w:w="3242" w:type="dxa"/>
          </w:tcPr>
          <w:p w:rsidR="009433A9" w:rsidRPr="00AA7671" w:rsidRDefault="009433A9" w:rsidP="00672E0D">
            <w:pPr>
              <w:pStyle w:val="NormalWeb"/>
              <w:rPr>
                <w:rFonts w:ascii="Arial" w:hAnsi="Arial" w:cs="Arial"/>
                <w:sz w:val="20"/>
                <w:szCs w:val="20"/>
              </w:rPr>
            </w:pPr>
          </w:p>
        </w:tc>
        <w:tc>
          <w:tcPr>
            <w:tcW w:w="2864" w:type="dxa"/>
          </w:tcPr>
          <w:p w:rsidR="009433A9" w:rsidRPr="00AA7671" w:rsidRDefault="009433A9" w:rsidP="00672E0D">
            <w:pPr>
              <w:pStyle w:val="NormalWeb"/>
              <w:rPr>
                <w:rFonts w:ascii="Arial" w:hAnsi="Arial" w:cs="Arial"/>
                <w:sz w:val="20"/>
                <w:szCs w:val="20"/>
              </w:rPr>
            </w:pPr>
          </w:p>
        </w:tc>
      </w:tr>
    </w:tbl>
    <w:p w:rsidR="00F75B44" w:rsidRPr="00E41FED" w:rsidRDefault="00F75B44" w:rsidP="00E41FED">
      <w:pPr>
        <w:pStyle w:val="Heading2"/>
        <w:tabs>
          <w:tab w:val="left" w:pos="810"/>
        </w:tabs>
        <w:ind w:left="810" w:hanging="540"/>
      </w:pPr>
      <w:bookmarkStart w:id="982" w:name="_Toc323813693"/>
      <w:r w:rsidRPr="00E41FED">
        <w:t>Merchant Services Impacts</w:t>
      </w:r>
      <w:r w:rsidR="00797950" w:rsidRPr="00E41FED">
        <w:t xml:space="preserve"> (Market</w:t>
      </w:r>
      <w:r w:rsidR="00ED4FA6" w:rsidRPr="00E41FED">
        <w:t>p</w:t>
      </w:r>
      <w:r w:rsidR="00797950" w:rsidRPr="00E41FED">
        <w:t>lace)</w:t>
      </w:r>
      <w:bookmarkEnd w:id="982"/>
    </w:p>
    <w:p w:rsidR="00F75B44" w:rsidRDefault="00F75B44" w:rsidP="00295E0D">
      <w:pPr>
        <w:ind w:left="840"/>
        <w:rPr>
          <w:rFonts w:ascii="Arial" w:hAnsi="Arial" w:cs="Arial"/>
          <w:b/>
          <w:i/>
          <w:color w:val="0000FF"/>
          <w:sz w:val="20"/>
          <w:szCs w:val="20"/>
        </w:rPr>
      </w:pPr>
      <w:r w:rsidRPr="00295E0D">
        <w:rPr>
          <w:rFonts w:ascii="Arial" w:hAnsi="Arial" w:cs="Arial"/>
          <w:b/>
          <w:i/>
          <w:color w:val="0000FF"/>
          <w:sz w:val="20"/>
          <w:szCs w:val="20"/>
        </w:rPr>
        <w:t xml:space="preserve">Briefly describe the summary changes to any of the standard horizontal domains in the </w:t>
      </w:r>
      <w:r w:rsidR="007B1571">
        <w:rPr>
          <w:rFonts w:ascii="Arial" w:hAnsi="Arial" w:cs="Arial"/>
          <w:b/>
          <w:i/>
          <w:color w:val="0000FF"/>
          <w:sz w:val="20"/>
          <w:szCs w:val="20"/>
        </w:rPr>
        <w:t>table below</w:t>
      </w:r>
      <w:r w:rsidRPr="00295E0D">
        <w:rPr>
          <w:rFonts w:ascii="Arial" w:hAnsi="Arial" w:cs="Arial"/>
          <w:b/>
          <w:i/>
          <w:color w:val="0000FF"/>
          <w:sz w:val="20"/>
          <w:szCs w:val="20"/>
        </w:rPr>
        <w:t xml:space="preserve">. </w:t>
      </w:r>
      <w:r w:rsidR="00D400B8">
        <w:rPr>
          <w:rFonts w:ascii="Arial" w:hAnsi="Arial" w:cs="Arial"/>
          <w:b/>
          <w:i/>
          <w:color w:val="0000FF"/>
          <w:sz w:val="20"/>
          <w:szCs w:val="20"/>
        </w:rPr>
        <w:t xml:space="preserve"> Consult Engineering if necessary.</w:t>
      </w:r>
    </w:p>
    <w:p w:rsidR="00D400B8" w:rsidRPr="00295E0D" w:rsidRDefault="00D400B8" w:rsidP="00295E0D">
      <w:pPr>
        <w:ind w:left="840"/>
        <w:rPr>
          <w:rFonts w:ascii="Arial" w:hAnsi="Arial" w:cs="Arial"/>
          <w:b/>
          <w:i/>
          <w:color w:val="0000FF"/>
          <w:sz w:val="20"/>
          <w:szCs w:val="20"/>
        </w:rPr>
      </w:pPr>
    </w:p>
    <w:tbl>
      <w:tblPr>
        <w:tblW w:w="9360" w:type="dxa"/>
        <w:tblInd w:w="9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54"/>
        <w:gridCol w:w="3242"/>
        <w:gridCol w:w="2864"/>
      </w:tblGrid>
      <w:tr w:rsidR="00ED4FA6" w:rsidRPr="00A201CB">
        <w:trPr>
          <w:tblHeader/>
        </w:trPr>
        <w:tc>
          <w:tcPr>
            <w:tcW w:w="3254" w:type="dxa"/>
            <w:tcBorders>
              <w:bottom w:val="single" w:sz="4" w:space="0" w:color="auto"/>
            </w:tcBorders>
            <w:shd w:val="clear" w:color="auto" w:fill="99CCFF"/>
          </w:tcPr>
          <w:p w:rsidR="00ED4FA6" w:rsidRPr="00AA7671" w:rsidRDefault="00ED4FA6" w:rsidP="0039151B">
            <w:pPr>
              <w:pStyle w:val="NormalWeb"/>
              <w:rPr>
                <w:rFonts w:ascii="Arial" w:hAnsi="Arial" w:cs="Arial"/>
                <w:b/>
                <w:sz w:val="20"/>
                <w:szCs w:val="20"/>
              </w:rPr>
            </w:pPr>
            <w:r w:rsidRPr="00AA7671">
              <w:rPr>
                <w:rFonts w:ascii="Arial" w:hAnsi="Arial" w:cs="Arial"/>
                <w:b/>
                <w:sz w:val="20"/>
                <w:szCs w:val="20"/>
              </w:rPr>
              <w:t>Domain</w:t>
            </w:r>
          </w:p>
        </w:tc>
        <w:tc>
          <w:tcPr>
            <w:tcW w:w="3242" w:type="dxa"/>
            <w:tcBorders>
              <w:bottom w:val="single" w:sz="4" w:space="0" w:color="auto"/>
            </w:tcBorders>
            <w:shd w:val="clear" w:color="auto" w:fill="99CCFF"/>
          </w:tcPr>
          <w:p w:rsidR="00ED4FA6" w:rsidRPr="00AA7671" w:rsidRDefault="00ED4FA6" w:rsidP="0039151B">
            <w:pPr>
              <w:pStyle w:val="NormalWeb"/>
              <w:rPr>
                <w:rFonts w:ascii="Arial" w:hAnsi="Arial" w:cs="Arial"/>
                <w:b/>
                <w:sz w:val="20"/>
                <w:szCs w:val="20"/>
              </w:rPr>
            </w:pPr>
            <w:r w:rsidRPr="00AA7671">
              <w:rPr>
                <w:rFonts w:ascii="Arial" w:hAnsi="Arial" w:cs="Arial"/>
                <w:b/>
                <w:sz w:val="20"/>
                <w:szCs w:val="20"/>
              </w:rPr>
              <w:t>Highlight new features</w:t>
            </w:r>
          </w:p>
        </w:tc>
        <w:tc>
          <w:tcPr>
            <w:tcW w:w="2864" w:type="dxa"/>
            <w:tcBorders>
              <w:bottom w:val="single" w:sz="4" w:space="0" w:color="auto"/>
            </w:tcBorders>
            <w:shd w:val="clear" w:color="auto" w:fill="99CCFF"/>
          </w:tcPr>
          <w:p w:rsidR="00ED4FA6" w:rsidRPr="00AA7671" w:rsidRDefault="00ED4FA6" w:rsidP="0039151B">
            <w:pPr>
              <w:pStyle w:val="NormalWeb"/>
              <w:rPr>
                <w:rFonts w:ascii="Arial" w:hAnsi="Arial" w:cs="Arial"/>
                <w:b/>
                <w:sz w:val="20"/>
                <w:szCs w:val="20"/>
              </w:rPr>
            </w:pPr>
            <w:r w:rsidRPr="00AA7671">
              <w:rPr>
                <w:rFonts w:ascii="Arial" w:hAnsi="Arial" w:cs="Arial"/>
                <w:b/>
                <w:sz w:val="20"/>
                <w:szCs w:val="20"/>
              </w:rPr>
              <w:t>Existing features to be impacted/how?</w:t>
            </w:r>
          </w:p>
        </w:tc>
      </w:tr>
      <w:tr w:rsidR="00797950" w:rsidRPr="00ED4FA6">
        <w:tc>
          <w:tcPr>
            <w:tcW w:w="3254" w:type="dxa"/>
          </w:tcPr>
          <w:p w:rsidR="00797950" w:rsidRPr="00ED4FA6" w:rsidRDefault="00797950" w:rsidP="00672E0D">
            <w:pPr>
              <w:pStyle w:val="NormalWeb"/>
              <w:rPr>
                <w:rFonts w:ascii="Arial" w:hAnsi="Arial" w:cs="Arial"/>
                <w:sz w:val="20"/>
                <w:szCs w:val="20"/>
              </w:rPr>
            </w:pPr>
          </w:p>
        </w:tc>
        <w:tc>
          <w:tcPr>
            <w:tcW w:w="3242" w:type="dxa"/>
          </w:tcPr>
          <w:p w:rsidR="00797950" w:rsidRPr="00ED4FA6" w:rsidRDefault="00797950" w:rsidP="00672E0D">
            <w:pPr>
              <w:pStyle w:val="NormalWeb"/>
              <w:rPr>
                <w:rFonts w:ascii="Arial" w:hAnsi="Arial" w:cs="Arial"/>
                <w:sz w:val="20"/>
                <w:szCs w:val="20"/>
              </w:rPr>
            </w:pPr>
          </w:p>
        </w:tc>
        <w:tc>
          <w:tcPr>
            <w:tcW w:w="2864" w:type="dxa"/>
          </w:tcPr>
          <w:p w:rsidR="00797950" w:rsidRPr="00ED4FA6" w:rsidRDefault="00797950" w:rsidP="00672E0D">
            <w:pPr>
              <w:pStyle w:val="NormalWeb"/>
              <w:rPr>
                <w:rFonts w:ascii="Arial" w:hAnsi="Arial" w:cs="Arial"/>
                <w:sz w:val="20"/>
                <w:szCs w:val="20"/>
              </w:rPr>
            </w:pPr>
          </w:p>
        </w:tc>
      </w:tr>
      <w:tr w:rsidR="00797950" w:rsidRPr="00ED4FA6">
        <w:tc>
          <w:tcPr>
            <w:tcW w:w="3254" w:type="dxa"/>
          </w:tcPr>
          <w:p w:rsidR="00797950" w:rsidRPr="00ED4FA6" w:rsidRDefault="00797950" w:rsidP="00672E0D">
            <w:pPr>
              <w:pStyle w:val="NormalWeb"/>
              <w:rPr>
                <w:rFonts w:ascii="Arial" w:hAnsi="Arial" w:cs="Arial"/>
                <w:sz w:val="20"/>
                <w:szCs w:val="20"/>
              </w:rPr>
            </w:pPr>
          </w:p>
        </w:tc>
        <w:tc>
          <w:tcPr>
            <w:tcW w:w="3242" w:type="dxa"/>
          </w:tcPr>
          <w:p w:rsidR="00797950" w:rsidRPr="00ED4FA6" w:rsidRDefault="00797950" w:rsidP="00672E0D">
            <w:pPr>
              <w:pStyle w:val="NormalWeb"/>
              <w:rPr>
                <w:rFonts w:ascii="Arial" w:hAnsi="Arial" w:cs="Arial"/>
                <w:sz w:val="20"/>
                <w:szCs w:val="20"/>
              </w:rPr>
            </w:pPr>
          </w:p>
        </w:tc>
        <w:tc>
          <w:tcPr>
            <w:tcW w:w="2864" w:type="dxa"/>
          </w:tcPr>
          <w:p w:rsidR="00797950" w:rsidRPr="00ED4FA6" w:rsidRDefault="00797950" w:rsidP="00672E0D">
            <w:pPr>
              <w:pStyle w:val="NormalWeb"/>
              <w:rPr>
                <w:rFonts w:ascii="Arial" w:hAnsi="Arial" w:cs="Arial"/>
                <w:sz w:val="20"/>
                <w:szCs w:val="20"/>
              </w:rPr>
            </w:pPr>
          </w:p>
        </w:tc>
      </w:tr>
      <w:tr w:rsidR="00797950" w:rsidRPr="00ED4FA6">
        <w:tc>
          <w:tcPr>
            <w:tcW w:w="3254" w:type="dxa"/>
          </w:tcPr>
          <w:p w:rsidR="00797950" w:rsidRPr="00ED4FA6" w:rsidRDefault="00797950" w:rsidP="00672E0D">
            <w:pPr>
              <w:pStyle w:val="NormalWeb"/>
              <w:rPr>
                <w:rFonts w:ascii="Arial" w:hAnsi="Arial" w:cs="Arial"/>
                <w:sz w:val="20"/>
                <w:szCs w:val="20"/>
              </w:rPr>
            </w:pPr>
          </w:p>
        </w:tc>
        <w:tc>
          <w:tcPr>
            <w:tcW w:w="3242" w:type="dxa"/>
          </w:tcPr>
          <w:p w:rsidR="00797950" w:rsidRPr="00ED4FA6" w:rsidRDefault="00797950" w:rsidP="00672E0D">
            <w:pPr>
              <w:pStyle w:val="NormalWeb"/>
              <w:rPr>
                <w:rFonts w:ascii="Arial" w:hAnsi="Arial" w:cs="Arial"/>
                <w:sz w:val="20"/>
                <w:szCs w:val="20"/>
              </w:rPr>
            </w:pPr>
          </w:p>
        </w:tc>
        <w:tc>
          <w:tcPr>
            <w:tcW w:w="2864" w:type="dxa"/>
          </w:tcPr>
          <w:p w:rsidR="00797950" w:rsidRPr="00ED4FA6" w:rsidRDefault="00797950" w:rsidP="00672E0D">
            <w:pPr>
              <w:pStyle w:val="NormalWeb"/>
              <w:rPr>
                <w:rFonts w:ascii="Arial" w:hAnsi="Arial" w:cs="Arial"/>
                <w:sz w:val="20"/>
                <w:szCs w:val="20"/>
              </w:rPr>
            </w:pPr>
          </w:p>
        </w:tc>
      </w:tr>
    </w:tbl>
    <w:p w:rsidR="007A4028" w:rsidRPr="007A4028" w:rsidRDefault="007A4028" w:rsidP="007A4028"/>
    <w:p w:rsidR="00F75B44" w:rsidRPr="00E41FED" w:rsidRDefault="00F75B44" w:rsidP="00E41FED">
      <w:pPr>
        <w:pStyle w:val="Heading2"/>
        <w:tabs>
          <w:tab w:val="left" w:pos="810"/>
        </w:tabs>
        <w:ind w:left="810" w:hanging="540"/>
      </w:pPr>
      <w:bookmarkStart w:id="983" w:name="_Toc323813694"/>
      <w:r w:rsidRPr="00E41FED">
        <w:t>External Vendor Involvement</w:t>
      </w:r>
      <w:bookmarkEnd w:id="983"/>
    </w:p>
    <w:p w:rsidR="00F75B44" w:rsidRPr="00ED4FA6" w:rsidRDefault="00F75B44" w:rsidP="00295E0D">
      <w:pPr>
        <w:ind w:left="840"/>
        <w:rPr>
          <w:rFonts w:ascii="Arial" w:hAnsi="Arial" w:cs="Arial"/>
          <w:b/>
          <w:i/>
          <w:color w:val="0000FF"/>
          <w:sz w:val="20"/>
          <w:szCs w:val="20"/>
        </w:rPr>
      </w:pPr>
      <w:r w:rsidRPr="00ED4FA6">
        <w:rPr>
          <w:rFonts w:ascii="Arial" w:hAnsi="Arial" w:cs="Arial"/>
          <w:b/>
          <w:i/>
          <w:color w:val="0000FF"/>
          <w:sz w:val="20"/>
          <w:szCs w:val="20"/>
        </w:rPr>
        <w:t xml:space="preserve">Check each External Vendor </w:t>
      </w:r>
      <w:r w:rsidR="00ED5DF2" w:rsidRPr="00ED4FA6">
        <w:rPr>
          <w:rFonts w:ascii="Arial" w:hAnsi="Arial" w:cs="Arial"/>
          <w:b/>
          <w:i/>
          <w:color w:val="0000FF"/>
          <w:sz w:val="20"/>
          <w:szCs w:val="20"/>
        </w:rPr>
        <w:t xml:space="preserve">property </w:t>
      </w:r>
      <w:r w:rsidRPr="00ED4FA6">
        <w:rPr>
          <w:rFonts w:ascii="Arial" w:hAnsi="Arial" w:cs="Arial"/>
          <w:b/>
          <w:i/>
          <w:color w:val="0000FF"/>
          <w:sz w:val="20"/>
          <w:szCs w:val="20"/>
        </w:rPr>
        <w:t xml:space="preserve">that </w:t>
      </w:r>
      <w:r w:rsidRPr="00295E0D">
        <w:rPr>
          <w:rFonts w:ascii="Arial" w:hAnsi="Arial" w:cs="Arial"/>
          <w:b/>
          <w:i/>
          <w:color w:val="0000FF"/>
          <w:sz w:val="20"/>
          <w:szCs w:val="20"/>
        </w:rPr>
        <w:t>may</w:t>
      </w:r>
      <w:r w:rsidRPr="00ED4FA6">
        <w:rPr>
          <w:rFonts w:ascii="Arial" w:hAnsi="Arial" w:cs="Arial"/>
          <w:b/>
          <w:i/>
          <w:color w:val="0000FF"/>
          <w:sz w:val="20"/>
          <w:szCs w:val="20"/>
        </w:rPr>
        <w:t xml:space="preserve"> be involved in effecting a solution to these requirements.</w:t>
      </w:r>
      <w:r w:rsidR="00ED5DF2" w:rsidRPr="00ED4FA6">
        <w:rPr>
          <w:rFonts w:ascii="Arial" w:hAnsi="Arial" w:cs="Arial"/>
          <w:b/>
          <w:i/>
          <w:color w:val="0000FF"/>
          <w:sz w:val="20"/>
          <w:szCs w:val="20"/>
        </w:rPr>
        <w:t xml:space="preserve"> Final decision on involvement will come later in the life cycle.</w:t>
      </w:r>
      <w:r w:rsidR="006C347C">
        <w:rPr>
          <w:rFonts w:ascii="Arial" w:hAnsi="Arial" w:cs="Arial"/>
          <w:b/>
          <w:i/>
          <w:color w:val="0000FF"/>
          <w:sz w:val="20"/>
          <w:szCs w:val="20"/>
        </w:rPr>
        <w:t xml:space="preserve"> Consult OBU IT Operations if necessary.  (Check all that apply)</w:t>
      </w:r>
    </w:p>
    <w:p w:rsidR="00F75B44" w:rsidRDefault="00F75B44" w:rsidP="00F75B44">
      <w:pPr>
        <w:widowControl/>
        <w:ind w:left="540"/>
        <w:rPr>
          <w:rFonts w:ascii="Arial" w:hAnsi="Arial" w:cs="Arial"/>
          <w:color w:val="000000"/>
          <w:sz w:val="20"/>
          <w:szCs w:val="20"/>
        </w:rPr>
      </w:pPr>
    </w:p>
    <w:tbl>
      <w:tblPr>
        <w:tblW w:w="7311" w:type="dxa"/>
        <w:jc w:val="center"/>
        <w:tblInd w:w="221" w:type="dxa"/>
        <w:tblLayout w:type="fixed"/>
        <w:tblLook w:val="0000"/>
      </w:tblPr>
      <w:tblGrid>
        <w:gridCol w:w="2437"/>
        <w:gridCol w:w="2437"/>
        <w:gridCol w:w="2437"/>
      </w:tblGrid>
      <w:tr w:rsidR="00ED4FA6" w:rsidRPr="00ED4FA6">
        <w:trPr>
          <w:trHeight w:val="90"/>
          <w:jc w:val="center"/>
        </w:trPr>
        <w:tc>
          <w:tcPr>
            <w:tcW w:w="2437" w:type="dxa"/>
            <w:tcBorders>
              <w:top w:val="nil"/>
              <w:left w:val="nil"/>
              <w:bottom w:val="nil"/>
              <w:right w:val="nil"/>
            </w:tcBorders>
          </w:tcPr>
          <w:p w:rsidR="00ED4FA6" w:rsidRPr="00ED4FA6" w:rsidRDefault="00360362" w:rsidP="00A564B7">
            <w:pPr>
              <w:spacing w:line="240" w:lineRule="atLeast"/>
              <w:ind w:left="288" w:hanging="288"/>
              <w:rPr>
                <w:rFonts w:ascii="Arial" w:hAnsi="Arial" w:cs="Arial"/>
                <w:sz w:val="20"/>
                <w:szCs w:val="20"/>
                <w:lang w:val="fr-FR"/>
              </w:rPr>
            </w:pPr>
            <w:r>
              <w:rPr>
                <w:rFonts w:ascii="Arial" w:hAnsi="Arial" w:cs="Arial"/>
                <w:sz w:val="20"/>
                <w:szCs w:val="20"/>
              </w:rPr>
              <w:fldChar w:fldCharType="begin">
                <w:ffData>
                  <w:name w:val=""/>
                  <w:enabled/>
                  <w:calcOnExit w:val="0"/>
                  <w:checkBox>
                    <w:size w:val="16"/>
                    <w:default w:val="1"/>
                  </w:checkBox>
                </w:ffData>
              </w:fldChar>
            </w:r>
            <w:r w:rsidR="006E6297">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ED4FA6" w:rsidRPr="00ED4FA6">
              <w:rPr>
                <w:rFonts w:ascii="Arial" w:hAnsi="Arial" w:cs="Arial"/>
                <w:sz w:val="20"/>
                <w:szCs w:val="20"/>
                <w:lang w:val="fr-FR"/>
              </w:rPr>
              <w:t xml:space="preserve"> </w:t>
            </w:r>
            <w:hyperlink r:id="rId47" w:history="1">
              <w:r w:rsidR="00ED4FA6" w:rsidRPr="00ED4FA6">
                <w:rPr>
                  <w:rStyle w:val="Hyperlink"/>
                  <w:rFonts w:ascii="Arial" w:hAnsi="Arial" w:cs="Arial"/>
                  <w:color w:val="auto"/>
                  <w:sz w:val="20"/>
                  <w:szCs w:val="20"/>
                  <w:u w:val="none"/>
                  <w:lang w:val="fr-FR"/>
                </w:rPr>
                <w:t>Responsys</w:t>
              </w:r>
            </w:hyperlink>
          </w:p>
          <w:p w:rsidR="00ED4FA6" w:rsidRPr="00ED4FA6" w:rsidRDefault="00360362" w:rsidP="00A564B7">
            <w:pPr>
              <w:spacing w:line="240" w:lineRule="atLeast"/>
              <w:ind w:left="288" w:hanging="288"/>
              <w:rPr>
                <w:rFonts w:ascii="Arial" w:hAnsi="Arial" w:cs="Arial"/>
                <w:sz w:val="20"/>
                <w:szCs w:val="20"/>
                <w:lang w:val="fr-FR"/>
              </w:rPr>
            </w:pPr>
            <w:r w:rsidRPr="00ED4FA6">
              <w:rPr>
                <w:rFonts w:ascii="Arial" w:hAnsi="Arial" w:cs="Arial"/>
                <w:sz w:val="20"/>
                <w:szCs w:val="20"/>
              </w:rPr>
              <w:fldChar w:fldCharType="begin">
                <w:ffData>
                  <w:name w:val=""/>
                  <w:enabled/>
                  <w:calcOnExit w:val="0"/>
                  <w:checkBox>
                    <w:size w:val="16"/>
                    <w:default w:val="0"/>
                  </w:checkBox>
                </w:ffData>
              </w:fldChar>
            </w:r>
            <w:r w:rsidR="00ED4FA6" w:rsidRPr="00ED4FA6">
              <w:rPr>
                <w:rFonts w:ascii="Arial" w:hAnsi="Arial" w:cs="Arial"/>
                <w:sz w:val="20"/>
                <w:szCs w:val="20"/>
                <w:lang w:val="fr-FR"/>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ED4FA6" w:rsidRPr="00ED4FA6">
              <w:rPr>
                <w:rFonts w:ascii="Arial" w:hAnsi="Arial" w:cs="Arial"/>
                <w:sz w:val="20"/>
                <w:szCs w:val="20"/>
                <w:lang w:val="fr-FR"/>
              </w:rPr>
              <w:t xml:space="preserve"> </w:t>
            </w:r>
            <w:hyperlink r:id="rId48" w:history="1">
              <w:r w:rsidR="00ED4FA6" w:rsidRPr="00ED4FA6">
                <w:rPr>
                  <w:rStyle w:val="Hyperlink"/>
                  <w:rFonts w:ascii="Arial" w:hAnsi="Arial" w:cs="Arial"/>
                  <w:color w:val="auto"/>
                  <w:sz w:val="20"/>
                  <w:szCs w:val="20"/>
                  <w:u w:val="none"/>
                  <w:lang w:val="fr-FR"/>
                </w:rPr>
                <w:t>Scene7</w:t>
              </w:r>
            </w:hyperlink>
          </w:p>
          <w:p w:rsidR="00ED4FA6" w:rsidRPr="00ED4FA6" w:rsidRDefault="00360362" w:rsidP="00A564B7">
            <w:pPr>
              <w:spacing w:line="240" w:lineRule="atLeast"/>
              <w:ind w:left="288" w:hanging="288"/>
              <w:rPr>
                <w:rFonts w:ascii="Arial" w:hAnsi="Arial" w:cs="Arial"/>
                <w:sz w:val="20"/>
                <w:szCs w:val="20"/>
                <w:lang w:val="fr-FR"/>
              </w:rPr>
            </w:pPr>
            <w:r w:rsidRPr="00ED4FA6">
              <w:rPr>
                <w:rFonts w:ascii="Arial" w:hAnsi="Arial" w:cs="Arial"/>
                <w:sz w:val="20"/>
                <w:szCs w:val="20"/>
              </w:rPr>
              <w:fldChar w:fldCharType="begin">
                <w:ffData>
                  <w:name w:val=""/>
                  <w:enabled/>
                  <w:calcOnExit w:val="0"/>
                  <w:checkBox>
                    <w:size w:val="16"/>
                    <w:default w:val="0"/>
                  </w:checkBox>
                </w:ffData>
              </w:fldChar>
            </w:r>
            <w:r w:rsidR="00ED4FA6" w:rsidRPr="00ED4FA6">
              <w:rPr>
                <w:rFonts w:ascii="Arial" w:hAnsi="Arial" w:cs="Arial"/>
                <w:sz w:val="20"/>
                <w:szCs w:val="20"/>
                <w:lang w:val="fr-FR"/>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ED4FA6" w:rsidRPr="00ED4FA6">
              <w:rPr>
                <w:rFonts w:ascii="Arial" w:hAnsi="Arial" w:cs="Arial"/>
                <w:sz w:val="20"/>
                <w:szCs w:val="20"/>
                <w:lang w:val="fr-FR"/>
              </w:rPr>
              <w:t xml:space="preserve"> </w:t>
            </w:r>
            <w:hyperlink r:id="rId49" w:history="1">
              <w:r w:rsidR="00ED4FA6" w:rsidRPr="00ED4FA6">
                <w:rPr>
                  <w:rStyle w:val="Hyperlink"/>
                  <w:rFonts w:ascii="Arial" w:hAnsi="Arial" w:cs="Arial"/>
                  <w:color w:val="auto"/>
                  <w:sz w:val="20"/>
                  <w:szCs w:val="20"/>
                  <w:u w:val="none"/>
                  <w:lang w:val="fr-FR"/>
                </w:rPr>
                <w:t>ExpoTV</w:t>
              </w:r>
            </w:hyperlink>
          </w:p>
          <w:p w:rsidR="00ED4FA6" w:rsidRPr="00ED4FA6" w:rsidRDefault="00360362" w:rsidP="00A564B7">
            <w:pPr>
              <w:spacing w:line="240" w:lineRule="atLeast"/>
              <w:ind w:left="288" w:hanging="288"/>
              <w:rPr>
                <w:rFonts w:ascii="Arial" w:hAnsi="Arial" w:cs="Arial"/>
                <w:sz w:val="20"/>
                <w:szCs w:val="20"/>
                <w:lang w:val="fr-FR"/>
              </w:rPr>
            </w:pPr>
            <w:r w:rsidRPr="00ED4FA6">
              <w:rPr>
                <w:rFonts w:ascii="Arial" w:hAnsi="Arial" w:cs="Arial"/>
                <w:sz w:val="20"/>
                <w:szCs w:val="20"/>
              </w:rPr>
              <w:fldChar w:fldCharType="begin">
                <w:ffData>
                  <w:name w:val=""/>
                  <w:enabled/>
                  <w:calcOnExit w:val="0"/>
                  <w:checkBox>
                    <w:size w:val="16"/>
                    <w:default w:val="0"/>
                  </w:checkBox>
                </w:ffData>
              </w:fldChar>
            </w:r>
            <w:r w:rsidR="00ED4FA6" w:rsidRPr="00ED4FA6">
              <w:rPr>
                <w:rFonts w:ascii="Arial" w:hAnsi="Arial" w:cs="Arial"/>
                <w:sz w:val="20"/>
                <w:szCs w:val="20"/>
                <w:lang w:val="fr-FR"/>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ED4FA6" w:rsidRPr="00ED4FA6">
              <w:rPr>
                <w:rFonts w:ascii="Arial" w:hAnsi="Arial" w:cs="Arial"/>
                <w:sz w:val="20"/>
                <w:szCs w:val="20"/>
                <w:lang w:val="fr-FR"/>
              </w:rPr>
              <w:t xml:space="preserve"> </w:t>
            </w:r>
            <w:hyperlink r:id="rId50" w:history="1">
              <w:r w:rsidR="00ED4FA6" w:rsidRPr="00ED4FA6">
                <w:rPr>
                  <w:rStyle w:val="Hyperlink"/>
                  <w:rFonts w:ascii="Arial" w:hAnsi="Arial" w:cs="Arial"/>
                  <w:color w:val="auto"/>
                  <w:sz w:val="20"/>
                  <w:szCs w:val="20"/>
                  <w:u w:val="none"/>
                  <w:lang w:val="fr-FR"/>
                </w:rPr>
                <w:t>5Min</w:t>
              </w:r>
            </w:hyperlink>
          </w:p>
          <w:p w:rsidR="00ED4FA6" w:rsidRDefault="00360362" w:rsidP="009F683A">
            <w:pPr>
              <w:spacing w:line="240" w:lineRule="atLeast"/>
              <w:ind w:left="288" w:hanging="288"/>
              <w:rPr>
                <w:rFonts w:ascii="Arial" w:hAnsi="Arial" w:cs="Arial"/>
                <w:sz w:val="20"/>
                <w:szCs w:val="20"/>
              </w:rPr>
            </w:pPr>
            <w:r>
              <w:rPr>
                <w:rFonts w:ascii="Arial" w:hAnsi="Arial" w:cs="Arial"/>
                <w:sz w:val="20"/>
                <w:szCs w:val="20"/>
              </w:rPr>
              <w:fldChar w:fldCharType="begin">
                <w:ffData>
                  <w:name w:val=""/>
                  <w:enabled/>
                  <w:calcOnExit w:val="0"/>
                  <w:checkBox>
                    <w:size w:val="16"/>
                    <w:default w:val="1"/>
                  </w:checkBox>
                </w:ffData>
              </w:fldChar>
            </w:r>
            <w:r w:rsidR="008F6641">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9F683A" w:rsidRPr="00ED4FA6">
              <w:rPr>
                <w:rFonts w:ascii="Arial" w:hAnsi="Arial" w:cs="Arial"/>
                <w:sz w:val="20"/>
                <w:szCs w:val="20"/>
              </w:rPr>
              <w:t xml:space="preserve"> </w:t>
            </w:r>
            <w:r w:rsidR="009F683A">
              <w:rPr>
                <w:rFonts w:ascii="Arial" w:hAnsi="Arial" w:cs="Arial"/>
                <w:sz w:val="20"/>
                <w:szCs w:val="20"/>
              </w:rPr>
              <w:t>Viewpoints</w:t>
            </w:r>
          </w:p>
          <w:p w:rsidR="009F683A" w:rsidRPr="00ED4FA6" w:rsidRDefault="00360362" w:rsidP="009F683A">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9F683A"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9F683A" w:rsidRPr="00ED4FA6">
              <w:rPr>
                <w:rFonts w:ascii="Arial" w:hAnsi="Arial" w:cs="Arial"/>
                <w:sz w:val="20"/>
                <w:szCs w:val="20"/>
              </w:rPr>
              <w:t xml:space="preserve"> </w:t>
            </w:r>
            <w:r w:rsidR="009F683A">
              <w:rPr>
                <w:rFonts w:ascii="Arial" w:hAnsi="Arial" w:cs="Arial"/>
                <w:sz w:val="20"/>
                <w:szCs w:val="20"/>
              </w:rPr>
              <w:t>Other:</w:t>
            </w:r>
          </w:p>
          <w:p w:rsidR="009F683A" w:rsidRPr="00ED4FA6" w:rsidRDefault="009F683A" w:rsidP="009F683A">
            <w:pPr>
              <w:spacing w:line="240" w:lineRule="atLeast"/>
              <w:ind w:left="288" w:hanging="288"/>
              <w:rPr>
                <w:rFonts w:ascii="Arial" w:hAnsi="Arial" w:cs="Arial"/>
                <w:sz w:val="20"/>
                <w:szCs w:val="20"/>
              </w:rPr>
            </w:pPr>
          </w:p>
        </w:tc>
        <w:tc>
          <w:tcPr>
            <w:tcW w:w="2437" w:type="dxa"/>
            <w:tcBorders>
              <w:top w:val="nil"/>
              <w:left w:val="nil"/>
              <w:bottom w:val="nil"/>
              <w:right w:val="nil"/>
            </w:tcBorders>
          </w:tcPr>
          <w:p w:rsidR="00ED4FA6" w:rsidRPr="00ED4FA6" w:rsidRDefault="00360362" w:rsidP="00A564B7">
            <w:pPr>
              <w:spacing w:line="240" w:lineRule="atLeast"/>
              <w:ind w:left="288" w:hanging="288"/>
              <w:rPr>
                <w:rFonts w:ascii="Arial" w:hAnsi="Arial" w:cs="Arial"/>
                <w:sz w:val="20"/>
                <w:szCs w:val="20"/>
              </w:rPr>
            </w:pPr>
            <w:r>
              <w:rPr>
                <w:rFonts w:ascii="Arial" w:hAnsi="Arial" w:cs="Arial"/>
                <w:sz w:val="20"/>
                <w:szCs w:val="20"/>
              </w:rPr>
              <w:fldChar w:fldCharType="begin">
                <w:ffData>
                  <w:name w:val=""/>
                  <w:enabled/>
                  <w:calcOnExit w:val="0"/>
                  <w:checkBox>
                    <w:size w:val="16"/>
                    <w:default w:val="1"/>
                  </w:checkBox>
                </w:ffData>
              </w:fldChar>
            </w:r>
            <w:r w:rsidR="008F6641">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ED4FA6" w:rsidRPr="00ED4FA6">
              <w:rPr>
                <w:rFonts w:ascii="Arial" w:hAnsi="Arial" w:cs="Arial"/>
                <w:sz w:val="20"/>
                <w:szCs w:val="20"/>
              </w:rPr>
              <w:t xml:space="preserve"> </w:t>
            </w:r>
            <w:hyperlink r:id="rId51" w:history="1">
              <w:r w:rsidR="00ED4FA6" w:rsidRPr="00ED4FA6">
                <w:rPr>
                  <w:rStyle w:val="Hyperlink"/>
                  <w:rFonts w:ascii="Arial" w:hAnsi="Arial" w:cs="Arial"/>
                  <w:color w:val="auto"/>
                  <w:sz w:val="20"/>
                  <w:szCs w:val="20"/>
                  <w:u w:val="none"/>
                </w:rPr>
                <w:t>Akamai</w:t>
              </w:r>
            </w:hyperlink>
          </w:p>
          <w:p w:rsidR="00ED4FA6" w:rsidRDefault="00360362" w:rsidP="00A564B7">
            <w:pPr>
              <w:spacing w:line="240" w:lineRule="atLeast"/>
              <w:ind w:left="288" w:hanging="288"/>
              <w:rPr>
                <w:rFonts w:ascii="Arial" w:hAnsi="Arial" w:cs="Arial"/>
                <w:sz w:val="20"/>
                <w:szCs w:val="20"/>
              </w:rPr>
            </w:pPr>
            <w:r>
              <w:rPr>
                <w:rFonts w:ascii="Arial" w:hAnsi="Arial" w:cs="Arial"/>
                <w:sz w:val="20"/>
                <w:szCs w:val="20"/>
              </w:rPr>
              <w:fldChar w:fldCharType="begin">
                <w:ffData>
                  <w:name w:val=""/>
                  <w:enabled/>
                  <w:calcOnExit w:val="0"/>
                  <w:checkBox>
                    <w:size w:val="16"/>
                    <w:default w:val="1"/>
                  </w:checkBox>
                </w:ffData>
              </w:fldChar>
            </w:r>
            <w:r w:rsidR="008F6641">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ED4FA6" w:rsidRPr="00ED4FA6">
              <w:rPr>
                <w:rFonts w:ascii="Arial" w:hAnsi="Arial" w:cs="Arial"/>
                <w:sz w:val="20"/>
                <w:szCs w:val="20"/>
              </w:rPr>
              <w:t xml:space="preserve"> </w:t>
            </w:r>
            <w:hyperlink r:id="rId52" w:history="1">
              <w:r w:rsidR="00ED4FA6" w:rsidRPr="00ED4FA6">
                <w:rPr>
                  <w:rStyle w:val="Hyperlink"/>
                  <w:rFonts w:ascii="Arial" w:hAnsi="Arial" w:cs="Arial"/>
                  <w:color w:val="auto"/>
                  <w:sz w:val="20"/>
                  <w:szCs w:val="20"/>
                  <w:u w:val="none"/>
                </w:rPr>
                <w:t>Omniture</w:t>
              </w:r>
            </w:hyperlink>
          </w:p>
          <w:p w:rsidR="00E315A1" w:rsidRDefault="00360362" w:rsidP="00E315A1">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E315A1"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E315A1" w:rsidRPr="00ED4FA6">
              <w:rPr>
                <w:rFonts w:ascii="Arial" w:hAnsi="Arial" w:cs="Arial"/>
                <w:sz w:val="20"/>
                <w:szCs w:val="20"/>
              </w:rPr>
              <w:t xml:space="preserve"> </w:t>
            </w:r>
            <w:hyperlink r:id="rId53" w:history="1">
              <w:r w:rsidR="00E315A1">
                <w:rPr>
                  <w:rStyle w:val="Hyperlink"/>
                  <w:rFonts w:ascii="Arial" w:hAnsi="Arial" w:cs="Arial"/>
                  <w:color w:val="auto"/>
                  <w:sz w:val="20"/>
                  <w:szCs w:val="20"/>
                  <w:u w:val="none"/>
                </w:rPr>
                <w:t>KANA</w:t>
              </w:r>
            </w:hyperlink>
          </w:p>
          <w:p w:rsidR="00E315A1" w:rsidRDefault="00360362" w:rsidP="00E315A1">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E315A1"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E315A1" w:rsidRPr="00ED4FA6">
              <w:rPr>
                <w:rFonts w:ascii="Arial" w:hAnsi="Arial" w:cs="Arial"/>
                <w:sz w:val="20"/>
                <w:szCs w:val="20"/>
              </w:rPr>
              <w:t xml:space="preserve"> </w:t>
            </w:r>
            <w:hyperlink r:id="rId54" w:history="1">
              <w:r w:rsidR="00E315A1">
                <w:rPr>
                  <w:rStyle w:val="Hyperlink"/>
                  <w:rFonts w:ascii="Arial" w:hAnsi="Arial" w:cs="Arial"/>
                  <w:color w:val="auto"/>
                  <w:sz w:val="20"/>
                  <w:szCs w:val="20"/>
                  <w:u w:val="none"/>
                </w:rPr>
                <w:t>CommerceHub</w:t>
              </w:r>
            </w:hyperlink>
          </w:p>
          <w:p w:rsidR="00E315A1" w:rsidRPr="00ED4FA6" w:rsidRDefault="00360362" w:rsidP="00E315A1">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E315A1"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E315A1" w:rsidRPr="00ED4FA6">
              <w:rPr>
                <w:rFonts w:ascii="Arial" w:hAnsi="Arial" w:cs="Arial"/>
                <w:sz w:val="20"/>
                <w:szCs w:val="20"/>
              </w:rPr>
              <w:t xml:space="preserve"> </w:t>
            </w:r>
            <w:hyperlink r:id="rId55" w:history="1">
              <w:r w:rsidR="00E315A1">
                <w:rPr>
                  <w:rStyle w:val="Hyperlink"/>
                  <w:rFonts w:ascii="Arial" w:hAnsi="Arial" w:cs="Arial"/>
                  <w:color w:val="auto"/>
                  <w:sz w:val="20"/>
                  <w:szCs w:val="20"/>
                  <w:u w:val="none"/>
                </w:rPr>
                <w:t>LivePerson</w:t>
              </w:r>
            </w:hyperlink>
          </w:p>
          <w:p w:rsidR="00ED4FA6" w:rsidRPr="00ED4FA6" w:rsidRDefault="00360362" w:rsidP="00A564B7">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ED4FA6"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ED4FA6" w:rsidRPr="00ED4FA6">
              <w:rPr>
                <w:rFonts w:ascii="Arial" w:hAnsi="Arial" w:cs="Arial"/>
                <w:sz w:val="20"/>
                <w:szCs w:val="20"/>
              </w:rPr>
              <w:t xml:space="preserve"> </w:t>
            </w:r>
            <w:r w:rsidR="00E44D9B">
              <w:rPr>
                <w:rFonts w:ascii="Arial" w:hAnsi="Arial" w:cs="Arial"/>
                <w:sz w:val="20"/>
                <w:szCs w:val="20"/>
              </w:rPr>
              <w:t>Other:</w:t>
            </w:r>
          </w:p>
          <w:p w:rsidR="00ED4FA6" w:rsidRPr="00ED4FA6" w:rsidRDefault="00ED4FA6" w:rsidP="00ED4FA6">
            <w:pPr>
              <w:spacing w:line="240" w:lineRule="atLeast"/>
              <w:ind w:left="288" w:hanging="288"/>
              <w:rPr>
                <w:rFonts w:ascii="Arial" w:hAnsi="Arial" w:cs="Arial"/>
                <w:sz w:val="20"/>
                <w:szCs w:val="20"/>
              </w:rPr>
            </w:pPr>
          </w:p>
        </w:tc>
        <w:tc>
          <w:tcPr>
            <w:tcW w:w="2437" w:type="dxa"/>
            <w:tcBorders>
              <w:top w:val="nil"/>
              <w:left w:val="nil"/>
              <w:bottom w:val="nil"/>
              <w:right w:val="nil"/>
            </w:tcBorders>
          </w:tcPr>
          <w:p w:rsidR="00ED4FA6" w:rsidRPr="00ED4FA6" w:rsidRDefault="00360362" w:rsidP="00A564B7">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ED4FA6"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ED4FA6" w:rsidRPr="00ED4FA6">
              <w:rPr>
                <w:rFonts w:ascii="Arial" w:hAnsi="Arial" w:cs="Arial"/>
                <w:sz w:val="20"/>
                <w:szCs w:val="20"/>
              </w:rPr>
              <w:t xml:space="preserve"> </w:t>
            </w:r>
            <w:r w:rsidR="00ED4FA6">
              <w:rPr>
                <w:rFonts w:ascii="Arial" w:hAnsi="Arial" w:cs="Arial"/>
                <w:sz w:val="20"/>
                <w:szCs w:val="20"/>
              </w:rPr>
              <w:t>DesignKitchen</w:t>
            </w:r>
          </w:p>
          <w:p w:rsidR="00ED4FA6" w:rsidRPr="00ED4FA6" w:rsidRDefault="00360362" w:rsidP="00A564B7">
            <w:pPr>
              <w:spacing w:line="240" w:lineRule="atLeast"/>
              <w:ind w:left="288" w:hanging="288"/>
              <w:rPr>
                <w:rFonts w:ascii="Arial" w:hAnsi="Arial" w:cs="Arial"/>
                <w:sz w:val="20"/>
                <w:szCs w:val="20"/>
              </w:rPr>
            </w:pPr>
            <w:r>
              <w:rPr>
                <w:rFonts w:ascii="Arial" w:hAnsi="Arial" w:cs="Arial"/>
                <w:sz w:val="20"/>
                <w:szCs w:val="20"/>
              </w:rPr>
              <w:fldChar w:fldCharType="begin">
                <w:ffData>
                  <w:name w:val=""/>
                  <w:enabled/>
                  <w:calcOnExit w:val="0"/>
                  <w:checkBox>
                    <w:size w:val="16"/>
                    <w:default w:val="0"/>
                  </w:checkBox>
                </w:ffData>
              </w:fldChar>
            </w:r>
            <w:r w:rsidR="00F55B91">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ED4FA6" w:rsidRPr="00ED4FA6">
              <w:rPr>
                <w:rFonts w:ascii="Arial" w:hAnsi="Arial" w:cs="Arial"/>
                <w:sz w:val="20"/>
                <w:szCs w:val="20"/>
              </w:rPr>
              <w:t xml:space="preserve"> </w:t>
            </w:r>
            <w:r w:rsidR="00ED4FA6">
              <w:rPr>
                <w:rFonts w:ascii="Arial" w:hAnsi="Arial" w:cs="Arial"/>
                <w:sz w:val="20"/>
                <w:szCs w:val="20"/>
              </w:rPr>
              <w:t>ARS</w:t>
            </w:r>
          </w:p>
          <w:p w:rsidR="00ED4FA6" w:rsidRPr="00ED4FA6" w:rsidRDefault="00360362" w:rsidP="00A564B7">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ED4FA6"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ED4FA6" w:rsidRPr="00ED4FA6">
              <w:rPr>
                <w:rFonts w:ascii="Arial" w:hAnsi="Arial" w:cs="Arial"/>
                <w:sz w:val="20"/>
                <w:szCs w:val="20"/>
              </w:rPr>
              <w:t xml:space="preserve"> </w:t>
            </w:r>
            <w:r w:rsidR="00ED4FA6">
              <w:rPr>
                <w:rFonts w:ascii="Arial" w:hAnsi="Arial" w:cs="Arial"/>
                <w:sz w:val="20"/>
                <w:szCs w:val="20"/>
              </w:rPr>
              <w:t>Fluid</w:t>
            </w:r>
          </w:p>
          <w:p w:rsidR="00ED4FA6" w:rsidRPr="00ED4FA6" w:rsidRDefault="00360362" w:rsidP="00A564B7">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ED4FA6"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ED4FA6" w:rsidRPr="00ED4FA6">
              <w:rPr>
                <w:rFonts w:ascii="Arial" w:hAnsi="Arial" w:cs="Arial"/>
                <w:sz w:val="20"/>
                <w:szCs w:val="20"/>
              </w:rPr>
              <w:t xml:space="preserve"> </w:t>
            </w:r>
            <w:r w:rsidR="00ED4FA6">
              <w:rPr>
                <w:rFonts w:ascii="Arial" w:hAnsi="Arial" w:cs="Arial"/>
                <w:sz w:val="20"/>
                <w:szCs w:val="20"/>
              </w:rPr>
              <w:t>Agency.com</w:t>
            </w:r>
          </w:p>
          <w:p w:rsidR="00ED4FA6" w:rsidRPr="00ED4FA6" w:rsidRDefault="00360362" w:rsidP="00A564B7">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ED4FA6"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ED4FA6" w:rsidRPr="00ED4FA6">
              <w:rPr>
                <w:rFonts w:ascii="Arial" w:hAnsi="Arial" w:cs="Arial"/>
                <w:sz w:val="20"/>
                <w:szCs w:val="20"/>
              </w:rPr>
              <w:t xml:space="preserve"> </w:t>
            </w:r>
            <w:r w:rsidR="00ED4FA6">
              <w:rPr>
                <w:rFonts w:ascii="Arial" w:hAnsi="Arial" w:cs="Arial"/>
                <w:sz w:val="20"/>
                <w:szCs w:val="20"/>
              </w:rPr>
              <w:t>Zemoga</w:t>
            </w:r>
          </w:p>
          <w:p w:rsidR="00ED4FA6" w:rsidRPr="00ED4FA6" w:rsidRDefault="00360362" w:rsidP="00A564B7">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ED4FA6"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ED4FA6" w:rsidRPr="00ED4FA6">
              <w:rPr>
                <w:rFonts w:ascii="Arial" w:hAnsi="Arial" w:cs="Arial"/>
                <w:sz w:val="20"/>
                <w:szCs w:val="20"/>
              </w:rPr>
              <w:t xml:space="preserve"> </w:t>
            </w:r>
            <w:r w:rsidR="00ED4FA6">
              <w:rPr>
                <w:rFonts w:ascii="Arial" w:hAnsi="Arial" w:cs="Arial"/>
                <w:sz w:val="20"/>
                <w:szCs w:val="20"/>
              </w:rPr>
              <w:t>KBPS</w:t>
            </w:r>
          </w:p>
          <w:p w:rsidR="00ED4FA6" w:rsidRPr="00ED4FA6" w:rsidRDefault="00360362" w:rsidP="00A564B7">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ED4FA6"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ED4FA6" w:rsidRPr="00ED4FA6">
              <w:rPr>
                <w:rFonts w:ascii="Arial" w:hAnsi="Arial" w:cs="Arial"/>
                <w:sz w:val="20"/>
                <w:szCs w:val="20"/>
              </w:rPr>
              <w:t xml:space="preserve"> </w:t>
            </w:r>
            <w:r w:rsidR="00ED4FA6">
              <w:rPr>
                <w:rFonts w:ascii="Arial" w:hAnsi="Arial" w:cs="Arial"/>
                <w:sz w:val="20"/>
                <w:szCs w:val="20"/>
              </w:rPr>
              <w:t>RealArt</w:t>
            </w:r>
          </w:p>
          <w:p w:rsidR="00ED4FA6" w:rsidRPr="00ED4FA6" w:rsidRDefault="00360362" w:rsidP="00ED4FA6">
            <w:pPr>
              <w:spacing w:line="240" w:lineRule="atLeast"/>
              <w:ind w:left="288" w:hanging="288"/>
              <w:rPr>
                <w:rFonts w:ascii="Arial" w:hAnsi="Arial" w:cs="Arial"/>
                <w:sz w:val="20"/>
                <w:szCs w:val="20"/>
              </w:rPr>
            </w:pPr>
            <w:r>
              <w:rPr>
                <w:rFonts w:ascii="Arial" w:hAnsi="Arial" w:cs="Arial"/>
                <w:sz w:val="20"/>
                <w:szCs w:val="20"/>
              </w:rPr>
              <w:fldChar w:fldCharType="begin">
                <w:ffData>
                  <w:name w:val=""/>
                  <w:enabled/>
                  <w:calcOnExit w:val="0"/>
                  <w:checkBox>
                    <w:size w:val="16"/>
                    <w:default w:val="1"/>
                  </w:checkBox>
                </w:ffData>
              </w:fldChar>
            </w:r>
            <w:r w:rsidR="005651CB">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ED4FA6" w:rsidRPr="00ED4FA6">
              <w:rPr>
                <w:rFonts w:ascii="Arial" w:hAnsi="Arial" w:cs="Arial"/>
                <w:sz w:val="20"/>
                <w:szCs w:val="20"/>
              </w:rPr>
              <w:t xml:space="preserve"> </w:t>
            </w:r>
            <w:r w:rsidR="00ED4FA6">
              <w:rPr>
                <w:rFonts w:ascii="Arial" w:hAnsi="Arial" w:cs="Arial"/>
                <w:sz w:val="20"/>
                <w:szCs w:val="20"/>
              </w:rPr>
              <w:t>Other</w:t>
            </w:r>
            <w:r w:rsidR="00E44D9B">
              <w:rPr>
                <w:rFonts w:ascii="Arial" w:hAnsi="Arial" w:cs="Arial"/>
                <w:sz w:val="20"/>
                <w:szCs w:val="20"/>
              </w:rPr>
              <w:t>:</w:t>
            </w:r>
            <w:r w:rsidR="005651CB">
              <w:rPr>
                <w:rFonts w:ascii="Arial" w:hAnsi="Arial" w:cs="Arial"/>
                <w:sz w:val="20"/>
                <w:szCs w:val="20"/>
              </w:rPr>
              <w:t xml:space="preserve"> Business Objects </w:t>
            </w:r>
          </w:p>
        </w:tc>
      </w:tr>
    </w:tbl>
    <w:p w:rsidR="009716B3" w:rsidRDefault="009716B3" w:rsidP="002A5EC1">
      <w:pPr>
        <w:ind w:left="900"/>
        <w:rPr>
          <w:rFonts w:ascii="Arial" w:hAnsi="Arial" w:cs="Arial"/>
          <w:sz w:val="20"/>
          <w:szCs w:val="20"/>
        </w:rPr>
      </w:pPr>
      <w:r w:rsidRPr="009716B3">
        <w:rPr>
          <w:rFonts w:ascii="Arial" w:hAnsi="Arial" w:cs="Arial"/>
          <w:sz w:val="20"/>
          <w:szCs w:val="20"/>
        </w:rPr>
        <w:t>If the vendor is new, please specify vendor name and anticipated service from the vendor:</w:t>
      </w:r>
    </w:p>
    <w:p w:rsidR="002A5EC1" w:rsidRDefault="002A5EC1" w:rsidP="002A5EC1">
      <w:pPr>
        <w:ind w:left="900"/>
        <w:rPr>
          <w:rFonts w:ascii="Arial" w:hAnsi="Arial" w:cs="Arial"/>
          <w:sz w:val="20"/>
          <w:szCs w:val="20"/>
        </w:rPr>
      </w:pPr>
    </w:p>
    <w:p w:rsidR="001C17F7" w:rsidRDefault="001C17F7" w:rsidP="001C17F7">
      <w:pPr>
        <w:pStyle w:val="Heading2"/>
        <w:tabs>
          <w:tab w:val="left" w:pos="810"/>
        </w:tabs>
        <w:ind w:left="810" w:hanging="540"/>
      </w:pPr>
      <w:bookmarkStart w:id="984" w:name="_Toc323813695"/>
      <w:r>
        <w:lastRenderedPageBreak/>
        <w:t>Security and Compliance</w:t>
      </w:r>
      <w:bookmarkEnd w:id="984"/>
    </w:p>
    <w:p w:rsidR="001C17F7" w:rsidRPr="00E34D3B" w:rsidRDefault="001C17F7" w:rsidP="00E34D3B">
      <w:pPr>
        <w:ind w:left="900"/>
        <w:rPr>
          <w:rFonts w:ascii="Arial" w:hAnsi="Arial" w:cs="Arial"/>
          <w:b/>
          <w:i/>
          <w:color w:val="0070C0"/>
          <w:sz w:val="20"/>
          <w:szCs w:val="20"/>
        </w:rPr>
      </w:pPr>
      <w:r w:rsidRPr="00E34D3B">
        <w:rPr>
          <w:rFonts w:ascii="Arial" w:hAnsi="Arial" w:cs="Arial"/>
          <w:b/>
          <w:i/>
          <w:color w:val="0070C0"/>
          <w:sz w:val="20"/>
          <w:szCs w:val="20"/>
        </w:rPr>
        <w:t xml:space="preserve">Please fill out the following list to help the team understand how the new project will be secured </w:t>
      </w:r>
      <w:r w:rsidR="006C347C">
        <w:rPr>
          <w:rFonts w:ascii="Arial" w:hAnsi="Arial" w:cs="Arial"/>
          <w:b/>
          <w:i/>
          <w:color w:val="0070C0"/>
          <w:sz w:val="20"/>
          <w:szCs w:val="20"/>
        </w:rPr>
        <w:t xml:space="preserve">and meet compliance initiatives.  </w:t>
      </w:r>
      <w:r w:rsidR="006C347C">
        <w:rPr>
          <w:rFonts w:ascii="Arial" w:hAnsi="Arial" w:cs="Arial"/>
          <w:b/>
          <w:i/>
          <w:color w:val="0000FF"/>
          <w:sz w:val="20"/>
          <w:szCs w:val="20"/>
        </w:rPr>
        <w:t>Consult OBU IT Operations if necessary.</w:t>
      </w:r>
    </w:p>
    <w:p w:rsidR="001C17F7" w:rsidRPr="006825F8" w:rsidRDefault="001C17F7" w:rsidP="00E34D3B">
      <w:pPr>
        <w:ind w:left="900"/>
        <w:rPr>
          <w:rFonts w:ascii="Arial" w:hAnsi="Arial" w:cs="Arial"/>
          <w:sz w:val="20"/>
          <w:szCs w:val="20"/>
        </w:rPr>
      </w:pPr>
    </w:p>
    <w:p w:rsidR="001C17F7" w:rsidRPr="006825F8" w:rsidRDefault="001C17F7" w:rsidP="0045324D">
      <w:pPr>
        <w:ind w:left="900"/>
        <w:rPr>
          <w:rFonts w:ascii="Arial" w:hAnsi="Arial" w:cs="Arial"/>
          <w:sz w:val="20"/>
          <w:szCs w:val="20"/>
        </w:rPr>
      </w:pPr>
      <w:r w:rsidRPr="006825F8">
        <w:rPr>
          <w:rFonts w:ascii="Arial" w:hAnsi="Arial" w:cs="Arial"/>
          <w:sz w:val="20"/>
          <w:szCs w:val="20"/>
        </w:rPr>
        <w:t>Does this project introduce a new application to the SHC environment?</w:t>
      </w:r>
    </w:p>
    <w:p w:rsidR="001C17F7" w:rsidRPr="006825F8" w:rsidRDefault="001C17F7" w:rsidP="00E34D3B">
      <w:pPr>
        <w:ind w:left="900"/>
        <w:rPr>
          <w:rFonts w:ascii="Arial" w:hAnsi="Arial" w:cs="Arial"/>
          <w:sz w:val="20"/>
          <w:szCs w:val="20"/>
        </w:rPr>
      </w:pPr>
    </w:p>
    <w:tbl>
      <w:tblPr>
        <w:tblW w:w="7311" w:type="dxa"/>
        <w:jc w:val="center"/>
        <w:tblInd w:w="540" w:type="dxa"/>
        <w:tblLayout w:type="fixed"/>
        <w:tblLook w:val="0000"/>
      </w:tblPr>
      <w:tblGrid>
        <w:gridCol w:w="3655"/>
        <w:gridCol w:w="3656"/>
      </w:tblGrid>
      <w:tr w:rsidR="001C17F7" w:rsidRPr="006825F8">
        <w:trPr>
          <w:trHeight w:val="90"/>
          <w:jc w:val="center"/>
        </w:trPr>
        <w:tc>
          <w:tcPr>
            <w:tcW w:w="2437" w:type="dxa"/>
            <w:tcBorders>
              <w:top w:val="nil"/>
              <w:left w:val="nil"/>
              <w:bottom w:val="nil"/>
              <w:right w:val="nil"/>
            </w:tcBorders>
          </w:tcPr>
          <w:p w:rsidR="001C17F7" w:rsidRPr="006825F8" w:rsidRDefault="00360362" w:rsidP="00E34D3B">
            <w:pPr>
              <w:ind w:left="900"/>
              <w:rPr>
                <w:rFonts w:ascii="Arial" w:hAnsi="Arial" w:cs="Arial"/>
                <w:sz w:val="20"/>
                <w:szCs w:val="20"/>
              </w:rPr>
            </w:pPr>
            <w:r w:rsidRPr="006825F8">
              <w:rPr>
                <w:rFonts w:ascii="Arial" w:hAnsi="Arial" w:cs="Arial"/>
                <w:sz w:val="20"/>
                <w:szCs w:val="20"/>
              </w:rPr>
              <w:fldChar w:fldCharType="begin">
                <w:ffData>
                  <w:name w:val=""/>
                  <w:enabled/>
                  <w:calcOnExit w:val="0"/>
                  <w:checkBox>
                    <w:size w:val="16"/>
                    <w:default w:val="0"/>
                  </w:checkBox>
                </w:ffData>
              </w:fldChar>
            </w:r>
            <w:r w:rsidR="001C17F7" w:rsidRPr="006825F8">
              <w:rPr>
                <w:rFonts w:ascii="Arial" w:hAnsi="Arial" w:cs="Arial"/>
                <w:sz w:val="20"/>
                <w:szCs w:val="20"/>
              </w:rPr>
              <w:instrText xml:space="preserve"> FORMCHECKBOX </w:instrText>
            </w:r>
            <w:r w:rsidRPr="006825F8">
              <w:rPr>
                <w:rFonts w:ascii="Arial" w:hAnsi="Arial" w:cs="Arial"/>
                <w:sz w:val="20"/>
                <w:szCs w:val="20"/>
              </w:rPr>
            </w:r>
            <w:r w:rsidRPr="006825F8">
              <w:rPr>
                <w:rFonts w:ascii="Arial" w:hAnsi="Arial" w:cs="Arial"/>
                <w:sz w:val="20"/>
                <w:szCs w:val="20"/>
              </w:rPr>
              <w:fldChar w:fldCharType="end"/>
            </w:r>
            <w:r w:rsidR="001C17F7" w:rsidRPr="006825F8">
              <w:rPr>
                <w:rFonts w:ascii="Arial" w:hAnsi="Arial" w:cs="Arial"/>
                <w:sz w:val="20"/>
                <w:szCs w:val="20"/>
              </w:rPr>
              <w:t xml:space="preserve"> Yes</w:t>
            </w:r>
          </w:p>
        </w:tc>
        <w:tc>
          <w:tcPr>
            <w:tcW w:w="2437" w:type="dxa"/>
            <w:tcBorders>
              <w:top w:val="nil"/>
              <w:left w:val="nil"/>
              <w:bottom w:val="nil"/>
              <w:right w:val="nil"/>
            </w:tcBorders>
          </w:tcPr>
          <w:p w:rsidR="001C17F7" w:rsidRPr="006825F8" w:rsidRDefault="00360362" w:rsidP="00E34D3B">
            <w:pPr>
              <w:ind w:left="900"/>
              <w:rPr>
                <w:rFonts w:ascii="Arial" w:hAnsi="Arial" w:cs="Arial"/>
                <w:sz w:val="20"/>
                <w:szCs w:val="20"/>
              </w:rPr>
            </w:pPr>
            <w:r>
              <w:rPr>
                <w:rFonts w:ascii="Arial" w:hAnsi="Arial" w:cs="Arial"/>
                <w:sz w:val="20"/>
                <w:szCs w:val="20"/>
              </w:rPr>
              <w:fldChar w:fldCharType="begin">
                <w:ffData>
                  <w:name w:val=""/>
                  <w:enabled/>
                  <w:calcOnExit w:val="0"/>
                  <w:checkBox>
                    <w:size w:val="16"/>
                    <w:default w:val="1"/>
                  </w:checkBox>
                </w:ffData>
              </w:fldChar>
            </w:r>
            <w:r w:rsidR="00F51B39">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1C17F7" w:rsidRPr="006825F8">
              <w:rPr>
                <w:rFonts w:ascii="Arial" w:hAnsi="Arial" w:cs="Arial"/>
                <w:sz w:val="20"/>
                <w:szCs w:val="20"/>
              </w:rPr>
              <w:t xml:space="preserve"> No</w:t>
            </w:r>
          </w:p>
        </w:tc>
      </w:tr>
    </w:tbl>
    <w:p w:rsidR="009716B3" w:rsidRDefault="00AC7879" w:rsidP="009716B3">
      <w:pPr>
        <w:ind w:left="900"/>
        <w:rPr>
          <w:rFonts w:ascii="Arial" w:hAnsi="Arial" w:cs="Arial"/>
          <w:sz w:val="20"/>
          <w:szCs w:val="20"/>
        </w:rPr>
      </w:pPr>
      <w:r>
        <w:rPr>
          <w:rFonts w:ascii="Arial" w:hAnsi="Arial" w:cs="Arial"/>
          <w:sz w:val="20"/>
          <w:szCs w:val="20"/>
        </w:rPr>
        <w:t>If yes, briefly explain</w:t>
      </w:r>
      <w:r w:rsidR="009716B3" w:rsidRPr="009716B3">
        <w:rPr>
          <w:rFonts w:ascii="Arial" w:hAnsi="Arial" w:cs="Arial"/>
          <w:sz w:val="20"/>
          <w:szCs w:val="20"/>
        </w:rPr>
        <w:t>:</w:t>
      </w:r>
    </w:p>
    <w:p w:rsidR="009716B3" w:rsidRDefault="009716B3" w:rsidP="009716B3">
      <w:pPr>
        <w:ind w:left="900"/>
        <w:rPr>
          <w:rFonts w:ascii="Arial" w:hAnsi="Arial" w:cs="Arial"/>
          <w:sz w:val="20"/>
          <w:szCs w:val="20"/>
        </w:rPr>
      </w:pPr>
    </w:p>
    <w:p w:rsidR="001C17F7" w:rsidRPr="006825F8" w:rsidRDefault="001C17F7" w:rsidP="00E34D3B">
      <w:pPr>
        <w:ind w:left="900"/>
        <w:rPr>
          <w:rFonts w:ascii="Arial" w:hAnsi="Arial" w:cs="Arial"/>
          <w:sz w:val="20"/>
          <w:szCs w:val="20"/>
        </w:rPr>
      </w:pPr>
      <w:r w:rsidRPr="006825F8">
        <w:rPr>
          <w:rFonts w:ascii="Arial" w:hAnsi="Arial" w:cs="Arial"/>
          <w:sz w:val="20"/>
          <w:szCs w:val="20"/>
        </w:rPr>
        <w:t>Is there any consumer or vendor data that will be stored, processed, accessed, or transmitted for this project?   If so, please answer questions 2 and 3.</w:t>
      </w:r>
    </w:p>
    <w:p w:rsidR="001C17F7" w:rsidRPr="006825F8" w:rsidRDefault="001C17F7" w:rsidP="00E34D3B">
      <w:pPr>
        <w:ind w:left="900"/>
        <w:rPr>
          <w:rFonts w:ascii="Arial" w:hAnsi="Arial" w:cs="Arial"/>
          <w:sz w:val="20"/>
          <w:szCs w:val="20"/>
        </w:rPr>
      </w:pPr>
    </w:p>
    <w:tbl>
      <w:tblPr>
        <w:tblW w:w="7311" w:type="dxa"/>
        <w:jc w:val="center"/>
        <w:tblInd w:w="720" w:type="dxa"/>
        <w:tblLayout w:type="fixed"/>
        <w:tblLook w:val="0000"/>
      </w:tblPr>
      <w:tblGrid>
        <w:gridCol w:w="3655"/>
        <w:gridCol w:w="3656"/>
      </w:tblGrid>
      <w:tr w:rsidR="001C17F7" w:rsidRPr="006825F8">
        <w:trPr>
          <w:trHeight w:val="90"/>
          <w:jc w:val="center"/>
        </w:trPr>
        <w:tc>
          <w:tcPr>
            <w:tcW w:w="3655" w:type="dxa"/>
            <w:tcBorders>
              <w:top w:val="nil"/>
              <w:left w:val="nil"/>
              <w:bottom w:val="nil"/>
              <w:right w:val="nil"/>
            </w:tcBorders>
          </w:tcPr>
          <w:p w:rsidR="001C17F7" w:rsidRPr="006825F8" w:rsidRDefault="00360362" w:rsidP="00E34D3B">
            <w:pPr>
              <w:ind w:left="900"/>
              <w:rPr>
                <w:rFonts w:ascii="Arial" w:hAnsi="Arial" w:cs="Arial"/>
                <w:sz w:val="20"/>
                <w:szCs w:val="20"/>
              </w:rPr>
            </w:pPr>
            <w:r>
              <w:rPr>
                <w:rFonts w:ascii="Arial" w:hAnsi="Arial" w:cs="Arial"/>
                <w:sz w:val="20"/>
                <w:szCs w:val="20"/>
              </w:rPr>
              <w:fldChar w:fldCharType="begin">
                <w:ffData>
                  <w:name w:val=""/>
                  <w:enabled/>
                  <w:calcOnExit w:val="0"/>
                  <w:checkBox>
                    <w:size w:val="16"/>
                    <w:default w:val="0"/>
                  </w:checkBox>
                </w:ffData>
              </w:fldChar>
            </w:r>
            <w:r w:rsidR="005651CB">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1C17F7" w:rsidRPr="006825F8">
              <w:rPr>
                <w:rFonts w:ascii="Arial" w:hAnsi="Arial" w:cs="Arial"/>
                <w:sz w:val="20"/>
                <w:szCs w:val="20"/>
              </w:rPr>
              <w:t xml:space="preserve"> Yes</w:t>
            </w:r>
          </w:p>
        </w:tc>
        <w:tc>
          <w:tcPr>
            <w:tcW w:w="3656" w:type="dxa"/>
            <w:tcBorders>
              <w:top w:val="nil"/>
              <w:left w:val="nil"/>
              <w:bottom w:val="nil"/>
              <w:right w:val="nil"/>
            </w:tcBorders>
          </w:tcPr>
          <w:p w:rsidR="001C17F7" w:rsidRPr="006825F8" w:rsidRDefault="00360362" w:rsidP="00E34D3B">
            <w:pPr>
              <w:ind w:left="900"/>
              <w:rPr>
                <w:rFonts w:ascii="Arial" w:hAnsi="Arial" w:cs="Arial"/>
                <w:sz w:val="20"/>
                <w:szCs w:val="20"/>
              </w:rPr>
            </w:pPr>
            <w:r>
              <w:rPr>
                <w:rFonts w:ascii="Arial" w:hAnsi="Arial" w:cs="Arial"/>
                <w:sz w:val="20"/>
                <w:szCs w:val="20"/>
              </w:rPr>
              <w:fldChar w:fldCharType="begin">
                <w:ffData>
                  <w:name w:val=""/>
                  <w:enabled/>
                  <w:calcOnExit w:val="0"/>
                  <w:checkBox>
                    <w:size w:val="16"/>
                    <w:default w:val="1"/>
                  </w:checkBox>
                </w:ffData>
              </w:fldChar>
            </w:r>
            <w:r w:rsidR="005651CB">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1C17F7" w:rsidRPr="006825F8">
              <w:rPr>
                <w:rFonts w:ascii="Arial" w:hAnsi="Arial" w:cs="Arial"/>
                <w:sz w:val="20"/>
                <w:szCs w:val="20"/>
              </w:rPr>
              <w:t xml:space="preserve"> No</w:t>
            </w:r>
          </w:p>
        </w:tc>
      </w:tr>
    </w:tbl>
    <w:p w:rsidR="00AC7879" w:rsidRDefault="00AC7879" w:rsidP="00AC7879">
      <w:pPr>
        <w:ind w:left="900"/>
        <w:rPr>
          <w:rFonts w:ascii="Arial" w:hAnsi="Arial" w:cs="Arial"/>
          <w:sz w:val="20"/>
          <w:szCs w:val="20"/>
        </w:rPr>
      </w:pPr>
      <w:r>
        <w:rPr>
          <w:rFonts w:ascii="Arial" w:hAnsi="Arial" w:cs="Arial"/>
          <w:sz w:val="20"/>
          <w:szCs w:val="20"/>
        </w:rPr>
        <w:t>If yes, briefly explain</w:t>
      </w:r>
      <w:r w:rsidRPr="009716B3">
        <w:rPr>
          <w:rFonts w:ascii="Arial" w:hAnsi="Arial" w:cs="Arial"/>
          <w:sz w:val="20"/>
          <w:szCs w:val="20"/>
        </w:rPr>
        <w:t>:</w:t>
      </w:r>
    </w:p>
    <w:p w:rsidR="00AC7879" w:rsidRDefault="00AC7879" w:rsidP="00AC7879">
      <w:pPr>
        <w:ind w:left="900"/>
        <w:rPr>
          <w:rFonts w:ascii="Arial" w:hAnsi="Arial" w:cs="Arial"/>
          <w:sz w:val="20"/>
          <w:szCs w:val="20"/>
        </w:rPr>
      </w:pPr>
    </w:p>
    <w:p w:rsidR="001C17F7" w:rsidRPr="006825F8" w:rsidRDefault="001C17F7" w:rsidP="00E34D3B">
      <w:pPr>
        <w:ind w:left="900"/>
        <w:rPr>
          <w:rFonts w:ascii="Arial" w:hAnsi="Arial" w:cs="Arial"/>
          <w:sz w:val="20"/>
          <w:szCs w:val="20"/>
        </w:rPr>
      </w:pPr>
      <w:r w:rsidRPr="006825F8">
        <w:rPr>
          <w:rFonts w:ascii="Arial" w:hAnsi="Arial" w:cs="Arial"/>
          <w:sz w:val="20"/>
          <w:szCs w:val="20"/>
        </w:rPr>
        <w:t>Please check all customer and/or vendor data that will be stored, processed, accessed, or transmitted with this functionality:</w:t>
      </w:r>
    </w:p>
    <w:p w:rsidR="001C17F7" w:rsidRPr="006825F8" w:rsidRDefault="001C17F7" w:rsidP="00E34D3B">
      <w:pPr>
        <w:ind w:left="900"/>
        <w:rPr>
          <w:rFonts w:ascii="Arial" w:hAnsi="Arial" w:cs="Arial"/>
          <w:sz w:val="20"/>
          <w:szCs w:val="20"/>
        </w:rPr>
      </w:pPr>
    </w:p>
    <w:tbl>
      <w:tblPr>
        <w:tblW w:w="7311" w:type="dxa"/>
        <w:jc w:val="center"/>
        <w:tblInd w:w="900" w:type="dxa"/>
        <w:tblLayout w:type="fixed"/>
        <w:tblLook w:val="0000"/>
      </w:tblPr>
      <w:tblGrid>
        <w:gridCol w:w="2437"/>
        <w:gridCol w:w="2437"/>
        <w:gridCol w:w="2437"/>
      </w:tblGrid>
      <w:tr w:rsidR="001B455D" w:rsidRPr="006825F8">
        <w:trPr>
          <w:trHeight w:val="2160"/>
          <w:jc w:val="center"/>
        </w:trPr>
        <w:tc>
          <w:tcPr>
            <w:tcW w:w="2437" w:type="dxa"/>
            <w:tcBorders>
              <w:top w:val="nil"/>
              <w:left w:val="nil"/>
              <w:bottom w:val="nil"/>
              <w:right w:val="nil"/>
            </w:tcBorders>
          </w:tcPr>
          <w:p w:rsidR="001B455D" w:rsidRPr="00ED4FA6" w:rsidRDefault="00360362" w:rsidP="001A6314">
            <w:pPr>
              <w:spacing w:line="240" w:lineRule="atLeast"/>
              <w:ind w:left="288" w:hanging="288"/>
              <w:rPr>
                <w:rFonts w:ascii="Arial" w:hAnsi="Arial" w:cs="Arial"/>
                <w:sz w:val="20"/>
                <w:szCs w:val="20"/>
                <w:lang w:val="fr-FR"/>
              </w:rPr>
            </w:pPr>
            <w:r w:rsidRPr="00ED4FA6">
              <w:rPr>
                <w:rFonts w:ascii="Arial" w:hAnsi="Arial" w:cs="Arial"/>
                <w:sz w:val="20"/>
                <w:szCs w:val="20"/>
              </w:rPr>
              <w:fldChar w:fldCharType="begin">
                <w:ffData>
                  <w:name w:val=""/>
                  <w:enabled/>
                  <w:calcOnExit w:val="0"/>
                  <w:checkBox>
                    <w:size w:val="16"/>
                    <w:default w:val="0"/>
                  </w:checkBox>
                </w:ffData>
              </w:fldChar>
            </w:r>
            <w:r w:rsidR="001B455D" w:rsidRPr="00ED4FA6">
              <w:rPr>
                <w:rFonts w:ascii="Arial" w:hAnsi="Arial" w:cs="Arial"/>
                <w:sz w:val="20"/>
                <w:szCs w:val="20"/>
                <w:lang w:val="fr-FR"/>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1B455D" w:rsidRPr="00ED4FA6">
              <w:rPr>
                <w:rFonts w:ascii="Arial" w:hAnsi="Arial" w:cs="Arial"/>
                <w:sz w:val="20"/>
                <w:szCs w:val="20"/>
                <w:lang w:val="fr-FR"/>
              </w:rPr>
              <w:t xml:space="preserve"> </w:t>
            </w:r>
            <w:hyperlink r:id="rId56" w:history="1">
              <w:r w:rsidR="001B455D">
                <w:rPr>
                  <w:rStyle w:val="Hyperlink"/>
                  <w:rFonts w:ascii="Arial" w:hAnsi="Arial" w:cs="Arial"/>
                  <w:color w:val="auto"/>
                  <w:sz w:val="20"/>
                  <w:szCs w:val="20"/>
                  <w:u w:val="none"/>
                  <w:lang w:val="fr-FR"/>
                </w:rPr>
                <w:t>Credit card</w:t>
              </w:r>
            </w:hyperlink>
            <w:r w:rsidR="001B455D">
              <w:rPr>
                <w:rFonts w:ascii="Arial" w:hAnsi="Arial" w:cs="Arial"/>
                <w:sz w:val="20"/>
                <w:szCs w:val="20"/>
              </w:rPr>
              <w:t xml:space="preserve"> number</w:t>
            </w:r>
          </w:p>
          <w:p w:rsidR="001B455D" w:rsidRPr="00ED4FA6" w:rsidRDefault="00360362" w:rsidP="001A6314">
            <w:pPr>
              <w:spacing w:line="240" w:lineRule="atLeast"/>
              <w:ind w:left="288" w:hanging="288"/>
              <w:rPr>
                <w:rFonts w:ascii="Arial" w:hAnsi="Arial" w:cs="Arial"/>
                <w:sz w:val="20"/>
                <w:szCs w:val="20"/>
                <w:lang w:val="fr-FR"/>
              </w:rPr>
            </w:pPr>
            <w:r w:rsidRPr="00ED4FA6">
              <w:rPr>
                <w:rFonts w:ascii="Arial" w:hAnsi="Arial" w:cs="Arial"/>
                <w:sz w:val="20"/>
                <w:szCs w:val="20"/>
              </w:rPr>
              <w:fldChar w:fldCharType="begin">
                <w:ffData>
                  <w:name w:val=""/>
                  <w:enabled/>
                  <w:calcOnExit w:val="0"/>
                  <w:checkBox>
                    <w:size w:val="16"/>
                    <w:default w:val="0"/>
                  </w:checkBox>
                </w:ffData>
              </w:fldChar>
            </w:r>
            <w:r w:rsidR="001B455D" w:rsidRPr="00ED4FA6">
              <w:rPr>
                <w:rFonts w:ascii="Arial" w:hAnsi="Arial" w:cs="Arial"/>
                <w:sz w:val="20"/>
                <w:szCs w:val="20"/>
                <w:lang w:val="fr-FR"/>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1B455D">
              <w:rPr>
                <w:rFonts w:ascii="Arial" w:hAnsi="Arial" w:cs="Arial"/>
                <w:sz w:val="20"/>
                <w:szCs w:val="20"/>
              </w:rPr>
              <w:t xml:space="preserve"> CVV (three numbers on the back of the credit card)</w:t>
            </w:r>
          </w:p>
          <w:p w:rsidR="001B455D" w:rsidRPr="00ED4FA6" w:rsidRDefault="00360362" w:rsidP="001A6314">
            <w:pPr>
              <w:spacing w:line="240" w:lineRule="atLeast"/>
              <w:ind w:left="288" w:hanging="288"/>
              <w:rPr>
                <w:rFonts w:ascii="Arial" w:hAnsi="Arial" w:cs="Arial"/>
                <w:sz w:val="20"/>
                <w:szCs w:val="20"/>
                <w:lang w:val="fr-FR"/>
              </w:rPr>
            </w:pPr>
            <w:r>
              <w:rPr>
                <w:rFonts w:ascii="Arial" w:hAnsi="Arial" w:cs="Arial"/>
                <w:sz w:val="20"/>
                <w:szCs w:val="20"/>
              </w:rPr>
              <w:fldChar w:fldCharType="begin">
                <w:ffData>
                  <w:name w:val=""/>
                  <w:enabled/>
                  <w:calcOnExit w:val="0"/>
                  <w:checkBox>
                    <w:size w:val="16"/>
                    <w:default w:val="0"/>
                  </w:checkBox>
                </w:ffData>
              </w:fldChar>
            </w:r>
            <w:r w:rsidR="00655069">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1B455D">
              <w:rPr>
                <w:rFonts w:ascii="Arial" w:hAnsi="Arial" w:cs="Arial"/>
                <w:sz w:val="20"/>
                <w:szCs w:val="20"/>
              </w:rPr>
              <w:t xml:space="preserve"> First name</w:t>
            </w:r>
          </w:p>
          <w:p w:rsidR="001B455D" w:rsidRPr="00ED4FA6" w:rsidRDefault="00360362" w:rsidP="001A6314">
            <w:pPr>
              <w:spacing w:line="240" w:lineRule="atLeast"/>
              <w:ind w:left="288" w:hanging="288"/>
              <w:rPr>
                <w:rFonts w:ascii="Arial" w:hAnsi="Arial" w:cs="Arial"/>
                <w:sz w:val="20"/>
                <w:szCs w:val="20"/>
                <w:lang w:val="fr-FR"/>
              </w:rPr>
            </w:pPr>
            <w:r>
              <w:rPr>
                <w:rFonts w:ascii="Arial" w:hAnsi="Arial" w:cs="Arial"/>
                <w:sz w:val="20"/>
                <w:szCs w:val="20"/>
              </w:rPr>
              <w:fldChar w:fldCharType="begin">
                <w:ffData>
                  <w:name w:val=""/>
                  <w:enabled/>
                  <w:calcOnExit w:val="0"/>
                  <w:checkBox>
                    <w:size w:val="16"/>
                    <w:default w:val="0"/>
                  </w:checkBox>
                </w:ffData>
              </w:fldChar>
            </w:r>
            <w:r w:rsidR="00655069">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1B455D" w:rsidRPr="00ED4FA6">
              <w:rPr>
                <w:rFonts w:ascii="Arial" w:hAnsi="Arial" w:cs="Arial"/>
                <w:sz w:val="20"/>
                <w:szCs w:val="20"/>
                <w:lang w:val="fr-FR"/>
              </w:rPr>
              <w:t xml:space="preserve"> </w:t>
            </w:r>
            <w:r w:rsidR="001B455D">
              <w:rPr>
                <w:rFonts w:ascii="Arial" w:hAnsi="Arial" w:cs="Arial"/>
                <w:sz w:val="20"/>
                <w:szCs w:val="20"/>
                <w:lang w:val="fr-FR"/>
              </w:rPr>
              <w:t>Last name</w:t>
            </w:r>
          </w:p>
          <w:p w:rsidR="001B455D" w:rsidRPr="00ED4FA6" w:rsidRDefault="00360362" w:rsidP="001A6314">
            <w:pPr>
              <w:spacing w:line="240" w:lineRule="atLeast"/>
              <w:ind w:left="288" w:hanging="288"/>
              <w:rPr>
                <w:rFonts w:ascii="Arial" w:hAnsi="Arial" w:cs="Arial"/>
                <w:sz w:val="20"/>
                <w:szCs w:val="20"/>
              </w:rPr>
            </w:pPr>
            <w:r>
              <w:rPr>
                <w:rFonts w:ascii="Arial" w:hAnsi="Arial" w:cs="Arial"/>
                <w:sz w:val="20"/>
                <w:szCs w:val="20"/>
              </w:rPr>
              <w:fldChar w:fldCharType="begin">
                <w:ffData>
                  <w:name w:val=""/>
                  <w:enabled/>
                  <w:calcOnExit w:val="0"/>
                  <w:checkBox>
                    <w:size w:val="16"/>
                    <w:default w:val="0"/>
                  </w:checkBox>
                </w:ffData>
              </w:fldChar>
            </w:r>
            <w:r w:rsidR="00655069">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1B455D" w:rsidRPr="00ED4FA6">
              <w:rPr>
                <w:rFonts w:ascii="Arial" w:hAnsi="Arial" w:cs="Arial"/>
                <w:sz w:val="20"/>
                <w:szCs w:val="20"/>
              </w:rPr>
              <w:t xml:space="preserve"> </w:t>
            </w:r>
            <w:r w:rsidR="001B455D">
              <w:rPr>
                <w:rFonts w:ascii="Arial" w:hAnsi="Arial" w:cs="Arial"/>
                <w:sz w:val="20"/>
                <w:szCs w:val="20"/>
              </w:rPr>
              <w:t>Mailing address</w:t>
            </w:r>
          </w:p>
          <w:p w:rsidR="001B455D" w:rsidRPr="00ED4FA6" w:rsidRDefault="001B455D" w:rsidP="001A6314">
            <w:pPr>
              <w:spacing w:line="240" w:lineRule="atLeast"/>
              <w:ind w:left="288" w:hanging="288"/>
              <w:rPr>
                <w:rFonts w:ascii="Arial" w:hAnsi="Arial" w:cs="Arial"/>
                <w:sz w:val="20"/>
                <w:szCs w:val="20"/>
              </w:rPr>
            </w:pPr>
          </w:p>
        </w:tc>
        <w:tc>
          <w:tcPr>
            <w:tcW w:w="2437" w:type="dxa"/>
            <w:tcBorders>
              <w:top w:val="nil"/>
              <w:left w:val="nil"/>
              <w:bottom w:val="nil"/>
              <w:right w:val="nil"/>
            </w:tcBorders>
          </w:tcPr>
          <w:p w:rsidR="001B455D" w:rsidRDefault="00360362" w:rsidP="001A6314">
            <w:pPr>
              <w:spacing w:line="240" w:lineRule="atLeast"/>
              <w:ind w:left="288" w:hanging="288"/>
              <w:rPr>
                <w:rFonts w:ascii="Arial" w:hAnsi="Arial" w:cs="Arial"/>
                <w:sz w:val="20"/>
                <w:szCs w:val="20"/>
              </w:rPr>
            </w:pPr>
            <w:r>
              <w:rPr>
                <w:rFonts w:ascii="Arial" w:hAnsi="Arial" w:cs="Arial"/>
                <w:sz w:val="20"/>
                <w:szCs w:val="20"/>
              </w:rPr>
              <w:fldChar w:fldCharType="begin">
                <w:ffData>
                  <w:name w:val=""/>
                  <w:enabled/>
                  <w:calcOnExit w:val="0"/>
                  <w:checkBox>
                    <w:size w:val="16"/>
                    <w:default w:val="0"/>
                  </w:checkBox>
                </w:ffData>
              </w:fldChar>
            </w:r>
            <w:r w:rsidR="00655069">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1B455D" w:rsidRPr="00ED4FA6">
              <w:rPr>
                <w:rFonts w:ascii="Arial" w:hAnsi="Arial" w:cs="Arial"/>
                <w:sz w:val="20"/>
                <w:szCs w:val="20"/>
              </w:rPr>
              <w:t xml:space="preserve"> </w:t>
            </w:r>
            <w:r w:rsidR="001B455D">
              <w:rPr>
                <w:rFonts w:ascii="Arial" w:hAnsi="Arial" w:cs="Arial"/>
                <w:sz w:val="20"/>
                <w:szCs w:val="20"/>
              </w:rPr>
              <w:t>Phone number</w:t>
            </w:r>
          </w:p>
          <w:p w:rsidR="001B455D" w:rsidRDefault="00360362" w:rsidP="001A6314">
            <w:pPr>
              <w:spacing w:line="240" w:lineRule="atLeast"/>
              <w:ind w:left="288" w:hanging="288"/>
              <w:rPr>
                <w:rFonts w:ascii="Arial" w:hAnsi="Arial" w:cs="Arial"/>
                <w:sz w:val="20"/>
                <w:szCs w:val="20"/>
              </w:rPr>
            </w:pPr>
            <w:r>
              <w:rPr>
                <w:rFonts w:ascii="Arial" w:hAnsi="Arial" w:cs="Arial"/>
                <w:sz w:val="20"/>
                <w:szCs w:val="20"/>
              </w:rPr>
              <w:fldChar w:fldCharType="begin">
                <w:ffData>
                  <w:name w:val=""/>
                  <w:enabled/>
                  <w:calcOnExit w:val="0"/>
                  <w:checkBox>
                    <w:size w:val="16"/>
                    <w:default w:val="0"/>
                  </w:checkBox>
                </w:ffData>
              </w:fldChar>
            </w:r>
            <w:r w:rsidR="00655069">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1B455D" w:rsidRPr="00ED4FA6">
              <w:rPr>
                <w:rFonts w:ascii="Arial" w:hAnsi="Arial" w:cs="Arial"/>
                <w:sz w:val="20"/>
                <w:szCs w:val="20"/>
              </w:rPr>
              <w:t xml:space="preserve"> </w:t>
            </w:r>
            <w:r w:rsidR="001B455D">
              <w:rPr>
                <w:rFonts w:ascii="Arial" w:hAnsi="Arial" w:cs="Arial"/>
                <w:sz w:val="20"/>
                <w:szCs w:val="20"/>
              </w:rPr>
              <w:t>Mobile number</w:t>
            </w:r>
          </w:p>
          <w:p w:rsidR="001B455D" w:rsidRPr="00ED4FA6" w:rsidRDefault="00360362" w:rsidP="001A6314">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1B455D"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1B455D" w:rsidRPr="00ED4FA6">
              <w:rPr>
                <w:rFonts w:ascii="Arial" w:hAnsi="Arial" w:cs="Arial"/>
                <w:sz w:val="20"/>
                <w:szCs w:val="20"/>
              </w:rPr>
              <w:t xml:space="preserve"> </w:t>
            </w:r>
            <w:r w:rsidR="001B455D">
              <w:rPr>
                <w:rFonts w:ascii="Arial" w:hAnsi="Arial" w:cs="Arial"/>
                <w:sz w:val="20"/>
                <w:szCs w:val="20"/>
              </w:rPr>
              <w:t>Fax number</w:t>
            </w:r>
          </w:p>
          <w:p w:rsidR="001B455D" w:rsidRPr="00ED4FA6" w:rsidRDefault="00360362" w:rsidP="001A6314">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1B455D"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1B455D" w:rsidRPr="00ED4FA6">
              <w:rPr>
                <w:rFonts w:ascii="Arial" w:hAnsi="Arial" w:cs="Arial"/>
                <w:sz w:val="20"/>
                <w:szCs w:val="20"/>
              </w:rPr>
              <w:t xml:space="preserve"> </w:t>
            </w:r>
            <w:r w:rsidR="001B455D">
              <w:rPr>
                <w:rFonts w:ascii="Arial" w:hAnsi="Arial" w:cs="Arial"/>
                <w:sz w:val="20"/>
                <w:szCs w:val="20"/>
              </w:rPr>
              <w:t>Order number</w:t>
            </w:r>
          </w:p>
          <w:p w:rsidR="001B455D" w:rsidRPr="00ED4FA6" w:rsidRDefault="00360362" w:rsidP="001A6314">
            <w:pPr>
              <w:spacing w:line="240" w:lineRule="atLeast"/>
              <w:ind w:left="288" w:hanging="288"/>
              <w:rPr>
                <w:rFonts w:ascii="Arial" w:hAnsi="Arial" w:cs="Arial"/>
                <w:sz w:val="20"/>
                <w:szCs w:val="20"/>
              </w:rPr>
            </w:pPr>
            <w:r>
              <w:rPr>
                <w:rFonts w:ascii="Arial" w:hAnsi="Arial" w:cs="Arial"/>
                <w:sz w:val="20"/>
                <w:szCs w:val="20"/>
              </w:rPr>
              <w:fldChar w:fldCharType="begin">
                <w:ffData>
                  <w:name w:val=""/>
                  <w:enabled/>
                  <w:calcOnExit w:val="0"/>
                  <w:checkBox>
                    <w:size w:val="16"/>
                    <w:default w:val="0"/>
                  </w:checkBox>
                </w:ffData>
              </w:fldChar>
            </w:r>
            <w:r w:rsidR="00655069">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1B455D" w:rsidRPr="00ED4FA6">
              <w:rPr>
                <w:rFonts w:ascii="Arial" w:hAnsi="Arial" w:cs="Arial"/>
                <w:sz w:val="20"/>
                <w:szCs w:val="20"/>
              </w:rPr>
              <w:t xml:space="preserve"> </w:t>
            </w:r>
            <w:r w:rsidR="001B455D">
              <w:rPr>
                <w:rFonts w:ascii="Arial" w:hAnsi="Arial" w:cs="Arial"/>
                <w:sz w:val="20"/>
                <w:szCs w:val="20"/>
              </w:rPr>
              <w:t>Email address</w:t>
            </w:r>
          </w:p>
          <w:p w:rsidR="001B455D" w:rsidRPr="00ED4FA6" w:rsidRDefault="00360362" w:rsidP="001A6314">
            <w:pPr>
              <w:spacing w:line="240" w:lineRule="atLeast"/>
              <w:ind w:left="288" w:hanging="288"/>
              <w:rPr>
                <w:rFonts w:ascii="Arial" w:hAnsi="Arial" w:cs="Arial"/>
                <w:sz w:val="20"/>
                <w:szCs w:val="20"/>
              </w:rPr>
            </w:pPr>
            <w:r>
              <w:rPr>
                <w:rFonts w:ascii="Arial" w:hAnsi="Arial" w:cs="Arial"/>
                <w:sz w:val="20"/>
                <w:szCs w:val="20"/>
              </w:rPr>
              <w:fldChar w:fldCharType="begin">
                <w:ffData>
                  <w:name w:val=""/>
                  <w:enabled/>
                  <w:calcOnExit w:val="0"/>
                  <w:checkBox>
                    <w:size w:val="16"/>
                    <w:default w:val="0"/>
                  </w:checkBox>
                </w:ffData>
              </w:fldChar>
            </w:r>
            <w:r w:rsidR="00655069">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1B455D" w:rsidRPr="00ED4FA6">
              <w:rPr>
                <w:rFonts w:ascii="Arial" w:hAnsi="Arial" w:cs="Arial"/>
                <w:sz w:val="20"/>
                <w:szCs w:val="20"/>
              </w:rPr>
              <w:t xml:space="preserve"> </w:t>
            </w:r>
            <w:r w:rsidR="001B455D">
              <w:rPr>
                <w:rFonts w:ascii="Arial" w:hAnsi="Arial" w:cs="Arial"/>
                <w:sz w:val="20"/>
                <w:szCs w:val="20"/>
              </w:rPr>
              <w:t>Birthday</w:t>
            </w:r>
          </w:p>
          <w:p w:rsidR="001B455D" w:rsidRPr="00ED4FA6" w:rsidRDefault="00360362" w:rsidP="001A6314">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1B455D"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1B455D">
              <w:rPr>
                <w:rFonts w:ascii="Arial" w:hAnsi="Arial" w:cs="Arial"/>
                <w:sz w:val="20"/>
                <w:szCs w:val="20"/>
              </w:rPr>
              <w:t xml:space="preserve"> Family members’ information</w:t>
            </w:r>
          </w:p>
        </w:tc>
        <w:tc>
          <w:tcPr>
            <w:tcW w:w="2437" w:type="dxa"/>
            <w:tcBorders>
              <w:top w:val="nil"/>
              <w:left w:val="nil"/>
              <w:bottom w:val="nil"/>
              <w:right w:val="nil"/>
            </w:tcBorders>
          </w:tcPr>
          <w:p w:rsidR="001B455D" w:rsidRDefault="00360362" w:rsidP="001A6314">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1B455D"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1B455D">
              <w:rPr>
                <w:rFonts w:ascii="Arial" w:hAnsi="Arial" w:cs="Arial"/>
                <w:sz w:val="20"/>
                <w:szCs w:val="20"/>
              </w:rPr>
              <w:t>Healthcare information</w:t>
            </w:r>
          </w:p>
          <w:p w:rsidR="001B455D" w:rsidRDefault="00360362" w:rsidP="001A6314">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1B455D"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1B455D" w:rsidRPr="00ED4FA6">
              <w:rPr>
                <w:rFonts w:ascii="Arial" w:hAnsi="Arial" w:cs="Arial"/>
                <w:sz w:val="20"/>
                <w:szCs w:val="20"/>
              </w:rPr>
              <w:t xml:space="preserve"> </w:t>
            </w:r>
            <w:r w:rsidR="001B455D">
              <w:rPr>
                <w:rFonts w:ascii="Arial" w:hAnsi="Arial" w:cs="Arial"/>
                <w:sz w:val="20"/>
                <w:szCs w:val="20"/>
              </w:rPr>
              <w:t>Rewards information</w:t>
            </w:r>
          </w:p>
          <w:p w:rsidR="001B455D" w:rsidRDefault="00360362" w:rsidP="001A6314">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1B455D"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1B455D" w:rsidRPr="00ED4FA6">
              <w:rPr>
                <w:rFonts w:ascii="Arial" w:hAnsi="Arial" w:cs="Arial"/>
                <w:sz w:val="20"/>
                <w:szCs w:val="20"/>
              </w:rPr>
              <w:t xml:space="preserve"> </w:t>
            </w:r>
            <w:r w:rsidR="001B455D">
              <w:rPr>
                <w:rFonts w:ascii="Arial" w:hAnsi="Arial" w:cs="Arial"/>
                <w:sz w:val="20"/>
                <w:szCs w:val="20"/>
              </w:rPr>
              <w:t>Bank routing number</w:t>
            </w:r>
          </w:p>
          <w:p w:rsidR="001B455D" w:rsidRDefault="00360362" w:rsidP="001A6314">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1B455D"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1B455D" w:rsidRPr="00ED4FA6">
              <w:rPr>
                <w:rFonts w:ascii="Arial" w:hAnsi="Arial" w:cs="Arial"/>
                <w:sz w:val="20"/>
                <w:szCs w:val="20"/>
              </w:rPr>
              <w:t xml:space="preserve"> </w:t>
            </w:r>
            <w:r w:rsidR="001B455D">
              <w:rPr>
                <w:rFonts w:ascii="Arial" w:hAnsi="Arial" w:cs="Arial"/>
                <w:sz w:val="20"/>
                <w:szCs w:val="20"/>
              </w:rPr>
              <w:t>Bank account number</w:t>
            </w:r>
          </w:p>
          <w:p w:rsidR="001B455D" w:rsidRPr="00ED4FA6" w:rsidRDefault="00360362" w:rsidP="001A6314">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1B455D"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1B455D">
              <w:rPr>
                <w:rFonts w:ascii="Arial" w:hAnsi="Arial" w:cs="Arial"/>
                <w:sz w:val="20"/>
                <w:szCs w:val="20"/>
              </w:rPr>
              <w:t xml:space="preserve"> Driver’s license</w:t>
            </w:r>
          </w:p>
          <w:p w:rsidR="001B455D" w:rsidRPr="00ED4FA6" w:rsidRDefault="00360362" w:rsidP="001A6314">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1B455D"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1B455D">
              <w:rPr>
                <w:rFonts w:ascii="Arial" w:hAnsi="Arial" w:cs="Arial"/>
                <w:sz w:val="20"/>
                <w:szCs w:val="20"/>
              </w:rPr>
              <w:t>Prescription information</w:t>
            </w:r>
          </w:p>
          <w:p w:rsidR="001B455D" w:rsidRDefault="001B455D" w:rsidP="001A6314">
            <w:pPr>
              <w:spacing w:line="240" w:lineRule="atLeast"/>
              <w:ind w:left="288" w:hanging="288"/>
              <w:rPr>
                <w:rFonts w:ascii="Arial" w:hAnsi="Arial" w:cs="Arial"/>
                <w:sz w:val="20"/>
                <w:szCs w:val="20"/>
              </w:rPr>
            </w:pPr>
          </w:p>
          <w:p w:rsidR="001B455D" w:rsidRDefault="001B455D" w:rsidP="001A6314">
            <w:pPr>
              <w:spacing w:line="240" w:lineRule="atLeast"/>
              <w:ind w:left="288" w:hanging="288"/>
              <w:rPr>
                <w:rFonts w:ascii="Arial" w:hAnsi="Arial" w:cs="Arial"/>
                <w:sz w:val="20"/>
                <w:szCs w:val="20"/>
              </w:rPr>
            </w:pPr>
          </w:p>
          <w:p w:rsidR="001B455D" w:rsidRPr="00ED4FA6" w:rsidRDefault="001B455D" w:rsidP="001A6314">
            <w:pPr>
              <w:spacing w:line="240" w:lineRule="atLeast"/>
              <w:ind w:left="288" w:hanging="288"/>
              <w:rPr>
                <w:rFonts w:ascii="Arial" w:hAnsi="Arial" w:cs="Arial"/>
                <w:sz w:val="20"/>
                <w:szCs w:val="20"/>
              </w:rPr>
            </w:pPr>
          </w:p>
        </w:tc>
      </w:tr>
    </w:tbl>
    <w:p w:rsidR="001C17F7" w:rsidRPr="006825F8" w:rsidRDefault="001C17F7" w:rsidP="00E34D3B">
      <w:pPr>
        <w:ind w:left="900"/>
        <w:rPr>
          <w:rFonts w:ascii="Arial" w:hAnsi="Arial" w:cs="Arial"/>
          <w:sz w:val="20"/>
          <w:szCs w:val="20"/>
        </w:rPr>
      </w:pPr>
      <w:r w:rsidRPr="006825F8">
        <w:rPr>
          <w:rFonts w:ascii="Arial" w:hAnsi="Arial" w:cs="Arial"/>
          <w:sz w:val="20"/>
          <w:szCs w:val="20"/>
        </w:rPr>
        <w:t>Is there a change to network architecture/infrastructure associated with this project (e.g., the introduction of a new network segment, the introduction of a new network connection between SHC and an untrusted network)?</w:t>
      </w:r>
    </w:p>
    <w:p w:rsidR="001C17F7" w:rsidRPr="006825F8" w:rsidRDefault="001C17F7" w:rsidP="00E34D3B">
      <w:pPr>
        <w:ind w:left="900"/>
        <w:rPr>
          <w:rFonts w:ascii="Arial" w:hAnsi="Arial" w:cs="Arial"/>
          <w:sz w:val="20"/>
          <w:szCs w:val="20"/>
        </w:rPr>
      </w:pPr>
    </w:p>
    <w:tbl>
      <w:tblPr>
        <w:tblW w:w="7311" w:type="dxa"/>
        <w:jc w:val="center"/>
        <w:tblInd w:w="540" w:type="dxa"/>
        <w:tblLayout w:type="fixed"/>
        <w:tblLook w:val="0000"/>
      </w:tblPr>
      <w:tblGrid>
        <w:gridCol w:w="3655"/>
        <w:gridCol w:w="3656"/>
      </w:tblGrid>
      <w:tr w:rsidR="001C17F7" w:rsidRPr="006825F8">
        <w:trPr>
          <w:trHeight w:val="90"/>
          <w:jc w:val="center"/>
        </w:trPr>
        <w:tc>
          <w:tcPr>
            <w:tcW w:w="2437" w:type="dxa"/>
            <w:tcBorders>
              <w:top w:val="nil"/>
              <w:left w:val="nil"/>
              <w:bottom w:val="nil"/>
              <w:right w:val="nil"/>
            </w:tcBorders>
          </w:tcPr>
          <w:p w:rsidR="001C17F7" w:rsidRPr="006825F8" w:rsidRDefault="00360362" w:rsidP="00E34D3B">
            <w:pPr>
              <w:ind w:left="900"/>
              <w:rPr>
                <w:rFonts w:ascii="Arial" w:hAnsi="Arial" w:cs="Arial"/>
                <w:sz w:val="20"/>
                <w:szCs w:val="20"/>
              </w:rPr>
            </w:pPr>
            <w:r w:rsidRPr="006825F8">
              <w:rPr>
                <w:rFonts w:ascii="Arial" w:hAnsi="Arial" w:cs="Arial"/>
                <w:sz w:val="20"/>
                <w:szCs w:val="20"/>
              </w:rPr>
              <w:fldChar w:fldCharType="begin">
                <w:ffData>
                  <w:name w:val=""/>
                  <w:enabled/>
                  <w:calcOnExit w:val="0"/>
                  <w:checkBox>
                    <w:size w:val="16"/>
                    <w:default w:val="0"/>
                  </w:checkBox>
                </w:ffData>
              </w:fldChar>
            </w:r>
            <w:r w:rsidR="001C17F7" w:rsidRPr="006825F8">
              <w:rPr>
                <w:rFonts w:ascii="Arial" w:hAnsi="Arial" w:cs="Arial"/>
                <w:sz w:val="20"/>
                <w:szCs w:val="20"/>
              </w:rPr>
              <w:instrText xml:space="preserve"> FORMCHECKBOX </w:instrText>
            </w:r>
            <w:r w:rsidRPr="006825F8">
              <w:rPr>
                <w:rFonts w:ascii="Arial" w:hAnsi="Arial" w:cs="Arial"/>
                <w:sz w:val="20"/>
                <w:szCs w:val="20"/>
              </w:rPr>
            </w:r>
            <w:r w:rsidRPr="006825F8">
              <w:rPr>
                <w:rFonts w:ascii="Arial" w:hAnsi="Arial" w:cs="Arial"/>
                <w:sz w:val="20"/>
                <w:szCs w:val="20"/>
              </w:rPr>
              <w:fldChar w:fldCharType="end"/>
            </w:r>
            <w:r w:rsidR="001C17F7" w:rsidRPr="006825F8">
              <w:rPr>
                <w:rFonts w:ascii="Arial" w:hAnsi="Arial" w:cs="Arial"/>
                <w:sz w:val="20"/>
                <w:szCs w:val="20"/>
              </w:rPr>
              <w:t xml:space="preserve"> Yes</w:t>
            </w:r>
          </w:p>
        </w:tc>
        <w:tc>
          <w:tcPr>
            <w:tcW w:w="2437" w:type="dxa"/>
            <w:tcBorders>
              <w:top w:val="nil"/>
              <w:left w:val="nil"/>
              <w:bottom w:val="nil"/>
              <w:right w:val="nil"/>
            </w:tcBorders>
          </w:tcPr>
          <w:p w:rsidR="001C17F7" w:rsidRPr="006825F8" w:rsidRDefault="00360362" w:rsidP="00E34D3B">
            <w:pPr>
              <w:ind w:left="900"/>
              <w:rPr>
                <w:rFonts w:ascii="Arial" w:hAnsi="Arial" w:cs="Arial"/>
                <w:sz w:val="20"/>
                <w:szCs w:val="20"/>
              </w:rPr>
            </w:pPr>
            <w:r>
              <w:rPr>
                <w:rFonts w:ascii="Arial" w:hAnsi="Arial" w:cs="Arial"/>
                <w:sz w:val="20"/>
                <w:szCs w:val="20"/>
              </w:rPr>
              <w:fldChar w:fldCharType="begin">
                <w:ffData>
                  <w:name w:val=""/>
                  <w:enabled/>
                  <w:calcOnExit w:val="0"/>
                  <w:checkBox>
                    <w:size w:val="16"/>
                    <w:default w:val="1"/>
                  </w:checkBox>
                </w:ffData>
              </w:fldChar>
            </w:r>
            <w:r w:rsidR="00F51B39">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1C17F7" w:rsidRPr="006825F8">
              <w:rPr>
                <w:rFonts w:ascii="Arial" w:hAnsi="Arial" w:cs="Arial"/>
                <w:sz w:val="20"/>
                <w:szCs w:val="20"/>
              </w:rPr>
              <w:t xml:space="preserve"> No</w:t>
            </w:r>
          </w:p>
        </w:tc>
      </w:tr>
    </w:tbl>
    <w:p w:rsidR="00BE1C0A" w:rsidRDefault="00BE1C0A" w:rsidP="00BE1C0A">
      <w:pPr>
        <w:ind w:left="900"/>
        <w:rPr>
          <w:rFonts w:ascii="Arial" w:hAnsi="Arial" w:cs="Arial"/>
          <w:sz w:val="20"/>
          <w:szCs w:val="20"/>
        </w:rPr>
      </w:pPr>
      <w:r>
        <w:rPr>
          <w:rFonts w:ascii="Arial" w:hAnsi="Arial" w:cs="Arial"/>
          <w:sz w:val="20"/>
          <w:szCs w:val="20"/>
        </w:rPr>
        <w:t>If yes, briefly explain</w:t>
      </w:r>
      <w:r w:rsidRPr="009716B3">
        <w:rPr>
          <w:rFonts w:ascii="Arial" w:hAnsi="Arial" w:cs="Arial"/>
          <w:sz w:val="20"/>
          <w:szCs w:val="20"/>
        </w:rPr>
        <w:t>:</w:t>
      </w:r>
    </w:p>
    <w:p w:rsidR="00BE1C0A" w:rsidRDefault="00BE1C0A" w:rsidP="00BE1C0A">
      <w:pPr>
        <w:ind w:left="900"/>
        <w:rPr>
          <w:rFonts w:ascii="Arial" w:hAnsi="Arial" w:cs="Arial"/>
          <w:sz w:val="20"/>
          <w:szCs w:val="20"/>
        </w:rPr>
      </w:pPr>
    </w:p>
    <w:p w:rsidR="001C17F7" w:rsidRPr="006825F8" w:rsidRDefault="001C17F7" w:rsidP="00E34D3B">
      <w:pPr>
        <w:ind w:left="900"/>
        <w:rPr>
          <w:rFonts w:ascii="Arial" w:hAnsi="Arial" w:cs="Arial"/>
          <w:sz w:val="20"/>
          <w:szCs w:val="20"/>
        </w:rPr>
      </w:pPr>
      <w:r w:rsidRPr="006825F8">
        <w:rPr>
          <w:rFonts w:ascii="Arial" w:hAnsi="Arial" w:cs="Arial"/>
          <w:sz w:val="20"/>
          <w:szCs w:val="20"/>
        </w:rPr>
        <w:t>Is there a change to the method utilized by end-users to authenticate to the network, a workstation, or an application associated with this project?</w:t>
      </w:r>
    </w:p>
    <w:p w:rsidR="001C17F7" w:rsidRPr="006825F8" w:rsidRDefault="001C17F7" w:rsidP="00E34D3B">
      <w:pPr>
        <w:ind w:left="900"/>
        <w:rPr>
          <w:rFonts w:ascii="Arial" w:hAnsi="Arial" w:cs="Arial"/>
          <w:sz w:val="20"/>
          <w:szCs w:val="20"/>
        </w:rPr>
      </w:pPr>
    </w:p>
    <w:tbl>
      <w:tblPr>
        <w:tblW w:w="7311" w:type="dxa"/>
        <w:jc w:val="center"/>
        <w:tblInd w:w="540" w:type="dxa"/>
        <w:tblLayout w:type="fixed"/>
        <w:tblLook w:val="0000"/>
      </w:tblPr>
      <w:tblGrid>
        <w:gridCol w:w="3655"/>
        <w:gridCol w:w="3656"/>
      </w:tblGrid>
      <w:tr w:rsidR="001C17F7" w:rsidRPr="006825F8">
        <w:trPr>
          <w:trHeight w:val="90"/>
          <w:jc w:val="center"/>
        </w:trPr>
        <w:tc>
          <w:tcPr>
            <w:tcW w:w="2437" w:type="dxa"/>
            <w:tcBorders>
              <w:top w:val="nil"/>
              <w:left w:val="nil"/>
              <w:bottom w:val="nil"/>
              <w:right w:val="nil"/>
            </w:tcBorders>
          </w:tcPr>
          <w:p w:rsidR="001C17F7" w:rsidRPr="006825F8" w:rsidRDefault="00360362" w:rsidP="00E34D3B">
            <w:pPr>
              <w:ind w:left="900"/>
              <w:rPr>
                <w:rFonts w:ascii="Arial" w:hAnsi="Arial" w:cs="Arial"/>
                <w:sz w:val="20"/>
                <w:szCs w:val="20"/>
              </w:rPr>
            </w:pPr>
            <w:r w:rsidRPr="006825F8">
              <w:rPr>
                <w:rFonts w:ascii="Arial" w:hAnsi="Arial" w:cs="Arial"/>
                <w:sz w:val="20"/>
                <w:szCs w:val="20"/>
              </w:rPr>
              <w:fldChar w:fldCharType="begin">
                <w:ffData>
                  <w:name w:val=""/>
                  <w:enabled/>
                  <w:calcOnExit w:val="0"/>
                  <w:checkBox>
                    <w:size w:val="16"/>
                    <w:default w:val="0"/>
                  </w:checkBox>
                </w:ffData>
              </w:fldChar>
            </w:r>
            <w:r w:rsidR="001C17F7" w:rsidRPr="006825F8">
              <w:rPr>
                <w:rFonts w:ascii="Arial" w:hAnsi="Arial" w:cs="Arial"/>
                <w:sz w:val="20"/>
                <w:szCs w:val="20"/>
              </w:rPr>
              <w:instrText xml:space="preserve"> FORMCHECKBOX </w:instrText>
            </w:r>
            <w:r w:rsidRPr="006825F8">
              <w:rPr>
                <w:rFonts w:ascii="Arial" w:hAnsi="Arial" w:cs="Arial"/>
                <w:sz w:val="20"/>
                <w:szCs w:val="20"/>
              </w:rPr>
            </w:r>
            <w:r w:rsidRPr="006825F8">
              <w:rPr>
                <w:rFonts w:ascii="Arial" w:hAnsi="Arial" w:cs="Arial"/>
                <w:sz w:val="20"/>
                <w:szCs w:val="20"/>
              </w:rPr>
              <w:fldChar w:fldCharType="end"/>
            </w:r>
            <w:r w:rsidR="001C17F7" w:rsidRPr="006825F8">
              <w:rPr>
                <w:rFonts w:ascii="Arial" w:hAnsi="Arial" w:cs="Arial"/>
                <w:sz w:val="20"/>
                <w:szCs w:val="20"/>
              </w:rPr>
              <w:t xml:space="preserve">  Yes</w:t>
            </w:r>
          </w:p>
        </w:tc>
        <w:tc>
          <w:tcPr>
            <w:tcW w:w="2437" w:type="dxa"/>
            <w:tcBorders>
              <w:top w:val="nil"/>
              <w:left w:val="nil"/>
              <w:bottom w:val="nil"/>
              <w:right w:val="nil"/>
            </w:tcBorders>
          </w:tcPr>
          <w:p w:rsidR="001C17F7" w:rsidRPr="006825F8" w:rsidRDefault="00360362" w:rsidP="00E34D3B">
            <w:pPr>
              <w:ind w:left="900"/>
              <w:rPr>
                <w:rFonts w:ascii="Arial" w:hAnsi="Arial" w:cs="Arial"/>
                <w:sz w:val="20"/>
                <w:szCs w:val="20"/>
              </w:rPr>
            </w:pPr>
            <w:r>
              <w:rPr>
                <w:rFonts w:ascii="Arial" w:hAnsi="Arial" w:cs="Arial"/>
                <w:sz w:val="20"/>
                <w:szCs w:val="20"/>
              </w:rPr>
              <w:fldChar w:fldCharType="begin">
                <w:ffData>
                  <w:name w:val=""/>
                  <w:enabled/>
                  <w:calcOnExit w:val="0"/>
                  <w:checkBox>
                    <w:size w:val="16"/>
                    <w:default w:val="1"/>
                  </w:checkBox>
                </w:ffData>
              </w:fldChar>
            </w:r>
            <w:r w:rsidR="00F51B39">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1C17F7" w:rsidRPr="006825F8">
              <w:rPr>
                <w:rFonts w:ascii="Arial" w:hAnsi="Arial" w:cs="Arial"/>
                <w:sz w:val="20"/>
                <w:szCs w:val="20"/>
              </w:rPr>
              <w:t xml:space="preserve"> </w:t>
            </w:r>
            <w:r w:rsidR="001C17F7" w:rsidRPr="00E34D3B">
              <w:rPr>
                <w:rFonts w:ascii="Arial" w:hAnsi="Arial" w:cs="Arial"/>
                <w:sz w:val="20"/>
                <w:szCs w:val="20"/>
              </w:rPr>
              <w:t>No</w:t>
            </w:r>
          </w:p>
        </w:tc>
      </w:tr>
    </w:tbl>
    <w:p w:rsidR="00BE1C0A" w:rsidRDefault="00BE1C0A" w:rsidP="00BE1C0A">
      <w:pPr>
        <w:ind w:left="900"/>
        <w:rPr>
          <w:rFonts w:ascii="Arial" w:hAnsi="Arial" w:cs="Arial"/>
          <w:sz w:val="20"/>
          <w:szCs w:val="20"/>
        </w:rPr>
      </w:pPr>
      <w:r>
        <w:rPr>
          <w:rFonts w:ascii="Arial" w:hAnsi="Arial" w:cs="Arial"/>
          <w:sz w:val="20"/>
          <w:szCs w:val="20"/>
        </w:rPr>
        <w:lastRenderedPageBreak/>
        <w:t>If yes, briefly explain</w:t>
      </w:r>
      <w:r w:rsidRPr="009716B3">
        <w:rPr>
          <w:rFonts w:ascii="Arial" w:hAnsi="Arial" w:cs="Arial"/>
          <w:sz w:val="20"/>
          <w:szCs w:val="20"/>
        </w:rPr>
        <w:t>:</w:t>
      </w:r>
    </w:p>
    <w:p w:rsidR="00BE1C0A" w:rsidRDefault="00BE1C0A" w:rsidP="00BE1C0A">
      <w:pPr>
        <w:ind w:left="900"/>
        <w:rPr>
          <w:rFonts w:ascii="Arial" w:hAnsi="Arial" w:cs="Arial"/>
          <w:sz w:val="20"/>
          <w:szCs w:val="20"/>
        </w:rPr>
      </w:pPr>
    </w:p>
    <w:p w:rsidR="001C17F7" w:rsidRPr="006825F8" w:rsidRDefault="001C17F7" w:rsidP="00E34D3B">
      <w:pPr>
        <w:ind w:left="900"/>
        <w:rPr>
          <w:rFonts w:ascii="Arial" w:hAnsi="Arial" w:cs="Arial"/>
          <w:sz w:val="20"/>
          <w:szCs w:val="20"/>
        </w:rPr>
      </w:pPr>
      <w:r w:rsidRPr="006825F8">
        <w:rPr>
          <w:rFonts w:ascii="Arial" w:hAnsi="Arial" w:cs="Arial"/>
          <w:sz w:val="20"/>
          <w:szCs w:val="20"/>
        </w:rPr>
        <w:t>Does the information associated with this project traverse a public (non-SHC) network?</w:t>
      </w:r>
    </w:p>
    <w:p w:rsidR="001C17F7" w:rsidRPr="006825F8" w:rsidRDefault="001C17F7" w:rsidP="00E34D3B">
      <w:pPr>
        <w:ind w:left="900"/>
        <w:rPr>
          <w:rFonts w:ascii="Arial" w:hAnsi="Arial" w:cs="Arial"/>
          <w:sz w:val="20"/>
          <w:szCs w:val="20"/>
        </w:rPr>
      </w:pPr>
    </w:p>
    <w:tbl>
      <w:tblPr>
        <w:tblW w:w="7311" w:type="dxa"/>
        <w:jc w:val="center"/>
        <w:tblInd w:w="540" w:type="dxa"/>
        <w:tblLayout w:type="fixed"/>
        <w:tblLook w:val="0000"/>
      </w:tblPr>
      <w:tblGrid>
        <w:gridCol w:w="3655"/>
        <w:gridCol w:w="3656"/>
      </w:tblGrid>
      <w:tr w:rsidR="001C17F7" w:rsidRPr="006825F8">
        <w:trPr>
          <w:trHeight w:val="90"/>
          <w:jc w:val="center"/>
        </w:trPr>
        <w:tc>
          <w:tcPr>
            <w:tcW w:w="2437" w:type="dxa"/>
            <w:tcBorders>
              <w:top w:val="nil"/>
              <w:left w:val="nil"/>
              <w:bottom w:val="nil"/>
              <w:right w:val="nil"/>
            </w:tcBorders>
          </w:tcPr>
          <w:p w:rsidR="001C17F7" w:rsidRPr="006825F8" w:rsidRDefault="00360362" w:rsidP="00E34D3B">
            <w:pPr>
              <w:ind w:left="900"/>
              <w:rPr>
                <w:rFonts w:ascii="Arial" w:hAnsi="Arial" w:cs="Arial"/>
                <w:sz w:val="20"/>
                <w:szCs w:val="20"/>
              </w:rPr>
            </w:pPr>
            <w:r w:rsidRPr="006825F8">
              <w:rPr>
                <w:rFonts w:ascii="Arial" w:hAnsi="Arial" w:cs="Arial"/>
                <w:sz w:val="20"/>
                <w:szCs w:val="20"/>
              </w:rPr>
              <w:fldChar w:fldCharType="begin">
                <w:ffData>
                  <w:name w:val=""/>
                  <w:enabled/>
                  <w:calcOnExit w:val="0"/>
                  <w:checkBox>
                    <w:size w:val="16"/>
                    <w:default w:val="0"/>
                  </w:checkBox>
                </w:ffData>
              </w:fldChar>
            </w:r>
            <w:r w:rsidR="001C17F7" w:rsidRPr="006825F8">
              <w:rPr>
                <w:rFonts w:ascii="Arial" w:hAnsi="Arial" w:cs="Arial"/>
                <w:sz w:val="20"/>
                <w:szCs w:val="20"/>
              </w:rPr>
              <w:instrText xml:space="preserve"> FORMCHECKBOX </w:instrText>
            </w:r>
            <w:r w:rsidRPr="006825F8">
              <w:rPr>
                <w:rFonts w:ascii="Arial" w:hAnsi="Arial" w:cs="Arial"/>
                <w:sz w:val="20"/>
                <w:szCs w:val="20"/>
              </w:rPr>
            </w:r>
            <w:r w:rsidRPr="006825F8">
              <w:rPr>
                <w:rFonts w:ascii="Arial" w:hAnsi="Arial" w:cs="Arial"/>
                <w:sz w:val="20"/>
                <w:szCs w:val="20"/>
              </w:rPr>
              <w:fldChar w:fldCharType="end"/>
            </w:r>
            <w:r w:rsidR="001C17F7" w:rsidRPr="006825F8">
              <w:rPr>
                <w:rFonts w:ascii="Arial" w:hAnsi="Arial" w:cs="Arial"/>
                <w:sz w:val="20"/>
                <w:szCs w:val="20"/>
              </w:rPr>
              <w:t xml:space="preserve"> </w:t>
            </w:r>
            <w:r w:rsidR="001C17F7" w:rsidRPr="00E34D3B">
              <w:rPr>
                <w:rFonts w:ascii="Arial" w:hAnsi="Arial" w:cs="Arial"/>
                <w:sz w:val="20"/>
                <w:szCs w:val="20"/>
              </w:rPr>
              <w:t>Yes</w:t>
            </w:r>
          </w:p>
        </w:tc>
        <w:tc>
          <w:tcPr>
            <w:tcW w:w="2437" w:type="dxa"/>
            <w:tcBorders>
              <w:top w:val="nil"/>
              <w:left w:val="nil"/>
              <w:bottom w:val="nil"/>
              <w:right w:val="nil"/>
            </w:tcBorders>
          </w:tcPr>
          <w:p w:rsidR="001C17F7" w:rsidRPr="006825F8" w:rsidRDefault="00360362" w:rsidP="00E34D3B">
            <w:pPr>
              <w:ind w:left="900"/>
              <w:rPr>
                <w:rFonts w:ascii="Arial" w:hAnsi="Arial" w:cs="Arial"/>
                <w:sz w:val="20"/>
                <w:szCs w:val="20"/>
              </w:rPr>
            </w:pPr>
            <w:r>
              <w:rPr>
                <w:rFonts w:ascii="Arial" w:hAnsi="Arial" w:cs="Arial"/>
                <w:sz w:val="20"/>
                <w:szCs w:val="20"/>
              </w:rPr>
              <w:fldChar w:fldCharType="begin">
                <w:ffData>
                  <w:name w:val=""/>
                  <w:enabled/>
                  <w:calcOnExit w:val="0"/>
                  <w:checkBox>
                    <w:size w:val="16"/>
                    <w:default w:val="1"/>
                  </w:checkBox>
                </w:ffData>
              </w:fldChar>
            </w:r>
            <w:r w:rsidR="00F51B39">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1C17F7" w:rsidRPr="006825F8">
              <w:rPr>
                <w:rFonts w:ascii="Arial" w:hAnsi="Arial" w:cs="Arial"/>
                <w:sz w:val="20"/>
                <w:szCs w:val="20"/>
              </w:rPr>
              <w:t xml:space="preserve"> </w:t>
            </w:r>
            <w:r w:rsidR="001C17F7" w:rsidRPr="00E34D3B">
              <w:rPr>
                <w:rFonts w:ascii="Arial" w:hAnsi="Arial" w:cs="Arial"/>
                <w:sz w:val="20"/>
                <w:szCs w:val="20"/>
              </w:rPr>
              <w:t>No</w:t>
            </w:r>
          </w:p>
        </w:tc>
      </w:tr>
    </w:tbl>
    <w:p w:rsidR="00BE1C0A" w:rsidRDefault="00BE1C0A" w:rsidP="00BE1C0A">
      <w:pPr>
        <w:ind w:left="900"/>
        <w:rPr>
          <w:rFonts w:ascii="Arial" w:hAnsi="Arial" w:cs="Arial"/>
          <w:sz w:val="20"/>
          <w:szCs w:val="20"/>
        </w:rPr>
      </w:pPr>
      <w:r>
        <w:rPr>
          <w:rFonts w:ascii="Arial" w:hAnsi="Arial" w:cs="Arial"/>
          <w:sz w:val="20"/>
          <w:szCs w:val="20"/>
        </w:rPr>
        <w:t>If yes, briefly explain</w:t>
      </w:r>
      <w:r w:rsidRPr="009716B3">
        <w:rPr>
          <w:rFonts w:ascii="Arial" w:hAnsi="Arial" w:cs="Arial"/>
          <w:sz w:val="20"/>
          <w:szCs w:val="20"/>
        </w:rPr>
        <w:t>:</w:t>
      </w:r>
    </w:p>
    <w:p w:rsidR="00E34D3B" w:rsidRDefault="00E34D3B" w:rsidP="001C17F7">
      <w:pPr>
        <w:pStyle w:val="Heading2"/>
        <w:tabs>
          <w:tab w:val="num" w:pos="810"/>
        </w:tabs>
        <w:ind w:left="810"/>
      </w:pPr>
      <w:bookmarkStart w:id="985" w:name="_Toc323813696"/>
      <w:r>
        <w:t>Operations, Networking, and System Requirements</w:t>
      </w:r>
      <w:bookmarkEnd w:id="985"/>
    </w:p>
    <w:p w:rsidR="006C347C" w:rsidRDefault="006C347C" w:rsidP="006C347C">
      <w:pPr>
        <w:ind w:left="900"/>
        <w:rPr>
          <w:rFonts w:ascii="Arial" w:hAnsi="Arial" w:cs="Arial"/>
          <w:b/>
          <w:i/>
          <w:color w:val="0000FF"/>
          <w:sz w:val="20"/>
          <w:szCs w:val="20"/>
        </w:rPr>
      </w:pPr>
      <w:r>
        <w:rPr>
          <w:rFonts w:ascii="Arial" w:hAnsi="Arial" w:cs="Arial"/>
          <w:b/>
          <w:i/>
          <w:color w:val="0000FF"/>
          <w:sz w:val="20"/>
          <w:szCs w:val="20"/>
        </w:rPr>
        <w:t>Consult OBU IT Operations if necessary.</w:t>
      </w:r>
    </w:p>
    <w:p w:rsidR="006C347C" w:rsidRPr="006C347C" w:rsidRDefault="006C347C" w:rsidP="006C347C"/>
    <w:p w:rsidR="005651CB" w:rsidRPr="005651CB" w:rsidRDefault="00191DC0" w:rsidP="001C0969">
      <w:pPr>
        <w:pStyle w:val="ListParagraph"/>
        <w:numPr>
          <w:ilvl w:val="0"/>
          <w:numId w:val="6"/>
        </w:numPr>
        <w:spacing w:line="480" w:lineRule="auto"/>
        <w:jc w:val="left"/>
        <w:rPr>
          <w:rFonts w:ascii="Arial" w:hAnsi="Arial" w:cs="Arial"/>
          <w:sz w:val="20"/>
          <w:szCs w:val="20"/>
        </w:rPr>
      </w:pPr>
      <w:r w:rsidRPr="00D108C9">
        <w:rPr>
          <w:rFonts w:ascii="Arial" w:hAnsi="Arial" w:cs="Arial"/>
          <w:sz w:val="20"/>
          <w:szCs w:val="20"/>
        </w:rPr>
        <w:t xml:space="preserve">What </w:t>
      </w:r>
      <w:r w:rsidR="00BE1C0A">
        <w:rPr>
          <w:rFonts w:ascii="Arial" w:hAnsi="Arial" w:cs="Arial"/>
          <w:sz w:val="20"/>
          <w:szCs w:val="20"/>
        </w:rPr>
        <w:t>areas of the system</w:t>
      </w:r>
      <w:r w:rsidR="00530FD9">
        <w:rPr>
          <w:rFonts w:ascii="Arial" w:hAnsi="Arial" w:cs="Arial"/>
          <w:sz w:val="20"/>
          <w:szCs w:val="20"/>
        </w:rPr>
        <w:t xml:space="preserve"> are </w:t>
      </w:r>
      <w:r>
        <w:rPr>
          <w:rFonts w:ascii="Arial" w:hAnsi="Arial" w:cs="Arial"/>
          <w:sz w:val="20"/>
          <w:szCs w:val="20"/>
        </w:rPr>
        <w:t>customer facing?</w:t>
      </w:r>
      <w:r w:rsidR="00F51B39">
        <w:rPr>
          <w:rFonts w:ascii="Arial" w:hAnsi="Arial" w:cs="Arial"/>
          <w:sz w:val="20"/>
          <w:szCs w:val="20"/>
        </w:rPr>
        <w:t xml:space="preserve"> </w:t>
      </w:r>
      <w:r w:rsidR="005651CB">
        <w:rPr>
          <w:rFonts w:ascii="Arial" w:hAnsi="Arial" w:cs="Arial"/>
          <w:sz w:val="20"/>
          <w:szCs w:val="20"/>
        </w:rPr>
        <w:t xml:space="preserve">Sign </w:t>
      </w:r>
      <w:r w:rsidR="00C50A91">
        <w:rPr>
          <w:rFonts w:ascii="Arial" w:hAnsi="Arial" w:cs="Arial"/>
          <w:sz w:val="20"/>
          <w:szCs w:val="20"/>
        </w:rPr>
        <w:t xml:space="preserve">on, Profile </w:t>
      </w:r>
    </w:p>
    <w:p w:rsidR="00191DC0" w:rsidRPr="00D108C9" w:rsidRDefault="00191DC0" w:rsidP="001C0969">
      <w:pPr>
        <w:pStyle w:val="ListParagraph"/>
        <w:numPr>
          <w:ilvl w:val="0"/>
          <w:numId w:val="6"/>
        </w:numPr>
        <w:spacing w:line="480" w:lineRule="auto"/>
        <w:jc w:val="left"/>
        <w:rPr>
          <w:rFonts w:ascii="Arial" w:hAnsi="Arial" w:cs="Arial"/>
          <w:sz w:val="20"/>
          <w:szCs w:val="20"/>
        </w:rPr>
      </w:pPr>
      <w:r w:rsidRPr="00D108C9">
        <w:rPr>
          <w:rFonts w:ascii="Arial" w:hAnsi="Arial" w:cs="Arial"/>
          <w:sz w:val="20"/>
          <w:szCs w:val="20"/>
        </w:rPr>
        <w:t>What existing applications or infrastructure components can be affected operationally by impairments in the new service?</w:t>
      </w:r>
    </w:p>
    <w:p w:rsidR="00191DC0" w:rsidRDefault="00191DC0" w:rsidP="001C0969">
      <w:pPr>
        <w:pStyle w:val="ListParagraph"/>
        <w:numPr>
          <w:ilvl w:val="0"/>
          <w:numId w:val="6"/>
        </w:numPr>
        <w:spacing w:line="480" w:lineRule="auto"/>
        <w:jc w:val="left"/>
        <w:rPr>
          <w:rFonts w:ascii="Arial" w:hAnsi="Arial" w:cs="Arial"/>
          <w:sz w:val="20"/>
          <w:szCs w:val="20"/>
        </w:rPr>
      </w:pPr>
      <w:r w:rsidRPr="00D108C9">
        <w:rPr>
          <w:rFonts w:ascii="Arial" w:hAnsi="Arial" w:cs="Arial"/>
          <w:sz w:val="20"/>
          <w:szCs w:val="20"/>
        </w:rPr>
        <w:t>What are the OS and/or database platform and version requirements for req</w:t>
      </w:r>
      <w:r>
        <w:rPr>
          <w:rFonts w:ascii="Arial" w:hAnsi="Arial" w:cs="Arial"/>
          <w:sz w:val="20"/>
          <w:szCs w:val="20"/>
        </w:rPr>
        <w:t>uired third-party applications?</w:t>
      </w:r>
    </w:p>
    <w:p w:rsidR="00191DC0" w:rsidRDefault="00191DC0" w:rsidP="001C0969">
      <w:pPr>
        <w:pStyle w:val="ListParagraph"/>
        <w:numPr>
          <w:ilvl w:val="0"/>
          <w:numId w:val="6"/>
        </w:numPr>
        <w:spacing w:line="480" w:lineRule="auto"/>
        <w:jc w:val="left"/>
        <w:rPr>
          <w:rFonts w:ascii="Arial" w:hAnsi="Arial" w:cs="Arial"/>
          <w:sz w:val="20"/>
          <w:szCs w:val="20"/>
        </w:rPr>
      </w:pPr>
      <w:r w:rsidRPr="00D108C9">
        <w:rPr>
          <w:rFonts w:ascii="Arial" w:hAnsi="Arial" w:cs="Arial"/>
          <w:sz w:val="20"/>
          <w:szCs w:val="20"/>
        </w:rPr>
        <w:t>Are there any acces</w:t>
      </w:r>
      <w:r>
        <w:rPr>
          <w:rFonts w:ascii="Arial" w:hAnsi="Arial" w:cs="Arial"/>
          <w:sz w:val="20"/>
          <w:szCs w:val="20"/>
        </w:rPr>
        <w:t>s requirements, firewall rules?</w:t>
      </w:r>
      <w:r w:rsidR="00BE1C0A">
        <w:rPr>
          <w:rFonts w:ascii="Arial" w:hAnsi="Arial" w:cs="Arial"/>
          <w:sz w:val="20"/>
          <w:szCs w:val="20"/>
        </w:rPr>
        <w:t xml:space="preserve">  If yes, briefly explain:</w:t>
      </w:r>
    </w:p>
    <w:p w:rsidR="00191DC0" w:rsidRDefault="00191DC0" w:rsidP="001C0969">
      <w:pPr>
        <w:pStyle w:val="ListParagraph"/>
        <w:numPr>
          <w:ilvl w:val="0"/>
          <w:numId w:val="6"/>
        </w:numPr>
        <w:spacing w:line="480" w:lineRule="auto"/>
        <w:jc w:val="left"/>
        <w:rPr>
          <w:rFonts w:ascii="Arial" w:hAnsi="Arial" w:cs="Arial"/>
          <w:sz w:val="20"/>
          <w:szCs w:val="20"/>
        </w:rPr>
      </w:pPr>
      <w:r w:rsidRPr="00D108C9">
        <w:rPr>
          <w:rFonts w:ascii="Arial" w:hAnsi="Arial" w:cs="Arial"/>
          <w:sz w:val="20"/>
          <w:szCs w:val="20"/>
        </w:rPr>
        <w:t>What is the projected growth of website traffic (or specifically, additional website traffic due to project)</w:t>
      </w:r>
    </w:p>
    <w:p w:rsidR="00191DC0" w:rsidRDefault="00191DC0" w:rsidP="001C0969">
      <w:pPr>
        <w:pStyle w:val="ListParagraph"/>
        <w:numPr>
          <w:ilvl w:val="0"/>
          <w:numId w:val="6"/>
        </w:numPr>
        <w:spacing w:line="480" w:lineRule="auto"/>
        <w:jc w:val="left"/>
        <w:rPr>
          <w:rFonts w:ascii="Arial" w:hAnsi="Arial" w:cs="Arial"/>
          <w:sz w:val="20"/>
          <w:szCs w:val="20"/>
        </w:rPr>
      </w:pPr>
      <w:r w:rsidRPr="00D108C9">
        <w:rPr>
          <w:rFonts w:ascii="Arial" w:hAnsi="Arial" w:cs="Arial"/>
          <w:sz w:val="20"/>
          <w:szCs w:val="20"/>
        </w:rPr>
        <w:t>What is the current DB and/or application storage requirements (if known)?</w:t>
      </w:r>
    </w:p>
    <w:p w:rsidR="00191DC0" w:rsidRDefault="00191DC0" w:rsidP="001C0969">
      <w:pPr>
        <w:pStyle w:val="ListParagraph"/>
        <w:numPr>
          <w:ilvl w:val="0"/>
          <w:numId w:val="6"/>
        </w:numPr>
        <w:spacing w:line="480" w:lineRule="auto"/>
        <w:jc w:val="left"/>
        <w:rPr>
          <w:rFonts w:ascii="Arial" w:hAnsi="Arial" w:cs="Arial"/>
          <w:sz w:val="20"/>
          <w:szCs w:val="20"/>
        </w:rPr>
      </w:pPr>
      <w:r w:rsidRPr="00D108C9">
        <w:rPr>
          <w:rFonts w:ascii="Arial" w:hAnsi="Arial" w:cs="Arial"/>
          <w:sz w:val="20"/>
          <w:szCs w:val="20"/>
        </w:rPr>
        <w:t>What is the expected DB and/or application storage requirements, and over wha</w:t>
      </w:r>
      <w:r>
        <w:rPr>
          <w:rFonts w:ascii="Arial" w:hAnsi="Arial" w:cs="Arial"/>
          <w:sz w:val="20"/>
          <w:szCs w:val="20"/>
        </w:rPr>
        <w:t>t time (or in what increments)?</w:t>
      </w:r>
    </w:p>
    <w:p w:rsidR="00191DC0" w:rsidRDefault="00191DC0" w:rsidP="001C0969">
      <w:pPr>
        <w:pStyle w:val="ListParagraph"/>
        <w:numPr>
          <w:ilvl w:val="0"/>
          <w:numId w:val="6"/>
        </w:numPr>
        <w:spacing w:line="480" w:lineRule="auto"/>
        <w:jc w:val="left"/>
        <w:rPr>
          <w:rFonts w:ascii="Arial" w:hAnsi="Arial" w:cs="Arial"/>
          <w:sz w:val="20"/>
          <w:szCs w:val="20"/>
        </w:rPr>
      </w:pPr>
      <w:r w:rsidRPr="00D108C9">
        <w:rPr>
          <w:rFonts w:ascii="Arial" w:hAnsi="Arial" w:cs="Arial"/>
          <w:sz w:val="20"/>
          <w:szCs w:val="20"/>
        </w:rPr>
        <w:t>What is the network attached sto</w:t>
      </w:r>
      <w:r>
        <w:rPr>
          <w:rFonts w:ascii="Arial" w:hAnsi="Arial" w:cs="Arial"/>
          <w:sz w:val="20"/>
          <w:szCs w:val="20"/>
        </w:rPr>
        <w:t>rage (NAS) requirement, if any?</w:t>
      </w:r>
    </w:p>
    <w:p w:rsidR="00191DC0" w:rsidRDefault="00191DC0" w:rsidP="001C0969">
      <w:pPr>
        <w:pStyle w:val="ListParagraph"/>
        <w:numPr>
          <w:ilvl w:val="0"/>
          <w:numId w:val="6"/>
        </w:numPr>
        <w:spacing w:line="480" w:lineRule="auto"/>
        <w:jc w:val="left"/>
        <w:rPr>
          <w:rFonts w:ascii="Arial" w:hAnsi="Arial" w:cs="Arial"/>
          <w:sz w:val="20"/>
          <w:szCs w:val="20"/>
        </w:rPr>
      </w:pPr>
      <w:r w:rsidRPr="00D108C9">
        <w:rPr>
          <w:rFonts w:ascii="Arial" w:hAnsi="Arial" w:cs="Arial"/>
          <w:sz w:val="20"/>
          <w:szCs w:val="20"/>
        </w:rPr>
        <w:t>In the event of catastrophe, how much data loss is acceptable? -</w:t>
      </w:r>
      <w:r>
        <w:rPr>
          <w:rFonts w:ascii="Arial" w:hAnsi="Arial" w:cs="Arial"/>
          <w:sz w:val="20"/>
          <w:szCs w:val="20"/>
        </w:rPr>
        <w:t xml:space="preserve"> recovery point objective (RPO)</w:t>
      </w:r>
    </w:p>
    <w:p w:rsidR="00191DC0" w:rsidRDefault="00191DC0" w:rsidP="001C0969">
      <w:pPr>
        <w:pStyle w:val="ListParagraph"/>
        <w:numPr>
          <w:ilvl w:val="0"/>
          <w:numId w:val="6"/>
        </w:numPr>
        <w:spacing w:line="480" w:lineRule="auto"/>
        <w:jc w:val="left"/>
        <w:rPr>
          <w:rFonts w:ascii="Arial" w:hAnsi="Arial" w:cs="Arial"/>
          <w:sz w:val="20"/>
          <w:szCs w:val="20"/>
        </w:rPr>
      </w:pPr>
      <w:r w:rsidRPr="00D108C9">
        <w:rPr>
          <w:rFonts w:ascii="Arial" w:hAnsi="Arial" w:cs="Arial"/>
          <w:sz w:val="20"/>
          <w:szCs w:val="20"/>
        </w:rPr>
        <w:t>In the event of catastrophe, how quickly must data be brought back online? – recovery time objective (</w:t>
      </w:r>
      <w:r>
        <w:rPr>
          <w:rFonts w:ascii="Arial" w:hAnsi="Arial" w:cs="Arial"/>
          <w:sz w:val="20"/>
          <w:szCs w:val="20"/>
        </w:rPr>
        <w:t>RTO)</w:t>
      </w:r>
    </w:p>
    <w:p w:rsidR="00191DC0" w:rsidRDefault="00191DC0" w:rsidP="001C0969">
      <w:pPr>
        <w:pStyle w:val="ListParagraph"/>
        <w:numPr>
          <w:ilvl w:val="0"/>
          <w:numId w:val="6"/>
        </w:numPr>
        <w:spacing w:line="480" w:lineRule="auto"/>
        <w:jc w:val="left"/>
        <w:rPr>
          <w:rFonts w:ascii="Arial" w:hAnsi="Arial" w:cs="Arial"/>
          <w:sz w:val="20"/>
          <w:szCs w:val="20"/>
        </w:rPr>
      </w:pPr>
      <w:r w:rsidRPr="00D108C9">
        <w:rPr>
          <w:rFonts w:ascii="Arial" w:hAnsi="Arial" w:cs="Arial"/>
          <w:sz w:val="20"/>
          <w:szCs w:val="20"/>
        </w:rPr>
        <w:t xml:space="preserve">Is there a shared data (i.e. </w:t>
      </w:r>
      <w:smartTag w:uri="urn:schemas-microsoft-com:office:smarttags" w:element="stockticker">
        <w:r w:rsidRPr="00D108C9">
          <w:rPr>
            <w:rFonts w:ascii="Arial" w:hAnsi="Arial" w:cs="Arial"/>
            <w:sz w:val="20"/>
            <w:szCs w:val="20"/>
          </w:rPr>
          <w:t>SAN</w:t>
        </w:r>
      </w:smartTag>
      <w:r w:rsidRPr="00D108C9">
        <w:rPr>
          <w:rFonts w:ascii="Arial" w:hAnsi="Arial" w:cs="Arial"/>
          <w:sz w:val="20"/>
          <w:szCs w:val="20"/>
        </w:rPr>
        <w:t xml:space="preserve"> storage) requi</w:t>
      </w:r>
      <w:r>
        <w:rPr>
          <w:rFonts w:ascii="Arial" w:hAnsi="Arial" w:cs="Arial"/>
          <w:sz w:val="20"/>
          <w:szCs w:val="20"/>
        </w:rPr>
        <w:t>rement across multiple servers?</w:t>
      </w:r>
    </w:p>
    <w:p w:rsidR="00E36E7A" w:rsidRDefault="00E36E7A" w:rsidP="006979AF">
      <w:pPr>
        <w:pStyle w:val="Bodytextwithbullet"/>
        <w:tabs>
          <w:tab w:val="clear" w:pos="360"/>
        </w:tabs>
        <w:ind w:left="0" w:firstLine="0"/>
        <w:rPr>
          <w:rFonts w:ascii="Calibri" w:hAnsi="Calibri"/>
          <w:sz w:val="22"/>
          <w:szCs w:val="22"/>
        </w:rPr>
      </w:pPr>
    </w:p>
    <w:p w:rsidR="002515EF" w:rsidRDefault="002515EF" w:rsidP="006979AF">
      <w:pPr>
        <w:pStyle w:val="Bodytextwithbullet"/>
        <w:tabs>
          <w:tab w:val="clear" w:pos="360"/>
        </w:tabs>
        <w:ind w:left="0" w:firstLine="0"/>
        <w:rPr>
          <w:rFonts w:ascii="Calibri" w:hAnsi="Calibri"/>
          <w:sz w:val="22"/>
          <w:szCs w:val="22"/>
        </w:rPr>
      </w:pPr>
    </w:p>
    <w:p w:rsidR="00A96585" w:rsidRPr="00A96585" w:rsidRDefault="00A96585" w:rsidP="006979AF">
      <w:pPr>
        <w:pStyle w:val="Bodytextwithbullet"/>
        <w:tabs>
          <w:tab w:val="clear" w:pos="360"/>
        </w:tabs>
        <w:ind w:left="0" w:firstLine="0"/>
        <w:rPr>
          <w:b/>
        </w:rPr>
      </w:pPr>
      <w:r w:rsidRPr="00A96585">
        <w:rPr>
          <w:b/>
        </w:rPr>
        <w:t>Appendix:</w:t>
      </w:r>
    </w:p>
    <w:p w:rsidR="00A96585" w:rsidRDefault="00A96585" w:rsidP="006979AF">
      <w:pPr>
        <w:pStyle w:val="Bodytextwithbullet"/>
        <w:tabs>
          <w:tab w:val="clear" w:pos="360"/>
        </w:tabs>
        <w:ind w:left="0" w:firstLine="0"/>
      </w:pPr>
    </w:p>
    <w:p w:rsidR="00445E5A" w:rsidRPr="00E41FED" w:rsidRDefault="00445E5A" w:rsidP="00E41FED">
      <w:pPr>
        <w:pStyle w:val="Heading2"/>
        <w:tabs>
          <w:tab w:val="left" w:pos="810"/>
        </w:tabs>
        <w:ind w:left="810" w:hanging="540"/>
      </w:pPr>
      <w:bookmarkStart w:id="986" w:name="_Toc323813697"/>
      <w:r w:rsidRPr="00E41FED">
        <w:lastRenderedPageBreak/>
        <w:t>Global Non-Functional Requirements</w:t>
      </w:r>
      <w:bookmarkEnd w:id="986"/>
    </w:p>
    <w:p w:rsidR="00ED4FA6" w:rsidRDefault="00ED4FA6" w:rsidP="00BB2154">
      <w:pPr>
        <w:pStyle w:val="Heading2"/>
        <w:numPr>
          <w:ilvl w:val="2"/>
          <w:numId w:val="3"/>
        </w:numPr>
        <w:tabs>
          <w:tab w:val="num" w:pos="1080"/>
        </w:tabs>
        <w:rPr>
          <w:rStyle w:val="Heading3Char"/>
          <w:rFonts w:cs="Arial"/>
        </w:rPr>
      </w:pPr>
      <w:bookmarkStart w:id="987" w:name="_Toc323813698"/>
      <w:r>
        <w:rPr>
          <w:rStyle w:val="Heading3Char"/>
          <w:rFonts w:cs="Arial"/>
        </w:rPr>
        <w:t>SEO requirements</w:t>
      </w:r>
      <w:bookmarkEnd w:id="987"/>
    </w:p>
    <w:p w:rsidR="00ED4FA6" w:rsidRDefault="00ED4FA6" w:rsidP="00ED4FA6">
      <w:pPr>
        <w:ind w:left="360"/>
        <w:rPr>
          <w:rFonts w:ascii="Arial" w:hAnsi="Arial" w:cs="Arial"/>
          <w:b/>
          <w:i/>
          <w:color w:val="0000FF"/>
          <w:sz w:val="20"/>
          <w:szCs w:val="20"/>
        </w:rPr>
      </w:pPr>
      <w:r>
        <w:rPr>
          <w:rFonts w:ascii="Arial" w:hAnsi="Arial" w:cs="Arial"/>
          <w:b/>
          <w:i/>
          <w:color w:val="0000FF"/>
          <w:sz w:val="20"/>
          <w:szCs w:val="20"/>
        </w:rPr>
        <w:t>Define:</w:t>
      </w:r>
    </w:p>
    <w:p w:rsidR="00ED4FA6" w:rsidRDefault="00ED4FA6" w:rsidP="001C0969">
      <w:pPr>
        <w:numPr>
          <w:ilvl w:val="0"/>
          <w:numId w:val="5"/>
        </w:numPr>
        <w:rPr>
          <w:rFonts w:ascii="Arial" w:hAnsi="Arial" w:cs="Arial"/>
          <w:b/>
          <w:i/>
          <w:color w:val="0000FF"/>
          <w:sz w:val="20"/>
          <w:szCs w:val="20"/>
        </w:rPr>
      </w:pPr>
      <w:r>
        <w:rPr>
          <w:rFonts w:ascii="Arial" w:hAnsi="Arial" w:cs="Arial"/>
          <w:b/>
          <w:i/>
          <w:color w:val="0000FF"/>
          <w:sz w:val="20"/>
          <w:szCs w:val="20"/>
        </w:rPr>
        <w:t>What the page structure should be</w:t>
      </w:r>
    </w:p>
    <w:p w:rsidR="00ED4FA6" w:rsidRDefault="00ED4FA6" w:rsidP="001C0969">
      <w:pPr>
        <w:numPr>
          <w:ilvl w:val="0"/>
          <w:numId w:val="5"/>
        </w:numPr>
        <w:rPr>
          <w:rFonts w:ascii="Arial" w:hAnsi="Arial" w:cs="Arial"/>
          <w:b/>
          <w:i/>
          <w:color w:val="0000FF"/>
          <w:sz w:val="20"/>
          <w:szCs w:val="20"/>
        </w:rPr>
      </w:pPr>
      <w:smartTag w:uri="urn:schemas-microsoft-com:office:smarttags" w:element="place">
        <w:r>
          <w:rPr>
            <w:rFonts w:ascii="Arial" w:hAnsi="Arial" w:cs="Arial"/>
            <w:b/>
            <w:i/>
            <w:color w:val="0000FF"/>
            <w:sz w:val="20"/>
            <w:szCs w:val="20"/>
          </w:rPr>
          <w:t>Meta</w:t>
        </w:r>
      </w:smartTag>
      <w:r>
        <w:rPr>
          <w:rFonts w:ascii="Arial" w:hAnsi="Arial" w:cs="Arial"/>
          <w:b/>
          <w:i/>
          <w:color w:val="0000FF"/>
          <w:sz w:val="20"/>
          <w:szCs w:val="20"/>
        </w:rPr>
        <w:t xml:space="preserve"> description and keyword</w:t>
      </w:r>
    </w:p>
    <w:p w:rsidR="00ED4FA6" w:rsidRDefault="00ED4FA6" w:rsidP="001C0969">
      <w:pPr>
        <w:numPr>
          <w:ilvl w:val="0"/>
          <w:numId w:val="5"/>
        </w:numPr>
        <w:rPr>
          <w:rFonts w:ascii="Arial" w:hAnsi="Arial" w:cs="Arial"/>
          <w:b/>
          <w:i/>
          <w:color w:val="0000FF"/>
          <w:sz w:val="20"/>
          <w:szCs w:val="20"/>
        </w:rPr>
      </w:pPr>
      <w:r>
        <w:rPr>
          <w:rFonts w:ascii="Arial" w:hAnsi="Arial" w:cs="Arial"/>
          <w:b/>
          <w:i/>
          <w:color w:val="0000FF"/>
          <w:sz w:val="20"/>
          <w:szCs w:val="20"/>
        </w:rPr>
        <w:t>Content</w:t>
      </w:r>
    </w:p>
    <w:p w:rsidR="00ED4FA6" w:rsidRPr="00ED4FA6" w:rsidRDefault="00ED4FA6" w:rsidP="001C0969">
      <w:pPr>
        <w:numPr>
          <w:ilvl w:val="0"/>
          <w:numId w:val="5"/>
        </w:numPr>
        <w:rPr>
          <w:rFonts w:ascii="Arial" w:hAnsi="Arial" w:cs="Arial"/>
          <w:b/>
          <w:i/>
          <w:color w:val="0000FF"/>
          <w:sz w:val="20"/>
          <w:szCs w:val="20"/>
        </w:rPr>
      </w:pPr>
      <w:r>
        <w:rPr>
          <w:rFonts w:ascii="Arial" w:hAnsi="Arial" w:cs="Arial"/>
          <w:b/>
          <w:i/>
          <w:color w:val="0000FF"/>
          <w:sz w:val="20"/>
          <w:szCs w:val="20"/>
        </w:rPr>
        <w:t>Sitemap to be updated</w:t>
      </w:r>
    </w:p>
    <w:p w:rsidR="00ED4FA6" w:rsidRPr="00AA7671" w:rsidRDefault="00ED4FA6" w:rsidP="00295E0D">
      <w:pPr>
        <w:ind w:left="840"/>
        <w:rPr>
          <w:rFonts w:ascii="Arial" w:hAnsi="Arial" w:cs="Arial"/>
          <w:b/>
          <w:i/>
          <w:color w:val="0000FF"/>
          <w:sz w:val="20"/>
          <w:szCs w:val="20"/>
        </w:rPr>
      </w:pPr>
      <w:bookmarkStart w:id="988" w:name="_Toc138679532"/>
      <w:bookmarkStart w:id="989" w:name="_Toc138805549"/>
      <w:bookmarkStart w:id="990" w:name="_Toc138845343"/>
      <w:bookmarkStart w:id="991" w:name="_Toc139432479"/>
      <w:bookmarkStart w:id="992" w:name="_Toc140484750"/>
      <w:bookmarkStart w:id="993" w:name="_Toc138679534"/>
      <w:bookmarkStart w:id="994" w:name="_Toc138805551"/>
      <w:bookmarkStart w:id="995" w:name="_Toc138845345"/>
      <w:bookmarkStart w:id="996" w:name="_Toc139432481"/>
      <w:bookmarkStart w:id="997" w:name="_Toc140484752"/>
      <w:bookmarkStart w:id="998" w:name="_Toc137553474"/>
      <w:bookmarkStart w:id="999" w:name="_Toc137614738"/>
      <w:bookmarkStart w:id="1000" w:name="_Toc137615372"/>
      <w:bookmarkStart w:id="1001" w:name="_Toc138679537"/>
      <w:bookmarkStart w:id="1002" w:name="_Toc138805554"/>
      <w:bookmarkStart w:id="1003" w:name="_Toc138845348"/>
      <w:bookmarkStart w:id="1004" w:name="_Toc139432484"/>
      <w:bookmarkStart w:id="1005" w:name="_Toc140484755"/>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r>
        <w:rPr>
          <w:rFonts w:ascii="Arial" w:hAnsi="Arial" w:cs="Arial"/>
          <w:b/>
          <w:i/>
          <w:color w:val="0000FF"/>
          <w:sz w:val="20"/>
          <w:szCs w:val="20"/>
        </w:rPr>
        <w:t xml:space="preserve">What can be an issue to launch this project </w:t>
      </w:r>
      <w:r w:rsidR="00130988">
        <w:rPr>
          <w:rFonts w:ascii="Arial" w:hAnsi="Arial" w:cs="Arial"/>
          <w:b/>
          <w:i/>
          <w:color w:val="0000FF"/>
          <w:sz w:val="20"/>
          <w:szCs w:val="20"/>
        </w:rPr>
        <w:t>successfully?</w:t>
      </w:r>
      <w:r>
        <w:rPr>
          <w:rFonts w:ascii="Arial" w:hAnsi="Arial" w:cs="Arial"/>
          <w:b/>
          <w:i/>
          <w:color w:val="0000FF"/>
          <w:sz w:val="20"/>
          <w:szCs w:val="20"/>
        </w:rPr>
        <w:t xml:space="preserve"> For example, needs to have an extensive marketing plan, </w:t>
      </w:r>
      <w:r w:rsidR="00F57A7E">
        <w:rPr>
          <w:rFonts w:ascii="Arial" w:hAnsi="Arial" w:cs="Arial"/>
          <w:b/>
          <w:i/>
          <w:color w:val="0000FF"/>
          <w:sz w:val="20"/>
          <w:szCs w:val="20"/>
        </w:rPr>
        <w:t>dependency with another project.</w:t>
      </w:r>
      <w:r w:rsidR="006C347C">
        <w:rPr>
          <w:rFonts w:ascii="Arial" w:hAnsi="Arial" w:cs="Arial"/>
          <w:b/>
          <w:i/>
          <w:color w:val="0000FF"/>
          <w:sz w:val="20"/>
          <w:szCs w:val="20"/>
        </w:rPr>
        <w:t xml:space="preserve">  </w:t>
      </w:r>
    </w:p>
    <w:p w:rsidR="00556574" w:rsidRPr="00E41FED" w:rsidRDefault="00A926CC" w:rsidP="00E41FED">
      <w:pPr>
        <w:pStyle w:val="Heading2"/>
        <w:tabs>
          <w:tab w:val="left" w:pos="810"/>
        </w:tabs>
        <w:ind w:left="810" w:hanging="540"/>
      </w:pPr>
      <w:r>
        <w:t xml:space="preserve"> </w:t>
      </w:r>
      <w:bookmarkStart w:id="1006" w:name="_Toc323813699"/>
      <w:r w:rsidR="00556574" w:rsidRPr="00E41FED">
        <w:t xml:space="preserve">Future </w:t>
      </w:r>
      <w:r w:rsidR="00A677D2">
        <w:t>Phases of</w:t>
      </w:r>
      <w:r w:rsidR="00556574" w:rsidRPr="00E41FED">
        <w:t xml:space="preserve"> Project</w:t>
      </w:r>
      <w:bookmarkEnd w:id="1006"/>
    </w:p>
    <w:p w:rsidR="00556574" w:rsidRPr="00AA7671" w:rsidRDefault="00A677D2" w:rsidP="00295E0D">
      <w:pPr>
        <w:ind w:left="840"/>
        <w:rPr>
          <w:rFonts w:ascii="Arial" w:hAnsi="Arial" w:cs="Arial"/>
          <w:b/>
          <w:i/>
          <w:color w:val="0000FF"/>
          <w:sz w:val="20"/>
          <w:szCs w:val="20"/>
        </w:rPr>
      </w:pPr>
      <w:r>
        <w:rPr>
          <w:rFonts w:ascii="Arial" w:hAnsi="Arial" w:cs="Arial"/>
          <w:b/>
          <w:i/>
          <w:color w:val="0000FF"/>
          <w:sz w:val="20"/>
          <w:szCs w:val="20"/>
        </w:rPr>
        <w:t>Are there any future phases of this project?  If yes, please explain.</w:t>
      </w:r>
    </w:p>
    <w:p w:rsidR="005C487E" w:rsidRPr="00E41FED" w:rsidRDefault="00A926CC" w:rsidP="00E41FED">
      <w:pPr>
        <w:pStyle w:val="Heading2"/>
        <w:tabs>
          <w:tab w:val="left" w:pos="810"/>
        </w:tabs>
        <w:ind w:left="810" w:hanging="540"/>
      </w:pPr>
      <w:r>
        <w:t xml:space="preserve">  </w:t>
      </w:r>
      <w:bookmarkStart w:id="1007" w:name="_Toc323813700"/>
      <w:r w:rsidR="005C487E" w:rsidRPr="00E41FED">
        <w:t>Preliminary Wireframes (Optional)</w:t>
      </w:r>
      <w:bookmarkEnd w:id="1007"/>
    </w:p>
    <w:p w:rsidR="005C487E" w:rsidRPr="00AA7671" w:rsidRDefault="005C487E" w:rsidP="00295E0D">
      <w:pPr>
        <w:ind w:left="840"/>
        <w:rPr>
          <w:rFonts w:ascii="Arial" w:hAnsi="Arial" w:cs="Arial"/>
          <w:b/>
          <w:i/>
          <w:color w:val="0000FF"/>
          <w:sz w:val="20"/>
          <w:szCs w:val="20"/>
        </w:rPr>
      </w:pPr>
      <w:r w:rsidRPr="00AA7671">
        <w:rPr>
          <w:rFonts w:ascii="Arial" w:hAnsi="Arial" w:cs="Arial"/>
          <w:b/>
          <w:i/>
          <w:color w:val="0000FF"/>
          <w:sz w:val="20"/>
          <w:szCs w:val="20"/>
        </w:rPr>
        <w:t>Insert or link a document depicting the preliminary wireframe</w:t>
      </w:r>
      <w:r w:rsidR="009C46F9" w:rsidRPr="00AA7671">
        <w:rPr>
          <w:rFonts w:ascii="Arial" w:hAnsi="Arial" w:cs="Arial"/>
          <w:b/>
          <w:i/>
          <w:color w:val="0000FF"/>
          <w:sz w:val="20"/>
          <w:szCs w:val="20"/>
        </w:rPr>
        <w:t>s</w:t>
      </w:r>
      <w:r w:rsidRPr="00AA7671">
        <w:rPr>
          <w:rFonts w:ascii="Arial" w:hAnsi="Arial" w:cs="Arial"/>
          <w:b/>
          <w:i/>
          <w:color w:val="0000FF"/>
          <w:sz w:val="20"/>
          <w:szCs w:val="20"/>
        </w:rPr>
        <w:t xml:space="preserve"> to help give better product management guidance to the desired </w:t>
      </w:r>
      <w:r w:rsidR="009C46F9" w:rsidRPr="00AA7671">
        <w:rPr>
          <w:rFonts w:ascii="Arial" w:hAnsi="Arial" w:cs="Arial"/>
          <w:b/>
          <w:i/>
          <w:color w:val="0000FF"/>
          <w:sz w:val="20"/>
          <w:szCs w:val="20"/>
        </w:rPr>
        <w:t>user experience</w:t>
      </w:r>
      <w:r w:rsidR="00436838" w:rsidRPr="00AA7671">
        <w:rPr>
          <w:rFonts w:ascii="Arial" w:hAnsi="Arial" w:cs="Arial"/>
          <w:b/>
          <w:i/>
          <w:color w:val="0000FF"/>
          <w:sz w:val="20"/>
          <w:szCs w:val="20"/>
        </w:rPr>
        <w:t>.  (Jpeg, Visio diagram</w:t>
      </w:r>
      <w:r w:rsidR="00295E0D">
        <w:rPr>
          <w:rFonts w:ascii="Arial" w:hAnsi="Arial" w:cs="Arial"/>
          <w:b/>
          <w:i/>
          <w:color w:val="0000FF"/>
          <w:sz w:val="20"/>
          <w:szCs w:val="20"/>
        </w:rPr>
        <w:t>, etc.)</w:t>
      </w:r>
    </w:p>
    <w:p w:rsidR="00BD41AE" w:rsidRPr="00AA7671" w:rsidRDefault="00BD41AE" w:rsidP="005C487E">
      <w:pPr>
        <w:ind w:left="900"/>
        <w:rPr>
          <w:rFonts w:ascii="Arial" w:hAnsi="Arial" w:cs="Arial"/>
          <w:b/>
          <w:i/>
          <w:color w:val="0000FF"/>
          <w:sz w:val="18"/>
          <w:szCs w:val="18"/>
        </w:rPr>
      </w:pPr>
      <w:r w:rsidRPr="00AA7671">
        <w:rPr>
          <w:rFonts w:ascii="Arial" w:hAnsi="Arial" w:cs="Arial"/>
          <w:b/>
          <w:i/>
          <w:color w:val="0000FF"/>
          <w:sz w:val="18"/>
          <w:szCs w:val="18"/>
        </w:rPr>
        <w:t>Minimally strive to elaborate on expectations related to:</w:t>
      </w:r>
    </w:p>
    <w:p w:rsidR="00BD41AE" w:rsidRPr="00AA7671" w:rsidRDefault="00BD41AE" w:rsidP="001C0969">
      <w:pPr>
        <w:numPr>
          <w:ilvl w:val="0"/>
          <w:numId w:val="4"/>
        </w:numPr>
        <w:ind w:left="1440"/>
        <w:rPr>
          <w:rFonts w:ascii="Arial" w:hAnsi="Arial" w:cs="Arial"/>
          <w:b/>
          <w:i/>
          <w:color w:val="0000FF"/>
          <w:sz w:val="18"/>
          <w:szCs w:val="18"/>
        </w:rPr>
      </w:pPr>
      <w:r w:rsidRPr="00AA7671">
        <w:rPr>
          <w:rFonts w:ascii="Arial" w:hAnsi="Arial" w:cs="Arial"/>
          <w:b/>
          <w:i/>
          <w:color w:val="0000FF"/>
          <w:sz w:val="18"/>
          <w:szCs w:val="18"/>
        </w:rPr>
        <w:t>Search Engine Oprimization (SEO)</w:t>
      </w:r>
    </w:p>
    <w:p w:rsidR="00BD41AE" w:rsidRPr="00AA7671" w:rsidRDefault="00BD41AE" w:rsidP="001C0969">
      <w:pPr>
        <w:numPr>
          <w:ilvl w:val="0"/>
          <w:numId w:val="4"/>
        </w:numPr>
        <w:ind w:left="1440"/>
        <w:rPr>
          <w:rFonts w:ascii="Arial" w:hAnsi="Arial" w:cs="Arial"/>
          <w:b/>
          <w:i/>
          <w:color w:val="0000FF"/>
          <w:sz w:val="18"/>
          <w:szCs w:val="18"/>
        </w:rPr>
      </w:pPr>
      <w:r w:rsidRPr="00AA7671">
        <w:rPr>
          <w:rFonts w:ascii="Arial" w:hAnsi="Arial" w:cs="Arial"/>
          <w:b/>
          <w:i/>
          <w:color w:val="0000FF"/>
          <w:sz w:val="18"/>
          <w:szCs w:val="18"/>
        </w:rPr>
        <w:t>Page site structure</w:t>
      </w:r>
    </w:p>
    <w:p w:rsidR="00BD41AE" w:rsidRPr="00AA7671" w:rsidRDefault="00BD41AE" w:rsidP="001C0969">
      <w:pPr>
        <w:numPr>
          <w:ilvl w:val="0"/>
          <w:numId w:val="4"/>
        </w:numPr>
        <w:ind w:left="1440"/>
        <w:rPr>
          <w:rFonts w:ascii="Arial" w:hAnsi="Arial" w:cs="Arial"/>
          <w:b/>
          <w:i/>
          <w:color w:val="0000FF"/>
          <w:sz w:val="18"/>
          <w:szCs w:val="18"/>
        </w:rPr>
      </w:pPr>
      <w:r w:rsidRPr="00AA7671">
        <w:rPr>
          <w:rFonts w:ascii="Arial" w:hAnsi="Arial" w:cs="Arial"/>
          <w:b/>
          <w:i/>
          <w:color w:val="0000FF"/>
          <w:sz w:val="18"/>
          <w:szCs w:val="18"/>
        </w:rPr>
        <w:t xml:space="preserve"> </w:t>
      </w:r>
      <w:smartTag w:uri="urn:schemas-microsoft-com:office:smarttags" w:element="place">
        <w:r w:rsidRPr="00AA7671">
          <w:rPr>
            <w:rFonts w:ascii="Arial" w:hAnsi="Arial" w:cs="Arial"/>
            <w:b/>
            <w:i/>
            <w:color w:val="0000FF"/>
            <w:sz w:val="18"/>
            <w:szCs w:val="18"/>
          </w:rPr>
          <w:t>Meta</w:t>
        </w:r>
      </w:smartTag>
      <w:r w:rsidRPr="00AA7671">
        <w:rPr>
          <w:rFonts w:ascii="Arial" w:hAnsi="Arial" w:cs="Arial"/>
          <w:b/>
          <w:i/>
          <w:color w:val="0000FF"/>
          <w:sz w:val="18"/>
          <w:szCs w:val="18"/>
        </w:rPr>
        <w:t xml:space="preserve"> description</w:t>
      </w:r>
    </w:p>
    <w:p w:rsidR="00BD41AE" w:rsidRPr="00AA7671" w:rsidRDefault="00BD41AE" w:rsidP="001C0969">
      <w:pPr>
        <w:numPr>
          <w:ilvl w:val="0"/>
          <w:numId w:val="4"/>
        </w:numPr>
        <w:ind w:left="720" w:firstLine="360"/>
        <w:rPr>
          <w:rFonts w:ascii="Arial" w:hAnsi="Arial" w:cs="Arial"/>
          <w:b/>
          <w:i/>
          <w:color w:val="0000FF"/>
          <w:sz w:val="18"/>
          <w:szCs w:val="18"/>
        </w:rPr>
      </w:pPr>
      <w:r w:rsidRPr="00AA7671">
        <w:rPr>
          <w:rFonts w:ascii="Arial" w:hAnsi="Arial" w:cs="Arial"/>
          <w:b/>
          <w:i/>
          <w:color w:val="0000FF"/>
          <w:sz w:val="18"/>
          <w:szCs w:val="18"/>
        </w:rPr>
        <w:t xml:space="preserve"> Content </w:t>
      </w:r>
    </w:p>
    <w:p w:rsidR="00970522" w:rsidRDefault="00970522" w:rsidP="0045324D"/>
    <w:p w:rsidR="00AC4AB6" w:rsidRPr="00A201CB" w:rsidRDefault="00AC4AB6" w:rsidP="00BB2154">
      <w:pPr>
        <w:pStyle w:val="Heading2"/>
        <w:numPr>
          <w:ilvl w:val="0"/>
          <w:numId w:val="3"/>
        </w:numPr>
        <w:shd w:val="pct20" w:color="auto" w:fill="auto"/>
        <w:tabs>
          <w:tab w:val="clear" w:pos="1152"/>
          <w:tab w:val="num" w:pos="270"/>
        </w:tabs>
        <w:spacing w:before="0"/>
        <w:ind w:left="270" w:hanging="270"/>
        <w:rPr>
          <w:rFonts w:cs="Arial"/>
          <w:sz w:val="28"/>
        </w:rPr>
      </w:pPr>
      <w:bookmarkStart w:id="1008" w:name="_Toc323813701"/>
      <w:r>
        <w:rPr>
          <w:rFonts w:cs="Arial"/>
          <w:sz w:val="28"/>
        </w:rPr>
        <w:t>Project Milestone RACI Diagram</w:t>
      </w:r>
      <w:bookmarkEnd w:id="1008"/>
    </w:p>
    <w:p w:rsidR="00AC4AB6" w:rsidRPr="005C7F3B" w:rsidRDefault="00AC4AB6" w:rsidP="00AC4AB6">
      <w:pPr>
        <w:ind w:left="990"/>
        <w:rPr>
          <w:rFonts w:ascii="Arial" w:hAnsi="Arial" w:cs="Arial"/>
          <w:b/>
          <w:i/>
          <w:color w:val="0000FF"/>
          <w:sz w:val="20"/>
          <w:szCs w:val="20"/>
        </w:rPr>
      </w:pPr>
      <w:r w:rsidRPr="005C7F3B">
        <w:rPr>
          <w:rFonts w:ascii="Arial" w:hAnsi="Arial" w:cs="Arial"/>
          <w:b/>
          <w:i/>
          <w:color w:val="0000FF"/>
          <w:sz w:val="20"/>
          <w:szCs w:val="20"/>
        </w:rPr>
        <w:t xml:space="preserve">The RACI Diagram below illustrates each team member’s role in </w:t>
      </w:r>
      <w:r w:rsidR="006C347C" w:rsidRPr="005C7F3B">
        <w:rPr>
          <w:rFonts w:ascii="Arial" w:hAnsi="Arial" w:cs="Arial"/>
          <w:b/>
          <w:i/>
          <w:color w:val="0000FF"/>
          <w:sz w:val="20"/>
          <w:szCs w:val="20"/>
        </w:rPr>
        <w:t>conjunction with</w:t>
      </w:r>
      <w:r w:rsidRPr="005C7F3B">
        <w:rPr>
          <w:rFonts w:ascii="Arial" w:hAnsi="Arial" w:cs="Arial"/>
          <w:b/>
          <w:i/>
          <w:color w:val="0000FF"/>
          <w:sz w:val="20"/>
          <w:szCs w:val="20"/>
        </w:rPr>
        <w:t xml:space="preserve"> the</w:t>
      </w:r>
      <w:r w:rsidR="006C347C" w:rsidRPr="005C7F3B">
        <w:rPr>
          <w:rFonts w:ascii="Arial" w:hAnsi="Arial" w:cs="Arial"/>
          <w:b/>
          <w:i/>
          <w:color w:val="0000FF"/>
          <w:sz w:val="20"/>
          <w:szCs w:val="20"/>
        </w:rPr>
        <w:t xml:space="preserve"> preliminary </w:t>
      </w:r>
      <w:smartTag w:uri="urn:schemas-microsoft-com:office:smarttags" w:element="stockticker">
        <w:r w:rsidR="006C347C" w:rsidRPr="005C7F3B">
          <w:rPr>
            <w:rFonts w:ascii="Arial" w:hAnsi="Arial" w:cs="Arial"/>
            <w:b/>
            <w:i/>
            <w:color w:val="0000FF"/>
            <w:sz w:val="20"/>
            <w:szCs w:val="20"/>
          </w:rPr>
          <w:t>PRD</w:t>
        </w:r>
      </w:smartTag>
      <w:r w:rsidRPr="005C7F3B">
        <w:rPr>
          <w:rFonts w:ascii="Arial" w:hAnsi="Arial" w:cs="Arial"/>
          <w:b/>
          <w:i/>
          <w:color w:val="0000FF"/>
          <w:sz w:val="20"/>
          <w:szCs w:val="20"/>
        </w:rPr>
        <w:t xml:space="preserve"> </w:t>
      </w:r>
      <w:r w:rsidR="006C347C" w:rsidRPr="005C7F3B">
        <w:rPr>
          <w:rFonts w:ascii="Arial" w:hAnsi="Arial" w:cs="Arial"/>
          <w:b/>
          <w:i/>
          <w:color w:val="0000FF"/>
          <w:sz w:val="20"/>
          <w:szCs w:val="20"/>
        </w:rPr>
        <w:t>and 6</w:t>
      </w:r>
      <w:r w:rsidRPr="005C7F3B">
        <w:rPr>
          <w:rFonts w:ascii="Arial" w:hAnsi="Arial" w:cs="Arial"/>
          <w:b/>
          <w:i/>
          <w:color w:val="0000FF"/>
          <w:sz w:val="20"/>
          <w:szCs w:val="20"/>
        </w:rPr>
        <w:t xml:space="preserve"> m</w:t>
      </w:r>
      <w:r w:rsidR="006C347C" w:rsidRPr="005C7F3B">
        <w:rPr>
          <w:rFonts w:ascii="Arial" w:hAnsi="Arial" w:cs="Arial"/>
          <w:b/>
          <w:i/>
          <w:color w:val="0000FF"/>
          <w:sz w:val="20"/>
          <w:szCs w:val="20"/>
        </w:rPr>
        <w:t>ajor milestones for the project.  The role titles should be replaced with specific names of assigned team members.</w:t>
      </w:r>
    </w:p>
    <w:p w:rsidR="00AC4AB6" w:rsidRDefault="00AC4AB6" w:rsidP="00AC4AB6">
      <w:pPr>
        <w:rPr>
          <w:rFonts w:ascii="Arial" w:hAnsi="Arial" w:cs="Arial"/>
          <w:b/>
          <w:i/>
          <w:color w:val="0070C0"/>
          <w:sz w:val="20"/>
          <w:szCs w:val="20"/>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160"/>
        <w:gridCol w:w="1537"/>
        <w:gridCol w:w="1525"/>
        <w:gridCol w:w="1615"/>
        <w:gridCol w:w="1620"/>
      </w:tblGrid>
      <w:tr w:rsidR="00AC4AB6" w:rsidRPr="00C70AAC">
        <w:trPr>
          <w:tblHeader/>
        </w:trPr>
        <w:tc>
          <w:tcPr>
            <w:tcW w:w="2160" w:type="dxa"/>
            <w:shd w:val="clear" w:color="auto" w:fill="B6DDE8"/>
          </w:tcPr>
          <w:p w:rsidR="00AC4AB6" w:rsidRPr="00AF6262" w:rsidRDefault="00B34398" w:rsidP="00220DAB">
            <w:pPr>
              <w:rPr>
                <w:rFonts w:ascii="Arial" w:hAnsi="Arial" w:cs="Arial"/>
                <w:b/>
                <w:sz w:val="20"/>
                <w:szCs w:val="20"/>
              </w:rPr>
            </w:pPr>
            <w:r>
              <w:rPr>
                <w:rFonts w:ascii="Arial" w:hAnsi="Arial" w:cs="Arial"/>
                <w:b/>
                <w:sz w:val="20"/>
                <w:szCs w:val="20"/>
              </w:rPr>
              <w:t xml:space="preserve">Major </w:t>
            </w:r>
            <w:r w:rsidR="00C70AAC" w:rsidRPr="00AF6262">
              <w:rPr>
                <w:rFonts w:ascii="Arial" w:hAnsi="Arial" w:cs="Arial"/>
                <w:b/>
                <w:sz w:val="20"/>
                <w:szCs w:val="20"/>
              </w:rPr>
              <w:t>Milestone</w:t>
            </w:r>
          </w:p>
        </w:tc>
        <w:tc>
          <w:tcPr>
            <w:tcW w:w="1537" w:type="dxa"/>
            <w:shd w:val="clear" w:color="auto" w:fill="B6DDE8"/>
          </w:tcPr>
          <w:p w:rsidR="00AC4AB6" w:rsidRPr="00AF6262" w:rsidRDefault="00C70AAC" w:rsidP="00220DAB">
            <w:pPr>
              <w:rPr>
                <w:rFonts w:ascii="Arial" w:hAnsi="Arial" w:cs="Arial"/>
                <w:b/>
                <w:sz w:val="20"/>
                <w:szCs w:val="20"/>
              </w:rPr>
            </w:pPr>
            <w:r w:rsidRPr="00AF6262">
              <w:rPr>
                <w:rFonts w:ascii="Arial" w:hAnsi="Arial" w:cs="Arial"/>
                <w:b/>
                <w:sz w:val="20"/>
                <w:szCs w:val="20"/>
              </w:rPr>
              <w:t>Accountable</w:t>
            </w:r>
          </w:p>
        </w:tc>
        <w:tc>
          <w:tcPr>
            <w:tcW w:w="1525" w:type="dxa"/>
            <w:shd w:val="clear" w:color="auto" w:fill="B6DDE8"/>
          </w:tcPr>
          <w:p w:rsidR="00AC4AB6" w:rsidRPr="00AF6262" w:rsidRDefault="00C70AAC" w:rsidP="00220DAB">
            <w:pPr>
              <w:rPr>
                <w:rFonts w:ascii="Arial" w:hAnsi="Arial" w:cs="Arial"/>
                <w:b/>
                <w:sz w:val="20"/>
                <w:szCs w:val="20"/>
              </w:rPr>
            </w:pPr>
            <w:r w:rsidRPr="00AF6262">
              <w:rPr>
                <w:rFonts w:ascii="Arial" w:hAnsi="Arial" w:cs="Arial"/>
                <w:b/>
                <w:sz w:val="20"/>
                <w:szCs w:val="20"/>
              </w:rPr>
              <w:t>Responsible</w:t>
            </w:r>
          </w:p>
        </w:tc>
        <w:tc>
          <w:tcPr>
            <w:tcW w:w="1615" w:type="dxa"/>
            <w:shd w:val="clear" w:color="auto" w:fill="B6DDE8"/>
          </w:tcPr>
          <w:p w:rsidR="00AC4AB6" w:rsidRPr="00AF6262" w:rsidRDefault="00C70AAC" w:rsidP="00220DAB">
            <w:pPr>
              <w:rPr>
                <w:rFonts w:ascii="Arial" w:hAnsi="Arial" w:cs="Arial"/>
                <w:b/>
                <w:sz w:val="20"/>
                <w:szCs w:val="20"/>
              </w:rPr>
            </w:pPr>
            <w:r w:rsidRPr="00AF6262">
              <w:rPr>
                <w:rFonts w:ascii="Arial" w:hAnsi="Arial" w:cs="Arial"/>
                <w:b/>
                <w:sz w:val="20"/>
                <w:szCs w:val="20"/>
              </w:rPr>
              <w:t>Consulted</w:t>
            </w:r>
          </w:p>
        </w:tc>
        <w:tc>
          <w:tcPr>
            <w:tcW w:w="1620" w:type="dxa"/>
            <w:shd w:val="clear" w:color="auto" w:fill="B6DDE8"/>
          </w:tcPr>
          <w:p w:rsidR="00AC4AB6" w:rsidRPr="00AF6262" w:rsidRDefault="00C70AAC" w:rsidP="00220DAB">
            <w:pPr>
              <w:rPr>
                <w:rFonts w:ascii="Arial" w:hAnsi="Arial" w:cs="Arial"/>
                <w:b/>
                <w:sz w:val="20"/>
                <w:szCs w:val="20"/>
              </w:rPr>
            </w:pPr>
            <w:r w:rsidRPr="00AF6262">
              <w:rPr>
                <w:rFonts w:ascii="Arial" w:hAnsi="Arial" w:cs="Arial"/>
                <w:b/>
                <w:sz w:val="20"/>
                <w:szCs w:val="20"/>
              </w:rPr>
              <w:t>Informed</w:t>
            </w:r>
          </w:p>
        </w:tc>
      </w:tr>
      <w:tr w:rsidR="00AC4AB6" w:rsidRPr="00A201CB">
        <w:tc>
          <w:tcPr>
            <w:tcW w:w="2160" w:type="dxa"/>
          </w:tcPr>
          <w:p w:rsidR="00AC4AB6" w:rsidRPr="005C7F3B" w:rsidRDefault="00C70AAC" w:rsidP="00220DAB">
            <w:pPr>
              <w:jc w:val="left"/>
              <w:rPr>
                <w:rFonts w:ascii="Arial" w:hAnsi="Arial" w:cs="Arial"/>
                <w:b/>
                <w:sz w:val="20"/>
                <w:szCs w:val="20"/>
              </w:rPr>
            </w:pPr>
            <w:r w:rsidRPr="005C7F3B">
              <w:rPr>
                <w:rFonts w:ascii="Arial" w:hAnsi="Arial" w:cs="Arial"/>
                <w:b/>
                <w:sz w:val="20"/>
                <w:szCs w:val="20"/>
              </w:rPr>
              <w:t xml:space="preserve">Preliminary </w:t>
            </w:r>
            <w:smartTag w:uri="urn:schemas-microsoft-com:office:smarttags" w:element="stockticker">
              <w:r w:rsidRPr="005C7F3B">
                <w:rPr>
                  <w:rFonts w:ascii="Arial" w:hAnsi="Arial" w:cs="Arial"/>
                  <w:b/>
                  <w:sz w:val="20"/>
                  <w:szCs w:val="20"/>
                </w:rPr>
                <w:t>PRD</w:t>
              </w:r>
            </w:smartTag>
          </w:p>
        </w:tc>
        <w:tc>
          <w:tcPr>
            <w:tcW w:w="1537" w:type="dxa"/>
          </w:tcPr>
          <w:p w:rsidR="00AC4AB6" w:rsidRPr="005C7F3B" w:rsidRDefault="006C347C" w:rsidP="00220DAB">
            <w:pPr>
              <w:jc w:val="left"/>
              <w:rPr>
                <w:rFonts w:ascii="Arial" w:hAnsi="Arial" w:cs="Arial"/>
                <w:i/>
                <w:color w:val="0000FF"/>
                <w:sz w:val="20"/>
                <w:szCs w:val="20"/>
              </w:rPr>
            </w:pPr>
            <w:r w:rsidRPr="005C7F3B">
              <w:rPr>
                <w:rFonts w:ascii="Arial" w:hAnsi="Arial" w:cs="Arial"/>
                <w:i/>
                <w:color w:val="0000FF"/>
                <w:sz w:val="20"/>
                <w:szCs w:val="20"/>
              </w:rPr>
              <w:t>Prod</w:t>
            </w:r>
            <w:r w:rsidR="00774C04" w:rsidRPr="005C7F3B">
              <w:rPr>
                <w:rFonts w:ascii="Arial" w:hAnsi="Arial" w:cs="Arial"/>
                <w:i/>
                <w:color w:val="0000FF"/>
                <w:sz w:val="20"/>
                <w:szCs w:val="20"/>
              </w:rPr>
              <w:t xml:space="preserve"> Mgr</w:t>
            </w:r>
          </w:p>
        </w:tc>
        <w:tc>
          <w:tcPr>
            <w:tcW w:w="1525" w:type="dxa"/>
          </w:tcPr>
          <w:p w:rsidR="00AC4AB6" w:rsidRPr="005C7F3B" w:rsidRDefault="00C70AAC" w:rsidP="00220DAB">
            <w:pPr>
              <w:jc w:val="left"/>
              <w:rPr>
                <w:rFonts w:ascii="Arial" w:hAnsi="Arial" w:cs="Arial"/>
                <w:i/>
                <w:color w:val="0000FF"/>
                <w:sz w:val="20"/>
                <w:szCs w:val="20"/>
              </w:rPr>
            </w:pPr>
            <w:r w:rsidRPr="005C7F3B">
              <w:rPr>
                <w:rFonts w:ascii="Arial" w:hAnsi="Arial" w:cs="Arial"/>
                <w:i/>
                <w:color w:val="0000FF"/>
                <w:sz w:val="20"/>
                <w:szCs w:val="20"/>
              </w:rPr>
              <w:t>Prod Mgr</w:t>
            </w:r>
          </w:p>
        </w:tc>
        <w:tc>
          <w:tcPr>
            <w:tcW w:w="1615" w:type="dxa"/>
          </w:tcPr>
          <w:p w:rsidR="00AC4AB6" w:rsidRPr="005C7F3B" w:rsidRDefault="00B34398" w:rsidP="00220DAB">
            <w:pPr>
              <w:jc w:val="left"/>
              <w:rPr>
                <w:rFonts w:ascii="Arial" w:hAnsi="Arial" w:cs="Arial"/>
                <w:i/>
                <w:color w:val="0000FF"/>
                <w:sz w:val="20"/>
                <w:szCs w:val="20"/>
              </w:rPr>
            </w:pPr>
            <w:r w:rsidRPr="005C7F3B">
              <w:rPr>
                <w:rFonts w:ascii="Arial" w:hAnsi="Arial" w:cs="Arial"/>
                <w:i/>
                <w:color w:val="0000FF"/>
                <w:sz w:val="20"/>
                <w:szCs w:val="20"/>
              </w:rPr>
              <w:t>Functl Mgrs</w:t>
            </w:r>
          </w:p>
        </w:tc>
        <w:tc>
          <w:tcPr>
            <w:tcW w:w="1620" w:type="dxa"/>
          </w:tcPr>
          <w:p w:rsidR="00AC4AB6" w:rsidRPr="005C7F3B" w:rsidRDefault="00AC4AB6" w:rsidP="00220DAB">
            <w:pPr>
              <w:jc w:val="left"/>
              <w:rPr>
                <w:rFonts w:ascii="Arial" w:hAnsi="Arial" w:cs="Arial"/>
                <w:i/>
                <w:color w:val="0000FF"/>
                <w:sz w:val="20"/>
                <w:szCs w:val="20"/>
              </w:rPr>
            </w:pPr>
          </w:p>
        </w:tc>
      </w:tr>
      <w:tr w:rsidR="00AC4AB6" w:rsidRPr="00A201CB">
        <w:tc>
          <w:tcPr>
            <w:tcW w:w="2160" w:type="dxa"/>
          </w:tcPr>
          <w:p w:rsidR="00AC4AB6" w:rsidRPr="005C7F3B" w:rsidRDefault="00C70AAC" w:rsidP="00220DAB">
            <w:pPr>
              <w:jc w:val="left"/>
              <w:rPr>
                <w:rFonts w:ascii="Arial" w:hAnsi="Arial" w:cs="Arial"/>
                <w:b/>
                <w:sz w:val="20"/>
                <w:szCs w:val="20"/>
              </w:rPr>
            </w:pPr>
            <w:r w:rsidRPr="005C7F3B">
              <w:rPr>
                <w:rFonts w:ascii="Arial" w:hAnsi="Arial" w:cs="Arial"/>
                <w:b/>
                <w:sz w:val="20"/>
                <w:szCs w:val="20"/>
              </w:rPr>
              <w:t>Project Kickoff</w:t>
            </w:r>
          </w:p>
        </w:tc>
        <w:tc>
          <w:tcPr>
            <w:tcW w:w="1537" w:type="dxa"/>
          </w:tcPr>
          <w:p w:rsidR="00AC4AB6" w:rsidRPr="005C7F3B" w:rsidRDefault="006C347C" w:rsidP="00220DAB">
            <w:pPr>
              <w:jc w:val="left"/>
              <w:rPr>
                <w:rFonts w:ascii="Arial" w:hAnsi="Arial" w:cs="Arial"/>
                <w:i/>
                <w:color w:val="0000FF"/>
                <w:sz w:val="20"/>
                <w:szCs w:val="20"/>
              </w:rPr>
            </w:pPr>
            <w:r w:rsidRPr="005C7F3B">
              <w:rPr>
                <w:rFonts w:ascii="Arial" w:hAnsi="Arial" w:cs="Arial"/>
                <w:i/>
                <w:color w:val="0000FF"/>
                <w:sz w:val="20"/>
                <w:szCs w:val="20"/>
              </w:rPr>
              <w:t>Prod</w:t>
            </w:r>
            <w:r w:rsidR="00774C04" w:rsidRPr="005C7F3B">
              <w:rPr>
                <w:rFonts w:ascii="Arial" w:hAnsi="Arial" w:cs="Arial"/>
                <w:i/>
                <w:color w:val="0000FF"/>
                <w:sz w:val="20"/>
                <w:szCs w:val="20"/>
              </w:rPr>
              <w:t xml:space="preserve"> Mgr</w:t>
            </w:r>
          </w:p>
        </w:tc>
        <w:tc>
          <w:tcPr>
            <w:tcW w:w="1525" w:type="dxa"/>
          </w:tcPr>
          <w:p w:rsidR="00AC4AB6" w:rsidRPr="005C7F3B" w:rsidRDefault="00774C04" w:rsidP="00220DAB">
            <w:pPr>
              <w:jc w:val="left"/>
              <w:rPr>
                <w:rFonts w:ascii="Arial" w:hAnsi="Arial" w:cs="Arial"/>
                <w:i/>
                <w:color w:val="0000FF"/>
                <w:sz w:val="20"/>
                <w:szCs w:val="20"/>
              </w:rPr>
            </w:pPr>
            <w:r w:rsidRPr="005C7F3B">
              <w:rPr>
                <w:rFonts w:ascii="Arial" w:hAnsi="Arial" w:cs="Arial"/>
                <w:i/>
                <w:color w:val="0000FF"/>
                <w:sz w:val="20"/>
                <w:szCs w:val="20"/>
              </w:rPr>
              <w:t>Prod Mgr</w:t>
            </w:r>
          </w:p>
        </w:tc>
        <w:tc>
          <w:tcPr>
            <w:tcW w:w="1615" w:type="dxa"/>
          </w:tcPr>
          <w:p w:rsidR="00AC4AB6" w:rsidRPr="005C7F3B" w:rsidRDefault="00774C04" w:rsidP="00220DAB">
            <w:pPr>
              <w:jc w:val="left"/>
              <w:rPr>
                <w:rFonts w:ascii="Arial" w:hAnsi="Arial" w:cs="Arial"/>
                <w:i/>
                <w:color w:val="0000FF"/>
                <w:sz w:val="20"/>
                <w:szCs w:val="20"/>
              </w:rPr>
            </w:pPr>
            <w:r w:rsidRPr="005C7F3B">
              <w:rPr>
                <w:rFonts w:ascii="Arial" w:hAnsi="Arial" w:cs="Arial"/>
                <w:i/>
                <w:color w:val="0000FF"/>
                <w:sz w:val="20"/>
                <w:szCs w:val="20"/>
              </w:rPr>
              <w:t>Proj Team</w:t>
            </w:r>
          </w:p>
        </w:tc>
        <w:tc>
          <w:tcPr>
            <w:tcW w:w="1620" w:type="dxa"/>
          </w:tcPr>
          <w:p w:rsidR="00AC4AB6" w:rsidRPr="005C7F3B" w:rsidRDefault="00CB79DD" w:rsidP="00220DAB">
            <w:pPr>
              <w:jc w:val="left"/>
              <w:rPr>
                <w:rFonts w:ascii="Arial" w:hAnsi="Arial" w:cs="Arial"/>
                <w:i/>
                <w:color w:val="0000FF"/>
                <w:sz w:val="20"/>
                <w:szCs w:val="20"/>
              </w:rPr>
            </w:pPr>
            <w:r w:rsidRPr="005C7F3B">
              <w:rPr>
                <w:rFonts w:ascii="Arial" w:hAnsi="Arial" w:cs="Arial"/>
                <w:i/>
                <w:color w:val="0000FF"/>
                <w:sz w:val="20"/>
                <w:szCs w:val="20"/>
              </w:rPr>
              <w:t>SDM</w:t>
            </w:r>
          </w:p>
        </w:tc>
      </w:tr>
      <w:tr w:rsidR="00774C04" w:rsidRPr="00A201CB">
        <w:tc>
          <w:tcPr>
            <w:tcW w:w="2160" w:type="dxa"/>
          </w:tcPr>
          <w:p w:rsidR="00774C04" w:rsidRPr="005C7F3B" w:rsidRDefault="00774C04" w:rsidP="00220DAB">
            <w:pPr>
              <w:jc w:val="left"/>
              <w:rPr>
                <w:rFonts w:ascii="Arial" w:hAnsi="Arial" w:cs="Arial"/>
                <w:b/>
                <w:sz w:val="20"/>
                <w:szCs w:val="20"/>
              </w:rPr>
            </w:pPr>
            <w:r w:rsidRPr="005C7F3B">
              <w:rPr>
                <w:rFonts w:ascii="Arial" w:hAnsi="Arial" w:cs="Arial"/>
                <w:b/>
                <w:sz w:val="20"/>
                <w:szCs w:val="20"/>
              </w:rPr>
              <w:t xml:space="preserve">Final </w:t>
            </w:r>
            <w:smartTag w:uri="urn:schemas-microsoft-com:office:smarttags" w:element="stockticker">
              <w:r w:rsidRPr="005C7F3B">
                <w:rPr>
                  <w:rFonts w:ascii="Arial" w:hAnsi="Arial" w:cs="Arial"/>
                  <w:b/>
                  <w:sz w:val="20"/>
                  <w:szCs w:val="20"/>
                </w:rPr>
                <w:t>PRD</w:t>
              </w:r>
            </w:smartTag>
          </w:p>
        </w:tc>
        <w:tc>
          <w:tcPr>
            <w:tcW w:w="1537" w:type="dxa"/>
          </w:tcPr>
          <w:p w:rsidR="00774C04" w:rsidRPr="005C7F3B" w:rsidRDefault="006C347C" w:rsidP="00220DAB">
            <w:pPr>
              <w:jc w:val="left"/>
              <w:rPr>
                <w:rFonts w:ascii="Arial" w:hAnsi="Arial" w:cs="Arial"/>
                <w:i/>
                <w:color w:val="0000FF"/>
                <w:sz w:val="20"/>
                <w:szCs w:val="20"/>
              </w:rPr>
            </w:pPr>
            <w:r w:rsidRPr="005C7F3B">
              <w:rPr>
                <w:rFonts w:ascii="Arial" w:hAnsi="Arial" w:cs="Arial"/>
                <w:i/>
                <w:color w:val="0000FF"/>
                <w:sz w:val="20"/>
                <w:szCs w:val="20"/>
              </w:rPr>
              <w:t>Prod</w:t>
            </w:r>
            <w:r w:rsidR="00774C04" w:rsidRPr="005C7F3B">
              <w:rPr>
                <w:rFonts w:ascii="Arial" w:hAnsi="Arial" w:cs="Arial"/>
                <w:i/>
                <w:color w:val="0000FF"/>
                <w:sz w:val="20"/>
                <w:szCs w:val="20"/>
              </w:rPr>
              <w:t xml:space="preserve"> Mgr</w:t>
            </w:r>
          </w:p>
        </w:tc>
        <w:tc>
          <w:tcPr>
            <w:tcW w:w="1525" w:type="dxa"/>
          </w:tcPr>
          <w:p w:rsidR="00774C04" w:rsidRPr="005C7F3B" w:rsidRDefault="00774C04" w:rsidP="00220DAB">
            <w:pPr>
              <w:jc w:val="left"/>
              <w:rPr>
                <w:rFonts w:ascii="Arial" w:hAnsi="Arial" w:cs="Arial"/>
                <w:i/>
                <w:color w:val="0000FF"/>
                <w:sz w:val="20"/>
                <w:szCs w:val="20"/>
              </w:rPr>
            </w:pPr>
            <w:r w:rsidRPr="005C7F3B">
              <w:rPr>
                <w:rFonts w:ascii="Arial" w:hAnsi="Arial" w:cs="Arial"/>
                <w:i/>
                <w:color w:val="0000FF"/>
                <w:sz w:val="20"/>
                <w:szCs w:val="20"/>
              </w:rPr>
              <w:t>Prod Mgr</w:t>
            </w:r>
          </w:p>
        </w:tc>
        <w:tc>
          <w:tcPr>
            <w:tcW w:w="1615" w:type="dxa"/>
          </w:tcPr>
          <w:p w:rsidR="00774C04" w:rsidRPr="005C7F3B" w:rsidRDefault="00774C04" w:rsidP="00220DAB">
            <w:pPr>
              <w:jc w:val="left"/>
              <w:rPr>
                <w:rFonts w:ascii="Arial" w:hAnsi="Arial" w:cs="Arial"/>
                <w:i/>
                <w:color w:val="0000FF"/>
                <w:sz w:val="20"/>
                <w:szCs w:val="20"/>
              </w:rPr>
            </w:pPr>
            <w:r w:rsidRPr="005C7F3B">
              <w:rPr>
                <w:rFonts w:ascii="Arial" w:hAnsi="Arial" w:cs="Arial"/>
                <w:i/>
                <w:color w:val="0000FF"/>
                <w:sz w:val="20"/>
                <w:szCs w:val="20"/>
              </w:rPr>
              <w:t>Proj Team</w:t>
            </w:r>
          </w:p>
        </w:tc>
        <w:tc>
          <w:tcPr>
            <w:tcW w:w="1620" w:type="dxa"/>
          </w:tcPr>
          <w:p w:rsidR="00774C04" w:rsidRPr="005C7F3B" w:rsidRDefault="00CB79DD" w:rsidP="00220DAB">
            <w:pPr>
              <w:jc w:val="left"/>
              <w:rPr>
                <w:rFonts w:ascii="Arial" w:hAnsi="Arial" w:cs="Arial"/>
                <w:i/>
                <w:color w:val="0000FF"/>
                <w:sz w:val="20"/>
                <w:szCs w:val="20"/>
              </w:rPr>
            </w:pPr>
            <w:r w:rsidRPr="005C7F3B">
              <w:rPr>
                <w:rFonts w:ascii="Arial" w:hAnsi="Arial" w:cs="Arial"/>
                <w:i/>
                <w:color w:val="0000FF"/>
                <w:sz w:val="20"/>
                <w:szCs w:val="20"/>
              </w:rPr>
              <w:t>SDM</w:t>
            </w:r>
          </w:p>
        </w:tc>
      </w:tr>
      <w:tr w:rsidR="00774C04" w:rsidRPr="00A201CB">
        <w:tc>
          <w:tcPr>
            <w:tcW w:w="2160" w:type="dxa"/>
          </w:tcPr>
          <w:p w:rsidR="00774C04" w:rsidRPr="005C7F3B" w:rsidRDefault="00774C04" w:rsidP="00220DAB">
            <w:pPr>
              <w:jc w:val="left"/>
              <w:rPr>
                <w:rFonts w:ascii="Arial" w:hAnsi="Arial" w:cs="Arial"/>
                <w:b/>
                <w:sz w:val="20"/>
                <w:szCs w:val="20"/>
              </w:rPr>
            </w:pPr>
            <w:r w:rsidRPr="005C7F3B">
              <w:rPr>
                <w:rFonts w:ascii="Arial" w:hAnsi="Arial" w:cs="Arial"/>
                <w:b/>
                <w:sz w:val="20"/>
                <w:szCs w:val="20"/>
              </w:rPr>
              <w:t>Wireframe Signoff</w:t>
            </w:r>
          </w:p>
        </w:tc>
        <w:tc>
          <w:tcPr>
            <w:tcW w:w="1537" w:type="dxa"/>
          </w:tcPr>
          <w:p w:rsidR="00774C04" w:rsidRPr="005C7F3B" w:rsidRDefault="00774C04" w:rsidP="00220DAB">
            <w:pPr>
              <w:jc w:val="left"/>
              <w:rPr>
                <w:rFonts w:ascii="Arial" w:hAnsi="Arial" w:cs="Arial"/>
                <w:i/>
                <w:color w:val="0000FF"/>
                <w:sz w:val="20"/>
                <w:szCs w:val="20"/>
              </w:rPr>
            </w:pPr>
            <w:r w:rsidRPr="005C7F3B">
              <w:rPr>
                <w:rFonts w:ascii="Arial" w:hAnsi="Arial" w:cs="Arial"/>
                <w:i/>
                <w:color w:val="0000FF"/>
                <w:sz w:val="20"/>
                <w:szCs w:val="20"/>
              </w:rPr>
              <w:t>Prod Mgr</w:t>
            </w:r>
          </w:p>
        </w:tc>
        <w:tc>
          <w:tcPr>
            <w:tcW w:w="1525" w:type="dxa"/>
          </w:tcPr>
          <w:p w:rsidR="00774C04" w:rsidRPr="005C7F3B" w:rsidRDefault="00774C04" w:rsidP="00220DAB">
            <w:pPr>
              <w:jc w:val="left"/>
              <w:rPr>
                <w:rFonts w:ascii="Arial" w:hAnsi="Arial" w:cs="Arial"/>
                <w:i/>
                <w:color w:val="0000FF"/>
                <w:sz w:val="20"/>
                <w:szCs w:val="20"/>
              </w:rPr>
            </w:pPr>
            <w:r w:rsidRPr="005C7F3B">
              <w:rPr>
                <w:rFonts w:ascii="Arial" w:hAnsi="Arial" w:cs="Arial"/>
                <w:i/>
                <w:color w:val="0000FF"/>
                <w:sz w:val="20"/>
                <w:szCs w:val="20"/>
              </w:rPr>
              <w:t>UE</w:t>
            </w:r>
          </w:p>
        </w:tc>
        <w:tc>
          <w:tcPr>
            <w:tcW w:w="1615" w:type="dxa"/>
          </w:tcPr>
          <w:p w:rsidR="00774C04" w:rsidRPr="005C7F3B" w:rsidRDefault="00774C04" w:rsidP="006C347C">
            <w:pPr>
              <w:jc w:val="left"/>
              <w:rPr>
                <w:rFonts w:ascii="Arial" w:hAnsi="Arial" w:cs="Arial"/>
                <w:i/>
                <w:color w:val="0000FF"/>
                <w:sz w:val="20"/>
                <w:szCs w:val="20"/>
              </w:rPr>
            </w:pPr>
            <w:r w:rsidRPr="005C7F3B">
              <w:rPr>
                <w:rFonts w:ascii="Arial" w:hAnsi="Arial" w:cs="Arial"/>
                <w:i/>
                <w:color w:val="0000FF"/>
                <w:sz w:val="20"/>
                <w:szCs w:val="20"/>
              </w:rPr>
              <w:t>Dev Team</w:t>
            </w:r>
          </w:p>
        </w:tc>
        <w:tc>
          <w:tcPr>
            <w:tcW w:w="1620" w:type="dxa"/>
          </w:tcPr>
          <w:p w:rsidR="00774C04" w:rsidRPr="005C7F3B" w:rsidRDefault="006C347C" w:rsidP="00220DAB">
            <w:pPr>
              <w:jc w:val="left"/>
              <w:rPr>
                <w:rFonts w:ascii="Arial" w:hAnsi="Arial" w:cs="Arial"/>
                <w:i/>
                <w:color w:val="0000FF"/>
                <w:sz w:val="20"/>
                <w:szCs w:val="20"/>
              </w:rPr>
            </w:pPr>
            <w:r w:rsidRPr="005C7F3B">
              <w:rPr>
                <w:rFonts w:ascii="Arial" w:hAnsi="Arial" w:cs="Arial"/>
                <w:i/>
                <w:color w:val="0000FF"/>
                <w:sz w:val="20"/>
                <w:szCs w:val="20"/>
              </w:rPr>
              <w:t>SDM</w:t>
            </w:r>
            <w:r w:rsidR="00B34398" w:rsidRPr="005C7F3B">
              <w:rPr>
                <w:rFonts w:ascii="Arial" w:hAnsi="Arial" w:cs="Arial"/>
                <w:i/>
                <w:color w:val="0000FF"/>
                <w:sz w:val="20"/>
                <w:szCs w:val="20"/>
              </w:rPr>
              <w:t>, Proj Team</w:t>
            </w:r>
          </w:p>
        </w:tc>
      </w:tr>
      <w:tr w:rsidR="00774C04" w:rsidRPr="00A201CB">
        <w:tc>
          <w:tcPr>
            <w:tcW w:w="2160" w:type="dxa"/>
          </w:tcPr>
          <w:p w:rsidR="00774C04" w:rsidRPr="005C7F3B" w:rsidRDefault="00774C04" w:rsidP="00220DAB">
            <w:pPr>
              <w:jc w:val="left"/>
              <w:rPr>
                <w:rFonts w:ascii="Arial" w:hAnsi="Arial" w:cs="Arial"/>
                <w:b/>
                <w:sz w:val="20"/>
                <w:szCs w:val="20"/>
              </w:rPr>
            </w:pPr>
            <w:r w:rsidRPr="005C7F3B">
              <w:rPr>
                <w:rFonts w:ascii="Arial" w:hAnsi="Arial" w:cs="Arial"/>
                <w:b/>
                <w:sz w:val="20"/>
                <w:szCs w:val="20"/>
              </w:rPr>
              <w:t>HTML Complete</w:t>
            </w:r>
          </w:p>
        </w:tc>
        <w:tc>
          <w:tcPr>
            <w:tcW w:w="1537" w:type="dxa"/>
          </w:tcPr>
          <w:p w:rsidR="00774C04" w:rsidRPr="005C7F3B" w:rsidRDefault="00774C04" w:rsidP="00220DAB">
            <w:pPr>
              <w:jc w:val="left"/>
              <w:rPr>
                <w:rFonts w:ascii="Arial" w:hAnsi="Arial" w:cs="Arial"/>
                <w:i/>
                <w:color w:val="0000FF"/>
                <w:sz w:val="20"/>
                <w:szCs w:val="20"/>
              </w:rPr>
            </w:pPr>
            <w:r w:rsidRPr="005C7F3B">
              <w:rPr>
                <w:rFonts w:ascii="Arial" w:hAnsi="Arial" w:cs="Arial"/>
                <w:i/>
                <w:color w:val="0000FF"/>
                <w:sz w:val="20"/>
                <w:szCs w:val="20"/>
              </w:rPr>
              <w:t>Prod Mgr</w:t>
            </w:r>
          </w:p>
        </w:tc>
        <w:tc>
          <w:tcPr>
            <w:tcW w:w="1525" w:type="dxa"/>
          </w:tcPr>
          <w:p w:rsidR="00774C04" w:rsidRPr="005C7F3B" w:rsidRDefault="00774C04" w:rsidP="00220DAB">
            <w:pPr>
              <w:jc w:val="left"/>
              <w:rPr>
                <w:rFonts w:ascii="Arial" w:hAnsi="Arial" w:cs="Arial"/>
                <w:i/>
                <w:color w:val="0000FF"/>
                <w:sz w:val="20"/>
                <w:szCs w:val="20"/>
              </w:rPr>
            </w:pPr>
            <w:r w:rsidRPr="005C7F3B">
              <w:rPr>
                <w:rFonts w:ascii="Arial" w:hAnsi="Arial" w:cs="Arial"/>
                <w:i/>
                <w:color w:val="0000FF"/>
                <w:sz w:val="20"/>
                <w:szCs w:val="20"/>
              </w:rPr>
              <w:t>UE</w:t>
            </w:r>
          </w:p>
        </w:tc>
        <w:tc>
          <w:tcPr>
            <w:tcW w:w="1615" w:type="dxa"/>
          </w:tcPr>
          <w:p w:rsidR="00774C04" w:rsidRPr="005C7F3B" w:rsidRDefault="00774C04" w:rsidP="006C347C">
            <w:pPr>
              <w:jc w:val="left"/>
              <w:rPr>
                <w:rFonts w:ascii="Arial" w:hAnsi="Arial" w:cs="Arial"/>
                <w:i/>
                <w:color w:val="0000FF"/>
                <w:sz w:val="20"/>
                <w:szCs w:val="20"/>
              </w:rPr>
            </w:pPr>
            <w:r w:rsidRPr="005C7F3B">
              <w:rPr>
                <w:rFonts w:ascii="Arial" w:hAnsi="Arial" w:cs="Arial"/>
                <w:i/>
                <w:color w:val="0000FF"/>
                <w:sz w:val="20"/>
                <w:szCs w:val="20"/>
              </w:rPr>
              <w:t>Dev Tea</w:t>
            </w:r>
            <w:r w:rsidR="006C347C" w:rsidRPr="005C7F3B">
              <w:rPr>
                <w:rFonts w:ascii="Arial" w:hAnsi="Arial" w:cs="Arial"/>
                <w:i/>
                <w:color w:val="0000FF"/>
                <w:sz w:val="20"/>
                <w:szCs w:val="20"/>
              </w:rPr>
              <w:t>m</w:t>
            </w:r>
          </w:p>
        </w:tc>
        <w:tc>
          <w:tcPr>
            <w:tcW w:w="1620" w:type="dxa"/>
          </w:tcPr>
          <w:p w:rsidR="00774C04" w:rsidRPr="005C7F3B" w:rsidRDefault="006C347C" w:rsidP="00220DAB">
            <w:pPr>
              <w:jc w:val="left"/>
              <w:rPr>
                <w:rFonts w:ascii="Arial" w:hAnsi="Arial" w:cs="Arial"/>
                <w:i/>
                <w:color w:val="0000FF"/>
                <w:sz w:val="20"/>
                <w:szCs w:val="20"/>
              </w:rPr>
            </w:pPr>
            <w:r w:rsidRPr="005C7F3B">
              <w:rPr>
                <w:rFonts w:ascii="Arial" w:hAnsi="Arial" w:cs="Arial"/>
                <w:i/>
                <w:color w:val="0000FF"/>
                <w:sz w:val="20"/>
                <w:szCs w:val="20"/>
              </w:rPr>
              <w:t>SDM</w:t>
            </w:r>
            <w:r w:rsidR="00B34398" w:rsidRPr="005C7F3B">
              <w:rPr>
                <w:rFonts w:ascii="Arial" w:hAnsi="Arial" w:cs="Arial"/>
                <w:i/>
                <w:color w:val="0000FF"/>
                <w:sz w:val="20"/>
                <w:szCs w:val="20"/>
              </w:rPr>
              <w:t xml:space="preserve">, Proj </w:t>
            </w:r>
            <w:r w:rsidR="00B34398" w:rsidRPr="005C7F3B">
              <w:rPr>
                <w:rFonts w:ascii="Arial" w:hAnsi="Arial" w:cs="Arial"/>
                <w:i/>
                <w:color w:val="0000FF"/>
                <w:sz w:val="20"/>
                <w:szCs w:val="20"/>
              </w:rPr>
              <w:lastRenderedPageBreak/>
              <w:t>Team</w:t>
            </w:r>
          </w:p>
        </w:tc>
      </w:tr>
      <w:tr w:rsidR="00774C04" w:rsidRPr="00A201CB">
        <w:tc>
          <w:tcPr>
            <w:tcW w:w="2160" w:type="dxa"/>
          </w:tcPr>
          <w:p w:rsidR="00774C04" w:rsidRPr="005C7F3B" w:rsidRDefault="00774C04" w:rsidP="00220DAB">
            <w:pPr>
              <w:jc w:val="left"/>
              <w:rPr>
                <w:rFonts w:ascii="Arial" w:hAnsi="Arial" w:cs="Arial"/>
                <w:b/>
                <w:sz w:val="20"/>
                <w:szCs w:val="20"/>
              </w:rPr>
            </w:pPr>
            <w:r w:rsidRPr="005C7F3B">
              <w:rPr>
                <w:rFonts w:ascii="Arial" w:hAnsi="Arial" w:cs="Arial"/>
                <w:b/>
                <w:sz w:val="20"/>
                <w:szCs w:val="20"/>
              </w:rPr>
              <w:lastRenderedPageBreak/>
              <w:t>Deploy to QA</w:t>
            </w:r>
          </w:p>
        </w:tc>
        <w:tc>
          <w:tcPr>
            <w:tcW w:w="1537" w:type="dxa"/>
          </w:tcPr>
          <w:p w:rsidR="00774C04" w:rsidRPr="005C7F3B" w:rsidRDefault="00B34398" w:rsidP="00220DAB">
            <w:pPr>
              <w:jc w:val="left"/>
              <w:rPr>
                <w:rFonts w:ascii="Arial" w:hAnsi="Arial" w:cs="Arial"/>
                <w:i/>
                <w:color w:val="0000FF"/>
                <w:sz w:val="20"/>
                <w:szCs w:val="20"/>
              </w:rPr>
            </w:pPr>
            <w:r w:rsidRPr="005C7F3B">
              <w:rPr>
                <w:rFonts w:ascii="Arial" w:hAnsi="Arial" w:cs="Arial"/>
                <w:i/>
                <w:color w:val="0000FF"/>
                <w:sz w:val="20"/>
                <w:szCs w:val="20"/>
              </w:rPr>
              <w:t>Prod Mgr</w:t>
            </w:r>
          </w:p>
        </w:tc>
        <w:tc>
          <w:tcPr>
            <w:tcW w:w="1525" w:type="dxa"/>
          </w:tcPr>
          <w:p w:rsidR="00774C04" w:rsidRPr="005C7F3B" w:rsidRDefault="00774C04" w:rsidP="00774C04">
            <w:pPr>
              <w:jc w:val="left"/>
              <w:rPr>
                <w:rFonts w:ascii="Arial" w:hAnsi="Arial" w:cs="Arial"/>
                <w:i/>
                <w:color w:val="0000FF"/>
                <w:sz w:val="20"/>
                <w:szCs w:val="20"/>
              </w:rPr>
            </w:pPr>
            <w:r w:rsidRPr="005C7F3B">
              <w:rPr>
                <w:rFonts w:ascii="Arial" w:hAnsi="Arial" w:cs="Arial"/>
                <w:i/>
                <w:color w:val="0000FF"/>
                <w:sz w:val="20"/>
                <w:szCs w:val="20"/>
              </w:rPr>
              <w:t>Dev Lead</w:t>
            </w:r>
          </w:p>
        </w:tc>
        <w:tc>
          <w:tcPr>
            <w:tcW w:w="1615" w:type="dxa"/>
          </w:tcPr>
          <w:p w:rsidR="00774C04" w:rsidRPr="005C7F3B" w:rsidRDefault="00B34398" w:rsidP="00220DAB">
            <w:pPr>
              <w:jc w:val="left"/>
              <w:rPr>
                <w:rFonts w:ascii="Arial" w:hAnsi="Arial" w:cs="Arial"/>
                <w:i/>
                <w:color w:val="0000FF"/>
                <w:sz w:val="20"/>
                <w:szCs w:val="20"/>
              </w:rPr>
            </w:pPr>
            <w:r w:rsidRPr="005C7F3B">
              <w:rPr>
                <w:rFonts w:ascii="Arial" w:hAnsi="Arial" w:cs="Arial"/>
                <w:i/>
                <w:color w:val="0000FF"/>
                <w:sz w:val="20"/>
                <w:szCs w:val="20"/>
              </w:rPr>
              <w:t>QA Lead</w:t>
            </w:r>
          </w:p>
        </w:tc>
        <w:tc>
          <w:tcPr>
            <w:tcW w:w="1620" w:type="dxa"/>
          </w:tcPr>
          <w:p w:rsidR="00774C04" w:rsidRPr="005C7F3B" w:rsidRDefault="006C347C" w:rsidP="00220DAB">
            <w:pPr>
              <w:jc w:val="left"/>
              <w:rPr>
                <w:rFonts w:ascii="Arial" w:hAnsi="Arial" w:cs="Arial"/>
                <w:i/>
                <w:color w:val="0000FF"/>
                <w:sz w:val="20"/>
                <w:szCs w:val="20"/>
              </w:rPr>
            </w:pPr>
            <w:r w:rsidRPr="005C7F3B">
              <w:rPr>
                <w:rFonts w:ascii="Arial" w:hAnsi="Arial" w:cs="Arial"/>
                <w:i/>
                <w:color w:val="0000FF"/>
                <w:sz w:val="20"/>
                <w:szCs w:val="20"/>
              </w:rPr>
              <w:t>SDM</w:t>
            </w:r>
            <w:r w:rsidR="00B34398" w:rsidRPr="005C7F3B">
              <w:rPr>
                <w:rFonts w:ascii="Arial" w:hAnsi="Arial" w:cs="Arial"/>
                <w:i/>
                <w:color w:val="0000FF"/>
                <w:sz w:val="20"/>
                <w:szCs w:val="20"/>
              </w:rPr>
              <w:t>, Proj Team</w:t>
            </w:r>
          </w:p>
        </w:tc>
      </w:tr>
      <w:tr w:rsidR="00C70AAC" w:rsidRPr="00A201CB">
        <w:tc>
          <w:tcPr>
            <w:tcW w:w="2160" w:type="dxa"/>
          </w:tcPr>
          <w:p w:rsidR="00C70AAC" w:rsidRPr="005C7F3B" w:rsidRDefault="00C70AAC" w:rsidP="00220DAB">
            <w:pPr>
              <w:jc w:val="left"/>
              <w:rPr>
                <w:rFonts w:ascii="Arial" w:hAnsi="Arial" w:cs="Arial"/>
                <w:b/>
                <w:sz w:val="20"/>
                <w:szCs w:val="20"/>
              </w:rPr>
            </w:pPr>
            <w:r w:rsidRPr="005C7F3B">
              <w:rPr>
                <w:rFonts w:ascii="Arial" w:hAnsi="Arial" w:cs="Arial"/>
                <w:b/>
                <w:sz w:val="20"/>
                <w:szCs w:val="20"/>
              </w:rPr>
              <w:t>Deploy to Staging</w:t>
            </w:r>
          </w:p>
        </w:tc>
        <w:tc>
          <w:tcPr>
            <w:tcW w:w="1537" w:type="dxa"/>
          </w:tcPr>
          <w:p w:rsidR="00C70AAC" w:rsidRPr="005C7F3B" w:rsidRDefault="00B34398" w:rsidP="00220DAB">
            <w:pPr>
              <w:jc w:val="left"/>
              <w:rPr>
                <w:rFonts w:ascii="Arial" w:hAnsi="Arial" w:cs="Arial"/>
                <w:i/>
                <w:color w:val="0000FF"/>
                <w:sz w:val="20"/>
                <w:szCs w:val="20"/>
              </w:rPr>
            </w:pPr>
            <w:r w:rsidRPr="005C7F3B">
              <w:rPr>
                <w:rFonts w:ascii="Arial" w:hAnsi="Arial" w:cs="Arial"/>
                <w:i/>
                <w:color w:val="0000FF"/>
                <w:sz w:val="20"/>
                <w:szCs w:val="20"/>
              </w:rPr>
              <w:t>Prod Mgr</w:t>
            </w:r>
          </w:p>
        </w:tc>
        <w:tc>
          <w:tcPr>
            <w:tcW w:w="1525" w:type="dxa"/>
          </w:tcPr>
          <w:p w:rsidR="00C70AAC" w:rsidRPr="005C7F3B" w:rsidRDefault="00C70AAC" w:rsidP="00774C04">
            <w:pPr>
              <w:jc w:val="left"/>
              <w:rPr>
                <w:rFonts w:ascii="Arial" w:hAnsi="Arial" w:cs="Arial"/>
                <w:i/>
                <w:color w:val="0000FF"/>
                <w:sz w:val="20"/>
                <w:szCs w:val="20"/>
              </w:rPr>
            </w:pPr>
            <w:r w:rsidRPr="005C7F3B">
              <w:rPr>
                <w:rFonts w:ascii="Arial" w:hAnsi="Arial" w:cs="Arial"/>
                <w:i/>
                <w:color w:val="0000FF"/>
                <w:sz w:val="20"/>
                <w:szCs w:val="20"/>
              </w:rPr>
              <w:t xml:space="preserve">QA </w:t>
            </w:r>
            <w:r w:rsidR="00774C04" w:rsidRPr="005C7F3B">
              <w:rPr>
                <w:rFonts w:ascii="Arial" w:hAnsi="Arial" w:cs="Arial"/>
                <w:i/>
                <w:color w:val="0000FF"/>
                <w:sz w:val="20"/>
                <w:szCs w:val="20"/>
              </w:rPr>
              <w:t>Lead</w:t>
            </w:r>
          </w:p>
        </w:tc>
        <w:tc>
          <w:tcPr>
            <w:tcW w:w="1615" w:type="dxa"/>
          </w:tcPr>
          <w:p w:rsidR="00C70AAC" w:rsidRPr="005C7F3B" w:rsidRDefault="00C70AAC" w:rsidP="00220DAB">
            <w:pPr>
              <w:jc w:val="left"/>
              <w:rPr>
                <w:rFonts w:ascii="Arial" w:hAnsi="Arial" w:cs="Arial"/>
                <w:i/>
                <w:color w:val="0000FF"/>
                <w:sz w:val="20"/>
                <w:szCs w:val="20"/>
              </w:rPr>
            </w:pPr>
          </w:p>
        </w:tc>
        <w:tc>
          <w:tcPr>
            <w:tcW w:w="1620" w:type="dxa"/>
          </w:tcPr>
          <w:p w:rsidR="00C70AAC" w:rsidRPr="005C7F3B" w:rsidRDefault="00B34398" w:rsidP="00220DAB">
            <w:pPr>
              <w:jc w:val="left"/>
              <w:rPr>
                <w:rFonts w:ascii="Arial" w:hAnsi="Arial" w:cs="Arial"/>
                <w:i/>
                <w:color w:val="0000FF"/>
                <w:sz w:val="20"/>
                <w:szCs w:val="20"/>
              </w:rPr>
            </w:pPr>
            <w:r w:rsidRPr="005C7F3B">
              <w:rPr>
                <w:rFonts w:ascii="Arial" w:hAnsi="Arial" w:cs="Arial"/>
                <w:i/>
                <w:color w:val="0000FF"/>
                <w:sz w:val="20"/>
                <w:szCs w:val="20"/>
              </w:rPr>
              <w:t>SDM, Proj Team</w:t>
            </w:r>
          </w:p>
        </w:tc>
      </w:tr>
    </w:tbl>
    <w:p w:rsidR="00AC4AB6" w:rsidRPr="00AC4AB6" w:rsidRDefault="00AC4AB6" w:rsidP="00AC4AB6">
      <w:pPr>
        <w:ind w:left="990"/>
        <w:rPr>
          <w:rFonts w:ascii="Arial" w:hAnsi="Arial" w:cs="Arial"/>
          <w:b/>
          <w:i/>
          <w:color w:val="0070C0"/>
          <w:sz w:val="20"/>
          <w:szCs w:val="20"/>
        </w:rPr>
      </w:pPr>
    </w:p>
    <w:p w:rsidR="005C2F2D" w:rsidRDefault="00166031" w:rsidP="0045324D">
      <w:r>
        <w:t xml:space="preserve"> </w:t>
      </w:r>
    </w:p>
    <w:p w:rsidR="00136616" w:rsidRPr="00136616" w:rsidRDefault="00136616" w:rsidP="00136616">
      <w:pPr>
        <w:pStyle w:val="Heading2"/>
        <w:numPr>
          <w:ilvl w:val="0"/>
          <w:numId w:val="3"/>
        </w:numPr>
        <w:shd w:val="pct20" w:color="auto" w:fill="auto"/>
        <w:tabs>
          <w:tab w:val="clear" w:pos="1152"/>
          <w:tab w:val="num" w:pos="270"/>
        </w:tabs>
        <w:spacing w:before="0"/>
        <w:ind w:left="270" w:hanging="270"/>
        <w:rPr>
          <w:rFonts w:cs="Arial"/>
          <w:sz w:val="28"/>
        </w:rPr>
      </w:pPr>
      <w:bookmarkStart w:id="1009" w:name="_Toc323813702"/>
      <w:r w:rsidRPr="00136616">
        <w:rPr>
          <w:rFonts w:cs="Arial"/>
          <w:sz w:val="28"/>
        </w:rPr>
        <w:t>Appendix:</w:t>
      </w:r>
      <w:bookmarkEnd w:id="1009"/>
    </w:p>
    <w:p w:rsidR="00035E95" w:rsidRDefault="001068D4" w:rsidP="005C2F2D">
      <w:pPr>
        <w:pStyle w:val="Heading2"/>
        <w:tabs>
          <w:tab w:val="left" w:pos="810"/>
        </w:tabs>
        <w:ind w:left="810" w:hanging="540"/>
      </w:pPr>
      <w:bookmarkStart w:id="1010" w:name="_Toc323813703"/>
      <w:r>
        <w:t>Priority List</w:t>
      </w:r>
      <w:bookmarkEnd w:id="1010"/>
    </w:p>
    <w:p w:rsidR="0019486C" w:rsidRDefault="0019486C" w:rsidP="00035E95">
      <w:pPr>
        <w:pStyle w:val="Heading2"/>
        <w:numPr>
          <w:ilvl w:val="0"/>
          <w:numId w:val="0"/>
        </w:numPr>
        <w:tabs>
          <w:tab w:val="left" w:pos="810"/>
        </w:tabs>
        <w:ind w:left="270"/>
      </w:pPr>
      <w:r>
        <w:t xml:space="preserve"> </w:t>
      </w:r>
    </w:p>
    <w:tbl>
      <w:tblPr>
        <w:tblW w:w="9753" w:type="dxa"/>
        <w:tblInd w:w="93" w:type="dxa"/>
        <w:tblLook w:val="04A0"/>
      </w:tblPr>
      <w:tblGrid>
        <w:gridCol w:w="1905"/>
        <w:gridCol w:w="3420"/>
        <w:gridCol w:w="1350"/>
        <w:gridCol w:w="3078"/>
      </w:tblGrid>
      <w:tr w:rsidR="00035E95" w:rsidRPr="00035E95" w:rsidTr="00035E95">
        <w:trPr>
          <w:trHeight w:val="390"/>
        </w:trPr>
        <w:tc>
          <w:tcPr>
            <w:tcW w:w="1905" w:type="dxa"/>
            <w:tcBorders>
              <w:top w:val="single" w:sz="8" w:space="0" w:color="auto"/>
              <w:left w:val="single" w:sz="8" w:space="0" w:color="auto"/>
              <w:bottom w:val="single" w:sz="8" w:space="0" w:color="auto"/>
              <w:right w:val="single" w:sz="8" w:space="0" w:color="auto"/>
            </w:tcBorders>
            <w:shd w:val="clear" w:color="000000" w:fill="000000"/>
            <w:hideMark/>
          </w:tcPr>
          <w:p w:rsidR="00035E95" w:rsidRPr="00035E95" w:rsidRDefault="00035E95" w:rsidP="00035E95">
            <w:pPr>
              <w:widowControl/>
              <w:adjustRightInd/>
              <w:spacing w:line="240" w:lineRule="auto"/>
              <w:jc w:val="center"/>
              <w:textAlignment w:val="auto"/>
              <w:rPr>
                <w:b/>
                <w:bCs/>
                <w:color w:val="FFFFFF"/>
                <w:sz w:val="20"/>
                <w:szCs w:val="28"/>
              </w:rPr>
            </w:pPr>
            <w:r w:rsidRPr="00035E95">
              <w:rPr>
                <w:b/>
                <w:bCs/>
                <w:color w:val="FFFFFF"/>
                <w:sz w:val="20"/>
                <w:szCs w:val="28"/>
              </w:rPr>
              <w:t>Functional Area</w:t>
            </w:r>
          </w:p>
        </w:tc>
        <w:tc>
          <w:tcPr>
            <w:tcW w:w="3420" w:type="dxa"/>
            <w:tcBorders>
              <w:top w:val="single" w:sz="8" w:space="0" w:color="auto"/>
              <w:left w:val="nil"/>
              <w:bottom w:val="single" w:sz="8" w:space="0" w:color="auto"/>
              <w:right w:val="single" w:sz="8" w:space="0" w:color="auto"/>
            </w:tcBorders>
            <w:shd w:val="clear" w:color="000000" w:fill="000000"/>
            <w:hideMark/>
          </w:tcPr>
          <w:p w:rsidR="00035E95" w:rsidRPr="00035E95" w:rsidRDefault="00035E95" w:rsidP="00035E95">
            <w:pPr>
              <w:widowControl/>
              <w:adjustRightInd/>
              <w:spacing w:line="240" w:lineRule="auto"/>
              <w:jc w:val="center"/>
              <w:textAlignment w:val="auto"/>
              <w:rPr>
                <w:b/>
                <w:bCs/>
                <w:color w:val="FFFFFF"/>
                <w:sz w:val="20"/>
                <w:szCs w:val="28"/>
              </w:rPr>
            </w:pPr>
            <w:r w:rsidRPr="00035E95">
              <w:rPr>
                <w:b/>
                <w:bCs/>
                <w:color w:val="FFFFFF"/>
                <w:sz w:val="20"/>
                <w:szCs w:val="28"/>
              </w:rPr>
              <w:t>Description</w:t>
            </w:r>
          </w:p>
        </w:tc>
        <w:tc>
          <w:tcPr>
            <w:tcW w:w="1350" w:type="dxa"/>
            <w:tcBorders>
              <w:top w:val="single" w:sz="8" w:space="0" w:color="auto"/>
              <w:left w:val="nil"/>
              <w:bottom w:val="single" w:sz="8" w:space="0" w:color="auto"/>
              <w:right w:val="single" w:sz="8" w:space="0" w:color="auto"/>
            </w:tcBorders>
            <w:shd w:val="clear" w:color="000000" w:fill="000000"/>
            <w:hideMark/>
          </w:tcPr>
          <w:p w:rsidR="00035E95" w:rsidRPr="00035E95" w:rsidRDefault="00035E95" w:rsidP="00035E95">
            <w:pPr>
              <w:widowControl/>
              <w:adjustRightInd/>
              <w:spacing w:line="240" w:lineRule="auto"/>
              <w:jc w:val="center"/>
              <w:textAlignment w:val="auto"/>
              <w:rPr>
                <w:b/>
                <w:bCs/>
                <w:color w:val="FFFFFF"/>
                <w:sz w:val="20"/>
                <w:szCs w:val="28"/>
              </w:rPr>
            </w:pPr>
            <w:r w:rsidRPr="00035E95">
              <w:rPr>
                <w:b/>
                <w:bCs/>
                <w:color w:val="FFFFFF"/>
                <w:sz w:val="20"/>
                <w:szCs w:val="28"/>
              </w:rPr>
              <w:t>Priority</w:t>
            </w:r>
          </w:p>
        </w:tc>
        <w:tc>
          <w:tcPr>
            <w:tcW w:w="3078" w:type="dxa"/>
            <w:tcBorders>
              <w:top w:val="single" w:sz="8" w:space="0" w:color="auto"/>
              <w:left w:val="nil"/>
              <w:bottom w:val="single" w:sz="8" w:space="0" w:color="auto"/>
              <w:right w:val="single" w:sz="8" w:space="0" w:color="auto"/>
            </w:tcBorders>
            <w:shd w:val="clear" w:color="000000" w:fill="000000"/>
            <w:hideMark/>
          </w:tcPr>
          <w:p w:rsidR="00035E95" w:rsidRPr="00035E95" w:rsidRDefault="00035E95" w:rsidP="00035E95">
            <w:pPr>
              <w:widowControl/>
              <w:adjustRightInd/>
              <w:spacing w:line="240" w:lineRule="auto"/>
              <w:jc w:val="center"/>
              <w:textAlignment w:val="auto"/>
              <w:rPr>
                <w:b/>
                <w:bCs/>
                <w:color w:val="FFFFFF"/>
                <w:sz w:val="20"/>
                <w:szCs w:val="28"/>
              </w:rPr>
            </w:pPr>
            <w:r w:rsidRPr="00035E95">
              <w:rPr>
                <w:b/>
                <w:bCs/>
                <w:color w:val="FFFFFF"/>
                <w:sz w:val="20"/>
                <w:szCs w:val="28"/>
              </w:rPr>
              <w:t>Notes</w:t>
            </w:r>
          </w:p>
        </w:tc>
      </w:tr>
      <w:tr w:rsidR="00035E95" w:rsidRPr="00035E95" w:rsidTr="00035E95">
        <w:trPr>
          <w:gridAfter w:val="3"/>
          <w:wAfter w:w="7848" w:type="dxa"/>
          <w:trHeight w:val="390"/>
        </w:trPr>
        <w:tc>
          <w:tcPr>
            <w:tcW w:w="1905" w:type="dxa"/>
            <w:tcBorders>
              <w:top w:val="single" w:sz="8" w:space="0" w:color="auto"/>
              <w:left w:val="single" w:sz="8" w:space="0" w:color="auto"/>
              <w:bottom w:val="single" w:sz="8" w:space="0" w:color="auto"/>
              <w:right w:val="single" w:sz="8" w:space="0" w:color="000000"/>
            </w:tcBorders>
            <w:shd w:val="clear" w:color="000000" w:fill="FFFFFF"/>
            <w:vAlign w:val="center"/>
            <w:hideMark/>
          </w:tcPr>
          <w:p w:rsidR="00035E95" w:rsidRPr="00035E95" w:rsidRDefault="00035E95" w:rsidP="00035E95">
            <w:pPr>
              <w:widowControl/>
              <w:adjustRightInd/>
              <w:spacing w:line="240" w:lineRule="auto"/>
              <w:jc w:val="center"/>
              <w:textAlignment w:val="auto"/>
              <w:rPr>
                <w:b/>
                <w:bCs/>
                <w:color w:val="000000"/>
                <w:sz w:val="20"/>
                <w:szCs w:val="28"/>
              </w:rPr>
            </w:pPr>
            <w:r w:rsidRPr="00035E95">
              <w:rPr>
                <w:b/>
                <w:bCs/>
                <w:color w:val="000000"/>
                <w:sz w:val="20"/>
                <w:szCs w:val="28"/>
              </w:rPr>
              <w:t>People</w:t>
            </w:r>
          </w:p>
        </w:tc>
      </w:tr>
      <w:tr w:rsidR="00035E95" w:rsidRPr="00035E95" w:rsidTr="00035E95">
        <w:trPr>
          <w:trHeight w:val="610"/>
        </w:trPr>
        <w:tc>
          <w:tcPr>
            <w:tcW w:w="1905" w:type="dxa"/>
            <w:tcBorders>
              <w:top w:val="nil"/>
              <w:left w:val="single" w:sz="8" w:space="0" w:color="auto"/>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Profile</w:t>
            </w:r>
          </w:p>
        </w:tc>
        <w:tc>
          <w:tcPr>
            <w:tcW w:w="3420" w:type="dxa"/>
            <w:tcBorders>
              <w:top w:val="nil"/>
              <w:left w:val="nil"/>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User information for configuration of experience.   Needs to share login / password information from commerce system (SSO).  Profile data ideally is pulled directly from Sears.com and additional community features are either added commerce database or linked to commerce profile information.</w:t>
            </w:r>
          </w:p>
        </w:tc>
        <w:tc>
          <w:tcPr>
            <w:tcW w:w="1350" w:type="dxa"/>
            <w:tcBorders>
              <w:top w:val="nil"/>
              <w:left w:val="nil"/>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H</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xml:space="preserve">Communities Profile tab </w:t>
            </w:r>
            <w:r w:rsidRPr="00035E95">
              <w:rPr>
                <w:color w:val="000000"/>
                <w:sz w:val="20"/>
                <w:szCs w:val="22"/>
              </w:rPr>
              <w:br/>
            </w:r>
            <w:r w:rsidRPr="00035E95">
              <w:rPr>
                <w:color w:val="FF0000"/>
                <w:sz w:val="20"/>
                <w:szCs w:val="22"/>
              </w:rPr>
              <w:t>Need to meet with Legal to find out if they have to specifically say they want to be a community member to opt in? Or can anyone who signs up be a community member automatically?</w:t>
            </w:r>
            <w:r w:rsidRPr="00035E95">
              <w:rPr>
                <w:color w:val="FF0000"/>
                <w:sz w:val="20"/>
                <w:szCs w:val="22"/>
              </w:rPr>
              <w:br/>
            </w:r>
            <w:r w:rsidRPr="00035E95">
              <w:rPr>
                <w:color w:val="FF0000"/>
                <w:sz w:val="20"/>
                <w:szCs w:val="22"/>
              </w:rPr>
              <w:br/>
              <w:t xml:space="preserve">Message center, comments, disscussions, reviews, groups, badges, etc. </w:t>
            </w:r>
            <w:r w:rsidRPr="00035E95">
              <w:rPr>
                <w:color w:val="FF0000"/>
                <w:sz w:val="20"/>
                <w:szCs w:val="22"/>
              </w:rPr>
              <w:br/>
            </w:r>
            <w:r w:rsidRPr="00035E95">
              <w:rPr>
                <w:color w:val="FF0000"/>
                <w:sz w:val="20"/>
                <w:szCs w:val="22"/>
              </w:rPr>
              <w:br/>
              <w:t xml:space="preserve">Need a public/private view </w:t>
            </w:r>
            <w:r w:rsidRPr="00035E95">
              <w:rPr>
                <w:color w:val="FF0000"/>
                <w:sz w:val="20"/>
                <w:szCs w:val="22"/>
              </w:rPr>
              <w:br/>
            </w:r>
            <w:r w:rsidRPr="00035E95">
              <w:rPr>
                <w:color w:val="FF0000"/>
                <w:sz w:val="20"/>
                <w:szCs w:val="22"/>
              </w:rPr>
              <w:br/>
              <w:t xml:space="preserve">If in community do not want them going to Sears.com to look at the profile - want to have profile visible from Community header and Community Profile default view (not landing page for overview) </w:t>
            </w:r>
          </w:p>
        </w:tc>
      </w:tr>
      <w:tr w:rsidR="00035E95" w:rsidRPr="00035E95" w:rsidTr="00035E95">
        <w:trPr>
          <w:trHeight w:val="3315"/>
        </w:trPr>
        <w:tc>
          <w:tcPr>
            <w:tcW w:w="1905" w:type="dxa"/>
            <w:tcBorders>
              <w:top w:val="nil"/>
              <w:left w:val="single" w:sz="8" w:space="0" w:color="auto"/>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lastRenderedPageBreak/>
              <w:t xml:space="preserve">Relationships (Following) </w:t>
            </w:r>
          </w:p>
        </w:tc>
        <w:tc>
          <w:tcPr>
            <w:tcW w:w="3420" w:type="dxa"/>
            <w:tcBorders>
              <w:top w:val="nil"/>
              <w:left w:val="nil"/>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Allow entities (community members / blogs / topics /  stores / etc) to follow or have followers.   Followers would be notified of activity via their feed or email notification.</w:t>
            </w:r>
          </w:p>
        </w:tc>
        <w:tc>
          <w:tcPr>
            <w:tcW w:w="1350" w:type="dxa"/>
            <w:tcBorders>
              <w:top w:val="nil"/>
              <w:left w:val="nil"/>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H</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SM: Once a group is added, all associated followers of the group will be automatically connected with the member</w:t>
            </w:r>
            <w:r w:rsidRPr="00035E95">
              <w:rPr>
                <w:color w:val="000000"/>
                <w:sz w:val="20"/>
                <w:szCs w:val="22"/>
              </w:rPr>
              <w:br/>
            </w:r>
            <w:r w:rsidRPr="00035E95">
              <w:rPr>
                <w:color w:val="FF0000"/>
                <w:sz w:val="20"/>
                <w:szCs w:val="22"/>
              </w:rPr>
              <w:t>Remove friends, just have following, can follow individuals and add to their stream - following a group will not automatically all all memebers of group to feed</w:t>
            </w:r>
          </w:p>
        </w:tc>
      </w:tr>
      <w:tr w:rsidR="00035E95" w:rsidRPr="00035E95" w:rsidTr="00035E95">
        <w:trPr>
          <w:trHeight w:val="3795"/>
        </w:trPr>
        <w:tc>
          <w:tcPr>
            <w:tcW w:w="1905" w:type="dxa"/>
            <w:tcBorders>
              <w:top w:val="nil"/>
              <w:left w:val="single" w:sz="8" w:space="0" w:color="auto"/>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Social Network Integration</w:t>
            </w:r>
          </w:p>
        </w:tc>
        <w:tc>
          <w:tcPr>
            <w:tcW w:w="3420" w:type="dxa"/>
            <w:tcBorders>
              <w:top w:val="nil"/>
              <w:left w:val="nil"/>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Allow for login via social media account. Link FB and community account via FB Connect, import profile image.</w:t>
            </w:r>
            <w:r w:rsidRPr="00035E95">
              <w:rPr>
                <w:color w:val="000000"/>
                <w:sz w:val="20"/>
                <w:szCs w:val="22"/>
              </w:rPr>
              <w:t xml:space="preserve"> </w:t>
            </w:r>
            <w:r w:rsidRPr="00035E95">
              <w:rPr>
                <w:color w:val="000000"/>
                <w:sz w:val="20"/>
              </w:rPr>
              <w:t xml:space="preserve"> name, FB ID, friend ID's, Friend information, email, interests,  locate which FB friends are also on community and follow them. Link Twitter and MySears account, import profile image. Allow for postings created in community site (by users or by Sears) to be posted to social media account. FB/Google+ Share/Like (Twitter post) for Site, Clubs, Stores, Blog posts, Articles, Questions, etc. Allow members to invite friends to join community through facebook, twitter, emails.</w:t>
            </w:r>
          </w:p>
        </w:tc>
        <w:tc>
          <w:tcPr>
            <w:tcW w:w="1350" w:type="dxa"/>
            <w:tcBorders>
              <w:top w:val="nil"/>
              <w:left w:val="nil"/>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H</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xml:space="preserve">Browse team may have already built - need to follow up </w:t>
            </w:r>
            <w:r w:rsidRPr="00035E95">
              <w:rPr>
                <w:color w:val="FF0000"/>
                <w:sz w:val="20"/>
                <w:szCs w:val="22"/>
              </w:rPr>
              <w:t>and provide pieces of content that needs to be shared</w:t>
            </w:r>
          </w:p>
        </w:tc>
      </w:tr>
      <w:tr w:rsidR="00035E95" w:rsidRPr="00035E95" w:rsidTr="00035E95">
        <w:trPr>
          <w:trHeight w:val="4425"/>
        </w:trPr>
        <w:tc>
          <w:tcPr>
            <w:tcW w:w="1905" w:type="dxa"/>
            <w:tcBorders>
              <w:top w:val="nil"/>
              <w:left w:val="single" w:sz="8" w:space="0" w:color="auto"/>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SYWR Integration</w:t>
            </w:r>
          </w:p>
        </w:tc>
        <w:tc>
          <w:tcPr>
            <w:tcW w:w="3420" w:type="dxa"/>
            <w:tcBorders>
              <w:top w:val="nil"/>
              <w:left w:val="nil"/>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Allow for community members to store SYWR number in profile to convert loyalty points to SYWR points.  Members should be able to input and link SYWR number easily to their account through email and/or phone number. If a member is not a SYWR member they can easily sign up directly through the registration process or through an integrated sign-up form within community. System must also map loyalty points to SYWR points based on system defined mapping table.   (ex:  1:1 point structure - 1 community point = 1 SYWR point). Any SYWR points earned will need to be communicated to our SYWR Loyalty Program partner (Epsilon) to be applied to member.  (TBD - pending legal)</w:t>
            </w:r>
          </w:p>
        </w:tc>
        <w:tc>
          <w:tcPr>
            <w:tcW w:w="1350" w:type="dxa"/>
            <w:tcBorders>
              <w:top w:val="nil"/>
              <w:left w:val="nil"/>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H</w:t>
            </w:r>
          </w:p>
        </w:tc>
        <w:tc>
          <w:tcPr>
            <w:tcW w:w="3078" w:type="dxa"/>
            <w:tcBorders>
              <w:top w:val="nil"/>
              <w:left w:val="nil"/>
              <w:bottom w:val="single" w:sz="8" w:space="0" w:color="auto"/>
              <w:right w:val="single" w:sz="8" w:space="0" w:color="auto"/>
            </w:tcBorders>
            <w:shd w:val="clear" w:color="000000" w:fill="FFFFFF"/>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xml:space="preserve">Conditional on #7 - SYWR points yet to be determined </w:t>
            </w:r>
            <w:r w:rsidRPr="00035E95">
              <w:rPr>
                <w:color w:val="000000"/>
                <w:sz w:val="20"/>
                <w:szCs w:val="22"/>
              </w:rPr>
              <w:br/>
            </w:r>
            <w:r w:rsidRPr="00035E95">
              <w:rPr>
                <w:color w:val="000000"/>
                <w:sz w:val="20"/>
                <w:szCs w:val="22"/>
              </w:rPr>
              <w:br/>
              <w:t xml:space="preserve">Sign up for SYWR, link, should all be linked to community without having them leave. </w:t>
            </w:r>
          </w:p>
        </w:tc>
      </w:tr>
      <w:tr w:rsidR="00035E95" w:rsidRPr="00035E95" w:rsidTr="00035E95">
        <w:trPr>
          <w:trHeight w:val="6315"/>
        </w:trPr>
        <w:tc>
          <w:tcPr>
            <w:tcW w:w="1905" w:type="dxa"/>
            <w:tcBorders>
              <w:top w:val="nil"/>
              <w:left w:val="single" w:sz="8" w:space="0" w:color="auto"/>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lastRenderedPageBreak/>
              <w:t>Reputation/Loyalty Program</w:t>
            </w:r>
          </w:p>
        </w:tc>
        <w:tc>
          <w:tcPr>
            <w:tcW w:w="3420" w:type="dxa"/>
            <w:tcBorders>
              <w:top w:val="nil"/>
              <w:left w:val="nil"/>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Allow community members to gain reputation points via community engagement (posting reviews, answers, ideas, etc.) Points will equate to different levels of reputation/membership (7 tier membership system) – the more points you receive, the higher you will grow in membership level and the more benefits/rewards you will receive.  Each time a new level is reached there will be automatic benefits (profile badges, SYWR VIP status, etc.) applied to member account along with bonus rewards (this will be a catalog of items that the member can chose from - such as coupons, gift cards, products, shipvantage membership, etc.) </w:t>
            </w:r>
            <w:r w:rsidRPr="00035E95">
              <w:rPr>
                <w:color w:val="000000"/>
                <w:sz w:val="20"/>
              </w:rPr>
              <w:br/>
            </w:r>
            <w:r w:rsidRPr="00035E95">
              <w:rPr>
                <w:color w:val="000000"/>
                <w:sz w:val="20"/>
              </w:rPr>
              <w:br/>
              <w:t>Will still need Epsilon connection</w:t>
            </w:r>
            <w:r w:rsidRPr="00035E95">
              <w:rPr>
                <w:color w:val="000000"/>
                <w:sz w:val="20"/>
              </w:rPr>
              <w:br/>
            </w:r>
            <w:r w:rsidRPr="00035E95">
              <w:rPr>
                <w:color w:val="000000"/>
                <w:sz w:val="20"/>
              </w:rPr>
              <w:br/>
              <w:t xml:space="preserve">System to award Reputation points to users based on the quantity and quality of their community contributions. Display Reputation points as Icons that depict level of user engagement.   </w:t>
            </w:r>
          </w:p>
        </w:tc>
        <w:tc>
          <w:tcPr>
            <w:tcW w:w="1350" w:type="dxa"/>
            <w:tcBorders>
              <w:top w:val="nil"/>
              <w:left w:val="nil"/>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H</w:t>
            </w:r>
          </w:p>
        </w:tc>
        <w:tc>
          <w:tcPr>
            <w:tcW w:w="3078" w:type="dxa"/>
            <w:tcBorders>
              <w:top w:val="nil"/>
              <w:left w:val="nil"/>
              <w:bottom w:val="single" w:sz="8" w:space="0" w:color="auto"/>
              <w:right w:val="single" w:sz="8" w:space="0" w:color="auto"/>
            </w:tcBorders>
            <w:shd w:val="clear" w:color="000000" w:fill="FFFFFF"/>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xml:space="preserve">Need point system and badging system and status - how they are rewarded is still up for dicussion #6 vs. social coupons, etc. . </w:t>
            </w:r>
          </w:p>
        </w:tc>
      </w:tr>
      <w:tr w:rsidR="00035E95" w:rsidRPr="00035E95" w:rsidTr="00035E95">
        <w:trPr>
          <w:trHeight w:val="1042"/>
        </w:trPr>
        <w:tc>
          <w:tcPr>
            <w:tcW w:w="1905" w:type="dxa"/>
            <w:tcBorders>
              <w:top w:val="nil"/>
              <w:left w:val="single" w:sz="8" w:space="0" w:color="auto"/>
              <w:bottom w:val="single" w:sz="8" w:space="0" w:color="auto"/>
              <w:right w:val="nil"/>
            </w:tcBorders>
            <w:shd w:val="clear" w:color="000000" w:fill="D6E3BC"/>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Community Voted Experts</w:t>
            </w:r>
          </w:p>
        </w:tc>
        <w:tc>
          <w:tcPr>
            <w:tcW w:w="3420" w:type="dxa"/>
            <w:tcBorders>
              <w:top w:val="nil"/>
              <w:left w:val="single" w:sz="8" w:space="0" w:color="auto"/>
              <w:bottom w:val="single" w:sz="8" w:space="0" w:color="auto"/>
              <w:right w:val="single" w:sz="8" w:space="0" w:color="auto"/>
            </w:tcBorders>
            <w:shd w:val="clear" w:color="000000" w:fill="D6E3BC"/>
            <w:hideMark/>
          </w:tcPr>
          <w:p w:rsidR="00035E95" w:rsidRPr="00035E95" w:rsidRDefault="00035E95" w:rsidP="00035E95">
            <w:pPr>
              <w:widowControl/>
              <w:adjustRightInd/>
              <w:spacing w:after="240" w:line="240" w:lineRule="auto"/>
              <w:jc w:val="left"/>
              <w:textAlignment w:val="auto"/>
              <w:rPr>
                <w:color w:val="000000"/>
                <w:sz w:val="20"/>
              </w:rPr>
            </w:pPr>
            <w:r w:rsidRPr="00035E95">
              <w:rPr>
                <w:color w:val="000000"/>
                <w:sz w:val="20"/>
              </w:rPr>
              <w:t xml:space="preserve">Members become an expert through 1 of 2 ways: Manual (#9) or  socially selected; based on peer votes placed on their content. </w:t>
            </w:r>
          </w:p>
        </w:tc>
        <w:tc>
          <w:tcPr>
            <w:tcW w:w="1350" w:type="dxa"/>
            <w:tcBorders>
              <w:top w:val="nil"/>
              <w:left w:val="nil"/>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 xml:space="preserve">L </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xml:space="preserve">Manually applied is part of badging (#9) </w:t>
            </w:r>
          </w:p>
        </w:tc>
      </w:tr>
      <w:tr w:rsidR="00035E95" w:rsidRPr="00035E95" w:rsidTr="00035E95">
        <w:trPr>
          <w:trHeight w:val="1590"/>
        </w:trPr>
        <w:tc>
          <w:tcPr>
            <w:tcW w:w="1905" w:type="dxa"/>
            <w:tcBorders>
              <w:top w:val="nil"/>
              <w:left w:val="single" w:sz="8" w:space="0" w:color="auto"/>
              <w:bottom w:val="single" w:sz="8" w:space="0" w:color="auto"/>
              <w:right w:val="nil"/>
            </w:tcBorders>
            <w:shd w:val="clear" w:color="000000" w:fill="D6E3BC"/>
            <w:hideMark/>
          </w:tcPr>
          <w:p w:rsidR="00035E95" w:rsidRPr="00035E95" w:rsidRDefault="00035E95" w:rsidP="00035E95">
            <w:pPr>
              <w:widowControl/>
              <w:adjustRightInd/>
              <w:spacing w:line="240" w:lineRule="auto"/>
              <w:jc w:val="left"/>
              <w:textAlignment w:val="auto"/>
              <w:rPr>
                <w:b/>
                <w:bCs/>
                <w:color w:val="000000"/>
                <w:sz w:val="20"/>
              </w:rPr>
            </w:pPr>
            <w:r w:rsidRPr="00035E95">
              <w:rPr>
                <w:b/>
                <w:bCs/>
                <w:color w:val="000000"/>
                <w:sz w:val="20"/>
              </w:rPr>
              <w:t>Badging</w:t>
            </w:r>
          </w:p>
        </w:tc>
        <w:tc>
          <w:tcPr>
            <w:tcW w:w="3420" w:type="dxa"/>
            <w:tcBorders>
              <w:top w:val="nil"/>
              <w:left w:val="single" w:sz="8" w:space="0" w:color="auto"/>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Badging Associate members, Experts and Vendors, Store Managers, Alumni in the community</w:t>
            </w:r>
            <w:r w:rsidRPr="00035E95">
              <w:rPr>
                <w:color w:val="000000"/>
                <w:sz w:val="20"/>
              </w:rPr>
              <w:br/>
            </w:r>
            <w:r w:rsidRPr="00035E95">
              <w:rPr>
                <w:color w:val="000000"/>
                <w:sz w:val="20"/>
              </w:rPr>
              <w:br/>
              <w:t>Public Q&amp;A Functionality (Ask an Expert, Ask store, Ask associate) - unlocked when badged</w:t>
            </w:r>
          </w:p>
        </w:tc>
        <w:tc>
          <w:tcPr>
            <w:tcW w:w="1350" w:type="dxa"/>
            <w:tcBorders>
              <w:top w:val="nil"/>
              <w:left w:val="nil"/>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H</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xml:space="preserve">Mapped to interest pages (Featured experts within interest groups) </w:t>
            </w:r>
          </w:p>
        </w:tc>
      </w:tr>
      <w:tr w:rsidR="00035E95" w:rsidRPr="00035E95" w:rsidTr="00035E95">
        <w:trPr>
          <w:trHeight w:val="1042"/>
        </w:trPr>
        <w:tc>
          <w:tcPr>
            <w:tcW w:w="1905" w:type="dxa"/>
            <w:tcBorders>
              <w:top w:val="nil"/>
              <w:left w:val="single" w:sz="8" w:space="0" w:color="auto"/>
              <w:bottom w:val="single" w:sz="8" w:space="0" w:color="auto"/>
              <w:right w:val="nil"/>
            </w:tcBorders>
            <w:shd w:val="clear" w:color="000000" w:fill="D6E3BC"/>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CDW/SYWR Database Integration</w:t>
            </w:r>
          </w:p>
        </w:tc>
        <w:tc>
          <w:tcPr>
            <w:tcW w:w="3420" w:type="dxa"/>
            <w:tcBorders>
              <w:top w:val="nil"/>
              <w:left w:val="single" w:sz="8" w:space="0" w:color="auto"/>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Ensure all member data is shared/integrated with internal customer databases.</w:t>
            </w:r>
          </w:p>
        </w:tc>
        <w:tc>
          <w:tcPr>
            <w:tcW w:w="1350" w:type="dxa"/>
            <w:tcBorders>
              <w:top w:val="nil"/>
              <w:left w:val="nil"/>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H</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xml:space="preserve">If they're an existing member, and a current customer and we have SSO, how will it merge? </w:t>
            </w:r>
            <w:r w:rsidRPr="00035E95">
              <w:rPr>
                <w:color w:val="FF0000"/>
                <w:sz w:val="20"/>
                <w:szCs w:val="22"/>
              </w:rPr>
              <w:t xml:space="preserve">Need to look into </w:t>
            </w:r>
          </w:p>
        </w:tc>
      </w:tr>
      <w:tr w:rsidR="00035E95" w:rsidRPr="00035E95" w:rsidTr="00035E95">
        <w:trPr>
          <w:trHeight w:val="390"/>
        </w:trPr>
        <w:tc>
          <w:tcPr>
            <w:tcW w:w="9753" w:type="dxa"/>
            <w:gridSpan w:val="4"/>
            <w:tcBorders>
              <w:top w:val="single" w:sz="8" w:space="0" w:color="auto"/>
              <w:left w:val="single" w:sz="8" w:space="0" w:color="auto"/>
              <w:bottom w:val="single" w:sz="8" w:space="0" w:color="auto"/>
              <w:right w:val="single" w:sz="8" w:space="0" w:color="000000"/>
            </w:tcBorders>
            <w:shd w:val="clear" w:color="000000" w:fill="FFFFFF"/>
            <w:vAlign w:val="center"/>
            <w:hideMark/>
          </w:tcPr>
          <w:p w:rsidR="00035E95" w:rsidRPr="00035E95" w:rsidRDefault="00035E95" w:rsidP="00035E95">
            <w:pPr>
              <w:widowControl/>
              <w:adjustRightInd/>
              <w:spacing w:line="240" w:lineRule="auto"/>
              <w:jc w:val="center"/>
              <w:textAlignment w:val="auto"/>
              <w:rPr>
                <w:b/>
                <w:bCs/>
                <w:color w:val="000000"/>
                <w:sz w:val="20"/>
                <w:szCs w:val="28"/>
              </w:rPr>
            </w:pPr>
            <w:r w:rsidRPr="00035E95">
              <w:rPr>
                <w:b/>
                <w:bCs/>
                <w:color w:val="000000"/>
                <w:sz w:val="20"/>
                <w:szCs w:val="28"/>
              </w:rPr>
              <w:t>Participation</w:t>
            </w:r>
          </w:p>
        </w:tc>
      </w:tr>
      <w:tr w:rsidR="00035E95" w:rsidRPr="00035E95" w:rsidTr="00035E95">
        <w:trPr>
          <w:trHeight w:val="4065"/>
        </w:trPr>
        <w:tc>
          <w:tcPr>
            <w:tcW w:w="1905" w:type="dxa"/>
            <w:vMerge w:val="restart"/>
            <w:tcBorders>
              <w:top w:val="nil"/>
              <w:left w:val="single" w:sz="8" w:space="0" w:color="auto"/>
              <w:bottom w:val="single" w:sz="8" w:space="0" w:color="000000"/>
              <w:right w:val="single" w:sz="8" w:space="0" w:color="auto"/>
            </w:tcBorders>
            <w:shd w:val="clear" w:color="000000" w:fill="E5B8B7"/>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lastRenderedPageBreak/>
              <w:t xml:space="preserve">Q&amp;A/Discussion Forum </w:t>
            </w:r>
          </w:p>
        </w:tc>
        <w:tc>
          <w:tcPr>
            <w:tcW w:w="3420" w:type="dxa"/>
            <w:tcBorders>
              <w:top w:val="nil"/>
              <w:left w:val="nil"/>
              <w:bottom w:val="nil"/>
              <w:right w:val="single" w:sz="8" w:space="0" w:color="auto"/>
            </w:tcBorders>
            <w:shd w:val="clear" w:color="000000" w:fill="E5B8B7"/>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Structured question and answer or discussion forum. Live Q&amp;A engagement Quora-like service </w:t>
            </w:r>
            <w:r w:rsidRPr="00035E95">
              <w:rPr>
                <w:color w:val="000000"/>
                <w:sz w:val="20"/>
                <w:szCs w:val="22"/>
              </w:rPr>
              <w:t xml:space="preserve">in member’s own profile page. Members can ask questions, tag questions, search question, and questions are treated as news feeds for the followers to be notified and help answered. </w:t>
            </w:r>
            <w:r w:rsidRPr="00035E95">
              <w:rPr>
                <w:color w:val="000000"/>
                <w:sz w:val="20"/>
              </w:rPr>
              <w:t xml:space="preserve">Include video/image in either post or comment. Add tags to post. Share to social networks.  Receive notifications of updates (email/feed/social networks). Vote on/Select a best answer. Search Q+A for archived questions/answers. </w:t>
            </w:r>
            <w:r w:rsidRPr="00035E95">
              <w:rPr>
                <w:color w:val="000000"/>
                <w:sz w:val="20"/>
              </w:rPr>
              <w:br/>
            </w:r>
            <w:r w:rsidRPr="00035E95">
              <w:rPr>
                <w:color w:val="000000"/>
                <w:sz w:val="20"/>
              </w:rPr>
              <w:br/>
              <w:t xml:space="preserve">Associate a question with a content item or entity (buyer guide, blog post, deal, product, store)  </w:t>
            </w:r>
          </w:p>
        </w:tc>
        <w:tc>
          <w:tcPr>
            <w:tcW w:w="1350" w:type="dxa"/>
            <w:vMerge w:val="restart"/>
            <w:tcBorders>
              <w:top w:val="nil"/>
              <w:left w:val="single" w:sz="8" w:space="0" w:color="auto"/>
              <w:bottom w:val="single" w:sz="8" w:space="0" w:color="000000"/>
              <w:right w:val="single" w:sz="8" w:space="0" w:color="auto"/>
            </w:tcBorders>
            <w:shd w:val="clear" w:color="000000" w:fill="E5B8B7"/>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 xml:space="preserve">H </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P4 - Recommended product based on reviews in discussions -  need to work with machine learning and Shub</w:t>
            </w:r>
          </w:p>
        </w:tc>
      </w:tr>
      <w:tr w:rsidR="00035E95" w:rsidRPr="00035E95" w:rsidTr="00035E95">
        <w:trPr>
          <w:trHeight w:val="330"/>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single" w:sz="8" w:space="0" w:color="auto"/>
              <w:right w:val="single" w:sz="8" w:space="0" w:color="auto"/>
            </w:tcBorders>
            <w:shd w:val="clear" w:color="000000" w:fill="E5B8B7"/>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What other features are we missing?</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w:t>
            </w:r>
          </w:p>
        </w:tc>
      </w:tr>
      <w:tr w:rsidR="00035E95" w:rsidRPr="00035E95" w:rsidTr="00035E95">
        <w:trPr>
          <w:trHeight w:val="2715"/>
        </w:trPr>
        <w:tc>
          <w:tcPr>
            <w:tcW w:w="1905" w:type="dxa"/>
            <w:tcBorders>
              <w:top w:val="nil"/>
              <w:left w:val="single" w:sz="8" w:space="0" w:color="auto"/>
              <w:bottom w:val="single" w:sz="8" w:space="0" w:color="auto"/>
              <w:right w:val="single" w:sz="8" w:space="0" w:color="auto"/>
            </w:tcBorders>
            <w:shd w:val="clear" w:color="000000" w:fill="E5B8B7"/>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Read/Write Product Reviews</w:t>
            </w:r>
          </w:p>
        </w:tc>
        <w:tc>
          <w:tcPr>
            <w:tcW w:w="3420" w:type="dxa"/>
            <w:tcBorders>
              <w:top w:val="nil"/>
              <w:left w:val="nil"/>
              <w:bottom w:val="single" w:sz="8" w:space="0" w:color="auto"/>
              <w:right w:val="single" w:sz="8" w:space="0" w:color="auto"/>
            </w:tcBorders>
            <w:shd w:val="clear" w:color="000000" w:fill="E5B8B7"/>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Members will be able to read/write product reviews throughout the entire community (interest pages, homepage along as well as a dedicated MySears Reviews page.) The read/write should all take place within the community (no re-directs) but should be integrated with our core Product Reviews technology.  The entire product catalog should be accessible through the community to read/write reviews. </w:t>
            </w:r>
          </w:p>
        </w:tc>
        <w:tc>
          <w:tcPr>
            <w:tcW w:w="1350" w:type="dxa"/>
            <w:tcBorders>
              <w:top w:val="nil"/>
              <w:left w:val="nil"/>
              <w:bottom w:val="single" w:sz="8" w:space="0" w:color="auto"/>
              <w:right w:val="single" w:sz="8" w:space="0" w:color="auto"/>
            </w:tcBorders>
            <w:shd w:val="clear" w:color="000000" w:fill="E5B8B7"/>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H</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xml:space="preserve">What is value proposition of keeping reviews with community? Is it to keep status quo? </w:t>
            </w:r>
            <w:r w:rsidRPr="00035E95">
              <w:rPr>
                <w:color w:val="000000"/>
                <w:sz w:val="20"/>
                <w:szCs w:val="22"/>
              </w:rPr>
              <w:br/>
            </w:r>
            <w:r w:rsidRPr="00035E95">
              <w:rPr>
                <w:color w:val="000000"/>
                <w:sz w:val="20"/>
                <w:szCs w:val="22"/>
              </w:rPr>
              <w:br/>
            </w:r>
            <w:r w:rsidRPr="00035E95">
              <w:rPr>
                <w:color w:val="FF0000"/>
                <w:sz w:val="20"/>
                <w:szCs w:val="22"/>
              </w:rPr>
              <w:t xml:space="preserve">Need better display, but communities is research phase and reviews are a big part of that. </w:t>
            </w:r>
          </w:p>
        </w:tc>
      </w:tr>
      <w:tr w:rsidR="00035E95" w:rsidRPr="00035E95" w:rsidTr="00035E95">
        <w:trPr>
          <w:trHeight w:val="2520"/>
        </w:trPr>
        <w:tc>
          <w:tcPr>
            <w:tcW w:w="1905" w:type="dxa"/>
            <w:vMerge w:val="restart"/>
            <w:tcBorders>
              <w:top w:val="nil"/>
              <w:left w:val="single" w:sz="8" w:space="0" w:color="auto"/>
              <w:bottom w:val="nil"/>
              <w:right w:val="single" w:sz="8" w:space="0" w:color="auto"/>
            </w:tcBorders>
            <w:shd w:val="clear" w:color="000000" w:fill="E5B8B7"/>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Ideas/Co-Creation/Crowd sourcing</w:t>
            </w:r>
          </w:p>
        </w:tc>
        <w:tc>
          <w:tcPr>
            <w:tcW w:w="3420" w:type="dxa"/>
            <w:tcBorders>
              <w:top w:val="nil"/>
              <w:left w:val="nil"/>
              <w:bottom w:val="nil"/>
              <w:right w:val="single" w:sz="8" w:space="0" w:color="auto"/>
            </w:tcBorders>
            <w:shd w:val="clear" w:color="000000" w:fill="E5B8B7"/>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Allow user to submit idea relating to improving some product/service, store innovation, site feature and new marketing campaigns.  Other users can comment, share and vote on feature.   The higher the number of votes, the more prominent the idea is placed. Apply evaluation status to ideas to make members aware of the idea status (i.e. Investigating, Updates In Progress, Completed, etc.)  </w:t>
            </w:r>
          </w:p>
        </w:tc>
        <w:tc>
          <w:tcPr>
            <w:tcW w:w="1350" w:type="dxa"/>
            <w:vMerge w:val="restart"/>
            <w:tcBorders>
              <w:top w:val="nil"/>
              <w:left w:val="single" w:sz="8" w:space="0" w:color="auto"/>
              <w:bottom w:val="nil"/>
              <w:right w:val="single" w:sz="8" w:space="0" w:color="auto"/>
            </w:tcBorders>
            <w:shd w:val="clear" w:color="000000" w:fill="E5B8B7"/>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 xml:space="preserve">M </w:t>
            </w:r>
          </w:p>
        </w:tc>
        <w:tc>
          <w:tcPr>
            <w:tcW w:w="3078" w:type="dxa"/>
            <w:vMerge w:val="restart"/>
            <w:tcBorders>
              <w:top w:val="nil"/>
              <w:left w:val="single" w:sz="8" w:space="0" w:color="auto"/>
              <w:bottom w:val="single" w:sz="8" w:space="0" w:color="000000"/>
              <w:right w:val="single" w:sz="8" w:space="0" w:color="auto"/>
            </w:tcBorders>
            <w:shd w:val="clear" w:color="auto" w:fill="auto"/>
            <w:vAlign w:val="bottom"/>
            <w:hideMark/>
          </w:tcPr>
          <w:p w:rsidR="00035E95" w:rsidRPr="00035E95" w:rsidRDefault="00035E95" w:rsidP="00035E95">
            <w:pPr>
              <w:widowControl/>
              <w:adjustRightInd/>
              <w:spacing w:line="240" w:lineRule="auto"/>
              <w:jc w:val="center"/>
              <w:textAlignment w:val="auto"/>
              <w:rPr>
                <w:color w:val="000000"/>
                <w:sz w:val="20"/>
                <w:szCs w:val="22"/>
              </w:rPr>
            </w:pPr>
            <w:r w:rsidRPr="00035E95">
              <w:rPr>
                <w:color w:val="000000"/>
                <w:sz w:val="20"/>
                <w:szCs w:val="22"/>
              </w:rPr>
              <w:t> </w:t>
            </w:r>
          </w:p>
        </w:tc>
      </w:tr>
      <w:tr w:rsidR="00035E95" w:rsidRPr="00035E95" w:rsidTr="00035E95">
        <w:trPr>
          <w:trHeight w:val="315"/>
        </w:trPr>
        <w:tc>
          <w:tcPr>
            <w:tcW w:w="1905" w:type="dxa"/>
            <w:vMerge/>
            <w:tcBorders>
              <w:top w:val="nil"/>
              <w:left w:val="single" w:sz="8" w:space="0" w:color="auto"/>
              <w:bottom w:val="nil"/>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000000" w:fill="E5B8B7"/>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w:t>
            </w:r>
          </w:p>
        </w:tc>
        <w:tc>
          <w:tcPr>
            <w:tcW w:w="1350" w:type="dxa"/>
            <w:vMerge/>
            <w:tcBorders>
              <w:top w:val="nil"/>
              <w:left w:val="single" w:sz="8" w:space="0" w:color="auto"/>
              <w:bottom w:val="nil"/>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945"/>
        </w:trPr>
        <w:tc>
          <w:tcPr>
            <w:tcW w:w="1905" w:type="dxa"/>
            <w:vMerge/>
            <w:tcBorders>
              <w:top w:val="nil"/>
              <w:left w:val="single" w:sz="8" w:space="0" w:color="auto"/>
              <w:bottom w:val="nil"/>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000000" w:fill="E5B8B7"/>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Allow members to participate in the development of new products, services and processes by providing their opinions through an interactive experience.</w:t>
            </w:r>
          </w:p>
        </w:tc>
        <w:tc>
          <w:tcPr>
            <w:tcW w:w="1350" w:type="dxa"/>
            <w:vMerge/>
            <w:tcBorders>
              <w:top w:val="nil"/>
              <w:left w:val="single" w:sz="8" w:space="0" w:color="auto"/>
              <w:bottom w:val="nil"/>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nil"/>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000000" w:fill="E5B8B7"/>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w:t>
            </w:r>
          </w:p>
        </w:tc>
        <w:tc>
          <w:tcPr>
            <w:tcW w:w="1350" w:type="dxa"/>
            <w:vMerge/>
            <w:tcBorders>
              <w:top w:val="nil"/>
              <w:left w:val="single" w:sz="8" w:space="0" w:color="auto"/>
              <w:bottom w:val="nil"/>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1275"/>
        </w:trPr>
        <w:tc>
          <w:tcPr>
            <w:tcW w:w="1905" w:type="dxa"/>
            <w:vMerge/>
            <w:tcBorders>
              <w:top w:val="nil"/>
              <w:left w:val="single" w:sz="8" w:space="0" w:color="auto"/>
              <w:bottom w:val="nil"/>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000000" w:fill="E5B8B7"/>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Allow members to respond to challenges/problems by providing comment/solutions. Notifications go out to members to inform them of a new challenge.   Include images/videos in post. Vote on solutions.</w:t>
            </w:r>
          </w:p>
        </w:tc>
        <w:tc>
          <w:tcPr>
            <w:tcW w:w="1350" w:type="dxa"/>
            <w:vMerge/>
            <w:tcBorders>
              <w:top w:val="nil"/>
              <w:left w:val="single" w:sz="8" w:space="0" w:color="auto"/>
              <w:bottom w:val="nil"/>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2535"/>
        </w:trPr>
        <w:tc>
          <w:tcPr>
            <w:tcW w:w="1905" w:type="dxa"/>
            <w:tcBorders>
              <w:top w:val="single" w:sz="8" w:space="0" w:color="auto"/>
              <w:left w:val="single" w:sz="8" w:space="0" w:color="auto"/>
              <w:bottom w:val="single" w:sz="8" w:space="0" w:color="auto"/>
              <w:right w:val="single" w:sz="8" w:space="0" w:color="auto"/>
            </w:tcBorders>
            <w:shd w:val="clear" w:color="000000" w:fill="E5B8B7"/>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Polls </w:t>
            </w:r>
          </w:p>
        </w:tc>
        <w:tc>
          <w:tcPr>
            <w:tcW w:w="3420" w:type="dxa"/>
            <w:tcBorders>
              <w:top w:val="single" w:sz="8" w:space="0" w:color="auto"/>
              <w:left w:val="nil"/>
              <w:bottom w:val="single" w:sz="8" w:space="0" w:color="auto"/>
              <w:right w:val="single" w:sz="8" w:space="0" w:color="auto"/>
            </w:tcBorders>
            <w:shd w:val="clear" w:color="000000" w:fill="E5B8B7"/>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Create questions / polls to be answered by community members.  Image-based as well as text. We will have the ability to set-up and post a poll to any page within the community (homepage, product pages, interest pages, etc.)  through the admin tool. Polls can easily be turned on/off as needed. All results should be accessible through the admin/reporting tool.</w:t>
            </w:r>
          </w:p>
        </w:tc>
        <w:tc>
          <w:tcPr>
            <w:tcW w:w="1350" w:type="dxa"/>
            <w:tcBorders>
              <w:top w:val="single" w:sz="8" w:space="0" w:color="auto"/>
              <w:left w:val="nil"/>
              <w:bottom w:val="single" w:sz="8" w:space="0" w:color="auto"/>
              <w:right w:val="single" w:sz="8" w:space="0" w:color="auto"/>
            </w:tcBorders>
            <w:shd w:val="clear" w:color="000000" w:fill="E5B8B7"/>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 xml:space="preserve">L </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Can leverage existing Delver tools? If so Priority is H</w:t>
            </w:r>
          </w:p>
        </w:tc>
      </w:tr>
      <w:tr w:rsidR="00035E95" w:rsidRPr="00035E95" w:rsidTr="00035E95">
        <w:trPr>
          <w:trHeight w:val="2850"/>
        </w:trPr>
        <w:tc>
          <w:tcPr>
            <w:tcW w:w="1905" w:type="dxa"/>
            <w:tcBorders>
              <w:top w:val="nil"/>
              <w:left w:val="single" w:sz="8" w:space="0" w:color="auto"/>
              <w:bottom w:val="single" w:sz="8" w:space="0" w:color="auto"/>
              <w:right w:val="single" w:sz="8" w:space="0" w:color="auto"/>
            </w:tcBorders>
            <w:shd w:val="clear" w:color="000000" w:fill="E6B9B8"/>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Answer Network</w:t>
            </w:r>
          </w:p>
        </w:tc>
        <w:tc>
          <w:tcPr>
            <w:tcW w:w="3420" w:type="dxa"/>
            <w:tcBorders>
              <w:top w:val="nil"/>
              <w:left w:val="nil"/>
              <w:bottom w:val="single" w:sz="8" w:space="0" w:color="auto"/>
              <w:right w:val="single" w:sz="8" w:space="0" w:color="auto"/>
            </w:tcBorders>
            <w:shd w:val="clear" w:color="000000" w:fill="E6B9B8"/>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Provide an opt-in for members to be notified when questions are posted in specified topics. For example, if a member is knowledgeable in appliances - each time a another member posts a question about appliances an email will be sent to the "Answer Network" to notify them of the post.  The email will contain the question posted with a link back to the post to easily allow the notified member to return to the community and answer the question. </w:t>
            </w:r>
          </w:p>
        </w:tc>
        <w:tc>
          <w:tcPr>
            <w:tcW w:w="1350" w:type="dxa"/>
            <w:tcBorders>
              <w:top w:val="nil"/>
              <w:left w:val="nil"/>
              <w:bottom w:val="single" w:sz="8" w:space="0" w:color="auto"/>
              <w:right w:val="single" w:sz="8" w:space="0" w:color="auto"/>
            </w:tcBorders>
            <w:shd w:val="clear" w:color="000000" w:fill="E6B9B8"/>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M</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w:t>
            </w:r>
          </w:p>
        </w:tc>
      </w:tr>
      <w:tr w:rsidR="00035E95" w:rsidRPr="00035E95" w:rsidTr="00035E95">
        <w:trPr>
          <w:trHeight w:val="3315"/>
        </w:trPr>
        <w:tc>
          <w:tcPr>
            <w:tcW w:w="1905" w:type="dxa"/>
            <w:tcBorders>
              <w:top w:val="nil"/>
              <w:left w:val="single" w:sz="8" w:space="0" w:color="auto"/>
              <w:bottom w:val="single" w:sz="8" w:space="0" w:color="auto"/>
              <w:right w:val="single" w:sz="8" w:space="0" w:color="auto"/>
            </w:tcBorders>
            <w:shd w:val="clear" w:color="000000" w:fill="E5B8B7"/>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Advisory Council </w:t>
            </w:r>
          </w:p>
        </w:tc>
        <w:tc>
          <w:tcPr>
            <w:tcW w:w="3420" w:type="dxa"/>
            <w:tcBorders>
              <w:top w:val="nil"/>
              <w:left w:val="nil"/>
              <w:bottom w:val="single" w:sz="8" w:space="0" w:color="auto"/>
              <w:right w:val="single" w:sz="8" w:space="0" w:color="auto"/>
            </w:tcBorders>
            <w:shd w:val="clear" w:color="000000" w:fill="E5B8B7"/>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Select members of the community will be invited to join our Advisory Council.  Advisory Council will be required to participate in a pre-determined amount of surveys, polls, online focus groups, etc. and will earn rewards for their participation. We will need to track participation and apply to their account – members will lose Advisory Council membership (and rewards) if they do not meet requirements.  Automated notifications will keep member informed of their status.</w:t>
            </w:r>
          </w:p>
        </w:tc>
        <w:tc>
          <w:tcPr>
            <w:tcW w:w="1350" w:type="dxa"/>
            <w:tcBorders>
              <w:top w:val="nil"/>
              <w:left w:val="nil"/>
              <w:bottom w:val="single" w:sz="8" w:space="0" w:color="auto"/>
              <w:right w:val="single" w:sz="8" w:space="0" w:color="auto"/>
            </w:tcBorders>
            <w:shd w:val="clear" w:color="000000" w:fill="E5B8B7"/>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 xml:space="preserve">M </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Need to determine the best way to communicate with them (orientation strategy).</w:t>
            </w:r>
            <w:r w:rsidRPr="00035E95">
              <w:rPr>
                <w:color w:val="000000"/>
                <w:sz w:val="20"/>
                <w:szCs w:val="22"/>
              </w:rPr>
              <w:br/>
              <w:t xml:space="preserve"> </w:t>
            </w:r>
            <w:r w:rsidRPr="00035E95">
              <w:rPr>
                <w:color w:val="000000"/>
                <w:sz w:val="20"/>
                <w:szCs w:val="22"/>
              </w:rPr>
              <w:br/>
              <w:t xml:space="preserve">How will we highlight they are special to the community? </w:t>
            </w:r>
            <w:r w:rsidRPr="00035E95">
              <w:rPr>
                <w:color w:val="FF0000"/>
                <w:sz w:val="20"/>
                <w:szCs w:val="22"/>
              </w:rPr>
              <w:t>Private interest page / badge - not asking them to be experts, just loyal customers who are getting rewarded</w:t>
            </w:r>
          </w:p>
        </w:tc>
      </w:tr>
      <w:tr w:rsidR="00035E95" w:rsidRPr="00035E95" w:rsidTr="00035E95">
        <w:trPr>
          <w:trHeight w:val="2220"/>
        </w:trPr>
        <w:tc>
          <w:tcPr>
            <w:tcW w:w="1905" w:type="dxa"/>
            <w:tcBorders>
              <w:top w:val="nil"/>
              <w:left w:val="single" w:sz="8" w:space="0" w:color="auto"/>
              <w:bottom w:val="single" w:sz="8" w:space="0" w:color="auto"/>
              <w:right w:val="single" w:sz="8" w:space="0" w:color="auto"/>
            </w:tcBorders>
            <w:shd w:val="clear" w:color="000000" w:fill="E5B8B7"/>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Customer Service Network</w:t>
            </w:r>
          </w:p>
        </w:tc>
        <w:tc>
          <w:tcPr>
            <w:tcW w:w="3420" w:type="dxa"/>
            <w:tcBorders>
              <w:top w:val="nil"/>
              <w:left w:val="nil"/>
              <w:bottom w:val="single" w:sz="8" w:space="0" w:color="auto"/>
              <w:right w:val="single" w:sz="8" w:space="0" w:color="auto"/>
            </w:tcBorders>
            <w:shd w:val="clear" w:color="000000" w:fill="E5B8B7"/>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Created similar to an interest page - provide users a dedicated community page for customer-service specific issues. This page will contain a forum, click-to-chat, feedback form and other customer service related tools to easily allow our customers to reach us to get help with issues. This page will be monitored by CCN.</w:t>
            </w:r>
          </w:p>
        </w:tc>
        <w:tc>
          <w:tcPr>
            <w:tcW w:w="1350" w:type="dxa"/>
            <w:tcBorders>
              <w:top w:val="nil"/>
              <w:left w:val="nil"/>
              <w:bottom w:val="single" w:sz="8" w:space="0" w:color="auto"/>
              <w:right w:val="single" w:sz="8" w:space="0" w:color="auto"/>
            </w:tcBorders>
            <w:shd w:val="clear" w:color="000000" w:fill="E5B8B7"/>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H</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w:t>
            </w:r>
          </w:p>
        </w:tc>
      </w:tr>
      <w:tr w:rsidR="00035E95" w:rsidRPr="00035E95" w:rsidTr="00035E95">
        <w:trPr>
          <w:gridAfter w:val="3"/>
          <w:wAfter w:w="7848" w:type="dxa"/>
          <w:trHeight w:val="390"/>
        </w:trPr>
        <w:tc>
          <w:tcPr>
            <w:tcW w:w="1905" w:type="dxa"/>
            <w:tcBorders>
              <w:top w:val="single" w:sz="8" w:space="0" w:color="auto"/>
              <w:left w:val="single" w:sz="8" w:space="0" w:color="auto"/>
              <w:bottom w:val="single" w:sz="8" w:space="0" w:color="auto"/>
              <w:right w:val="single" w:sz="8" w:space="0" w:color="000000"/>
            </w:tcBorders>
            <w:shd w:val="clear" w:color="000000" w:fill="FFFFFF"/>
            <w:vAlign w:val="center"/>
            <w:hideMark/>
          </w:tcPr>
          <w:p w:rsidR="00035E95" w:rsidRPr="00035E95" w:rsidRDefault="00035E95" w:rsidP="00035E95">
            <w:pPr>
              <w:widowControl/>
              <w:adjustRightInd/>
              <w:spacing w:line="240" w:lineRule="auto"/>
              <w:jc w:val="center"/>
              <w:textAlignment w:val="auto"/>
              <w:rPr>
                <w:b/>
                <w:bCs/>
                <w:color w:val="000000"/>
                <w:sz w:val="20"/>
                <w:szCs w:val="28"/>
              </w:rPr>
            </w:pPr>
            <w:r w:rsidRPr="00035E95">
              <w:rPr>
                <w:b/>
                <w:bCs/>
                <w:color w:val="000000"/>
                <w:sz w:val="20"/>
                <w:szCs w:val="28"/>
              </w:rPr>
              <w:t>Content</w:t>
            </w:r>
          </w:p>
        </w:tc>
      </w:tr>
      <w:tr w:rsidR="00035E95" w:rsidRPr="00035E95" w:rsidTr="00035E95">
        <w:trPr>
          <w:trHeight w:val="1275"/>
        </w:trPr>
        <w:tc>
          <w:tcPr>
            <w:tcW w:w="1905" w:type="dxa"/>
            <w:tcBorders>
              <w:top w:val="nil"/>
              <w:left w:val="single" w:sz="8" w:space="0" w:color="auto"/>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lastRenderedPageBreak/>
              <w:t xml:space="preserve">Blogs </w:t>
            </w:r>
          </w:p>
        </w:tc>
        <w:tc>
          <w:tcPr>
            <w:tcW w:w="3420" w:type="dxa"/>
            <w:tcBorders>
              <w:top w:val="nil"/>
              <w:left w:val="nil"/>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Community managers / DMM/BU social/marketing will post blogs and blog entries based on specific topics.   Community members will not create blogs. Members can comment and share blogs. </w:t>
            </w:r>
          </w:p>
        </w:tc>
        <w:tc>
          <w:tcPr>
            <w:tcW w:w="1350" w:type="dxa"/>
            <w:tcBorders>
              <w:top w:val="nil"/>
              <w:left w:val="nil"/>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 xml:space="preserve">H </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w:t>
            </w:r>
          </w:p>
        </w:tc>
      </w:tr>
      <w:tr w:rsidR="00035E95" w:rsidRPr="00035E95" w:rsidTr="00035E95">
        <w:trPr>
          <w:trHeight w:val="1815"/>
        </w:trPr>
        <w:tc>
          <w:tcPr>
            <w:tcW w:w="1905" w:type="dxa"/>
            <w:tcBorders>
              <w:top w:val="nil"/>
              <w:left w:val="single" w:sz="8" w:space="0" w:color="auto"/>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Buying Guides </w:t>
            </w:r>
          </w:p>
        </w:tc>
        <w:tc>
          <w:tcPr>
            <w:tcW w:w="3420" w:type="dxa"/>
            <w:tcBorders>
              <w:top w:val="nil"/>
              <w:left w:val="nil"/>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Page that includes a step by step for how to choose a particular product or category items.</w:t>
            </w:r>
          </w:p>
        </w:tc>
        <w:tc>
          <w:tcPr>
            <w:tcW w:w="1350" w:type="dxa"/>
            <w:tcBorders>
              <w:top w:val="nil"/>
              <w:left w:val="nil"/>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 xml:space="preserve">H </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xml:space="preserve">Similar to a blog in fuctionality but in it's own area - section in landing page. Layout and design needs to be different from a blog as well. </w:t>
            </w:r>
          </w:p>
        </w:tc>
      </w:tr>
      <w:tr w:rsidR="00035E95" w:rsidRPr="00035E95" w:rsidTr="00035E95">
        <w:trPr>
          <w:trHeight w:val="960"/>
        </w:trPr>
        <w:tc>
          <w:tcPr>
            <w:tcW w:w="1905" w:type="dxa"/>
            <w:tcBorders>
              <w:top w:val="nil"/>
              <w:left w:val="single" w:sz="8" w:space="0" w:color="auto"/>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Ad Units and Deals (Community &amp; Partner Businesses) </w:t>
            </w:r>
          </w:p>
        </w:tc>
        <w:tc>
          <w:tcPr>
            <w:tcW w:w="3420" w:type="dxa"/>
            <w:tcBorders>
              <w:top w:val="nil"/>
              <w:left w:val="nil"/>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Standard ad unit space that will display for all members. Future will allow outside vendors to place deals on site.</w:t>
            </w:r>
          </w:p>
        </w:tc>
        <w:tc>
          <w:tcPr>
            <w:tcW w:w="1350" w:type="dxa"/>
            <w:tcBorders>
              <w:top w:val="nil"/>
              <w:left w:val="nil"/>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H</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w:t>
            </w:r>
          </w:p>
        </w:tc>
      </w:tr>
      <w:tr w:rsidR="00035E95" w:rsidRPr="00035E95" w:rsidTr="00035E95">
        <w:trPr>
          <w:trHeight w:val="1590"/>
        </w:trPr>
        <w:tc>
          <w:tcPr>
            <w:tcW w:w="1905" w:type="dxa"/>
            <w:tcBorders>
              <w:top w:val="nil"/>
              <w:left w:val="single" w:sz="8" w:space="0" w:color="auto"/>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Live TV Channel/Video Hub</w:t>
            </w:r>
          </w:p>
        </w:tc>
        <w:tc>
          <w:tcPr>
            <w:tcW w:w="3420" w:type="dxa"/>
            <w:tcBorders>
              <w:top w:val="nil"/>
              <w:left w:val="nil"/>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Create a dedicated landing page that will host our Live TV channel streaming various events. Include live chat. Also provides an archives of previous shows/videos that is easily accessible for our members. </w:t>
            </w:r>
          </w:p>
        </w:tc>
        <w:tc>
          <w:tcPr>
            <w:tcW w:w="1350" w:type="dxa"/>
            <w:tcBorders>
              <w:top w:val="nil"/>
              <w:left w:val="nil"/>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M</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br/>
              <w:t xml:space="preserve">CMS built for it already - early phase can put as blog content, later can expand. </w:t>
            </w:r>
          </w:p>
        </w:tc>
      </w:tr>
      <w:tr w:rsidR="00035E95" w:rsidRPr="00035E95" w:rsidTr="00035E95">
        <w:trPr>
          <w:trHeight w:val="5370"/>
        </w:trPr>
        <w:tc>
          <w:tcPr>
            <w:tcW w:w="1905" w:type="dxa"/>
            <w:tcBorders>
              <w:top w:val="nil"/>
              <w:left w:val="single" w:sz="8" w:space="0" w:color="auto"/>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Interest Pages (Cateogy pages or Micro-Communities)</w:t>
            </w:r>
          </w:p>
        </w:tc>
        <w:tc>
          <w:tcPr>
            <w:tcW w:w="3420" w:type="dxa"/>
            <w:tcBorders>
              <w:top w:val="nil"/>
              <w:left w:val="nil"/>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This is a template-based functionality that will allow us to easily and quickly set-up categories within community that could also serve as "micro-communities" within the larger community focused on specific interests (example: DIY, Gardening, Fashion, etc.).  These pages should be set up by selecting from a list of available features (blog, Q&amp;A, polls, video, ads, etc.) through a plug &amp; play model and should creatively be customizeable.  All interest pages will automatically have the functionality for members to "join" or follow the page.  All members who join an interest page will be flagged in a database and receive any promotional offerings from the interest page and also benefits to following the interest. Their pages will also appear in their profile and content from their interest pages will flow into their activity feeds. </w:t>
            </w:r>
          </w:p>
        </w:tc>
        <w:tc>
          <w:tcPr>
            <w:tcW w:w="1350" w:type="dxa"/>
            <w:tcBorders>
              <w:top w:val="nil"/>
              <w:left w:val="nil"/>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H</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FF0000"/>
                <w:sz w:val="20"/>
                <w:szCs w:val="22"/>
              </w:rPr>
            </w:pPr>
            <w:r w:rsidRPr="00035E95">
              <w:rPr>
                <w:color w:val="FF0000"/>
                <w:sz w:val="20"/>
                <w:szCs w:val="22"/>
              </w:rPr>
              <w:t xml:space="preserve">Both Public and Private (Invitation process for private) </w:t>
            </w:r>
          </w:p>
        </w:tc>
      </w:tr>
      <w:tr w:rsidR="00035E95" w:rsidRPr="00035E95" w:rsidTr="00035E95">
        <w:trPr>
          <w:trHeight w:val="1515"/>
        </w:trPr>
        <w:tc>
          <w:tcPr>
            <w:tcW w:w="1905" w:type="dxa"/>
            <w:tcBorders>
              <w:top w:val="nil"/>
              <w:left w:val="single" w:sz="8" w:space="0" w:color="auto"/>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Contextual Ads </w:t>
            </w:r>
          </w:p>
        </w:tc>
        <w:tc>
          <w:tcPr>
            <w:tcW w:w="3420" w:type="dxa"/>
            <w:tcBorders>
              <w:top w:val="nil"/>
              <w:left w:val="nil"/>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Site advertisements that are targeted toward the logged in community member.   </w:t>
            </w:r>
          </w:p>
        </w:tc>
        <w:tc>
          <w:tcPr>
            <w:tcW w:w="1350" w:type="dxa"/>
            <w:tcBorders>
              <w:top w:val="nil"/>
              <w:left w:val="nil"/>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 xml:space="preserve">L </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Personalization prerequisite</w:t>
            </w:r>
            <w:r w:rsidRPr="00035E95">
              <w:rPr>
                <w:color w:val="000000"/>
                <w:sz w:val="20"/>
                <w:szCs w:val="22"/>
              </w:rPr>
              <w:br/>
            </w:r>
            <w:r w:rsidRPr="00035E95">
              <w:rPr>
                <w:color w:val="000000"/>
                <w:sz w:val="20"/>
                <w:szCs w:val="22"/>
              </w:rPr>
              <w:br/>
            </w:r>
            <w:r w:rsidRPr="00035E95">
              <w:rPr>
                <w:color w:val="FF0000"/>
                <w:sz w:val="20"/>
                <w:szCs w:val="22"/>
              </w:rPr>
              <w:t>Will utilize third party ad-platform technology to enable.</w:t>
            </w:r>
          </w:p>
        </w:tc>
      </w:tr>
      <w:tr w:rsidR="00035E95" w:rsidRPr="00035E95" w:rsidTr="00035E95">
        <w:trPr>
          <w:trHeight w:val="1905"/>
        </w:trPr>
        <w:tc>
          <w:tcPr>
            <w:tcW w:w="1905" w:type="dxa"/>
            <w:tcBorders>
              <w:top w:val="nil"/>
              <w:left w:val="single" w:sz="8" w:space="0" w:color="auto"/>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lastRenderedPageBreak/>
              <w:t xml:space="preserve">Email Surveys </w:t>
            </w:r>
          </w:p>
        </w:tc>
        <w:tc>
          <w:tcPr>
            <w:tcW w:w="3420" w:type="dxa"/>
            <w:tcBorders>
              <w:top w:val="nil"/>
              <w:left w:val="nil"/>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Surveys will be emailed by outside system (Qualtrics).   Community system will need to allow site administrators to download lists of members by profile attributes and download unique groups of members (ex:  download 5K members today, next week, need different 5K group of members.)</w:t>
            </w:r>
          </w:p>
        </w:tc>
        <w:tc>
          <w:tcPr>
            <w:tcW w:w="1350" w:type="dxa"/>
            <w:tcBorders>
              <w:top w:val="nil"/>
              <w:left w:val="nil"/>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 xml:space="preserve">L </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w:t>
            </w:r>
          </w:p>
        </w:tc>
      </w:tr>
      <w:tr w:rsidR="00035E95" w:rsidRPr="00035E95" w:rsidTr="00035E95">
        <w:trPr>
          <w:trHeight w:val="3915"/>
        </w:trPr>
        <w:tc>
          <w:tcPr>
            <w:tcW w:w="1905" w:type="dxa"/>
            <w:tcBorders>
              <w:top w:val="nil"/>
              <w:left w:val="single" w:sz="8" w:space="0" w:color="auto"/>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Store Pages </w:t>
            </w:r>
          </w:p>
        </w:tc>
        <w:tc>
          <w:tcPr>
            <w:tcW w:w="3420" w:type="dxa"/>
            <w:tcBorders>
              <w:top w:val="nil"/>
              <w:left w:val="nil"/>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Entity page that is maintained by the individual store. System auto locate member’s nearest stores and have the store info as part of their profile, members can always change their preferred store.   Stores will be able to post news, events, pictures, etc.   Community members will be able to follow stores and changes will show up in member’s feeds or email notifications. Community members will be able to post questions to individual stores. Notifications should go to store managers when posts are made to their page.</w:t>
            </w:r>
          </w:p>
        </w:tc>
        <w:tc>
          <w:tcPr>
            <w:tcW w:w="1350" w:type="dxa"/>
            <w:tcBorders>
              <w:top w:val="nil"/>
              <w:left w:val="nil"/>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H</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xml:space="preserve">Is the promo team doing this as part of local store ads - can we collaborate with their initiative to put our experience on top of it? </w:t>
            </w:r>
            <w:r w:rsidRPr="00035E95">
              <w:rPr>
                <w:color w:val="FF0000"/>
                <w:sz w:val="20"/>
                <w:szCs w:val="22"/>
              </w:rPr>
              <w:t xml:space="preserve">Need to follow up with Brian Hodge; want local store ad to be accessible on Store Pages. </w:t>
            </w:r>
            <w:r w:rsidRPr="00035E95">
              <w:rPr>
                <w:color w:val="FF0000"/>
                <w:sz w:val="20"/>
                <w:szCs w:val="22"/>
              </w:rPr>
              <w:br/>
            </w:r>
            <w:r w:rsidRPr="00035E95">
              <w:rPr>
                <w:color w:val="FF0000"/>
                <w:sz w:val="20"/>
                <w:szCs w:val="22"/>
              </w:rPr>
              <w:br/>
              <w:t xml:space="preserve">Eventually My Store store page should be a profile tab. </w:t>
            </w:r>
            <w:r w:rsidRPr="00035E95">
              <w:rPr>
                <w:color w:val="000000"/>
                <w:sz w:val="20"/>
                <w:szCs w:val="22"/>
              </w:rPr>
              <w:br/>
            </w:r>
            <w:r w:rsidRPr="00035E95">
              <w:rPr>
                <w:color w:val="000000"/>
                <w:sz w:val="20"/>
                <w:szCs w:val="22"/>
              </w:rPr>
              <w:br/>
            </w:r>
            <w:r w:rsidRPr="00035E95">
              <w:rPr>
                <w:color w:val="FF0000"/>
                <w:sz w:val="20"/>
                <w:szCs w:val="22"/>
              </w:rPr>
              <w:t>Collaborating with Delver</w:t>
            </w:r>
          </w:p>
        </w:tc>
      </w:tr>
      <w:tr w:rsidR="00035E95" w:rsidRPr="00035E95" w:rsidTr="00035E95">
        <w:trPr>
          <w:gridAfter w:val="3"/>
          <w:wAfter w:w="7848" w:type="dxa"/>
          <w:trHeight w:val="390"/>
        </w:trPr>
        <w:tc>
          <w:tcPr>
            <w:tcW w:w="1905" w:type="dxa"/>
            <w:tcBorders>
              <w:top w:val="single" w:sz="8" w:space="0" w:color="auto"/>
              <w:left w:val="single" w:sz="8" w:space="0" w:color="auto"/>
              <w:bottom w:val="single" w:sz="8" w:space="0" w:color="auto"/>
              <w:right w:val="single" w:sz="8" w:space="0" w:color="000000"/>
            </w:tcBorders>
            <w:shd w:val="clear" w:color="000000" w:fill="FFFFFF"/>
            <w:vAlign w:val="center"/>
            <w:hideMark/>
          </w:tcPr>
          <w:p w:rsidR="00035E95" w:rsidRPr="00035E95" w:rsidRDefault="00035E95" w:rsidP="00035E95">
            <w:pPr>
              <w:widowControl/>
              <w:adjustRightInd/>
              <w:spacing w:line="240" w:lineRule="auto"/>
              <w:jc w:val="center"/>
              <w:textAlignment w:val="auto"/>
              <w:rPr>
                <w:b/>
                <w:bCs/>
                <w:color w:val="000000"/>
                <w:sz w:val="20"/>
                <w:szCs w:val="28"/>
              </w:rPr>
            </w:pPr>
            <w:r w:rsidRPr="00035E95">
              <w:rPr>
                <w:b/>
                <w:bCs/>
                <w:color w:val="000000"/>
                <w:sz w:val="20"/>
                <w:szCs w:val="28"/>
              </w:rPr>
              <w:t>Discovery</w:t>
            </w:r>
          </w:p>
        </w:tc>
      </w:tr>
      <w:tr w:rsidR="00035E95" w:rsidRPr="00035E95" w:rsidTr="00035E95">
        <w:trPr>
          <w:trHeight w:val="1515"/>
        </w:trPr>
        <w:tc>
          <w:tcPr>
            <w:tcW w:w="1905" w:type="dxa"/>
            <w:tcBorders>
              <w:top w:val="nil"/>
              <w:left w:val="single" w:sz="8" w:space="0" w:color="auto"/>
              <w:bottom w:val="single" w:sz="8" w:space="0" w:color="auto"/>
              <w:right w:val="single" w:sz="8" w:space="0" w:color="auto"/>
            </w:tcBorders>
            <w:shd w:val="clear" w:color="000000" w:fill="B8CCE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Customized Experience (Dashboard) </w:t>
            </w:r>
          </w:p>
        </w:tc>
        <w:tc>
          <w:tcPr>
            <w:tcW w:w="3420" w:type="dxa"/>
            <w:tcBorders>
              <w:top w:val="nil"/>
              <w:left w:val="nil"/>
              <w:bottom w:val="single" w:sz="8" w:space="0" w:color="auto"/>
              <w:right w:val="single" w:sz="8" w:space="0" w:color="auto"/>
            </w:tcBorders>
            <w:shd w:val="clear" w:color="000000" w:fill="B8CCE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Ability for community member to customize the site experience.   This includes:  followers, notifications, feed layout.</w:t>
            </w:r>
          </w:p>
        </w:tc>
        <w:tc>
          <w:tcPr>
            <w:tcW w:w="1350" w:type="dxa"/>
            <w:tcBorders>
              <w:top w:val="nil"/>
              <w:left w:val="nil"/>
              <w:bottom w:val="single" w:sz="8" w:space="0" w:color="auto"/>
              <w:right w:val="single" w:sz="8" w:space="0" w:color="auto"/>
            </w:tcBorders>
            <w:shd w:val="clear" w:color="000000" w:fill="B8CCE4"/>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M</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FF0000"/>
                <w:sz w:val="20"/>
                <w:szCs w:val="22"/>
              </w:rPr>
              <w:t xml:space="preserve">This is Homepage (iGoggle) </w:t>
            </w:r>
            <w:r w:rsidRPr="00035E95">
              <w:rPr>
                <w:color w:val="000000"/>
                <w:sz w:val="20"/>
                <w:szCs w:val="22"/>
              </w:rPr>
              <w:br/>
            </w:r>
            <w:r w:rsidRPr="00035E95">
              <w:rPr>
                <w:color w:val="000000"/>
                <w:sz w:val="20"/>
                <w:szCs w:val="22"/>
              </w:rPr>
              <w:br/>
              <w:t>Feed Layout might not be 1st priority, usibility testing will be necessary</w:t>
            </w:r>
          </w:p>
        </w:tc>
      </w:tr>
      <w:tr w:rsidR="00035E95" w:rsidRPr="00035E95" w:rsidTr="00035E95">
        <w:trPr>
          <w:trHeight w:val="1275"/>
        </w:trPr>
        <w:tc>
          <w:tcPr>
            <w:tcW w:w="1905" w:type="dxa"/>
            <w:tcBorders>
              <w:top w:val="nil"/>
              <w:left w:val="single" w:sz="8" w:space="0" w:color="auto"/>
              <w:bottom w:val="single" w:sz="8" w:space="0" w:color="auto"/>
              <w:right w:val="single" w:sz="8" w:space="0" w:color="auto"/>
            </w:tcBorders>
            <w:shd w:val="clear" w:color="000000" w:fill="B8CCE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SEO </w:t>
            </w:r>
          </w:p>
        </w:tc>
        <w:tc>
          <w:tcPr>
            <w:tcW w:w="3420" w:type="dxa"/>
            <w:tcBorders>
              <w:top w:val="nil"/>
              <w:left w:val="nil"/>
              <w:bottom w:val="single" w:sz="8" w:space="0" w:color="auto"/>
              <w:right w:val="single" w:sz="8" w:space="0" w:color="auto"/>
            </w:tcBorders>
            <w:shd w:val="clear" w:color="000000" w:fill="B8CCE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Ability to add SEO tags to content types to enhance natural search.   System will automatically add tags to content items and community managers will be able to manually add / edit SEO tags.</w:t>
            </w:r>
          </w:p>
        </w:tc>
        <w:tc>
          <w:tcPr>
            <w:tcW w:w="1350" w:type="dxa"/>
            <w:tcBorders>
              <w:top w:val="nil"/>
              <w:left w:val="nil"/>
              <w:bottom w:val="single" w:sz="8" w:space="0" w:color="auto"/>
              <w:right w:val="single" w:sz="8" w:space="0" w:color="auto"/>
            </w:tcBorders>
            <w:shd w:val="clear" w:color="000000" w:fill="B8CCE4"/>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 xml:space="preserve">H </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xml:space="preserve">Part discovery </w:t>
            </w:r>
            <w:r w:rsidRPr="00035E95">
              <w:rPr>
                <w:color w:val="000000"/>
                <w:sz w:val="20"/>
                <w:szCs w:val="22"/>
              </w:rPr>
              <w:br/>
              <w:t xml:space="preserve">Part Admin </w:t>
            </w:r>
          </w:p>
        </w:tc>
      </w:tr>
      <w:tr w:rsidR="00035E95" w:rsidRPr="00035E95" w:rsidTr="00035E95">
        <w:trPr>
          <w:trHeight w:val="1815"/>
        </w:trPr>
        <w:tc>
          <w:tcPr>
            <w:tcW w:w="1905" w:type="dxa"/>
            <w:tcBorders>
              <w:top w:val="nil"/>
              <w:left w:val="single" w:sz="8" w:space="0" w:color="auto"/>
              <w:bottom w:val="single" w:sz="8" w:space="0" w:color="auto"/>
              <w:right w:val="single" w:sz="8" w:space="0" w:color="auto"/>
            </w:tcBorders>
            <w:shd w:val="clear" w:color="000000" w:fill="B8CCE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Notification Emails </w:t>
            </w:r>
          </w:p>
        </w:tc>
        <w:tc>
          <w:tcPr>
            <w:tcW w:w="3420" w:type="dxa"/>
            <w:tcBorders>
              <w:top w:val="nil"/>
              <w:left w:val="nil"/>
              <w:bottom w:val="single" w:sz="8" w:space="0" w:color="auto"/>
              <w:right w:val="single" w:sz="8" w:space="0" w:color="auto"/>
            </w:tcBorders>
            <w:shd w:val="clear" w:color="000000" w:fill="B8CCE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Emails sent from the system, triggered on certain actions (new followers, updates from the interest clubs, Q&amp;A , new answers, events invite from the clubs)</w:t>
            </w:r>
          </w:p>
        </w:tc>
        <w:tc>
          <w:tcPr>
            <w:tcW w:w="1350" w:type="dxa"/>
            <w:tcBorders>
              <w:top w:val="nil"/>
              <w:left w:val="nil"/>
              <w:bottom w:val="single" w:sz="8" w:space="0" w:color="auto"/>
              <w:right w:val="single" w:sz="8" w:space="0" w:color="auto"/>
            </w:tcBorders>
            <w:shd w:val="clear" w:color="000000" w:fill="B8CCE4"/>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 xml:space="preserve">H </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xml:space="preserve">Trigger point is following </w:t>
            </w:r>
            <w:r w:rsidRPr="00035E95">
              <w:rPr>
                <w:color w:val="FF0000"/>
                <w:sz w:val="20"/>
                <w:szCs w:val="22"/>
              </w:rPr>
              <w:br/>
            </w:r>
            <w:r w:rsidRPr="00035E95">
              <w:rPr>
                <w:color w:val="FF0000"/>
                <w:sz w:val="20"/>
                <w:szCs w:val="22"/>
              </w:rPr>
              <w:br/>
              <w:t xml:space="preserve">Need to connect with Legal and have preference settings (Weekly recap, vs. daily vs instant) </w:t>
            </w:r>
          </w:p>
        </w:tc>
      </w:tr>
      <w:tr w:rsidR="00035E95" w:rsidRPr="00035E95" w:rsidTr="00035E95">
        <w:trPr>
          <w:trHeight w:val="2115"/>
        </w:trPr>
        <w:tc>
          <w:tcPr>
            <w:tcW w:w="1905" w:type="dxa"/>
            <w:tcBorders>
              <w:top w:val="nil"/>
              <w:left w:val="single" w:sz="8" w:space="0" w:color="auto"/>
              <w:bottom w:val="single" w:sz="8" w:space="0" w:color="auto"/>
              <w:right w:val="single" w:sz="8" w:space="0" w:color="auto"/>
            </w:tcBorders>
            <w:shd w:val="clear" w:color="000000" w:fill="B8CCE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lastRenderedPageBreak/>
              <w:t>Search</w:t>
            </w:r>
          </w:p>
        </w:tc>
        <w:tc>
          <w:tcPr>
            <w:tcW w:w="3420" w:type="dxa"/>
            <w:tcBorders>
              <w:top w:val="nil"/>
              <w:left w:val="nil"/>
              <w:bottom w:val="single" w:sz="8" w:space="0" w:color="auto"/>
              <w:right w:val="single" w:sz="8" w:space="0" w:color="auto"/>
            </w:tcBorders>
            <w:shd w:val="clear" w:color="000000" w:fill="B8CCE4"/>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Ability to search site content (QA / blogs / ideas) for specific search terms</w:t>
            </w:r>
          </w:p>
        </w:tc>
        <w:tc>
          <w:tcPr>
            <w:tcW w:w="1350" w:type="dxa"/>
            <w:tcBorders>
              <w:top w:val="nil"/>
              <w:left w:val="nil"/>
              <w:bottom w:val="single" w:sz="8" w:space="0" w:color="auto"/>
              <w:right w:val="single" w:sz="8" w:space="0" w:color="auto"/>
            </w:tcBorders>
            <w:shd w:val="clear" w:color="000000" w:fill="B8CCE4"/>
            <w:hideMark/>
          </w:tcPr>
          <w:p w:rsidR="00035E95" w:rsidRPr="00035E95" w:rsidRDefault="00035E95" w:rsidP="00035E95">
            <w:pPr>
              <w:widowControl/>
              <w:adjustRightInd/>
              <w:spacing w:line="240" w:lineRule="auto"/>
              <w:jc w:val="center"/>
              <w:textAlignment w:val="auto"/>
              <w:rPr>
                <w:color w:val="000000"/>
                <w:sz w:val="20"/>
                <w:szCs w:val="22"/>
              </w:rPr>
            </w:pPr>
            <w:r w:rsidRPr="00035E95">
              <w:rPr>
                <w:color w:val="000000"/>
                <w:sz w:val="20"/>
                <w:szCs w:val="22"/>
              </w:rPr>
              <w:t>NEW</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xml:space="preserve">Jumpstarted from new core capability for search (global search as core site but need to bubble up community content first rather than product content) Need connect with Levi. </w:t>
            </w:r>
          </w:p>
        </w:tc>
      </w:tr>
      <w:tr w:rsidR="00035E95" w:rsidRPr="00035E95" w:rsidTr="00035E95">
        <w:trPr>
          <w:trHeight w:val="2820"/>
        </w:trPr>
        <w:tc>
          <w:tcPr>
            <w:tcW w:w="1905" w:type="dxa"/>
            <w:tcBorders>
              <w:top w:val="nil"/>
              <w:left w:val="single" w:sz="8" w:space="0" w:color="auto"/>
              <w:bottom w:val="nil"/>
              <w:right w:val="single" w:sz="8" w:space="0" w:color="auto"/>
            </w:tcBorders>
            <w:shd w:val="clear" w:color="000000" w:fill="B8CCE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Happening Now / Activity Feed</w:t>
            </w:r>
          </w:p>
        </w:tc>
        <w:tc>
          <w:tcPr>
            <w:tcW w:w="3420" w:type="dxa"/>
            <w:tcBorders>
              <w:top w:val="nil"/>
              <w:left w:val="nil"/>
              <w:bottom w:val="nil"/>
              <w:right w:val="single" w:sz="8" w:space="0" w:color="auto"/>
            </w:tcBorders>
            <w:shd w:val="clear" w:color="000000" w:fill="B8CCE4"/>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Users (and other entities e.g,stores, clubs) can share a summary of each action they take in the community with their Followers. On the home page users see an aggregated, real-time activity stream from users and entities that they follow. For non-members/website visitors, the happening now includes updates from store pages, blogs, and clubs. If they are a new visitor, they will see an aggregate of all recent posts made throughout the site as well as from our social networks (FB, Twitter)</w:t>
            </w:r>
          </w:p>
        </w:tc>
        <w:tc>
          <w:tcPr>
            <w:tcW w:w="1350" w:type="dxa"/>
            <w:tcBorders>
              <w:top w:val="nil"/>
              <w:left w:val="nil"/>
              <w:bottom w:val="nil"/>
              <w:right w:val="single" w:sz="8" w:space="0" w:color="auto"/>
            </w:tcBorders>
            <w:shd w:val="clear" w:color="000000" w:fill="B8CCE4"/>
            <w:hideMark/>
          </w:tcPr>
          <w:p w:rsidR="00035E95" w:rsidRPr="00035E95" w:rsidRDefault="00035E95" w:rsidP="00035E95">
            <w:pPr>
              <w:widowControl/>
              <w:adjustRightInd/>
              <w:spacing w:line="240" w:lineRule="auto"/>
              <w:jc w:val="center"/>
              <w:textAlignment w:val="auto"/>
              <w:rPr>
                <w:color w:val="000000"/>
                <w:sz w:val="20"/>
                <w:szCs w:val="22"/>
              </w:rPr>
            </w:pPr>
            <w:r w:rsidRPr="00035E95">
              <w:rPr>
                <w:color w:val="000000"/>
                <w:sz w:val="20"/>
                <w:szCs w:val="22"/>
              </w:rPr>
              <w:t>H</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w:t>
            </w:r>
          </w:p>
        </w:tc>
      </w:tr>
      <w:tr w:rsidR="00035E95" w:rsidRPr="00035E95" w:rsidTr="00035E95">
        <w:trPr>
          <w:trHeight w:val="2820"/>
        </w:trPr>
        <w:tc>
          <w:tcPr>
            <w:tcW w:w="1905" w:type="dxa"/>
            <w:tcBorders>
              <w:top w:val="single" w:sz="8" w:space="0" w:color="auto"/>
              <w:left w:val="single" w:sz="8" w:space="0" w:color="auto"/>
              <w:bottom w:val="single" w:sz="8" w:space="0" w:color="auto"/>
              <w:right w:val="single" w:sz="8" w:space="0" w:color="auto"/>
            </w:tcBorders>
            <w:shd w:val="clear" w:color="000000" w:fill="B8CCE4"/>
            <w:hideMark/>
          </w:tcPr>
          <w:p w:rsidR="00035E95" w:rsidRPr="00035E95" w:rsidRDefault="00035E95" w:rsidP="00035E95">
            <w:pPr>
              <w:widowControl/>
              <w:adjustRightInd/>
              <w:spacing w:line="240" w:lineRule="auto"/>
              <w:jc w:val="left"/>
              <w:textAlignment w:val="auto"/>
              <w:rPr>
                <w:b/>
                <w:bCs/>
                <w:color w:val="000000"/>
                <w:sz w:val="20"/>
              </w:rPr>
            </w:pPr>
            <w:r w:rsidRPr="00035E95">
              <w:rPr>
                <w:b/>
                <w:bCs/>
                <w:color w:val="000000"/>
                <w:sz w:val="20"/>
              </w:rPr>
              <w:t>Activity Feed for Social Media Sites *NEW*</w:t>
            </w:r>
          </w:p>
        </w:tc>
        <w:tc>
          <w:tcPr>
            <w:tcW w:w="3420" w:type="dxa"/>
            <w:tcBorders>
              <w:top w:val="single" w:sz="8" w:space="0" w:color="auto"/>
              <w:left w:val="nil"/>
              <w:bottom w:val="single" w:sz="8" w:space="0" w:color="auto"/>
              <w:right w:val="single" w:sz="8" w:space="0" w:color="auto"/>
            </w:tcBorders>
            <w:shd w:val="clear" w:color="000000" w:fill="B8CCE4"/>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real time activity stream from Twitter and Facebook</w:t>
            </w:r>
          </w:p>
        </w:tc>
        <w:tc>
          <w:tcPr>
            <w:tcW w:w="1350" w:type="dxa"/>
            <w:tcBorders>
              <w:top w:val="single" w:sz="8" w:space="0" w:color="auto"/>
              <w:left w:val="nil"/>
              <w:bottom w:val="single" w:sz="8" w:space="0" w:color="auto"/>
              <w:right w:val="single" w:sz="8" w:space="0" w:color="auto"/>
            </w:tcBorders>
            <w:shd w:val="clear" w:color="000000" w:fill="B8CCE4"/>
            <w:hideMark/>
          </w:tcPr>
          <w:p w:rsidR="00035E95" w:rsidRPr="00035E95" w:rsidRDefault="00035E95" w:rsidP="00035E95">
            <w:pPr>
              <w:widowControl/>
              <w:adjustRightInd/>
              <w:spacing w:line="240" w:lineRule="auto"/>
              <w:jc w:val="center"/>
              <w:textAlignment w:val="auto"/>
              <w:rPr>
                <w:color w:val="000000"/>
                <w:sz w:val="20"/>
                <w:szCs w:val="22"/>
              </w:rPr>
            </w:pPr>
            <w:r w:rsidRPr="00035E95">
              <w:rPr>
                <w:color w:val="000000"/>
                <w:sz w:val="20"/>
                <w:szCs w:val="22"/>
              </w:rPr>
              <w:t>H</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w:t>
            </w:r>
          </w:p>
        </w:tc>
      </w:tr>
      <w:tr w:rsidR="00035E95" w:rsidRPr="00035E95" w:rsidTr="00035E95">
        <w:trPr>
          <w:gridAfter w:val="3"/>
          <w:wAfter w:w="7848" w:type="dxa"/>
          <w:trHeight w:val="390"/>
        </w:trPr>
        <w:tc>
          <w:tcPr>
            <w:tcW w:w="1905" w:type="dxa"/>
            <w:tcBorders>
              <w:top w:val="single" w:sz="8" w:space="0" w:color="auto"/>
              <w:left w:val="single" w:sz="8" w:space="0" w:color="auto"/>
              <w:bottom w:val="single" w:sz="8" w:space="0" w:color="auto"/>
              <w:right w:val="single" w:sz="8" w:space="0" w:color="000000"/>
            </w:tcBorders>
            <w:shd w:val="clear" w:color="auto" w:fill="auto"/>
            <w:hideMark/>
          </w:tcPr>
          <w:p w:rsidR="00035E95" w:rsidRPr="00035E95" w:rsidRDefault="00035E95" w:rsidP="00035E95">
            <w:pPr>
              <w:widowControl/>
              <w:adjustRightInd/>
              <w:spacing w:line="240" w:lineRule="auto"/>
              <w:jc w:val="center"/>
              <w:textAlignment w:val="auto"/>
              <w:rPr>
                <w:b/>
                <w:bCs/>
                <w:color w:val="000000"/>
                <w:sz w:val="20"/>
                <w:szCs w:val="28"/>
              </w:rPr>
            </w:pPr>
            <w:r w:rsidRPr="00035E95">
              <w:rPr>
                <w:b/>
                <w:bCs/>
                <w:color w:val="000000"/>
                <w:sz w:val="20"/>
                <w:szCs w:val="28"/>
              </w:rPr>
              <w:t>Other</w:t>
            </w:r>
          </w:p>
        </w:tc>
      </w:tr>
      <w:tr w:rsidR="00035E95" w:rsidRPr="00035E95" w:rsidTr="00035E95">
        <w:trPr>
          <w:trHeight w:val="1200"/>
        </w:trPr>
        <w:tc>
          <w:tcPr>
            <w:tcW w:w="1905" w:type="dxa"/>
            <w:vMerge w:val="restart"/>
            <w:tcBorders>
              <w:top w:val="nil"/>
              <w:left w:val="single" w:sz="8" w:space="0" w:color="auto"/>
              <w:bottom w:val="single" w:sz="8" w:space="0" w:color="000000"/>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Admin Tool / Reporting</w:t>
            </w: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Functions include:</w:t>
            </w:r>
          </w:p>
        </w:tc>
        <w:tc>
          <w:tcPr>
            <w:tcW w:w="1350" w:type="dxa"/>
            <w:vMerge w:val="restart"/>
            <w:tcBorders>
              <w:top w:val="nil"/>
              <w:left w:val="single" w:sz="8" w:space="0" w:color="auto"/>
              <w:bottom w:val="single" w:sz="8" w:space="0" w:color="000000"/>
              <w:right w:val="single" w:sz="8" w:space="0" w:color="auto"/>
            </w:tcBorders>
            <w:shd w:val="clear" w:color="auto" w:fill="auto"/>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H</w:t>
            </w:r>
          </w:p>
        </w:tc>
        <w:tc>
          <w:tcPr>
            <w:tcW w:w="3078" w:type="dxa"/>
            <w:vMerge w:val="restart"/>
            <w:tcBorders>
              <w:top w:val="nil"/>
              <w:left w:val="single" w:sz="8" w:space="0" w:color="auto"/>
              <w:bottom w:val="single" w:sz="8" w:space="0" w:color="000000"/>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PDF will be very difficult - unless from Google Analytics or Omniture</w:t>
            </w:r>
            <w:r w:rsidRPr="00035E95">
              <w:rPr>
                <w:color w:val="000000"/>
                <w:sz w:val="20"/>
                <w:szCs w:val="22"/>
              </w:rPr>
              <w:br/>
              <w:t>Need to look into additional reporting tools</w:t>
            </w: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rFonts w:ascii="Symbol" w:hAnsi="Symbol"/>
                <w:color w:val="000000"/>
                <w:sz w:val="20"/>
              </w:rPr>
            </w:pPr>
            <w:r w:rsidRPr="00035E95">
              <w:rPr>
                <w:rFonts w:ascii="Symbol" w:hAnsi="Symbol"/>
                <w:color w:val="000000"/>
                <w:sz w:val="20"/>
              </w:rPr>
              <w:t></w:t>
            </w:r>
            <w:r w:rsidRPr="00035E95">
              <w:rPr>
                <w:rFonts w:ascii="Times New Roman" w:hAnsi="Times New Roman"/>
                <w:color w:val="000000"/>
                <w:sz w:val="20"/>
                <w:szCs w:val="14"/>
              </w:rPr>
              <w:t xml:space="preserve">         </w:t>
            </w:r>
            <w:r w:rsidRPr="00035E95">
              <w:rPr>
                <w:color w:val="000000"/>
                <w:sz w:val="20"/>
              </w:rPr>
              <w:t>Moderation (Q&amp;A)</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rFonts w:ascii="Symbol" w:hAnsi="Symbol"/>
                <w:color w:val="000000"/>
                <w:sz w:val="20"/>
              </w:rPr>
            </w:pPr>
            <w:r w:rsidRPr="00035E95">
              <w:rPr>
                <w:rFonts w:ascii="Symbol" w:hAnsi="Symbol"/>
                <w:color w:val="000000"/>
                <w:sz w:val="20"/>
              </w:rPr>
              <w:t></w:t>
            </w:r>
            <w:r w:rsidRPr="00035E95">
              <w:rPr>
                <w:rFonts w:ascii="Times New Roman" w:hAnsi="Times New Roman"/>
                <w:color w:val="000000"/>
                <w:sz w:val="20"/>
                <w:szCs w:val="14"/>
              </w:rPr>
              <w:t xml:space="preserve">         </w:t>
            </w:r>
            <w:r w:rsidRPr="00035E95">
              <w:rPr>
                <w:color w:val="000000"/>
                <w:sz w:val="20"/>
              </w:rPr>
              <w:t>Blog Write/Publish</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rFonts w:ascii="Symbol" w:hAnsi="Symbol"/>
                <w:color w:val="000000"/>
                <w:sz w:val="20"/>
              </w:rPr>
            </w:pPr>
            <w:r w:rsidRPr="00035E95">
              <w:rPr>
                <w:rFonts w:ascii="Symbol" w:hAnsi="Symbol"/>
                <w:color w:val="000000"/>
                <w:sz w:val="20"/>
              </w:rPr>
              <w:t></w:t>
            </w:r>
            <w:r w:rsidRPr="00035E95">
              <w:rPr>
                <w:rFonts w:ascii="Times New Roman" w:hAnsi="Times New Roman"/>
                <w:color w:val="000000"/>
                <w:sz w:val="20"/>
                <w:szCs w:val="14"/>
              </w:rPr>
              <w:t xml:space="preserve">         </w:t>
            </w:r>
            <w:r w:rsidRPr="00035E95">
              <w:rPr>
                <w:color w:val="000000"/>
                <w:sz w:val="20"/>
              </w:rPr>
              <w:t>Ad Network</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rFonts w:ascii="Symbol" w:hAnsi="Symbol"/>
                <w:color w:val="000000"/>
                <w:sz w:val="20"/>
              </w:rPr>
            </w:pPr>
            <w:r w:rsidRPr="00035E95">
              <w:rPr>
                <w:rFonts w:ascii="Symbol" w:hAnsi="Symbol"/>
                <w:color w:val="000000"/>
                <w:sz w:val="20"/>
              </w:rPr>
              <w:t></w:t>
            </w:r>
            <w:r w:rsidRPr="00035E95">
              <w:rPr>
                <w:rFonts w:ascii="Times New Roman" w:hAnsi="Times New Roman"/>
                <w:color w:val="000000"/>
                <w:sz w:val="20"/>
                <w:szCs w:val="14"/>
              </w:rPr>
              <w:t xml:space="preserve">         </w:t>
            </w:r>
            <w:r w:rsidRPr="00035E95">
              <w:rPr>
                <w:color w:val="000000"/>
                <w:sz w:val="20"/>
              </w:rPr>
              <w:t>Deals Publish</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rFonts w:ascii="Symbol" w:hAnsi="Symbol"/>
                <w:color w:val="000000"/>
                <w:sz w:val="20"/>
              </w:rPr>
            </w:pPr>
            <w:r w:rsidRPr="00035E95">
              <w:rPr>
                <w:rFonts w:ascii="Symbol" w:hAnsi="Symbol"/>
                <w:color w:val="000000"/>
                <w:sz w:val="20"/>
              </w:rPr>
              <w:t></w:t>
            </w:r>
            <w:r w:rsidRPr="00035E95">
              <w:rPr>
                <w:rFonts w:ascii="Times New Roman" w:hAnsi="Times New Roman"/>
                <w:color w:val="000000"/>
                <w:sz w:val="20"/>
                <w:szCs w:val="14"/>
              </w:rPr>
              <w:t xml:space="preserve">         </w:t>
            </w:r>
            <w:r w:rsidRPr="00035E95">
              <w:rPr>
                <w:color w:val="000000"/>
                <w:sz w:val="20"/>
              </w:rPr>
              <w:t>List Pulls</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rFonts w:ascii="Symbol" w:hAnsi="Symbol"/>
                <w:color w:val="000000"/>
                <w:sz w:val="20"/>
              </w:rPr>
            </w:pPr>
            <w:r w:rsidRPr="00035E95">
              <w:rPr>
                <w:rFonts w:ascii="Symbol" w:hAnsi="Symbol"/>
                <w:color w:val="000000"/>
                <w:sz w:val="20"/>
              </w:rPr>
              <w:t></w:t>
            </w:r>
            <w:r w:rsidRPr="00035E95">
              <w:rPr>
                <w:rFonts w:ascii="Times New Roman" w:hAnsi="Times New Roman"/>
                <w:color w:val="000000"/>
                <w:sz w:val="20"/>
                <w:szCs w:val="14"/>
              </w:rPr>
              <w:t xml:space="preserve">         </w:t>
            </w:r>
            <w:r w:rsidRPr="00035E95">
              <w:rPr>
                <w:color w:val="000000"/>
                <w:sz w:val="20"/>
              </w:rPr>
              <w:t>User Info</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rFonts w:ascii="Symbol" w:hAnsi="Symbol"/>
                <w:color w:val="000000"/>
                <w:sz w:val="20"/>
              </w:rPr>
            </w:pPr>
            <w:r w:rsidRPr="00035E95">
              <w:rPr>
                <w:rFonts w:ascii="Symbol" w:hAnsi="Symbol"/>
                <w:color w:val="000000"/>
                <w:sz w:val="20"/>
              </w:rPr>
              <w:t></w:t>
            </w:r>
            <w:r w:rsidRPr="00035E95">
              <w:rPr>
                <w:rFonts w:ascii="Times New Roman" w:hAnsi="Times New Roman"/>
                <w:color w:val="000000"/>
                <w:sz w:val="20"/>
                <w:szCs w:val="14"/>
              </w:rPr>
              <w:t xml:space="preserve">         </w:t>
            </w:r>
            <w:r w:rsidRPr="00035E95">
              <w:rPr>
                <w:color w:val="000000"/>
                <w:sz w:val="20"/>
              </w:rPr>
              <w:t>Analytics/Reports/Alerts</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rFonts w:ascii="Symbol" w:hAnsi="Symbol"/>
                <w:color w:val="000000"/>
                <w:sz w:val="20"/>
              </w:rPr>
            </w:pPr>
            <w:r w:rsidRPr="00035E95">
              <w:rPr>
                <w:rFonts w:ascii="Symbol" w:hAnsi="Symbol"/>
                <w:color w:val="000000"/>
                <w:sz w:val="20"/>
              </w:rPr>
              <w:t></w:t>
            </w:r>
            <w:r w:rsidRPr="00035E95">
              <w:rPr>
                <w:rFonts w:ascii="Times New Roman" w:hAnsi="Times New Roman"/>
                <w:color w:val="000000"/>
                <w:sz w:val="20"/>
                <w:szCs w:val="14"/>
              </w:rPr>
              <w:t xml:space="preserve">         </w:t>
            </w:r>
            <w:r w:rsidRPr="00035E95">
              <w:rPr>
                <w:color w:val="000000"/>
                <w:sz w:val="20"/>
              </w:rPr>
              <w:t>Create /Manage Clubs</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630"/>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Admin systems includes community control tool and BU content management tool:</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-Community control tool</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94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  1. Membership management: create, delete, find, edit, update, grant features, edit badges/membership status</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94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 2. Content management: Q&amp;A, blogs content update, ideas, co-creation,  user-flagged inappropriates, images, video, profanity, approves, delete, edit. </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630"/>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 3. Ad network: post SHC ads (outside of contextual – Image management)</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94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 4. Clubs, interests, topics management: create, update, edit new clubs, topics, interests and map to different BU ambassadors.</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630"/>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 5. Analytics/reports tool: ad hoc reports/dashboards on KPI. </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-BU Content management tool</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630"/>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 1. Clubs management: assigned club content update, edit, delete</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960"/>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 2. Q&amp;A: interest, topics, questions with the followers, open access to create, edit, delete, update content, ad reports on followers user info.</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15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 3. Blogs: access to upload, edit, delete blogs.</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val="restart"/>
            <w:tcBorders>
              <w:top w:val="nil"/>
              <w:left w:val="single" w:sz="8" w:space="0" w:color="auto"/>
              <w:bottom w:val="single" w:sz="8" w:space="0" w:color="000000"/>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w:t>
            </w:r>
          </w:p>
        </w:tc>
      </w:tr>
      <w:tr w:rsidR="00035E95" w:rsidRPr="00035E95" w:rsidTr="00035E95">
        <w:trPr>
          <w:trHeight w:val="630"/>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 4. Analytics: generate adhoc reports on top issues from Q&amp;A in related BU areas. </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-Store Pages management tool</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1.</w:t>
            </w:r>
            <w:r w:rsidRPr="00035E95">
              <w:rPr>
                <w:rFonts w:ascii="Times New Roman" w:hAnsi="Times New Roman"/>
                <w:color w:val="000000"/>
                <w:sz w:val="20"/>
                <w:szCs w:val="14"/>
              </w:rPr>
              <w:t xml:space="preserve">      </w:t>
            </w:r>
            <w:r w:rsidRPr="00035E95">
              <w:rPr>
                <w:color w:val="000000"/>
                <w:sz w:val="20"/>
              </w:rPr>
              <w:t>Post news updates</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630"/>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2.</w:t>
            </w:r>
            <w:r w:rsidRPr="00035E95">
              <w:rPr>
                <w:rFonts w:ascii="Times New Roman" w:hAnsi="Times New Roman"/>
                <w:color w:val="000000"/>
                <w:sz w:val="20"/>
                <w:szCs w:val="14"/>
              </w:rPr>
              <w:t xml:space="preserve">      </w:t>
            </w:r>
            <w:r w:rsidRPr="00035E95">
              <w:rPr>
                <w:color w:val="000000"/>
                <w:sz w:val="20"/>
              </w:rPr>
              <w:t>Post events (by corporate in real time, by store through corp moderation process)</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3.</w:t>
            </w:r>
            <w:r w:rsidRPr="00035E95">
              <w:rPr>
                <w:rFonts w:ascii="Times New Roman" w:hAnsi="Times New Roman"/>
                <w:color w:val="000000"/>
                <w:sz w:val="20"/>
                <w:szCs w:val="14"/>
              </w:rPr>
              <w:t xml:space="preserve">      </w:t>
            </w:r>
            <w:r w:rsidRPr="00035E95">
              <w:rPr>
                <w:color w:val="000000"/>
                <w:sz w:val="20"/>
              </w:rPr>
              <w:t xml:space="preserve">Answer questions posted </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4.</w:t>
            </w:r>
            <w:r w:rsidRPr="00035E95">
              <w:rPr>
                <w:rFonts w:ascii="Times New Roman" w:hAnsi="Times New Roman"/>
                <w:color w:val="000000"/>
                <w:sz w:val="20"/>
                <w:szCs w:val="14"/>
              </w:rPr>
              <w:t xml:space="preserve">      </w:t>
            </w:r>
            <w:r w:rsidRPr="00035E95">
              <w:rPr>
                <w:color w:val="000000"/>
                <w:sz w:val="20"/>
              </w:rPr>
              <w:t>Mobile Accessible</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Export reports tool: csv</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30"/>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single" w:sz="8" w:space="0" w:color="auto"/>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bl>
    <w:p w:rsidR="000D1CDA" w:rsidRDefault="000D1CDA" w:rsidP="00166031">
      <w:pPr>
        <w:ind w:left="360"/>
      </w:pPr>
    </w:p>
    <w:sectPr w:rsidR="000D1CDA" w:rsidSect="00A058D1">
      <w:footerReference w:type="default" r:id="rId57"/>
      <w:pgSz w:w="12240" w:h="15840" w:code="1"/>
      <w:pgMar w:top="990" w:right="1440" w:bottom="432" w:left="117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26"/>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14" w:author="jmassud" w:date="2012-02-13T13:20:00Z" w:initials="j">
    <w:p w:rsidR="00CF4F1C" w:rsidRDefault="00CF4F1C">
      <w:pPr>
        <w:pStyle w:val="CommentText"/>
      </w:pPr>
      <w:r>
        <w:rPr>
          <w:rStyle w:val="CommentReference"/>
        </w:rPr>
        <w:annotationRef/>
      </w:r>
      <w:r>
        <w:t xml:space="preserve">Need to merge VP open id stored profiles. </w:t>
      </w:r>
    </w:p>
  </w:comment>
  <w:comment w:id="147" w:author="jmassud" w:date="2012-02-13T09:31:00Z" w:initials="j">
    <w:p w:rsidR="00CF4F1C" w:rsidRDefault="00CF4F1C">
      <w:pPr>
        <w:pStyle w:val="CommentText"/>
      </w:pPr>
      <w:r>
        <w:rPr>
          <w:rStyle w:val="CommentReference"/>
        </w:rPr>
        <w:annotationRef/>
      </w:r>
      <w:r>
        <w:t>Follow topics and content, not people</w:t>
      </w:r>
    </w:p>
  </w:comment>
  <w:comment w:id="216" w:author="jmassud" w:date="2011-12-05T14:32:00Z" w:initials="j">
    <w:p w:rsidR="00CF4F1C" w:rsidRDefault="00CF4F1C">
      <w:pPr>
        <w:pStyle w:val="CommentText"/>
      </w:pPr>
      <w:r>
        <w:rPr>
          <w:rStyle w:val="CommentReference"/>
        </w:rPr>
        <w:annotationRef/>
      </w:r>
      <w:r>
        <w:t xml:space="preserve">Add tags in moderation tool </w:t>
      </w:r>
    </w:p>
  </w:comment>
  <w:comment w:id="219" w:author="jmassud" w:date="2012-02-24T10:18:00Z" w:initials="j">
    <w:p w:rsidR="00CF4F1C" w:rsidRDefault="00CF4F1C">
      <w:pPr>
        <w:pStyle w:val="CommentText"/>
      </w:pPr>
      <w:r>
        <w:rPr>
          <w:rStyle w:val="CommentReference"/>
        </w:rPr>
        <w:annotationRef/>
      </w:r>
      <w:r>
        <w:t xml:space="preserve">Email through responsys </w:t>
      </w:r>
    </w:p>
  </w:comment>
  <w:comment w:id="398" w:author="jmassud" w:date="2012-02-13T10:17:00Z" w:initials="j">
    <w:p w:rsidR="00CF4F1C" w:rsidRDefault="00CF4F1C">
      <w:pPr>
        <w:pStyle w:val="CommentText"/>
      </w:pPr>
      <w:r>
        <w:rPr>
          <w:rStyle w:val="CommentReference"/>
        </w:rPr>
        <w:annotationRef/>
      </w:r>
      <w:r>
        <w:t xml:space="preserve">Can it just be posted in a blog post until this is built. </w:t>
      </w:r>
    </w:p>
  </w:comment>
  <w:comment w:id="485" w:author="jmassud" w:date="2012-02-24T10:51:00Z" w:initials="j">
    <w:p w:rsidR="00CF4F1C" w:rsidRDefault="00CF4F1C">
      <w:pPr>
        <w:pStyle w:val="CommentText"/>
      </w:pPr>
      <w:r>
        <w:rPr>
          <w:rStyle w:val="CommentReference"/>
        </w:rPr>
        <w:annotationRef/>
      </w:r>
      <w:r>
        <w:t>Investigating using Adobe CQ4 for the management of this</w:t>
      </w:r>
    </w:p>
  </w:comment>
  <w:comment w:id="515" w:author="jmassud" w:date="2012-02-24T10:52:00Z" w:initials="j">
    <w:p w:rsidR="00CF4F1C" w:rsidRDefault="00CF4F1C">
      <w:pPr>
        <w:pStyle w:val="CommentText"/>
      </w:pPr>
      <w:r>
        <w:rPr>
          <w:rStyle w:val="CommentReference"/>
        </w:rPr>
        <w:annotationRef/>
      </w:r>
      <w:r>
        <w:t>Responsys</w:t>
      </w:r>
    </w:p>
  </w:comment>
  <w:comment w:id="561" w:author="jmassud" w:date="2012-02-13T10:23:00Z" w:initials="j">
    <w:p w:rsidR="00CF4F1C" w:rsidRDefault="00CF4F1C">
      <w:pPr>
        <w:pStyle w:val="CommentText"/>
      </w:pPr>
      <w:r>
        <w:rPr>
          <w:rStyle w:val="CommentReference"/>
        </w:rPr>
        <w:annotationRef/>
      </w:r>
      <w:r>
        <w:t xml:space="preserve">Phase 1 if possible, will depend on Qualtrics </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85F0B" w:rsidRDefault="00C85F0B">
      <w:r>
        <w:separator/>
      </w:r>
    </w:p>
  </w:endnote>
  <w:endnote w:type="continuationSeparator" w:id="1">
    <w:p w:rsidR="00C85F0B" w:rsidRDefault="00C85F0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Univers (WN)">
    <w:altName w:val="Times New Roman"/>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003" w:usb1="080E0000" w:usb2="00000010" w:usb3="00000000" w:csb0="00040001"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 w:name="Times-Roman">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4F1C" w:rsidRDefault="00CF4F1C" w:rsidP="004437A5">
    <w:pPr>
      <w:ind w:right="360" w:firstLine="360"/>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4F1C" w:rsidRDefault="00CF4F1C" w:rsidP="004437A5">
    <w:pPr>
      <w:pStyle w:val="Footer"/>
      <w:pBdr>
        <w:top w:val="single" w:sz="4" w:space="1" w:color="auto"/>
      </w:pBdr>
      <w:tabs>
        <w:tab w:val="clear" w:pos="4320"/>
        <w:tab w:val="clear" w:pos="8640"/>
        <w:tab w:val="center" w:pos="0"/>
        <w:tab w:val="center" w:pos="4680"/>
        <w:tab w:val="right" w:pos="9360"/>
      </w:tabs>
      <w:jc w:val="center"/>
      <w:rPr>
        <w:rStyle w:val="PageNumber"/>
        <w:rFonts w:ascii="Arial" w:hAnsi="Arial" w:cs="Arial"/>
        <w:sz w:val="20"/>
        <w:szCs w:val="20"/>
      </w:rPr>
    </w:pPr>
    <w:r>
      <w:rPr>
        <w:rStyle w:val="PageNumber"/>
        <w:rFonts w:ascii="Arial" w:hAnsi="Arial"/>
        <w:sz w:val="20"/>
        <w:szCs w:val="20"/>
      </w:rPr>
      <w:t xml:space="preserve">- </w:t>
    </w:r>
    <w:r w:rsidR="00360362">
      <w:rPr>
        <w:rStyle w:val="PageNumber"/>
        <w:rFonts w:ascii="Arial" w:hAnsi="Arial"/>
        <w:sz w:val="20"/>
        <w:szCs w:val="20"/>
      </w:rPr>
      <w:fldChar w:fldCharType="begin"/>
    </w:r>
    <w:r>
      <w:rPr>
        <w:rStyle w:val="PageNumber"/>
        <w:rFonts w:ascii="Arial" w:hAnsi="Arial"/>
        <w:sz w:val="20"/>
        <w:szCs w:val="20"/>
      </w:rPr>
      <w:instrText xml:space="preserve"> PAGE </w:instrText>
    </w:r>
    <w:r w:rsidR="00360362">
      <w:rPr>
        <w:rStyle w:val="PageNumber"/>
        <w:rFonts w:ascii="Arial" w:hAnsi="Arial"/>
        <w:sz w:val="20"/>
        <w:szCs w:val="20"/>
      </w:rPr>
      <w:fldChar w:fldCharType="separate"/>
    </w:r>
    <w:r w:rsidR="00F061A7">
      <w:rPr>
        <w:rStyle w:val="PageNumber"/>
        <w:rFonts w:ascii="Arial" w:hAnsi="Arial"/>
        <w:noProof/>
        <w:sz w:val="20"/>
        <w:szCs w:val="20"/>
      </w:rPr>
      <w:t>39</w:t>
    </w:r>
    <w:r w:rsidR="00360362">
      <w:rPr>
        <w:rStyle w:val="PageNumber"/>
        <w:rFonts w:ascii="Arial" w:hAnsi="Arial"/>
        <w:sz w:val="20"/>
        <w:szCs w:val="20"/>
      </w:rPr>
      <w:fldChar w:fldCharType="end"/>
    </w:r>
    <w:r>
      <w:rPr>
        <w:rStyle w:val="PageNumber"/>
        <w:rFonts w:ascii="Arial" w:hAnsi="Arial"/>
        <w:sz w:val="20"/>
        <w:szCs w:val="20"/>
      </w:rPr>
      <w:t xml:space="preserve"> -</w:t>
    </w:r>
  </w:p>
  <w:p w:rsidR="00CF4F1C" w:rsidRPr="0019486C" w:rsidRDefault="00CF4F1C" w:rsidP="00D10ECD">
    <w:pPr>
      <w:pStyle w:val="Footer"/>
      <w:pBdr>
        <w:top w:val="single" w:sz="4" w:space="1" w:color="auto"/>
      </w:pBdr>
      <w:tabs>
        <w:tab w:val="clear" w:pos="4320"/>
        <w:tab w:val="clear" w:pos="8640"/>
        <w:tab w:val="center" w:pos="0"/>
        <w:tab w:val="center" w:pos="4680"/>
        <w:tab w:val="right" w:pos="9540"/>
      </w:tabs>
      <w:rPr>
        <w:rFonts w:ascii="Arial" w:hAnsi="Arial" w:cs="Arial"/>
        <w:b/>
        <w:sz w:val="16"/>
        <w:szCs w:val="16"/>
      </w:rPr>
    </w:pPr>
    <w:r>
      <w:rPr>
        <w:rStyle w:val="PageNumber"/>
        <w:rFonts w:ascii="Arial" w:hAnsi="Arial" w:cs="Arial"/>
        <w:b/>
        <w:sz w:val="16"/>
        <w:szCs w:val="16"/>
      </w:rPr>
      <w:t xml:space="preserve"> </w:t>
    </w:r>
    <w:del w:id="1011" w:author="jmassud" w:date="2012-05-03T09:38:00Z">
      <w:r w:rsidDel="002D55A8">
        <w:rPr>
          <w:rStyle w:val="PageNumber"/>
          <w:rFonts w:ascii="Arial" w:hAnsi="Arial" w:cs="Arial"/>
          <w:b/>
          <w:sz w:val="16"/>
          <w:szCs w:val="16"/>
        </w:rPr>
        <w:delText>April 25,</w:delText>
      </w:r>
    </w:del>
    <w:ins w:id="1012" w:author="jmassud" w:date="2012-05-03T09:38:00Z">
      <w:r>
        <w:rPr>
          <w:rStyle w:val="PageNumber"/>
          <w:rFonts w:ascii="Arial" w:hAnsi="Arial" w:cs="Arial"/>
          <w:b/>
          <w:sz w:val="16"/>
          <w:szCs w:val="16"/>
        </w:rPr>
        <w:t>May 3,</w:t>
      </w:r>
    </w:ins>
    <w:r>
      <w:rPr>
        <w:rStyle w:val="PageNumber"/>
        <w:rFonts w:ascii="Arial" w:hAnsi="Arial" w:cs="Arial"/>
        <w:b/>
        <w:sz w:val="16"/>
        <w:szCs w:val="16"/>
      </w:rPr>
      <w:t xml:space="preserve"> 2012 </w:t>
    </w:r>
    <w:r>
      <w:rPr>
        <w:rStyle w:val="PageNumber"/>
        <w:rFonts w:ascii="Arial" w:hAnsi="Arial" w:cs="Arial"/>
        <w:b/>
        <w:sz w:val="16"/>
        <w:szCs w:val="16"/>
      </w:rPr>
      <w:tab/>
      <w:t>Communities Platform Profile PRD v 1.1</w:t>
    </w:r>
    <w:ins w:id="1013" w:author="jmassud" w:date="2012-05-03T09:38:00Z">
      <w:r>
        <w:rPr>
          <w:rStyle w:val="PageNumber"/>
          <w:rFonts w:ascii="Arial" w:hAnsi="Arial" w:cs="Arial"/>
          <w:b/>
          <w:sz w:val="16"/>
          <w:szCs w:val="16"/>
        </w:rPr>
        <w:t>2</w:t>
      </w:r>
    </w:ins>
    <w:del w:id="1014" w:author="jmassud" w:date="2012-05-03T09:38:00Z">
      <w:r w:rsidDel="002D55A8">
        <w:rPr>
          <w:rStyle w:val="PageNumber"/>
          <w:rFonts w:ascii="Arial" w:hAnsi="Arial" w:cs="Arial"/>
          <w:b/>
          <w:sz w:val="16"/>
          <w:szCs w:val="16"/>
        </w:rPr>
        <w:delText>1</w:delText>
      </w:r>
    </w:del>
    <w:r>
      <w:rPr>
        <w:rStyle w:val="PageNumber"/>
        <w:rFonts w:ascii="Arial" w:hAnsi="Arial" w:cs="Arial"/>
        <w:b/>
        <w:sz w:val="16"/>
        <w:szCs w:val="16"/>
      </w:rPr>
      <w:tab/>
      <w:t>Judy Massuda, Product Manager</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85F0B" w:rsidRDefault="00C85F0B">
      <w:r>
        <w:separator/>
      </w:r>
    </w:p>
  </w:footnote>
  <w:footnote w:type="continuationSeparator" w:id="1">
    <w:p w:rsidR="00C85F0B" w:rsidRDefault="00C85F0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7F263AD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36619C3"/>
    <w:multiLevelType w:val="hybridMultilevel"/>
    <w:tmpl w:val="07E67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C013A2"/>
    <w:multiLevelType w:val="hybridMultilevel"/>
    <w:tmpl w:val="DC286B5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3E47A59"/>
    <w:multiLevelType w:val="hybridMultilevel"/>
    <w:tmpl w:val="1A86C6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062C7E96"/>
    <w:multiLevelType w:val="hybridMultilevel"/>
    <w:tmpl w:val="FCE448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80608F3"/>
    <w:multiLevelType w:val="hybridMultilevel"/>
    <w:tmpl w:val="026C33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38025F"/>
    <w:multiLevelType w:val="hybridMultilevel"/>
    <w:tmpl w:val="32228F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C3B557A"/>
    <w:multiLevelType w:val="hybridMultilevel"/>
    <w:tmpl w:val="FF002D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E323B9A"/>
    <w:multiLevelType w:val="hybridMultilevel"/>
    <w:tmpl w:val="6BE24B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0ED94B64"/>
    <w:multiLevelType w:val="hybridMultilevel"/>
    <w:tmpl w:val="FEB29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FBF39D7"/>
    <w:multiLevelType w:val="hybridMultilevel"/>
    <w:tmpl w:val="650C03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FD0413C"/>
    <w:multiLevelType w:val="hybridMultilevel"/>
    <w:tmpl w:val="94920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1AD5A26"/>
    <w:multiLevelType w:val="hybridMultilevel"/>
    <w:tmpl w:val="4836B6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5BD1C21"/>
    <w:multiLevelType w:val="hybridMultilevel"/>
    <w:tmpl w:val="997EFD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6723599"/>
    <w:multiLevelType w:val="hybridMultilevel"/>
    <w:tmpl w:val="F6525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98D7E0B"/>
    <w:multiLevelType w:val="hybridMultilevel"/>
    <w:tmpl w:val="85A0DAB8"/>
    <w:lvl w:ilvl="0" w:tplc="0409000F">
      <w:start w:val="1"/>
      <w:numFmt w:val="decimal"/>
      <w:lvlText w:val="%1."/>
      <w:lvlJc w:val="left"/>
      <w:pPr>
        <w:ind w:left="720" w:hanging="360"/>
      </w:pPr>
      <w:rPr>
        <w:rFonts w:cs="Times New Roman"/>
      </w:rPr>
    </w:lvl>
    <w:lvl w:ilvl="1" w:tplc="0409000F">
      <w:start w:val="1"/>
      <w:numFmt w:val="decimal"/>
      <w:lvlText w:val="%2."/>
      <w:lvlJc w:val="left"/>
      <w:pPr>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6">
    <w:nsid w:val="19B86369"/>
    <w:multiLevelType w:val="hybridMultilevel"/>
    <w:tmpl w:val="ED243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DAF0531"/>
    <w:multiLevelType w:val="hybridMultilevel"/>
    <w:tmpl w:val="AE3CE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E276E41"/>
    <w:multiLevelType w:val="hybridMultilevel"/>
    <w:tmpl w:val="D69004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FC20791"/>
    <w:multiLevelType w:val="hybridMultilevel"/>
    <w:tmpl w:val="FF121B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0866ED4"/>
    <w:multiLevelType w:val="multilevel"/>
    <w:tmpl w:val="D8862236"/>
    <w:lvl w:ilvl="0">
      <w:start w:val="8"/>
      <w:numFmt w:val="decimal"/>
      <w:lvlText w:val="%1"/>
      <w:lvlJc w:val="left"/>
      <w:pPr>
        <w:tabs>
          <w:tab w:val="num" w:pos="360"/>
        </w:tabs>
        <w:ind w:left="360" w:hanging="360"/>
      </w:pPr>
      <w:rPr>
        <w:rFonts w:hint="default"/>
      </w:rPr>
    </w:lvl>
    <w:lvl w:ilvl="1">
      <w:start w:val="2"/>
      <w:numFmt w:val="decimal"/>
      <w:pStyle w:val="Heading1"/>
      <w:lvlText w:val="%1.%2"/>
      <w:lvlJc w:val="left"/>
      <w:pPr>
        <w:tabs>
          <w:tab w:val="num" w:pos="720"/>
        </w:tabs>
        <w:ind w:left="72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1">
    <w:nsid w:val="20F05BB2"/>
    <w:multiLevelType w:val="hybridMultilevel"/>
    <w:tmpl w:val="07024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4E06157"/>
    <w:multiLevelType w:val="hybridMultilevel"/>
    <w:tmpl w:val="A232F4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8B147C6"/>
    <w:multiLevelType w:val="multilevel"/>
    <w:tmpl w:val="5F360D66"/>
    <w:lvl w:ilvl="0">
      <w:start w:val="1"/>
      <w:numFmt w:val="bullet"/>
      <w:lvlText w:val=""/>
      <w:lvlJc w:val="left"/>
      <w:pPr>
        <w:tabs>
          <w:tab w:val="num" w:pos="432"/>
        </w:tabs>
        <w:ind w:left="432" w:hanging="432"/>
      </w:pPr>
      <w:rPr>
        <w:rFonts w:ascii="Symbol" w:hAnsi="Symbol" w:hint="default"/>
      </w:rPr>
    </w:lvl>
    <w:lvl w:ilvl="1">
      <w:start w:val="1"/>
      <w:numFmt w:val="decimal"/>
      <w:lvlText w:val="%1.%2"/>
      <w:lvlJc w:val="left"/>
      <w:pPr>
        <w:tabs>
          <w:tab w:val="num" w:pos="1080"/>
        </w:tabs>
        <w:ind w:left="576" w:hanging="576"/>
      </w:pPr>
      <w:rPr>
        <w:rFonts w:ascii="Arial" w:eastAsia="Times New Roman" w:hAnsi="Arial" w:cs="Times New Roman" w:hint="default"/>
      </w:rPr>
    </w:lvl>
    <w:lvl w:ilvl="2">
      <w:start w:val="1"/>
      <w:numFmt w:val="decimal"/>
      <w:lvlText w:val="%1.%2.%3"/>
      <w:lvlJc w:val="left"/>
      <w:pPr>
        <w:tabs>
          <w:tab w:val="num" w:pos="1080"/>
        </w:tabs>
        <w:ind w:left="360" w:hanging="720"/>
      </w:pPr>
      <w:rPr>
        <w:rFonts w:ascii="Arial" w:hAnsi="Arial" w:cs="Arial" w:hint="default"/>
      </w:rPr>
    </w:lvl>
    <w:lvl w:ilvl="3">
      <w:start w:val="1"/>
      <w:numFmt w:val="decimal"/>
      <w:lvlText w:val="%1.%2.%3.%4"/>
      <w:lvlJc w:val="left"/>
      <w:pPr>
        <w:tabs>
          <w:tab w:val="num" w:pos="-216"/>
        </w:tabs>
        <w:ind w:left="-216"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3132"/>
        </w:tabs>
        <w:ind w:left="313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nsid w:val="2A1C3B91"/>
    <w:multiLevelType w:val="hybridMultilevel"/>
    <w:tmpl w:val="CD1E94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C894F85"/>
    <w:multiLevelType w:val="hybridMultilevel"/>
    <w:tmpl w:val="D20482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CAA2DA6"/>
    <w:multiLevelType w:val="hybridMultilevel"/>
    <w:tmpl w:val="C7F802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D740369"/>
    <w:multiLevelType w:val="hybridMultilevel"/>
    <w:tmpl w:val="A61272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2D9F6CCF"/>
    <w:multiLevelType w:val="multilevel"/>
    <w:tmpl w:val="659A1B04"/>
    <w:lvl w:ilvl="0">
      <w:start w:val="1"/>
      <w:numFmt w:val="bullet"/>
      <w:lvlText w:val=""/>
      <w:lvlJc w:val="left"/>
      <w:pPr>
        <w:tabs>
          <w:tab w:val="num" w:pos="432"/>
        </w:tabs>
        <w:ind w:left="432" w:hanging="432"/>
      </w:pPr>
      <w:rPr>
        <w:rFonts w:ascii="Symbol" w:hAnsi="Symbol" w:hint="default"/>
      </w:rPr>
    </w:lvl>
    <w:lvl w:ilvl="1">
      <w:start w:val="1"/>
      <w:numFmt w:val="decimal"/>
      <w:lvlText w:val="%1.%2"/>
      <w:lvlJc w:val="left"/>
      <w:pPr>
        <w:tabs>
          <w:tab w:val="num" w:pos="1080"/>
        </w:tabs>
        <w:ind w:left="576" w:hanging="576"/>
      </w:pPr>
      <w:rPr>
        <w:rFonts w:ascii="Arial" w:eastAsia="Times New Roman" w:hAnsi="Arial" w:cs="Times New Roman" w:hint="default"/>
      </w:rPr>
    </w:lvl>
    <w:lvl w:ilvl="2">
      <w:start w:val="1"/>
      <w:numFmt w:val="decimal"/>
      <w:lvlText w:val="%1.%2.%3"/>
      <w:lvlJc w:val="left"/>
      <w:pPr>
        <w:tabs>
          <w:tab w:val="num" w:pos="1080"/>
        </w:tabs>
        <w:ind w:left="360" w:hanging="720"/>
      </w:pPr>
      <w:rPr>
        <w:rFonts w:ascii="Arial" w:hAnsi="Arial" w:cs="Arial" w:hint="default"/>
      </w:rPr>
    </w:lvl>
    <w:lvl w:ilvl="3">
      <w:start w:val="1"/>
      <w:numFmt w:val="decimal"/>
      <w:lvlText w:val="%1.%2.%3.%4"/>
      <w:lvlJc w:val="left"/>
      <w:pPr>
        <w:tabs>
          <w:tab w:val="num" w:pos="-216"/>
        </w:tabs>
        <w:ind w:left="-216"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3132"/>
        </w:tabs>
        <w:ind w:left="313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nsid w:val="32D973BC"/>
    <w:multiLevelType w:val="hybridMultilevel"/>
    <w:tmpl w:val="6240A94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nsid w:val="39C20FF0"/>
    <w:multiLevelType w:val="hybridMultilevel"/>
    <w:tmpl w:val="F9A4D5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AE771F2"/>
    <w:multiLevelType w:val="hybridMultilevel"/>
    <w:tmpl w:val="50761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B9509BE"/>
    <w:multiLevelType w:val="hybridMultilevel"/>
    <w:tmpl w:val="DDBE4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3DE77CD4"/>
    <w:multiLevelType w:val="hybridMultilevel"/>
    <w:tmpl w:val="45F05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03443D5"/>
    <w:multiLevelType w:val="hybridMultilevel"/>
    <w:tmpl w:val="075CC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2BF699B"/>
    <w:multiLevelType w:val="multilevel"/>
    <w:tmpl w:val="80B6579C"/>
    <w:lvl w:ilvl="0">
      <w:start w:val="1"/>
      <w:numFmt w:val="decimal"/>
      <w:pStyle w:val="BusinessRequirement"/>
      <w:lvlText w:val=" 3.1.%1"/>
      <w:lvlJc w:val="left"/>
      <w:pPr>
        <w:tabs>
          <w:tab w:val="num" w:pos="360"/>
        </w:tabs>
        <w:ind w:left="360" w:hanging="360"/>
      </w:pPr>
      <w:rPr>
        <w:rFonts w:ascii="Arial" w:hAnsi="Arial" w:hint="default"/>
        <w:b/>
        <w:i w:val="0"/>
        <w:sz w:val="24"/>
      </w:rPr>
    </w:lvl>
    <w:lvl w:ilvl="1">
      <w:start w:val="1"/>
      <w:numFmt w:val="decimal"/>
      <w:lvlText w:val="3.1.%1.%2."/>
      <w:lvlJc w:val="left"/>
      <w:pPr>
        <w:tabs>
          <w:tab w:val="num" w:pos="1080"/>
        </w:tabs>
        <w:ind w:left="1440" w:hanging="1080"/>
      </w:pPr>
      <w:rPr>
        <w:rFonts w:hint="default"/>
        <w:color w:val="auto"/>
        <w:sz w:val="24"/>
      </w:rPr>
    </w:lvl>
    <w:lvl w:ilvl="2">
      <w:start w:val="1"/>
      <w:numFmt w:val="decimal"/>
      <w:lvlText w:val="3.1.%1.%2.%3."/>
      <w:lvlJc w:val="left"/>
      <w:pPr>
        <w:tabs>
          <w:tab w:val="num" w:pos="1800"/>
        </w:tabs>
        <w:ind w:left="1800" w:hanging="1080"/>
      </w:pPr>
      <w:rPr>
        <w:rFonts w:hint="default"/>
        <w:b w:val="0"/>
        <w:i/>
        <w:color w:val="auto"/>
        <w:sz w:val="24"/>
      </w:rPr>
    </w:lvl>
    <w:lvl w:ilvl="3">
      <w:start w:val="1"/>
      <w:numFmt w:val="decimal"/>
      <w:lvlText w:val="3.1.%1.%2.%3.%4."/>
      <w:lvlJc w:val="left"/>
      <w:pPr>
        <w:tabs>
          <w:tab w:val="num" w:pos="2160"/>
        </w:tabs>
        <w:ind w:left="2160" w:hanging="1080"/>
      </w:pPr>
      <w:rPr>
        <w:rFonts w:hint="default"/>
        <w:sz w:val="20"/>
      </w:rPr>
    </w:lvl>
    <w:lvl w:ilvl="4">
      <w:start w:val="1"/>
      <w:numFmt w:val="decimal"/>
      <w:lvlText w:val="3.1.%1.%2.%3.%4.%5."/>
      <w:lvlJc w:val="left"/>
      <w:pPr>
        <w:tabs>
          <w:tab w:val="num" w:pos="2880"/>
        </w:tabs>
        <w:ind w:left="2880" w:hanging="1440"/>
      </w:pPr>
      <w:rPr>
        <w:rFonts w:hint="default"/>
        <w:b w:val="0"/>
        <w:i/>
        <w:sz w:val="20"/>
      </w:rPr>
    </w:lvl>
    <w:lvl w:ilvl="5">
      <w:start w:val="1"/>
      <w:numFmt w:val="decimal"/>
      <w:lvlText w:val="3.1.1. %1.%2.%3.%4.%5.%6."/>
      <w:lvlJc w:val="left"/>
      <w:pPr>
        <w:tabs>
          <w:tab w:val="num" w:pos="3600"/>
        </w:tabs>
        <w:ind w:left="3600" w:hanging="1800"/>
      </w:pPr>
      <w:rPr>
        <w:rFonts w:hint="default"/>
        <w:b w:val="0"/>
        <w:i w:val="0"/>
        <w:sz w:val="18"/>
      </w:rPr>
    </w:lvl>
    <w:lvl w:ilvl="6">
      <w:start w:val="1"/>
      <w:numFmt w:val="decimal"/>
      <w:lvlText w:val="3.1.1.%1.%2.%3.%4.%5.%6.%7."/>
      <w:lvlJc w:val="left"/>
      <w:pPr>
        <w:tabs>
          <w:tab w:val="num" w:pos="3960"/>
        </w:tabs>
        <w:ind w:left="3960" w:hanging="1800"/>
      </w:pPr>
      <w:rPr>
        <w:rFonts w:hint="default"/>
        <w:b w:val="0"/>
        <w:i/>
        <w:sz w:val="18"/>
      </w:rPr>
    </w:lvl>
    <w:lvl w:ilvl="7">
      <w:start w:val="1"/>
      <w:numFmt w:val="decimal"/>
      <w:lvlText w:val="3.1.1. %1.%2.%3.%4.%5.%6.%7.%8."/>
      <w:lvlJc w:val="left"/>
      <w:pPr>
        <w:tabs>
          <w:tab w:val="num" w:pos="4680"/>
        </w:tabs>
        <w:ind w:left="4680" w:hanging="2160"/>
      </w:pPr>
      <w:rPr>
        <w:rFonts w:hint="default"/>
        <w:b w:val="0"/>
        <w:i w:val="0"/>
        <w:sz w:val="16"/>
      </w:rPr>
    </w:lvl>
    <w:lvl w:ilvl="8">
      <w:start w:val="1"/>
      <w:numFmt w:val="decimal"/>
      <w:lvlText w:val="3.1.1. %1.%2.%3.%4.%5.%6.%7.%8.%9."/>
      <w:lvlJc w:val="left"/>
      <w:pPr>
        <w:tabs>
          <w:tab w:val="num" w:pos="5400"/>
        </w:tabs>
        <w:ind w:left="5400" w:hanging="2520"/>
      </w:pPr>
      <w:rPr>
        <w:rFonts w:hint="default"/>
        <w:b w:val="0"/>
        <w:i w:val="0"/>
        <w:sz w:val="16"/>
      </w:rPr>
    </w:lvl>
  </w:abstractNum>
  <w:abstractNum w:abstractNumId="36">
    <w:nsid w:val="46683CDF"/>
    <w:multiLevelType w:val="hybridMultilevel"/>
    <w:tmpl w:val="F0720C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914521D"/>
    <w:multiLevelType w:val="hybridMultilevel"/>
    <w:tmpl w:val="D18C8D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BFF4032"/>
    <w:multiLevelType w:val="hybridMultilevel"/>
    <w:tmpl w:val="8C52C1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4CE37429"/>
    <w:multiLevelType w:val="hybridMultilevel"/>
    <w:tmpl w:val="194CB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4DD07201"/>
    <w:multiLevelType w:val="hybridMultilevel"/>
    <w:tmpl w:val="DAA48662"/>
    <w:lvl w:ilvl="0" w:tplc="E5741192">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0CD0FC9"/>
    <w:multiLevelType w:val="hybridMultilevel"/>
    <w:tmpl w:val="81F89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53924A66"/>
    <w:multiLevelType w:val="hybridMultilevel"/>
    <w:tmpl w:val="C226DB6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3">
    <w:nsid w:val="55850888"/>
    <w:multiLevelType w:val="hybridMultilevel"/>
    <w:tmpl w:val="F3F24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5C8222A4"/>
    <w:multiLevelType w:val="hybridMultilevel"/>
    <w:tmpl w:val="6C0A3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5DED1A3D"/>
    <w:multiLevelType w:val="multilevel"/>
    <w:tmpl w:val="659A1B04"/>
    <w:lvl w:ilvl="0">
      <w:start w:val="1"/>
      <w:numFmt w:val="bullet"/>
      <w:lvlText w:val=""/>
      <w:lvlJc w:val="left"/>
      <w:pPr>
        <w:tabs>
          <w:tab w:val="num" w:pos="432"/>
        </w:tabs>
        <w:ind w:left="432" w:hanging="432"/>
      </w:pPr>
      <w:rPr>
        <w:rFonts w:ascii="Symbol" w:hAnsi="Symbol" w:hint="default"/>
      </w:rPr>
    </w:lvl>
    <w:lvl w:ilvl="1">
      <w:start w:val="1"/>
      <w:numFmt w:val="decimal"/>
      <w:lvlText w:val="%1.%2"/>
      <w:lvlJc w:val="left"/>
      <w:pPr>
        <w:tabs>
          <w:tab w:val="num" w:pos="1080"/>
        </w:tabs>
        <w:ind w:left="576" w:hanging="576"/>
      </w:pPr>
      <w:rPr>
        <w:rFonts w:ascii="Arial" w:eastAsia="Times New Roman" w:hAnsi="Arial" w:cs="Times New Roman" w:hint="default"/>
      </w:rPr>
    </w:lvl>
    <w:lvl w:ilvl="2">
      <w:start w:val="1"/>
      <w:numFmt w:val="decimal"/>
      <w:lvlText w:val="%1.%2.%3"/>
      <w:lvlJc w:val="left"/>
      <w:pPr>
        <w:tabs>
          <w:tab w:val="num" w:pos="1080"/>
        </w:tabs>
        <w:ind w:left="360" w:hanging="720"/>
      </w:pPr>
      <w:rPr>
        <w:rFonts w:ascii="Arial" w:hAnsi="Arial" w:cs="Arial" w:hint="default"/>
      </w:rPr>
    </w:lvl>
    <w:lvl w:ilvl="3">
      <w:start w:val="1"/>
      <w:numFmt w:val="decimal"/>
      <w:lvlText w:val="%1.%2.%3.%4"/>
      <w:lvlJc w:val="left"/>
      <w:pPr>
        <w:tabs>
          <w:tab w:val="num" w:pos="-216"/>
        </w:tabs>
        <w:ind w:left="-216"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3132"/>
        </w:tabs>
        <w:ind w:left="313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6">
    <w:nsid w:val="5F157FB6"/>
    <w:multiLevelType w:val="hybridMultilevel"/>
    <w:tmpl w:val="6BA041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2C904D7"/>
    <w:multiLevelType w:val="hybridMultilevel"/>
    <w:tmpl w:val="BFBC4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6851471E"/>
    <w:multiLevelType w:val="hybridMultilevel"/>
    <w:tmpl w:val="224AC222"/>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nsid w:val="68EF7431"/>
    <w:multiLevelType w:val="hybridMultilevel"/>
    <w:tmpl w:val="BCD001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nsid w:val="69D7352F"/>
    <w:multiLevelType w:val="hybridMultilevel"/>
    <w:tmpl w:val="64547BE6"/>
    <w:lvl w:ilvl="0" w:tplc="93F009DA">
      <w:start w:val="2"/>
      <w:numFmt w:val="bullet"/>
      <w:lvlText w:val="-"/>
      <w:lvlJc w:val="left"/>
      <w:pPr>
        <w:ind w:left="1080" w:hanging="360"/>
      </w:pPr>
      <w:rPr>
        <w:rFonts w:ascii="Calibri" w:eastAsia="Times New Roman" w:hAnsi="Calibri"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51">
    <w:nsid w:val="6BDE7BE4"/>
    <w:multiLevelType w:val="hybridMultilevel"/>
    <w:tmpl w:val="C026EA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707519E2"/>
    <w:multiLevelType w:val="hybridMultilevel"/>
    <w:tmpl w:val="3F88D4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71F22B2E"/>
    <w:multiLevelType w:val="hybridMultilevel"/>
    <w:tmpl w:val="9B1E7E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73B3628A"/>
    <w:multiLevelType w:val="hybridMultilevel"/>
    <w:tmpl w:val="33E2B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741E76F2"/>
    <w:multiLevelType w:val="multilevel"/>
    <w:tmpl w:val="659A1B04"/>
    <w:lvl w:ilvl="0">
      <w:start w:val="1"/>
      <w:numFmt w:val="bullet"/>
      <w:lvlText w:val=""/>
      <w:lvlJc w:val="left"/>
      <w:pPr>
        <w:tabs>
          <w:tab w:val="num" w:pos="432"/>
        </w:tabs>
        <w:ind w:left="432" w:hanging="432"/>
      </w:pPr>
      <w:rPr>
        <w:rFonts w:ascii="Symbol" w:hAnsi="Symbol" w:hint="default"/>
      </w:rPr>
    </w:lvl>
    <w:lvl w:ilvl="1">
      <w:start w:val="1"/>
      <w:numFmt w:val="decimal"/>
      <w:lvlText w:val="%1.%2"/>
      <w:lvlJc w:val="left"/>
      <w:pPr>
        <w:tabs>
          <w:tab w:val="num" w:pos="1080"/>
        </w:tabs>
        <w:ind w:left="576" w:hanging="576"/>
      </w:pPr>
      <w:rPr>
        <w:rFonts w:ascii="Arial" w:eastAsia="Times New Roman" w:hAnsi="Arial" w:cs="Times New Roman" w:hint="default"/>
      </w:rPr>
    </w:lvl>
    <w:lvl w:ilvl="2">
      <w:start w:val="1"/>
      <w:numFmt w:val="decimal"/>
      <w:lvlText w:val="%1.%2.%3"/>
      <w:lvlJc w:val="left"/>
      <w:pPr>
        <w:tabs>
          <w:tab w:val="num" w:pos="1080"/>
        </w:tabs>
        <w:ind w:left="360" w:hanging="720"/>
      </w:pPr>
      <w:rPr>
        <w:rFonts w:ascii="Arial" w:hAnsi="Arial" w:cs="Arial" w:hint="default"/>
      </w:rPr>
    </w:lvl>
    <w:lvl w:ilvl="3">
      <w:start w:val="1"/>
      <w:numFmt w:val="decimal"/>
      <w:lvlText w:val="%1.%2.%3.%4"/>
      <w:lvlJc w:val="left"/>
      <w:pPr>
        <w:tabs>
          <w:tab w:val="num" w:pos="-216"/>
        </w:tabs>
        <w:ind w:left="-216"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3132"/>
        </w:tabs>
        <w:ind w:left="313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6">
    <w:nsid w:val="768D5099"/>
    <w:multiLevelType w:val="hybridMultilevel"/>
    <w:tmpl w:val="A7A4D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77694C35"/>
    <w:multiLevelType w:val="hybridMultilevel"/>
    <w:tmpl w:val="C13EF9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78CB43C2"/>
    <w:multiLevelType w:val="hybridMultilevel"/>
    <w:tmpl w:val="3C306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79557AD6"/>
    <w:multiLevelType w:val="hybridMultilevel"/>
    <w:tmpl w:val="85CA11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7B50111D"/>
    <w:multiLevelType w:val="hybridMultilevel"/>
    <w:tmpl w:val="66648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7C342299"/>
    <w:multiLevelType w:val="hybridMultilevel"/>
    <w:tmpl w:val="EC924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7DF15051"/>
    <w:multiLevelType w:val="hybridMultilevel"/>
    <w:tmpl w:val="DB5AB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7F257C2A"/>
    <w:multiLevelType w:val="multilevel"/>
    <w:tmpl w:val="0BBEDD38"/>
    <w:lvl w:ilvl="0">
      <w:start w:val="1"/>
      <w:numFmt w:val="decimal"/>
      <w:lvlText w:val="%1"/>
      <w:lvlJc w:val="left"/>
      <w:pPr>
        <w:tabs>
          <w:tab w:val="num" w:pos="1152"/>
        </w:tabs>
        <w:ind w:left="1152" w:hanging="432"/>
      </w:pPr>
      <w:rPr>
        <w:rFonts w:hint="default"/>
      </w:rPr>
    </w:lvl>
    <w:lvl w:ilvl="1">
      <w:start w:val="1"/>
      <w:numFmt w:val="decimal"/>
      <w:pStyle w:val="Heading2"/>
      <w:lvlText w:val="%1.%2"/>
      <w:lvlJc w:val="left"/>
      <w:pPr>
        <w:tabs>
          <w:tab w:val="num" w:pos="1980"/>
        </w:tabs>
        <w:ind w:left="1476" w:hanging="576"/>
      </w:pPr>
      <w:rPr>
        <w:rFonts w:ascii="Arial" w:eastAsia="Times New Roman" w:hAnsi="Arial" w:cs="Times New Roman" w:hint="default"/>
        <w:sz w:val="22"/>
      </w:rPr>
    </w:lvl>
    <w:lvl w:ilvl="2">
      <w:start w:val="1"/>
      <w:numFmt w:val="decimal"/>
      <w:lvlText w:val="%1.%2.%3"/>
      <w:lvlJc w:val="left"/>
      <w:pPr>
        <w:tabs>
          <w:tab w:val="num" w:pos="1800"/>
        </w:tabs>
        <w:ind w:left="1080" w:hanging="720"/>
      </w:pPr>
      <w:rPr>
        <w:rFonts w:ascii="Arial" w:hAnsi="Arial" w:cs="Arial" w:hint="default"/>
      </w:rPr>
    </w:lvl>
    <w:lvl w:ilvl="3">
      <w:start w:val="1"/>
      <w:numFmt w:val="decimal"/>
      <w:lvlText w:val="%1.%2.%3.%4"/>
      <w:lvlJc w:val="left"/>
      <w:pPr>
        <w:tabs>
          <w:tab w:val="num" w:pos="504"/>
        </w:tabs>
        <w:ind w:left="504" w:hanging="864"/>
      </w:pPr>
      <w:rPr>
        <w:rFonts w:hint="default"/>
      </w:rPr>
    </w:lvl>
    <w:lvl w:ilvl="4">
      <w:start w:val="1"/>
      <w:numFmt w:val="decimal"/>
      <w:lvlText w:val="%1.%2.%3.%4.%5"/>
      <w:lvlJc w:val="left"/>
      <w:pPr>
        <w:tabs>
          <w:tab w:val="num" w:pos="1728"/>
        </w:tabs>
        <w:ind w:left="1728" w:hanging="1008"/>
      </w:pPr>
      <w:rPr>
        <w:rFonts w:hint="default"/>
      </w:rPr>
    </w:lvl>
    <w:lvl w:ilvl="5">
      <w:start w:val="1"/>
      <w:numFmt w:val="decimal"/>
      <w:lvlText w:val="%1.%2.%3.%4.%5.%6"/>
      <w:lvlJc w:val="left"/>
      <w:pPr>
        <w:tabs>
          <w:tab w:val="num" w:pos="3852"/>
        </w:tabs>
        <w:ind w:left="3852" w:hanging="1152"/>
      </w:pPr>
      <w:rPr>
        <w:rFonts w:hint="default"/>
      </w:rPr>
    </w:lvl>
    <w:lvl w:ilvl="6">
      <w:start w:val="1"/>
      <w:numFmt w:val="decimal"/>
      <w:lvlText w:val="%1.%2.%3.%4.%5.%6.%7"/>
      <w:lvlJc w:val="left"/>
      <w:pPr>
        <w:tabs>
          <w:tab w:val="num" w:pos="2016"/>
        </w:tabs>
        <w:ind w:left="2016" w:hanging="1296"/>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num w:numId="1">
    <w:abstractNumId w:val="0"/>
  </w:num>
  <w:num w:numId="2">
    <w:abstractNumId w:val="20"/>
  </w:num>
  <w:num w:numId="3">
    <w:abstractNumId w:val="63"/>
  </w:num>
  <w:num w:numId="4">
    <w:abstractNumId w:val="29"/>
  </w:num>
  <w:num w:numId="5">
    <w:abstractNumId w:val="42"/>
  </w:num>
  <w:num w:numId="6">
    <w:abstractNumId w:val="2"/>
  </w:num>
  <w:num w:numId="7">
    <w:abstractNumId w:val="35"/>
  </w:num>
  <w:num w:numId="8">
    <w:abstractNumId w:val="5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8"/>
  </w:num>
  <w:num w:numId="10">
    <w:abstractNumId w:val="23"/>
  </w:num>
  <w:num w:numId="11">
    <w:abstractNumId w:val="45"/>
  </w:num>
  <w:num w:numId="12">
    <w:abstractNumId w:val="55"/>
  </w:num>
  <w:num w:numId="13">
    <w:abstractNumId w:val="46"/>
  </w:num>
  <w:num w:numId="14">
    <w:abstractNumId w:val="8"/>
  </w:num>
  <w:num w:numId="15">
    <w:abstractNumId w:val="44"/>
  </w:num>
  <w:num w:numId="16">
    <w:abstractNumId w:val="32"/>
  </w:num>
  <w:num w:numId="17">
    <w:abstractNumId w:val="48"/>
  </w:num>
  <w:num w:numId="18">
    <w:abstractNumId w:val="43"/>
  </w:num>
  <w:num w:numId="19">
    <w:abstractNumId w:val="13"/>
  </w:num>
  <w:num w:numId="20">
    <w:abstractNumId w:val="62"/>
  </w:num>
  <w:num w:numId="21">
    <w:abstractNumId w:val="54"/>
  </w:num>
  <w:num w:numId="22">
    <w:abstractNumId w:val="18"/>
  </w:num>
  <w:num w:numId="23">
    <w:abstractNumId w:val="36"/>
  </w:num>
  <w:num w:numId="24">
    <w:abstractNumId w:val="7"/>
  </w:num>
  <w:num w:numId="25">
    <w:abstractNumId w:val="41"/>
  </w:num>
  <w:num w:numId="26">
    <w:abstractNumId w:val="17"/>
  </w:num>
  <w:num w:numId="27">
    <w:abstractNumId w:val="26"/>
  </w:num>
  <w:num w:numId="28">
    <w:abstractNumId w:val="61"/>
  </w:num>
  <w:num w:numId="29">
    <w:abstractNumId w:val="4"/>
  </w:num>
  <w:num w:numId="30">
    <w:abstractNumId w:val="19"/>
  </w:num>
  <w:num w:numId="31">
    <w:abstractNumId w:val="9"/>
  </w:num>
  <w:num w:numId="32">
    <w:abstractNumId w:val="57"/>
  </w:num>
  <w:num w:numId="33">
    <w:abstractNumId w:val="34"/>
  </w:num>
  <w:num w:numId="34">
    <w:abstractNumId w:val="52"/>
  </w:num>
  <w:num w:numId="35">
    <w:abstractNumId w:val="53"/>
  </w:num>
  <w:num w:numId="36">
    <w:abstractNumId w:val="3"/>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7"/>
  </w:num>
  <w:num w:numId="38">
    <w:abstractNumId w:val="6"/>
  </w:num>
  <w:num w:numId="39">
    <w:abstractNumId w:val="51"/>
  </w:num>
  <w:num w:numId="40">
    <w:abstractNumId w:val="12"/>
  </w:num>
  <w:num w:numId="41">
    <w:abstractNumId w:val="37"/>
  </w:num>
  <w:num w:numId="42">
    <w:abstractNumId w:val="5"/>
  </w:num>
  <w:num w:numId="43">
    <w:abstractNumId w:val="24"/>
  </w:num>
  <w:num w:numId="44">
    <w:abstractNumId w:val="25"/>
  </w:num>
  <w:num w:numId="45">
    <w:abstractNumId w:val="10"/>
  </w:num>
  <w:num w:numId="46">
    <w:abstractNumId w:val="33"/>
  </w:num>
  <w:num w:numId="47">
    <w:abstractNumId w:val="30"/>
  </w:num>
  <w:num w:numId="48">
    <w:abstractNumId w:val="56"/>
  </w:num>
  <w:num w:numId="49">
    <w:abstractNumId w:val="31"/>
  </w:num>
  <w:num w:numId="50">
    <w:abstractNumId w:val="58"/>
  </w:num>
  <w:num w:numId="51">
    <w:abstractNumId w:val="14"/>
  </w:num>
  <w:num w:numId="52">
    <w:abstractNumId w:val="38"/>
  </w:num>
  <w:num w:numId="53">
    <w:abstractNumId w:val="49"/>
  </w:num>
  <w:num w:numId="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40"/>
  </w:num>
  <w:num w:numId="56">
    <w:abstractNumId w:val="22"/>
  </w:num>
  <w:num w:numId="57">
    <w:abstractNumId w:val="16"/>
  </w:num>
  <w:num w:numId="58">
    <w:abstractNumId w:val="3"/>
  </w:num>
  <w:num w:numId="59">
    <w:abstractNumId w:val="11"/>
  </w:num>
  <w:num w:numId="60">
    <w:abstractNumId w:val="39"/>
  </w:num>
  <w:num w:numId="61">
    <w:abstractNumId w:val="59"/>
  </w:num>
  <w:num w:numId="62">
    <w:abstractNumId w:val="27"/>
  </w:num>
  <w:num w:numId="63">
    <w:abstractNumId w:val="60"/>
  </w:num>
  <w:num w:numId="64">
    <w:abstractNumId w:val="1"/>
  </w:num>
  <w:num w:numId="65">
    <w:abstractNumId w:val="21"/>
  </w:num>
  <w:numIdMacAtCleanup w:val="5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trackRevisions/>
  <w:defaultTabStop w:val="720"/>
  <w:drawingGridHorizontalSpacing w:val="120"/>
  <w:drawingGridVerticalSpacing w:val="163"/>
  <w:displayHorizontalDrawingGridEvery w:val="2"/>
  <w:displayVerticalDrawingGridEvery w:val="2"/>
  <w:noPunctuationKerning/>
  <w:characterSpacingControl w:val="doNotCompress"/>
  <w:hdrShapeDefaults>
    <o:shapedefaults v:ext="edit" spidmax="196610">
      <o:colormenu v:ext="edit" fillcolor="none"/>
    </o:shapedefaults>
  </w:hdrShapeDefaults>
  <w:footnotePr>
    <w:footnote w:id="0"/>
    <w:footnote w:id="1"/>
  </w:footnotePr>
  <w:endnotePr>
    <w:endnote w:id="0"/>
    <w:endnote w:id="1"/>
  </w:endnotePr>
  <w:compat/>
  <w:rsids>
    <w:rsidRoot w:val="00FE6754"/>
    <w:rsid w:val="000026B2"/>
    <w:rsid w:val="00002BE4"/>
    <w:rsid w:val="00002FF6"/>
    <w:rsid w:val="000039FB"/>
    <w:rsid w:val="00004EE0"/>
    <w:rsid w:val="0000525F"/>
    <w:rsid w:val="000057EB"/>
    <w:rsid w:val="00005F03"/>
    <w:rsid w:val="00006C30"/>
    <w:rsid w:val="000074D7"/>
    <w:rsid w:val="000102C4"/>
    <w:rsid w:val="00010A0C"/>
    <w:rsid w:val="00011169"/>
    <w:rsid w:val="00012BE6"/>
    <w:rsid w:val="00013FBE"/>
    <w:rsid w:val="000147CB"/>
    <w:rsid w:val="000155A0"/>
    <w:rsid w:val="000169D2"/>
    <w:rsid w:val="00017947"/>
    <w:rsid w:val="000230CB"/>
    <w:rsid w:val="0002371F"/>
    <w:rsid w:val="000248DF"/>
    <w:rsid w:val="0002774C"/>
    <w:rsid w:val="00030005"/>
    <w:rsid w:val="00030224"/>
    <w:rsid w:val="0003022D"/>
    <w:rsid w:val="00032A79"/>
    <w:rsid w:val="00032EB8"/>
    <w:rsid w:val="00033781"/>
    <w:rsid w:val="00035062"/>
    <w:rsid w:val="00035E95"/>
    <w:rsid w:val="000377E1"/>
    <w:rsid w:val="000419A4"/>
    <w:rsid w:val="00042F67"/>
    <w:rsid w:val="0004448C"/>
    <w:rsid w:val="000452F7"/>
    <w:rsid w:val="00046B44"/>
    <w:rsid w:val="000508A6"/>
    <w:rsid w:val="00052E7E"/>
    <w:rsid w:val="00053598"/>
    <w:rsid w:val="00053966"/>
    <w:rsid w:val="000549D2"/>
    <w:rsid w:val="00056E46"/>
    <w:rsid w:val="00060A3F"/>
    <w:rsid w:val="00060C19"/>
    <w:rsid w:val="000628D3"/>
    <w:rsid w:val="00064FFD"/>
    <w:rsid w:val="00066182"/>
    <w:rsid w:val="0007080F"/>
    <w:rsid w:val="000718B4"/>
    <w:rsid w:val="000718DB"/>
    <w:rsid w:val="00072AB8"/>
    <w:rsid w:val="00072D20"/>
    <w:rsid w:val="00074156"/>
    <w:rsid w:val="0007784E"/>
    <w:rsid w:val="00077E44"/>
    <w:rsid w:val="00080FDD"/>
    <w:rsid w:val="00084548"/>
    <w:rsid w:val="00084AA2"/>
    <w:rsid w:val="0008517F"/>
    <w:rsid w:val="00085E17"/>
    <w:rsid w:val="00092872"/>
    <w:rsid w:val="00092DCA"/>
    <w:rsid w:val="000934B2"/>
    <w:rsid w:val="000941A8"/>
    <w:rsid w:val="00096D95"/>
    <w:rsid w:val="000978F0"/>
    <w:rsid w:val="000A0AAC"/>
    <w:rsid w:val="000A0C0E"/>
    <w:rsid w:val="000A21AA"/>
    <w:rsid w:val="000A5E46"/>
    <w:rsid w:val="000A61BF"/>
    <w:rsid w:val="000A7B7F"/>
    <w:rsid w:val="000B01C1"/>
    <w:rsid w:val="000B1B89"/>
    <w:rsid w:val="000B2D45"/>
    <w:rsid w:val="000B309E"/>
    <w:rsid w:val="000B4BD9"/>
    <w:rsid w:val="000B741B"/>
    <w:rsid w:val="000B786E"/>
    <w:rsid w:val="000B7987"/>
    <w:rsid w:val="000C0B51"/>
    <w:rsid w:val="000C0D07"/>
    <w:rsid w:val="000C207F"/>
    <w:rsid w:val="000C22E9"/>
    <w:rsid w:val="000C2B95"/>
    <w:rsid w:val="000C3002"/>
    <w:rsid w:val="000C48D8"/>
    <w:rsid w:val="000C5FBE"/>
    <w:rsid w:val="000D157E"/>
    <w:rsid w:val="000D1627"/>
    <w:rsid w:val="000D16DF"/>
    <w:rsid w:val="000D1CDA"/>
    <w:rsid w:val="000D3277"/>
    <w:rsid w:val="000D3705"/>
    <w:rsid w:val="000D4495"/>
    <w:rsid w:val="000D48A8"/>
    <w:rsid w:val="000D5A3B"/>
    <w:rsid w:val="000D5EE0"/>
    <w:rsid w:val="000D62C0"/>
    <w:rsid w:val="000D68CF"/>
    <w:rsid w:val="000E1212"/>
    <w:rsid w:val="000E2687"/>
    <w:rsid w:val="000E2F3F"/>
    <w:rsid w:val="000E3F4D"/>
    <w:rsid w:val="000E43F8"/>
    <w:rsid w:val="000E4887"/>
    <w:rsid w:val="000E5B4B"/>
    <w:rsid w:val="000E639A"/>
    <w:rsid w:val="000E7A2D"/>
    <w:rsid w:val="000E7DB8"/>
    <w:rsid w:val="000E7FB5"/>
    <w:rsid w:val="000F0E03"/>
    <w:rsid w:val="000F1FE1"/>
    <w:rsid w:val="000F22FB"/>
    <w:rsid w:val="000F3640"/>
    <w:rsid w:val="000F79AB"/>
    <w:rsid w:val="00100DE2"/>
    <w:rsid w:val="0010114F"/>
    <w:rsid w:val="001019D5"/>
    <w:rsid w:val="00102F66"/>
    <w:rsid w:val="0010379C"/>
    <w:rsid w:val="0010418C"/>
    <w:rsid w:val="00105978"/>
    <w:rsid w:val="001068D4"/>
    <w:rsid w:val="00107E23"/>
    <w:rsid w:val="001106B5"/>
    <w:rsid w:val="001123D2"/>
    <w:rsid w:val="0011251C"/>
    <w:rsid w:val="001132BC"/>
    <w:rsid w:val="001136F1"/>
    <w:rsid w:val="0011402A"/>
    <w:rsid w:val="001141F5"/>
    <w:rsid w:val="00114428"/>
    <w:rsid w:val="0011547F"/>
    <w:rsid w:val="00115F5C"/>
    <w:rsid w:val="001169F3"/>
    <w:rsid w:val="00116B91"/>
    <w:rsid w:val="00120EDF"/>
    <w:rsid w:val="00121343"/>
    <w:rsid w:val="00121FAF"/>
    <w:rsid w:val="001237D2"/>
    <w:rsid w:val="00123847"/>
    <w:rsid w:val="001238EB"/>
    <w:rsid w:val="0012432E"/>
    <w:rsid w:val="00124331"/>
    <w:rsid w:val="00124F82"/>
    <w:rsid w:val="00126B54"/>
    <w:rsid w:val="001270D9"/>
    <w:rsid w:val="00127C01"/>
    <w:rsid w:val="00127ECD"/>
    <w:rsid w:val="0013074E"/>
    <w:rsid w:val="00130988"/>
    <w:rsid w:val="001325D1"/>
    <w:rsid w:val="00132778"/>
    <w:rsid w:val="0013423D"/>
    <w:rsid w:val="00135173"/>
    <w:rsid w:val="00135E8D"/>
    <w:rsid w:val="00136413"/>
    <w:rsid w:val="00136616"/>
    <w:rsid w:val="00136DFD"/>
    <w:rsid w:val="00136F1C"/>
    <w:rsid w:val="0014125D"/>
    <w:rsid w:val="00142B94"/>
    <w:rsid w:val="0014359F"/>
    <w:rsid w:val="001466CF"/>
    <w:rsid w:val="001469B7"/>
    <w:rsid w:val="00146D17"/>
    <w:rsid w:val="00146D9E"/>
    <w:rsid w:val="00150FFF"/>
    <w:rsid w:val="00152B94"/>
    <w:rsid w:val="0015333A"/>
    <w:rsid w:val="00153ED9"/>
    <w:rsid w:val="00155D64"/>
    <w:rsid w:val="0015705E"/>
    <w:rsid w:val="0015760B"/>
    <w:rsid w:val="00157F03"/>
    <w:rsid w:val="00162EFB"/>
    <w:rsid w:val="00163414"/>
    <w:rsid w:val="00163BA1"/>
    <w:rsid w:val="0016585F"/>
    <w:rsid w:val="00166031"/>
    <w:rsid w:val="00167C5F"/>
    <w:rsid w:val="00171130"/>
    <w:rsid w:val="00171AB6"/>
    <w:rsid w:val="001734A8"/>
    <w:rsid w:val="00173580"/>
    <w:rsid w:val="001754BA"/>
    <w:rsid w:val="00180F14"/>
    <w:rsid w:val="0018107F"/>
    <w:rsid w:val="001827BB"/>
    <w:rsid w:val="0018480E"/>
    <w:rsid w:val="00184AF3"/>
    <w:rsid w:val="00184C94"/>
    <w:rsid w:val="00186D8E"/>
    <w:rsid w:val="00191972"/>
    <w:rsid w:val="00191DC0"/>
    <w:rsid w:val="001923FF"/>
    <w:rsid w:val="00192EEC"/>
    <w:rsid w:val="00193B32"/>
    <w:rsid w:val="00193E18"/>
    <w:rsid w:val="0019486C"/>
    <w:rsid w:val="00194AB6"/>
    <w:rsid w:val="001958CB"/>
    <w:rsid w:val="0019590B"/>
    <w:rsid w:val="0019645E"/>
    <w:rsid w:val="00196EE8"/>
    <w:rsid w:val="001973BF"/>
    <w:rsid w:val="0019769A"/>
    <w:rsid w:val="001A0019"/>
    <w:rsid w:val="001A3C6B"/>
    <w:rsid w:val="001A5D4B"/>
    <w:rsid w:val="001A6314"/>
    <w:rsid w:val="001A6E56"/>
    <w:rsid w:val="001A7AC0"/>
    <w:rsid w:val="001B3376"/>
    <w:rsid w:val="001B455D"/>
    <w:rsid w:val="001B5955"/>
    <w:rsid w:val="001B6010"/>
    <w:rsid w:val="001B63B8"/>
    <w:rsid w:val="001B7B83"/>
    <w:rsid w:val="001B7C33"/>
    <w:rsid w:val="001C0969"/>
    <w:rsid w:val="001C17F7"/>
    <w:rsid w:val="001C1AE0"/>
    <w:rsid w:val="001C232D"/>
    <w:rsid w:val="001C675D"/>
    <w:rsid w:val="001C762C"/>
    <w:rsid w:val="001D1EFC"/>
    <w:rsid w:val="001D241D"/>
    <w:rsid w:val="001D2552"/>
    <w:rsid w:val="001D2EE4"/>
    <w:rsid w:val="001D495F"/>
    <w:rsid w:val="001D53E2"/>
    <w:rsid w:val="001D6670"/>
    <w:rsid w:val="001E0681"/>
    <w:rsid w:val="001E06D6"/>
    <w:rsid w:val="001E15CC"/>
    <w:rsid w:val="001E2662"/>
    <w:rsid w:val="001E6FAC"/>
    <w:rsid w:val="001F293F"/>
    <w:rsid w:val="001F2B62"/>
    <w:rsid w:val="001F79D7"/>
    <w:rsid w:val="001F7CA6"/>
    <w:rsid w:val="00200358"/>
    <w:rsid w:val="0020298A"/>
    <w:rsid w:val="00202AC5"/>
    <w:rsid w:val="00202D47"/>
    <w:rsid w:val="00203E95"/>
    <w:rsid w:val="00204D07"/>
    <w:rsid w:val="00205BDF"/>
    <w:rsid w:val="002069FC"/>
    <w:rsid w:val="00207BB2"/>
    <w:rsid w:val="00210F62"/>
    <w:rsid w:val="00214F88"/>
    <w:rsid w:val="002171E4"/>
    <w:rsid w:val="002200CA"/>
    <w:rsid w:val="00220B46"/>
    <w:rsid w:val="00220DAB"/>
    <w:rsid w:val="00221427"/>
    <w:rsid w:val="00221AFA"/>
    <w:rsid w:val="0022254B"/>
    <w:rsid w:val="00223916"/>
    <w:rsid w:val="00223925"/>
    <w:rsid w:val="00225229"/>
    <w:rsid w:val="002278A9"/>
    <w:rsid w:val="002312ED"/>
    <w:rsid w:val="002323CF"/>
    <w:rsid w:val="002339B3"/>
    <w:rsid w:val="00233A45"/>
    <w:rsid w:val="002354B4"/>
    <w:rsid w:val="002355F3"/>
    <w:rsid w:val="00235DAF"/>
    <w:rsid w:val="002401DF"/>
    <w:rsid w:val="0024164B"/>
    <w:rsid w:val="00241E5F"/>
    <w:rsid w:val="00242B71"/>
    <w:rsid w:val="002444F9"/>
    <w:rsid w:val="00246F15"/>
    <w:rsid w:val="002507AA"/>
    <w:rsid w:val="002515EF"/>
    <w:rsid w:val="00253981"/>
    <w:rsid w:val="0025481C"/>
    <w:rsid w:val="0025672B"/>
    <w:rsid w:val="00261CAF"/>
    <w:rsid w:val="00263B96"/>
    <w:rsid w:val="00263C2C"/>
    <w:rsid w:val="00263FED"/>
    <w:rsid w:val="0026447F"/>
    <w:rsid w:val="0026470D"/>
    <w:rsid w:val="00264E41"/>
    <w:rsid w:val="002651CB"/>
    <w:rsid w:val="00265A8D"/>
    <w:rsid w:val="00265F56"/>
    <w:rsid w:val="00266A11"/>
    <w:rsid w:val="00270C1B"/>
    <w:rsid w:val="00271E25"/>
    <w:rsid w:val="00274250"/>
    <w:rsid w:val="002742B6"/>
    <w:rsid w:val="00274D82"/>
    <w:rsid w:val="00277DD4"/>
    <w:rsid w:val="002844B3"/>
    <w:rsid w:val="0028554B"/>
    <w:rsid w:val="00285CC4"/>
    <w:rsid w:val="00287201"/>
    <w:rsid w:val="00287E15"/>
    <w:rsid w:val="002900F4"/>
    <w:rsid w:val="0029034B"/>
    <w:rsid w:val="00290A29"/>
    <w:rsid w:val="00290EDD"/>
    <w:rsid w:val="00291316"/>
    <w:rsid w:val="00293600"/>
    <w:rsid w:val="00293EF4"/>
    <w:rsid w:val="002944BF"/>
    <w:rsid w:val="00294FF6"/>
    <w:rsid w:val="00295E0D"/>
    <w:rsid w:val="00295E43"/>
    <w:rsid w:val="002978CF"/>
    <w:rsid w:val="002A280C"/>
    <w:rsid w:val="002A35DC"/>
    <w:rsid w:val="002A3711"/>
    <w:rsid w:val="002A4AC3"/>
    <w:rsid w:val="002A5EC1"/>
    <w:rsid w:val="002A77AC"/>
    <w:rsid w:val="002A7D7E"/>
    <w:rsid w:val="002B284A"/>
    <w:rsid w:val="002B44DE"/>
    <w:rsid w:val="002B46AC"/>
    <w:rsid w:val="002B49FE"/>
    <w:rsid w:val="002B6123"/>
    <w:rsid w:val="002B643B"/>
    <w:rsid w:val="002C1021"/>
    <w:rsid w:val="002C6445"/>
    <w:rsid w:val="002D0AA8"/>
    <w:rsid w:val="002D2BC3"/>
    <w:rsid w:val="002D308F"/>
    <w:rsid w:val="002D438C"/>
    <w:rsid w:val="002D55A8"/>
    <w:rsid w:val="002D775B"/>
    <w:rsid w:val="002D7BAF"/>
    <w:rsid w:val="002E0151"/>
    <w:rsid w:val="002E3B4E"/>
    <w:rsid w:val="002E4DB6"/>
    <w:rsid w:val="002E6AFF"/>
    <w:rsid w:val="002E747B"/>
    <w:rsid w:val="002E7553"/>
    <w:rsid w:val="002F4CF5"/>
    <w:rsid w:val="002F73EA"/>
    <w:rsid w:val="00301BD0"/>
    <w:rsid w:val="00304407"/>
    <w:rsid w:val="00304BCB"/>
    <w:rsid w:val="003075F8"/>
    <w:rsid w:val="0031217B"/>
    <w:rsid w:val="00312870"/>
    <w:rsid w:val="0031533C"/>
    <w:rsid w:val="003212B8"/>
    <w:rsid w:val="003228F0"/>
    <w:rsid w:val="00322D62"/>
    <w:rsid w:val="00323574"/>
    <w:rsid w:val="00323F68"/>
    <w:rsid w:val="003242E6"/>
    <w:rsid w:val="003249F9"/>
    <w:rsid w:val="0032526D"/>
    <w:rsid w:val="00326FF5"/>
    <w:rsid w:val="0033092B"/>
    <w:rsid w:val="00331687"/>
    <w:rsid w:val="00332BA7"/>
    <w:rsid w:val="00333420"/>
    <w:rsid w:val="00340AF2"/>
    <w:rsid w:val="003433B0"/>
    <w:rsid w:val="00343C03"/>
    <w:rsid w:val="00343C70"/>
    <w:rsid w:val="003451A1"/>
    <w:rsid w:val="00347938"/>
    <w:rsid w:val="00347DB4"/>
    <w:rsid w:val="00350A61"/>
    <w:rsid w:val="00351E58"/>
    <w:rsid w:val="003520EB"/>
    <w:rsid w:val="00353894"/>
    <w:rsid w:val="0035581D"/>
    <w:rsid w:val="00355C1B"/>
    <w:rsid w:val="00356077"/>
    <w:rsid w:val="003567A2"/>
    <w:rsid w:val="00356A3D"/>
    <w:rsid w:val="00357748"/>
    <w:rsid w:val="00360362"/>
    <w:rsid w:val="00360ABA"/>
    <w:rsid w:val="003627A5"/>
    <w:rsid w:val="00364016"/>
    <w:rsid w:val="0036650A"/>
    <w:rsid w:val="00370AB6"/>
    <w:rsid w:val="003736A6"/>
    <w:rsid w:val="003748BC"/>
    <w:rsid w:val="00376603"/>
    <w:rsid w:val="003770A1"/>
    <w:rsid w:val="00377DD8"/>
    <w:rsid w:val="00381834"/>
    <w:rsid w:val="00385CA2"/>
    <w:rsid w:val="00386B12"/>
    <w:rsid w:val="0038796B"/>
    <w:rsid w:val="003910A5"/>
    <w:rsid w:val="0039119E"/>
    <w:rsid w:val="003912CE"/>
    <w:rsid w:val="0039151B"/>
    <w:rsid w:val="00393E01"/>
    <w:rsid w:val="00394C3A"/>
    <w:rsid w:val="0039640F"/>
    <w:rsid w:val="003965E2"/>
    <w:rsid w:val="00397072"/>
    <w:rsid w:val="003A2210"/>
    <w:rsid w:val="003A271E"/>
    <w:rsid w:val="003A454F"/>
    <w:rsid w:val="003A4D08"/>
    <w:rsid w:val="003A66FF"/>
    <w:rsid w:val="003B0727"/>
    <w:rsid w:val="003B0C1E"/>
    <w:rsid w:val="003B27E9"/>
    <w:rsid w:val="003B306C"/>
    <w:rsid w:val="003B336B"/>
    <w:rsid w:val="003B3620"/>
    <w:rsid w:val="003B4206"/>
    <w:rsid w:val="003B657E"/>
    <w:rsid w:val="003B74B8"/>
    <w:rsid w:val="003C0E3C"/>
    <w:rsid w:val="003C3181"/>
    <w:rsid w:val="003C367C"/>
    <w:rsid w:val="003C4CDF"/>
    <w:rsid w:val="003C4D42"/>
    <w:rsid w:val="003C5845"/>
    <w:rsid w:val="003C69BD"/>
    <w:rsid w:val="003D58AD"/>
    <w:rsid w:val="003D64E7"/>
    <w:rsid w:val="003D68B7"/>
    <w:rsid w:val="003E0A58"/>
    <w:rsid w:val="003E1A2D"/>
    <w:rsid w:val="003E524F"/>
    <w:rsid w:val="003E534E"/>
    <w:rsid w:val="003E760C"/>
    <w:rsid w:val="003F0844"/>
    <w:rsid w:val="003F230D"/>
    <w:rsid w:val="003F230E"/>
    <w:rsid w:val="003F4220"/>
    <w:rsid w:val="003F53AF"/>
    <w:rsid w:val="003F5728"/>
    <w:rsid w:val="003F5E34"/>
    <w:rsid w:val="003F6BA1"/>
    <w:rsid w:val="003F704A"/>
    <w:rsid w:val="0040002F"/>
    <w:rsid w:val="00400A5A"/>
    <w:rsid w:val="00401739"/>
    <w:rsid w:val="004022A4"/>
    <w:rsid w:val="00402739"/>
    <w:rsid w:val="00402F9E"/>
    <w:rsid w:val="00404934"/>
    <w:rsid w:val="004051C6"/>
    <w:rsid w:val="00407F60"/>
    <w:rsid w:val="004103DF"/>
    <w:rsid w:val="0041062B"/>
    <w:rsid w:val="00412461"/>
    <w:rsid w:val="00416297"/>
    <w:rsid w:val="004169E3"/>
    <w:rsid w:val="00416F6B"/>
    <w:rsid w:val="00420D80"/>
    <w:rsid w:val="00422303"/>
    <w:rsid w:val="004229DE"/>
    <w:rsid w:val="004255B3"/>
    <w:rsid w:val="00425BB9"/>
    <w:rsid w:val="00426939"/>
    <w:rsid w:val="0042762C"/>
    <w:rsid w:val="004308AC"/>
    <w:rsid w:val="0043171F"/>
    <w:rsid w:val="00432216"/>
    <w:rsid w:val="004323B1"/>
    <w:rsid w:val="004328FE"/>
    <w:rsid w:val="00432F52"/>
    <w:rsid w:val="00434572"/>
    <w:rsid w:val="004353AA"/>
    <w:rsid w:val="00436838"/>
    <w:rsid w:val="0043707A"/>
    <w:rsid w:val="00437935"/>
    <w:rsid w:val="004413AA"/>
    <w:rsid w:val="004416A7"/>
    <w:rsid w:val="0044274B"/>
    <w:rsid w:val="00442EA6"/>
    <w:rsid w:val="004437A5"/>
    <w:rsid w:val="00445E5A"/>
    <w:rsid w:val="00447BC7"/>
    <w:rsid w:val="00450575"/>
    <w:rsid w:val="0045324D"/>
    <w:rsid w:val="00453F28"/>
    <w:rsid w:val="00456EAA"/>
    <w:rsid w:val="00460C0B"/>
    <w:rsid w:val="00461796"/>
    <w:rsid w:val="00461EBA"/>
    <w:rsid w:val="004621F1"/>
    <w:rsid w:val="00464627"/>
    <w:rsid w:val="00466A44"/>
    <w:rsid w:val="00467569"/>
    <w:rsid w:val="004678E2"/>
    <w:rsid w:val="00467A12"/>
    <w:rsid w:val="004705E3"/>
    <w:rsid w:val="00471DD9"/>
    <w:rsid w:val="004729CE"/>
    <w:rsid w:val="00473383"/>
    <w:rsid w:val="00473528"/>
    <w:rsid w:val="004736D1"/>
    <w:rsid w:val="00474231"/>
    <w:rsid w:val="004742E5"/>
    <w:rsid w:val="00475D01"/>
    <w:rsid w:val="00475DAC"/>
    <w:rsid w:val="0047661E"/>
    <w:rsid w:val="00476F3C"/>
    <w:rsid w:val="00482215"/>
    <w:rsid w:val="004832A6"/>
    <w:rsid w:val="00483B73"/>
    <w:rsid w:val="00484614"/>
    <w:rsid w:val="00485211"/>
    <w:rsid w:val="00485B8E"/>
    <w:rsid w:val="0048694C"/>
    <w:rsid w:val="0048793B"/>
    <w:rsid w:val="00487D05"/>
    <w:rsid w:val="00490A33"/>
    <w:rsid w:val="00490DD6"/>
    <w:rsid w:val="00491B3F"/>
    <w:rsid w:val="00491E01"/>
    <w:rsid w:val="004944FD"/>
    <w:rsid w:val="004948AE"/>
    <w:rsid w:val="00496768"/>
    <w:rsid w:val="00496D9E"/>
    <w:rsid w:val="004970B2"/>
    <w:rsid w:val="00497700"/>
    <w:rsid w:val="004A1B7F"/>
    <w:rsid w:val="004A3044"/>
    <w:rsid w:val="004A34AF"/>
    <w:rsid w:val="004A48D6"/>
    <w:rsid w:val="004B27A0"/>
    <w:rsid w:val="004B4E59"/>
    <w:rsid w:val="004B679E"/>
    <w:rsid w:val="004C0165"/>
    <w:rsid w:val="004C11A6"/>
    <w:rsid w:val="004C17B4"/>
    <w:rsid w:val="004C40EF"/>
    <w:rsid w:val="004C4FF3"/>
    <w:rsid w:val="004C6092"/>
    <w:rsid w:val="004C60F9"/>
    <w:rsid w:val="004C6344"/>
    <w:rsid w:val="004C66EC"/>
    <w:rsid w:val="004C6CD2"/>
    <w:rsid w:val="004D00E0"/>
    <w:rsid w:val="004D104D"/>
    <w:rsid w:val="004D1FDD"/>
    <w:rsid w:val="004D24C3"/>
    <w:rsid w:val="004D294D"/>
    <w:rsid w:val="004D44EA"/>
    <w:rsid w:val="004D5614"/>
    <w:rsid w:val="004D58D4"/>
    <w:rsid w:val="004D5F5E"/>
    <w:rsid w:val="004D6BE1"/>
    <w:rsid w:val="004E6CF8"/>
    <w:rsid w:val="004F3EF9"/>
    <w:rsid w:val="004F55DA"/>
    <w:rsid w:val="004F73A8"/>
    <w:rsid w:val="005005DE"/>
    <w:rsid w:val="0050167B"/>
    <w:rsid w:val="00501DDE"/>
    <w:rsid w:val="0050204C"/>
    <w:rsid w:val="00502198"/>
    <w:rsid w:val="005022CF"/>
    <w:rsid w:val="005026B6"/>
    <w:rsid w:val="00504F02"/>
    <w:rsid w:val="00507730"/>
    <w:rsid w:val="005109F9"/>
    <w:rsid w:val="00510AA0"/>
    <w:rsid w:val="00513342"/>
    <w:rsid w:val="00514709"/>
    <w:rsid w:val="00515A0D"/>
    <w:rsid w:val="00516E4A"/>
    <w:rsid w:val="0051761F"/>
    <w:rsid w:val="00517B85"/>
    <w:rsid w:val="005200FC"/>
    <w:rsid w:val="0052017D"/>
    <w:rsid w:val="00520A4E"/>
    <w:rsid w:val="005235DE"/>
    <w:rsid w:val="00523696"/>
    <w:rsid w:val="005261A1"/>
    <w:rsid w:val="00530FD9"/>
    <w:rsid w:val="00535FA0"/>
    <w:rsid w:val="0053696B"/>
    <w:rsid w:val="00536D44"/>
    <w:rsid w:val="00537F88"/>
    <w:rsid w:val="005403AF"/>
    <w:rsid w:val="005409F6"/>
    <w:rsid w:val="005420AB"/>
    <w:rsid w:val="00543398"/>
    <w:rsid w:val="00543C26"/>
    <w:rsid w:val="00543DA7"/>
    <w:rsid w:val="005449E8"/>
    <w:rsid w:val="00544C78"/>
    <w:rsid w:val="0054657F"/>
    <w:rsid w:val="00551E9D"/>
    <w:rsid w:val="00554D65"/>
    <w:rsid w:val="00556574"/>
    <w:rsid w:val="00556987"/>
    <w:rsid w:val="00560388"/>
    <w:rsid w:val="005608C8"/>
    <w:rsid w:val="0056444E"/>
    <w:rsid w:val="00564FB2"/>
    <w:rsid w:val="005651CB"/>
    <w:rsid w:val="005651F7"/>
    <w:rsid w:val="00566958"/>
    <w:rsid w:val="00566C8D"/>
    <w:rsid w:val="00570B04"/>
    <w:rsid w:val="00570BD8"/>
    <w:rsid w:val="00572273"/>
    <w:rsid w:val="00573963"/>
    <w:rsid w:val="005741D0"/>
    <w:rsid w:val="00574796"/>
    <w:rsid w:val="00574BF8"/>
    <w:rsid w:val="005763B4"/>
    <w:rsid w:val="00576BCF"/>
    <w:rsid w:val="005810C2"/>
    <w:rsid w:val="00583326"/>
    <w:rsid w:val="00584011"/>
    <w:rsid w:val="005867B6"/>
    <w:rsid w:val="005905F7"/>
    <w:rsid w:val="005907F0"/>
    <w:rsid w:val="00590AA0"/>
    <w:rsid w:val="00591379"/>
    <w:rsid w:val="00592437"/>
    <w:rsid w:val="0059415A"/>
    <w:rsid w:val="00597683"/>
    <w:rsid w:val="005A03DD"/>
    <w:rsid w:val="005A0AC3"/>
    <w:rsid w:val="005A1DC6"/>
    <w:rsid w:val="005A40B8"/>
    <w:rsid w:val="005A7DE2"/>
    <w:rsid w:val="005B4586"/>
    <w:rsid w:val="005B472D"/>
    <w:rsid w:val="005B6623"/>
    <w:rsid w:val="005B778E"/>
    <w:rsid w:val="005C0660"/>
    <w:rsid w:val="005C1135"/>
    <w:rsid w:val="005C2F2D"/>
    <w:rsid w:val="005C487E"/>
    <w:rsid w:val="005C628F"/>
    <w:rsid w:val="005C6D2E"/>
    <w:rsid w:val="005C7F3B"/>
    <w:rsid w:val="005D03F4"/>
    <w:rsid w:val="005D0F8F"/>
    <w:rsid w:val="005D11D0"/>
    <w:rsid w:val="005D1518"/>
    <w:rsid w:val="005D1526"/>
    <w:rsid w:val="005D25BC"/>
    <w:rsid w:val="005D2B1C"/>
    <w:rsid w:val="005D55CE"/>
    <w:rsid w:val="005D5762"/>
    <w:rsid w:val="005D58CA"/>
    <w:rsid w:val="005D6DF2"/>
    <w:rsid w:val="005D6FEA"/>
    <w:rsid w:val="005D747A"/>
    <w:rsid w:val="005E009F"/>
    <w:rsid w:val="005E1A75"/>
    <w:rsid w:val="005E1B1F"/>
    <w:rsid w:val="005E1FDE"/>
    <w:rsid w:val="005E28D9"/>
    <w:rsid w:val="005E407B"/>
    <w:rsid w:val="005E51D2"/>
    <w:rsid w:val="005E543F"/>
    <w:rsid w:val="005E7954"/>
    <w:rsid w:val="005F1157"/>
    <w:rsid w:val="005F1976"/>
    <w:rsid w:val="006017B1"/>
    <w:rsid w:val="00601F79"/>
    <w:rsid w:val="00602845"/>
    <w:rsid w:val="00603341"/>
    <w:rsid w:val="00603C0B"/>
    <w:rsid w:val="00603C21"/>
    <w:rsid w:val="006051EF"/>
    <w:rsid w:val="00607DB6"/>
    <w:rsid w:val="00607DCD"/>
    <w:rsid w:val="0061067B"/>
    <w:rsid w:val="00611039"/>
    <w:rsid w:val="00612DF6"/>
    <w:rsid w:val="006136DB"/>
    <w:rsid w:val="0061484F"/>
    <w:rsid w:val="00616E71"/>
    <w:rsid w:val="00617AA5"/>
    <w:rsid w:val="0062241B"/>
    <w:rsid w:val="00622436"/>
    <w:rsid w:val="0062257C"/>
    <w:rsid w:val="006256E7"/>
    <w:rsid w:val="00630DAC"/>
    <w:rsid w:val="00630F1F"/>
    <w:rsid w:val="00633241"/>
    <w:rsid w:val="00633276"/>
    <w:rsid w:val="006406EA"/>
    <w:rsid w:val="00640891"/>
    <w:rsid w:val="006471EB"/>
    <w:rsid w:val="00650348"/>
    <w:rsid w:val="00651822"/>
    <w:rsid w:val="0065400B"/>
    <w:rsid w:val="00654D12"/>
    <w:rsid w:val="00655069"/>
    <w:rsid w:val="00655289"/>
    <w:rsid w:val="00655A78"/>
    <w:rsid w:val="006560C1"/>
    <w:rsid w:val="00657C93"/>
    <w:rsid w:val="0066149B"/>
    <w:rsid w:val="00662150"/>
    <w:rsid w:val="0066286D"/>
    <w:rsid w:val="00665C1E"/>
    <w:rsid w:val="00666D79"/>
    <w:rsid w:val="00671971"/>
    <w:rsid w:val="00672E0D"/>
    <w:rsid w:val="006734A6"/>
    <w:rsid w:val="006746EB"/>
    <w:rsid w:val="00674F82"/>
    <w:rsid w:val="006752D9"/>
    <w:rsid w:val="00676A51"/>
    <w:rsid w:val="006807FF"/>
    <w:rsid w:val="0068502E"/>
    <w:rsid w:val="006856EC"/>
    <w:rsid w:val="00685A06"/>
    <w:rsid w:val="00685C31"/>
    <w:rsid w:val="00686309"/>
    <w:rsid w:val="0069043F"/>
    <w:rsid w:val="0069252C"/>
    <w:rsid w:val="006979AF"/>
    <w:rsid w:val="006A143A"/>
    <w:rsid w:val="006A2FE7"/>
    <w:rsid w:val="006A354D"/>
    <w:rsid w:val="006A44E6"/>
    <w:rsid w:val="006A6AF5"/>
    <w:rsid w:val="006A7AF9"/>
    <w:rsid w:val="006B0278"/>
    <w:rsid w:val="006B0ED1"/>
    <w:rsid w:val="006B22CD"/>
    <w:rsid w:val="006B2BAE"/>
    <w:rsid w:val="006B30E8"/>
    <w:rsid w:val="006B3A18"/>
    <w:rsid w:val="006B4288"/>
    <w:rsid w:val="006B4640"/>
    <w:rsid w:val="006B4C3D"/>
    <w:rsid w:val="006B5DDC"/>
    <w:rsid w:val="006B78B4"/>
    <w:rsid w:val="006C1FB1"/>
    <w:rsid w:val="006C207F"/>
    <w:rsid w:val="006C347C"/>
    <w:rsid w:val="006C47A2"/>
    <w:rsid w:val="006C505B"/>
    <w:rsid w:val="006C53AC"/>
    <w:rsid w:val="006D17F9"/>
    <w:rsid w:val="006D1AAE"/>
    <w:rsid w:val="006D2EE4"/>
    <w:rsid w:val="006D3DF0"/>
    <w:rsid w:val="006D6095"/>
    <w:rsid w:val="006D6103"/>
    <w:rsid w:val="006E0431"/>
    <w:rsid w:val="006E0D81"/>
    <w:rsid w:val="006E32EF"/>
    <w:rsid w:val="006E352E"/>
    <w:rsid w:val="006E38B1"/>
    <w:rsid w:val="006E3ACF"/>
    <w:rsid w:val="006E3F3C"/>
    <w:rsid w:val="006E6297"/>
    <w:rsid w:val="006F2404"/>
    <w:rsid w:val="006F2B1E"/>
    <w:rsid w:val="006F357C"/>
    <w:rsid w:val="006F51D0"/>
    <w:rsid w:val="006F67AF"/>
    <w:rsid w:val="0070019F"/>
    <w:rsid w:val="00701E7D"/>
    <w:rsid w:val="0070651A"/>
    <w:rsid w:val="00710711"/>
    <w:rsid w:val="00710E8B"/>
    <w:rsid w:val="00711B6F"/>
    <w:rsid w:val="00711FF0"/>
    <w:rsid w:val="00713ECC"/>
    <w:rsid w:val="00715047"/>
    <w:rsid w:val="00717FB9"/>
    <w:rsid w:val="00717FD5"/>
    <w:rsid w:val="007208F5"/>
    <w:rsid w:val="007221FF"/>
    <w:rsid w:val="00724ABD"/>
    <w:rsid w:val="00727E0A"/>
    <w:rsid w:val="007314DD"/>
    <w:rsid w:val="0073152F"/>
    <w:rsid w:val="00735E8A"/>
    <w:rsid w:val="00736197"/>
    <w:rsid w:val="00736605"/>
    <w:rsid w:val="00736E34"/>
    <w:rsid w:val="00736FA0"/>
    <w:rsid w:val="007409FE"/>
    <w:rsid w:val="00740D40"/>
    <w:rsid w:val="0074138C"/>
    <w:rsid w:val="007427B9"/>
    <w:rsid w:val="00743E59"/>
    <w:rsid w:val="00751402"/>
    <w:rsid w:val="0075162F"/>
    <w:rsid w:val="00751A9A"/>
    <w:rsid w:val="00751EED"/>
    <w:rsid w:val="00752423"/>
    <w:rsid w:val="00752FAB"/>
    <w:rsid w:val="007535E7"/>
    <w:rsid w:val="00755B5E"/>
    <w:rsid w:val="00755E45"/>
    <w:rsid w:val="0075614F"/>
    <w:rsid w:val="0075692B"/>
    <w:rsid w:val="00756C27"/>
    <w:rsid w:val="007619BE"/>
    <w:rsid w:val="00761BD2"/>
    <w:rsid w:val="00763368"/>
    <w:rsid w:val="007635E7"/>
    <w:rsid w:val="007636F7"/>
    <w:rsid w:val="007641D3"/>
    <w:rsid w:val="00765C7D"/>
    <w:rsid w:val="00766CCD"/>
    <w:rsid w:val="00766FCC"/>
    <w:rsid w:val="007672E0"/>
    <w:rsid w:val="0077144F"/>
    <w:rsid w:val="007715ED"/>
    <w:rsid w:val="007716E2"/>
    <w:rsid w:val="00772326"/>
    <w:rsid w:val="0077298C"/>
    <w:rsid w:val="00772D12"/>
    <w:rsid w:val="00774C04"/>
    <w:rsid w:val="007761D9"/>
    <w:rsid w:val="0078168A"/>
    <w:rsid w:val="007845E3"/>
    <w:rsid w:val="007855A2"/>
    <w:rsid w:val="007872E2"/>
    <w:rsid w:val="00787EAD"/>
    <w:rsid w:val="00790E69"/>
    <w:rsid w:val="00790E73"/>
    <w:rsid w:val="00793118"/>
    <w:rsid w:val="007931D9"/>
    <w:rsid w:val="00793B99"/>
    <w:rsid w:val="00793BF0"/>
    <w:rsid w:val="00797000"/>
    <w:rsid w:val="00797950"/>
    <w:rsid w:val="00797C34"/>
    <w:rsid w:val="007A0EE7"/>
    <w:rsid w:val="007A214D"/>
    <w:rsid w:val="007A3571"/>
    <w:rsid w:val="007A396E"/>
    <w:rsid w:val="007A4028"/>
    <w:rsid w:val="007A688D"/>
    <w:rsid w:val="007B00D0"/>
    <w:rsid w:val="007B1571"/>
    <w:rsid w:val="007B1A69"/>
    <w:rsid w:val="007B204E"/>
    <w:rsid w:val="007B2EC3"/>
    <w:rsid w:val="007B3188"/>
    <w:rsid w:val="007B4876"/>
    <w:rsid w:val="007B4C1A"/>
    <w:rsid w:val="007C3608"/>
    <w:rsid w:val="007C3734"/>
    <w:rsid w:val="007C392E"/>
    <w:rsid w:val="007C6453"/>
    <w:rsid w:val="007C65C3"/>
    <w:rsid w:val="007D15D6"/>
    <w:rsid w:val="007D1691"/>
    <w:rsid w:val="007D16AB"/>
    <w:rsid w:val="007D2330"/>
    <w:rsid w:val="007D26AF"/>
    <w:rsid w:val="007D3DE2"/>
    <w:rsid w:val="007E303B"/>
    <w:rsid w:val="007F360C"/>
    <w:rsid w:val="007F4520"/>
    <w:rsid w:val="007F79F6"/>
    <w:rsid w:val="00800065"/>
    <w:rsid w:val="008004D0"/>
    <w:rsid w:val="0080571A"/>
    <w:rsid w:val="00807831"/>
    <w:rsid w:val="00807A05"/>
    <w:rsid w:val="008100C0"/>
    <w:rsid w:val="008114A8"/>
    <w:rsid w:val="0081219C"/>
    <w:rsid w:val="00813187"/>
    <w:rsid w:val="00813201"/>
    <w:rsid w:val="008136F0"/>
    <w:rsid w:val="008140C1"/>
    <w:rsid w:val="008142E5"/>
    <w:rsid w:val="00816446"/>
    <w:rsid w:val="0082017C"/>
    <w:rsid w:val="0082070A"/>
    <w:rsid w:val="00822BB3"/>
    <w:rsid w:val="00822CAA"/>
    <w:rsid w:val="008257AA"/>
    <w:rsid w:val="00825F8B"/>
    <w:rsid w:val="00831208"/>
    <w:rsid w:val="00831304"/>
    <w:rsid w:val="00831975"/>
    <w:rsid w:val="008319AF"/>
    <w:rsid w:val="008353A3"/>
    <w:rsid w:val="00836BFE"/>
    <w:rsid w:val="008411ED"/>
    <w:rsid w:val="00846B02"/>
    <w:rsid w:val="00847149"/>
    <w:rsid w:val="00850322"/>
    <w:rsid w:val="00850F2E"/>
    <w:rsid w:val="0085277D"/>
    <w:rsid w:val="00852D5A"/>
    <w:rsid w:val="00853172"/>
    <w:rsid w:val="00853BA7"/>
    <w:rsid w:val="00853CF1"/>
    <w:rsid w:val="00855004"/>
    <w:rsid w:val="008551AB"/>
    <w:rsid w:val="00855BFA"/>
    <w:rsid w:val="008560F7"/>
    <w:rsid w:val="008564AA"/>
    <w:rsid w:val="0085758F"/>
    <w:rsid w:val="008579F9"/>
    <w:rsid w:val="008609F6"/>
    <w:rsid w:val="00861B35"/>
    <w:rsid w:val="00862AFB"/>
    <w:rsid w:val="00863643"/>
    <w:rsid w:val="00864A14"/>
    <w:rsid w:val="00865CE4"/>
    <w:rsid w:val="00866E01"/>
    <w:rsid w:val="0087174E"/>
    <w:rsid w:val="00871E64"/>
    <w:rsid w:val="008735AF"/>
    <w:rsid w:val="00873C2E"/>
    <w:rsid w:val="00874212"/>
    <w:rsid w:val="00874552"/>
    <w:rsid w:val="00877029"/>
    <w:rsid w:val="008779F3"/>
    <w:rsid w:val="00882F32"/>
    <w:rsid w:val="00882FB1"/>
    <w:rsid w:val="008832B7"/>
    <w:rsid w:val="00883D01"/>
    <w:rsid w:val="0088772C"/>
    <w:rsid w:val="00890604"/>
    <w:rsid w:val="00893161"/>
    <w:rsid w:val="0089329D"/>
    <w:rsid w:val="00894767"/>
    <w:rsid w:val="008968FC"/>
    <w:rsid w:val="00897B24"/>
    <w:rsid w:val="008A19BD"/>
    <w:rsid w:val="008A32F9"/>
    <w:rsid w:val="008A3CE2"/>
    <w:rsid w:val="008A4168"/>
    <w:rsid w:val="008A4426"/>
    <w:rsid w:val="008A681A"/>
    <w:rsid w:val="008B0382"/>
    <w:rsid w:val="008B11E9"/>
    <w:rsid w:val="008B25BE"/>
    <w:rsid w:val="008B34BE"/>
    <w:rsid w:val="008B3FEA"/>
    <w:rsid w:val="008B4C2F"/>
    <w:rsid w:val="008B5B72"/>
    <w:rsid w:val="008B5DD6"/>
    <w:rsid w:val="008B6D87"/>
    <w:rsid w:val="008C02B5"/>
    <w:rsid w:val="008C0422"/>
    <w:rsid w:val="008C327A"/>
    <w:rsid w:val="008C3B91"/>
    <w:rsid w:val="008C53DA"/>
    <w:rsid w:val="008C595B"/>
    <w:rsid w:val="008C6A4A"/>
    <w:rsid w:val="008D1480"/>
    <w:rsid w:val="008D46AF"/>
    <w:rsid w:val="008D668B"/>
    <w:rsid w:val="008D7188"/>
    <w:rsid w:val="008E04A0"/>
    <w:rsid w:val="008E1173"/>
    <w:rsid w:val="008E1E24"/>
    <w:rsid w:val="008E2A01"/>
    <w:rsid w:val="008E31D8"/>
    <w:rsid w:val="008E32BE"/>
    <w:rsid w:val="008E47D3"/>
    <w:rsid w:val="008E5186"/>
    <w:rsid w:val="008E6533"/>
    <w:rsid w:val="008E7979"/>
    <w:rsid w:val="008F0BD7"/>
    <w:rsid w:val="008F13C3"/>
    <w:rsid w:val="008F18C0"/>
    <w:rsid w:val="008F2404"/>
    <w:rsid w:val="008F28D6"/>
    <w:rsid w:val="008F3260"/>
    <w:rsid w:val="008F6641"/>
    <w:rsid w:val="008F6DC4"/>
    <w:rsid w:val="00900E46"/>
    <w:rsid w:val="00902147"/>
    <w:rsid w:val="00902B7B"/>
    <w:rsid w:val="00903C7D"/>
    <w:rsid w:val="00903E65"/>
    <w:rsid w:val="009047FD"/>
    <w:rsid w:val="0090510F"/>
    <w:rsid w:val="00905A5D"/>
    <w:rsid w:val="00905E98"/>
    <w:rsid w:val="00907BE9"/>
    <w:rsid w:val="00911681"/>
    <w:rsid w:val="00911800"/>
    <w:rsid w:val="0091225D"/>
    <w:rsid w:val="00913E2B"/>
    <w:rsid w:val="00914DCB"/>
    <w:rsid w:val="00915D0A"/>
    <w:rsid w:val="00916AAC"/>
    <w:rsid w:val="00917E13"/>
    <w:rsid w:val="009210DB"/>
    <w:rsid w:val="00922A79"/>
    <w:rsid w:val="009247A5"/>
    <w:rsid w:val="00924CAD"/>
    <w:rsid w:val="009254BA"/>
    <w:rsid w:val="00926498"/>
    <w:rsid w:val="00927E3F"/>
    <w:rsid w:val="009303B1"/>
    <w:rsid w:val="00931D6C"/>
    <w:rsid w:val="0093301A"/>
    <w:rsid w:val="0093313C"/>
    <w:rsid w:val="00935365"/>
    <w:rsid w:val="009411BC"/>
    <w:rsid w:val="009426B4"/>
    <w:rsid w:val="009433A9"/>
    <w:rsid w:val="00943998"/>
    <w:rsid w:val="0094412D"/>
    <w:rsid w:val="009444EA"/>
    <w:rsid w:val="00944E10"/>
    <w:rsid w:val="00945167"/>
    <w:rsid w:val="0094554F"/>
    <w:rsid w:val="00946912"/>
    <w:rsid w:val="009473B7"/>
    <w:rsid w:val="00951599"/>
    <w:rsid w:val="009515E5"/>
    <w:rsid w:val="00955C86"/>
    <w:rsid w:val="00960B75"/>
    <w:rsid w:val="00960D4F"/>
    <w:rsid w:val="00961472"/>
    <w:rsid w:val="009615D3"/>
    <w:rsid w:val="009617E0"/>
    <w:rsid w:val="00962B10"/>
    <w:rsid w:val="00962CF8"/>
    <w:rsid w:val="0096336F"/>
    <w:rsid w:val="0096418B"/>
    <w:rsid w:val="00966FF5"/>
    <w:rsid w:val="00967172"/>
    <w:rsid w:val="009700FF"/>
    <w:rsid w:val="00970522"/>
    <w:rsid w:val="009709DB"/>
    <w:rsid w:val="009716B3"/>
    <w:rsid w:val="00971D84"/>
    <w:rsid w:val="00972166"/>
    <w:rsid w:val="009745C9"/>
    <w:rsid w:val="00974B36"/>
    <w:rsid w:val="00977EAC"/>
    <w:rsid w:val="0098097F"/>
    <w:rsid w:val="009829BA"/>
    <w:rsid w:val="0098326F"/>
    <w:rsid w:val="00983510"/>
    <w:rsid w:val="00984DAD"/>
    <w:rsid w:val="00986616"/>
    <w:rsid w:val="00986C50"/>
    <w:rsid w:val="0099003F"/>
    <w:rsid w:val="0099057F"/>
    <w:rsid w:val="009908B9"/>
    <w:rsid w:val="00990D45"/>
    <w:rsid w:val="00993E57"/>
    <w:rsid w:val="009941C7"/>
    <w:rsid w:val="009961D4"/>
    <w:rsid w:val="009A13AA"/>
    <w:rsid w:val="009A1BCB"/>
    <w:rsid w:val="009A1C43"/>
    <w:rsid w:val="009A7FC8"/>
    <w:rsid w:val="009B26B2"/>
    <w:rsid w:val="009B2A8A"/>
    <w:rsid w:val="009B3924"/>
    <w:rsid w:val="009B7FD7"/>
    <w:rsid w:val="009C1D29"/>
    <w:rsid w:val="009C2BA6"/>
    <w:rsid w:val="009C2F69"/>
    <w:rsid w:val="009C3DA8"/>
    <w:rsid w:val="009C46F9"/>
    <w:rsid w:val="009C5006"/>
    <w:rsid w:val="009C575A"/>
    <w:rsid w:val="009C5AB2"/>
    <w:rsid w:val="009C6EBE"/>
    <w:rsid w:val="009C779E"/>
    <w:rsid w:val="009D13A4"/>
    <w:rsid w:val="009D2548"/>
    <w:rsid w:val="009D3806"/>
    <w:rsid w:val="009D40BC"/>
    <w:rsid w:val="009D4652"/>
    <w:rsid w:val="009D71D2"/>
    <w:rsid w:val="009E03EB"/>
    <w:rsid w:val="009E10FF"/>
    <w:rsid w:val="009E1B76"/>
    <w:rsid w:val="009E2D1D"/>
    <w:rsid w:val="009E335E"/>
    <w:rsid w:val="009E567E"/>
    <w:rsid w:val="009E6B02"/>
    <w:rsid w:val="009F0619"/>
    <w:rsid w:val="009F0792"/>
    <w:rsid w:val="009F2644"/>
    <w:rsid w:val="009F35D5"/>
    <w:rsid w:val="009F3821"/>
    <w:rsid w:val="009F3CA5"/>
    <w:rsid w:val="009F4716"/>
    <w:rsid w:val="009F4D9D"/>
    <w:rsid w:val="009F562C"/>
    <w:rsid w:val="009F58CD"/>
    <w:rsid w:val="009F683A"/>
    <w:rsid w:val="00A0053E"/>
    <w:rsid w:val="00A01103"/>
    <w:rsid w:val="00A02B18"/>
    <w:rsid w:val="00A058D1"/>
    <w:rsid w:val="00A05E84"/>
    <w:rsid w:val="00A06B41"/>
    <w:rsid w:val="00A06FB5"/>
    <w:rsid w:val="00A120C6"/>
    <w:rsid w:val="00A13E10"/>
    <w:rsid w:val="00A15EC0"/>
    <w:rsid w:val="00A16988"/>
    <w:rsid w:val="00A17621"/>
    <w:rsid w:val="00A17687"/>
    <w:rsid w:val="00A17FFD"/>
    <w:rsid w:val="00A201CB"/>
    <w:rsid w:val="00A20BE0"/>
    <w:rsid w:val="00A221A2"/>
    <w:rsid w:val="00A2237E"/>
    <w:rsid w:val="00A22EB9"/>
    <w:rsid w:val="00A23B31"/>
    <w:rsid w:val="00A26166"/>
    <w:rsid w:val="00A31EFF"/>
    <w:rsid w:val="00A31F2E"/>
    <w:rsid w:val="00A3218E"/>
    <w:rsid w:val="00A33B8E"/>
    <w:rsid w:val="00A356C1"/>
    <w:rsid w:val="00A407FD"/>
    <w:rsid w:val="00A40E0D"/>
    <w:rsid w:val="00A411FF"/>
    <w:rsid w:val="00A41846"/>
    <w:rsid w:val="00A41AF0"/>
    <w:rsid w:val="00A44109"/>
    <w:rsid w:val="00A44E67"/>
    <w:rsid w:val="00A458F7"/>
    <w:rsid w:val="00A50CB3"/>
    <w:rsid w:val="00A51C59"/>
    <w:rsid w:val="00A543BF"/>
    <w:rsid w:val="00A556FB"/>
    <w:rsid w:val="00A55DD9"/>
    <w:rsid w:val="00A564B7"/>
    <w:rsid w:val="00A60E0E"/>
    <w:rsid w:val="00A631AE"/>
    <w:rsid w:val="00A64039"/>
    <w:rsid w:val="00A643AF"/>
    <w:rsid w:val="00A677D2"/>
    <w:rsid w:val="00A67DD4"/>
    <w:rsid w:val="00A702E0"/>
    <w:rsid w:val="00A71574"/>
    <w:rsid w:val="00A72C04"/>
    <w:rsid w:val="00A73467"/>
    <w:rsid w:val="00A736A3"/>
    <w:rsid w:val="00A75A42"/>
    <w:rsid w:val="00A75FA9"/>
    <w:rsid w:val="00A80C4E"/>
    <w:rsid w:val="00A80ED9"/>
    <w:rsid w:val="00A81258"/>
    <w:rsid w:val="00A81D7E"/>
    <w:rsid w:val="00A834BA"/>
    <w:rsid w:val="00A83ECE"/>
    <w:rsid w:val="00A8620D"/>
    <w:rsid w:val="00A8690D"/>
    <w:rsid w:val="00A90B5E"/>
    <w:rsid w:val="00A90D87"/>
    <w:rsid w:val="00A9112E"/>
    <w:rsid w:val="00A9178B"/>
    <w:rsid w:val="00A926CC"/>
    <w:rsid w:val="00A93E4A"/>
    <w:rsid w:val="00A94188"/>
    <w:rsid w:val="00A94A0C"/>
    <w:rsid w:val="00A9538A"/>
    <w:rsid w:val="00A95E2B"/>
    <w:rsid w:val="00A96585"/>
    <w:rsid w:val="00AA4A5B"/>
    <w:rsid w:val="00AA4E0C"/>
    <w:rsid w:val="00AA556F"/>
    <w:rsid w:val="00AA73B6"/>
    <w:rsid w:val="00AA7671"/>
    <w:rsid w:val="00AB00A1"/>
    <w:rsid w:val="00AB05B9"/>
    <w:rsid w:val="00AB306F"/>
    <w:rsid w:val="00AB60E0"/>
    <w:rsid w:val="00AB7F58"/>
    <w:rsid w:val="00AC0E98"/>
    <w:rsid w:val="00AC382B"/>
    <w:rsid w:val="00AC4AB6"/>
    <w:rsid w:val="00AC5514"/>
    <w:rsid w:val="00AC686F"/>
    <w:rsid w:val="00AC7879"/>
    <w:rsid w:val="00AD0FED"/>
    <w:rsid w:val="00AD396E"/>
    <w:rsid w:val="00AD4393"/>
    <w:rsid w:val="00AD58AA"/>
    <w:rsid w:val="00AD5DB8"/>
    <w:rsid w:val="00AE1575"/>
    <w:rsid w:val="00AE31AA"/>
    <w:rsid w:val="00AE491D"/>
    <w:rsid w:val="00AE4DC4"/>
    <w:rsid w:val="00AE7CA3"/>
    <w:rsid w:val="00AF0507"/>
    <w:rsid w:val="00AF17F2"/>
    <w:rsid w:val="00AF6262"/>
    <w:rsid w:val="00AF6B5F"/>
    <w:rsid w:val="00AF6D38"/>
    <w:rsid w:val="00B01052"/>
    <w:rsid w:val="00B03AAF"/>
    <w:rsid w:val="00B069B3"/>
    <w:rsid w:val="00B069D4"/>
    <w:rsid w:val="00B11E73"/>
    <w:rsid w:val="00B12D09"/>
    <w:rsid w:val="00B13FDC"/>
    <w:rsid w:val="00B14B14"/>
    <w:rsid w:val="00B16657"/>
    <w:rsid w:val="00B16A2B"/>
    <w:rsid w:val="00B17AB9"/>
    <w:rsid w:val="00B20423"/>
    <w:rsid w:val="00B204DF"/>
    <w:rsid w:val="00B238BC"/>
    <w:rsid w:val="00B23B5C"/>
    <w:rsid w:val="00B24854"/>
    <w:rsid w:val="00B25B48"/>
    <w:rsid w:val="00B3067D"/>
    <w:rsid w:val="00B310D4"/>
    <w:rsid w:val="00B31F3E"/>
    <w:rsid w:val="00B34377"/>
    <w:rsid w:val="00B34398"/>
    <w:rsid w:val="00B34CC2"/>
    <w:rsid w:val="00B379FC"/>
    <w:rsid w:val="00B42D63"/>
    <w:rsid w:val="00B44949"/>
    <w:rsid w:val="00B449EF"/>
    <w:rsid w:val="00B45AA6"/>
    <w:rsid w:val="00B47574"/>
    <w:rsid w:val="00B503A8"/>
    <w:rsid w:val="00B50991"/>
    <w:rsid w:val="00B51521"/>
    <w:rsid w:val="00B51693"/>
    <w:rsid w:val="00B53998"/>
    <w:rsid w:val="00B56708"/>
    <w:rsid w:val="00B60050"/>
    <w:rsid w:val="00B610B2"/>
    <w:rsid w:val="00B6129D"/>
    <w:rsid w:val="00B618B5"/>
    <w:rsid w:val="00B62E60"/>
    <w:rsid w:val="00B65D0D"/>
    <w:rsid w:val="00B6658B"/>
    <w:rsid w:val="00B67787"/>
    <w:rsid w:val="00B67BA7"/>
    <w:rsid w:val="00B71F5D"/>
    <w:rsid w:val="00B730CE"/>
    <w:rsid w:val="00B767FA"/>
    <w:rsid w:val="00B77048"/>
    <w:rsid w:val="00B806CE"/>
    <w:rsid w:val="00B80B66"/>
    <w:rsid w:val="00B80D76"/>
    <w:rsid w:val="00B82B7D"/>
    <w:rsid w:val="00B84181"/>
    <w:rsid w:val="00B846A7"/>
    <w:rsid w:val="00B847BD"/>
    <w:rsid w:val="00B85AD1"/>
    <w:rsid w:val="00B86088"/>
    <w:rsid w:val="00B86D0C"/>
    <w:rsid w:val="00B933FF"/>
    <w:rsid w:val="00B941FF"/>
    <w:rsid w:val="00B95124"/>
    <w:rsid w:val="00B9739D"/>
    <w:rsid w:val="00B974EC"/>
    <w:rsid w:val="00BA0512"/>
    <w:rsid w:val="00BA1796"/>
    <w:rsid w:val="00BA1CB6"/>
    <w:rsid w:val="00BA267C"/>
    <w:rsid w:val="00BA2749"/>
    <w:rsid w:val="00BA2A06"/>
    <w:rsid w:val="00BA4361"/>
    <w:rsid w:val="00BA4717"/>
    <w:rsid w:val="00BA568A"/>
    <w:rsid w:val="00BA5B1D"/>
    <w:rsid w:val="00BA6EB3"/>
    <w:rsid w:val="00BA713F"/>
    <w:rsid w:val="00BB04D5"/>
    <w:rsid w:val="00BB176F"/>
    <w:rsid w:val="00BB2154"/>
    <w:rsid w:val="00BB2265"/>
    <w:rsid w:val="00BB3A27"/>
    <w:rsid w:val="00BB3BFA"/>
    <w:rsid w:val="00BB5163"/>
    <w:rsid w:val="00BB6DB6"/>
    <w:rsid w:val="00BB6F84"/>
    <w:rsid w:val="00BB7988"/>
    <w:rsid w:val="00BB7A0F"/>
    <w:rsid w:val="00BB7E24"/>
    <w:rsid w:val="00BB7E2D"/>
    <w:rsid w:val="00BC017B"/>
    <w:rsid w:val="00BC1BB1"/>
    <w:rsid w:val="00BC1C4D"/>
    <w:rsid w:val="00BC3F20"/>
    <w:rsid w:val="00BC63D7"/>
    <w:rsid w:val="00BC7447"/>
    <w:rsid w:val="00BC7770"/>
    <w:rsid w:val="00BC78DC"/>
    <w:rsid w:val="00BD16A8"/>
    <w:rsid w:val="00BD309C"/>
    <w:rsid w:val="00BD41AE"/>
    <w:rsid w:val="00BD529E"/>
    <w:rsid w:val="00BD6992"/>
    <w:rsid w:val="00BD6E0A"/>
    <w:rsid w:val="00BD7DF1"/>
    <w:rsid w:val="00BE13D3"/>
    <w:rsid w:val="00BE1C0A"/>
    <w:rsid w:val="00BE2CF1"/>
    <w:rsid w:val="00BE43B4"/>
    <w:rsid w:val="00BE5452"/>
    <w:rsid w:val="00BE7974"/>
    <w:rsid w:val="00BF0135"/>
    <w:rsid w:val="00BF4EE8"/>
    <w:rsid w:val="00BF788C"/>
    <w:rsid w:val="00BF79AB"/>
    <w:rsid w:val="00C0027C"/>
    <w:rsid w:val="00C00A91"/>
    <w:rsid w:val="00C0304D"/>
    <w:rsid w:val="00C039AE"/>
    <w:rsid w:val="00C05CF9"/>
    <w:rsid w:val="00C06B72"/>
    <w:rsid w:val="00C06C37"/>
    <w:rsid w:val="00C079C8"/>
    <w:rsid w:val="00C07EC9"/>
    <w:rsid w:val="00C11CA1"/>
    <w:rsid w:val="00C1398D"/>
    <w:rsid w:val="00C13DB4"/>
    <w:rsid w:val="00C15D8E"/>
    <w:rsid w:val="00C17833"/>
    <w:rsid w:val="00C20EA6"/>
    <w:rsid w:val="00C237FA"/>
    <w:rsid w:val="00C27311"/>
    <w:rsid w:val="00C30C2E"/>
    <w:rsid w:val="00C30F0B"/>
    <w:rsid w:val="00C31A46"/>
    <w:rsid w:val="00C32A32"/>
    <w:rsid w:val="00C3486B"/>
    <w:rsid w:val="00C36C37"/>
    <w:rsid w:val="00C37D39"/>
    <w:rsid w:val="00C4152E"/>
    <w:rsid w:val="00C421CF"/>
    <w:rsid w:val="00C42327"/>
    <w:rsid w:val="00C47BD2"/>
    <w:rsid w:val="00C50A91"/>
    <w:rsid w:val="00C516ED"/>
    <w:rsid w:val="00C51A27"/>
    <w:rsid w:val="00C51C94"/>
    <w:rsid w:val="00C525DF"/>
    <w:rsid w:val="00C52B3A"/>
    <w:rsid w:val="00C5462C"/>
    <w:rsid w:val="00C54E76"/>
    <w:rsid w:val="00C55415"/>
    <w:rsid w:val="00C564B6"/>
    <w:rsid w:val="00C56815"/>
    <w:rsid w:val="00C602FF"/>
    <w:rsid w:val="00C61291"/>
    <w:rsid w:val="00C621E4"/>
    <w:rsid w:val="00C62E81"/>
    <w:rsid w:val="00C66331"/>
    <w:rsid w:val="00C66713"/>
    <w:rsid w:val="00C66AD5"/>
    <w:rsid w:val="00C676C9"/>
    <w:rsid w:val="00C67DE4"/>
    <w:rsid w:val="00C70AAC"/>
    <w:rsid w:val="00C71BEF"/>
    <w:rsid w:val="00C720E5"/>
    <w:rsid w:val="00C7568F"/>
    <w:rsid w:val="00C80E63"/>
    <w:rsid w:val="00C815F9"/>
    <w:rsid w:val="00C830E4"/>
    <w:rsid w:val="00C8425C"/>
    <w:rsid w:val="00C8505E"/>
    <w:rsid w:val="00C85F0B"/>
    <w:rsid w:val="00C92745"/>
    <w:rsid w:val="00C9455E"/>
    <w:rsid w:val="00C9480D"/>
    <w:rsid w:val="00C96F50"/>
    <w:rsid w:val="00C97939"/>
    <w:rsid w:val="00CA09BB"/>
    <w:rsid w:val="00CA28E7"/>
    <w:rsid w:val="00CA301B"/>
    <w:rsid w:val="00CA555E"/>
    <w:rsid w:val="00CA5FA8"/>
    <w:rsid w:val="00CB0CD5"/>
    <w:rsid w:val="00CB3122"/>
    <w:rsid w:val="00CB3AFE"/>
    <w:rsid w:val="00CB79DD"/>
    <w:rsid w:val="00CB79FC"/>
    <w:rsid w:val="00CC02D9"/>
    <w:rsid w:val="00CC0C4D"/>
    <w:rsid w:val="00CC15E8"/>
    <w:rsid w:val="00CC2E29"/>
    <w:rsid w:val="00CC4B66"/>
    <w:rsid w:val="00CC6BBC"/>
    <w:rsid w:val="00CC756A"/>
    <w:rsid w:val="00CD15D3"/>
    <w:rsid w:val="00CD29FE"/>
    <w:rsid w:val="00CD2D12"/>
    <w:rsid w:val="00CD3481"/>
    <w:rsid w:val="00CD4D9A"/>
    <w:rsid w:val="00CD7919"/>
    <w:rsid w:val="00CE00EC"/>
    <w:rsid w:val="00CE0119"/>
    <w:rsid w:val="00CE1D92"/>
    <w:rsid w:val="00CE308D"/>
    <w:rsid w:val="00CE4B1F"/>
    <w:rsid w:val="00CE5AAC"/>
    <w:rsid w:val="00CE5AF8"/>
    <w:rsid w:val="00CE642D"/>
    <w:rsid w:val="00CE6AF4"/>
    <w:rsid w:val="00CE7190"/>
    <w:rsid w:val="00CE7EF6"/>
    <w:rsid w:val="00CF4121"/>
    <w:rsid w:val="00CF4911"/>
    <w:rsid w:val="00CF4F1C"/>
    <w:rsid w:val="00D0039E"/>
    <w:rsid w:val="00D01769"/>
    <w:rsid w:val="00D02BFA"/>
    <w:rsid w:val="00D0330E"/>
    <w:rsid w:val="00D03E57"/>
    <w:rsid w:val="00D10ECD"/>
    <w:rsid w:val="00D110E0"/>
    <w:rsid w:val="00D11C37"/>
    <w:rsid w:val="00D12AEF"/>
    <w:rsid w:val="00D1368A"/>
    <w:rsid w:val="00D13F88"/>
    <w:rsid w:val="00D140F2"/>
    <w:rsid w:val="00D14583"/>
    <w:rsid w:val="00D14B95"/>
    <w:rsid w:val="00D150C4"/>
    <w:rsid w:val="00D2052E"/>
    <w:rsid w:val="00D22528"/>
    <w:rsid w:val="00D22A5C"/>
    <w:rsid w:val="00D24E9A"/>
    <w:rsid w:val="00D25BEB"/>
    <w:rsid w:val="00D270D4"/>
    <w:rsid w:val="00D31509"/>
    <w:rsid w:val="00D3197F"/>
    <w:rsid w:val="00D32934"/>
    <w:rsid w:val="00D32F61"/>
    <w:rsid w:val="00D35E5A"/>
    <w:rsid w:val="00D37648"/>
    <w:rsid w:val="00D37AF3"/>
    <w:rsid w:val="00D400B8"/>
    <w:rsid w:val="00D433D0"/>
    <w:rsid w:val="00D439D3"/>
    <w:rsid w:val="00D456E3"/>
    <w:rsid w:val="00D52041"/>
    <w:rsid w:val="00D52BBF"/>
    <w:rsid w:val="00D54D51"/>
    <w:rsid w:val="00D5582C"/>
    <w:rsid w:val="00D55EAC"/>
    <w:rsid w:val="00D57CC9"/>
    <w:rsid w:val="00D60B61"/>
    <w:rsid w:val="00D61AF2"/>
    <w:rsid w:val="00D638D9"/>
    <w:rsid w:val="00D642A4"/>
    <w:rsid w:val="00D6594A"/>
    <w:rsid w:val="00D670E0"/>
    <w:rsid w:val="00D708FA"/>
    <w:rsid w:val="00D7146A"/>
    <w:rsid w:val="00D71B3D"/>
    <w:rsid w:val="00D71CB5"/>
    <w:rsid w:val="00D72D79"/>
    <w:rsid w:val="00D72E0D"/>
    <w:rsid w:val="00D73552"/>
    <w:rsid w:val="00D769DC"/>
    <w:rsid w:val="00D76E83"/>
    <w:rsid w:val="00D80D55"/>
    <w:rsid w:val="00D825B5"/>
    <w:rsid w:val="00D84620"/>
    <w:rsid w:val="00D8505D"/>
    <w:rsid w:val="00D85726"/>
    <w:rsid w:val="00D8658C"/>
    <w:rsid w:val="00D8666B"/>
    <w:rsid w:val="00D925BD"/>
    <w:rsid w:val="00D92912"/>
    <w:rsid w:val="00D93D57"/>
    <w:rsid w:val="00D96CDF"/>
    <w:rsid w:val="00D971F2"/>
    <w:rsid w:val="00DA23C7"/>
    <w:rsid w:val="00DA4E81"/>
    <w:rsid w:val="00DA5681"/>
    <w:rsid w:val="00DB00FE"/>
    <w:rsid w:val="00DB05B6"/>
    <w:rsid w:val="00DB0A0F"/>
    <w:rsid w:val="00DB244F"/>
    <w:rsid w:val="00DB52BB"/>
    <w:rsid w:val="00DB5AC7"/>
    <w:rsid w:val="00DC07FC"/>
    <w:rsid w:val="00DC0BD1"/>
    <w:rsid w:val="00DC1C28"/>
    <w:rsid w:val="00DC1E1D"/>
    <w:rsid w:val="00DC3BC0"/>
    <w:rsid w:val="00DC3C4F"/>
    <w:rsid w:val="00DC5377"/>
    <w:rsid w:val="00DC77A8"/>
    <w:rsid w:val="00DD3842"/>
    <w:rsid w:val="00DD427F"/>
    <w:rsid w:val="00DD6D69"/>
    <w:rsid w:val="00DE1206"/>
    <w:rsid w:val="00DE12DB"/>
    <w:rsid w:val="00DE5090"/>
    <w:rsid w:val="00DE5860"/>
    <w:rsid w:val="00DE7743"/>
    <w:rsid w:val="00DF0AC7"/>
    <w:rsid w:val="00DF1715"/>
    <w:rsid w:val="00DF291E"/>
    <w:rsid w:val="00DF33C1"/>
    <w:rsid w:val="00DF4425"/>
    <w:rsid w:val="00DF6AC8"/>
    <w:rsid w:val="00DF7438"/>
    <w:rsid w:val="00DF7479"/>
    <w:rsid w:val="00E000ED"/>
    <w:rsid w:val="00E00E79"/>
    <w:rsid w:val="00E0176D"/>
    <w:rsid w:val="00E02138"/>
    <w:rsid w:val="00E04FC8"/>
    <w:rsid w:val="00E10289"/>
    <w:rsid w:val="00E10B77"/>
    <w:rsid w:val="00E146AA"/>
    <w:rsid w:val="00E1483E"/>
    <w:rsid w:val="00E151AF"/>
    <w:rsid w:val="00E15BB2"/>
    <w:rsid w:val="00E179A6"/>
    <w:rsid w:val="00E2069E"/>
    <w:rsid w:val="00E20F6E"/>
    <w:rsid w:val="00E23DEF"/>
    <w:rsid w:val="00E23E8B"/>
    <w:rsid w:val="00E25357"/>
    <w:rsid w:val="00E26325"/>
    <w:rsid w:val="00E26F62"/>
    <w:rsid w:val="00E27865"/>
    <w:rsid w:val="00E315A1"/>
    <w:rsid w:val="00E319BD"/>
    <w:rsid w:val="00E3311B"/>
    <w:rsid w:val="00E34D3B"/>
    <w:rsid w:val="00E36812"/>
    <w:rsid w:val="00E36E7A"/>
    <w:rsid w:val="00E37507"/>
    <w:rsid w:val="00E37850"/>
    <w:rsid w:val="00E404BC"/>
    <w:rsid w:val="00E418DB"/>
    <w:rsid w:val="00E41BD2"/>
    <w:rsid w:val="00E41FED"/>
    <w:rsid w:val="00E435FD"/>
    <w:rsid w:val="00E44C25"/>
    <w:rsid w:val="00E44D9B"/>
    <w:rsid w:val="00E46315"/>
    <w:rsid w:val="00E47E7C"/>
    <w:rsid w:val="00E50487"/>
    <w:rsid w:val="00E50CAC"/>
    <w:rsid w:val="00E510C0"/>
    <w:rsid w:val="00E5181C"/>
    <w:rsid w:val="00E51A6F"/>
    <w:rsid w:val="00E51AA1"/>
    <w:rsid w:val="00E51ED2"/>
    <w:rsid w:val="00E52AC5"/>
    <w:rsid w:val="00E54374"/>
    <w:rsid w:val="00E54BC3"/>
    <w:rsid w:val="00E55323"/>
    <w:rsid w:val="00E567C9"/>
    <w:rsid w:val="00E57396"/>
    <w:rsid w:val="00E574C8"/>
    <w:rsid w:val="00E604A2"/>
    <w:rsid w:val="00E60869"/>
    <w:rsid w:val="00E6417C"/>
    <w:rsid w:val="00E64B04"/>
    <w:rsid w:val="00E65F6B"/>
    <w:rsid w:val="00E66F3C"/>
    <w:rsid w:val="00E70AB3"/>
    <w:rsid w:val="00E7217C"/>
    <w:rsid w:val="00E72E89"/>
    <w:rsid w:val="00E73F08"/>
    <w:rsid w:val="00E74FC8"/>
    <w:rsid w:val="00E76299"/>
    <w:rsid w:val="00E77CDC"/>
    <w:rsid w:val="00E80CED"/>
    <w:rsid w:val="00E81207"/>
    <w:rsid w:val="00E81B39"/>
    <w:rsid w:val="00E81D7A"/>
    <w:rsid w:val="00E8201F"/>
    <w:rsid w:val="00E829D2"/>
    <w:rsid w:val="00E82D29"/>
    <w:rsid w:val="00E82DA5"/>
    <w:rsid w:val="00E847F8"/>
    <w:rsid w:val="00E86ED3"/>
    <w:rsid w:val="00E87D65"/>
    <w:rsid w:val="00E90971"/>
    <w:rsid w:val="00E909F8"/>
    <w:rsid w:val="00E92557"/>
    <w:rsid w:val="00E92F8D"/>
    <w:rsid w:val="00E943A1"/>
    <w:rsid w:val="00E96120"/>
    <w:rsid w:val="00E967B5"/>
    <w:rsid w:val="00EA0D34"/>
    <w:rsid w:val="00EA42C5"/>
    <w:rsid w:val="00EA7639"/>
    <w:rsid w:val="00EB287C"/>
    <w:rsid w:val="00EB57DD"/>
    <w:rsid w:val="00EB6BA6"/>
    <w:rsid w:val="00EB7B10"/>
    <w:rsid w:val="00EC1BC9"/>
    <w:rsid w:val="00EC24B9"/>
    <w:rsid w:val="00EC34B0"/>
    <w:rsid w:val="00EC443C"/>
    <w:rsid w:val="00EC4D70"/>
    <w:rsid w:val="00EC55F2"/>
    <w:rsid w:val="00EC6B38"/>
    <w:rsid w:val="00EC7604"/>
    <w:rsid w:val="00ED012E"/>
    <w:rsid w:val="00ED0573"/>
    <w:rsid w:val="00ED2296"/>
    <w:rsid w:val="00ED34B6"/>
    <w:rsid w:val="00ED4FA6"/>
    <w:rsid w:val="00ED519E"/>
    <w:rsid w:val="00ED5DF2"/>
    <w:rsid w:val="00EE1E49"/>
    <w:rsid w:val="00EE2601"/>
    <w:rsid w:val="00EE3E6F"/>
    <w:rsid w:val="00EE3F58"/>
    <w:rsid w:val="00EE69BA"/>
    <w:rsid w:val="00EF06D8"/>
    <w:rsid w:val="00EF1371"/>
    <w:rsid w:val="00EF1507"/>
    <w:rsid w:val="00EF2B5B"/>
    <w:rsid w:val="00EF395D"/>
    <w:rsid w:val="00EF3D13"/>
    <w:rsid w:val="00EF6DDD"/>
    <w:rsid w:val="00F00F54"/>
    <w:rsid w:val="00F02E12"/>
    <w:rsid w:val="00F03A44"/>
    <w:rsid w:val="00F061A7"/>
    <w:rsid w:val="00F063C0"/>
    <w:rsid w:val="00F065D1"/>
    <w:rsid w:val="00F07389"/>
    <w:rsid w:val="00F07BF4"/>
    <w:rsid w:val="00F127AB"/>
    <w:rsid w:val="00F147AD"/>
    <w:rsid w:val="00F1625C"/>
    <w:rsid w:val="00F16FBD"/>
    <w:rsid w:val="00F205AA"/>
    <w:rsid w:val="00F27306"/>
    <w:rsid w:val="00F301F3"/>
    <w:rsid w:val="00F30A74"/>
    <w:rsid w:val="00F30D0E"/>
    <w:rsid w:val="00F32A67"/>
    <w:rsid w:val="00F336A3"/>
    <w:rsid w:val="00F34D41"/>
    <w:rsid w:val="00F3538B"/>
    <w:rsid w:val="00F35553"/>
    <w:rsid w:val="00F3572B"/>
    <w:rsid w:val="00F35DD2"/>
    <w:rsid w:val="00F363D1"/>
    <w:rsid w:val="00F37A79"/>
    <w:rsid w:val="00F420C0"/>
    <w:rsid w:val="00F422EB"/>
    <w:rsid w:val="00F4309E"/>
    <w:rsid w:val="00F43865"/>
    <w:rsid w:val="00F515FC"/>
    <w:rsid w:val="00F51B39"/>
    <w:rsid w:val="00F52C9A"/>
    <w:rsid w:val="00F535C3"/>
    <w:rsid w:val="00F53AD4"/>
    <w:rsid w:val="00F548A5"/>
    <w:rsid w:val="00F54B54"/>
    <w:rsid w:val="00F55338"/>
    <w:rsid w:val="00F55B91"/>
    <w:rsid w:val="00F5658A"/>
    <w:rsid w:val="00F57245"/>
    <w:rsid w:val="00F57A7E"/>
    <w:rsid w:val="00F60C29"/>
    <w:rsid w:val="00F62F58"/>
    <w:rsid w:val="00F633E3"/>
    <w:rsid w:val="00F635F4"/>
    <w:rsid w:val="00F63B50"/>
    <w:rsid w:val="00F63B74"/>
    <w:rsid w:val="00F63D4E"/>
    <w:rsid w:val="00F65B8F"/>
    <w:rsid w:val="00F665E9"/>
    <w:rsid w:val="00F70EB1"/>
    <w:rsid w:val="00F72016"/>
    <w:rsid w:val="00F7433E"/>
    <w:rsid w:val="00F74C11"/>
    <w:rsid w:val="00F75B44"/>
    <w:rsid w:val="00F76361"/>
    <w:rsid w:val="00F80CB8"/>
    <w:rsid w:val="00F831C5"/>
    <w:rsid w:val="00F839F6"/>
    <w:rsid w:val="00F849B2"/>
    <w:rsid w:val="00F85278"/>
    <w:rsid w:val="00F85560"/>
    <w:rsid w:val="00F8572E"/>
    <w:rsid w:val="00F863A0"/>
    <w:rsid w:val="00F87E1E"/>
    <w:rsid w:val="00F90FD5"/>
    <w:rsid w:val="00F93C32"/>
    <w:rsid w:val="00F9441B"/>
    <w:rsid w:val="00F94E41"/>
    <w:rsid w:val="00F955DC"/>
    <w:rsid w:val="00F9588A"/>
    <w:rsid w:val="00F96A84"/>
    <w:rsid w:val="00FA0035"/>
    <w:rsid w:val="00FA0231"/>
    <w:rsid w:val="00FA6175"/>
    <w:rsid w:val="00FA7FB1"/>
    <w:rsid w:val="00FB0F02"/>
    <w:rsid w:val="00FB22C6"/>
    <w:rsid w:val="00FB261B"/>
    <w:rsid w:val="00FB4E73"/>
    <w:rsid w:val="00FB5B4A"/>
    <w:rsid w:val="00FB623D"/>
    <w:rsid w:val="00FB66C1"/>
    <w:rsid w:val="00FB70A6"/>
    <w:rsid w:val="00FB7E1C"/>
    <w:rsid w:val="00FC0243"/>
    <w:rsid w:val="00FC1A4B"/>
    <w:rsid w:val="00FC238C"/>
    <w:rsid w:val="00FC5FFB"/>
    <w:rsid w:val="00FC670C"/>
    <w:rsid w:val="00FC67F3"/>
    <w:rsid w:val="00FC6D48"/>
    <w:rsid w:val="00FD035C"/>
    <w:rsid w:val="00FD0AA2"/>
    <w:rsid w:val="00FD2E02"/>
    <w:rsid w:val="00FD30E3"/>
    <w:rsid w:val="00FD35CE"/>
    <w:rsid w:val="00FD4A74"/>
    <w:rsid w:val="00FD5E00"/>
    <w:rsid w:val="00FD674D"/>
    <w:rsid w:val="00FE0053"/>
    <w:rsid w:val="00FE03D1"/>
    <w:rsid w:val="00FE1EA3"/>
    <w:rsid w:val="00FE22EA"/>
    <w:rsid w:val="00FE2C9F"/>
    <w:rsid w:val="00FE6754"/>
    <w:rsid w:val="00FE6A69"/>
    <w:rsid w:val="00FE6CD4"/>
    <w:rsid w:val="00FE7FDD"/>
    <w:rsid w:val="00FF0FF2"/>
    <w:rsid w:val="00FF1446"/>
    <w:rsid w:val="00FF3434"/>
    <w:rsid w:val="00FF3E3B"/>
    <w:rsid w:val="00FF6D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place"/>
  <w:smartTagType w:namespaceuri="urn:schemas-microsoft-com:office:smarttags" w:name="stockticker"/>
  <w:shapeDefaults>
    <o:shapedefaults v:ext="edit" spidmax="196610">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semiHidden="0" w:uiPriority="35" w:unhideWhenUsed="0"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214D"/>
    <w:pPr>
      <w:widowControl w:val="0"/>
      <w:adjustRightInd w:val="0"/>
      <w:spacing w:line="360" w:lineRule="atLeast"/>
      <w:jc w:val="both"/>
      <w:textAlignment w:val="baseline"/>
    </w:pPr>
    <w:rPr>
      <w:rFonts w:ascii="Calibri" w:hAnsi="Calibri"/>
      <w:sz w:val="22"/>
      <w:szCs w:val="24"/>
    </w:rPr>
  </w:style>
  <w:style w:type="paragraph" w:styleId="Heading1">
    <w:name w:val="heading 1"/>
    <w:basedOn w:val="Normal"/>
    <w:next w:val="Normal"/>
    <w:autoRedefine/>
    <w:qFormat/>
    <w:rsid w:val="001E15CC"/>
    <w:pPr>
      <w:keepNext/>
      <w:keepLines/>
      <w:numPr>
        <w:ilvl w:val="1"/>
        <w:numId w:val="2"/>
      </w:numPr>
      <w:shd w:val="pct10" w:color="auto" w:fill="auto"/>
      <w:spacing w:before="220" w:after="220" w:line="280" w:lineRule="atLeast"/>
      <w:outlineLvl w:val="0"/>
    </w:pPr>
    <w:rPr>
      <w:rFonts w:ascii="Arial" w:hAnsi="Arial"/>
      <w:b/>
      <w:spacing w:val="-10"/>
      <w:kern w:val="28"/>
      <w:position w:val="6"/>
      <w:szCs w:val="22"/>
    </w:rPr>
  </w:style>
  <w:style w:type="paragraph" w:styleId="Heading2">
    <w:name w:val="heading 2"/>
    <w:basedOn w:val="Normal"/>
    <w:next w:val="Normal"/>
    <w:link w:val="Heading2Char"/>
    <w:qFormat/>
    <w:rsid w:val="001E15CC"/>
    <w:pPr>
      <w:keepNext/>
      <w:numPr>
        <w:ilvl w:val="1"/>
        <w:numId w:val="3"/>
      </w:numPr>
      <w:tabs>
        <w:tab w:val="num" w:pos="1890"/>
      </w:tabs>
      <w:spacing w:before="240" w:after="240"/>
      <w:ind w:left="1386"/>
      <w:outlineLvl w:val="1"/>
    </w:pPr>
    <w:rPr>
      <w:rFonts w:ascii="Arial" w:hAnsi="Arial"/>
      <w:b/>
      <w:spacing w:val="-4"/>
      <w:kern w:val="28"/>
    </w:rPr>
  </w:style>
  <w:style w:type="paragraph" w:styleId="Heading3">
    <w:name w:val="heading 3"/>
    <w:basedOn w:val="Normal"/>
    <w:next w:val="Normal"/>
    <w:qFormat/>
    <w:rsid w:val="001E15CC"/>
    <w:pPr>
      <w:keepNext/>
      <w:keepLines/>
      <w:spacing w:before="220" w:after="220" w:line="220" w:lineRule="atLeast"/>
      <w:outlineLvl w:val="2"/>
    </w:pPr>
    <w:rPr>
      <w:rFonts w:ascii="Arial" w:hAnsi="Arial"/>
      <w:b/>
      <w:spacing w:val="-4"/>
      <w:kern w:val="28"/>
      <w:szCs w:val="22"/>
    </w:rPr>
  </w:style>
  <w:style w:type="paragraph" w:styleId="Heading4">
    <w:name w:val="heading 4"/>
    <w:basedOn w:val="Normal"/>
    <w:next w:val="Normal"/>
    <w:qFormat/>
    <w:rsid w:val="001E15CC"/>
    <w:pPr>
      <w:keepNext/>
      <w:spacing w:before="240" w:after="60"/>
      <w:outlineLvl w:val="3"/>
    </w:pPr>
    <w:rPr>
      <w:b/>
      <w:bCs/>
      <w:sz w:val="28"/>
      <w:szCs w:val="28"/>
    </w:rPr>
  </w:style>
  <w:style w:type="paragraph" w:styleId="Heading5">
    <w:name w:val="heading 5"/>
    <w:basedOn w:val="Normal"/>
    <w:next w:val="Normal"/>
    <w:qFormat/>
    <w:rsid w:val="001E15CC"/>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Keep">
    <w:name w:val="Body Text Keep"/>
    <w:basedOn w:val="Normal"/>
    <w:autoRedefine/>
    <w:rsid w:val="004C17B4"/>
    <w:pPr>
      <w:jc w:val="center"/>
    </w:pPr>
    <w:rPr>
      <w:rFonts w:ascii="Arial" w:hAnsi="Arial" w:cs="Arial"/>
      <w:bCs/>
      <w:i/>
      <w:iCs/>
      <w:noProof/>
      <w:sz w:val="20"/>
      <w:szCs w:val="20"/>
      <w:shd w:val="clear" w:color="auto" w:fill="FFFFFF"/>
    </w:rPr>
  </w:style>
  <w:style w:type="paragraph" w:customStyle="1" w:styleId="TitleCover">
    <w:name w:val="Title Cover"/>
    <w:basedOn w:val="Normal"/>
    <w:next w:val="SubtitleCover"/>
    <w:rsid w:val="001E15CC"/>
    <w:pPr>
      <w:keepNext/>
      <w:keepLines/>
      <w:spacing w:before="1800" w:line="240" w:lineRule="atLeast"/>
      <w:ind w:left="1080"/>
    </w:pPr>
    <w:rPr>
      <w:rFonts w:ascii="Arial" w:hAnsi="Arial"/>
      <w:b/>
      <w:spacing w:val="-48"/>
      <w:kern w:val="28"/>
      <w:sz w:val="72"/>
      <w:szCs w:val="20"/>
    </w:rPr>
  </w:style>
  <w:style w:type="paragraph" w:customStyle="1" w:styleId="SubtitleCover">
    <w:name w:val="Subtitle Cover"/>
    <w:basedOn w:val="TitleCover"/>
    <w:next w:val="Normal"/>
    <w:rsid w:val="001E15CC"/>
    <w:pPr>
      <w:spacing w:before="1520"/>
      <w:ind w:right="1680"/>
    </w:pPr>
    <w:rPr>
      <w:rFonts w:ascii="Times New Roman" w:hAnsi="Times New Roman"/>
      <w:b w:val="0"/>
      <w:i/>
      <w:spacing w:val="-20"/>
      <w:sz w:val="40"/>
    </w:rPr>
  </w:style>
  <w:style w:type="paragraph" w:customStyle="1" w:styleId="TitlePageAuthor">
    <w:name w:val="Title Page Author"/>
    <w:basedOn w:val="Normal"/>
    <w:next w:val="Normal"/>
    <w:rsid w:val="001E15CC"/>
    <w:pPr>
      <w:keepNext/>
      <w:keepLines/>
      <w:tabs>
        <w:tab w:val="left" w:leader="dot" w:pos="3600"/>
        <w:tab w:val="left" w:pos="5040"/>
        <w:tab w:val="left" w:pos="5760"/>
      </w:tabs>
      <w:spacing w:before="480"/>
      <w:jc w:val="center"/>
    </w:pPr>
    <w:rPr>
      <w:rFonts w:ascii="Univers (WN)" w:hAnsi="Univers (WN)"/>
      <w:b/>
      <w:snapToGrid w:val="0"/>
      <w:spacing w:val="2"/>
      <w:szCs w:val="20"/>
    </w:rPr>
  </w:style>
  <w:style w:type="character" w:styleId="Hyperlink">
    <w:name w:val="Hyperlink"/>
    <w:basedOn w:val="DefaultParagraphFont"/>
    <w:uiPriority w:val="99"/>
    <w:rsid w:val="001E15CC"/>
    <w:rPr>
      <w:color w:val="0000FF"/>
      <w:u w:val="single"/>
    </w:rPr>
  </w:style>
  <w:style w:type="paragraph" w:styleId="BodyTextIndent2">
    <w:name w:val="Body Text Indent 2"/>
    <w:basedOn w:val="Normal"/>
    <w:rsid w:val="001E15CC"/>
    <w:pPr>
      <w:ind w:left="720"/>
      <w:jc w:val="center"/>
    </w:pPr>
    <w:rPr>
      <w:rFonts w:ascii="Arial" w:hAnsi="Arial" w:cs="Arial"/>
      <w:b/>
      <w:bCs/>
      <w:sz w:val="48"/>
    </w:rPr>
  </w:style>
  <w:style w:type="paragraph" w:customStyle="1" w:styleId="TitlePageDate">
    <w:name w:val="Title Page Date"/>
    <w:basedOn w:val="Normal"/>
    <w:rsid w:val="001E15CC"/>
    <w:pPr>
      <w:keepNext/>
      <w:keepLines/>
      <w:spacing w:before="120"/>
      <w:jc w:val="center"/>
    </w:pPr>
    <w:rPr>
      <w:rFonts w:ascii="Univers (WN)" w:hAnsi="Univers (WN)"/>
      <w:b/>
      <w:snapToGrid w:val="0"/>
      <w:spacing w:val="2"/>
      <w:szCs w:val="20"/>
    </w:rPr>
  </w:style>
  <w:style w:type="paragraph" w:customStyle="1" w:styleId="Blocktext">
    <w:name w:val="Block text"/>
    <w:basedOn w:val="Normal"/>
    <w:rsid w:val="001E15CC"/>
    <w:pPr>
      <w:spacing w:before="24" w:after="24"/>
    </w:pPr>
    <w:rPr>
      <w:snapToGrid w:val="0"/>
      <w:spacing w:val="2"/>
      <w:szCs w:val="20"/>
    </w:rPr>
  </w:style>
  <w:style w:type="paragraph" w:customStyle="1" w:styleId="TableText">
    <w:name w:val="Table Text"/>
    <w:basedOn w:val="Normal"/>
    <w:autoRedefine/>
    <w:rsid w:val="001E15CC"/>
    <w:rPr>
      <w:rFonts w:ascii="Arial" w:hAnsi="Arial" w:cs="Arial"/>
      <w:i/>
      <w:iCs/>
      <w:sz w:val="20"/>
    </w:rPr>
  </w:style>
  <w:style w:type="paragraph" w:customStyle="1" w:styleId="TOCTitle">
    <w:name w:val="TOCTitle"/>
    <w:basedOn w:val="Normal"/>
    <w:rsid w:val="001E15CC"/>
    <w:pPr>
      <w:pBdr>
        <w:top w:val="single" w:sz="30" w:space="4" w:color="auto"/>
      </w:pBdr>
      <w:spacing w:before="120" w:after="480"/>
    </w:pPr>
    <w:rPr>
      <w:rFonts w:ascii="Arial" w:hAnsi="Arial"/>
      <w:b/>
      <w:snapToGrid w:val="0"/>
      <w:spacing w:val="2"/>
      <w:sz w:val="60"/>
      <w:szCs w:val="20"/>
    </w:rPr>
  </w:style>
  <w:style w:type="paragraph" w:styleId="CommentSubject">
    <w:name w:val="annotation subject"/>
    <w:basedOn w:val="CommentText"/>
    <w:next w:val="CommentText"/>
    <w:semiHidden/>
    <w:rsid w:val="001E15CC"/>
    <w:rPr>
      <w:b/>
      <w:bCs/>
    </w:rPr>
  </w:style>
  <w:style w:type="paragraph" w:styleId="CommentText">
    <w:name w:val="annotation text"/>
    <w:basedOn w:val="Normal"/>
    <w:link w:val="CommentTextChar"/>
    <w:semiHidden/>
    <w:rsid w:val="001E15CC"/>
    <w:rPr>
      <w:sz w:val="20"/>
      <w:szCs w:val="20"/>
    </w:rPr>
  </w:style>
  <w:style w:type="paragraph" w:styleId="BalloonText">
    <w:name w:val="Balloon Text"/>
    <w:basedOn w:val="Normal"/>
    <w:semiHidden/>
    <w:rsid w:val="001E15CC"/>
    <w:rPr>
      <w:rFonts w:ascii="Tahoma" w:hAnsi="Tahoma" w:cs="Tahoma"/>
      <w:sz w:val="16"/>
      <w:szCs w:val="16"/>
    </w:rPr>
  </w:style>
  <w:style w:type="paragraph" w:customStyle="1" w:styleId="TipBoxHeading">
    <w:name w:val="Tip Box Heading"/>
    <w:basedOn w:val="Normal"/>
    <w:autoRedefine/>
    <w:rsid w:val="001E15CC"/>
    <w:pPr>
      <w:spacing w:before="120" w:after="120"/>
      <w:ind w:left="720"/>
    </w:pPr>
    <w:rPr>
      <w:rFonts w:ascii="Arial" w:hAnsi="Arial" w:cs="Arial"/>
      <w:i/>
      <w:sz w:val="20"/>
      <w:szCs w:val="20"/>
    </w:rPr>
  </w:style>
  <w:style w:type="paragraph" w:customStyle="1" w:styleId="TableHeading">
    <w:name w:val="Table Heading"/>
    <w:basedOn w:val="Normal"/>
    <w:autoRedefine/>
    <w:rsid w:val="00CA301B"/>
    <w:pPr>
      <w:spacing w:before="120" w:after="120" w:line="240" w:lineRule="auto"/>
    </w:pPr>
    <w:rPr>
      <w:rFonts w:ascii="Arial" w:hAnsi="Arial"/>
      <w:b/>
      <w:sz w:val="20"/>
      <w:szCs w:val="20"/>
    </w:rPr>
  </w:style>
  <w:style w:type="character" w:customStyle="1" w:styleId="Heading3Char">
    <w:name w:val="Heading 3 Char"/>
    <w:basedOn w:val="DefaultParagraphFont"/>
    <w:rsid w:val="001E15CC"/>
    <w:rPr>
      <w:rFonts w:ascii="Arial" w:hAnsi="Arial"/>
      <w:b/>
      <w:noProof w:val="0"/>
      <w:spacing w:val="-4"/>
      <w:kern w:val="28"/>
      <w:sz w:val="22"/>
      <w:szCs w:val="22"/>
      <w:lang w:val="en-US" w:eastAsia="en-US" w:bidi="ar-SA"/>
    </w:rPr>
  </w:style>
  <w:style w:type="paragraph" w:styleId="List">
    <w:name w:val="List"/>
    <w:basedOn w:val="Normal"/>
    <w:rsid w:val="001E15CC"/>
    <w:pPr>
      <w:keepNext/>
      <w:spacing w:after="220" w:line="220" w:lineRule="atLeast"/>
      <w:ind w:left="1440" w:hanging="360"/>
    </w:pPr>
    <w:rPr>
      <w:sz w:val="20"/>
      <w:szCs w:val="20"/>
    </w:rPr>
  </w:style>
  <w:style w:type="paragraph" w:styleId="BodyTextIndent">
    <w:name w:val="Body Text Indent"/>
    <w:basedOn w:val="Normal"/>
    <w:rsid w:val="001E15CC"/>
    <w:pPr>
      <w:ind w:left="360"/>
    </w:pPr>
    <w:rPr>
      <w:rFonts w:ascii="Arial" w:hAnsi="Arial" w:cs="Arial"/>
    </w:rPr>
  </w:style>
  <w:style w:type="paragraph" w:styleId="BodyTextIndent3">
    <w:name w:val="Body Text Indent 3"/>
    <w:basedOn w:val="Normal"/>
    <w:rsid w:val="001E15CC"/>
    <w:pPr>
      <w:ind w:left="1440"/>
    </w:pPr>
    <w:rPr>
      <w:rFonts w:ascii="Arial" w:hAnsi="Arial" w:cs="Arial"/>
    </w:rPr>
  </w:style>
  <w:style w:type="paragraph" w:styleId="TOC1">
    <w:name w:val="toc 1"/>
    <w:basedOn w:val="Normal"/>
    <w:uiPriority w:val="39"/>
    <w:rsid w:val="001E15CC"/>
    <w:pPr>
      <w:spacing w:before="120" w:after="120"/>
    </w:pPr>
    <w:rPr>
      <w:b/>
      <w:bCs/>
      <w:caps/>
      <w:sz w:val="20"/>
      <w:szCs w:val="20"/>
    </w:rPr>
  </w:style>
  <w:style w:type="paragraph" w:styleId="TOC2">
    <w:name w:val="toc 2"/>
    <w:basedOn w:val="Normal"/>
    <w:uiPriority w:val="39"/>
    <w:rsid w:val="001E15CC"/>
    <w:pPr>
      <w:ind w:left="240"/>
    </w:pPr>
    <w:rPr>
      <w:smallCaps/>
      <w:sz w:val="20"/>
      <w:szCs w:val="20"/>
    </w:rPr>
  </w:style>
  <w:style w:type="paragraph" w:styleId="ListBullet2">
    <w:name w:val="List Bullet 2"/>
    <w:basedOn w:val="Normal"/>
    <w:rsid w:val="001E15CC"/>
    <w:pPr>
      <w:tabs>
        <w:tab w:val="num" w:pos="720"/>
      </w:tabs>
      <w:spacing w:after="220" w:line="220" w:lineRule="atLeast"/>
      <w:ind w:left="2160" w:right="720" w:hanging="360"/>
    </w:pPr>
    <w:rPr>
      <w:sz w:val="20"/>
      <w:szCs w:val="20"/>
    </w:rPr>
  </w:style>
  <w:style w:type="paragraph" w:styleId="Header">
    <w:name w:val="header"/>
    <w:basedOn w:val="Normal"/>
    <w:rsid w:val="001E15CC"/>
    <w:pPr>
      <w:tabs>
        <w:tab w:val="center" w:pos="4320"/>
        <w:tab w:val="right" w:pos="8640"/>
      </w:tabs>
    </w:pPr>
  </w:style>
  <w:style w:type="paragraph" w:styleId="BodyText2">
    <w:name w:val="Body Text 2"/>
    <w:basedOn w:val="Normal"/>
    <w:rsid w:val="001E15CC"/>
    <w:rPr>
      <w:rFonts w:ascii="Arial" w:hAnsi="Arial" w:cs="Arial"/>
      <w:i/>
      <w:iCs/>
      <w:color w:val="000000"/>
      <w:sz w:val="20"/>
      <w:szCs w:val="14"/>
    </w:rPr>
  </w:style>
  <w:style w:type="character" w:styleId="FollowedHyperlink">
    <w:name w:val="FollowedHyperlink"/>
    <w:basedOn w:val="DefaultParagraphFont"/>
    <w:rsid w:val="001E15CC"/>
    <w:rPr>
      <w:color w:val="800080"/>
      <w:u w:val="single"/>
    </w:rPr>
  </w:style>
  <w:style w:type="paragraph" w:styleId="ListBullet">
    <w:name w:val="List Bullet"/>
    <w:basedOn w:val="Normal"/>
    <w:autoRedefine/>
    <w:rsid w:val="001E15CC"/>
    <w:pPr>
      <w:numPr>
        <w:numId w:val="1"/>
      </w:numPr>
    </w:pPr>
  </w:style>
  <w:style w:type="paragraph" w:customStyle="1" w:styleId="Bodytextwithbullet">
    <w:name w:val="Body text with bullet"/>
    <w:basedOn w:val="Normal"/>
    <w:rsid w:val="00A40E0D"/>
    <w:pPr>
      <w:widowControl/>
      <w:tabs>
        <w:tab w:val="num" w:pos="360"/>
        <w:tab w:val="num" w:pos="900"/>
      </w:tabs>
      <w:adjustRightInd/>
      <w:spacing w:line="240" w:lineRule="auto"/>
      <w:ind w:left="900" w:hanging="360"/>
      <w:jc w:val="left"/>
      <w:textAlignment w:val="auto"/>
    </w:pPr>
    <w:rPr>
      <w:rFonts w:ascii="Arial" w:hAnsi="Arial" w:cs="Arial"/>
      <w:sz w:val="20"/>
      <w:szCs w:val="20"/>
    </w:rPr>
  </w:style>
  <w:style w:type="character" w:customStyle="1" w:styleId="TipBoxHeadingChar">
    <w:name w:val="Tip Box Heading Char"/>
    <w:basedOn w:val="DefaultParagraphFont"/>
    <w:rsid w:val="001E15CC"/>
    <w:rPr>
      <w:rFonts w:ascii="Times" w:hAnsi="Times"/>
      <w:b/>
      <w:caps/>
      <w:noProof w:val="0"/>
      <w:lang w:val="en-US" w:eastAsia="en-US" w:bidi="ar-SA"/>
    </w:rPr>
  </w:style>
  <w:style w:type="paragraph" w:styleId="BodyText">
    <w:name w:val="Body Text"/>
    <w:basedOn w:val="Normal"/>
    <w:rsid w:val="001E15CC"/>
    <w:pPr>
      <w:spacing w:after="120"/>
    </w:pPr>
  </w:style>
  <w:style w:type="paragraph" w:styleId="Footer">
    <w:name w:val="footer"/>
    <w:basedOn w:val="Normal"/>
    <w:rsid w:val="001E15CC"/>
    <w:pPr>
      <w:tabs>
        <w:tab w:val="center" w:pos="4320"/>
        <w:tab w:val="right" w:pos="8640"/>
      </w:tabs>
    </w:pPr>
  </w:style>
  <w:style w:type="character" w:styleId="PageNumber">
    <w:name w:val="page number"/>
    <w:basedOn w:val="DefaultParagraphFont"/>
    <w:rsid w:val="001E15CC"/>
  </w:style>
  <w:style w:type="paragraph" w:customStyle="1" w:styleId="HeaderOdd">
    <w:name w:val="Header Odd"/>
    <w:basedOn w:val="Header"/>
    <w:rsid w:val="001E15CC"/>
    <w:pPr>
      <w:keepLines/>
    </w:pPr>
    <w:rPr>
      <w:rFonts w:ascii="Arial" w:eastAsia="SimSun" w:hAnsi="Arial"/>
      <w:spacing w:val="-4"/>
      <w:sz w:val="20"/>
      <w:szCs w:val="20"/>
    </w:rPr>
  </w:style>
  <w:style w:type="paragraph" w:styleId="TOC3">
    <w:name w:val="toc 3"/>
    <w:basedOn w:val="Normal"/>
    <w:next w:val="Normal"/>
    <w:autoRedefine/>
    <w:uiPriority w:val="39"/>
    <w:rsid w:val="001E15CC"/>
    <w:pPr>
      <w:ind w:left="480"/>
    </w:pPr>
    <w:rPr>
      <w:i/>
      <w:iCs/>
      <w:sz w:val="20"/>
      <w:szCs w:val="20"/>
    </w:rPr>
  </w:style>
  <w:style w:type="paragraph" w:styleId="TOC4">
    <w:name w:val="toc 4"/>
    <w:basedOn w:val="Normal"/>
    <w:next w:val="Normal"/>
    <w:autoRedefine/>
    <w:uiPriority w:val="39"/>
    <w:rsid w:val="001E15CC"/>
    <w:pPr>
      <w:ind w:left="720"/>
    </w:pPr>
    <w:rPr>
      <w:sz w:val="18"/>
      <w:szCs w:val="18"/>
    </w:rPr>
  </w:style>
  <w:style w:type="paragraph" w:styleId="TOC5">
    <w:name w:val="toc 5"/>
    <w:basedOn w:val="Normal"/>
    <w:next w:val="Normal"/>
    <w:autoRedefine/>
    <w:uiPriority w:val="39"/>
    <w:rsid w:val="001E15CC"/>
    <w:pPr>
      <w:ind w:left="960"/>
    </w:pPr>
    <w:rPr>
      <w:sz w:val="18"/>
      <w:szCs w:val="18"/>
    </w:rPr>
  </w:style>
  <w:style w:type="paragraph" w:styleId="TOC6">
    <w:name w:val="toc 6"/>
    <w:basedOn w:val="Normal"/>
    <w:next w:val="Normal"/>
    <w:autoRedefine/>
    <w:uiPriority w:val="39"/>
    <w:rsid w:val="001E15CC"/>
    <w:pPr>
      <w:ind w:left="1200"/>
    </w:pPr>
    <w:rPr>
      <w:sz w:val="18"/>
      <w:szCs w:val="18"/>
    </w:rPr>
  </w:style>
  <w:style w:type="paragraph" w:styleId="TOC7">
    <w:name w:val="toc 7"/>
    <w:basedOn w:val="Normal"/>
    <w:next w:val="Normal"/>
    <w:autoRedefine/>
    <w:uiPriority w:val="39"/>
    <w:rsid w:val="001E15CC"/>
    <w:pPr>
      <w:ind w:left="1440"/>
    </w:pPr>
    <w:rPr>
      <w:sz w:val="18"/>
      <w:szCs w:val="18"/>
    </w:rPr>
  </w:style>
  <w:style w:type="paragraph" w:styleId="TOC8">
    <w:name w:val="toc 8"/>
    <w:basedOn w:val="Normal"/>
    <w:next w:val="Normal"/>
    <w:autoRedefine/>
    <w:uiPriority w:val="39"/>
    <w:rsid w:val="001E15CC"/>
    <w:pPr>
      <w:ind w:left="1680"/>
    </w:pPr>
    <w:rPr>
      <w:sz w:val="18"/>
      <w:szCs w:val="18"/>
    </w:rPr>
  </w:style>
  <w:style w:type="paragraph" w:styleId="TOC9">
    <w:name w:val="toc 9"/>
    <w:basedOn w:val="Normal"/>
    <w:next w:val="Normal"/>
    <w:autoRedefine/>
    <w:uiPriority w:val="39"/>
    <w:rsid w:val="001E15CC"/>
    <w:pPr>
      <w:ind w:left="1920"/>
    </w:pPr>
    <w:rPr>
      <w:sz w:val="18"/>
      <w:szCs w:val="18"/>
    </w:rPr>
  </w:style>
  <w:style w:type="character" w:styleId="CommentReference">
    <w:name w:val="annotation reference"/>
    <w:basedOn w:val="DefaultParagraphFont"/>
    <w:semiHidden/>
    <w:rsid w:val="001E15CC"/>
    <w:rPr>
      <w:sz w:val="16"/>
      <w:szCs w:val="16"/>
    </w:rPr>
  </w:style>
  <w:style w:type="paragraph" w:customStyle="1" w:styleId="TableContent">
    <w:name w:val="Table Content"/>
    <w:basedOn w:val="BodyText"/>
    <w:rsid w:val="001E15CC"/>
    <w:pPr>
      <w:spacing w:before="60" w:after="60"/>
    </w:pPr>
    <w:rPr>
      <w:color w:val="000000"/>
      <w:sz w:val="18"/>
      <w:szCs w:val="20"/>
      <w:lang w:val="en-GB"/>
    </w:rPr>
  </w:style>
  <w:style w:type="paragraph" w:customStyle="1" w:styleId="TableHeader">
    <w:name w:val="Table Header"/>
    <w:basedOn w:val="TableContent"/>
    <w:rsid w:val="001E15CC"/>
    <w:rPr>
      <w:b/>
      <w:color w:val="auto"/>
    </w:rPr>
  </w:style>
  <w:style w:type="paragraph" w:styleId="Caption">
    <w:name w:val="caption"/>
    <w:basedOn w:val="Normal"/>
    <w:next w:val="BodyText"/>
    <w:qFormat/>
    <w:rsid w:val="001E15CC"/>
    <w:pPr>
      <w:tabs>
        <w:tab w:val="left" w:pos="1134"/>
      </w:tabs>
      <w:spacing w:before="120"/>
      <w:ind w:left="1134" w:hanging="1134"/>
    </w:pPr>
    <w:rPr>
      <w:b/>
      <w:bCs/>
      <w:sz w:val="20"/>
      <w:szCs w:val="20"/>
      <w:lang w:val="en-GB"/>
    </w:rPr>
  </w:style>
  <w:style w:type="paragraph" w:customStyle="1" w:styleId="UseCaseFlowStep">
    <w:name w:val="Use Case Flow Step"/>
    <w:basedOn w:val="TableContent"/>
    <w:rsid w:val="001E15CC"/>
  </w:style>
  <w:style w:type="paragraph" w:customStyle="1" w:styleId="Requirement">
    <w:name w:val="Requirement"/>
    <w:basedOn w:val="TableContent"/>
    <w:rsid w:val="001E15CC"/>
  </w:style>
  <w:style w:type="paragraph" w:customStyle="1" w:styleId="UseCaseFlowStepInserted">
    <w:name w:val="Use Case Flow Step (Inserted)"/>
    <w:basedOn w:val="TableContent"/>
    <w:rsid w:val="001E15CC"/>
  </w:style>
  <w:style w:type="paragraph" w:customStyle="1" w:styleId="RequirementInserted">
    <w:name w:val="Requirement (Inserted)"/>
    <w:basedOn w:val="TableContent"/>
    <w:rsid w:val="001E15CC"/>
    <w:pPr>
      <w:outlineLvl w:val="7"/>
    </w:pPr>
  </w:style>
  <w:style w:type="character" w:styleId="Strong">
    <w:name w:val="Strong"/>
    <w:basedOn w:val="DefaultParagraphFont"/>
    <w:qFormat/>
    <w:rsid w:val="001E15CC"/>
    <w:rPr>
      <w:b/>
      <w:bCs/>
    </w:rPr>
  </w:style>
  <w:style w:type="table" w:styleId="TableGrid">
    <w:name w:val="Table Grid"/>
    <w:basedOn w:val="TableNormal"/>
    <w:uiPriority w:val="59"/>
    <w:rsid w:val="007C392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uiPriority w:val="99"/>
    <w:rsid w:val="001B3376"/>
    <w:pPr>
      <w:widowControl/>
      <w:adjustRightInd/>
      <w:spacing w:before="100" w:beforeAutospacing="1" w:after="100" w:afterAutospacing="1" w:line="240" w:lineRule="auto"/>
      <w:jc w:val="left"/>
      <w:textAlignment w:val="auto"/>
    </w:pPr>
  </w:style>
  <w:style w:type="paragraph" w:customStyle="1" w:styleId="narratstyle">
    <w:name w:val="narrat style"/>
    <w:basedOn w:val="Normal"/>
    <w:rsid w:val="00AB306F"/>
    <w:pPr>
      <w:widowControl/>
      <w:adjustRightInd/>
      <w:spacing w:before="120" w:line="240" w:lineRule="auto"/>
      <w:ind w:left="720" w:right="86"/>
      <w:jc w:val="left"/>
      <w:textAlignment w:val="auto"/>
    </w:pPr>
    <w:rPr>
      <w:sz w:val="20"/>
      <w:szCs w:val="20"/>
    </w:rPr>
  </w:style>
  <w:style w:type="character" w:customStyle="1" w:styleId="titlemaroon1">
    <w:name w:val="title_maroon1"/>
    <w:basedOn w:val="DefaultParagraphFont"/>
    <w:rsid w:val="00351E58"/>
    <w:rPr>
      <w:rFonts w:ascii="Verdana" w:hAnsi="Verdana" w:hint="default"/>
      <w:b/>
      <w:bCs/>
      <w:color w:val="800000"/>
      <w:sz w:val="20"/>
      <w:szCs w:val="20"/>
    </w:rPr>
  </w:style>
  <w:style w:type="paragraph" w:customStyle="1" w:styleId="InfoBlue">
    <w:name w:val="InfoBlue"/>
    <w:basedOn w:val="Normal"/>
    <w:next w:val="BodyText"/>
    <w:autoRedefine/>
    <w:rsid w:val="0087174E"/>
    <w:pPr>
      <w:adjustRightInd/>
      <w:spacing w:line="240" w:lineRule="atLeast"/>
      <w:ind w:left="720"/>
      <w:jc w:val="left"/>
      <w:textAlignment w:val="auto"/>
    </w:pPr>
    <w:rPr>
      <w:rFonts w:ascii="Arial" w:hAnsi="Arial" w:cs="Arial"/>
      <w:color w:val="000000"/>
      <w:sz w:val="20"/>
      <w:szCs w:val="22"/>
    </w:rPr>
  </w:style>
  <w:style w:type="paragraph" w:styleId="Title">
    <w:name w:val="Title"/>
    <w:basedOn w:val="Normal"/>
    <w:next w:val="Normal"/>
    <w:link w:val="TitleChar"/>
    <w:uiPriority w:val="10"/>
    <w:qFormat/>
    <w:rsid w:val="0087174E"/>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uiPriority w:val="10"/>
    <w:rsid w:val="0087174E"/>
    <w:rPr>
      <w:rFonts w:ascii="Cambria" w:eastAsia="Times New Roman" w:hAnsi="Cambria" w:cs="Times New Roman"/>
      <w:b/>
      <w:bCs/>
      <w:kern w:val="28"/>
      <w:sz w:val="32"/>
      <w:szCs w:val="32"/>
    </w:rPr>
  </w:style>
  <w:style w:type="paragraph" w:styleId="NoSpacing">
    <w:name w:val="No Spacing"/>
    <w:uiPriority w:val="1"/>
    <w:qFormat/>
    <w:rsid w:val="0087174E"/>
    <w:pPr>
      <w:widowControl w:val="0"/>
      <w:adjustRightInd w:val="0"/>
      <w:jc w:val="both"/>
      <w:textAlignment w:val="baseline"/>
    </w:pPr>
    <w:rPr>
      <w:sz w:val="24"/>
      <w:szCs w:val="24"/>
    </w:rPr>
  </w:style>
  <w:style w:type="character" w:styleId="SubtleEmphasis">
    <w:name w:val="Subtle Emphasis"/>
    <w:basedOn w:val="DefaultParagraphFont"/>
    <w:uiPriority w:val="19"/>
    <w:qFormat/>
    <w:rsid w:val="0087174E"/>
    <w:rPr>
      <w:i/>
      <w:iCs/>
      <w:color w:val="808080"/>
    </w:rPr>
  </w:style>
  <w:style w:type="paragraph" w:styleId="Subtitle">
    <w:name w:val="Subtitle"/>
    <w:basedOn w:val="Normal"/>
    <w:next w:val="Normal"/>
    <w:link w:val="SubtitleChar"/>
    <w:uiPriority w:val="11"/>
    <w:qFormat/>
    <w:rsid w:val="0087174E"/>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87174E"/>
    <w:rPr>
      <w:rFonts w:ascii="Cambria" w:eastAsia="Times New Roman" w:hAnsi="Cambria" w:cs="Times New Roman"/>
      <w:sz w:val="24"/>
      <w:szCs w:val="24"/>
    </w:rPr>
  </w:style>
  <w:style w:type="paragraph" w:customStyle="1" w:styleId="CharCharChar">
    <w:name w:val="Char Char Char"/>
    <w:aliases w:val=" Char Char Char Char"/>
    <w:basedOn w:val="Normal"/>
    <w:rsid w:val="00BA713F"/>
    <w:pPr>
      <w:widowControl/>
      <w:adjustRightInd/>
      <w:spacing w:line="240" w:lineRule="exact"/>
      <w:jc w:val="left"/>
      <w:textAlignment w:val="auto"/>
    </w:pPr>
    <w:rPr>
      <w:rFonts w:ascii="Verdana" w:hAnsi="Verdana"/>
      <w:sz w:val="20"/>
      <w:szCs w:val="20"/>
    </w:rPr>
  </w:style>
  <w:style w:type="character" w:customStyle="1" w:styleId="Heading2Char">
    <w:name w:val="Heading 2 Char"/>
    <w:basedOn w:val="DefaultParagraphFont"/>
    <w:link w:val="Heading2"/>
    <w:rsid w:val="001C17F7"/>
    <w:rPr>
      <w:rFonts w:ascii="Arial" w:hAnsi="Arial"/>
      <w:b/>
      <w:spacing w:val="-4"/>
      <w:kern w:val="28"/>
      <w:sz w:val="22"/>
      <w:szCs w:val="24"/>
    </w:rPr>
  </w:style>
  <w:style w:type="paragraph" w:styleId="ListParagraph">
    <w:name w:val="List Paragraph"/>
    <w:basedOn w:val="Normal"/>
    <w:uiPriority w:val="34"/>
    <w:qFormat/>
    <w:rsid w:val="00191DC0"/>
    <w:pPr>
      <w:ind w:left="720"/>
      <w:contextualSpacing/>
    </w:pPr>
  </w:style>
  <w:style w:type="paragraph" w:customStyle="1" w:styleId="BusinessRequirement">
    <w:name w:val="Business Requirement"/>
    <w:basedOn w:val="Normal"/>
    <w:rsid w:val="00736197"/>
    <w:pPr>
      <w:widowControl/>
      <w:numPr>
        <w:numId w:val="7"/>
      </w:numPr>
      <w:adjustRightInd/>
      <w:spacing w:before="60" w:after="60" w:line="240" w:lineRule="auto"/>
      <w:contextualSpacing/>
      <w:jc w:val="left"/>
      <w:textAlignment w:val="auto"/>
    </w:pPr>
    <w:rPr>
      <w:rFonts w:ascii="Arial" w:hAnsi="Arial" w:cs="Arial"/>
      <w:sz w:val="18"/>
      <w:szCs w:val="18"/>
    </w:rPr>
  </w:style>
  <w:style w:type="paragraph" w:styleId="Revision">
    <w:name w:val="Revision"/>
    <w:hidden/>
    <w:uiPriority w:val="99"/>
    <w:semiHidden/>
    <w:rsid w:val="001D6670"/>
    <w:rPr>
      <w:rFonts w:ascii="Calibri" w:hAnsi="Calibri"/>
      <w:sz w:val="22"/>
      <w:szCs w:val="24"/>
    </w:rPr>
  </w:style>
  <w:style w:type="character" w:customStyle="1" w:styleId="CommentTextChar">
    <w:name w:val="Comment Text Char"/>
    <w:basedOn w:val="DefaultParagraphFont"/>
    <w:link w:val="CommentText"/>
    <w:semiHidden/>
    <w:rsid w:val="00AD4393"/>
    <w:rPr>
      <w:rFonts w:ascii="Calibri" w:hAnsi="Calibri"/>
    </w:rPr>
  </w:style>
  <w:style w:type="character" w:styleId="PlaceholderText">
    <w:name w:val="Placeholder Text"/>
    <w:basedOn w:val="DefaultParagraphFont"/>
    <w:uiPriority w:val="99"/>
    <w:semiHidden/>
    <w:rsid w:val="00911681"/>
    <w:rPr>
      <w:color w:val="808080"/>
    </w:rPr>
  </w:style>
  <w:style w:type="table" w:customStyle="1" w:styleId="LightGrid-Accent11">
    <w:name w:val="Light Grid - Accent 11"/>
    <w:basedOn w:val="TableNormal"/>
    <w:uiPriority w:val="62"/>
    <w:rsid w:val="0004448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r="http://schemas.openxmlformats.org/officeDocument/2006/relationships" xmlns:w="http://schemas.openxmlformats.org/wordprocessingml/2006/main">
  <w:divs>
    <w:div w:id="52119358">
      <w:bodyDiv w:val="1"/>
      <w:marLeft w:val="0"/>
      <w:marRight w:val="0"/>
      <w:marTop w:val="0"/>
      <w:marBottom w:val="0"/>
      <w:divBdr>
        <w:top w:val="none" w:sz="0" w:space="0" w:color="auto"/>
        <w:left w:val="none" w:sz="0" w:space="0" w:color="auto"/>
        <w:bottom w:val="none" w:sz="0" w:space="0" w:color="auto"/>
        <w:right w:val="none" w:sz="0" w:space="0" w:color="auto"/>
      </w:divBdr>
    </w:div>
    <w:div w:id="81297215">
      <w:bodyDiv w:val="1"/>
      <w:marLeft w:val="0"/>
      <w:marRight w:val="0"/>
      <w:marTop w:val="0"/>
      <w:marBottom w:val="0"/>
      <w:divBdr>
        <w:top w:val="none" w:sz="0" w:space="0" w:color="auto"/>
        <w:left w:val="none" w:sz="0" w:space="0" w:color="auto"/>
        <w:bottom w:val="none" w:sz="0" w:space="0" w:color="auto"/>
        <w:right w:val="none" w:sz="0" w:space="0" w:color="auto"/>
      </w:divBdr>
    </w:div>
    <w:div w:id="351807431">
      <w:bodyDiv w:val="1"/>
      <w:marLeft w:val="0"/>
      <w:marRight w:val="0"/>
      <w:marTop w:val="0"/>
      <w:marBottom w:val="0"/>
      <w:divBdr>
        <w:top w:val="none" w:sz="0" w:space="0" w:color="auto"/>
        <w:left w:val="none" w:sz="0" w:space="0" w:color="auto"/>
        <w:bottom w:val="none" w:sz="0" w:space="0" w:color="auto"/>
        <w:right w:val="none" w:sz="0" w:space="0" w:color="auto"/>
      </w:divBdr>
    </w:div>
    <w:div w:id="448551686">
      <w:bodyDiv w:val="1"/>
      <w:marLeft w:val="0"/>
      <w:marRight w:val="0"/>
      <w:marTop w:val="0"/>
      <w:marBottom w:val="0"/>
      <w:divBdr>
        <w:top w:val="none" w:sz="0" w:space="0" w:color="auto"/>
        <w:left w:val="none" w:sz="0" w:space="0" w:color="auto"/>
        <w:bottom w:val="none" w:sz="0" w:space="0" w:color="auto"/>
        <w:right w:val="none" w:sz="0" w:space="0" w:color="auto"/>
      </w:divBdr>
    </w:div>
    <w:div w:id="492573676">
      <w:bodyDiv w:val="1"/>
      <w:marLeft w:val="0"/>
      <w:marRight w:val="0"/>
      <w:marTop w:val="0"/>
      <w:marBottom w:val="0"/>
      <w:divBdr>
        <w:top w:val="none" w:sz="0" w:space="0" w:color="auto"/>
        <w:left w:val="none" w:sz="0" w:space="0" w:color="auto"/>
        <w:bottom w:val="none" w:sz="0" w:space="0" w:color="auto"/>
        <w:right w:val="none" w:sz="0" w:space="0" w:color="auto"/>
      </w:divBdr>
    </w:div>
    <w:div w:id="529344337">
      <w:bodyDiv w:val="1"/>
      <w:marLeft w:val="0"/>
      <w:marRight w:val="0"/>
      <w:marTop w:val="0"/>
      <w:marBottom w:val="0"/>
      <w:divBdr>
        <w:top w:val="none" w:sz="0" w:space="0" w:color="auto"/>
        <w:left w:val="none" w:sz="0" w:space="0" w:color="auto"/>
        <w:bottom w:val="none" w:sz="0" w:space="0" w:color="auto"/>
        <w:right w:val="none" w:sz="0" w:space="0" w:color="auto"/>
      </w:divBdr>
    </w:div>
    <w:div w:id="534275154">
      <w:bodyDiv w:val="1"/>
      <w:marLeft w:val="0"/>
      <w:marRight w:val="0"/>
      <w:marTop w:val="0"/>
      <w:marBottom w:val="0"/>
      <w:divBdr>
        <w:top w:val="none" w:sz="0" w:space="0" w:color="auto"/>
        <w:left w:val="none" w:sz="0" w:space="0" w:color="auto"/>
        <w:bottom w:val="none" w:sz="0" w:space="0" w:color="auto"/>
        <w:right w:val="none" w:sz="0" w:space="0" w:color="auto"/>
      </w:divBdr>
    </w:div>
    <w:div w:id="583220752">
      <w:bodyDiv w:val="1"/>
      <w:marLeft w:val="0"/>
      <w:marRight w:val="0"/>
      <w:marTop w:val="0"/>
      <w:marBottom w:val="0"/>
      <w:divBdr>
        <w:top w:val="none" w:sz="0" w:space="0" w:color="auto"/>
        <w:left w:val="none" w:sz="0" w:space="0" w:color="auto"/>
        <w:bottom w:val="none" w:sz="0" w:space="0" w:color="auto"/>
        <w:right w:val="none" w:sz="0" w:space="0" w:color="auto"/>
      </w:divBdr>
    </w:div>
    <w:div w:id="807285948">
      <w:bodyDiv w:val="1"/>
      <w:marLeft w:val="0"/>
      <w:marRight w:val="0"/>
      <w:marTop w:val="0"/>
      <w:marBottom w:val="0"/>
      <w:divBdr>
        <w:top w:val="none" w:sz="0" w:space="0" w:color="auto"/>
        <w:left w:val="none" w:sz="0" w:space="0" w:color="auto"/>
        <w:bottom w:val="none" w:sz="0" w:space="0" w:color="auto"/>
        <w:right w:val="none" w:sz="0" w:space="0" w:color="auto"/>
      </w:divBdr>
    </w:div>
    <w:div w:id="832110672">
      <w:bodyDiv w:val="1"/>
      <w:marLeft w:val="0"/>
      <w:marRight w:val="0"/>
      <w:marTop w:val="0"/>
      <w:marBottom w:val="0"/>
      <w:divBdr>
        <w:top w:val="none" w:sz="0" w:space="0" w:color="auto"/>
        <w:left w:val="none" w:sz="0" w:space="0" w:color="auto"/>
        <w:bottom w:val="none" w:sz="0" w:space="0" w:color="auto"/>
        <w:right w:val="none" w:sz="0" w:space="0" w:color="auto"/>
      </w:divBdr>
    </w:div>
    <w:div w:id="914128585">
      <w:bodyDiv w:val="1"/>
      <w:marLeft w:val="0"/>
      <w:marRight w:val="0"/>
      <w:marTop w:val="0"/>
      <w:marBottom w:val="0"/>
      <w:divBdr>
        <w:top w:val="none" w:sz="0" w:space="0" w:color="auto"/>
        <w:left w:val="none" w:sz="0" w:space="0" w:color="auto"/>
        <w:bottom w:val="none" w:sz="0" w:space="0" w:color="auto"/>
        <w:right w:val="none" w:sz="0" w:space="0" w:color="auto"/>
      </w:divBdr>
    </w:div>
    <w:div w:id="938371885">
      <w:bodyDiv w:val="1"/>
      <w:marLeft w:val="0"/>
      <w:marRight w:val="0"/>
      <w:marTop w:val="0"/>
      <w:marBottom w:val="0"/>
      <w:divBdr>
        <w:top w:val="none" w:sz="0" w:space="0" w:color="auto"/>
        <w:left w:val="none" w:sz="0" w:space="0" w:color="auto"/>
        <w:bottom w:val="none" w:sz="0" w:space="0" w:color="auto"/>
        <w:right w:val="none" w:sz="0" w:space="0" w:color="auto"/>
      </w:divBdr>
    </w:div>
    <w:div w:id="1059085728">
      <w:bodyDiv w:val="1"/>
      <w:marLeft w:val="0"/>
      <w:marRight w:val="0"/>
      <w:marTop w:val="0"/>
      <w:marBottom w:val="0"/>
      <w:divBdr>
        <w:top w:val="none" w:sz="0" w:space="0" w:color="auto"/>
        <w:left w:val="none" w:sz="0" w:space="0" w:color="auto"/>
        <w:bottom w:val="none" w:sz="0" w:space="0" w:color="auto"/>
        <w:right w:val="none" w:sz="0" w:space="0" w:color="auto"/>
      </w:divBdr>
    </w:div>
    <w:div w:id="1255746654">
      <w:bodyDiv w:val="1"/>
      <w:marLeft w:val="0"/>
      <w:marRight w:val="0"/>
      <w:marTop w:val="0"/>
      <w:marBottom w:val="0"/>
      <w:divBdr>
        <w:top w:val="none" w:sz="0" w:space="0" w:color="auto"/>
        <w:left w:val="none" w:sz="0" w:space="0" w:color="auto"/>
        <w:bottom w:val="none" w:sz="0" w:space="0" w:color="auto"/>
        <w:right w:val="none" w:sz="0" w:space="0" w:color="auto"/>
      </w:divBdr>
    </w:div>
    <w:div w:id="1326207059">
      <w:bodyDiv w:val="1"/>
      <w:marLeft w:val="0"/>
      <w:marRight w:val="0"/>
      <w:marTop w:val="0"/>
      <w:marBottom w:val="0"/>
      <w:divBdr>
        <w:top w:val="none" w:sz="0" w:space="0" w:color="auto"/>
        <w:left w:val="none" w:sz="0" w:space="0" w:color="auto"/>
        <w:bottom w:val="none" w:sz="0" w:space="0" w:color="auto"/>
        <w:right w:val="none" w:sz="0" w:space="0" w:color="auto"/>
      </w:divBdr>
    </w:div>
    <w:div w:id="1366827528">
      <w:bodyDiv w:val="1"/>
      <w:marLeft w:val="0"/>
      <w:marRight w:val="0"/>
      <w:marTop w:val="0"/>
      <w:marBottom w:val="0"/>
      <w:divBdr>
        <w:top w:val="none" w:sz="0" w:space="0" w:color="auto"/>
        <w:left w:val="none" w:sz="0" w:space="0" w:color="auto"/>
        <w:bottom w:val="none" w:sz="0" w:space="0" w:color="auto"/>
        <w:right w:val="none" w:sz="0" w:space="0" w:color="auto"/>
      </w:divBdr>
    </w:div>
    <w:div w:id="1438677532">
      <w:bodyDiv w:val="1"/>
      <w:marLeft w:val="0"/>
      <w:marRight w:val="0"/>
      <w:marTop w:val="0"/>
      <w:marBottom w:val="0"/>
      <w:divBdr>
        <w:top w:val="none" w:sz="0" w:space="0" w:color="auto"/>
        <w:left w:val="none" w:sz="0" w:space="0" w:color="auto"/>
        <w:bottom w:val="none" w:sz="0" w:space="0" w:color="auto"/>
        <w:right w:val="none" w:sz="0" w:space="0" w:color="auto"/>
      </w:divBdr>
    </w:div>
    <w:div w:id="1474592115">
      <w:bodyDiv w:val="1"/>
      <w:marLeft w:val="0"/>
      <w:marRight w:val="0"/>
      <w:marTop w:val="0"/>
      <w:marBottom w:val="0"/>
      <w:divBdr>
        <w:top w:val="none" w:sz="0" w:space="0" w:color="auto"/>
        <w:left w:val="none" w:sz="0" w:space="0" w:color="auto"/>
        <w:bottom w:val="none" w:sz="0" w:space="0" w:color="auto"/>
        <w:right w:val="none" w:sz="0" w:space="0" w:color="auto"/>
      </w:divBdr>
    </w:div>
    <w:div w:id="1638223589">
      <w:bodyDiv w:val="1"/>
      <w:marLeft w:val="0"/>
      <w:marRight w:val="0"/>
      <w:marTop w:val="0"/>
      <w:marBottom w:val="0"/>
      <w:divBdr>
        <w:top w:val="none" w:sz="0" w:space="0" w:color="auto"/>
        <w:left w:val="none" w:sz="0" w:space="0" w:color="auto"/>
        <w:bottom w:val="none" w:sz="0" w:space="0" w:color="auto"/>
        <w:right w:val="none" w:sz="0" w:space="0" w:color="auto"/>
      </w:divBdr>
    </w:div>
    <w:div w:id="1784500771">
      <w:bodyDiv w:val="1"/>
      <w:marLeft w:val="0"/>
      <w:marRight w:val="0"/>
      <w:marTop w:val="0"/>
      <w:marBottom w:val="0"/>
      <w:divBdr>
        <w:top w:val="none" w:sz="0" w:space="0" w:color="auto"/>
        <w:left w:val="none" w:sz="0" w:space="0" w:color="auto"/>
        <w:bottom w:val="none" w:sz="0" w:space="0" w:color="auto"/>
        <w:right w:val="none" w:sz="0" w:space="0" w:color="auto"/>
      </w:divBdr>
    </w:div>
    <w:div w:id="1871869543">
      <w:bodyDiv w:val="1"/>
      <w:marLeft w:val="0"/>
      <w:marRight w:val="0"/>
      <w:marTop w:val="0"/>
      <w:marBottom w:val="0"/>
      <w:divBdr>
        <w:top w:val="none" w:sz="0" w:space="0" w:color="auto"/>
        <w:left w:val="none" w:sz="0" w:space="0" w:color="auto"/>
        <w:bottom w:val="none" w:sz="0" w:space="0" w:color="auto"/>
        <w:right w:val="none" w:sz="0" w:space="0" w:color="auto"/>
      </w:divBdr>
    </w:div>
    <w:div w:id="1918437864">
      <w:bodyDiv w:val="1"/>
      <w:marLeft w:val="0"/>
      <w:marRight w:val="0"/>
      <w:marTop w:val="0"/>
      <w:marBottom w:val="0"/>
      <w:divBdr>
        <w:top w:val="none" w:sz="0" w:space="0" w:color="auto"/>
        <w:left w:val="none" w:sz="0" w:space="0" w:color="auto"/>
        <w:bottom w:val="none" w:sz="0" w:space="0" w:color="auto"/>
        <w:right w:val="none" w:sz="0" w:space="0" w:color="auto"/>
      </w:divBdr>
    </w:div>
    <w:div w:id="1980836406">
      <w:bodyDiv w:val="1"/>
      <w:marLeft w:val="0"/>
      <w:marRight w:val="0"/>
      <w:marTop w:val="0"/>
      <w:marBottom w:val="0"/>
      <w:divBdr>
        <w:top w:val="none" w:sz="0" w:space="0" w:color="auto"/>
        <w:left w:val="none" w:sz="0" w:space="0" w:color="auto"/>
        <w:bottom w:val="none" w:sz="0" w:space="0" w:color="auto"/>
        <w:right w:val="none" w:sz="0" w:space="0" w:color="auto"/>
      </w:divBdr>
    </w:div>
    <w:div w:id="2023362504">
      <w:bodyDiv w:val="1"/>
      <w:marLeft w:val="0"/>
      <w:marRight w:val="0"/>
      <w:marTop w:val="0"/>
      <w:marBottom w:val="0"/>
      <w:divBdr>
        <w:top w:val="none" w:sz="0" w:space="0" w:color="auto"/>
        <w:left w:val="none" w:sz="0" w:space="0" w:color="auto"/>
        <w:bottom w:val="none" w:sz="0" w:space="0" w:color="auto"/>
        <w:right w:val="none" w:sz="0" w:space="0" w:color="auto"/>
      </w:divBdr>
    </w:div>
    <w:div w:id="2038306797">
      <w:bodyDiv w:val="1"/>
      <w:marLeft w:val="0"/>
      <w:marRight w:val="0"/>
      <w:marTop w:val="0"/>
      <w:marBottom w:val="0"/>
      <w:divBdr>
        <w:top w:val="none" w:sz="0" w:space="0" w:color="auto"/>
        <w:left w:val="none" w:sz="0" w:space="0" w:color="auto"/>
        <w:bottom w:val="none" w:sz="0" w:space="0" w:color="auto"/>
        <w:right w:val="none" w:sz="0" w:space="0" w:color="auto"/>
      </w:divBdr>
    </w:div>
    <w:div w:id="2082678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 TargetMode="External"/><Relationship Id="rId18" Type="http://schemas.openxmlformats.org/officeDocument/2006/relationships/comments" Target="comments.xml"/><Relationship Id="rId26" Type="http://schemas.openxmlformats.org/officeDocument/2006/relationships/hyperlink" Target="http://www.ManageMyLife.com/" TargetMode="External"/><Relationship Id="rId39" Type="http://schemas.openxmlformats.org/officeDocument/2006/relationships/hyperlink" Target="http://www.searspartsdirect.com/?sid=PSHx20080114x00001s" TargetMode="External"/><Relationship Id="rId21" Type="http://schemas.openxmlformats.org/officeDocument/2006/relationships/hyperlink" Target="http://www.Delver.com/" TargetMode="External"/><Relationship Id="rId34" Type="http://schemas.openxmlformats.org/officeDocument/2006/relationships/hyperlink" Target="http://www.searsflowers.com/" TargetMode="External"/><Relationship Id="rId42" Type="http://schemas.openxmlformats.org/officeDocument/2006/relationships/hyperlink" Target="http://www.searsportrait.com/" TargetMode="External"/><Relationship Id="rId47" Type="http://schemas.openxmlformats.org/officeDocument/2006/relationships/hyperlink" Target="http://www.Responsys.com/" TargetMode="External"/><Relationship Id="rId50" Type="http://schemas.openxmlformats.org/officeDocument/2006/relationships/hyperlink" Target="http://www.5min.com/" TargetMode="External"/><Relationship Id="rId55" Type="http://schemas.openxmlformats.org/officeDocument/2006/relationships/hyperlink" Target="http://www.omniture.com/en/" TargetMode="External"/><Relationship Id="rId7" Type="http://schemas.openxmlformats.org/officeDocument/2006/relationships/endnotes" Target="endnotes.xml"/><Relationship Id="rId12" Type="http://schemas.openxmlformats.org/officeDocument/2006/relationships/hyperlink" Target="mailto:yvonne.french@searshc.com" TargetMode="External"/><Relationship Id="rId17" Type="http://schemas.openxmlformats.org/officeDocument/2006/relationships/hyperlink" Target="mailto:Don.fotsch@searshc.com" TargetMode="External"/><Relationship Id="rId25" Type="http://schemas.openxmlformats.org/officeDocument/2006/relationships/hyperlink" Target="http://www.landsend.com/" TargetMode="External"/><Relationship Id="rId33" Type="http://schemas.openxmlformats.org/officeDocument/2006/relationships/hyperlink" Target="http://www.searsdrivingschools.com/" TargetMode="External"/><Relationship Id="rId38" Type="http://schemas.openxmlformats.org/officeDocument/2006/relationships/hyperlink" Target="http://www.searsoptical.com/" TargetMode="External"/><Relationship Id="rId46" Type="http://schemas.openxmlformats.org/officeDocument/2006/relationships/hyperlink" Target="http://www.sears.com/" TargetMode="External"/><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cgodda3@searshc.com" TargetMode="External"/><Relationship Id="rId20" Type="http://schemas.openxmlformats.org/officeDocument/2006/relationships/hyperlink" Target="http://www.craftsman.com" TargetMode="External"/><Relationship Id="rId29" Type="http://schemas.openxmlformats.org/officeDocument/2006/relationships/hyperlink" Target="http://www.MySears.com/" TargetMode="External"/><Relationship Id="rId41" Type="http://schemas.openxmlformats.org/officeDocument/2006/relationships/hyperlink" Target="http://www.searsphotos.com/" TargetMode="External"/><Relationship Id="rId54" Type="http://schemas.openxmlformats.org/officeDocument/2006/relationships/hyperlink" Target="http://www.omniture.com/e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massud@searshc.com" TargetMode="External"/><Relationship Id="rId24" Type="http://schemas.openxmlformats.org/officeDocument/2006/relationships/hyperlink" Target="http://www.kmart.com" TargetMode="External"/><Relationship Id="rId32" Type="http://schemas.openxmlformats.org/officeDocument/2006/relationships/hyperlink" Target="http://www.commercial.sears.com/" TargetMode="External"/><Relationship Id="rId37" Type="http://schemas.openxmlformats.org/officeDocument/2006/relationships/hyperlink" Target="http://www.searshometownstores.com/" TargetMode="External"/><Relationship Id="rId40" Type="http://schemas.openxmlformats.org/officeDocument/2006/relationships/hyperlink" Target="http://www.searsoutlet.com/" TargetMode="External"/><Relationship Id="rId45" Type="http://schemas.openxmlformats.org/officeDocument/2006/relationships/hyperlink" Target="http://www.thegreatindoors.com/" TargetMode="External"/><Relationship Id="rId53" Type="http://schemas.openxmlformats.org/officeDocument/2006/relationships/hyperlink" Target="http://www.omniture.com/en/" TargetMode="External"/><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Iga.Zyzanska@searshc.com" TargetMode="External"/><Relationship Id="rId23" Type="http://schemas.openxmlformats.org/officeDocument/2006/relationships/hyperlink" Target="http://www.kenmore.com/" TargetMode="External"/><Relationship Id="rId28" Type="http://schemas.openxmlformats.org/officeDocument/2006/relationships/hyperlink" Target="http://www.Mykmart.com/" TargetMode="External"/><Relationship Id="rId36" Type="http://schemas.openxmlformats.org/officeDocument/2006/relationships/hyperlink" Target="http://www.searsclean.com/" TargetMode="External"/><Relationship Id="rId49" Type="http://schemas.openxmlformats.org/officeDocument/2006/relationships/hyperlink" Target="http://www.expotv.com/" TargetMode="External"/><Relationship Id="rId57" Type="http://schemas.openxmlformats.org/officeDocument/2006/relationships/footer" Target="footer2.xml"/><Relationship Id="rId10" Type="http://schemas.openxmlformats.org/officeDocument/2006/relationships/footer" Target="footer1.xml"/><Relationship Id="rId19" Type="http://schemas.openxmlformats.org/officeDocument/2006/relationships/image" Target="media/image2.png"/><Relationship Id="rId31" Type="http://schemas.openxmlformats.org/officeDocument/2006/relationships/hyperlink" Target="http://www.sears.com/" TargetMode="External"/><Relationship Id="rId44" Type="http://schemas.openxmlformats.org/officeDocument/2006/relationships/hyperlink" Target="http://www.searsportrait.com/" TargetMode="External"/><Relationship Id="rId52" Type="http://schemas.openxmlformats.org/officeDocument/2006/relationships/hyperlink" Target="http://www.omniture.com/en/" TargetMode="External"/><Relationship Id="rId4" Type="http://schemas.openxmlformats.org/officeDocument/2006/relationships/settings" Target="settings.xml"/><Relationship Id="rId9" Type="http://schemas.openxmlformats.org/officeDocument/2006/relationships/hyperlink" Target="mailto:jmassud@searshc.com" TargetMode="External"/><Relationship Id="rId14" Type="http://schemas.openxmlformats.org/officeDocument/2006/relationships/hyperlink" Target="mailto:Patrick.Szczypinski@searshc.com" TargetMode="External"/><Relationship Id="rId22" Type="http://schemas.openxmlformats.org/officeDocument/2006/relationships/hyperlink" Target="http://www.diehard.com" TargetMode="External"/><Relationship Id="rId27" Type="http://schemas.openxmlformats.org/officeDocument/2006/relationships/hyperlink" Target="http://www.MyGofer.com/" TargetMode="External"/><Relationship Id="rId30" Type="http://schemas.openxmlformats.org/officeDocument/2006/relationships/hyperlink" Target="http://www.sears.com/" TargetMode="External"/><Relationship Id="rId35" Type="http://schemas.openxmlformats.org/officeDocument/2006/relationships/hyperlink" Target="http://www.searsgaragedoors.com/" TargetMode="External"/><Relationship Id="rId43" Type="http://schemas.openxmlformats.org/officeDocument/2006/relationships/hyperlink" Target="http://www.searsportrait.com/" TargetMode="External"/><Relationship Id="rId48" Type="http://schemas.openxmlformats.org/officeDocument/2006/relationships/hyperlink" Target="http://www.scene7.com/" TargetMode="External"/><Relationship Id="rId56" Type="http://schemas.openxmlformats.org/officeDocument/2006/relationships/hyperlink" Target="http://www.Responsys.com/" TargetMode="External"/><Relationship Id="rId8" Type="http://schemas.openxmlformats.org/officeDocument/2006/relationships/image" Target="media/image1.png"/><Relationship Id="rId51" Type="http://schemas.openxmlformats.org/officeDocument/2006/relationships/hyperlink" Target="http://www.akamai.com/html/custom/index.html?source=google&amp;i=3&amp;r=4&amp;p=10"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8A3946-0507-49E6-B7E6-B5222CC9B7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40</Pages>
  <Words>9237</Words>
  <Characters>52653</Characters>
  <Application>Microsoft Office Word</Application>
  <DocSecurity>0</DocSecurity>
  <Lines>438</Lines>
  <Paragraphs>123</Paragraphs>
  <ScaleCrop>false</ScaleCrop>
  <HeadingPairs>
    <vt:vector size="2" baseType="variant">
      <vt:variant>
        <vt:lpstr>Title</vt:lpstr>
      </vt:variant>
      <vt:variant>
        <vt:i4>1</vt:i4>
      </vt:variant>
    </vt:vector>
  </HeadingPairs>
  <TitlesOfParts>
    <vt:vector size="1" baseType="lpstr">
      <vt:lpstr> SDLC PRD Template</vt:lpstr>
    </vt:vector>
  </TitlesOfParts>
  <Company>AOL LLC</Company>
  <LinksUpToDate>false</LinksUpToDate>
  <CharactersWithSpaces>61767</CharactersWithSpaces>
  <SharedDoc>false</SharedDoc>
  <HLinks>
    <vt:vector size="882" baseType="variant">
      <vt:variant>
        <vt:i4>4915219</vt:i4>
      </vt:variant>
      <vt:variant>
        <vt:i4>925</vt:i4>
      </vt:variant>
      <vt:variant>
        <vt:i4>0</vt:i4>
      </vt:variant>
      <vt:variant>
        <vt:i4>5</vt:i4>
      </vt:variant>
      <vt:variant>
        <vt:lpwstr>http://www.responsys.com/</vt:lpwstr>
      </vt:variant>
      <vt:variant>
        <vt:lpwstr/>
      </vt:variant>
      <vt:variant>
        <vt:i4>2883631</vt:i4>
      </vt:variant>
      <vt:variant>
        <vt:i4>894</vt:i4>
      </vt:variant>
      <vt:variant>
        <vt:i4>0</vt:i4>
      </vt:variant>
      <vt:variant>
        <vt:i4>5</vt:i4>
      </vt:variant>
      <vt:variant>
        <vt:lpwstr>http://www.omniture.com/en/</vt:lpwstr>
      </vt:variant>
      <vt:variant>
        <vt:lpwstr/>
      </vt:variant>
      <vt:variant>
        <vt:i4>2883631</vt:i4>
      </vt:variant>
      <vt:variant>
        <vt:i4>889</vt:i4>
      </vt:variant>
      <vt:variant>
        <vt:i4>0</vt:i4>
      </vt:variant>
      <vt:variant>
        <vt:i4>5</vt:i4>
      </vt:variant>
      <vt:variant>
        <vt:lpwstr>http://www.omniture.com/en/</vt:lpwstr>
      </vt:variant>
      <vt:variant>
        <vt:lpwstr/>
      </vt:variant>
      <vt:variant>
        <vt:i4>2883631</vt:i4>
      </vt:variant>
      <vt:variant>
        <vt:i4>884</vt:i4>
      </vt:variant>
      <vt:variant>
        <vt:i4>0</vt:i4>
      </vt:variant>
      <vt:variant>
        <vt:i4>5</vt:i4>
      </vt:variant>
      <vt:variant>
        <vt:lpwstr>http://www.omniture.com/en/</vt:lpwstr>
      </vt:variant>
      <vt:variant>
        <vt:lpwstr/>
      </vt:variant>
      <vt:variant>
        <vt:i4>2883631</vt:i4>
      </vt:variant>
      <vt:variant>
        <vt:i4>879</vt:i4>
      </vt:variant>
      <vt:variant>
        <vt:i4>0</vt:i4>
      </vt:variant>
      <vt:variant>
        <vt:i4>5</vt:i4>
      </vt:variant>
      <vt:variant>
        <vt:lpwstr>http://www.omniture.com/en/</vt:lpwstr>
      </vt:variant>
      <vt:variant>
        <vt:lpwstr/>
      </vt:variant>
      <vt:variant>
        <vt:i4>3735615</vt:i4>
      </vt:variant>
      <vt:variant>
        <vt:i4>874</vt:i4>
      </vt:variant>
      <vt:variant>
        <vt:i4>0</vt:i4>
      </vt:variant>
      <vt:variant>
        <vt:i4>5</vt:i4>
      </vt:variant>
      <vt:variant>
        <vt:lpwstr>http://www.akamai.com/html/custom/index.html?source=google&amp;i=3&amp;r=4&amp;p=10</vt:lpwstr>
      </vt:variant>
      <vt:variant>
        <vt:lpwstr/>
      </vt:variant>
      <vt:variant>
        <vt:i4>1638493</vt:i4>
      </vt:variant>
      <vt:variant>
        <vt:i4>865</vt:i4>
      </vt:variant>
      <vt:variant>
        <vt:i4>0</vt:i4>
      </vt:variant>
      <vt:variant>
        <vt:i4>5</vt:i4>
      </vt:variant>
      <vt:variant>
        <vt:lpwstr>http://www.5min.com/</vt:lpwstr>
      </vt:variant>
      <vt:variant>
        <vt:lpwstr/>
      </vt:variant>
      <vt:variant>
        <vt:i4>2359359</vt:i4>
      </vt:variant>
      <vt:variant>
        <vt:i4>860</vt:i4>
      </vt:variant>
      <vt:variant>
        <vt:i4>0</vt:i4>
      </vt:variant>
      <vt:variant>
        <vt:i4>5</vt:i4>
      </vt:variant>
      <vt:variant>
        <vt:lpwstr>http://www.expotv.com/</vt:lpwstr>
      </vt:variant>
      <vt:variant>
        <vt:lpwstr/>
      </vt:variant>
      <vt:variant>
        <vt:i4>3539044</vt:i4>
      </vt:variant>
      <vt:variant>
        <vt:i4>855</vt:i4>
      </vt:variant>
      <vt:variant>
        <vt:i4>0</vt:i4>
      </vt:variant>
      <vt:variant>
        <vt:i4>5</vt:i4>
      </vt:variant>
      <vt:variant>
        <vt:lpwstr>http://www.scene7.com/</vt:lpwstr>
      </vt:variant>
      <vt:variant>
        <vt:lpwstr/>
      </vt:variant>
      <vt:variant>
        <vt:i4>4915219</vt:i4>
      </vt:variant>
      <vt:variant>
        <vt:i4>850</vt:i4>
      </vt:variant>
      <vt:variant>
        <vt:i4>0</vt:i4>
      </vt:variant>
      <vt:variant>
        <vt:i4>5</vt:i4>
      </vt:variant>
      <vt:variant>
        <vt:lpwstr>http://www.responsys.com/</vt:lpwstr>
      </vt:variant>
      <vt:variant>
        <vt:lpwstr/>
      </vt:variant>
      <vt:variant>
        <vt:i4>4456454</vt:i4>
      </vt:variant>
      <vt:variant>
        <vt:i4>841</vt:i4>
      </vt:variant>
      <vt:variant>
        <vt:i4>0</vt:i4>
      </vt:variant>
      <vt:variant>
        <vt:i4>5</vt:i4>
      </vt:variant>
      <vt:variant>
        <vt:lpwstr>http://www.sears.com/</vt:lpwstr>
      </vt:variant>
      <vt:variant>
        <vt:lpwstr/>
      </vt:variant>
      <vt:variant>
        <vt:i4>3539068</vt:i4>
      </vt:variant>
      <vt:variant>
        <vt:i4>830</vt:i4>
      </vt:variant>
      <vt:variant>
        <vt:i4>0</vt:i4>
      </vt:variant>
      <vt:variant>
        <vt:i4>5</vt:i4>
      </vt:variant>
      <vt:variant>
        <vt:lpwstr>http://www.thegreatindoors.com/</vt:lpwstr>
      </vt:variant>
      <vt:variant>
        <vt:lpwstr/>
      </vt:variant>
      <vt:variant>
        <vt:i4>4849695</vt:i4>
      </vt:variant>
      <vt:variant>
        <vt:i4>825</vt:i4>
      </vt:variant>
      <vt:variant>
        <vt:i4>0</vt:i4>
      </vt:variant>
      <vt:variant>
        <vt:i4>5</vt:i4>
      </vt:variant>
      <vt:variant>
        <vt:lpwstr>http://www.searsportrait.com/</vt:lpwstr>
      </vt:variant>
      <vt:variant>
        <vt:lpwstr/>
      </vt:variant>
      <vt:variant>
        <vt:i4>4849695</vt:i4>
      </vt:variant>
      <vt:variant>
        <vt:i4>820</vt:i4>
      </vt:variant>
      <vt:variant>
        <vt:i4>0</vt:i4>
      </vt:variant>
      <vt:variant>
        <vt:i4>5</vt:i4>
      </vt:variant>
      <vt:variant>
        <vt:lpwstr>http://www.searsportrait.com/</vt:lpwstr>
      </vt:variant>
      <vt:variant>
        <vt:lpwstr/>
      </vt:variant>
      <vt:variant>
        <vt:i4>4849695</vt:i4>
      </vt:variant>
      <vt:variant>
        <vt:i4>815</vt:i4>
      </vt:variant>
      <vt:variant>
        <vt:i4>0</vt:i4>
      </vt:variant>
      <vt:variant>
        <vt:i4>5</vt:i4>
      </vt:variant>
      <vt:variant>
        <vt:lpwstr>http://www.searsportrait.com/</vt:lpwstr>
      </vt:variant>
      <vt:variant>
        <vt:lpwstr/>
      </vt:variant>
      <vt:variant>
        <vt:i4>2818166</vt:i4>
      </vt:variant>
      <vt:variant>
        <vt:i4>810</vt:i4>
      </vt:variant>
      <vt:variant>
        <vt:i4>0</vt:i4>
      </vt:variant>
      <vt:variant>
        <vt:i4>5</vt:i4>
      </vt:variant>
      <vt:variant>
        <vt:lpwstr>http://www.searsphotos.com/</vt:lpwstr>
      </vt:variant>
      <vt:variant>
        <vt:lpwstr/>
      </vt:variant>
      <vt:variant>
        <vt:i4>2687096</vt:i4>
      </vt:variant>
      <vt:variant>
        <vt:i4>805</vt:i4>
      </vt:variant>
      <vt:variant>
        <vt:i4>0</vt:i4>
      </vt:variant>
      <vt:variant>
        <vt:i4>5</vt:i4>
      </vt:variant>
      <vt:variant>
        <vt:lpwstr>http://www.searsoutlet.com/</vt:lpwstr>
      </vt:variant>
      <vt:variant>
        <vt:lpwstr/>
      </vt:variant>
      <vt:variant>
        <vt:i4>4390940</vt:i4>
      </vt:variant>
      <vt:variant>
        <vt:i4>798</vt:i4>
      </vt:variant>
      <vt:variant>
        <vt:i4>0</vt:i4>
      </vt:variant>
      <vt:variant>
        <vt:i4>5</vt:i4>
      </vt:variant>
      <vt:variant>
        <vt:lpwstr>http://www.searspartsdirect.com/?sid=PSHx20080114x00001s</vt:lpwstr>
      </vt:variant>
      <vt:variant>
        <vt:lpwstr/>
      </vt:variant>
      <vt:variant>
        <vt:i4>6029405</vt:i4>
      </vt:variant>
      <vt:variant>
        <vt:i4>793</vt:i4>
      </vt:variant>
      <vt:variant>
        <vt:i4>0</vt:i4>
      </vt:variant>
      <vt:variant>
        <vt:i4>5</vt:i4>
      </vt:variant>
      <vt:variant>
        <vt:lpwstr>http://www.searsoptical.com/</vt:lpwstr>
      </vt:variant>
      <vt:variant>
        <vt:lpwstr/>
      </vt:variant>
      <vt:variant>
        <vt:i4>3801209</vt:i4>
      </vt:variant>
      <vt:variant>
        <vt:i4>788</vt:i4>
      </vt:variant>
      <vt:variant>
        <vt:i4>0</vt:i4>
      </vt:variant>
      <vt:variant>
        <vt:i4>5</vt:i4>
      </vt:variant>
      <vt:variant>
        <vt:lpwstr>http://www.searshometownstores.com/</vt:lpwstr>
      </vt:variant>
      <vt:variant>
        <vt:lpwstr/>
      </vt:variant>
      <vt:variant>
        <vt:i4>2687009</vt:i4>
      </vt:variant>
      <vt:variant>
        <vt:i4>783</vt:i4>
      </vt:variant>
      <vt:variant>
        <vt:i4>0</vt:i4>
      </vt:variant>
      <vt:variant>
        <vt:i4>5</vt:i4>
      </vt:variant>
      <vt:variant>
        <vt:lpwstr>http://www.searsclean.com/</vt:lpwstr>
      </vt:variant>
      <vt:variant>
        <vt:lpwstr/>
      </vt:variant>
      <vt:variant>
        <vt:i4>6029379</vt:i4>
      </vt:variant>
      <vt:variant>
        <vt:i4>778</vt:i4>
      </vt:variant>
      <vt:variant>
        <vt:i4>0</vt:i4>
      </vt:variant>
      <vt:variant>
        <vt:i4>5</vt:i4>
      </vt:variant>
      <vt:variant>
        <vt:lpwstr>http://www.searsgaragedoors.com/</vt:lpwstr>
      </vt:variant>
      <vt:variant>
        <vt:lpwstr/>
      </vt:variant>
      <vt:variant>
        <vt:i4>5046358</vt:i4>
      </vt:variant>
      <vt:variant>
        <vt:i4>773</vt:i4>
      </vt:variant>
      <vt:variant>
        <vt:i4>0</vt:i4>
      </vt:variant>
      <vt:variant>
        <vt:i4>5</vt:i4>
      </vt:variant>
      <vt:variant>
        <vt:lpwstr>http://www.searsflowers.com/</vt:lpwstr>
      </vt:variant>
      <vt:variant>
        <vt:lpwstr/>
      </vt:variant>
      <vt:variant>
        <vt:i4>2687077</vt:i4>
      </vt:variant>
      <vt:variant>
        <vt:i4>768</vt:i4>
      </vt:variant>
      <vt:variant>
        <vt:i4>0</vt:i4>
      </vt:variant>
      <vt:variant>
        <vt:i4>5</vt:i4>
      </vt:variant>
      <vt:variant>
        <vt:lpwstr>http://www.searsdrivingschools.com/</vt:lpwstr>
      </vt:variant>
      <vt:variant>
        <vt:lpwstr/>
      </vt:variant>
      <vt:variant>
        <vt:i4>1376330</vt:i4>
      </vt:variant>
      <vt:variant>
        <vt:i4>763</vt:i4>
      </vt:variant>
      <vt:variant>
        <vt:i4>0</vt:i4>
      </vt:variant>
      <vt:variant>
        <vt:i4>5</vt:i4>
      </vt:variant>
      <vt:variant>
        <vt:lpwstr>http://www.commercial.sears.com/</vt:lpwstr>
      </vt:variant>
      <vt:variant>
        <vt:lpwstr/>
      </vt:variant>
      <vt:variant>
        <vt:i4>4456454</vt:i4>
      </vt:variant>
      <vt:variant>
        <vt:i4>758</vt:i4>
      </vt:variant>
      <vt:variant>
        <vt:i4>0</vt:i4>
      </vt:variant>
      <vt:variant>
        <vt:i4>5</vt:i4>
      </vt:variant>
      <vt:variant>
        <vt:lpwstr>http://www.sears.com/</vt:lpwstr>
      </vt:variant>
      <vt:variant>
        <vt:lpwstr/>
      </vt:variant>
      <vt:variant>
        <vt:i4>4456454</vt:i4>
      </vt:variant>
      <vt:variant>
        <vt:i4>753</vt:i4>
      </vt:variant>
      <vt:variant>
        <vt:i4>0</vt:i4>
      </vt:variant>
      <vt:variant>
        <vt:i4>5</vt:i4>
      </vt:variant>
      <vt:variant>
        <vt:lpwstr>http://www.sears.com/</vt:lpwstr>
      </vt:variant>
      <vt:variant>
        <vt:lpwstr/>
      </vt:variant>
      <vt:variant>
        <vt:i4>2687103</vt:i4>
      </vt:variant>
      <vt:variant>
        <vt:i4>748</vt:i4>
      </vt:variant>
      <vt:variant>
        <vt:i4>0</vt:i4>
      </vt:variant>
      <vt:variant>
        <vt:i4>5</vt:i4>
      </vt:variant>
      <vt:variant>
        <vt:lpwstr>http://www.mysears.com/</vt:lpwstr>
      </vt:variant>
      <vt:variant>
        <vt:lpwstr/>
      </vt:variant>
      <vt:variant>
        <vt:i4>3539063</vt:i4>
      </vt:variant>
      <vt:variant>
        <vt:i4>743</vt:i4>
      </vt:variant>
      <vt:variant>
        <vt:i4>0</vt:i4>
      </vt:variant>
      <vt:variant>
        <vt:i4>5</vt:i4>
      </vt:variant>
      <vt:variant>
        <vt:lpwstr>http://www.mykmart.com/</vt:lpwstr>
      </vt:variant>
      <vt:variant>
        <vt:lpwstr/>
      </vt:variant>
      <vt:variant>
        <vt:i4>3866722</vt:i4>
      </vt:variant>
      <vt:variant>
        <vt:i4>736</vt:i4>
      </vt:variant>
      <vt:variant>
        <vt:i4>0</vt:i4>
      </vt:variant>
      <vt:variant>
        <vt:i4>5</vt:i4>
      </vt:variant>
      <vt:variant>
        <vt:lpwstr>http://www.mygofer.com/</vt:lpwstr>
      </vt:variant>
      <vt:variant>
        <vt:lpwstr/>
      </vt:variant>
      <vt:variant>
        <vt:i4>4587598</vt:i4>
      </vt:variant>
      <vt:variant>
        <vt:i4>731</vt:i4>
      </vt:variant>
      <vt:variant>
        <vt:i4>0</vt:i4>
      </vt:variant>
      <vt:variant>
        <vt:i4>5</vt:i4>
      </vt:variant>
      <vt:variant>
        <vt:lpwstr>http://www.managemylife.com/</vt:lpwstr>
      </vt:variant>
      <vt:variant>
        <vt:lpwstr/>
      </vt:variant>
      <vt:variant>
        <vt:i4>5898330</vt:i4>
      </vt:variant>
      <vt:variant>
        <vt:i4>726</vt:i4>
      </vt:variant>
      <vt:variant>
        <vt:i4>0</vt:i4>
      </vt:variant>
      <vt:variant>
        <vt:i4>5</vt:i4>
      </vt:variant>
      <vt:variant>
        <vt:lpwstr>http://www.landsend.com/</vt:lpwstr>
      </vt:variant>
      <vt:variant>
        <vt:lpwstr/>
      </vt:variant>
      <vt:variant>
        <vt:i4>5963790</vt:i4>
      </vt:variant>
      <vt:variant>
        <vt:i4>721</vt:i4>
      </vt:variant>
      <vt:variant>
        <vt:i4>0</vt:i4>
      </vt:variant>
      <vt:variant>
        <vt:i4>5</vt:i4>
      </vt:variant>
      <vt:variant>
        <vt:lpwstr>http://www.kmart.com/</vt:lpwstr>
      </vt:variant>
      <vt:variant>
        <vt:lpwstr/>
      </vt:variant>
      <vt:variant>
        <vt:i4>2752619</vt:i4>
      </vt:variant>
      <vt:variant>
        <vt:i4>716</vt:i4>
      </vt:variant>
      <vt:variant>
        <vt:i4>0</vt:i4>
      </vt:variant>
      <vt:variant>
        <vt:i4>5</vt:i4>
      </vt:variant>
      <vt:variant>
        <vt:lpwstr>http://www.kenmore.com/</vt:lpwstr>
      </vt:variant>
      <vt:variant>
        <vt:lpwstr/>
      </vt:variant>
      <vt:variant>
        <vt:i4>2162786</vt:i4>
      </vt:variant>
      <vt:variant>
        <vt:i4>711</vt:i4>
      </vt:variant>
      <vt:variant>
        <vt:i4>0</vt:i4>
      </vt:variant>
      <vt:variant>
        <vt:i4>5</vt:i4>
      </vt:variant>
      <vt:variant>
        <vt:lpwstr>http://www.diehard.com/</vt:lpwstr>
      </vt:variant>
      <vt:variant>
        <vt:lpwstr/>
      </vt:variant>
      <vt:variant>
        <vt:i4>2621503</vt:i4>
      </vt:variant>
      <vt:variant>
        <vt:i4>706</vt:i4>
      </vt:variant>
      <vt:variant>
        <vt:i4>0</vt:i4>
      </vt:variant>
      <vt:variant>
        <vt:i4>5</vt:i4>
      </vt:variant>
      <vt:variant>
        <vt:lpwstr>http://www.delver.com/</vt:lpwstr>
      </vt:variant>
      <vt:variant>
        <vt:lpwstr/>
      </vt:variant>
      <vt:variant>
        <vt:i4>5242903</vt:i4>
      </vt:variant>
      <vt:variant>
        <vt:i4>701</vt:i4>
      </vt:variant>
      <vt:variant>
        <vt:i4>0</vt:i4>
      </vt:variant>
      <vt:variant>
        <vt:i4>5</vt:i4>
      </vt:variant>
      <vt:variant>
        <vt:lpwstr>http://www.craftsman.com/</vt:lpwstr>
      </vt:variant>
      <vt:variant>
        <vt:lpwstr/>
      </vt:variant>
      <vt:variant>
        <vt:i4>2031635</vt:i4>
      </vt:variant>
      <vt:variant>
        <vt:i4>631</vt:i4>
      </vt:variant>
      <vt:variant>
        <vt:i4>0</vt:i4>
      </vt:variant>
      <vt:variant>
        <vt:i4>5</vt:i4>
      </vt:variant>
      <vt:variant>
        <vt:lpwstr>http://movies.yahoo.com/movie/1810158040/user</vt:lpwstr>
      </vt:variant>
      <vt:variant>
        <vt:lpwstr/>
      </vt:variant>
      <vt:variant>
        <vt:i4>6488160</vt:i4>
      </vt:variant>
      <vt:variant>
        <vt:i4>628</vt:i4>
      </vt:variant>
      <vt:variant>
        <vt:i4>0</vt:i4>
      </vt:variant>
      <vt:variant>
        <vt:i4>5</vt:i4>
      </vt:variant>
      <vt:variant>
        <vt:lpwstr>http://tinyurl.com/3h95v89</vt:lpwstr>
      </vt:variant>
      <vt:variant>
        <vt:lpwstr/>
      </vt:variant>
      <vt:variant>
        <vt:i4>6357023</vt:i4>
      </vt:variant>
      <vt:variant>
        <vt:i4>625</vt:i4>
      </vt:variant>
      <vt:variant>
        <vt:i4>0</vt:i4>
      </vt:variant>
      <vt:variant>
        <vt:i4>5</vt:i4>
      </vt:variant>
      <vt:variant>
        <vt:lpwstr>mailto:Michael.Murray@searshc.com</vt:lpwstr>
      </vt:variant>
      <vt:variant>
        <vt:lpwstr/>
      </vt:variant>
      <vt:variant>
        <vt:i4>6881352</vt:i4>
      </vt:variant>
      <vt:variant>
        <vt:i4>622</vt:i4>
      </vt:variant>
      <vt:variant>
        <vt:i4>0</vt:i4>
      </vt:variant>
      <vt:variant>
        <vt:i4>5</vt:i4>
      </vt:variant>
      <vt:variant>
        <vt:lpwstr>mailto:vdelobelle@searshc.com</vt:lpwstr>
      </vt:variant>
      <vt:variant>
        <vt:lpwstr/>
      </vt:variant>
      <vt:variant>
        <vt:i4>3473494</vt:i4>
      </vt:variant>
      <vt:variant>
        <vt:i4>619</vt:i4>
      </vt:variant>
      <vt:variant>
        <vt:i4>0</vt:i4>
      </vt:variant>
      <vt:variant>
        <vt:i4>5</vt:i4>
      </vt:variant>
      <vt:variant>
        <vt:lpwstr>mailto:cgodda3@searshc.com</vt:lpwstr>
      </vt:variant>
      <vt:variant>
        <vt:lpwstr/>
      </vt:variant>
      <vt:variant>
        <vt:i4>4718637</vt:i4>
      </vt:variant>
      <vt:variant>
        <vt:i4>616</vt:i4>
      </vt:variant>
      <vt:variant>
        <vt:i4>0</vt:i4>
      </vt:variant>
      <vt:variant>
        <vt:i4>5</vt:i4>
      </vt:variant>
      <vt:variant>
        <vt:lpwstr>mailto:Martin.mchugh@searshc.com</vt:lpwstr>
      </vt:variant>
      <vt:variant>
        <vt:lpwstr/>
      </vt:variant>
      <vt:variant>
        <vt:i4>6422640</vt:i4>
      </vt:variant>
      <vt:variant>
        <vt:i4>613</vt:i4>
      </vt:variant>
      <vt:variant>
        <vt:i4>0</vt:i4>
      </vt:variant>
      <vt:variant>
        <vt:i4>5</vt:i4>
      </vt:variant>
      <vt:variant>
        <vt:lpwstr>mailto:</vt:lpwstr>
      </vt:variant>
      <vt:variant>
        <vt:lpwstr/>
      </vt:variant>
      <vt:variant>
        <vt:i4>5177404</vt:i4>
      </vt:variant>
      <vt:variant>
        <vt:i4>610</vt:i4>
      </vt:variant>
      <vt:variant>
        <vt:i4>0</vt:i4>
      </vt:variant>
      <vt:variant>
        <vt:i4>5</vt:i4>
      </vt:variant>
      <vt:variant>
        <vt:lpwstr>mailto:Greg.Franczyk@searshc.com</vt:lpwstr>
      </vt:variant>
      <vt:variant>
        <vt:lpwstr/>
      </vt:variant>
      <vt:variant>
        <vt:i4>4980777</vt:i4>
      </vt:variant>
      <vt:variant>
        <vt:i4>607</vt:i4>
      </vt:variant>
      <vt:variant>
        <vt:i4>0</vt:i4>
      </vt:variant>
      <vt:variant>
        <vt:i4>5</vt:i4>
      </vt:variant>
      <vt:variant>
        <vt:lpwstr>mailto:yvonne.french@searshc.com</vt:lpwstr>
      </vt:variant>
      <vt:variant>
        <vt:lpwstr/>
      </vt:variant>
      <vt:variant>
        <vt:i4>7471199</vt:i4>
      </vt:variant>
      <vt:variant>
        <vt:i4>604</vt:i4>
      </vt:variant>
      <vt:variant>
        <vt:i4>0</vt:i4>
      </vt:variant>
      <vt:variant>
        <vt:i4>5</vt:i4>
      </vt:variant>
      <vt:variant>
        <vt:lpwstr>mailto:jmassud@searshc.com</vt:lpwstr>
      </vt:variant>
      <vt:variant>
        <vt:lpwstr/>
      </vt:variant>
      <vt:variant>
        <vt:i4>1769520</vt:i4>
      </vt:variant>
      <vt:variant>
        <vt:i4>597</vt:i4>
      </vt:variant>
      <vt:variant>
        <vt:i4>0</vt:i4>
      </vt:variant>
      <vt:variant>
        <vt:i4>5</vt:i4>
      </vt:variant>
      <vt:variant>
        <vt:lpwstr/>
      </vt:variant>
      <vt:variant>
        <vt:lpwstr>_Toc291634071</vt:lpwstr>
      </vt:variant>
      <vt:variant>
        <vt:i4>1769520</vt:i4>
      </vt:variant>
      <vt:variant>
        <vt:i4>591</vt:i4>
      </vt:variant>
      <vt:variant>
        <vt:i4>0</vt:i4>
      </vt:variant>
      <vt:variant>
        <vt:i4>5</vt:i4>
      </vt:variant>
      <vt:variant>
        <vt:lpwstr/>
      </vt:variant>
      <vt:variant>
        <vt:lpwstr>_Toc291634070</vt:lpwstr>
      </vt:variant>
      <vt:variant>
        <vt:i4>1703984</vt:i4>
      </vt:variant>
      <vt:variant>
        <vt:i4>585</vt:i4>
      </vt:variant>
      <vt:variant>
        <vt:i4>0</vt:i4>
      </vt:variant>
      <vt:variant>
        <vt:i4>5</vt:i4>
      </vt:variant>
      <vt:variant>
        <vt:lpwstr/>
      </vt:variant>
      <vt:variant>
        <vt:lpwstr>_Toc291634069</vt:lpwstr>
      </vt:variant>
      <vt:variant>
        <vt:i4>1703984</vt:i4>
      </vt:variant>
      <vt:variant>
        <vt:i4>579</vt:i4>
      </vt:variant>
      <vt:variant>
        <vt:i4>0</vt:i4>
      </vt:variant>
      <vt:variant>
        <vt:i4>5</vt:i4>
      </vt:variant>
      <vt:variant>
        <vt:lpwstr/>
      </vt:variant>
      <vt:variant>
        <vt:lpwstr>_Toc291634068</vt:lpwstr>
      </vt:variant>
      <vt:variant>
        <vt:i4>1703984</vt:i4>
      </vt:variant>
      <vt:variant>
        <vt:i4>573</vt:i4>
      </vt:variant>
      <vt:variant>
        <vt:i4>0</vt:i4>
      </vt:variant>
      <vt:variant>
        <vt:i4>5</vt:i4>
      </vt:variant>
      <vt:variant>
        <vt:lpwstr/>
      </vt:variant>
      <vt:variant>
        <vt:lpwstr>_Toc291634067</vt:lpwstr>
      </vt:variant>
      <vt:variant>
        <vt:i4>1703984</vt:i4>
      </vt:variant>
      <vt:variant>
        <vt:i4>567</vt:i4>
      </vt:variant>
      <vt:variant>
        <vt:i4>0</vt:i4>
      </vt:variant>
      <vt:variant>
        <vt:i4>5</vt:i4>
      </vt:variant>
      <vt:variant>
        <vt:lpwstr/>
      </vt:variant>
      <vt:variant>
        <vt:lpwstr>_Toc291634066</vt:lpwstr>
      </vt:variant>
      <vt:variant>
        <vt:i4>1703984</vt:i4>
      </vt:variant>
      <vt:variant>
        <vt:i4>561</vt:i4>
      </vt:variant>
      <vt:variant>
        <vt:i4>0</vt:i4>
      </vt:variant>
      <vt:variant>
        <vt:i4>5</vt:i4>
      </vt:variant>
      <vt:variant>
        <vt:lpwstr/>
      </vt:variant>
      <vt:variant>
        <vt:lpwstr>_Toc291634065</vt:lpwstr>
      </vt:variant>
      <vt:variant>
        <vt:i4>1703984</vt:i4>
      </vt:variant>
      <vt:variant>
        <vt:i4>555</vt:i4>
      </vt:variant>
      <vt:variant>
        <vt:i4>0</vt:i4>
      </vt:variant>
      <vt:variant>
        <vt:i4>5</vt:i4>
      </vt:variant>
      <vt:variant>
        <vt:lpwstr/>
      </vt:variant>
      <vt:variant>
        <vt:lpwstr>_Toc291634064</vt:lpwstr>
      </vt:variant>
      <vt:variant>
        <vt:i4>1703984</vt:i4>
      </vt:variant>
      <vt:variant>
        <vt:i4>549</vt:i4>
      </vt:variant>
      <vt:variant>
        <vt:i4>0</vt:i4>
      </vt:variant>
      <vt:variant>
        <vt:i4>5</vt:i4>
      </vt:variant>
      <vt:variant>
        <vt:lpwstr/>
      </vt:variant>
      <vt:variant>
        <vt:lpwstr>_Toc291634063</vt:lpwstr>
      </vt:variant>
      <vt:variant>
        <vt:i4>1703984</vt:i4>
      </vt:variant>
      <vt:variant>
        <vt:i4>543</vt:i4>
      </vt:variant>
      <vt:variant>
        <vt:i4>0</vt:i4>
      </vt:variant>
      <vt:variant>
        <vt:i4>5</vt:i4>
      </vt:variant>
      <vt:variant>
        <vt:lpwstr/>
      </vt:variant>
      <vt:variant>
        <vt:lpwstr>_Toc291634062</vt:lpwstr>
      </vt:variant>
      <vt:variant>
        <vt:i4>1703984</vt:i4>
      </vt:variant>
      <vt:variant>
        <vt:i4>537</vt:i4>
      </vt:variant>
      <vt:variant>
        <vt:i4>0</vt:i4>
      </vt:variant>
      <vt:variant>
        <vt:i4>5</vt:i4>
      </vt:variant>
      <vt:variant>
        <vt:lpwstr/>
      </vt:variant>
      <vt:variant>
        <vt:lpwstr>_Toc291634061</vt:lpwstr>
      </vt:variant>
      <vt:variant>
        <vt:i4>1703984</vt:i4>
      </vt:variant>
      <vt:variant>
        <vt:i4>531</vt:i4>
      </vt:variant>
      <vt:variant>
        <vt:i4>0</vt:i4>
      </vt:variant>
      <vt:variant>
        <vt:i4>5</vt:i4>
      </vt:variant>
      <vt:variant>
        <vt:lpwstr/>
      </vt:variant>
      <vt:variant>
        <vt:lpwstr>_Toc291634060</vt:lpwstr>
      </vt:variant>
      <vt:variant>
        <vt:i4>1638448</vt:i4>
      </vt:variant>
      <vt:variant>
        <vt:i4>525</vt:i4>
      </vt:variant>
      <vt:variant>
        <vt:i4>0</vt:i4>
      </vt:variant>
      <vt:variant>
        <vt:i4>5</vt:i4>
      </vt:variant>
      <vt:variant>
        <vt:lpwstr/>
      </vt:variant>
      <vt:variant>
        <vt:lpwstr>_Toc291634059</vt:lpwstr>
      </vt:variant>
      <vt:variant>
        <vt:i4>1638448</vt:i4>
      </vt:variant>
      <vt:variant>
        <vt:i4>519</vt:i4>
      </vt:variant>
      <vt:variant>
        <vt:i4>0</vt:i4>
      </vt:variant>
      <vt:variant>
        <vt:i4>5</vt:i4>
      </vt:variant>
      <vt:variant>
        <vt:lpwstr/>
      </vt:variant>
      <vt:variant>
        <vt:lpwstr>_Toc291634058</vt:lpwstr>
      </vt:variant>
      <vt:variant>
        <vt:i4>1638448</vt:i4>
      </vt:variant>
      <vt:variant>
        <vt:i4>513</vt:i4>
      </vt:variant>
      <vt:variant>
        <vt:i4>0</vt:i4>
      </vt:variant>
      <vt:variant>
        <vt:i4>5</vt:i4>
      </vt:variant>
      <vt:variant>
        <vt:lpwstr/>
      </vt:variant>
      <vt:variant>
        <vt:lpwstr>_Toc291634057</vt:lpwstr>
      </vt:variant>
      <vt:variant>
        <vt:i4>1638448</vt:i4>
      </vt:variant>
      <vt:variant>
        <vt:i4>507</vt:i4>
      </vt:variant>
      <vt:variant>
        <vt:i4>0</vt:i4>
      </vt:variant>
      <vt:variant>
        <vt:i4>5</vt:i4>
      </vt:variant>
      <vt:variant>
        <vt:lpwstr/>
      </vt:variant>
      <vt:variant>
        <vt:lpwstr>_Toc291634056</vt:lpwstr>
      </vt:variant>
      <vt:variant>
        <vt:i4>1638448</vt:i4>
      </vt:variant>
      <vt:variant>
        <vt:i4>501</vt:i4>
      </vt:variant>
      <vt:variant>
        <vt:i4>0</vt:i4>
      </vt:variant>
      <vt:variant>
        <vt:i4>5</vt:i4>
      </vt:variant>
      <vt:variant>
        <vt:lpwstr/>
      </vt:variant>
      <vt:variant>
        <vt:lpwstr>_Toc291634055</vt:lpwstr>
      </vt:variant>
      <vt:variant>
        <vt:i4>1638448</vt:i4>
      </vt:variant>
      <vt:variant>
        <vt:i4>495</vt:i4>
      </vt:variant>
      <vt:variant>
        <vt:i4>0</vt:i4>
      </vt:variant>
      <vt:variant>
        <vt:i4>5</vt:i4>
      </vt:variant>
      <vt:variant>
        <vt:lpwstr/>
      </vt:variant>
      <vt:variant>
        <vt:lpwstr>_Toc291634054</vt:lpwstr>
      </vt:variant>
      <vt:variant>
        <vt:i4>1638448</vt:i4>
      </vt:variant>
      <vt:variant>
        <vt:i4>489</vt:i4>
      </vt:variant>
      <vt:variant>
        <vt:i4>0</vt:i4>
      </vt:variant>
      <vt:variant>
        <vt:i4>5</vt:i4>
      </vt:variant>
      <vt:variant>
        <vt:lpwstr/>
      </vt:variant>
      <vt:variant>
        <vt:lpwstr>_Toc291634053</vt:lpwstr>
      </vt:variant>
      <vt:variant>
        <vt:i4>1638448</vt:i4>
      </vt:variant>
      <vt:variant>
        <vt:i4>483</vt:i4>
      </vt:variant>
      <vt:variant>
        <vt:i4>0</vt:i4>
      </vt:variant>
      <vt:variant>
        <vt:i4>5</vt:i4>
      </vt:variant>
      <vt:variant>
        <vt:lpwstr/>
      </vt:variant>
      <vt:variant>
        <vt:lpwstr>_Toc291634052</vt:lpwstr>
      </vt:variant>
      <vt:variant>
        <vt:i4>1638448</vt:i4>
      </vt:variant>
      <vt:variant>
        <vt:i4>477</vt:i4>
      </vt:variant>
      <vt:variant>
        <vt:i4>0</vt:i4>
      </vt:variant>
      <vt:variant>
        <vt:i4>5</vt:i4>
      </vt:variant>
      <vt:variant>
        <vt:lpwstr/>
      </vt:variant>
      <vt:variant>
        <vt:lpwstr>_Toc291634051</vt:lpwstr>
      </vt:variant>
      <vt:variant>
        <vt:i4>1638448</vt:i4>
      </vt:variant>
      <vt:variant>
        <vt:i4>471</vt:i4>
      </vt:variant>
      <vt:variant>
        <vt:i4>0</vt:i4>
      </vt:variant>
      <vt:variant>
        <vt:i4>5</vt:i4>
      </vt:variant>
      <vt:variant>
        <vt:lpwstr/>
      </vt:variant>
      <vt:variant>
        <vt:lpwstr>_Toc291634050</vt:lpwstr>
      </vt:variant>
      <vt:variant>
        <vt:i4>1572912</vt:i4>
      </vt:variant>
      <vt:variant>
        <vt:i4>465</vt:i4>
      </vt:variant>
      <vt:variant>
        <vt:i4>0</vt:i4>
      </vt:variant>
      <vt:variant>
        <vt:i4>5</vt:i4>
      </vt:variant>
      <vt:variant>
        <vt:lpwstr/>
      </vt:variant>
      <vt:variant>
        <vt:lpwstr>_Toc291634049</vt:lpwstr>
      </vt:variant>
      <vt:variant>
        <vt:i4>1572912</vt:i4>
      </vt:variant>
      <vt:variant>
        <vt:i4>459</vt:i4>
      </vt:variant>
      <vt:variant>
        <vt:i4>0</vt:i4>
      </vt:variant>
      <vt:variant>
        <vt:i4>5</vt:i4>
      </vt:variant>
      <vt:variant>
        <vt:lpwstr/>
      </vt:variant>
      <vt:variant>
        <vt:lpwstr>_Toc291634048</vt:lpwstr>
      </vt:variant>
      <vt:variant>
        <vt:i4>1572912</vt:i4>
      </vt:variant>
      <vt:variant>
        <vt:i4>453</vt:i4>
      </vt:variant>
      <vt:variant>
        <vt:i4>0</vt:i4>
      </vt:variant>
      <vt:variant>
        <vt:i4>5</vt:i4>
      </vt:variant>
      <vt:variant>
        <vt:lpwstr/>
      </vt:variant>
      <vt:variant>
        <vt:lpwstr>_Toc291634047</vt:lpwstr>
      </vt:variant>
      <vt:variant>
        <vt:i4>1572912</vt:i4>
      </vt:variant>
      <vt:variant>
        <vt:i4>447</vt:i4>
      </vt:variant>
      <vt:variant>
        <vt:i4>0</vt:i4>
      </vt:variant>
      <vt:variant>
        <vt:i4>5</vt:i4>
      </vt:variant>
      <vt:variant>
        <vt:lpwstr/>
      </vt:variant>
      <vt:variant>
        <vt:lpwstr>_Toc291634046</vt:lpwstr>
      </vt:variant>
      <vt:variant>
        <vt:i4>1572912</vt:i4>
      </vt:variant>
      <vt:variant>
        <vt:i4>441</vt:i4>
      </vt:variant>
      <vt:variant>
        <vt:i4>0</vt:i4>
      </vt:variant>
      <vt:variant>
        <vt:i4>5</vt:i4>
      </vt:variant>
      <vt:variant>
        <vt:lpwstr/>
      </vt:variant>
      <vt:variant>
        <vt:lpwstr>_Toc291634045</vt:lpwstr>
      </vt:variant>
      <vt:variant>
        <vt:i4>1572912</vt:i4>
      </vt:variant>
      <vt:variant>
        <vt:i4>435</vt:i4>
      </vt:variant>
      <vt:variant>
        <vt:i4>0</vt:i4>
      </vt:variant>
      <vt:variant>
        <vt:i4>5</vt:i4>
      </vt:variant>
      <vt:variant>
        <vt:lpwstr/>
      </vt:variant>
      <vt:variant>
        <vt:lpwstr>_Toc291634044</vt:lpwstr>
      </vt:variant>
      <vt:variant>
        <vt:i4>1572912</vt:i4>
      </vt:variant>
      <vt:variant>
        <vt:i4>429</vt:i4>
      </vt:variant>
      <vt:variant>
        <vt:i4>0</vt:i4>
      </vt:variant>
      <vt:variant>
        <vt:i4>5</vt:i4>
      </vt:variant>
      <vt:variant>
        <vt:lpwstr/>
      </vt:variant>
      <vt:variant>
        <vt:lpwstr>_Toc291634043</vt:lpwstr>
      </vt:variant>
      <vt:variant>
        <vt:i4>1572912</vt:i4>
      </vt:variant>
      <vt:variant>
        <vt:i4>423</vt:i4>
      </vt:variant>
      <vt:variant>
        <vt:i4>0</vt:i4>
      </vt:variant>
      <vt:variant>
        <vt:i4>5</vt:i4>
      </vt:variant>
      <vt:variant>
        <vt:lpwstr/>
      </vt:variant>
      <vt:variant>
        <vt:lpwstr>_Toc291634042</vt:lpwstr>
      </vt:variant>
      <vt:variant>
        <vt:i4>1572912</vt:i4>
      </vt:variant>
      <vt:variant>
        <vt:i4>417</vt:i4>
      </vt:variant>
      <vt:variant>
        <vt:i4>0</vt:i4>
      </vt:variant>
      <vt:variant>
        <vt:i4>5</vt:i4>
      </vt:variant>
      <vt:variant>
        <vt:lpwstr/>
      </vt:variant>
      <vt:variant>
        <vt:lpwstr>_Toc291634041</vt:lpwstr>
      </vt:variant>
      <vt:variant>
        <vt:i4>1572912</vt:i4>
      </vt:variant>
      <vt:variant>
        <vt:i4>411</vt:i4>
      </vt:variant>
      <vt:variant>
        <vt:i4>0</vt:i4>
      </vt:variant>
      <vt:variant>
        <vt:i4>5</vt:i4>
      </vt:variant>
      <vt:variant>
        <vt:lpwstr/>
      </vt:variant>
      <vt:variant>
        <vt:lpwstr>_Toc291634040</vt:lpwstr>
      </vt:variant>
      <vt:variant>
        <vt:i4>2031664</vt:i4>
      </vt:variant>
      <vt:variant>
        <vt:i4>405</vt:i4>
      </vt:variant>
      <vt:variant>
        <vt:i4>0</vt:i4>
      </vt:variant>
      <vt:variant>
        <vt:i4>5</vt:i4>
      </vt:variant>
      <vt:variant>
        <vt:lpwstr/>
      </vt:variant>
      <vt:variant>
        <vt:lpwstr>_Toc291634039</vt:lpwstr>
      </vt:variant>
      <vt:variant>
        <vt:i4>2031664</vt:i4>
      </vt:variant>
      <vt:variant>
        <vt:i4>399</vt:i4>
      </vt:variant>
      <vt:variant>
        <vt:i4>0</vt:i4>
      </vt:variant>
      <vt:variant>
        <vt:i4>5</vt:i4>
      </vt:variant>
      <vt:variant>
        <vt:lpwstr/>
      </vt:variant>
      <vt:variant>
        <vt:lpwstr>_Toc291634038</vt:lpwstr>
      </vt:variant>
      <vt:variant>
        <vt:i4>2031664</vt:i4>
      </vt:variant>
      <vt:variant>
        <vt:i4>393</vt:i4>
      </vt:variant>
      <vt:variant>
        <vt:i4>0</vt:i4>
      </vt:variant>
      <vt:variant>
        <vt:i4>5</vt:i4>
      </vt:variant>
      <vt:variant>
        <vt:lpwstr/>
      </vt:variant>
      <vt:variant>
        <vt:lpwstr>_Toc291634037</vt:lpwstr>
      </vt:variant>
      <vt:variant>
        <vt:i4>2031664</vt:i4>
      </vt:variant>
      <vt:variant>
        <vt:i4>387</vt:i4>
      </vt:variant>
      <vt:variant>
        <vt:i4>0</vt:i4>
      </vt:variant>
      <vt:variant>
        <vt:i4>5</vt:i4>
      </vt:variant>
      <vt:variant>
        <vt:lpwstr/>
      </vt:variant>
      <vt:variant>
        <vt:lpwstr>_Toc291634036</vt:lpwstr>
      </vt:variant>
      <vt:variant>
        <vt:i4>2031664</vt:i4>
      </vt:variant>
      <vt:variant>
        <vt:i4>381</vt:i4>
      </vt:variant>
      <vt:variant>
        <vt:i4>0</vt:i4>
      </vt:variant>
      <vt:variant>
        <vt:i4>5</vt:i4>
      </vt:variant>
      <vt:variant>
        <vt:lpwstr/>
      </vt:variant>
      <vt:variant>
        <vt:lpwstr>_Toc291634035</vt:lpwstr>
      </vt:variant>
      <vt:variant>
        <vt:i4>2031664</vt:i4>
      </vt:variant>
      <vt:variant>
        <vt:i4>375</vt:i4>
      </vt:variant>
      <vt:variant>
        <vt:i4>0</vt:i4>
      </vt:variant>
      <vt:variant>
        <vt:i4>5</vt:i4>
      </vt:variant>
      <vt:variant>
        <vt:lpwstr/>
      </vt:variant>
      <vt:variant>
        <vt:lpwstr>_Toc291634034</vt:lpwstr>
      </vt:variant>
      <vt:variant>
        <vt:i4>2031664</vt:i4>
      </vt:variant>
      <vt:variant>
        <vt:i4>369</vt:i4>
      </vt:variant>
      <vt:variant>
        <vt:i4>0</vt:i4>
      </vt:variant>
      <vt:variant>
        <vt:i4>5</vt:i4>
      </vt:variant>
      <vt:variant>
        <vt:lpwstr/>
      </vt:variant>
      <vt:variant>
        <vt:lpwstr>_Toc291634033</vt:lpwstr>
      </vt:variant>
      <vt:variant>
        <vt:i4>2031664</vt:i4>
      </vt:variant>
      <vt:variant>
        <vt:i4>363</vt:i4>
      </vt:variant>
      <vt:variant>
        <vt:i4>0</vt:i4>
      </vt:variant>
      <vt:variant>
        <vt:i4>5</vt:i4>
      </vt:variant>
      <vt:variant>
        <vt:lpwstr/>
      </vt:variant>
      <vt:variant>
        <vt:lpwstr>_Toc291634032</vt:lpwstr>
      </vt:variant>
      <vt:variant>
        <vt:i4>2031664</vt:i4>
      </vt:variant>
      <vt:variant>
        <vt:i4>357</vt:i4>
      </vt:variant>
      <vt:variant>
        <vt:i4>0</vt:i4>
      </vt:variant>
      <vt:variant>
        <vt:i4>5</vt:i4>
      </vt:variant>
      <vt:variant>
        <vt:lpwstr/>
      </vt:variant>
      <vt:variant>
        <vt:lpwstr>_Toc291634031</vt:lpwstr>
      </vt:variant>
      <vt:variant>
        <vt:i4>2031664</vt:i4>
      </vt:variant>
      <vt:variant>
        <vt:i4>351</vt:i4>
      </vt:variant>
      <vt:variant>
        <vt:i4>0</vt:i4>
      </vt:variant>
      <vt:variant>
        <vt:i4>5</vt:i4>
      </vt:variant>
      <vt:variant>
        <vt:lpwstr/>
      </vt:variant>
      <vt:variant>
        <vt:lpwstr>_Toc291634030</vt:lpwstr>
      </vt:variant>
      <vt:variant>
        <vt:i4>1966128</vt:i4>
      </vt:variant>
      <vt:variant>
        <vt:i4>345</vt:i4>
      </vt:variant>
      <vt:variant>
        <vt:i4>0</vt:i4>
      </vt:variant>
      <vt:variant>
        <vt:i4>5</vt:i4>
      </vt:variant>
      <vt:variant>
        <vt:lpwstr/>
      </vt:variant>
      <vt:variant>
        <vt:lpwstr>_Toc291634029</vt:lpwstr>
      </vt:variant>
      <vt:variant>
        <vt:i4>1966128</vt:i4>
      </vt:variant>
      <vt:variant>
        <vt:i4>339</vt:i4>
      </vt:variant>
      <vt:variant>
        <vt:i4>0</vt:i4>
      </vt:variant>
      <vt:variant>
        <vt:i4>5</vt:i4>
      </vt:variant>
      <vt:variant>
        <vt:lpwstr/>
      </vt:variant>
      <vt:variant>
        <vt:lpwstr>_Toc291634028</vt:lpwstr>
      </vt:variant>
      <vt:variant>
        <vt:i4>1966128</vt:i4>
      </vt:variant>
      <vt:variant>
        <vt:i4>333</vt:i4>
      </vt:variant>
      <vt:variant>
        <vt:i4>0</vt:i4>
      </vt:variant>
      <vt:variant>
        <vt:i4>5</vt:i4>
      </vt:variant>
      <vt:variant>
        <vt:lpwstr/>
      </vt:variant>
      <vt:variant>
        <vt:lpwstr>_Toc291634027</vt:lpwstr>
      </vt:variant>
      <vt:variant>
        <vt:i4>1966128</vt:i4>
      </vt:variant>
      <vt:variant>
        <vt:i4>327</vt:i4>
      </vt:variant>
      <vt:variant>
        <vt:i4>0</vt:i4>
      </vt:variant>
      <vt:variant>
        <vt:i4>5</vt:i4>
      </vt:variant>
      <vt:variant>
        <vt:lpwstr/>
      </vt:variant>
      <vt:variant>
        <vt:lpwstr>_Toc291634026</vt:lpwstr>
      </vt:variant>
      <vt:variant>
        <vt:i4>1966128</vt:i4>
      </vt:variant>
      <vt:variant>
        <vt:i4>321</vt:i4>
      </vt:variant>
      <vt:variant>
        <vt:i4>0</vt:i4>
      </vt:variant>
      <vt:variant>
        <vt:i4>5</vt:i4>
      </vt:variant>
      <vt:variant>
        <vt:lpwstr/>
      </vt:variant>
      <vt:variant>
        <vt:lpwstr>_Toc291634025</vt:lpwstr>
      </vt:variant>
      <vt:variant>
        <vt:i4>1966128</vt:i4>
      </vt:variant>
      <vt:variant>
        <vt:i4>315</vt:i4>
      </vt:variant>
      <vt:variant>
        <vt:i4>0</vt:i4>
      </vt:variant>
      <vt:variant>
        <vt:i4>5</vt:i4>
      </vt:variant>
      <vt:variant>
        <vt:lpwstr/>
      </vt:variant>
      <vt:variant>
        <vt:lpwstr>_Toc291634024</vt:lpwstr>
      </vt:variant>
      <vt:variant>
        <vt:i4>1966128</vt:i4>
      </vt:variant>
      <vt:variant>
        <vt:i4>309</vt:i4>
      </vt:variant>
      <vt:variant>
        <vt:i4>0</vt:i4>
      </vt:variant>
      <vt:variant>
        <vt:i4>5</vt:i4>
      </vt:variant>
      <vt:variant>
        <vt:lpwstr/>
      </vt:variant>
      <vt:variant>
        <vt:lpwstr>_Toc291634023</vt:lpwstr>
      </vt:variant>
      <vt:variant>
        <vt:i4>1966128</vt:i4>
      </vt:variant>
      <vt:variant>
        <vt:i4>303</vt:i4>
      </vt:variant>
      <vt:variant>
        <vt:i4>0</vt:i4>
      </vt:variant>
      <vt:variant>
        <vt:i4>5</vt:i4>
      </vt:variant>
      <vt:variant>
        <vt:lpwstr/>
      </vt:variant>
      <vt:variant>
        <vt:lpwstr>_Toc291634022</vt:lpwstr>
      </vt:variant>
      <vt:variant>
        <vt:i4>1966128</vt:i4>
      </vt:variant>
      <vt:variant>
        <vt:i4>297</vt:i4>
      </vt:variant>
      <vt:variant>
        <vt:i4>0</vt:i4>
      </vt:variant>
      <vt:variant>
        <vt:i4>5</vt:i4>
      </vt:variant>
      <vt:variant>
        <vt:lpwstr/>
      </vt:variant>
      <vt:variant>
        <vt:lpwstr>_Toc291634021</vt:lpwstr>
      </vt:variant>
      <vt:variant>
        <vt:i4>1966128</vt:i4>
      </vt:variant>
      <vt:variant>
        <vt:i4>291</vt:i4>
      </vt:variant>
      <vt:variant>
        <vt:i4>0</vt:i4>
      </vt:variant>
      <vt:variant>
        <vt:i4>5</vt:i4>
      </vt:variant>
      <vt:variant>
        <vt:lpwstr/>
      </vt:variant>
      <vt:variant>
        <vt:lpwstr>_Toc291634020</vt:lpwstr>
      </vt:variant>
      <vt:variant>
        <vt:i4>1900592</vt:i4>
      </vt:variant>
      <vt:variant>
        <vt:i4>285</vt:i4>
      </vt:variant>
      <vt:variant>
        <vt:i4>0</vt:i4>
      </vt:variant>
      <vt:variant>
        <vt:i4>5</vt:i4>
      </vt:variant>
      <vt:variant>
        <vt:lpwstr/>
      </vt:variant>
      <vt:variant>
        <vt:lpwstr>_Toc291634019</vt:lpwstr>
      </vt:variant>
      <vt:variant>
        <vt:i4>1900592</vt:i4>
      </vt:variant>
      <vt:variant>
        <vt:i4>279</vt:i4>
      </vt:variant>
      <vt:variant>
        <vt:i4>0</vt:i4>
      </vt:variant>
      <vt:variant>
        <vt:i4>5</vt:i4>
      </vt:variant>
      <vt:variant>
        <vt:lpwstr/>
      </vt:variant>
      <vt:variant>
        <vt:lpwstr>_Toc291634018</vt:lpwstr>
      </vt:variant>
      <vt:variant>
        <vt:i4>1900592</vt:i4>
      </vt:variant>
      <vt:variant>
        <vt:i4>273</vt:i4>
      </vt:variant>
      <vt:variant>
        <vt:i4>0</vt:i4>
      </vt:variant>
      <vt:variant>
        <vt:i4>5</vt:i4>
      </vt:variant>
      <vt:variant>
        <vt:lpwstr/>
      </vt:variant>
      <vt:variant>
        <vt:lpwstr>_Toc291634017</vt:lpwstr>
      </vt:variant>
      <vt:variant>
        <vt:i4>1900592</vt:i4>
      </vt:variant>
      <vt:variant>
        <vt:i4>267</vt:i4>
      </vt:variant>
      <vt:variant>
        <vt:i4>0</vt:i4>
      </vt:variant>
      <vt:variant>
        <vt:i4>5</vt:i4>
      </vt:variant>
      <vt:variant>
        <vt:lpwstr/>
      </vt:variant>
      <vt:variant>
        <vt:lpwstr>_Toc291634016</vt:lpwstr>
      </vt:variant>
      <vt:variant>
        <vt:i4>1900592</vt:i4>
      </vt:variant>
      <vt:variant>
        <vt:i4>261</vt:i4>
      </vt:variant>
      <vt:variant>
        <vt:i4>0</vt:i4>
      </vt:variant>
      <vt:variant>
        <vt:i4>5</vt:i4>
      </vt:variant>
      <vt:variant>
        <vt:lpwstr/>
      </vt:variant>
      <vt:variant>
        <vt:lpwstr>_Toc291634015</vt:lpwstr>
      </vt:variant>
      <vt:variant>
        <vt:i4>1900592</vt:i4>
      </vt:variant>
      <vt:variant>
        <vt:i4>255</vt:i4>
      </vt:variant>
      <vt:variant>
        <vt:i4>0</vt:i4>
      </vt:variant>
      <vt:variant>
        <vt:i4>5</vt:i4>
      </vt:variant>
      <vt:variant>
        <vt:lpwstr/>
      </vt:variant>
      <vt:variant>
        <vt:lpwstr>_Toc291634014</vt:lpwstr>
      </vt:variant>
      <vt:variant>
        <vt:i4>1900592</vt:i4>
      </vt:variant>
      <vt:variant>
        <vt:i4>249</vt:i4>
      </vt:variant>
      <vt:variant>
        <vt:i4>0</vt:i4>
      </vt:variant>
      <vt:variant>
        <vt:i4>5</vt:i4>
      </vt:variant>
      <vt:variant>
        <vt:lpwstr/>
      </vt:variant>
      <vt:variant>
        <vt:lpwstr>_Toc291634013</vt:lpwstr>
      </vt:variant>
      <vt:variant>
        <vt:i4>1900592</vt:i4>
      </vt:variant>
      <vt:variant>
        <vt:i4>243</vt:i4>
      </vt:variant>
      <vt:variant>
        <vt:i4>0</vt:i4>
      </vt:variant>
      <vt:variant>
        <vt:i4>5</vt:i4>
      </vt:variant>
      <vt:variant>
        <vt:lpwstr/>
      </vt:variant>
      <vt:variant>
        <vt:lpwstr>_Toc291634012</vt:lpwstr>
      </vt:variant>
      <vt:variant>
        <vt:i4>1900592</vt:i4>
      </vt:variant>
      <vt:variant>
        <vt:i4>237</vt:i4>
      </vt:variant>
      <vt:variant>
        <vt:i4>0</vt:i4>
      </vt:variant>
      <vt:variant>
        <vt:i4>5</vt:i4>
      </vt:variant>
      <vt:variant>
        <vt:lpwstr/>
      </vt:variant>
      <vt:variant>
        <vt:lpwstr>_Toc291634011</vt:lpwstr>
      </vt:variant>
      <vt:variant>
        <vt:i4>1900592</vt:i4>
      </vt:variant>
      <vt:variant>
        <vt:i4>231</vt:i4>
      </vt:variant>
      <vt:variant>
        <vt:i4>0</vt:i4>
      </vt:variant>
      <vt:variant>
        <vt:i4>5</vt:i4>
      </vt:variant>
      <vt:variant>
        <vt:lpwstr/>
      </vt:variant>
      <vt:variant>
        <vt:lpwstr>_Toc291634010</vt:lpwstr>
      </vt:variant>
      <vt:variant>
        <vt:i4>1835056</vt:i4>
      </vt:variant>
      <vt:variant>
        <vt:i4>225</vt:i4>
      </vt:variant>
      <vt:variant>
        <vt:i4>0</vt:i4>
      </vt:variant>
      <vt:variant>
        <vt:i4>5</vt:i4>
      </vt:variant>
      <vt:variant>
        <vt:lpwstr/>
      </vt:variant>
      <vt:variant>
        <vt:lpwstr>_Toc291634009</vt:lpwstr>
      </vt:variant>
      <vt:variant>
        <vt:i4>1835056</vt:i4>
      </vt:variant>
      <vt:variant>
        <vt:i4>219</vt:i4>
      </vt:variant>
      <vt:variant>
        <vt:i4>0</vt:i4>
      </vt:variant>
      <vt:variant>
        <vt:i4>5</vt:i4>
      </vt:variant>
      <vt:variant>
        <vt:lpwstr/>
      </vt:variant>
      <vt:variant>
        <vt:lpwstr>_Toc291634008</vt:lpwstr>
      </vt:variant>
      <vt:variant>
        <vt:i4>1835056</vt:i4>
      </vt:variant>
      <vt:variant>
        <vt:i4>213</vt:i4>
      </vt:variant>
      <vt:variant>
        <vt:i4>0</vt:i4>
      </vt:variant>
      <vt:variant>
        <vt:i4>5</vt:i4>
      </vt:variant>
      <vt:variant>
        <vt:lpwstr/>
      </vt:variant>
      <vt:variant>
        <vt:lpwstr>_Toc291634007</vt:lpwstr>
      </vt:variant>
      <vt:variant>
        <vt:i4>1835056</vt:i4>
      </vt:variant>
      <vt:variant>
        <vt:i4>207</vt:i4>
      </vt:variant>
      <vt:variant>
        <vt:i4>0</vt:i4>
      </vt:variant>
      <vt:variant>
        <vt:i4>5</vt:i4>
      </vt:variant>
      <vt:variant>
        <vt:lpwstr/>
      </vt:variant>
      <vt:variant>
        <vt:lpwstr>_Toc291634006</vt:lpwstr>
      </vt:variant>
      <vt:variant>
        <vt:i4>1835056</vt:i4>
      </vt:variant>
      <vt:variant>
        <vt:i4>201</vt:i4>
      </vt:variant>
      <vt:variant>
        <vt:i4>0</vt:i4>
      </vt:variant>
      <vt:variant>
        <vt:i4>5</vt:i4>
      </vt:variant>
      <vt:variant>
        <vt:lpwstr/>
      </vt:variant>
      <vt:variant>
        <vt:lpwstr>_Toc291634005</vt:lpwstr>
      </vt:variant>
      <vt:variant>
        <vt:i4>1835056</vt:i4>
      </vt:variant>
      <vt:variant>
        <vt:i4>195</vt:i4>
      </vt:variant>
      <vt:variant>
        <vt:i4>0</vt:i4>
      </vt:variant>
      <vt:variant>
        <vt:i4>5</vt:i4>
      </vt:variant>
      <vt:variant>
        <vt:lpwstr/>
      </vt:variant>
      <vt:variant>
        <vt:lpwstr>_Toc291634004</vt:lpwstr>
      </vt:variant>
      <vt:variant>
        <vt:i4>1835056</vt:i4>
      </vt:variant>
      <vt:variant>
        <vt:i4>189</vt:i4>
      </vt:variant>
      <vt:variant>
        <vt:i4>0</vt:i4>
      </vt:variant>
      <vt:variant>
        <vt:i4>5</vt:i4>
      </vt:variant>
      <vt:variant>
        <vt:lpwstr/>
      </vt:variant>
      <vt:variant>
        <vt:lpwstr>_Toc291634003</vt:lpwstr>
      </vt:variant>
      <vt:variant>
        <vt:i4>1835056</vt:i4>
      </vt:variant>
      <vt:variant>
        <vt:i4>183</vt:i4>
      </vt:variant>
      <vt:variant>
        <vt:i4>0</vt:i4>
      </vt:variant>
      <vt:variant>
        <vt:i4>5</vt:i4>
      </vt:variant>
      <vt:variant>
        <vt:lpwstr/>
      </vt:variant>
      <vt:variant>
        <vt:lpwstr>_Toc291634002</vt:lpwstr>
      </vt:variant>
      <vt:variant>
        <vt:i4>1835056</vt:i4>
      </vt:variant>
      <vt:variant>
        <vt:i4>177</vt:i4>
      </vt:variant>
      <vt:variant>
        <vt:i4>0</vt:i4>
      </vt:variant>
      <vt:variant>
        <vt:i4>5</vt:i4>
      </vt:variant>
      <vt:variant>
        <vt:lpwstr/>
      </vt:variant>
      <vt:variant>
        <vt:lpwstr>_Toc291634001</vt:lpwstr>
      </vt:variant>
      <vt:variant>
        <vt:i4>1835056</vt:i4>
      </vt:variant>
      <vt:variant>
        <vt:i4>171</vt:i4>
      </vt:variant>
      <vt:variant>
        <vt:i4>0</vt:i4>
      </vt:variant>
      <vt:variant>
        <vt:i4>5</vt:i4>
      </vt:variant>
      <vt:variant>
        <vt:lpwstr/>
      </vt:variant>
      <vt:variant>
        <vt:lpwstr>_Toc291634000</vt:lpwstr>
      </vt:variant>
      <vt:variant>
        <vt:i4>1179705</vt:i4>
      </vt:variant>
      <vt:variant>
        <vt:i4>165</vt:i4>
      </vt:variant>
      <vt:variant>
        <vt:i4>0</vt:i4>
      </vt:variant>
      <vt:variant>
        <vt:i4>5</vt:i4>
      </vt:variant>
      <vt:variant>
        <vt:lpwstr/>
      </vt:variant>
      <vt:variant>
        <vt:lpwstr>_Toc291633999</vt:lpwstr>
      </vt:variant>
      <vt:variant>
        <vt:i4>1179705</vt:i4>
      </vt:variant>
      <vt:variant>
        <vt:i4>159</vt:i4>
      </vt:variant>
      <vt:variant>
        <vt:i4>0</vt:i4>
      </vt:variant>
      <vt:variant>
        <vt:i4>5</vt:i4>
      </vt:variant>
      <vt:variant>
        <vt:lpwstr/>
      </vt:variant>
      <vt:variant>
        <vt:lpwstr>_Toc291633998</vt:lpwstr>
      </vt:variant>
      <vt:variant>
        <vt:i4>1179705</vt:i4>
      </vt:variant>
      <vt:variant>
        <vt:i4>153</vt:i4>
      </vt:variant>
      <vt:variant>
        <vt:i4>0</vt:i4>
      </vt:variant>
      <vt:variant>
        <vt:i4>5</vt:i4>
      </vt:variant>
      <vt:variant>
        <vt:lpwstr/>
      </vt:variant>
      <vt:variant>
        <vt:lpwstr>_Toc291633997</vt:lpwstr>
      </vt:variant>
      <vt:variant>
        <vt:i4>1179705</vt:i4>
      </vt:variant>
      <vt:variant>
        <vt:i4>147</vt:i4>
      </vt:variant>
      <vt:variant>
        <vt:i4>0</vt:i4>
      </vt:variant>
      <vt:variant>
        <vt:i4>5</vt:i4>
      </vt:variant>
      <vt:variant>
        <vt:lpwstr/>
      </vt:variant>
      <vt:variant>
        <vt:lpwstr>_Toc291633996</vt:lpwstr>
      </vt:variant>
      <vt:variant>
        <vt:i4>1179705</vt:i4>
      </vt:variant>
      <vt:variant>
        <vt:i4>141</vt:i4>
      </vt:variant>
      <vt:variant>
        <vt:i4>0</vt:i4>
      </vt:variant>
      <vt:variant>
        <vt:i4>5</vt:i4>
      </vt:variant>
      <vt:variant>
        <vt:lpwstr/>
      </vt:variant>
      <vt:variant>
        <vt:lpwstr>_Toc291633995</vt:lpwstr>
      </vt:variant>
      <vt:variant>
        <vt:i4>1179705</vt:i4>
      </vt:variant>
      <vt:variant>
        <vt:i4>135</vt:i4>
      </vt:variant>
      <vt:variant>
        <vt:i4>0</vt:i4>
      </vt:variant>
      <vt:variant>
        <vt:i4>5</vt:i4>
      </vt:variant>
      <vt:variant>
        <vt:lpwstr/>
      </vt:variant>
      <vt:variant>
        <vt:lpwstr>_Toc291633994</vt:lpwstr>
      </vt:variant>
      <vt:variant>
        <vt:i4>1179705</vt:i4>
      </vt:variant>
      <vt:variant>
        <vt:i4>129</vt:i4>
      </vt:variant>
      <vt:variant>
        <vt:i4>0</vt:i4>
      </vt:variant>
      <vt:variant>
        <vt:i4>5</vt:i4>
      </vt:variant>
      <vt:variant>
        <vt:lpwstr/>
      </vt:variant>
      <vt:variant>
        <vt:lpwstr>_Toc291633993</vt:lpwstr>
      </vt:variant>
      <vt:variant>
        <vt:i4>1179705</vt:i4>
      </vt:variant>
      <vt:variant>
        <vt:i4>123</vt:i4>
      </vt:variant>
      <vt:variant>
        <vt:i4>0</vt:i4>
      </vt:variant>
      <vt:variant>
        <vt:i4>5</vt:i4>
      </vt:variant>
      <vt:variant>
        <vt:lpwstr/>
      </vt:variant>
      <vt:variant>
        <vt:lpwstr>_Toc291633992</vt:lpwstr>
      </vt:variant>
      <vt:variant>
        <vt:i4>1179705</vt:i4>
      </vt:variant>
      <vt:variant>
        <vt:i4>117</vt:i4>
      </vt:variant>
      <vt:variant>
        <vt:i4>0</vt:i4>
      </vt:variant>
      <vt:variant>
        <vt:i4>5</vt:i4>
      </vt:variant>
      <vt:variant>
        <vt:lpwstr/>
      </vt:variant>
      <vt:variant>
        <vt:lpwstr>_Toc291633991</vt:lpwstr>
      </vt:variant>
      <vt:variant>
        <vt:i4>1835065</vt:i4>
      </vt:variant>
      <vt:variant>
        <vt:i4>111</vt:i4>
      </vt:variant>
      <vt:variant>
        <vt:i4>0</vt:i4>
      </vt:variant>
      <vt:variant>
        <vt:i4>5</vt:i4>
      </vt:variant>
      <vt:variant>
        <vt:lpwstr/>
      </vt:variant>
      <vt:variant>
        <vt:lpwstr>_Toc291633974</vt:lpwstr>
      </vt:variant>
      <vt:variant>
        <vt:i4>1835065</vt:i4>
      </vt:variant>
      <vt:variant>
        <vt:i4>105</vt:i4>
      </vt:variant>
      <vt:variant>
        <vt:i4>0</vt:i4>
      </vt:variant>
      <vt:variant>
        <vt:i4>5</vt:i4>
      </vt:variant>
      <vt:variant>
        <vt:lpwstr/>
      </vt:variant>
      <vt:variant>
        <vt:lpwstr>_Toc291633973</vt:lpwstr>
      </vt:variant>
      <vt:variant>
        <vt:i4>1835065</vt:i4>
      </vt:variant>
      <vt:variant>
        <vt:i4>99</vt:i4>
      </vt:variant>
      <vt:variant>
        <vt:i4>0</vt:i4>
      </vt:variant>
      <vt:variant>
        <vt:i4>5</vt:i4>
      </vt:variant>
      <vt:variant>
        <vt:lpwstr/>
      </vt:variant>
      <vt:variant>
        <vt:lpwstr>_Toc291633972</vt:lpwstr>
      </vt:variant>
      <vt:variant>
        <vt:i4>1835065</vt:i4>
      </vt:variant>
      <vt:variant>
        <vt:i4>93</vt:i4>
      </vt:variant>
      <vt:variant>
        <vt:i4>0</vt:i4>
      </vt:variant>
      <vt:variant>
        <vt:i4>5</vt:i4>
      </vt:variant>
      <vt:variant>
        <vt:lpwstr/>
      </vt:variant>
      <vt:variant>
        <vt:lpwstr>_Toc291633971</vt:lpwstr>
      </vt:variant>
      <vt:variant>
        <vt:i4>1835065</vt:i4>
      </vt:variant>
      <vt:variant>
        <vt:i4>87</vt:i4>
      </vt:variant>
      <vt:variant>
        <vt:i4>0</vt:i4>
      </vt:variant>
      <vt:variant>
        <vt:i4>5</vt:i4>
      </vt:variant>
      <vt:variant>
        <vt:lpwstr/>
      </vt:variant>
      <vt:variant>
        <vt:lpwstr>_Toc291633970</vt:lpwstr>
      </vt:variant>
      <vt:variant>
        <vt:i4>1900601</vt:i4>
      </vt:variant>
      <vt:variant>
        <vt:i4>81</vt:i4>
      </vt:variant>
      <vt:variant>
        <vt:i4>0</vt:i4>
      </vt:variant>
      <vt:variant>
        <vt:i4>5</vt:i4>
      </vt:variant>
      <vt:variant>
        <vt:lpwstr/>
      </vt:variant>
      <vt:variant>
        <vt:lpwstr>_Toc291633969</vt:lpwstr>
      </vt:variant>
      <vt:variant>
        <vt:i4>1900601</vt:i4>
      </vt:variant>
      <vt:variant>
        <vt:i4>75</vt:i4>
      </vt:variant>
      <vt:variant>
        <vt:i4>0</vt:i4>
      </vt:variant>
      <vt:variant>
        <vt:i4>5</vt:i4>
      </vt:variant>
      <vt:variant>
        <vt:lpwstr/>
      </vt:variant>
      <vt:variant>
        <vt:lpwstr>_Toc291633968</vt:lpwstr>
      </vt:variant>
      <vt:variant>
        <vt:i4>1900601</vt:i4>
      </vt:variant>
      <vt:variant>
        <vt:i4>69</vt:i4>
      </vt:variant>
      <vt:variant>
        <vt:i4>0</vt:i4>
      </vt:variant>
      <vt:variant>
        <vt:i4>5</vt:i4>
      </vt:variant>
      <vt:variant>
        <vt:lpwstr/>
      </vt:variant>
      <vt:variant>
        <vt:lpwstr>_Toc291633967</vt:lpwstr>
      </vt:variant>
      <vt:variant>
        <vt:i4>1900601</vt:i4>
      </vt:variant>
      <vt:variant>
        <vt:i4>63</vt:i4>
      </vt:variant>
      <vt:variant>
        <vt:i4>0</vt:i4>
      </vt:variant>
      <vt:variant>
        <vt:i4>5</vt:i4>
      </vt:variant>
      <vt:variant>
        <vt:lpwstr/>
      </vt:variant>
      <vt:variant>
        <vt:lpwstr>_Toc291633966</vt:lpwstr>
      </vt:variant>
      <vt:variant>
        <vt:i4>1900601</vt:i4>
      </vt:variant>
      <vt:variant>
        <vt:i4>57</vt:i4>
      </vt:variant>
      <vt:variant>
        <vt:i4>0</vt:i4>
      </vt:variant>
      <vt:variant>
        <vt:i4>5</vt:i4>
      </vt:variant>
      <vt:variant>
        <vt:lpwstr/>
      </vt:variant>
      <vt:variant>
        <vt:lpwstr>_Toc291633965</vt:lpwstr>
      </vt:variant>
      <vt:variant>
        <vt:i4>1900601</vt:i4>
      </vt:variant>
      <vt:variant>
        <vt:i4>51</vt:i4>
      </vt:variant>
      <vt:variant>
        <vt:i4>0</vt:i4>
      </vt:variant>
      <vt:variant>
        <vt:i4>5</vt:i4>
      </vt:variant>
      <vt:variant>
        <vt:lpwstr/>
      </vt:variant>
      <vt:variant>
        <vt:lpwstr>_Toc291633964</vt:lpwstr>
      </vt:variant>
      <vt:variant>
        <vt:i4>1900601</vt:i4>
      </vt:variant>
      <vt:variant>
        <vt:i4>45</vt:i4>
      </vt:variant>
      <vt:variant>
        <vt:i4>0</vt:i4>
      </vt:variant>
      <vt:variant>
        <vt:i4>5</vt:i4>
      </vt:variant>
      <vt:variant>
        <vt:lpwstr/>
      </vt:variant>
      <vt:variant>
        <vt:lpwstr>_Toc291633963</vt:lpwstr>
      </vt:variant>
      <vt:variant>
        <vt:i4>1900601</vt:i4>
      </vt:variant>
      <vt:variant>
        <vt:i4>39</vt:i4>
      </vt:variant>
      <vt:variant>
        <vt:i4>0</vt:i4>
      </vt:variant>
      <vt:variant>
        <vt:i4>5</vt:i4>
      </vt:variant>
      <vt:variant>
        <vt:lpwstr/>
      </vt:variant>
      <vt:variant>
        <vt:lpwstr>_Toc291633962</vt:lpwstr>
      </vt:variant>
      <vt:variant>
        <vt:i4>1900601</vt:i4>
      </vt:variant>
      <vt:variant>
        <vt:i4>33</vt:i4>
      </vt:variant>
      <vt:variant>
        <vt:i4>0</vt:i4>
      </vt:variant>
      <vt:variant>
        <vt:i4>5</vt:i4>
      </vt:variant>
      <vt:variant>
        <vt:lpwstr/>
      </vt:variant>
      <vt:variant>
        <vt:lpwstr>_Toc291633961</vt:lpwstr>
      </vt:variant>
      <vt:variant>
        <vt:i4>1900601</vt:i4>
      </vt:variant>
      <vt:variant>
        <vt:i4>27</vt:i4>
      </vt:variant>
      <vt:variant>
        <vt:i4>0</vt:i4>
      </vt:variant>
      <vt:variant>
        <vt:i4>5</vt:i4>
      </vt:variant>
      <vt:variant>
        <vt:lpwstr/>
      </vt:variant>
      <vt:variant>
        <vt:lpwstr>_Toc291633960</vt:lpwstr>
      </vt:variant>
      <vt:variant>
        <vt:i4>1966137</vt:i4>
      </vt:variant>
      <vt:variant>
        <vt:i4>21</vt:i4>
      </vt:variant>
      <vt:variant>
        <vt:i4>0</vt:i4>
      </vt:variant>
      <vt:variant>
        <vt:i4>5</vt:i4>
      </vt:variant>
      <vt:variant>
        <vt:lpwstr/>
      </vt:variant>
      <vt:variant>
        <vt:lpwstr>_Toc291633959</vt:lpwstr>
      </vt:variant>
      <vt:variant>
        <vt:i4>1966137</vt:i4>
      </vt:variant>
      <vt:variant>
        <vt:i4>15</vt:i4>
      </vt:variant>
      <vt:variant>
        <vt:i4>0</vt:i4>
      </vt:variant>
      <vt:variant>
        <vt:i4>5</vt:i4>
      </vt:variant>
      <vt:variant>
        <vt:lpwstr/>
      </vt:variant>
      <vt:variant>
        <vt:lpwstr>_Toc291633958</vt:lpwstr>
      </vt:variant>
      <vt:variant>
        <vt:i4>1966137</vt:i4>
      </vt:variant>
      <vt:variant>
        <vt:i4>9</vt:i4>
      </vt:variant>
      <vt:variant>
        <vt:i4>0</vt:i4>
      </vt:variant>
      <vt:variant>
        <vt:i4>5</vt:i4>
      </vt:variant>
      <vt:variant>
        <vt:lpwstr/>
      </vt:variant>
      <vt:variant>
        <vt:lpwstr>_Toc291633957</vt:lpwstr>
      </vt:variant>
      <vt:variant>
        <vt:i4>7471199</vt:i4>
      </vt:variant>
      <vt:variant>
        <vt:i4>4</vt:i4>
      </vt:variant>
      <vt:variant>
        <vt:i4>0</vt:i4>
      </vt:variant>
      <vt:variant>
        <vt:i4>5</vt:i4>
      </vt:variant>
      <vt:variant>
        <vt:lpwstr>mailto:jmassud@searshc.com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SDLC PRD Template</dc:title>
  <dc:subject/>
  <dc:creator>AOL EPO</dc:creator>
  <cp:keywords/>
  <dc:description/>
  <cp:lastModifiedBy>Kathryn Ferrell</cp:lastModifiedBy>
  <cp:revision>2</cp:revision>
  <cp:lastPrinted>2010-03-04T16:43:00Z</cp:lastPrinted>
  <dcterms:created xsi:type="dcterms:W3CDTF">2012-05-04T13:57:00Z</dcterms:created>
  <dcterms:modified xsi:type="dcterms:W3CDTF">2012-05-04T13:57:00Z</dcterms:modified>
  <cp:category>SDLC 2.0</cp:category>
</cp:coreProperties>
</file>