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A46" w:rsidRPr="00A201CB" w:rsidRDefault="006E32EF" w:rsidP="00D10ECD">
      <w:pPr>
        <w:jc w:val="center"/>
        <w:rPr>
          <w:rFonts w:ascii="Arial" w:hAnsi="Arial" w:cs="Arial"/>
        </w:rPr>
      </w:pPr>
      <w:r>
        <w:rPr>
          <w:rFonts w:ascii="Arial" w:hAnsi="Arial" w:cs="Arial"/>
          <w:noProof/>
        </w:rPr>
        <w:drawing>
          <wp:inline distT="0" distB="0" distL="0" distR="0">
            <wp:extent cx="4354731" cy="781050"/>
            <wp:effectExtent l="6097" t="0" r="1622"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9500" cy="777875"/>
                      <a:chOff x="2108200" y="711200"/>
                      <a:chExt cx="4889500" cy="777875"/>
                    </a:xfrm>
                  </a:grpSpPr>
                  <a:grpSp>
                    <a:nvGrpSpPr>
                      <a:cNvPr id="6148" name="Group 20"/>
                      <a:cNvGrpSpPr>
                        <a:grpSpLocks/>
                      </a:cNvGrpSpPr>
                    </a:nvGrpSpPr>
                    <a:grpSpPr bwMode="auto">
                      <a:xfrm>
                        <a:off x="2108200" y="711200"/>
                        <a:ext cx="4889500" cy="777875"/>
                        <a:chOff x="1328" y="448"/>
                        <a:chExt cx="3080" cy="490"/>
                      </a:xfrm>
                    </a:grpSpPr>
                    <a:sp>
                      <a:nvSpPr>
                        <a:cNvPr id="6201" name="Freeform 21"/>
                        <a:cNvSpPr>
                          <a:spLocks/>
                        </a:cNvSpPr>
                      </a:nvSpPr>
                      <a:spPr bwMode="black">
                        <a:xfrm>
                          <a:off x="1328" y="555"/>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2" name="Freeform 22"/>
                        <a:cNvSpPr>
                          <a:spLocks/>
                        </a:cNvSpPr>
                      </a:nvSpPr>
                      <a:spPr bwMode="black">
                        <a:xfrm>
                          <a:off x="1511" y="557"/>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3" name="Freeform 23"/>
                        <a:cNvSpPr>
                          <a:spLocks noEditPoints="1"/>
                        </a:cNvSpPr>
                      </a:nvSpPr>
                      <a:spPr bwMode="black">
                        <a:xfrm>
                          <a:off x="1671" y="555"/>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4" name="Freeform 24"/>
                        <a:cNvSpPr>
                          <a:spLocks noEditPoints="1"/>
                        </a:cNvSpPr>
                      </a:nvSpPr>
                      <a:spPr bwMode="black">
                        <a:xfrm>
                          <a:off x="1937" y="559"/>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5" name="Freeform 25"/>
                        <a:cNvSpPr>
                          <a:spLocks/>
                        </a:cNvSpPr>
                      </a:nvSpPr>
                      <a:spPr bwMode="black">
                        <a:xfrm>
                          <a:off x="2183" y="555"/>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6" name="Freeform 26"/>
                        <a:cNvSpPr>
                          <a:spLocks/>
                        </a:cNvSpPr>
                      </a:nvSpPr>
                      <a:spPr bwMode="black">
                        <a:xfrm>
                          <a:off x="2471" y="559"/>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7" name="Freeform 27"/>
                        <a:cNvSpPr>
                          <a:spLocks noEditPoints="1"/>
                        </a:cNvSpPr>
                      </a:nvSpPr>
                      <a:spPr bwMode="black">
                        <a:xfrm>
                          <a:off x="2767" y="555"/>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8" name="Freeform 28"/>
                        <a:cNvSpPr>
                          <a:spLocks/>
                        </a:cNvSpPr>
                      </a:nvSpPr>
                      <a:spPr bwMode="black">
                        <a:xfrm>
                          <a:off x="3064" y="559"/>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9" name="Freeform 29"/>
                        <a:cNvSpPr>
                          <a:spLocks noEditPoints="1"/>
                        </a:cNvSpPr>
                      </a:nvSpPr>
                      <a:spPr bwMode="black">
                        <a:xfrm>
                          <a:off x="3257" y="557"/>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0" name="Freeform 30"/>
                        <a:cNvSpPr>
                          <a:spLocks/>
                        </a:cNvSpPr>
                      </a:nvSpPr>
                      <a:spPr bwMode="black">
                        <a:xfrm>
                          <a:off x="3556" y="559"/>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1" name="Freeform 31"/>
                        <a:cNvSpPr>
                          <a:spLocks/>
                        </a:cNvSpPr>
                      </a:nvSpPr>
                      <a:spPr bwMode="black">
                        <a:xfrm>
                          <a:off x="3688" y="555"/>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2" name="Freeform 32"/>
                        <a:cNvSpPr>
                          <a:spLocks/>
                        </a:cNvSpPr>
                      </a:nvSpPr>
                      <a:spPr bwMode="black">
                        <a:xfrm>
                          <a:off x="3990" y="555"/>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3" name="Freeform 33"/>
                        <a:cNvSpPr>
                          <a:spLocks/>
                        </a:cNvSpPr>
                      </a:nvSpPr>
                      <a:spPr bwMode="black">
                        <a:xfrm>
                          <a:off x="4282" y="555"/>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4" name="Line 34"/>
                        <a:cNvSpPr>
                          <a:spLocks noChangeShapeType="1"/>
                        </a:cNvSpPr>
                      </a:nvSpPr>
                      <a:spPr bwMode="black">
                        <a:xfrm>
                          <a:off x="1395" y="937"/>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6215" name="Line 35"/>
                        <a:cNvSpPr>
                          <a:spLocks noChangeShapeType="1"/>
                        </a:cNvSpPr>
                      </a:nvSpPr>
                      <a:spPr bwMode="black">
                        <a:xfrm>
                          <a:off x="1395" y="448"/>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1B3376" w:rsidRPr="00A201CB" w:rsidRDefault="006E32EF" w:rsidP="00136DFD">
      <w:pPr>
        <w:jc w:val="cente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136DFD" w:rsidRPr="00A201CB" w:rsidRDefault="00136DFD" w:rsidP="00136DFD">
      <w:pPr>
        <w:jc w:val="center"/>
        <w:rPr>
          <w:rFonts w:ascii="Arial" w:hAnsi="Arial" w:cs="Arial"/>
        </w:rPr>
      </w:pPr>
    </w:p>
    <w:p w:rsidR="008F3260" w:rsidRPr="00A201CB" w:rsidRDefault="008F3260" w:rsidP="00C31A46">
      <w:pPr>
        <w:pStyle w:val="BodyTextIndent2"/>
        <w:ind w:left="0"/>
        <w:jc w:val="both"/>
        <w:rPr>
          <w:sz w:val="40"/>
        </w:rPr>
      </w:pPr>
    </w:p>
    <w:p w:rsidR="00FE6754" w:rsidRPr="00AA7671" w:rsidRDefault="002F4CF5">
      <w:pPr>
        <w:pStyle w:val="BodyTextIndent2"/>
        <w:rPr>
          <w:sz w:val="40"/>
          <w:lang w:val="fr-FR"/>
        </w:rPr>
      </w:pPr>
      <w:r w:rsidRPr="00AA7671">
        <w:rPr>
          <w:sz w:val="40"/>
          <w:lang w:val="fr-FR"/>
        </w:rPr>
        <w:t xml:space="preserve">OBU </w:t>
      </w:r>
      <w:r w:rsidR="00FE6754" w:rsidRPr="00AA7671">
        <w:rPr>
          <w:sz w:val="40"/>
          <w:lang w:val="fr-FR"/>
        </w:rPr>
        <w:t xml:space="preserve">Product </w:t>
      </w:r>
      <w:proofErr w:type="spellStart"/>
      <w:r w:rsidR="00FE6754" w:rsidRPr="00AA7671">
        <w:rPr>
          <w:sz w:val="40"/>
          <w:lang w:val="fr-FR"/>
        </w:rPr>
        <w:t>Requirements</w:t>
      </w:r>
      <w:proofErr w:type="spellEnd"/>
      <w:r w:rsidR="00FE6754" w:rsidRPr="00AA7671">
        <w:rPr>
          <w:sz w:val="40"/>
          <w:lang w:val="fr-FR"/>
        </w:rPr>
        <w:t xml:space="preserve"> Document (</w:t>
      </w:r>
      <w:smartTag w:uri="urn:schemas-microsoft-com:office:smarttags" w:element="stockticker">
        <w:r w:rsidR="00FE6754" w:rsidRPr="00AA7671">
          <w:rPr>
            <w:sz w:val="40"/>
            <w:lang w:val="fr-FR"/>
          </w:rPr>
          <w:t>PRD</w:t>
        </w:r>
      </w:smartTag>
      <w:r w:rsidR="00790E73" w:rsidRPr="00AA7671">
        <w:rPr>
          <w:sz w:val="40"/>
          <w:lang w:val="fr-FR"/>
        </w:rPr>
        <w:t>)</w:t>
      </w:r>
    </w:p>
    <w:p w:rsidR="00FE6754" w:rsidRPr="00AA7671" w:rsidRDefault="00FE6754">
      <w:pPr>
        <w:jc w:val="center"/>
        <w:rPr>
          <w:rFonts w:ascii="Arial" w:hAnsi="Arial" w:cs="Arial"/>
          <w:b/>
          <w:sz w:val="40"/>
          <w:lang w:val="fr-FR"/>
        </w:rPr>
      </w:pPr>
    </w:p>
    <w:p w:rsidR="00FE6754" w:rsidRPr="00A201CB" w:rsidRDefault="002D308F" w:rsidP="00347938">
      <w:pPr>
        <w:jc w:val="center"/>
        <w:rPr>
          <w:rFonts w:ascii="Arial" w:hAnsi="Arial" w:cs="Arial"/>
          <w:b/>
          <w:i/>
          <w:sz w:val="40"/>
        </w:rPr>
      </w:pPr>
      <w:r>
        <w:rPr>
          <w:rFonts w:ascii="Arial" w:hAnsi="Arial" w:cs="Arial"/>
          <w:b/>
          <w:i/>
          <w:sz w:val="40"/>
        </w:rPr>
        <w:t>SHC</w:t>
      </w:r>
      <w:r w:rsidR="009D3806">
        <w:rPr>
          <w:rFonts w:ascii="Arial" w:hAnsi="Arial" w:cs="Arial"/>
          <w:b/>
          <w:i/>
          <w:sz w:val="40"/>
        </w:rPr>
        <w:t xml:space="preserve"> –</w:t>
      </w:r>
      <w:r w:rsidR="001A0019">
        <w:rPr>
          <w:rFonts w:ascii="Arial" w:hAnsi="Arial" w:cs="Arial"/>
          <w:b/>
          <w:i/>
          <w:sz w:val="40"/>
        </w:rPr>
        <w:t xml:space="preserve"> Communities </w:t>
      </w:r>
      <w:r w:rsidR="005F183B">
        <w:rPr>
          <w:rFonts w:ascii="Arial" w:hAnsi="Arial" w:cs="Arial"/>
          <w:b/>
          <w:i/>
          <w:sz w:val="40"/>
        </w:rPr>
        <w:t>Moderation</w:t>
      </w:r>
    </w:p>
    <w:p w:rsidR="009D3806" w:rsidRPr="009D3806" w:rsidRDefault="009D3806">
      <w:pPr>
        <w:jc w:val="center"/>
        <w:rPr>
          <w:rFonts w:ascii="Arial" w:hAnsi="Arial" w:cs="Arial"/>
          <w:b/>
          <w:i/>
          <w:color w:val="3333FF"/>
          <w:sz w:val="20"/>
          <w:szCs w:val="20"/>
        </w:rPr>
      </w:pPr>
    </w:p>
    <w:p w:rsidR="00D32934" w:rsidRPr="00D32934" w:rsidRDefault="00CD5525" w:rsidP="00D32934">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9D38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D32934" w:rsidRPr="00ED4FA6">
        <w:rPr>
          <w:rFonts w:ascii="Arial" w:hAnsi="Arial" w:cs="Arial"/>
          <w:sz w:val="20"/>
          <w:szCs w:val="20"/>
          <w:lang w:val="fr-FR"/>
        </w:rPr>
        <w:t xml:space="preserve"> </w:t>
      </w:r>
      <w:r w:rsidR="00D32934" w:rsidRPr="00D32934">
        <w:rPr>
          <w:rFonts w:ascii="Arial" w:hAnsi="Arial" w:cs="Arial"/>
          <w:b/>
          <w:color w:val="3333FF"/>
          <w:sz w:val="20"/>
          <w:szCs w:val="20"/>
        </w:rPr>
        <w:t>Preliminary</w:t>
      </w:r>
    </w:p>
    <w:p w:rsidR="00D32934" w:rsidRPr="00D32934" w:rsidRDefault="00D32934" w:rsidP="00D32934">
      <w:pPr>
        <w:spacing w:line="240" w:lineRule="atLeast"/>
        <w:ind w:left="288" w:hanging="288"/>
        <w:jc w:val="center"/>
        <w:rPr>
          <w:rFonts w:ascii="Arial" w:hAnsi="Arial" w:cs="Arial"/>
          <w:sz w:val="20"/>
          <w:szCs w:val="20"/>
          <w:lang w:val="fr-FR"/>
        </w:rPr>
      </w:pPr>
    </w:p>
    <w:p w:rsidR="00D32934" w:rsidRPr="00D32934" w:rsidRDefault="00CD5525" w:rsidP="00D32934">
      <w:pPr>
        <w:spacing w:line="240" w:lineRule="atLeast"/>
        <w:ind w:left="288" w:hanging="288"/>
        <w:jc w:val="center"/>
        <w:rPr>
          <w:rFonts w:ascii="Arial" w:hAnsi="Arial" w:cs="Arial"/>
          <w:sz w:val="20"/>
          <w:szCs w:val="20"/>
          <w:lang w:val="fr-FR"/>
        </w:rPr>
      </w:pPr>
      <w:r w:rsidRPr="00D32934">
        <w:rPr>
          <w:rFonts w:ascii="Arial" w:hAnsi="Arial" w:cs="Arial"/>
          <w:sz w:val="20"/>
          <w:szCs w:val="20"/>
        </w:rPr>
        <w:fldChar w:fldCharType="begin">
          <w:ffData>
            <w:name w:val=""/>
            <w:enabled/>
            <w:calcOnExit w:val="0"/>
            <w:checkBox>
              <w:size w:val="16"/>
              <w:default w:val="0"/>
            </w:checkBox>
          </w:ffData>
        </w:fldChar>
      </w:r>
      <w:r w:rsidR="00D32934" w:rsidRPr="00D32934">
        <w:rPr>
          <w:rFonts w:ascii="Arial" w:hAnsi="Arial" w:cs="Arial"/>
          <w:sz w:val="20"/>
          <w:szCs w:val="20"/>
          <w:lang w:val="fr-FR"/>
        </w:rPr>
        <w:instrText xml:space="preserve"> FORMCHECKBOX </w:instrText>
      </w:r>
      <w:r w:rsidRPr="00D32934">
        <w:rPr>
          <w:rFonts w:ascii="Arial" w:hAnsi="Arial" w:cs="Arial"/>
          <w:sz w:val="20"/>
          <w:szCs w:val="20"/>
        </w:rPr>
      </w:r>
      <w:r w:rsidRPr="00D32934">
        <w:rPr>
          <w:rFonts w:ascii="Arial" w:hAnsi="Arial" w:cs="Arial"/>
          <w:sz w:val="20"/>
          <w:szCs w:val="20"/>
        </w:rPr>
        <w:fldChar w:fldCharType="end"/>
      </w:r>
      <w:r w:rsidR="00D32934" w:rsidRPr="00D32934">
        <w:rPr>
          <w:rFonts w:ascii="Arial" w:hAnsi="Arial" w:cs="Arial"/>
          <w:sz w:val="20"/>
          <w:szCs w:val="20"/>
          <w:lang w:val="fr-FR"/>
        </w:rPr>
        <w:t xml:space="preserve"> </w:t>
      </w:r>
      <w:r w:rsidR="00D32934" w:rsidRPr="00D32934">
        <w:rPr>
          <w:rFonts w:ascii="Arial" w:hAnsi="Arial" w:cs="Arial"/>
          <w:b/>
          <w:color w:val="3333FF"/>
          <w:sz w:val="20"/>
          <w:szCs w:val="20"/>
        </w:rPr>
        <w:t>Final</w:t>
      </w:r>
    </w:p>
    <w:p w:rsidR="00853CF1" w:rsidRDefault="00FE6754" w:rsidP="00DB05B6">
      <w:pPr>
        <w:pStyle w:val="TitlePageAuthor"/>
        <w:rPr>
          <w:rFonts w:ascii="Arial" w:hAnsi="Arial" w:cs="Arial"/>
        </w:rPr>
      </w:pPr>
      <w:r w:rsidRPr="00A201CB">
        <w:rPr>
          <w:rFonts w:ascii="Arial" w:hAnsi="Arial" w:cs="Arial"/>
        </w:rPr>
        <w:t>Product Manager</w:t>
      </w:r>
      <w:r w:rsidR="00790E73" w:rsidRPr="00A201CB">
        <w:rPr>
          <w:rFonts w:ascii="Arial" w:hAnsi="Arial" w:cs="Arial"/>
        </w:rPr>
        <w:t>/Author</w:t>
      </w:r>
      <w:r w:rsidRPr="00AC4AB6">
        <w:rPr>
          <w:rFonts w:ascii="Arial" w:hAnsi="Arial" w:cs="Arial"/>
        </w:rPr>
        <w:t xml:space="preserve">: </w:t>
      </w:r>
    </w:p>
    <w:p w:rsidR="00853CF1" w:rsidRDefault="001019D5" w:rsidP="00853CF1">
      <w:pPr>
        <w:pStyle w:val="TitlePageAuthor"/>
        <w:spacing w:before="120" w:after="120" w:line="240" w:lineRule="auto"/>
        <w:rPr>
          <w:rFonts w:ascii="Arial" w:hAnsi="Arial" w:cs="Arial"/>
          <w:i/>
        </w:rPr>
      </w:pPr>
      <w:r>
        <w:rPr>
          <w:rFonts w:ascii="Arial" w:hAnsi="Arial" w:cs="Arial"/>
          <w:i/>
        </w:rPr>
        <w:t>Judy Massuda</w:t>
      </w:r>
      <w:r w:rsidR="00853CF1">
        <w:rPr>
          <w:rFonts w:ascii="Arial" w:hAnsi="Arial" w:cs="Arial"/>
          <w:i/>
        </w:rPr>
        <w:t xml:space="preserve"> </w:t>
      </w:r>
      <w:hyperlink r:id="rId9" w:history="1">
        <w:r w:rsidR="009444EA" w:rsidRPr="002A1CD2">
          <w:rPr>
            <w:rStyle w:val="Hyperlink"/>
          </w:rPr>
          <w:t>jmassud@searshc.com</w:t>
        </w:r>
      </w:hyperlink>
      <w:r w:rsidR="009444EA">
        <w:t xml:space="preserve"> </w:t>
      </w:r>
    </w:p>
    <w:p w:rsidR="00853CF1" w:rsidRPr="00853CF1" w:rsidRDefault="00853CF1" w:rsidP="00853CF1"/>
    <w:p w:rsidR="008F3260" w:rsidRPr="00A201CB" w:rsidRDefault="00FE6754" w:rsidP="00DB05B6">
      <w:pPr>
        <w:pStyle w:val="TitlePageAuthor"/>
        <w:rPr>
          <w:rFonts w:ascii="Arial" w:hAnsi="Arial" w:cs="Arial"/>
          <w:i/>
        </w:rPr>
      </w:pPr>
      <w:r w:rsidRPr="00AC4AB6">
        <w:rPr>
          <w:rFonts w:ascii="Arial" w:hAnsi="Arial" w:cs="Arial"/>
        </w:rPr>
        <w:t xml:space="preserve"> Business</w:t>
      </w:r>
      <w:r w:rsidR="004C17B4" w:rsidRPr="00AC4AB6">
        <w:rPr>
          <w:rFonts w:ascii="Arial" w:hAnsi="Arial" w:cs="Arial"/>
        </w:rPr>
        <w:t>/Vertical</w:t>
      </w:r>
      <w:r w:rsidRPr="00AC4AB6">
        <w:rPr>
          <w:rFonts w:ascii="Arial" w:hAnsi="Arial" w:cs="Arial"/>
        </w:rPr>
        <w:t xml:space="preserve"> Sponsor: </w:t>
      </w:r>
      <w:r w:rsidR="007409FE">
        <w:rPr>
          <w:rFonts w:ascii="Arial" w:hAnsi="Arial" w:cs="Arial"/>
          <w:i/>
        </w:rPr>
        <w:t>Don Fotsch</w:t>
      </w:r>
      <w:r w:rsidRPr="00AC4AB6">
        <w:rPr>
          <w:rFonts w:ascii="Arial" w:hAnsi="Arial" w:cs="Arial"/>
          <w:i/>
        </w:rPr>
        <w:t xml:space="preserve">, </w:t>
      </w:r>
      <w:r w:rsidR="007409FE">
        <w:rPr>
          <w:rFonts w:ascii="Arial" w:hAnsi="Arial" w:cs="Arial"/>
          <w:i/>
        </w:rPr>
        <w:t xml:space="preserve">VP Customer Experience </w:t>
      </w:r>
    </w:p>
    <w:p w:rsidR="00FE6754" w:rsidRPr="00A201CB" w:rsidRDefault="00FE6754">
      <w:pPr>
        <w:rPr>
          <w:rFonts w:ascii="Arial" w:hAnsi="Arial" w:cs="Arial"/>
        </w:rPr>
      </w:pPr>
    </w:p>
    <w:p w:rsidR="00FE6754" w:rsidRPr="00A201CB" w:rsidRDefault="00FE6754">
      <w:pPr>
        <w:jc w:val="center"/>
        <w:rPr>
          <w:rFonts w:ascii="Arial" w:hAnsi="Arial" w:cs="Arial"/>
        </w:rPr>
      </w:pPr>
    </w:p>
    <w:p w:rsidR="00FE6754" w:rsidRPr="00A201CB" w:rsidRDefault="00FE6754">
      <w:pPr>
        <w:jc w:val="center"/>
        <w:rPr>
          <w:rFonts w:ascii="Arial" w:hAnsi="Arial" w:cs="Arial"/>
        </w:rPr>
      </w:pPr>
    </w:p>
    <w:p w:rsidR="00FE6754" w:rsidRDefault="00FE6754">
      <w:pPr>
        <w:pStyle w:val="TitlePageDate"/>
        <w:jc w:val="left"/>
        <w:rPr>
          <w:rFonts w:ascii="Arial" w:hAnsi="Arial" w:cs="Arial"/>
        </w:rPr>
      </w:pPr>
    </w:p>
    <w:p w:rsidR="009F0619" w:rsidRPr="00A201CB" w:rsidRDefault="009F0619">
      <w:pPr>
        <w:pStyle w:val="TitlePageDate"/>
        <w:jc w:val="left"/>
        <w:rPr>
          <w:rFonts w:ascii="Arial" w:hAnsi="Arial" w:cs="Arial"/>
        </w:rPr>
      </w:pPr>
    </w:p>
    <w:p w:rsidR="00F63D4E" w:rsidRPr="00A201CB" w:rsidRDefault="00F63D4E">
      <w:pPr>
        <w:pStyle w:val="TitlePageDate"/>
        <w:jc w:val="left"/>
        <w:rPr>
          <w:rFonts w:ascii="Arial" w:hAnsi="Arial" w:cs="Arial"/>
        </w:rPr>
      </w:pPr>
    </w:p>
    <w:p w:rsidR="00FE6754" w:rsidRPr="00A201CB" w:rsidRDefault="00FE6754">
      <w:pPr>
        <w:pStyle w:val="TitlePageDate"/>
        <w:jc w:val="left"/>
        <w:rPr>
          <w:rFonts w:ascii="Arial" w:hAnsi="Arial" w:cs="Arial"/>
        </w:rPr>
      </w:pPr>
    </w:p>
    <w:tbl>
      <w:tblPr>
        <w:tblW w:w="0" w:type="auto"/>
        <w:tblLook w:val="0000"/>
      </w:tblPr>
      <w:tblGrid>
        <w:gridCol w:w="2316"/>
        <w:gridCol w:w="7539"/>
      </w:tblGrid>
      <w:tr w:rsidR="00FE6754" w:rsidRPr="00A201CB">
        <w:trPr>
          <w:cantSplit/>
          <w:trHeight w:val="335"/>
        </w:trPr>
        <w:tc>
          <w:tcPr>
            <w:tcW w:w="2316" w:type="dxa"/>
            <w:shd w:val="pct10" w:color="auto" w:fill="auto"/>
            <w:vAlign w:val="center"/>
          </w:tcPr>
          <w:p w:rsidR="00FE6754" w:rsidRPr="00A201CB" w:rsidRDefault="004C17B4">
            <w:pPr>
              <w:pStyle w:val="TableContent"/>
              <w:rPr>
                <w:rFonts w:ascii="Arial" w:hAnsi="Arial" w:cs="Arial"/>
                <w:b/>
                <w:i/>
                <w:sz w:val="22"/>
              </w:rPr>
            </w:pPr>
            <w:r w:rsidRPr="00A201CB">
              <w:rPr>
                <w:rFonts w:ascii="Arial" w:hAnsi="Arial" w:cs="Arial"/>
                <w:b/>
                <w:i/>
                <w:sz w:val="22"/>
              </w:rPr>
              <w:t>Current</w:t>
            </w:r>
            <w:r w:rsidR="00FE6754" w:rsidRPr="00A201CB">
              <w:rPr>
                <w:rFonts w:ascii="Arial" w:hAnsi="Arial" w:cs="Arial"/>
                <w:b/>
                <w:i/>
                <w:sz w:val="22"/>
              </w:rPr>
              <w:t xml:space="preserve"> Revision:</w:t>
            </w:r>
          </w:p>
        </w:tc>
        <w:tc>
          <w:tcPr>
            <w:tcW w:w="7539" w:type="dxa"/>
            <w:shd w:val="pct10" w:color="auto" w:fill="auto"/>
          </w:tcPr>
          <w:p w:rsidR="00FE6754" w:rsidRPr="00A201CB" w:rsidRDefault="00FE6754" w:rsidP="009F35D5">
            <w:pPr>
              <w:pStyle w:val="TableContent"/>
              <w:rPr>
                <w:rFonts w:ascii="Arial" w:hAnsi="Arial" w:cs="Arial"/>
                <w:i/>
                <w:sz w:val="20"/>
              </w:rPr>
            </w:pPr>
            <w:r w:rsidRPr="00AA7671">
              <w:rPr>
                <w:rFonts w:ascii="Arial" w:hAnsi="Arial" w:cs="Arial"/>
                <w:i/>
                <w:sz w:val="20"/>
                <w:highlight w:val="yellow"/>
              </w:rPr>
              <w:t xml:space="preserve">Version </w:t>
            </w:r>
            <w:r w:rsidR="00671971">
              <w:rPr>
                <w:rFonts w:ascii="Arial" w:hAnsi="Arial" w:cs="Arial"/>
                <w:i/>
                <w:sz w:val="20"/>
              </w:rPr>
              <w:t>1.</w:t>
            </w:r>
            <w:ins w:id="0" w:author="jmassud" w:date="2012-04-18T16:42:00Z">
              <w:r w:rsidR="00904B79">
                <w:rPr>
                  <w:rFonts w:ascii="Arial" w:hAnsi="Arial" w:cs="Arial"/>
                  <w:i/>
                  <w:sz w:val="20"/>
                </w:rPr>
                <w:t>4</w:t>
              </w:r>
            </w:ins>
            <w:del w:id="1" w:author="jmassud" w:date="2012-04-18T16:42:00Z">
              <w:r w:rsidR="00BA6B41" w:rsidDel="00904B79">
                <w:rPr>
                  <w:rFonts w:ascii="Arial" w:hAnsi="Arial" w:cs="Arial"/>
                  <w:i/>
                  <w:sz w:val="20"/>
                </w:rPr>
                <w:delText>3</w:delText>
              </w:r>
            </w:del>
          </w:p>
        </w:tc>
      </w:tr>
      <w:tr w:rsidR="00FE6754" w:rsidRPr="00A201CB">
        <w:trPr>
          <w:cantSplit/>
          <w:trHeight w:val="335"/>
        </w:trPr>
        <w:tc>
          <w:tcPr>
            <w:tcW w:w="2316" w:type="dxa"/>
            <w:shd w:val="pct10" w:color="auto" w:fill="auto"/>
            <w:vAlign w:val="center"/>
          </w:tcPr>
          <w:p w:rsidR="00FE6754" w:rsidRPr="00A201CB" w:rsidRDefault="00FE6754">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FE6754" w:rsidRPr="00A201CB" w:rsidRDefault="00766FCC" w:rsidP="004054DF">
            <w:pPr>
              <w:pStyle w:val="TableContent"/>
              <w:rPr>
                <w:rFonts w:ascii="Arial" w:hAnsi="Arial" w:cs="Arial"/>
                <w:i/>
                <w:sz w:val="20"/>
              </w:rPr>
            </w:pPr>
            <w:proofErr w:type="spellStart"/>
            <w:r w:rsidRPr="00766FCC">
              <w:rPr>
                <w:rFonts w:ascii="Arial" w:hAnsi="Arial" w:cs="Arial"/>
                <w:i/>
                <w:sz w:val="20"/>
              </w:rPr>
              <w:t>PR</w:t>
            </w:r>
            <w:r w:rsidR="00DC1C28">
              <w:rPr>
                <w:rFonts w:ascii="Arial" w:hAnsi="Arial" w:cs="Arial"/>
                <w:i/>
                <w:sz w:val="20"/>
              </w:rPr>
              <w:t>D_</w:t>
            </w:r>
            <w:r w:rsidR="001958CB">
              <w:rPr>
                <w:rFonts w:ascii="Arial" w:hAnsi="Arial" w:cs="Arial"/>
                <w:i/>
                <w:sz w:val="20"/>
              </w:rPr>
              <w:t>Communities</w:t>
            </w:r>
            <w:proofErr w:type="spellEnd"/>
            <w:r w:rsidR="001958CB">
              <w:rPr>
                <w:rFonts w:ascii="Arial" w:hAnsi="Arial" w:cs="Arial"/>
                <w:i/>
                <w:sz w:val="20"/>
              </w:rPr>
              <w:t xml:space="preserve"> </w:t>
            </w:r>
            <w:r w:rsidR="004054DF">
              <w:rPr>
                <w:rFonts w:ascii="Arial" w:hAnsi="Arial" w:cs="Arial"/>
                <w:i/>
                <w:sz w:val="20"/>
              </w:rPr>
              <w:t>Moderation</w:t>
            </w:r>
            <w:r w:rsidR="00671971">
              <w:rPr>
                <w:rFonts w:ascii="Arial" w:hAnsi="Arial" w:cs="Arial"/>
                <w:i/>
                <w:sz w:val="20"/>
              </w:rPr>
              <w:t>.</w:t>
            </w:r>
            <w:r w:rsidRPr="00766FCC">
              <w:rPr>
                <w:rFonts w:ascii="Arial" w:hAnsi="Arial" w:cs="Arial"/>
                <w:i/>
                <w:sz w:val="20"/>
              </w:rPr>
              <w:t>doc</w:t>
            </w:r>
          </w:p>
        </w:tc>
      </w:tr>
    </w:tbl>
    <w:p w:rsidR="005E407B" w:rsidRPr="00A201CB" w:rsidRDefault="005E407B">
      <w:pPr>
        <w:pStyle w:val="Blocktext"/>
        <w:rPr>
          <w:rFonts w:ascii="Arial" w:hAnsi="Arial" w:cs="Arial"/>
          <w:sz w:val="20"/>
        </w:rPr>
        <w:sectPr w:rsidR="005E407B" w:rsidRPr="00A201CB" w:rsidSect="00A058D1">
          <w:footerReference w:type="default" r:id="rId10"/>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FE6754" w:rsidRPr="000E7DB8" w:rsidRDefault="00FE6754" w:rsidP="000E7DB8">
      <w:pPr>
        <w:jc w:val="center"/>
        <w:rPr>
          <w:rFonts w:ascii="Arial" w:hAnsi="Arial" w:cs="Arial"/>
          <w:b/>
          <w:sz w:val="40"/>
          <w:u w:val="single"/>
        </w:rPr>
      </w:pPr>
      <w:r w:rsidRPr="00A201CB">
        <w:rPr>
          <w:rFonts w:ascii="Arial" w:hAnsi="Arial" w:cs="Arial"/>
          <w:b/>
          <w:sz w:val="40"/>
          <w:u w:val="single"/>
        </w:rPr>
        <w:lastRenderedPageBreak/>
        <w:t>Table Of Contents</w:t>
      </w:r>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r w:rsidRPr="00CD5525">
        <w:rPr>
          <w:rFonts w:ascii="Arial" w:hAnsi="Arial" w:cs="Arial"/>
          <w:i/>
        </w:rPr>
        <w:fldChar w:fldCharType="begin"/>
      </w:r>
      <w:r w:rsidR="00FE6754" w:rsidRPr="00C30F0B">
        <w:rPr>
          <w:rFonts w:ascii="Arial" w:hAnsi="Arial" w:cs="Arial"/>
          <w:i/>
        </w:rPr>
        <w:instrText xml:space="preserve"> TOC \o "1-4" \h \z \u </w:instrText>
      </w:r>
      <w:r w:rsidRPr="00CD5525">
        <w:rPr>
          <w:rFonts w:ascii="Arial" w:hAnsi="Arial" w:cs="Arial"/>
          <w:i/>
        </w:rPr>
        <w:fldChar w:fldCharType="separate"/>
      </w:r>
      <w:hyperlink w:anchor="_Toc310589014" w:history="1">
        <w:r w:rsidR="00722F80" w:rsidRPr="00C97B05">
          <w:rPr>
            <w:rStyle w:val="Hyperlink"/>
            <w:rFonts w:cs="Arial"/>
            <w:noProof/>
          </w:rPr>
          <w:t>1</w:t>
        </w:r>
        <w:r w:rsidR="00722F80">
          <w:rPr>
            <w:rFonts w:asciiTheme="minorHAnsi" w:eastAsiaTheme="minorEastAsia" w:hAnsiTheme="minorHAnsi" w:cstheme="minorBidi"/>
            <w:smallCaps w:val="0"/>
            <w:noProof/>
            <w:sz w:val="22"/>
            <w:szCs w:val="22"/>
          </w:rPr>
          <w:tab/>
        </w:r>
        <w:r w:rsidR="00722F80" w:rsidRPr="00C97B05">
          <w:rPr>
            <w:rStyle w:val="Hyperlink"/>
            <w:rFonts w:cs="Arial"/>
            <w:noProof/>
          </w:rPr>
          <w:t>Administrative</w:t>
        </w:r>
        <w:r w:rsidR="00722F80">
          <w:rPr>
            <w:noProof/>
            <w:webHidden/>
          </w:rPr>
          <w:tab/>
        </w:r>
        <w:r>
          <w:rPr>
            <w:noProof/>
            <w:webHidden/>
          </w:rPr>
          <w:fldChar w:fldCharType="begin"/>
        </w:r>
        <w:r w:rsidR="00722F80">
          <w:rPr>
            <w:noProof/>
            <w:webHidden/>
          </w:rPr>
          <w:instrText xml:space="preserve"> PAGEREF _Toc310589014 \h </w:instrText>
        </w:r>
        <w:r>
          <w:rPr>
            <w:noProof/>
            <w:webHidden/>
          </w:rPr>
        </w:r>
        <w:r>
          <w:rPr>
            <w:noProof/>
            <w:webHidden/>
          </w:rPr>
          <w:fldChar w:fldCharType="separate"/>
        </w:r>
        <w:r w:rsidR="00722F80">
          <w:rPr>
            <w:noProof/>
            <w:webHidden/>
          </w:rPr>
          <w:t>3</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15" w:history="1">
        <w:r w:rsidR="00722F80" w:rsidRPr="00C97B05">
          <w:rPr>
            <w:rStyle w:val="Hyperlink"/>
            <w:noProof/>
          </w:rPr>
          <w:t>1.1</w:t>
        </w:r>
        <w:r w:rsidR="00722F80">
          <w:rPr>
            <w:rFonts w:asciiTheme="minorHAnsi" w:eastAsiaTheme="minorEastAsia" w:hAnsiTheme="minorHAnsi" w:cstheme="minorBidi"/>
            <w:smallCaps w:val="0"/>
            <w:noProof/>
            <w:sz w:val="22"/>
            <w:szCs w:val="22"/>
          </w:rPr>
          <w:tab/>
        </w:r>
        <w:r w:rsidR="00722F80" w:rsidRPr="00C97B05">
          <w:rPr>
            <w:rStyle w:val="Hyperlink"/>
            <w:noProof/>
          </w:rPr>
          <w:t>Revision History</w:t>
        </w:r>
        <w:r w:rsidR="00722F80">
          <w:rPr>
            <w:noProof/>
            <w:webHidden/>
          </w:rPr>
          <w:tab/>
        </w:r>
        <w:r>
          <w:rPr>
            <w:noProof/>
            <w:webHidden/>
          </w:rPr>
          <w:fldChar w:fldCharType="begin"/>
        </w:r>
        <w:r w:rsidR="00722F80">
          <w:rPr>
            <w:noProof/>
            <w:webHidden/>
          </w:rPr>
          <w:instrText xml:space="preserve"> PAGEREF _Toc310589015 \h </w:instrText>
        </w:r>
        <w:r>
          <w:rPr>
            <w:noProof/>
            <w:webHidden/>
          </w:rPr>
        </w:r>
        <w:r>
          <w:rPr>
            <w:noProof/>
            <w:webHidden/>
          </w:rPr>
          <w:fldChar w:fldCharType="separate"/>
        </w:r>
        <w:r w:rsidR="00722F80">
          <w:rPr>
            <w:noProof/>
            <w:webHidden/>
          </w:rPr>
          <w:t>3</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16" w:history="1">
        <w:r w:rsidR="00722F80" w:rsidRPr="00C97B05">
          <w:rPr>
            <w:rStyle w:val="Hyperlink"/>
            <w:noProof/>
          </w:rPr>
          <w:t>1.2</w:t>
        </w:r>
        <w:r w:rsidR="00722F80">
          <w:rPr>
            <w:rFonts w:asciiTheme="minorHAnsi" w:eastAsiaTheme="minorEastAsia" w:hAnsiTheme="minorHAnsi" w:cstheme="minorBidi"/>
            <w:smallCaps w:val="0"/>
            <w:noProof/>
            <w:sz w:val="22"/>
            <w:szCs w:val="22"/>
          </w:rPr>
          <w:tab/>
        </w:r>
        <w:r w:rsidR="00722F80" w:rsidRPr="00C97B05">
          <w:rPr>
            <w:rStyle w:val="Hyperlink"/>
            <w:noProof/>
          </w:rPr>
          <w:t>Related Documentation</w:t>
        </w:r>
        <w:r w:rsidR="00722F80">
          <w:rPr>
            <w:noProof/>
            <w:webHidden/>
          </w:rPr>
          <w:tab/>
        </w:r>
        <w:r>
          <w:rPr>
            <w:noProof/>
            <w:webHidden/>
          </w:rPr>
          <w:fldChar w:fldCharType="begin"/>
        </w:r>
        <w:r w:rsidR="00722F80">
          <w:rPr>
            <w:noProof/>
            <w:webHidden/>
          </w:rPr>
          <w:instrText xml:space="preserve"> PAGEREF _Toc310589016 \h </w:instrText>
        </w:r>
        <w:r>
          <w:rPr>
            <w:noProof/>
            <w:webHidden/>
          </w:rPr>
        </w:r>
        <w:r>
          <w:rPr>
            <w:noProof/>
            <w:webHidden/>
          </w:rPr>
          <w:fldChar w:fldCharType="separate"/>
        </w:r>
        <w:r w:rsidR="00722F80">
          <w:rPr>
            <w:noProof/>
            <w:webHidden/>
          </w:rPr>
          <w:t>3</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17" w:history="1">
        <w:r w:rsidR="00722F80" w:rsidRPr="00C97B05">
          <w:rPr>
            <w:rStyle w:val="Hyperlink"/>
            <w:noProof/>
          </w:rPr>
          <w:t>1.3</w:t>
        </w:r>
        <w:r w:rsidR="00722F80">
          <w:rPr>
            <w:rFonts w:asciiTheme="minorHAnsi" w:eastAsiaTheme="minorEastAsia" w:hAnsiTheme="minorHAnsi" w:cstheme="minorBidi"/>
            <w:smallCaps w:val="0"/>
            <w:noProof/>
            <w:sz w:val="22"/>
            <w:szCs w:val="22"/>
          </w:rPr>
          <w:tab/>
        </w:r>
        <w:r w:rsidR="00722F80" w:rsidRPr="00C97B05">
          <w:rPr>
            <w:rStyle w:val="Hyperlink"/>
            <w:noProof/>
          </w:rPr>
          <w:t>Core Team and Key Stakeholders</w:t>
        </w:r>
        <w:r w:rsidR="00722F80">
          <w:rPr>
            <w:noProof/>
            <w:webHidden/>
          </w:rPr>
          <w:tab/>
        </w:r>
        <w:r>
          <w:rPr>
            <w:noProof/>
            <w:webHidden/>
          </w:rPr>
          <w:fldChar w:fldCharType="begin"/>
        </w:r>
        <w:r w:rsidR="00722F80">
          <w:rPr>
            <w:noProof/>
            <w:webHidden/>
          </w:rPr>
          <w:instrText xml:space="preserve"> PAGEREF _Toc310589017 \h </w:instrText>
        </w:r>
        <w:r>
          <w:rPr>
            <w:noProof/>
            <w:webHidden/>
          </w:rPr>
        </w:r>
        <w:r>
          <w:rPr>
            <w:noProof/>
            <w:webHidden/>
          </w:rPr>
          <w:fldChar w:fldCharType="separate"/>
        </w:r>
        <w:r w:rsidR="00722F80">
          <w:rPr>
            <w:noProof/>
            <w:webHidden/>
          </w:rPr>
          <w:t>3</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18" w:history="1">
        <w:r w:rsidR="00722F80" w:rsidRPr="00C97B05">
          <w:rPr>
            <w:rStyle w:val="Hyperlink"/>
            <w:rFonts w:cs="Arial"/>
            <w:noProof/>
          </w:rPr>
          <w:t>2</w:t>
        </w:r>
        <w:r w:rsidR="00722F80">
          <w:rPr>
            <w:rFonts w:asciiTheme="minorHAnsi" w:eastAsiaTheme="minorEastAsia" w:hAnsiTheme="minorHAnsi" w:cstheme="minorBidi"/>
            <w:smallCaps w:val="0"/>
            <w:noProof/>
            <w:sz w:val="22"/>
            <w:szCs w:val="22"/>
          </w:rPr>
          <w:tab/>
        </w:r>
        <w:r w:rsidR="00722F80" w:rsidRPr="00C97B05">
          <w:rPr>
            <w:rStyle w:val="Hyperlink"/>
            <w:rFonts w:cs="Arial"/>
            <w:noProof/>
          </w:rPr>
          <w:t>Product Overview</w:t>
        </w:r>
        <w:r w:rsidR="00722F80">
          <w:rPr>
            <w:noProof/>
            <w:webHidden/>
          </w:rPr>
          <w:tab/>
        </w:r>
        <w:r>
          <w:rPr>
            <w:noProof/>
            <w:webHidden/>
          </w:rPr>
          <w:fldChar w:fldCharType="begin"/>
        </w:r>
        <w:r w:rsidR="00722F80">
          <w:rPr>
            <w:noProof/>
            <w:webHidden/>
          </w:rPr>
          <w:instrText xml:space="preserve"> PAGEREF _Toc310589018 \h </w:instrText>
        </w:r>
        <w:r>
          <w:rPr>
            <w:noProof/>
            <w:webHidden/>
          </w:rPr>
        </w:r>
        <w:r>
          <w:rPr>
            <w:noProof/>
            <w:webHidden/>
          </w:rPr>
          <w:fldChar w:fldCharType="separate"/>
        </w:r>
        <w:r w:rsidR="00722F80">
          <w:rPr>
            <w:noProof/>
            <w:webHidden/>
          </w:rPr>
          <w:t>3</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19" w:history="1">
        <w:r w:rsidR="00722F80" w:rsidRPr="00C97B05">
          <w:rPr>
            <w:rStyle w:val="Hyperlink"/>
            <w:noProof/>
          </w:rPr>
          <w:t>2.1</w:t>
        </w:r>
        <w:r w:rsidR="00722F80">
          <w:rPr>
            <w:rFonts w:asciiTheme="minorHAnsi" w:eastAsiaTheme="minorEastAsia" w:hAnsiTheme="minorHAnsi" w:cstheme="minorBidi"/>
            <w:smallCaps w:val="0"/>
            <w:noProof/>
            <w:sz w:val="22"/>
            <w:szCs w:val="22"/>
          </w:rPr>
          <w:tab/>
        </w:r>
        <w:r w:rsidR="00722F80" w:rsidRPr="00C97B05">
          <w:rPr>
            <w:rStyle w:val="Hyperlink"/>
            <w:noProof/>
          </w:rPr>
          <w:t>Mission</w:t>
        </w:r>
        <w:r w:rsidR="00722F80">
          <w:rPr>
            <w:noProof/>
            <w:webHidden/>
          </w:rPr>
          <w:tab/>
        </w:r>
        <w:r>
          <w:rPr>
            <w:noProof/>
            <w:webHidden/>
          </w:rPr>
          <w:fldChar w:fldCharType="begin"/>
        </w:r>
        <w:r w:rsidR="00722F80">
          <w:rPr>
            <w:noProof/>
            <w:webHidden/>
          </w:rPr>
          <w:instrText xml:space="preserve"> PAGEREF _Toc310589019 \h </w:instrText>
        </w:r>
        <w:r>
          <w:rPr>
            <w:noProof/>
            <w:webHidden/>
          </w:rPr>
        </w:r>
        <w:r>
          <w:rPr>
            <w:noProof/>
            <w:webHidden/>
          </w:rPr>
          <w:fldChar w:fldCharType="separate"/>
        </w:r>
        <w:r w:rsidR="00722F80">
          <w:rPr>
            <w:noProof/>
            <w:webHidden/>
          </w:rPr>
          <w:t>3</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20" w:history="1">
        <w:r w:rsidR="00722F80" w:rsidRPr="00C97B05">
          <w:rPr>
            <w:rStyle w:val="Hyperlink"/>
            <w:noProof/>
          </w:rPr>
          <w:t>2.2</w:t>
        </w:r>
        <w:r w:rsidR="00722F80">
          <w:rPr>
            <w:rFonts w:asciiTheme="minorHAnsi" w:eastAsiaTheme="minorEastAsia" w:hAnsiTheme="minorHAnsi" w:cstheme="minorBidi"/>
            <w:smallCaps w:val="0"/>
            <w:noProof/>
            <w:sz w:val="22"/>
            <w:szCs w:val="22"/>
          </w:rPr>
          <w:tab/>
        </w:r>
        <w:r w:rsidR="00722F80" w:rsidRPr="00C97B05">
          <w:rPr>
            <w:rStyle w:val="Hyperlink"/>
            <w:noProof/>
          </w:rPr>
          <w:t>Strategy</w:t>
        </w:r>
        <w:r w:rsidR="00722F80">
          <w:rPr>
            <w:noProof/>
            <w:webHidden/>
          </w:rPr>
          <w:tab/>
        </w:r>
        <w:r>
          <w:rPr>
            <w:noProof/>
            <w:webHidden/>
          </w:rPr>
          <w:fldChar w:fldCharType="begin"/>
        </w:r>
        <w:r w:rsidR="00722F80">
          <w:rPr>
            <w:noProof/>
            <w:webHidden/>
          </w:rPr>
          <w:instrText xml:space="preserve"> PAGEREF _Toc310589020 \h </w:instrText>
        </w:r>
        <w:r>
          <w:rPr>
            <w:noProof/>
            <w:webHidden/>
          </w:rPr>
        </w:r>
        <w:r>
          <w:rPr>
            <w:noProof/>
            <w:webHidden/>
          </w:rPr>
          <w:fldChar w:fldCharType="separate"/>
        </w:r>
        <w:r w:rsidR="00722F80">
          <w:rPr>
            <w:noProof/>
            <w:webHidden/>
          </w:rPr>
          <w:t>3</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21" w:history="1">
        <w:r w:rsidR="00722F80" w:rsidRPr="00C97B05">
          <w:rPr>
            <w:rStyle w:val="Hyperlink"/>
            <w:noProof/>
          </w:rPr>
          <w:t>2.3</w:t>
        </w:r>
        <w:r w:rsidR="00722F80">
          <w:rPr>
            <w:rFonts w:asciiTheme="minorHAnsi" w:eastAsiaTheme="minorEastAsia" w:hAnsiTheme="minorHAnsi" w:cstheme="minorBidi"/>
            <w:smallCaps w:val="0"/>
            <w:noProof/>
            <w:sz w:val="22"/>
            <w:szCs w:val="22"/>
          </w:rPr>
          <w:tab/>
        </w:r>
        <w:r w:rsidR="00722F80" w:rsidRPr="00C97B05">
          <w:rPr>
            <w:rStyle w:val="Hyperlink"/>
            <w:noProof/>
          </w:rPr>
          <w:t>Objectives</w:t>
        </w:r>
        <w:r w:rsidR="00722F80">
          <w:rPr>
            <w:noProof/>
            <w:webHidden/>
          </w:rPr>
          <w:tab/>
        </w:r>
        <w:r>
          <w:rPr>
            <w:noProof/>
            <w:webHidden/>
          </w:rPr>
          <w:fldChar w:fldCharType="begin"/>
        </w:r>
        <w:r w:rsidR="00722F80">
          <w:rPr>
            <w:noProof/>
            <w:webHidden/>
          </w:rPr>
          <w:instrText xml:space="preserve"> PAGEREF _Toc310589021 \h </w:instrText>
        </w:r>
        <w:r>
          <w:rPr>
            <w:noProof/>
            <w:webHidden/>
          </w:rPr>
        </w:r>
        <w:r>
          <w:rPr>
            <w:noProof/>
            <w:webHidden/>
          </w:rPr>
          <w:fldChar w:fldCharType="separate"/>
        </w:r>
        <w:r w:rsidR="00722F80">
          <w:rPr>
            <w:noProof/>
            <w:webHidden/>
          </w:rPr>
          <w:t>4</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22" w:history="1">
        <w:r w:rsidR="00722F80" w:rsidRPr="00C97B05">
          <w:rPr>
            <w:rStyle w:val="Hyperlink"/>
            <w:noProof/>
          </w:rPr>
          <w:t>2.4</w:t>
        </w:r>
        <w:r w:rsidR="00722F80">
          <w:rPr>
            <w:rFonts w:asciiTheme="minorHAnsi" w:eastAsiaTheme="minorEastAsia" w:hAnsiTheme="minorHAnsi" w:cstheme="minorBidi"/>
            <w:smallCaps w:val="0"/>
            <w:noProof/>
            <w:sz w:val="22"/>
            <w:szCs w:val="22"/>
          </w:rPr>
          <w:tab/>
        </w:r>
        <w:r w:rsidR="00722F80" w:rsidRPr="00C97B05">
          <w:rPr>
            <w:rStyle w:val="Hyperlink"/>
            <w:noProof/>
          </w:rPr>
          <w:t>Guiding Principles</w:t>
        </w:r>
        <w:r w:rsidR="00722F80">
          <w:rPr>
            <w:noProof/>
            <w:webHidden/>
          </w:rPr>
          <w:tab/>
        </w:r>
        <w:r>
          <w:rPr>
            <w:noProof/>
            <w:webHidden/>
          </w:rPr>
          <w:fldChar w:fldCharType="begin"/>
        </w:r>
        <w:r w:rsidR="00722F80">
          <w:rPr>
            <w:noProof/>
            <w:webHidden/>
          </w:rPr>
          <w:instrText xml:space="preserve"> PAGEREF _Toc310589022 \h </w:instrText>
        </w:r>
        <w:r>
          <w:rPr>
            <w:noProof/>
            <w:webHidden/>
          </w:rPr>
        </w:r>
        <w:r>
          <w:rPr>
            <w:noProof/>
            <w:webHidden/>
          </w:rPr>
          <w:fldChar w:fldCharType="separate"/>
        </w:r>
        <w:r w:rsidR="00722F80">
          <w:rPr>
            <w:noProof/>
            <w:webHidden/>
          </w:rPr>
          <w:t>4</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23" w:history="1">
        <w:r w:rsidR="00722F80" w:rsidRPr="00C97B05">
          <w:rPr>
            <w:rStyle w:val="Hyperlink"/>
            <w:rFonts w:cs="Arial"/>
            <w:noProof/>
          </w:rPr>
          <w:t>3</w:t>
        </w:r>
        <w:r w:rsidR="00722F80">
          <w:rPr>
            <w:rFonts w:asciiTheme="minorHAnsi" w:eastAsiaTheme="minorEastAsia" w:hAnsiTheme="minorHAnsi" w:cstheme="minorBidi"/>
            <w:smallCaps w:val="0"/>
            <w:noProof/>
            <w:sz w:val="22"/>
            <w:szCs w:val="22"/>
          </w:rPr>
          <w:tab/>
        </w:r>
        <w:r w:rsidR="00722F80" w:rsidRPr="00C97B05">
          <w:rPr>
            <w:rStyle w:val="Hyperlink"/>
            <w:rFonts w:cs="Arial"/>
            <w:noProof/>
          </w:rPr>
          <w:t>Components and Functional Requirements</w:t>
        </w:r>
        <w:r w:rsidR="00722F80">
          <w:rPr>
            <w:noProof/>
            <w:webHidden/>
          </w:rPr>
          <w:tab/>
        </w:r>
        <w:r>
          <w:rPr>
            <w:noProof/>
            <w:webHidden/>
          </w:rPr>
          <w:fldChar w:fldCharType="begin"/>
        </w:r>
        <w:r w:rsidR="00722F80">
          <w:rPr>
            <w:noProof/>
            <w:webHidden/>
          </w:rPr>
          <w:instrText xml:space="preserve"> PAGEREF _Toc310589023 \h </w:instrText>
        </w:r>
        <w:r>
          <w:rPr>
            <w:noProof/>
            <w:webHidden/>
          </w:rPr>
        </w:r>
        <w:r>
          <w:rPr>
            <w:noProof/>
            <w:webHidden/>
          </w:rPr>
          <w:fldChar w:fldCharType="separate"/>
        </w:r>
        <w:r w:rsidR="00722F80">
          <w:rPr>
            <w:noProof/>
            <w:webHidden/>
          </w:rPr>
          <w:t>4</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24" w:history="1">
        <w:r w:rsidR="00722F80" w:rsidRPr="00C97B05">
          <w:rPr>
            <w:rStyle w:val="Hyperlink"/>
            <w:noProof/>
          </w:rPr>
          <w:t>3.1</w:t>
        </w:r>
        <w:r w:rsidR="00722F80">
          <w:rPr>
            <w:rFonts w:asciiTheme="minorHAnsi" w:eastAsiaTheme="minorEastAsia" w:hAnsiTheme="minorHAnsi" w:cstheme="minorBidi"/>
            <w:smallCaps w:val="0"/>
            <w:noProof/>
            <w:sz w:val="22"/>
            <w:szCs w:val="22"/>
          </w:rPr>
          <w:tab/>
        </w:r>
        <w:r w:rsidR="00722F80" w:rsidRPr="00C97B05">
          <w:rPr>
            <w:rStyle w:val="Hyperlink"/>
            <w:noProof/>
          </w:rPr>
          <w:t>Sign In – P1</w:t>
        </w:r>
        <w:r w:rsidR="00722F80">
          <w:rPr>
            <w:noProof/>
            <w:webHidden/>
          </w:rPr>
          <w:tab/>
        </w:r>
        <w:r>
          <w:rPr>
            <w:noProof/>
            <w:webHidden/>
          </w:rPr>
          <w:fldChar w:fldCharType="begin"/>
        </w:r>
        <w:r w:rsidR="00722F80">
          <w:rPr>
            <w:noProof/>
            <w:webHidden/>
          </w:rPr>
          <w:instrText xml:space="preserve"> PAGEREF _Toc310589024 \h </w:instrText>
        </w:r>
        <w:r>
          <w:rPr>
            <w:noProof/>
            <w:webHidden/>
          </w:rPr>
        </w:r>
        <w:r>
          <w:rPr>
            <w:noProof/>
            <w:webHidden/>
          </w:rPr>
          <w:fldChar w:fldCharType="separate"/>
        </w:r>
        <w:r w:rsidR="00722F80">
          <w:rPr>
            <w:noProof/>
            <w:webHidden/>
          </w:rPr>
          <w:t>4</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25" w:history="1">
        <w:r w:rsidR="00722F80" w:rsidRPr="00C97B05">
          <w:rPr>
            <w:rStyle w:val="Hyperlink"/>
            <w:noProof/>
          </w:rPr>
          <w:t>3.2</w:t>
        </w:r>
        <w:r w:rsidR="00722F80">
          <w:rPr>
            <w:rFonts w:asciiTheme="minorHAnsi" w:eastAsiaTheme="minorEastAsia" w:hAnsiTheme="minorHAnsi" w:cstheme="minorBidi"/>
            <w:smallCaps w:val="0"/>
            <w:noProof/>
            <w:sz w:val="22"/>
            <w:szCs w:val="22"/>
          </w:rPr>
          <w:tab/>
        </w:r>
        <w:r w:rsidR="00722F80" w:rsidRPr="00C97B05">
          <w:rPr>
            <w:rStyle w:val="Hyperlink"/>
            <w:noProof/>
          </w:rPr>
          <w:t>Dashboard – P1</w:t>
        </w:r>
        <w:r w:rsidR="00722F80">
          <w:rPr>
            <w:noProof/>
            <w:webHidden/>
          </w:rPr>
          <w:tab/>
        </w:r>
        <w:r>
          <w:rPr>
            <w:noProof/>
            <w:webHidden/>
          </w:rPr>
          <w:fldChar w:fldCharType="begin"/>
        </w:r>
        <w:r w:rsidR="00722F80">
          <w:rPr>
            <w:noProof/>
            <w:webHidden/>
          </w:rPr>
          <w:instrText xml:space="preserve"> PAGEREF _Toc310589025 \h </w:instrText>
        </w:r>
        <w:r>
          <w:rPr>
            <w:noProof/>
            <w:webHidden/>
          </w:rPr>
        </w:r>
        <w:r>
          <w:rPr>
            <w:noProof/>
            <w:webHidden/>
          </w:rPr>
          <w:fldChar w:fldCharType="separate"/>
        </w:r>
        <w:r w:rsidR="00722F80">
          <w:rPr>
            <w:noProof/>
            <w:webHidden/>
          </w:rPr>
          <w:t>4</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26" w:history="1">
        <w:r w:rsidR="00722F80" w:rsidRPr="00C97B05">
          <w:rPr>
            <w:rStyle w:val="Hyperlink"/>
            <w:noProof/>
          </w:rPr>
          <w:t>3.3</w:t>
        </w:r>
        <w:r w:rsidR="00722F80">
          <w:rPr>
            <w:rFonts w:asciiTheme="minorHAnsi" w:eastAsiaTheme="minorEastAsia" w:hAnsiTheme="minorHAnsi" w:cstheme="minorBidi"/>
            <w:smallCaps w:val="0"/>
            <w:noProof/>
            <w:sz w:val="22"/>
            <w:szCs w:val="22"/>
          </w:rPr>
          <w:tab/>
        </w:r>
        <w:r w:rsidR="00722F80" w:rsidRPr="00C97B05">
          <w:rPr>
            <w:rStyle w:val="Hyperlink"/>
            <w:noProof/>
          </w:rPr>
          <w:t>CMS – P1</w:t>
        </w:r>
        <w:r w:rsidR="00722F80">
          <w:rPr>
            <w:noProof/>
            <w:webHidden/>
          </w:rPr>
          <w:tab/>
        </w:r>
        <w:r>
          <w:rPr>
            <w:noProof/>
            <w:webHidden/>
          </w:rPr>
          <w:fldChar w:fldCharType="begin"/>
        </w:r>
        <w:r w:rsidR="00722F80">
          <w:rPr>
            <w:noProof/>
            <w:webHidden/>
          </w:rPr>
          <w:instrText xml:space="preserve"> PAGEREF _Toc310589026 \h </w:instrText>
        </w:r>
        <w:r>
          <w:rPr>
            <w:noProof/>
            <w:webHidden/>
          </w:rPr>
        </w:r>
        <w:r>
          <w:rPr>
            <w:noProof/>
            <w:webHidden/>
          </w:rPr>
          <w:fldChar w:fldCharType="separate"/>
        </w:r>
        <w:r w:rsidR="00722F80">
          <w:rPr>
            <w:noProof/>
            <w:webHidden/>
          </w:rPr>
          <w:t>4</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27" w:history="1">
        <w:r w:rsidR="00722F80" w:rsidRPr="00C97B05">
          <w:rPr>
            <w:rStyle w:val="Hyperlink"/>
            <w:noProof/>
          </w:rPr>
          <w:t>3.4</w:t>
        </w:r>
        <w:r w:rsidR="00722F80">
          <w:rPr>
            <w:rFonts w:asciiTheme="minorHAnsi" w:eastAsiaTheme="minorEastAsia" w:hAnsiTheme="minorHAnsi" w:cstheme="minorBidi"/>
            <w:smallCaps w:val="0"/>
            <w:noProof/>
            <w:sz w:val="22"/>
            <w:szCs w:val="22"/>
          </w:rPr>
          <w:tab/>
        </w:r>
        <w:r w:rsidR="00722F80" w:rsidRPr="00C97B05">
          <w:rPr>
            <w:rStyle w:val="Hyperlink"/>
            <w:noProof/>
          </w:rPr>
          <w:t>Moderation – P1</w:t>
        </w:r>
        <w:r w:rsidR="00722F80">
          <w:rPr>
            <w:noProof/>
            <w:webHidden/>
          </w:rPr>
          <w:tab/>
        </w:r>
        <w:r>
          <w:rPr>
            <w:noProof/>
            <w:webHidden/>
          </w:rPr>
          <w:fldChar w:fldCharType="begin"/>
        </w:r>
        <w:r w:rsidR="00722F80">
          <w:rPr>
            <w:noProof/>
            <w:webHidden/>
          </w:rPr>
          <w:instrText xml:space="preserve"> PAGEREF _Toc310589027 \h </w:instrText>
        </w:r>
        <w:r>
          <w:rPr>
            <w:noProof/>
            <w:webHidden/>
          </w:rPr>
        </w:r>
        <w:r>
          <w:rPr>
            <w:noProof/>
            <w:webHidden/>
          </w:rPr>
          <w:fldChar w:fldCharType="separate"/>
        </w:r>
        <w:r w:rsidR="00722F80">
          <w:rPr>
            <w:noProof/>
            <w:webHidden/>
          </w:rPr>
          <w:t>7</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28" w:history="1">
        <w:r w:rsidR="00722F80" w:rsidRPr="00C97B05">
          <w:rPr>
            <w:rStyle w:val="Hyperlink"/>
            <w:noProof/>
          </w:rPr>
          <w:t>3.5</w:t>
        </w:r>
        <w:r w:rsidR="00722F80">
          <w:rPr>
            <w:rFonts w:asciiTheme="minorHAnsi" w:eastAsiaTheme="minorEastAsia" w:hAnsiTheme="minorHAnsi" w:cstheme="minorBidi"/>
            <w:smallCaps w:val="0"/>
            <w:noProof/>
            <w:sz w:val="22"/>
            <w:szCs w:val="22"/>
          </w:rPr>
          <w:tab/>
        </w:r>
        <w:r w:rsidR="00722F80" w:rsidRPr="00C97B05">
          <w:rPr>
            <w:rStyle w:val="Hyperlink"/>
            <w:noProof/>
          </w:rPr>
          <w:t>Internal Users – P1</w:t>
        </w:r>
        <w:r w:rsidR="00722F80">
          <w:rPr>
            <w:noProof/>
            <w:webHidden/>
          </w:rPr>
          <w:tab/>
        </w:r>
        <w:r>
          <w:rPr>
            <w:noProof/>
            <w:webHidden/>
          </w:rPr>
          <w:fldChar w:fldCharType="begin"/>
        </w:r>
        <w:r w:rsidR="00722F80">
          <w:rPr>
            <w:noProof/>
            <w:webHidden/>
          </w:rPr>
          <w:instrText xml:space="preserve"> PAGEREF _Toc310589028 \h </w:instrText>
        </w:r>
        <w:r>
          <w:rPr>
            <w:noProof/>
            <w:webHidden/>
          </w:rPr>
        </w:r>
        <w:r>
          <w:rPr>
            <w:noProof/>
            <w:webHidden/>
          </w:rPr>
          <w:fldChar w:fldCharType="separate"/>
        </w:r>
        <w:r w:rsidR="00722F80">
          <w:rPr>
            <w:noProof/>
            <w:webHidden/>
          </w:rPr>
          <w:t>8</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29" w:history="1">
        <w:r w:rsidR="00722F80" w:rsidRPr="00C97B05">
          <w:rPr>
            <w:rStyle w:val="Hyperlink"/>
            <w:noProof/>
          </w:rPr>
          <w:t>3.6</w:t>
        </w:r>
        <w:r w:rsidR="00722F80">
          <w:rPr>
            <w:rFonts w:asciiTheme="minorHAnsi" w:eastAsiaTheme="minorEastAsia" w:hAnsiTheme="minorHAnsi" w:cstheme="minorBidi"/>
            <w:smallCaps w:val="0"/>
            <w:noProof/>
            <w:sz w:val="22"/>
            <w:szCs w:val="22"/>
          </w:rPr>
          <w:tab/>
        </w:r>
        <w:r w:rsidR="00722F80" w:rsidRPr="00C97B05">
          <w:rPr>
            <w:rStyle w:val="Hyperlink"/>
            <w:noProof/>
          </w:rPr>
          <w:t>Reports – P1</w:t>
        </w:r>
        <w:r w:rsidR="00722F80">
          <w:rPr>
            <w:noProof/>
            <w:webHidden/>
          </w:rPr>
          <w:tab/>
        </w:r>
        <w:r>
          <w:rPr>
            <w:noProof/>
            <w:webHidden/>
          </w:rPr>
          <w:fldChar w:fldCharType="begin"/>
        </w:r>
        <w:r w:rsidR="00722F80">
          <w:rPr>
            <w:noProof/>
            <w:webHidden/>
          </w:rPr>
          <w:instrText xml:space="preserve"> PAGEREF _Toc310589029 \h </w:instrText>
        </w:r>
        <w:r>
          <w:rPr>
            <w:noProof/>
            <w:webHidden/>
          </w:rPr>
        </w:r>
        <w:r>
          <w:rPr>
            <w:noProof/>
            <w:webHidden/>
          </w:rPr>
          <w:fldChar w:fldCharType="separate"/>
        </w:r>
        <w:r w:rsidR="00722F80">
          <w:rPr>
            <w:noProof/>
            <w:webHidden/>
          </w:rPr>
          <w:t>9</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30" w:history="1">
        <w:r w:rsidR="00722F80" w:rsidRPr="00C97B05">
          <w:rPr>
            <w:rStyle w:val="Hyperlink"/>
            <w:noProof/>
          </w:rPr>
          <w:t>3.7</w:t>
        </w:r>
        <w:r w:rsidR="00722F80">
          <w:rPr>
            <w:rFonts w:asciiTheme="minorHAnsi" w:eastAsiaTheme="minorEastAsia" w:hAnsiTheme="minorHAnsi" w:cstheme="minorBidi"/>
            <w:smallCaps w:val="0"/>
            <w:noProof/>
            <w:sz w:val="22"/>
            <w:szCs w:val="22"/>
          </w:rPr>
          <w:tab/>
        </w:r>
        <w:r w:rsidR="00722F80" w:rsidRPr="00C97B05">
          <w:rPr>
            <w:rStyle w:val="Hyperlink"/>
            <w:noProof/>
          </w:rPr>
          <w:t>External Users – P1</w:t>
        </w:r>
        <w:r w:rsidR="00722F80">
          <w:rPr>
            <w:noProof/>
            <w:webHidden/>
          </w:rPr>
          <w:tab/>
        </w:r>
        <w:r>
          <w:rPr>
            <w:noProof/>
            <w:webHidden/>
          </w:rPr>
          <w:fldChar w:fldCharType="begin"/>
        </w:r>
        <w:r w:rsidR="00722F80">
          <w:rPr>
            <w:noProof/>
            <w:webHidden/>
          </w:rPr>
          <w:instrText xml:space="preserve"> PAGEREF _Toc310589030 \h </w:instrText>
        </w:r>
        <w:r>
          <w:rPr>
            <w:noProof/>
            <w:webHidden/>
          </w:rPr>
        </w:r>
        <w:r>
          <w:rPr>
            <w:noProof/>
            <w:webHidden/>
          </w:rPr>
          <w:fldChar w:fldCharType="separate"/>
        </w:r>
        <w:r w:rsidR="00722F80">
          <w:rPr>
            <w:noProof/>
            <w:webHidden/>
          </w:rPr>
          <w:t>9</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31" w:history="1">
        <w:r w:rsidR="00722F80" w:rsidRPr="00C97B05">
          <w:rPr>
            <w:rStyle w:val="Hyperlink"/>
            <w:noProof/>
          </w:rPr>
          <w:t>3.8</w:t>
        </w:r>
        <w:r w:rsidR="00722F80">
          <w:rPr>
            <w:rFonts w:asciiTheme="minorHAnsi" w:eastAsiaTheme="minorEastAsia" w:hAnsiTheme="minorHAnsi" w:cstheme="minorBidi"/>
            <w:smallCaps w:val="0"/>
            <w:noProof/>
            <w:sz w:val="22"/>
            <w:szCs w:val="22"/>
          </w:rPr>
          <w:tab/>
        </w:r>
        <w:r w:rsidR="00722F80" w:rsidRPr="00C97B05">
          <w:rPr>
            <w:rStyle w:val="Hyperlink"/>
            <w:noProof/>
          </w:rPr>
          <w:t>Store Page Tool – P1</w:t>
        </w:r>
        <w:r w:rsidR="00722F80">
          <w:rPr>
            <w:noProof/>
            <w:webHidden/>
          </w:rPr>
          <w:tab/>
        </w:r>
        <w:r>
          <w:rPr>
            <w:noProof/>
            <w:webHidden/>
          </w:rPr>
          <w:fldChar w:fldCharType="begin"/>
        </w:r>
        <w:r w:rsidR="00722F80">
          <w:rPr>
            <w:noProof/>
            <w:webHidden/>
          </w:rPr>
          <w:instrText xml:space="preserve"> PAGEREF _Toc310589031 \h </w:instrText>
        </w:r>
        <w:r>
          <w:rPr>
            <w:noProof/>
            <w:webHidden/>
          </w:rPr>
        </w:r>
        <w:r>
          <w:rPr>
            <w:noProof/>
            <w:webHidden/>
          </w:rPr>
          <w:fldChar w:fldCharType="separate"/>
        </w:r>
        <w:r w:rsidR="00722F80">
          <w:rPr>
            <w:noProof/>
            <w:webHidden/>
          </w:rPr>
          <w:t>10</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32" w:history="1">
        <w:r w:rsidR="00722F80" w:rsidRPr="00C97B05">
          <w:rPr>
            <w:rStyle w:val="Hyperlink"/>
            <w:rFonts w:cs="Arial"/>
            <w:noProof/>
          </w:rPr>
          <w:t>4</w:t>
        </w:r>
        <w:r w:rsidR="00722F80">
          <w:rPr>
            <w:rFonts w:asciiTheme="minorHAnsi" w:eastAsiaTheme="minorEastAsia" w:hAnsiTheme="minorHAnsi" w:cstheme="minorBidi"/>
            <w:smallCaps w:val="0"/>
            <w:noProof/>
            <w:sz w:val="22"/>
            <w:szCs w:val="22"/>
          </w:rPr>
          <w:tab/>
        </w:r>
        <w:r w:rsidR="00722F80" w:rsidRPr="00C97B05">
          <w:rPr>
            <w:rStyle w:val="Hyperlink"/>
            <w:rFonts w:cs="Arial"/>
            <w:noProof/>
          </w:rPr>
          <w:t>User Experience Requirements</w:t>
        </w:r>
        <w:r w:rsidR="00722F80">
          <w:rPr>
            <w:noProof/>
            <w:webHidden/>
          </w:rPr>
          <w:tab/>
        </w:r>
        <w:r>
          <w:rPr>
            <w:noProof/>
            <w:webHidden/>
          </w:rPr>
          <w:fldChar w:fldCharType="begin"/>
        </w:r>
        <w:r w:rsidR="00722F80">
          <w:rPr>
            <w:noProof/>
            <w:webHidden/>
          </w:rPr>
          <w:instrText xml:space="preserve"> PAGEREF _Toc310589032 \h </w:instrText>
        </w:r>
        <w:r>
          <w:rPr>
            <w:noProof/>
            <w:webHidden/>
          </w:rPr>
        </w:r>
        <w:r>
          <w:rPr>
            <w:noProof/>
            <w:webHidden/>
          </w:rPr>
          <w:fldChar w:fldCharType="separate"/>
        </w:r>
        <w:r w:rsidR="00722F80">
          <w:rPr>
            <w:noProof/>
            <w:webHidden/>
          </w:rPr>
          <w:t>10</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33" w:history="1">
        <w:r w:rsidR="00722F80" w:rsidRPr="00C97B05">
          <w:rPr>
            <w:rStyle w:val="Hyperlink"/>
            <w:rFonts w:cs="Arial"/>
            <w:noProof/>
          </w:rPr>
          <w:t>5</w:t>
        </w:r>
        <w:r w:rsidR="00722F80">
          <w:rPr>
            <w:rFonts w:asciiTheme="minorHAnsi" w:eastAsiaTheme="minorEastAsia" w:hAnsiTheme="minorHAnsi" w:cstheme="minorBidi"/>
            <w:smallCaps w:val="0"/>
            <w:noProof/>
            <w:sz w:val="22"/>
            <w:szCs w:val="22"/>
          </w:rPr>
          <w:tab/>
        </w:r>
        <w:r w:rsidR="00722F80" w:rsidRPr="00C97B05">
          <w:rPr>
            <w:rStyle w:val="Hyperlink"/>
            <w:rFonts w:cs="Arial"/>
            <w:noProof/>
          </w:rPr>
          <w:t>Integration and Migration</w:t>
        </w:r>
        <w:r w:rsidR="00722F80">
          <w:rPr>
            <w:noProof/>
            <w:webHidden/>
          </w:rPr>
          <w:tab/>
        </w:r>
        <w:r>
          <w:rPr>
            <w:noProof/>
            <w:webHidden/>
          </w:rPr>
          <w:fldChar w:fldCharType="begin"/>
        </w:r>
        <w:r w:rsidR="00722F80">
          <w:rPr>
            <w:noProof/>
            <w:webHidden/>
          </w:rPr>
          <w:instrText xml:space="preserve"> PAGEREF _Toc310589033 \h </w:instrText>
        </w:r>
        <w:r>
          <w:rPr>
            <w:noProof/>
            <w:webHidden/>
          </w:rPr>
        </w:r>
        <w:r>
          <w:rPr>
            <w:noProof/>
            <w:webHidden/>
          </w:rPr>
          <w:fldChar w:fldCharType="separate"/>
        </w:r>
        <w:r w:rsidR="00722F80">
          <w:rPr>
            <w:noProof/>
            <w:webHidden/>
          </w:rPr>
          <w:t>11</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34" w:history="1">
        <w:r w:rsidR="00722F80" w:rsidRPr="00C97B05">
          <w:rPr>
            <w:rStyle w:val="Hyperlink"/>
            <w:rFonts w:cs="Arial"/>
            <w:noProof/>
          </w:rPr>
          <w:t>6</w:t>
        </w:r>
        <w:r w:rsidR="00722F80">
          <w:rPr>
            <w:rFonts w:asciiTheme="minorHAnsi" w:eastAsiaTheme="minorEastAsia" w:hAnsiTheme="minorHAnsi" w:cstheme="minorBidi"/>
            <w:smallCaps w:val="0"/>
            <w:noProof/>
            <w:sz w:val="22"/>
            <w:szCs w:val="22"/>
          </w:rPr>
          <w:tab/>
        </w:r>
        <w:r w:rsidR="00722F80" w:rsidRPr="00C97B05">
          <w:rPr>
            <w:rStyle w:val="Hyperlink"/>
            <w:rFonts w:cs="Arial"/>
            <w:noProof/>
          </w:rPr>
          <w:t>Operations and Maintenance</w:t>
        </w:r>
        <w:r w:rsidR="00722F80">
          <w:rPr>
            <w:noProof/>
            <w:webHidden/>
          </w:rPr>
          <w:tab/>
        </w:r>
        <w:r>
          <w:rPr>
            <w:noProof/>
            <w:webHidden/>
          </w:rPr>
          <w:fldChar w:fldCharType="begin"/>
        </w:r>
        <w:r w:rsidR="00722F80">
          <w:rPr>
            <w:noProof/>
            <w:webHidden/>
          </w:rPr>
          <w:instrText xml:space="preserve"> PAGEREF _Toc310589034 \h </w:instrText>
        </w:r>
        <w:r>
          <w:rPr>
            <w:noProof/>
            <w:webHidden/>
          </w:rPr>
        </w:r>
        <w:r>
          <w:rPr>
            <w:noProof/>
            <w:webHidden/>
          </w:rPr>
          <w:fldChar w:fldCharType="separate"/>
        </w:r>
        <w:r w:rsidR="00722F80">
          <w:rPr>
            <w:noProof/>
            <w:webHidden/>
          </w:rPr>
          <w:t>11</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35" w:history="1">
        <w:r w:rsidR="00722F80" w:rsidRPr="00C97B05">
          <w:rPr>
            <w:rStyle w:val="Hyperlink"/>
            <w:noProof/>
          </w:rPr>
          <w:t>6.1</w:t>
        </w:r>
        <w:r w:rsidR="00722F80">
          <w:rPr>
            <w:rFonts w:asciiTheme="minorHAnsi" w:eastAsiaTheme="minorEastAsia" w:hAnsiTheme="minorHAnsi" w:cstheme="minorBidi"/>
            <w:smallCaps w:val="0"/>
            <w:noProof/>
            <w:sz w:val="22"/>
            <w:szCs w:val="22"/>
          </w:rPr>
          <w:tab/>
        </w:r>
        <w:r w:rsidR="00722F80" w:rsidRPr="00C97B05">
          <w:rPr>
            <w:rStyle w:val="Hyperlink"/>
            <w:noProof/>
          </w:rPr>
          <w:t>Service Level Agreement</w:t>
        </w:r>
        <w:r w:rsidR="00722F80">
          <w:rPr>
            <w:noProof/>
            <w:webHidden/>
          </w:rPr>
          <w:tab/>
        </w:r>
        <w:r>
          <w:rPr>
            <w:noProof/>
            <w:webHidden/>
          </w:rPr>
          <w:fldChar w:fldCharType="begin"/>
        </w:r>
        <w:r w:rsidR="00722F80">
          <w:rPr>
            <w:noProof/>
            <w:webHidden/>
          </w:rPr>
          <w:instrText xml:space="preserve"> PAGEREF _Toc310589035 \h </w:instrText>
        </w:r>
        <w:r>
          <w:rPr>
            <w:noProof/>
            <w:webHidden/>
          </w:rPr>
        </w:r>
        <w:r>
          <w:rPr>
            <w:noProof/>
            <w:webHidden/>
          </w:rPr>
          <w:fldChar w:fldCharType="separate"/>
        </w:r>
        <w:r w:rsidR="00722F80">
          <w:rPr>
            <w:noProof/>
            <w:webHidden/>
          </w:rPr>
          <w:t>11</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36" w:history="1">
        <w:r w:rsidR="00722F80" w:rsidRPr="00C97B05">
          <w:rPr>
            <w:rStyle w:val="Hyperlink"/>
            <w:noProof/>
          </w:rPr>
          <w:t>6.2</w:t>
        </w:r>
        <w:r w:rsidR="00722F80">
          <w:rPr>
            <w:rFonts w:asciiTheme="minorHAnsi" w:eastAsiaTheme="minorEastAsia" w:hAnsiTheme="minorHAnsi" w:cstheme="minorBidi"/>
            <w:smallCaps w:val="0"/>
            <w:noProof/>
            <w:sz w:val="22"/>
            <w:szCs w:val="22"/>
          </w:rPr>
          <w:tab/>
        </w:r>
        <w:r w:rsidR="00722F80" w:rsidRPr="00C97B05">
          <w:rPr>
            <w:rStyle w:val="Hyperlink"/>
            <w:noProof/>
          </w:rPr>
          <w:t>Monitoring and Alerts</w:t>
        </w:r>
        <w:r w:rsidR="00722F80">
          <w:rPr>
            <w:noProof/>
            <w:webHidden/>
          </w:rPr>
          <w:tab/>
        </w:r>
        <w:r>
          <w:rPr>
            <w:noProof/>
            <w:webHidden/>
          </w:rPr>
          <w:fldChar w:fldCharType="begin"/>
        </w:r>
        <w:r w:rsidR="00722F80">
          <w:rPr>
            <w:noProof/>
            <w:webHidden/>
          </w:rPr>
          <w:instrText xml:space="preserve"> PAGEREF _Toc310589036 \h </w:instrText>
        </w:r>
        <w:r>
          <w:rPr>
            <w:noProof/>
            <w:webHidden/>
          </w:rPr>
        </w:r>
        <w:r>
          <w:rPr>
            <w:noProof/>
            <w:webHidden/>
          </w:rPr>
          <w:fldChar w:fldCharType="separate"/>
        </w:r>
        <w:r w:rsidR="00722F80">
          <w:rPr>
            <w:noProof/>
            <w:webHidden/>
          </w:rPr>
          <w:t>11</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37" w:history="1">
        <w:r w:rsidR="00722F80" w:rsidRPr="00C97B05">
          <w:rPr>
            <w:rStyle w:val="Hyperlink"/>
            <w:noProof/>
          </w:rPr>
          <w:t>6.3</w:t>
        </w:r>
        <w:r w:rsidR="00722F80">
          <w:rPr>
            <w:rFonts w:asciiTheme="minorHAnsi" w:eastAsiaTheme="minorEastAsia" w:hAnsiTheme="minorHAnsi" w:cstheme="minorBidi"/>
            <w:smallCaps w:val="0"/>
            <w:noProof/>
            <w:sz w:val="22"/>
            <w:szCs w:val="22"/>
          </w:rPr>
          <w:tab/>
        </w:r>
        <w:r w:rsidR="00722F80" w:rsidRPr="00C97B05">
          <w:rPr>
            <w:rStyle w:val="Hyperlink"/>
            <w:noProof/>
          </w:rPr>
          <w:t>Business Continuity Planning (BCP)</w:t>
        </w:r>
        <w:r w:rsidR="00722F80">
          <w:rPr>
            <w:noProof/>
            <w:webHidden/>
          </w:rPr>
          <w:tab/>
        </w:r>
        <w:r>
          <w:rPr>
            <w:noProof/>
            <w:webHidden/>
          </w:rPr>
          <w:fldChar w:fldCharType="begin"/>
        </w:r>
        <w:r w:rsidR="00722F80">
          <w:rPr>
            <w:noProof/>
            <w:webHidden/>
          </w:rPr>
          <w:instrText xml:space="preserve"> PAGEREF _Toc310589037 \h </w:instrText>
        </w:r>
        <w:r>
          <w:rPr>
            <w:noProof/>
            <w:webHidden/>
          </w:rPr>
        </w:r>
        <w:r>
          <w:rPr>
            <w:noProof/>
            <w:webHidden/>
          </w:rPr>
          <w:fldChar w:fldCharType="separate"/>
        </w:r>
        <w:r w:rsidR="00722F80">
          <w:rPr>
            <w:noProof/>
            <w:webHidden/>
          </w:rPr>
          <w:t>11</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38" w:history="1">
        <w:r w:rsidR="00722F80" w:rsidRPr="00C97B05">
          <w:rPr>
            <w:rStyle w:val="Hyperlink"/>
            <w:noProof/>
          </w:rPr>
          <w:t>6.4</w:t>
        </w:r>
        <w:r w:rsidR="00722F80">
          <w:rPr>
            <w:rFonts w:asciiTheme="minorHAnsi" w:eastAsiaTheme="minorEastAsia" w:hAnsiTheme="minorHAnsi" w:cstheme="minorBidi"/>
            <w:smallCaps w:val="0"/>
            <w:noProof/>
            <w:sz w:val="22"/>
            <w:szCs w:val="22"/>
          </w:rPr>
          <w:tab/>
        </w:r>
        <w:r w:rsidR="00722F80" w:rsidRPr="00C97B05">
          <w:rPr>
            <w:rStyle w:val="Hyperlink"/>
            <w:noProof/>
          </w:rPr>
          <w:t>Capacity Planning</w:t>
        </w:r>
        <w:r w:rsidR="00722F80">
          <w:rPr>
            <w:noProof/>
            <w:webHidden/>
          </w:rPr>
          <w:tab/>
        </w:r>
        <w:r>
          <w:rPr>
            <w:noProof/>
            <w:webHidden/>
          </w:rPr>
          <w:fldChar w:fldCharType="begin"/>
        </w:r>
        <w:r w:rsidR="00722F80">
          <w:rPr>
            <w:noProof/>
            <w:webHidden/>
          </w:rPr>
          <w:instrText xml:space="preserve"> PAGEREF _Toc310589038 \h </w:instrText>
        </w:r>
        <w:r>
          <w:rPr>
            <w:noProof/>
            <w:webHidden/>
          </w:rPr>
        </w:r>
        <w:r>
          <w:rPr>
            <w:noProof/>
            <w:webHidden/>
          </w:rPr>
          <w:fldChar w:fldCharType="separate"/>
        </w:r>
        <w:r w:rsidR="00722F80">
          <w:rPr>
            <w:noProof/>
            <w:webHidden/>
          </w:rPr>
          <w:t>11</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39" w:history="1">
        <w:r w:rsidR="00722F80" w:rsidRPr="00C97B05">
          <w:rPr>
            <w:rStyle w:val="Hyperlink"/>
            <w:noProof/>
          </w:rPr>
          <w:t>6.5</w:t>
        </w:r>
        <w:r w:rsidR="00722F80">
          <w:rPr>
            <w:rFonts w:asciiTheme="minorHAnsi" w:eastAsiaTheme="minorEastAsia" w:hAnsiTheme="minorHAnsi" w:cstheme="minorBidi"/>
            <w:smallCaps w:val="0"/>
            <w:noProof/>
            <w:sz w:val="22"/>
            <w:szCs w:val="22"/>
          </w:rPr>
          <w:tab/>
        </w:r>
        <w:r w:rsidR="00722F80" w:rsidRPr="00C97B05">
          <w:rPr>
            <w:rStyle w:val="Hyperlink"/>
            <w:noProof/>
          </w:rPr>
          <w:t>Escalations</w:t>
        </w:r>
        <w:r w:rsidR="00722F80">
          <w:rPr>
            <w:noProof/>
            <w:webHidden/>
          </w:rPr>
          <w:tab/>
        </w:r>
        <w:r>
          <w:rPr>
            <w:noProof/>
            <w:webHidden/>
          </w:rPr>
          <w:fldChar w:fldCharType="begin"/>
        </w:r>
        <w:r w:rsidR="00722F80">
          <w:rPr>
            <w:noProof/>
            <w:webHidden/>
          </w:rPr>
          <w:instrText xml:space="preserve"> PAGEREF _Toc310589039 \h </w:instrText>
        </w:r>
        <w:r>
          <w:rPr>
            <w:noProof/>
            <w:webHidden/>
          </w:rPr>
        </w:r>
        <w:r>
          <w:rPr>
            <w:noProof/>
            <w:webHidden/>
          </w:rPr>
          <w:fldChar w:fldCharType="separate"/>
        </w:r>
        <w:r w:rsidR="00722F80">
          <w:rPr>
            <w:noProof/>
            <w:webHidden/>
          </w:rPr>
          <w:t>12</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40" w:history="1">
        <w:r w:rsidR="00722F80" w:rsidRPr="00C97B05">
          <w:rPr>
            <w:rStyle w:val="Hyperlink"/>
            <w:rFonts w:cs="Arial"/>
            <w:noProof/>
          </w:rPr>
          <w:t>7</w:t>
        </w:r>
        <w:r w:rsidR="00722F80">
          <w:rPr>
            <w:rFonts w:asciiTheme="minorHAnsi" w:eastAsiaTheme="minorEastAsia" w:hAnsiTheme="minorHAnsi" w:cstheme="minorBidi"/>
            <w:smallCaps w:val="0"/>
            <w:noProof/>
            <w:sz w:val="22"/>
            <w:szCs w:val="22"/>
          </w:rPr>
          <w:tab/>
        </w:r>
        <w:r w:rsidR="00722F80" w:rsidRPr="00C97B05">
          <w:rPr>
            <w:rStyle w:val="Hyperlink"/>
            <w:rFonts w:cs="Arial"/>
            <w:noProof/>
          </w:rPr>
          <w:t>International</w:t>
        </w:r>
        <w:r w:rsidR="00722F80">
          <w:rPr>
            <w:noProof/>
            <w:webHidden/>
          </w:rPr>
          <w:tab/>
        </w:r>
        <w:r>
          <w:rPr>
            <w:noProof/>
            <w:webHidden/>
          </w:rPr>
          <w:fldChar w:fldCharType="begin"/>
        </w:r>
        <w:r w:rsidR="00722F80">
          <w:rPr>
            <w:noProof/>
            <w:webHidden/>
          </w:rPr>
          <w:instrText xml:space="preserve"> PAGEREF _Toc310589040 \h </w:instrText>
        </w:r>
        <w:r>
          <w:rPr>
            <w:noProof/>
            <w:webHidden/>
          </w:rPr>
        </w:r>
        <w:r>
          <w:rPr>
            <w:noProof/>
            <w:webHidden/>
          </w:rPr>
          <w:fldChar w:fldCharType="separate"/>
        </w:r>
        <w:r w:rsidR="00722F80">
          <w:rPr>
            <w:noProof/>
            <w:webHidden/>
          </w:rPr>
          <w:t>12</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41" w:history="1">
        <w:r w:rsidR="00722F80" w:rsidRPr="00C97B05">
          <w:rPr>
            <w:rStyle w:val="Hyperlink"/>
            <w:rFonts w:cs="Arial"/>
            <w:noProof/>
          </w:rPr>
          <w:t>8</w:t>
        </w:r>
        <w:r w:rsidR="00722F80">
          <w:rPr>
            <w:rFonts w:asciiTheme="minorHAnsi" w:eastAsiaTheme="minorEastAsia" w:hAnsiTheme="minorHAnsi" w:cstheme="minorBidi"/>
            <w:smallCaps w:val="0"/>
            <w:noProof/>
            <w:sz w:val="22"/>
            <w:szCs w:val="22"/>
          </w:rPr>
          <w:tab/>
        </w:r>
        <w:r w:rsidR="00722F80" w:rsidRPr="00C97B05">
          <w:rPr>
            <w:rStyle w:val="Hyperlink"/>
            <w:rFonts w:cs="Arial"/>
            <w:noProof/>
          </w:rPr>
          <w:t>Legal</w:t>
        </w:r>
        <w:r w:rsidR="00722F80">
          <w:rPr>
            <w:noProof/>
            <w:webHidden/>
          </w:rPr>
          <w:tab/>
        </w:r>
        <w:r>
          <w:rPr>
            <w:noProof/>
            <w:webHidden/>
          </w:rPr>
          <w:fldChar w:fldCharType="begin"/>
        </w:r>
        <w:r w:rsidR="00722F80">
          <w:rPr>
            <w:noProof/>
            <w:webHidden/>
          </w:rPr>
          <w:instrText xml:space="preserve"> PAGEREF _Toc310589041 \h </w:instrText>
        </w:r>
        <w:r>
          <w:rPr>
            <w:noProof/>
            <w:webHidden/>
          </w:rPr>
        </w:r>
        <w:r>
          <w:rPr>
            <w:noProof/>
            <w:webHidden/>
          </w:rPr>
          <w:fldChar w:fldCharType="separate"/>
        </w:r>
        <w:r w:rsidR="00722F80">
          <w:rPr>
            <w:noProof/>
            <w:webHidden/>
          </w:rPr>
          <w:t>12</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42" w:history="1">
        <w:r w:rsidR="00722F80" w:rsidRPr="00C97B05">
          <w:rPr>
            <w:rStyle w:val="Hyperlink"/>
            <w:rFonts w:cs="Arial"/>
            <w:noProof/>
          </w:rPr>
          <w:t>9</w:t>
        </w:r>
        <w:r w:rsidR="00722F80">
          <w:rPr>
            <w:rFonts w:asciiTheme="minorHAnsi" w:eastAsiaTheme="minorEastAsia" w:hAnsiTheme="minorHAnsi" w:cstheme="minorBidi"/>
            <w:smallCaps w:val="0"/>
            <w:noProof/>
            <w:sz w:val="22"/>
            <w:szCs w:val="22"/>
          </w:rPr>
          <w:tab/>
        </w:r>
        <w:r w:rsidR="00722F80" w:rsidRPr="00C97B05">
          <w:rPr>
            <w:rStyle w:val="Hyperlink"/>
            <w:rFonts w:cs="Arial"/>
            <w:noProof/>
          </w:rPr>
          <w:t>SEO and Marketing</w:t>
        </w:r>
        <w:r w:rsidR="00722F80">
          <w:rPr>
            <w:noProof/>
            <w:webHidden/>
          </w:rPr>
          <w:tab/>
        </w:r>
        <w:r>
          <w:rPr>
            <w:noProof/>
            <w:webHidden/>
          </w:rPr>
          <w:fldChar w:fldCharType="begin"/>
        </w:r>
        <w:r w:rsidR="00722F80">
          <w:rPr>
            <w:noProof/>
            <w:webHidden/>
          </w:rPr>
          <w:instrText xml:space="preserve"> PAGEREF _Toc310589042 \h </w:instrText>
        </w:r>
        <w:r>
          <w:rPr>
            <w:noProof/>
            <w:webHidden/>
          </w:rPr>
        </w:r>
        <w:r>
          <w:rPr>
            <w:noProof/>
            <w:webHidden/>
          </w:rPr>
          <w:fldChar w:fldCharType="separate"/>
        </w:r>
        <w:r w:rsidR="00722F80">
          <w:rPr>
            <w:noProof/>
            <w:webHidden/>
          </w:rPr>
          <w:t>12</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43" w:history="1">
        <w:r w:rsidR="00722F80" w:rsidRPr="00C97B05">
          <w:rPr>
            <w:rStyle w:val="Hyperlink"/>
            <w:rFonts w:cs="Arial"/>
            <w:noProof/>
          </w:rPr>
          <w:t>10</w:t>
        </w:r>
        <w:r w:rsidR="00722F80">
          <w:rPr>
            <w:rFonts w:asciiTheme="minorHAnsi" w:eastAsiaTheme="minorEastAsia" w:hAnsiTheme="minorHAnsi" w:cstheme="minorBidi"/>
            <w:smallCaps w:val="0"/>
            <w:noProof/>
            <w:sz w:val="22"/>
            <w:szCs w:val="22"/>
          </w:rPr>
          <w:tab/>
        </w:r>
        <w:r w:rsidR="00722F80" w:rsidRPr="00C97B05">
          <w:rPr>
            <w:rStyle w:val="Hyperlink"/>
            <w:rFonts w:cs="Arial"/>
            <w:noProof/>
          </w:rPr>
          <w:t>Other  Stuff</w:t>
        </w:r>
        <w:r w:rsidR="00722F80">
          <w:rPr>
            <w:noProof/>
            <w:webHidden/>
          </w:rPr>
          <w:tab/>
        </w:r>
        <w:r>
          <w:rPr>
            <w:noProof/>
            <w:webHidden/>
          </w:rPr>
          <w:fldChar w:fldCharType="begin"/>
        </w:r>
        <w:r w:rsidR="00722F80">
          <w:rPr>
            <w:noProof/>
            <w:webHidden/>
          </w:rPr>
          <w:instrText xml:space="preserve"> PAGEREF _Toc310589043 \h </w:instrText>
        </w:r>
        <w:r>
          <w:rPr>
            <w:noProof/>
            <w:webHidden/>
          </w:rPr>
        </w:r>
        <w:r>
          <w:rPr>
            <w:noProof/>
            <w:webHidden/>
          </w:rPr>
          <w:fldChar w:fldCharType="separate"/>
        </w:r>
        <w:r w:rsidR="00722F80">
          <w:rPr>
            <w:noProof/>
            <w:webHidden/>
          </w:rPr>
          <w:t>12</w:t>
        </w:r>
        <w:r>
          <w:rPr>
            <w:noProof/>
            <w:webHidden/>
          </w:rPr>
          <w:fldChar w:fldCharType="end"/>
        </w:r>
      </w:hyperlink>
    </w:p>
    <w:p w:rsidR="00722F80" w:rsidRDefault="00CD5525">
      <w:pPr>
        <w:pStyle w:val="TOC2"/>
        <w:tabs>
          <w:tab w:val="left" w:pos="960"/>
          <w:tab w:val="right" w:leader="dot" w:pos="9620"/>
        </w:tabs>
        <w:rPr>
          <w:rFonts w:asciiTheme="minorHAnsi" w:eastAsiaTheme="minorEastAsia" w:hAnsiTheme="minorHAnsi" w:cstheme="minorBidi"/>
          <w:smallCaps w:val="0"/>
          <w:noProof/>
          <w:sz w:val="22"/>
          <w:szCs w:val="22"/>
        </w:rPr>
      </w:pPr>
      <w:hyperlink w:anchor="_Toc310589044" w:history="1">
        <w:r w:rsidR="00722F80" w:rsidRPr="00C97B05">
          <w:rPr>
            <w:rStyle w:val="Hyperlink"/>
            <w:noProof/>
          </w:rPr>
          <w:t>10.1</w:t>
        </w:r>
        <w:r w:rsidR="00722F80">
          <w:rPr>
            <w:rFonts w:asciiTheme="minorHAnsi" w:eastAsiaTheme="minorEastAsia" w:hAnsiTheme="minorHAnsi" w:cstheme="minorBidi"/>
            <w:smallCaps w:val="0"/>
            <w:noProof/>
            <w:sz w:val="22"/>
            <w:szCs w:val="22"/>
          </w:rPr>
          <w:tab/>
        </w:r>
        <w:r w:rsidR="00722F80" w:rsidRPr="00C97B05">
          <w:rPr>
            <w:rStyle w:val="Hyperlink"/>
            <w:noProof/>
          </w:rPr>
          <w:t>Future Business Flow</w:t>
        </w:r>
        <w:r w:rsidR="00722F80">
          <w:rPr>
            <w:noProof/>
            <w:webHidden/>
          </w:rPr>
          <w:tab/>
        </w:r>
        <w:r>
          <w:rPr>
            <w:noProof/>
            <w:webHidden/>
          </w:rPr>
          <w:fldChar w:fldCharType="begin"/>
        </w:r>
        <w:r w:rsidR="00722F80">
          <w:rPr>
            <w:noProof/>
            <w:webHidden/>
          </w:rPr>
          <w:instrText xml:space="preserve"> PAGEREF _Toc310589044 \h </w:instrText>
        </w:r>
        <w:r>
          <w:rPr>
            <w:noProof/>
            <w:webHidden/>
          </w:rPr>
        </w:r>
        <w:r>
          <w:rPr>
            <w:noProof/>
            <w:webHidden/>
          </w:rPr>
          <w:fldChar w:fldCharType="separate"/>
        </w:r>
        <w:r w:rsidR="00722F80">
          <w:rPr>
            <w:noProof/>
            <w:webHidden/>
          </w:rPr>
          <w:t>12</w:t>
        </w:r>
        <w:r>
          <w:rPr>
            <w:noProof/>
            <w:webHidden/>
          </w:rPr>
          <w:fldChar w:fldCharType="end"/>
        </w:r>
      </w:hyperlink>
    </w:p>
    <w:p w:rsidR="00722F80" w:rsidRDefault="00CD5525">
      <w:pPr>
        <w:pStyle w:val="TOC2"/>
        <w:tabs>
          <w:tab w:val="left" w:pos="960"/>
          <w:tab w:val="right" w:leader="dot" w:pos="9620"/>
        </w:tabs>
        <w:rPr>
          <w:rFonts w:asciiTheme="minorHAnsi" w:eastAsiaTheme="minorEastAsia" w:hAnsiTheme="minorHAnsi" w:cstheme="minorBidi"/>
          <w:smallCaps w:val="0"/>
          <w:noProof/>
          <w:sz w:val="22"/>
          <w:szCs w:val="22"/>
        </w:rPr>
      </w:pPr>
      <w:hyperlink w:anchor="_Toc310589045" w:history="1">
        <w:r w:rsidR="00722F80" w:rsidRPr="00C97B05">
          <w:rPr>
            <w:rStyle w:val="Hyperlink"/>
            <w:noProof/>
          </w:rPr>
          <w:t>10.2</w:t>
        </w:r>
        <w:r w:rsidR="00722F80">
          <w:rPr>
            <w:rFonts w:asciiTheme="minorHAnsi" w:eastAsiaTheme="minorEastAsia" w:hAnsiTheme="minorHAnsi" w:cstheme="minorBidi"/>
            <w:smallCaps w:val="0"/>
            <w:noProof/>
            <w:sz w:val="22"/>
            <w:szCs w:val="22"/>
          </w:rPr>
          <w:tab/>
        </w:r>
        <w:r w:rsidR="00722F80" w:rsidRPr="00C97B05">
          <w:rPr>
            <w:rStyle w:val="Hyperlink"/>
            <w:noProof/>
          </w:rPr>
          <w:t>Other Business Areas / Departments Impacted</w:t>
        </w:r>
        <w:r w:rsidR="00722F80">
          <w:rPr>
            <w:noProof/>
            <w:webHidden/>
          </w:rPr>
          <w:tab/>
        </w:r>
        <w:r>
          <w:rPr>
            <w:noProof/>
            <w:webHidden/>
          </w:rPr>
          <w:fldChar w:fldCharType="begin"/>
        </w:r>
        <w:r w:rsidR="00722F80">
          <w:rPr>
            <w:noProof/>
            <w:webHidden/>
          </w:rPr>
          <w:instrText xml:space="preserve"> PAGEREF _Toc310589045 \h </w:instrText>
        </w:r>
        <w:r>
          <w:rPr>
            <w:noProof/>
            <w:webHidden/>
          </w:rPr>
        </w:r>
        <w:r>
          <w:rPr>
            <w:noProof/>
            <w:webHidden/>
          </w:rPr>
          <w:fldChar w:fldCharType="separate"/>
        </w:r>
        <w:r w:rsidR="00722F80">
          <w:rPr>
            <w:noProof/>
            <w:webHidden/>
          </w:rPr>
          <w:t>12</w:t>
        </w:r>
        <w:r>
          <w:rPr>
            <w:noProof/>
            <w:webHidden/>
          </w:rPr>
          <w:fldChar w:fldCharType="end"/>
        </w:r>
      </w:hyperlink>
    </w:p>
    <w:p w:rsidR="00722F80" w:rsidRDefault="00CD5525">
      <w:pPr>
        <w:pStyle w:val="TOC2"/>
        <w:tabs>
          <w:tab w:val="left" w:pos="960"/>
          <w:tab w:val="right" w:leader="dot" w:pos="9620"/>
        </w:tabs>
        <w:rPr>
          <w:rFonts w:asciiTheme="minorHAnsi" w:eastAsiaTheme="minorEastAsia" w:hAnsiTheme="minorHAnsi" w:cstheme="minorBidi"/>
          <w:smallCaps w:val="0"/>
          <w:noProof/>
          <w:sz w:val="22"/>
          <w:szCs w:val="22"/>
        </w:rPr>
      </w:pPr>
      <w:hyperlink w:anchor="_Toc310589046" w:history="1">
        <w:r w:rsidR="00722F80" w:rsidRPr="00C97B05">
          <w:rPr>
            <w:rStyle w:val="Hyperlink"/>
            <w:noProof/>
          </w:rPr>
          <w:t>10.3</w:t>
        </w:r>
        <w:r w:rsidR="00722F80">
          <w:rPr>
            <w:rFonts w:asciiTheme="minorHAnsi" w:eastAsiaTheme="minorEastAsia" w:hAnsiTheme="minorHAnsi" w:cstheme="minorBidi"/>
            <w:smallCaps w:val="0"/>
            <w:noProof/>
            <w:sz w:val="22"/>
            <w:szCs w:val="22"/>
          </w:rPr>
          <w:tab/>
        </w:r>
        <w:r w:rsidR="00722F80" w:rsidRPr="00C97B05">
          <w:rPr>
            <w:rStyle w:val="Hyperlink"/>
            <w:noProof/>
          </w:rPr>
          <w:t>Properties to be impacted</w:t>
        </w:r>
        <w:r w:rsidR="00722F80">
          <w:rPr>
            <w:noProof/>
            <w:webHidden/>
          </w:rPr>
          <w:tab/>
        </w:r>
        <w:r>
          <w:rPr>
            <w:noProof/>
            <w:webHidden/>
          </w:rPr>
          <w:fldChar w:fldCharType="begin"/>
        </w:r>
        <w:r w:rsidR="00722F80">
          <w:rPr>
            <w:noProof/>
            <w:webHidden/>
          </w:rPr>
          <w:instrText xml:space="preserve"> PAGEREF _Toc310589046 \h </w:instrText>
        </w:r>
        <w:r>
          <w:rPr>
            <w:noProof/>
            <w:webHidden/>
          </w:rPr>
        </w:r>
        <w:r>
          <w:rPr>
            <w:noProof/>
            <w:webHidden/>
          </w:rPr>
          <w:fldChar w:fldCharType="separate"/>
        </w:r>
        <w:r w:rsidR="00722F80">
          <w:rPr>
            <w:noProof/>
            <w:webHidden/>
          </w:rPr>
          <w:t>12</w:t>
        </w:r>
        <w:r>
          <w:rPr>
            <w:noProof/>
            <w:webHidden/>
          </w:rPr>
          <w:fldChar w:fldCharType="end"/>
        </w:r>
      </w:hyperlink>
    </w:p>
    <w:p w:rsidR="00722F80" w:rsidRDefault="00CD5525">
      <w:pPr>
        <w:pStyle w:val="TOC2"/>
        <w:tabs>
          <w:tab w:val="left" w:pos="960"/>
          <w:tab w:val="right" w:leader="dot" w:pos="9620"/>
        </w:tabs>
        <w:rPr>
          <w:rFonts w:asciiTheme="minorHAnsi" w:eastAsiaTheme="minorEastAsia" w:hAnsiTheme="minorHAnsi" w:cstheme="minorBidi"/>
          <w:smallCaps w:val="0"/>
          <w:noProof/>
          <w:sz w:val="22"/>
          <w:szCs w:val="22"/>
        </w:rPr>
      </w:pPr>
      <w:hyperlink w:anchor="_Toc310589047" w:history="1">
        <w:r w:rsidR="00722F80" w:rsidRPr="00C97B05">
          <w:rPr>
            <w:rStyle w:val="Hyperlink"/>
            <w:noProof/>
          </w:rPr>
          <w:t>10.4</w:t>
        </w:r>
        <w:r w:rsidR="00722F80">
          <w:rPr>
            <w:rFonts w:asciiTheme="minorHAnsi" w:eastAsiaTheme="minorEastAsia" w:hAnsiTheme="minorHAnsi" w:cstheme="minorBidi"/>
            <w:smallCaps w:val="0"/>
            <w:noProof/>
            <w:sz w:val="22"/>
            <w:szCs w:val="22"/>
          </w:rPr>
          <w:tab/>
        </w:r>
        <w:r w:rsidR="00722F80" w:rsidRPr="00C97B05">
          <w:rPr>
            <w:rStyle w:val="Hyperlink"/>
            <w:noProof/>
          </w:rPr>
          <w:t>Horizontal domain Impacts</w:t>
        </w:r>
        <w:r w:rsidR="00722F80">
          <w:rPr>
            <w:noProof/>
            <w:webHidden/>
          </w:rPr>
          <w:tab/>
        </w:r>
        <w:r>
          <w:rPr>
            <w:noProof/>
            <w:webHidden/>
          </w:rPr>
          <w:fldChar w:fldCharType="begin"/>
        </w:r>
        <w:r w:rsidR="00722F80">
          <w:rPr>
            <w:noProof/>
            <w:webHidden/>
          </w:rPr>
          <w:instrText xml:space="preserve"> PAGEREF _Toc310589047 \h </w:instrText>
        </w:r>
        <w:r>
          <w:rPr>
            <w:noProof/>
            <w:webHidden/>
          </w:rPr>
        </w:r>
        <w:r>
          <w:rPr>
            <w:noProof/>
            <w:webHidden/>
          </w:rPr>
          <w:fldChar w:fldCharType="separate"/>
        </w:r>
        <w:r w:rsidR="00722F80">
          <w:rPr>
            <w:noProof/>
            <w:webHidden/>
          </w:rPr>
          <w:t>13</w:t>
        </w:r>
        <w:r>
          <w:rPr>
            <w:noProof/>
            <w:webHidden/>
          </w:rPr>
          <w:fldChar w:fldCharType="end"/>
        </w:r>
      </w:hyperlink>
    </w:p>
    <w:p w:rsidR="00722F80" w:rsidRDefault="00CD5525">
      <w:pPr>
        <w:pStyle w:val="TOC2"/>
        <w:tabs>
          <w:tab w:val="left" w:pos="960"/>
          <w:tab w:val="right" w:leader="dot" w:pos="9620"/>
        </w:tabs>
        <w:rPr>
          <w:rFonts w:asciiTheme="minorHAnsi" w:eastAsiaTheme="minorEastAsia" w:hAnsiTheme="minorHAnsi" w:cstheme="minorBidi"/>
          <w:smallCaps w:val="0"/>
          <w:noProof/>
          <w:sz w:val="22"/>
          <w:szCs w:val="22"/>
        </w:rPr>
      </w:pPr>
      <w:hyperlink w:anchor="_Toc310589048" w:history="1">
        <w:r w:rsidR="00722F80" w:rsidRPr="00C97B05">
          <w:rPr>
            <w:rStyle w:val="Hyperlink"/>
            <w:noProof/>
          </w:rPr>
          <w:t>10.5</w:t>
        </w:r>
        <w:r w:rsidR="00722F80">
          <w:rPr>
            <w:rFonts w:asciiTheme="minorHAnsi" w:eastAsiaTheme="minorEastAsia" w:hAnsiTheme="minorHAnsi" w:cstheme="minorBidi"/>
            <w:smallCaps w:val="0"/>
            <w:noProof/>
            <w:sz w:val="22"/>
            <w:szCs w:val="22"/>
          </w:rPr>
          <w:tab/>
        </w:r>
        <w:r w:rsidR="00722F80" w:rsidRPr="00C97B05">
          <w:rPr>
            <w:rStyle w:val="Hyperlink"/>
            <w:noProof/>
          </w:rPr>
          <w:t>Merchant Services Impacts (Marketplace)</w:t>
        </w:r>
        <w:r w:rsidR="00722F80">
          <w:rPr>
            <w:noProof/>
            <w:webHidden/>
          </w:rPr>
          <w:tab/>
        </w:r>
        <w:r>
          <w:rPr>
            <w:noProof/>
            <w:webHidden/>
          </w:rPr>
          <w:fldChar w:fldCharType="begin"/>
        </w:r>
        <w:r w:rsidR="00722F80">
          <w:rPr>
            <w:noProof/>
            <w:webHidden/>
          </w:rPr>
          <w:instrText xml:space="preserve"> PAGEREF _Toc310589048 \h </w:instrText>
        </w:r>
        <w:r>
          <w:rPr>
            <w:noProof/>
            <w:webHidden/>
          </w:rPr>
        </w:r>
        <w:r>
          <w:rPr>
            <w:noProof/>
            <w:webHidden/>
          </w:rPr>
          <w:fldChar w:fldCharType="separate"/>
        </w:r>
        <w:r w:rsidR="00722F80">
          <w:rPr>
            <w:noProof/>
            <w:webHidden/>
          </w:rPr>
          <w:t>14</w:t>
        </w:r>
        <w:r>
          <w:rPr>
            <w:noProof/>
            <w:webHidden/>
          </w:rPr>
          <w:fldChar w:fldCharType="end"/>
        </w:r>
      </w:hyperlink>
    </w:p>
    <w:p w:rsidR="00722F80" w:rsidRDefault="00CD5525">
      <w:pPr>
        <w:pStyle w:val="TOC2"/>
        <w:tabs>
          <w:tab w:val="left" w:pos="960"/>
          <w:tab w:val="right" w:leader="dot" w:pos="9620"/>
        </w:tabs>
        <w:rPr>
          <w:rFonts w:asciiTheme="minorHAnsi" w:eastAsiaTheme="minorEastAsia" w:hAnsiTheme="minorHAnsi" w:cstheme="minorBidi"/>
          <w:smallCaps w:val="0"/>
          <w:noProof/>
          <w:sz w:val="22"/>
          <w:szCs w:val="22"/>
        </w:rPr>
      </w:pPr>
      <w:hyperlink w:anchor="_Toc310589049" w:history="1">
        <w:r w:rsidR="00722F80" w:rsidRPr="00C97B05">
          <w:rPr>
            <w:rStyle w:val="Hyperlink"/>
            <w:noProof/>
          </w:rPr>
          <w:t>10.6</w:t>
        </w:r>
        <w:r w:rsidR="00722F80">
          <w:rPr>
            <w:rFonts w:asciiTheme="minorHAnsi" w:eastAsiaTheme="minorEastAsia" w:hAnsiTheme="minorHAnsi" w:cstheme="minorBidi"/>
            <w:smallCaps w:val="0"/>
            <w:noProof/>
            <w:sz w:val="22"/>
            <w:szCs w:val="22"/>
          </w:rPr>
          <w:tab/>
        </w:r>
        <w:r w:rsidR="00722F80" w:rsidRPr="00C97B05">
          <w:rPr>
            <w:rStyle w:val="Hyperlink"/>
            <w:noProof/>
          </w:rPr>
          <w:t>External Vendor Involvement</w:t>
        </w:r>
        <w:r w:rsidR="00722F80">
          <w:rPr>
            <w:noProof/>
            <w:webHidden/>
          </w:rPr>
          <w:tab/>
        </w:r>
        <w:r>
          <w:rPr>
            <w:noProof/>
            <w:webHidden/>
          </w:rPr>
          <w:fldChar w:fldCharType="begin"/>
        </w:r>
        <w:r w:rsidR="00722F80">
          <w:rPr>
            <w:noProof/>
            <w:webHidden/>
          </w:rPr>
          <w:instrText xml:space="preserve"> PAGEREF _Toc310589049 \h </w:instrText>
        </w:r>
        <w:r>
          <w:rPr>
            <w:noProof/>
            <w:webHidden/>
          </w:rPr>
        </w:r>
        <w:r>
          <w:rPr>
            <w:noProof/>
            <w:webHidden/>
          </w:rPr>
          <w:fldChar w:fldCharType="separate"/>
        </w:r>
        <w:r w:rsidR="00722F80">
          <w:rPr>
            <w:noProof/>
            <w:webHidden/>
          </w:rPr>
          <w:t>14</w:t>
        </w:r>
        <w:r>
          <w:rPr>
            <w:noProof/>
            <w:webHidden/>
          </w:rPr>
          <w:fldChar w:fldCharType="end"/>
        </w:r>
      </w:hyperlink>
    </w:p>
    <w:p w:rsidR="00722F80" w:rsidRDefault="00CD5525">
      <w:pPr>
        <w:pStyle w:val="TOC2"/>
        <w:tabs>
          <w:tab w:val="left" w:pos="960"/>
          <w:tab w:val="right" w:leader="dot" w:pos="9620"/>
        </w:tabs>
        <w:rPr>
          <w:rFonts w:asciiTheme="minorHAnsi" w:eastAsiaTheme="minorEastAsia" w:hAnsiTheme="minorHAnsi" w:cstheme="minorBidi"/>
          <w:smallCaps w:val="0"/>
          <w:noProof/>
          <w:sz w:val="22"/>
          <w:szCs w:val="22"/>
        </w:rPr>
      </w:pPr>
      <w:hyperlink w:anchor="_Toc310589050" w:history="1">
        <w:r w:rsidR="00722F80" w:rsidRPr="00C97B05">
          <w:rPr>
            <w:rStyle w:val="Hyperlink"/>
            <w:noProof/>
          </w:rPr>
          <w:t>10.7</w:t>
        </w:r>
        <w:r w:rsidR="00722F80">
          <w:rPr>
            <w:rFonts w:asciiTheme="minorHAnsi" w:eastAsiaTheme="minorEastAsia" w:hAnsiTheme="minorHAnsi" w:cstheme="minorBidi"/>
            <w:smallCaps w:val="0"/>
            <w:noProof/>
            <w:sz w:val="22"/>
            <w:szCs w:val="22"/>
          </w:rPr>
          <w:tab/>
        </w:r>
        <w:r w:rsidR="00722F80" w:rsidRPr="00C97B05">
          <w:rPr>
            <w:rStyle w:val="Hyperlink"/>
            <w:noProof/>
          </w:rPr>
          <w:t>Security and Compliance</w:t>
        </w:r>
        <w:r w:rsidR="00722F80">
          <w:rPr>
            <w:noProof/>
            <w:webHidden/>
          </w:rPr>
          <w:tab/>
        </w:r>
        <w:r>
          <w:rPr>
            <w:noProof/>
            <w:webHidden/>
          </w:rPr>
          <w:fldChar w:fldCharType="begin"/>
        </w:r>
        <w:r w:rsidR="00722F80">
          <w:rPr>
            <w:noProof/>
            <w:webHidden/>
          </w:rPr>
          <w:instrText xml:space="preserve"> PAGEREF _Toc310589050 \h </w:instrText>
        </w:r>
        <w:r>
          <w:rPr>
            <w:noProof/>
            <w:webHidden/>
          </w:rPr>
        </w:r>
        <w:r>
          <w:rPr>
            <w:noProof/>
            <w:webHidden/>
          </w:rPr>
          <w:fldChar w:fldCharType="separate"/>
        </w:r>
        <w:r w:rsidR="00722F80">
          <w:rPr>
            <w:noProof/>
            <w:webHidden/>
          </w:rPr>
          <w:t>15</w:t>
        </w:r>
        <w:r>
          <w:rPr>
            <w:noProof/>
            <w:webHidden/>
          </w:rPr>
          <w:fldChar w:fldCharType="end"/>
        </w:r>
      </w:hyperlink>
    </w:p>
    <w:p w:rsidR="00722F80" w:rsidRDefault="00CD5525">
      <w:pPr>
        <w:pStyle w:val="TOC2"/>
        <w:tabs>
          <w:tab w:val="left" w:pos="960"/>
          <w:tab w:val="right" w:leader="dot" w:pos="9620"/>
        </w:tabs>
        <w:rPr>
          <w:rFonts w:asciiTheme="minorHAnsi" w:eastAsiaTheme="minorEastAsia" w:hAnsiTheme="minorHAnsi" w:cstheme="minorBidi"/>
          <w:smallCaps w:val="0"/>
          <w:noProof/>
          <w:sz w:val="22"/>
          <w:szCs w:val="22"/>
        </w:rPr>
      </w:pPr>
      <w:hyperlink w:anchor="_Toc310589051" w:history="1">
        <w:r w:rsidR="00722F80" w:rsidRPr="00C97B05">
          <w:rPr>
            <w:rStyle w:val="Hyperlink"/>
            <w:noProof/>
          </w:rPr>
          <w:t>10.8</w:t>
        </w:r>
        <w:r w:rsidR="00722F80">
          <w:rPr>
            <w:rFonts w:asciiTheme="minorHAnsi" w:eastAsiaTheme="minorEastAsia" w:hAnsiTheme="minorHAnsi" w:cstheme="minorBidi"/>
            <w:smallCaps w:val="0"/>
            <w:noProof/>
            <w:sz w:val="22"/>
            <w:szCs w:val="22"/>
          </w:rPr>
          <w:tab/>
        </w:r>
        <w:r w:rsidR="00722F80" w:rsidRPr="00C97B05">
          <w:rPr>
            <w:rStyle w:val="Hyperlink"/>
            <w:noProof/>
          </w:rPr>
          <w:t>Operations, Networking, and System Requirements</w:t>
        </w:r>
        <w:r w:rsidR="00722F80">
          <w:rPr>
            <w:noProof/>
            <w:webHidden/>
          </w:rPr>
          <w:tab/>
        </w:r>
        <w:r>
          <w:rPr>
            <w:noProof/>
            <w:webHidden/>
          </w:rPr>
          <w:fldChar w:fldCharType="begin"/>
        </w:r>
        <w:r w:rsidR="00722F80">
          <w:rPr>
            <w:noProof/>
            <w:webHidden/>
          </w:rPr>
          <w:instrText xml:space="preserve"> PAGEREF _Toc310589051 \h </w:instrText>
        </w:r>
        <w:r>
          <w:rPr>
            <w:noProof/>
            <w:webHidden/>
          </w:rPr>
        </w:r>
        <w:r>
          <w:rPr>
            <w:noProof/>
            <w:webHidden/>
          </w:rPr>
          <w:fldChar w:fldCharType="separate"/>
        </w:r>
        <w:r w:rsidR="00722F80">
          <w:rPr>
            <w:noProof/>
            <w:webHidden/>
          </w:rPr>
          <w:t>16</w:t>
        </w:r>
        <w:r>
          <w:rPr>
            <w:noProof/>
            <w:webHidden/>
          </w:rPr>
          <w:fldChar w:fldCharType="end"/>
        </w:r>
      </w:hyperlink>
    </w:p>
    <w:p w:rsidR="00722F80" w:rsidRDefault="00CD5525">
      <w:pPr>
        <w:pStyle w:val="TOC2"/>
        <w:tabs>
          <w:tab w:val="left" w:pos="960"/>
          <w:tab w:val="right" w:leader="dot" w:pos="9620"/>
        </w:tabs>
        <w:rPr>
          <w:rFonts w:asciiTheme="minorHAnsi" w:eastAsiaTheme="minorEastAsia" w:hAnsiTheme="minorHAnsi" w:cstheme="minorBidi"/>
          <w:smallCaps w:val="0"/>
          <w:noProof/>
          <w:sz w:val="22"/>
          <w:szCs w:val="22"/>
        </w:rPr>
      </w:pPr>
      <w:hyperlink w:anchor="_Toc310589052" w:history="1">
        <w:r w:rsidR="00722F80" w:rsidRPr="00C97B05">
          <w:rPr>
            <w:rStyle w:val="Hyperlink"/>
            <w:noProof/>
          </w:rPr>
          <w:t>10.9</w:t>
        </w:r>
        <w:r w:rsidR="00722F80">
          <w:rPr>
            <w:rFonts w:asciiTheme="minorHAnsi" w:eastAsiaTheme="minorEastAsia" w:hAnsiTheme="minorHAnsi" w:cstheme="minorBidi"/>
            <w:smallCaps w:val="0"/>
            <w:noProof/>
            <w:sz w:val="22"/>
            <w:szCs w:val="22"/>
          </w:rPr>
          <w:tab/>
        </w:r>
        <w:r w:rsidR="00722F80" w:rsidRPr="00C97B05">
          <w:rPr>
            <w:rStyle w:val="Hyperlink"/>
            <w:noProof/>
          </w:rPr>
          <w:t>Global Non-Functional Requirements</w:t>
        </w:r>
        <w:r w:rsidR="00722F80">
          <w:rPr>
            <w:noProof/>
            <w:webHidden/>
          </w:rPr>
          <w:tab/>
        </w:r>
        <w:r>
          <w:rPr>
            <w:noProof/>
            <w:webHidden/>
          </w:rPr>
          <w:fldChar w:fldCharType="begin"/>
        </w:r>
        <w:r w:rsidR="00722F80">
          <w:rPr>
            <w:noProof/>
            <w:webHidden/>
          </w:rPr>
          <w:instrText xml:space="preserve"> PAGEREF _Toc310589052 \h </w:instrText>
        </w:r>
        <w:r>
          <w:rPr>
            <w:noProof/>
            <w:webHidden/>
          </w:rPr>
        </w:r>
        <w:r>
          <w:rPr>
            <w:noProof/>
            <w:webHidden/>
          </w:rPr>
          <w:fldChar w:fldCharType="separate"/>
        </w:r>
        <w:r w:rsidR="00722F80">
          <w:rPr>
            <w:noProof/>
            <w:webHidden/>
          </w:rPr>
          <w:t>17</w:t>
        </w:r>
        <w:r>
          <w:rPr>
            <w:noProof/>
            <w:webHidden/>
          </w:rPr>
          <w:fldChar w:fldCharType="end"/>
        </w:r>
      </w:hyperlink>
    </w:p>
    <w:p w:rsidR="00722F80" w:rsidRDefault="00CD5525">
      <w:pPr>
        <w:pStyle w:val="TOC2"/>
        <w:tabs>
          <w:tab w:val="left" w:pos="1200"/>
          <w:tab w:val="right" w:leader="dot" w:pos="9620"/>
        </w:tabs>
        <w:rPr>
          <w:rFonts w:asciiTheme="minorHAnsi" w:eastAsiaTheme="minorEastAsia" w:hAnsiTheme="minorHAnsi" w:cstheme="minorBidi"/>
          <w:smallCaps w:val="0"/>
          <w:noProof/>
          <w:sz w:val="22"/>
          <w:szCs w:val="22"/>
        </w:rPr>
      </w:pPr>
      <w:hyperlink w:anchor="_Toc310589053" w:history="1">
        <w:r w:rsidR="00722F80" w:rsidRPr="00C97B05">
          <w:rPr>
            <w:rStyle w:val="Hyperlink"/>
            <w:rFonts w:cs="Arial"/>
            <w:noProof/>
          </w:rPr>
          <w:t>10.9.1</w:t>
        </w:r>
        <w:r w:rsidR="00722F80">
          <w:rPr>
            <w:rFonts w:asciiTheme="minorHAnsi" w:eastAsiaTheme="minorEastAsia" w:hAnsiTheme="minorHAnsi" w:cstheme="minorBidi"/>
            <w:smallCaps w:val="0"/>
            <w:noProof/>
            <w:sz w:val="22"/>
            <w:szCs w:val="22"/>
          </w:rPr>
          <w:tab/>
        </w:r>
        <w:r w:rsidR="00722F80" w:rsidRPr="00C97B05">
          <w:rPr>
            <w:rStyle w:val="Hyperlink"/>
            <w:rFonts w:cs="Arial"/>
            <w:noProof/>
          </w:rPr>
          <w:t>SEO requirements</w:t>
        </w:r>
        <w:r w:rsidR="00722F80">
          <w:rPr>
            <w:noProof/>
            <w:webHidden/>
          </w:rPr>
          <w:tab/>
        </w:r>
        <w:r>
          <w:rPr>
            <w:noProof/>
            <w:webHidden/>
          </w:rPr>
          <w:fldChar w:fldCharType="begin"/>
        </w:r>
        <w:r w:rsidR="00722F80">
          <w:rPr>
            <w:noProof/>
            <w:webHidden/>
          </w:rPr>
          <w:instrText xml:space="preserve"> PAGEREF _Toc310589053 \h </w:instrText>
        </w:r>
        <w:r>
          <w:rPr>
            <w:noProof/>
            <w:webHidden/>
          </w:rPr>
        </w:r>
        <w:r>
          <w:rPr>
            <w:noProof/>
            <w:webHidden/>
          </w:rPr>
          <w:fldChar w:fldCharType="separate"/>
        </w:r>
        <w:r w:rsidR="00722F80">
          <w:rPr>
            <w:noProof/>
            <w:webHidden/>
          </w:rPr>
          <w:t>17</w:t>
        </w:r>
        <w:r>
          <w:rPr>
            <w:noProof/>
            <w:webHidden/>
          </w:rPr>
          <w:fldChar w:fldCharType="end"/>
        </w:r>
      </w:hyperlink>
    </w:p>
    <w:p w:rsidR="00722F80" w:rsidRDefault="00CD5525">
      <w:pPr>
        <w:pStyle w:val="TOC2"/>
        <w:tabs>
          <w:tab w:val="left" w:pos="960"/>
          <w:tab w:val="right" w:leader="dot" w:pos="9620"/>
        </w:tabs>
        <w:rPr>
          <w:rFonts w:asciiTheme="minorHAnsi" w:eastAsiaTheme="minorEastAsia" w:hAnsiTheme="minorHAnsi" w:cstheme="minorBidi"/>
          <w:smallCaps w:val="0"/>
          <w:noProof/>
          <w:sz w:val="22"/>
          <w:szCs w:val="22"/>
        </w:rPr>
      </w:pPr>
      <w:hyperlink w:anchor="_Toc310589054" w:history="1">
        <w:r w:rsidR="00722F80" w:rsidRPr="00C97B05">
          <w:rPr>
            <w:rStyle w:val="Hyperlink"/>
            <w:noProof/>
          </w:rPr>
          <w:t>10.10</w:t>
        </w:r>
        <w:r w:rsidR="00722F80">
          <w:rPr>
            <w:rFonts w:asciiTheme="minorHAnsi" w:eastAsiaTheme="minorEastAsia" w:hAnsiTheme="minorHAnsi" w:cstheme="minorBidi"/>
            <w:smallCaps w:val="0"/>
            <w:noProof/>
            <w:sz w:val="22"/>
            <w:szCs w:val="22"/>
          </w:rPr>
          <w:tab/>
        </w:r>
        <w:r w:rsidR="00722F80" w:rsidRPr="00C97B05">
          <w:rPr>
            <w:rStyle w:val="Hyperlink"/>
            <w:noProof/>
          </w:rPr>
          <w:t>Future Phases of Project</w:t>
        </w:r>
        <w:r w:rsidR="00722F80">
          <w:rPr>
            <w:noProof/>
            <w:webHidden/>
          </w:rPr>
          <w:tab/>
        </w:r>
        <w:r>
          <w:rPr>
            <w:noProof/>
            <w:webHidden/>
          </w:rPr>
          <w:fldChar w:fldCharType="begin"/>
        </w:r>
        <w:r w:rsidR="00722F80">
          <w:rPr>
            <w:noProof/>
            <w:webHidden/>
          </w:rPr>
          <w:instrText xml:space="preserve"> PAGEREF _Toc310589054 \h </w:instrText>
        </w:r>
        <w:r>
          <w:rPr>
            <w:noProof/>
            <w:webHidden/>
          </w:rPr>
        </w:r>
        <w:r>
          <w:rPr>
            <w:noProof/>
            <w:webHidden/>
          </w:rPr>
          <w:fldChar w:fldCharType="separate"/>
        </w:r>
        <w:r w:rsidR="00722F80">
          <w:rPr>
            <w:noProof/>
            <w:webHidden/>
          </w:rPr>
          <w:t>17</w:t>
        </w:r>
        <w:r>
          <w:rPr>
            <w:noProof/>
            <w:webHidden/>
          </w:rPr>
          <w:fldChar w:fldCharType="end"/>
        </w:r>
      </w:hyperlink>
    </w:p>
    <w:p w:rsidR="00722F80" w:rsidRDefault="00CD5525">
      <w:pPr>
        <w:pStyle w:val="TOC2"/>
        <w:tabs>
          <w:tab w:val="left" w:pos="960"/>
          <w:tab w:val="right" w:leader="dot" w:pos="9620"/>
        </w:tabs>
        <w:rPr>
          <w:rFonts w:asciiTheme="minorHAnsi" w:eastAsiaTheme="minorEastAsia" w:hAnsiTheme="minorHAnsi" w:cstheme="minorBidi"/>
          <w:smallCaps w:val="0"/>
          <w:noProof/>
          <w:sz w:val="22"/>
          <w:szCs w:val="22"/>
        </w:rPr>
      </w:pPr>
      <w:hyperlink w:anchor="_Toc310589055" w:history="1">
        <w:r w:rsidR="00722F80" w:rsidRPr="00C97B05">
          <w:rPr>
            <w:rStyle w:val="Hyperlink"/>
            <w:noProof/>
          </w:rPr>
          <w:t>10.11</w:t>
        </w:r>
        <w:r w:rsidR="00722F80">
          <w:rPr>
            <w:rFonts w:asciiTheme="minorHAnsi" w:eastAsiaTheme="minorEastAsia" w:hAnsiTheme="minorHAnsi" w:cstheme="minorBidi"/>
            <w:smallCaps w:val="0"/>
            <w:noProof/>
            <w:sz w:val="22"/>
            <w:szCs w:val="22"/>
          </w:rPr>
          <w:tab/>
        </w:r>
        <w:r w:rsidR="00722F80" w:rsidRPr="00C97B05">
          <w:rPr>
            <w:rStyle w:val="Hyperlink"/>
            <w:noProof/>
          </w:rPr>
          <w:t>Preliminary Wireframes (Optional)</w:t>
        </w:r>
        <w:r w:rsidR="00722F80">
          <w:rPr>
            <w:noProof/>
            <w:webHidden/>
          </w:rPr>
          <w:tab/>
        </w:r>
        <w:r>
          <w:rPr>
            <w:noProof/>
            <w:webHidden/>
          </w:rPr>
          <w:fldChar w:fldCharType="begin"/>
        </w:r>
        <w:r w:rsidR="00722F80">
          <w:rPr>
            <w:noProof/>
            <w:webHidden/>
          </w:rPr>
          <w:instrText xml:space="preserve"> PAGEREF _Toc310589055 \h </w:instrText>
        </w:r>
        <w:r>
          <w:rPr>
            <w:noProof/>
            <w:webHidden/>
          </w:rPr>
        </w:r>
        <w:r>
          <w:rPr>
            <w:noProof/>
            <w:webHidden/>
          </w:rPr>
          <w:fldChar w:fldCharType="separate"/>
        </w:r>
        <w:r w:rsidR="00722F80">
          <w:rPr>
            <w:noProof/>
            <w:webHidden/>
          </w:rPr>
          <w:t>17</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56" w:history="1">
        <w:r w:rsidR="00722F80" w:rsidRPr="00C97B05">
          <w:rPr>
            <w:rStyle w:val="Hyperlink"/>
            <w:rFonts w:cs="Arial"/>
            <w:noProof/>
          </w:rPr>
          <w:t>11</w:t>
        </w:r>
        <w:r w:rsidR="00722F80">
          <w:rPr>
            <w:rFonts w:asciiTheme="minorHAnsi" w:eastAsiaTheme="minorEastAsia" w:hAnsiTheme="minorHAnsi" w:cstheme="minorBidi"/>
            <w:smallCaps w:val="0"/>
            <w:noProof/>
            <w:sz w:val="22"/>
            <w:szCs w:val="22"/>
          </w:rPr>
          <w:tab/>
        </w:r>
        <w:r w:rsidR="00722F80" w:rsidRPr="00C97B05">
          <w:rPr>
            <w:rStyle w:val="Hyperlink"/>
            <w:rFonts w:cs="Arial"/>
            <w:noProof/>
          </w:rPr>
          <w:t>Project Milestone RACI Diagram</w:t>
        </w:r>
        <w:r w:rsidR="00722F80">
          <w:rPr>
            <w:noProof/>
            <w:webHidden/>
          </w:rPr>
          <w:tab/>
        </w:r>
        <w:r>
          <w:rPr>
            <w:noProof/>
            <w:webHidden/>
          </w:rPr>
          <w:fldChar w:fldCharType="begin"/>
        </w:r>
        <w:r w:rsidR="00722F80">
          <w:rPr>
            <w:noProof/>
            <w:webHidden/>
          </w:rPr>
          <w:instrText xml:space="preserve"> PAGEREF _Toc310589056 \h </w:instrText>
        </w:r>
        <w:r>
          <w:rPr>
            <w:noProof/>
            <w:webHidden/>
          </w:rPr>
        </w:r>
        <w:r>
          <w:rPr>
            <w:noProof/>
            <w:webHidden/>
          </w:rPr>
          <w:fldChar w:fldCharType="separate"/>
        </w:r>
        <w:r w:rsidR="00722F80">
          <w:rPr>
            <w:noProof/>
            <w:webHidden/>
          </w:rPr>
          <w:t>17</w:t>
        </w:r>
        <w:r>
          <w:rPr>
            <w:noProof/>
            <w:webHidden/>
          </w:rPr>
          <w:fldChar w:fldCharType="end"/>
        </w:r>
      </w:hyperlink>
    </w:p>
    <w:p w:rsidR="00722F80" w:rsidRDefault="00CD5525">
      <w:pPr>
        <w:pStyle w:val="TOC2"/>
        <w:tabs>
          <w:tab w:val="left" w:pos="720"/>
          <w:tab w:val="right" w:leader="dot" w:pos="9620"/>
        </w:tabs>
        <w:rPr>
          <w:rFonts w:asciiTheme="minorHAnsi" w:eastAsiaTheme="minorEastAsia" w:hAnsiTheme="minorHAnsi" w:cstheme="minorBidi"/>
          <w:smallCaps w:val="0"/>
          <w:noProof/>
          <w:sz w:val="22"/>
          <w:szCs w:val="22"/>
        </w:rPr>
      </w:pPr>
      <w:hyperlink w:anchor="_Toc310589057" w:history="1">
        <w:r w:rsidR="00722F80" w:rsidRPr="00C97B05">
          <w:rPr>
            <w:rStyle w:val="Hyperlink"/>
            <w:rFonts w:cs="Arial"/>
            <w:noProof/>
          </w:rPr>
          <w:t>12</w:t>
        </w:r>
        <w:r w:rsidR="00722F80">
          <w:rPr>
            <w:rFonts w:asciiTheme="minorHAnsi" w:eastAsiaTheme="minorEastAsia" w:hAnsiTheme="minorHAnsi" w:cstheme="minorBidi"/>
            <w:smallCaps w:val="0"/>
            <w:noProof/>
            <w:sz w:val="22"/>
            <w:szCs w:val="22"/>
          </w:rPr>
          <w:tab/>
        </w:r>
        <w:r w:rsidR="00722F80" w:rsidRPr="00C97B05">
          <w:rPr>
            <w:rStyle w:val="Hyperlink"/>
            <w:rFonts w:cs="Arial"/>
            <w:noProof/>
          </w:rPr>
          <w:t>Appendix:</w:t>
        </w:r>
        <w:r w:rsidR="00722F80">
          <w:rPr>
            <w:noProof/>
            <w:webHidden/>
          </w:rPr>
          <w:tab/>
        </w:r>
        <w:r>
          <w:rPr>
            <w:noProof/>
            <w:webHidden/>
          </w:rPr>
          <w:fldChar w:fldCharType="begin"/>
        </w:r>
        <w:r w:rsidR="00722F80">
          <w:rPr>
            <w:noProof/>
            <w:webHidden/>
          </w:rPr>
          <w:instrText xml:space="preserve"> PAGEREF _Toc310589057 \h </w:instrText>
        </w:r>
        <w:r>
          <w:rPr>
            <w:noProof/>
            <w:webHidden/>
          </w:rPr>
        </w:r>
        <w:r>
          <w:rPr>
            <w:noProof/>
            <w:webHidden/>
          </w:rPr>
          <w:fldChar w:fldCharType="separate"/>
        </w:r>
        <w:r w:rsidR="00722F80">
          <w:rPr>
            <w:noProof/>
            <w:webHidden/>
          </w:rPr>
          <w:t>18</w:t>
        </w:r>
        <w:r>
          <w:rPr>
            <w:noProof/>
            <w:webHidden/>
          </w:rPr>
          <w:fldChar w:fldCharType="end"/>
        </w:r>
      </w:hyperlink>
    </w:p>
    <w:p w:rsidR="00722F80" w:rsidRDefault="00CD5525">
      <w:pPr>
        <w:pStyle w:val="TOC2"/>
        <w:tabs>
          <w:tab w:val="left" w:pos="960"/>
          <w:tab w:val="right" w:leader="dot" w:pos="9620"/>
        </w:tabs>
        <w:rPr>
          <w:rFonts w:asciiTheme="minorHAnsi" w:eastAsiaTheme="minorEastAsia" w:hAnsiTheme="minorHAnsi" w:cstheme="minorBidi"/>
          <w:smallCaps w:val="0"/>
          <w:noProof/>
          <w:sz w:val="22"/>
          <w:szCs w:val="22"/>
        </w:rPr>
      </w:pPr>
      <w:hyperlink w:anchor="_Toc310589058" w:history="1">
        <w:r w:rsidR="00722F80" w:rsidRPr="00C97B05">
          <w:rPr>
            <w:rStyle w:val="Hyperlink"/>
            <w:noProof/>
          </w:rPr>
          <w:t>12.1</w:t>
        </w:r>
        <w:r w:rsidR="00722F80">
          <w:rPr>
            <w:rFonts w:asciiTheme="minorHAnsi" w:eastAsiaTheme="minorEastAsia" w:hAnsiTheme="minorHAnsi" w:cstheme="minorBidi"/>
            <w:smallCaps w:val="0"/>
            <w:noProof/>
            <w:sz w:val="22"/>
            <w:szCs w:val="22"/>
          </w:rPr>
          <w:tab/>
        </w:r>
        <w:r w:rsidR="00722F80" w:rsidRPr="00C97B05">
          <w:rPr>
            <w:rStyle w:val="Hyperlink"/>
            <w:noProof/>
          </w:rPr>
          <w:t>Priority List</w:t>
        </w:r>
        <w:r w:rsidR="00722F80">
          <w:rPr>
            <w:noProof/>
            <w:webHidden/>
          </w:rPr>
          <w:tab/>
        </w:r>
        <w:r>
          <w:rPr>
            <w:noProof/>
            <w:webHidden/>
          </w:rPr>
          <w:fldChar w:fldCharType="begin"/>
        </w:r>
        <w:r w:rsidR="00722F80">
          <w:rPr>
            <w:noProof/>
            <w:webHidden/>
          </w:rPr>
          <w:instrText xml:space="preserve"> PAGEREF _Toc310589058 \h </w:instrText>
        </w:r>
        <w:r>
          <w:rPr>
            <w:noProof/>
            <w:webHidden/>
          </w:rPr>
        </w:r>
        <w:r>
          <w:rPr>
            <w:noProof/>
            <w:webHidden/>
          </w:rPr>
          <w:fldChar w:fldCharType="separate"/>
        </w:r>
        <w:r w:rsidR="00722F80">
          <w:rPr>
            <w:noProof/>
            <w:webHidden/>
          </w:rPr>
          <w:t>18</w:t>
        </w:r>
        <w:r>
          <w:rPr>
            <w:noProof/>
            <w:webHidden/>
          </w:rPr>
          <w:fldChar w:fldCharType="end"/>
        </w:r>
      </w:hyperlink>
    </w:p>
    <w:p w:rsidR="005E407B" w:rsidRPr="0045324D" w:rsidRDefault="00CD5525" w:rsidP="00F52C9A">
      <w:pPr>
        <w:ind w:left="360"/>
        <w:rPr>
          <w:rFonts w:ascii="Arial" w:hAnsi="Arial" w:cs="Arial"/>
          <w:b/>
          <w:caps/>
        </w:rPr>
      </w:pPr>
      <w:r w:rsidRPr="00C30F0B">
        <w:rPr>
          <w:rFonts w:ascii="Arial" w:hAnsi="Arial" w:cs="Arial"/>
          <w:i/>
          <w:sz w:val="20"/>
          <w:szCs w:val="20"/>
        </w:rPr>
        <w:fldChar w:fldCharType="end"/>
      </w:r>
      <w:r w:rsidR="00357748">
        <w:rPr>
          <w:rFonts w:ascii="Arial" w:hAnsi="Arial" w:cs="Arial"/>
          <w:i/>
          <w:sz w:val="20"/>
          <w:szCs w:val="20"/>
        </w:rPr>
        <w:br w:type="page"/>
      </w:r>
    </w:p>
    <w:p w:rsidR="00FE6754" w:rsidRPr="00A201CB" w:rsidRDefault="00FE6754"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 w:name="_Toc310589014"/>
      <w:r w:rsidRPr="00A201CB">
        <w:rPr>
          <w:rFonts w:cs="Arial"/>
          <w:sz w:val="28"/>
        </w:rPr>
        <w:lastRenderedPageBreak/>
        <w:t>Administrative</w:t>
      </w:r>
      <w:bookmarkStart w:id="3" w:name="_Toc121302757"/>
      <w:bookmarkStart w:id="4" w:name="_Toc121302803"/>
      <w:bookmarkEnd w:id="2"/>
      <w:bookmarkEnd w:id="3"/>
      <w:bookmarkEnd w:id="4"/>
    </w:p>
    <w:p w:rsidR="00FE6754" w:rsidRPr="00E41FED" w:rsidRDefault="00FE6754" w:rsidP="00E41FED">
      <w:pPr>
        <w:pStyle w:val="Heading2"/>
        <w:tabs>
          <w:tab w:val="left" w:pos="810"/>
        </w:tabs>
        <w:ind w:left="810" w:hanging="540"/>
      </w:pPr>
      <w:bookmarkStart w:id="5" w:name="_Toc310589015"/>
      <w:r w:rsidRPr="00E41FED">
        <w:t>Revision History</w:t>
      </w:r>
      <w:bookmarkEnd w:id="5"/>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2036"/>
        <w:gridCol w:w="1262"/>
        <w:gridCol w:w="3168"/>
        <w:gridCol w:w="2194"/>
      </w:tblGrid>
      <w:tr w:rsidR="00FE6754" w:rsidRPr="00A201CB">
        <w:trPr>
          <w:trHeight w:val="464"/>
          <w:jc w:val="center"/>
        </w:trPr>
        <w:tc>
          <w:tcPr>
            <w:tcW w:w="2036" w:type="dxa"/>
            <w:shd w:val="clear" w:color="auto" w:fill="99CCFF"/>
          </w:tcPr>
          <w:p w:rsidR="00FE6754" w:rsidRPr="00A201CB" w:rsidRDefault="00FE6754" w:rsidP="00CA301B">
            <w:pPr>
              <w:pStyle w:val="TableHeading"/>
              <w:rPr>
                <w:rFonts w:cs="Arial"/>
              </w:rPr>
            </w:pPr>
            <w:r w:rsidRPr="00A201CB">
              <w:rPr>
                <w:rFonts w:cs="Arial"/>
              </w:rPr>
              <w:t>Date</w:t>
            </w:r>
          </w:p>
        </w:tc>
        <w:tc>
          <w:tcPr>
            <w:tcW w:w="1262" w:type="dxa"/>
            <w:shd w:val="clear" w:color="auto" w:fill="99CCFF"/>
          </w:tcPr>
          <w:p w:rsidR="00FE6754" w:rsidRPr="00A201CB" w:rsidRDefault="00FE6754" w:rsidP="00CA301B">
            <w:pPr>
              <w:pStyle w:val="TableHeading"/>
              <w:rPr>
                <w:rFonts w:cs="Arial"/>
              </w:rPr>
            </w:pPr>
            <w:r w:rsidRPr="00A201CB">
              <w:rPr>
                <w:rFonts w:cs="Arial"/>
              </w:rPr>
              <w:t>Version</w:t>
            </w:r>
          </w:p>
        </w:tc>
        <w:tc>
          <w:tcPr>
            <w:tcW w:w="3168" w:type="dxa"/>
            <w:shd w:val="clear" w:color="auto" w:fill="99CCFF"/>
          </w:tcPr>
          <w:p w:rsidR="00FE6754" w:rsidRPr="00A201CB" w:rsidRDefault="00FE6754" w:rsidP="00CA301B">
            <w:pPr>
              <w:pStyle w:val="TableHeading"/>
              <w:rPr>
                <w:rFonts w:cs="Arial"/>
              </w:rPr>
            </w:pPr>
            <w:r w:rsidRPr="00A201CB">
              <w:rPr>
                <w:rFonts w:cs="Arial"/>
              </w:rPr>
              <w:t>Update Description</w:t>
            </w:r>
          </w:p>
        </w:tc>
        <w:tc>
          <w:tcPr>
            <w:tcW w:w="2194" w:type="dxa"/>
            <w:shd w:val="clear" w:color="auto" w:fill="99CCFF"/>
          </w:tcPr>
          <w:p w:rsidR="00FE6754" w:rsidRPr="00A201CB" w:rsidRDefault="00FE6754" w:rsidP="00CA301B">
            <w:pPr>
              <w:pStyle w:val="TableHeading"/>
              <w:rPr>
                <w:rFonts w:cs="Arial"/>
              </w:rPr>
            </w:pPr>
            <w:r w:rsidRPr="00A201CB">
              <w:rPr>
                <w:rFonts w:cs="Arial"/>
              </w:rPr>
              <w:t>Author(s)</w:t>
            </w:r>
          </w:p>
        </w:tc>
      </w:tr>
      <w:tr w:rsidR="00853CF1"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853CF1" w:rsidRPr="00A201CB" w:rsidRDefault="00E83DB5" w:rsidP="002278A9">
            <w:pPr>
              <w:rPr>
                <w:rFonts w:ascii="Arial" w:hAnsi="Arial" w:cs="Arial"/>
                <w:i/>
                <w:sz w:val="20"/>
              </w:rPr>
            </w:pPr>
            <w:r>
              <w:rPr>
                <w:rFonts w:ascii="Arial" w:hAnsi="Arial" w:cs="Arial"/>
                <w:i/>
                <w:sz w:val="20"/>
              </w:rPr>
              <w:t>11/28</w:t>
            </w:r>
            <w:r w:rsidR="00853CF1">
              <w:rPr>
                <w:rFonts w:ascii="Arial" w:hAnsi="Arial" w:cs="Arial"/>
                <w:i/>
                <w:sz w:val="20"/>
              </w:rPr>
              <w:t>/1</w:t>
            </w:r>
            <w:r w:rsidR="00671971">
              <w:rPr>
                <w:rFonts w:ascii="Arial" w:hAnsi="Arial" w:cs="Arial"/>
                <w:i/>
                <w:sz w:val="20"/>
              </w:rPr>
              <w:t>1</w:t>
            </w:r>
          </w:p>
        </w:tc>
        <w:tc>
          <w:tcPr>
            <w:tcW w:w="1262" w:type="dxa"/>
            <w:tcBorders>
              <w:top w:val="single" w:sz="4" w:space="0" w:color="auto"/>
              <w:left w:val="single" w:sz="4" w:space="0" w:color="auto"/>
              <w:bottom w:val="single" w:sz="4" w:space="0" w:color="auto"/>
              <w:right w:val="single" w:sz="4" w:space="0" w:color="auto"/>
            </w:tcBorders>
          </w:tcPr>
          <w:p w:rsidR="00853CF1" w:rsidRPr="00A201CB" w:rsidRDefault="006B0ED1" w:rsidP="002278A9">
            <w:pPr>
              <w:rPr>
                <w:rFonts w:ascii="Arial" w:hAnsi="Arial" w:cs="Arial"/>
                <w:sz w:val="20"/>
              </w:rPr>
            </w:pPr>
            <w:r>
              <w:rPr>
                <w:rFonts w:ascii="Arial" w:hAnsi="Arial" w:cs="Arial"/>
                <w:sz w:val="20"/>
              </w:rPr>
              <w:t>1</w:t>
            </w:r>
            <w:r w:rsidR="00853CF1">
              <w:rPr>
                <w:rFonts w:ascii="Arial" w:hAnsi="Arial" w:cs="Arial"/>
                <w:sz w:val="20"/>
              </w:rPr>
              <w:t>.0</w:t>
            </w:r>
          </w:p>
        </w:tc>
        <w:tc>
          <w:tcPr>
            <w:tcW w:w="3168" w:type="dxa"/>
            <w:tcBorders>
              <w:top w:val="single" w:sz="4" w:space="0" w:color="auto"/>
              <w:left w:val="single" w:sz="4" w:space="0" w:color="auto"/>
              <w:bottom w:val="single" w:sz="4" w:space="0" w:color="auto"/>
              <w:right w:val="single" w:sz="4" w:space="0" w:color="auto"/>
            </w:tcBorders>
          </w:tcPr>
          <w:p w:rsidR="00853CF1" w:rsidRPr="00A201CB" w:rsidRDefault="00761BD2" w:rsidP="001958CB">
            <w:pPr>
              <w:rPr>
                <w:rFonts w:ascii="Arial" w:hAnsi="Arial" w:cs="Arial"/>
                <w:sz w:val="20"/>
              </w:rPr>
            </w:pPr>
            <w:r w:rsidRPr="00761BD2">
              <w:rPr>
                <w:rFonts w:ascii="Arial" w:hAnsi="Arial" w:cs="Arial"/>
                <w:sz w:val="20"/>
              </w:rPr>
              <w:t xml:space="preserve">Communities </w:t>
            </w:r>
            <w:r w:rsidR="001958CB">
              <w:rPr>
                <w:rFonts w:ascii="Arial" w:hAnsi="Arial" w:cs="Arial"/>
                <w:sz w:val="20"/>
              </w:rPr>
              <w:t>Platform</w:t>
            </w:r>
          </w:p>
        </w:tc>
        <w:tc>
          <w:tcPr>
            <w:tcW w:w="2194" w:type="dxa"/>
            <w:tcBorders>
              <w:top w:val="single" w:sz="4" w:space="0" w:color="auto"/>
              <w:left w:val="single" w:sz="4" w:space="0" w:color="auto"/>
              <w:bottom w:val="single" w:sz="4" w:space="0" w:color="auto"/>
              <w:right w:val="single" w:sz="4" w:space="0" w:color="auto"/>
            </w:tcBorders>
          </w:tcPr>
          <w:p w:rsidR="00853CF1" w:rsidRPr="00A201CB" w:rsidRDefault="00761BD2" w:rsidP="002278A9">
            <w:pPr>
              <w:ind w:right="-128"/>
              <w:rPr>
                <w:rFonts w:ascii="Arial" w:hAnsi="Arial" w:cs="Arial"/>
                <w:sz w:val="20"/>
              </w:rPr>
            </w:pPr>
            <w:r>
              <w:rPr>
                <w:rFonts w:ascii="Arial" w:hAnsi="Arial" w:cs="Arial"/>
                <w:sz w:val="20"/>
              </w:rPr>
              <w:t>Judy Massuda</w:t>
            </w:r>
          </w:p>
        </w:tc>
      </w:tr>
      <w:tr w:rsidR="007D7882"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D7882" w:rsidRDefault="007D7882" w:rsidP="002278A9">
            <w:pPr>
              <w:rPr>
                <w:rFonts w:ascii="Arial" w:hAnsi="Arial" w:cs="Arial"/>
                <w:i/>
                <w:sz w:val="20"/>
              </w:rPr>
            </w:pPr>
            <w:r>
              <w:rPr>
                <w:rFonts w:ascii="Arial" w:hAnsi="Arial" w:cs="Arial"/>
                <w:i/>
                <w:sz w:val="20"/>
              </w:rPr>
              <w:t>2/28/1</w:t>
            </w:r>
            <w:r w:rsidR="0098054C">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7D7882" w:rsidRDefault="007D7882" w:rsidP="002278A9">
            <w:pPr>
              <w:rPr>
                <w:rFonts w:ascii="Arial" w:hAnsi="Arial" w:cs="Arial"/>
                <w:sz w:val="20"/>
              </w:rPr>
            </w:pPr>
            <w:r>
              <w:rPr>
                <w:rFonts w:ascii="Arial" w:hAnsi="Arial" w:cs="Arial"/>
                <w:sz w:val="20"/>
              </w:rPr>
              <w:t>1.1</w:t>
            </w:r>
          </w:p>
        </w:tc>
        <w:tc>
          <w:tcPr>
            <w:tcW w:w="3168" w:type="dxa"/>
            <w:tcBorders>
              <w:top w:val="single" w:sz="4" w:space="0" w:color="auto"/>
              <w:left w:val="single" w:sz="4" w:space="0" w:color="auto"/>
              <w:bottom w:val="single" w:sz="4" w:space="0" w:color="auto"/>
              <w:right w:val="single" w:sz="4" w:space="0" w:color="auto"/>
            </w:tcBorders>
          </w:tcPr>
          <w:p w:rsidR="007D7882" w:rsidRPr="00761BD2" w:rsidRDefault="007D7882" w:rsidP="001958CB">
            <w:pPr>
              <w:rPr>
                <w:rFonts w:ascii="Arial" w:hAnsi="Arial" w:cs="Arial"/>
                <w:sz w:val="20"/>
              </w:rPr>
            </w:pPr>
            <w:r>
              <w:rPr>
                <w:rFonts w:ascii="Arial" w:hAnsi="Arial" w:cs="Arial"/>
                <w:sz w:val="20"/>
              </w:rPr>
              <w:t xml:space="preserve">Various Updates </w:t>
            </w:r>
          </w:p>
        </w:tc>
        <w:tc>
          <w:tcPr>
            <w:tcW w:w="2194" w:type="dxa"/>
            <w:tcBorders>
              <w:top w:val="single" w:sz="4" w:space="0" w:color="auto"/>
              <w:left w:val="single" w:sz="4" w:space="0" w:color="auto"/>
              <w:bottom w:val="single" w:sz="4" w:space="0" w:color="auto"/>
              <w:right w:val="single" w:sz="4" w:space="0" w:color="auto"/>
            </w:tcBorders>
          </w:tcPr>
          <w:p w:rsidR="007D7882" w:rsidRDefault="007D7882" w:rsidP="002278A9">
            <w:pPr>
              <w:ind w:right="-128"/>
              <w:rPr>
                <w:rFonts w:ascii="Arial" w:hAnsi="Arial" w:cs="Arial"/>
                <w:sz w:val="20"/>
              </w:rPr>
            </w:pPr>
            <w:r>
              <w:rPr>
                <w:rFonts w:ascii="Arial" w:hAnsi="Arial" w:cs="Arial"/>
                <w:sz w:val="20"/>
              </w:rPr>
              <w:t>Judy Massuda</w:t>
            </w:r>
          </w:p>
        </w:tc>
      </w:tr>
      <w:tr w:rsidR="0072664A"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2664A" w:rsidRDefault="0098054C" w:rsidP="002278A9">
            <w:pPr>
              <w:rPr>
                <w:rFonts w:ascii="Arial" w:hAnsi="Arial" w:cs="Arial"/>
                <w:i/>
                <w:sz w:val="20"/>
              </w:rPr>
            </w:pPr>
            <w:r>
              <w:rPr>
                <w:rFonts w:ascii="Arial" w:hAnsi="Arial" w:cs="Arial"/>
                <w:i/>
                <w:sz w:val="20"/>
              </w:rPr>
              <w:t>2/29/12</w:t>
            </w:r>
          </w:p>
        </w:tc>
        <w:tc>
          <w:tcPr>
            <w:tcW w:w="1262" w:type="dxa"/>
            <w:tcBorders>
              <w:top w:val="single" w:sz="4" w:space="0" w:color="auto"/>
              <w:left w:val="single" w:sz="4" w:space="0" w:color="auto"/>
              <w:bottom w:val="single" w:sz="4" w:space="0" w:color="auto"/>
              <w:right w:val="single" w:sz="4" w:space="0" w:color="auto"/>
            </w:tcBorders>
          </w:tcPr>
          <w:p w:rsidR="0072664A" w:rsidRDefault="0072664A" w:rsidP="002278A9">
            <w:pPr>
              <w:rPr>
                <w:rFonts w:ascii="Arial" w:hAnsi="Arial" w:cs="Arial"/>
                <w:sz w:val="20"/>
              </w:rPr>
            </w:pPr>
            <w:r>
              <w:rPr>
                <w:rFonts w:ascii="Arial" w:hAnsi="Arial" w:cs="Arial"/>
                <w:sz w:val="20"/>
              </w:rPr>
              <w:t>1.2</w:t>
            </w:r>
          </w:p>
        </w:tc>
        <w:tc>
          <w:tcPr>
            <w:tcW w:w="3168" w:type="dxa"/>
            <w:tcBorders>
              <w:top w:val="single" w:sz="4" w:space="0" w:color="auto"/>
              <w:left w:val="single" w:sz="4" w:space="0" w:color="auto"/>
              <w:bottom w:val="single" w:sz="4" w:space="0" w:color="auto"/>
              <w:right w:val="single" w:sz="4" w:space="0" w:color="auto"/>
            </w:tcBorders>
          </w:tcPr>
          <w:p w:rsidR="0072664A" w:rsidRDefault="0072664A"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72664A" w:rsidRDefault="0072664A" w:rsidP="002278A9">
            <w:pPr>
              <w:ind w:right="-128"/>
              <w:rPr>
                <w:rFonts w:ascii="Arial" w:hAnsi="Arial" w:cs="Arial"/>
                <w:sz w:val="20"/>
              </w:rPr>
            </w:pPr>
            <w:r>
              <w:rPr>
                <w:rFonts w:ascii="Arial" w:hAnsi="Arial" w:cs="Arial"/>
                <w:sz w:val="20"/>
              </w:rPr>
              <w:t>Judy Massuda</w:t>
            </w:r>
          </w:p>
        </w:tc>
      </w:tr>
      <w:tr w:rsidR="0072664A"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2664A" w:rsidRDefault="00D030E8" w:rsidP="002278A9">
            <w:pPr>
              <w:rPr>
                <w:rFonts w:ascii="Arial" w:hAnsi="Arial" w:cs="Arial"/>
                <w:i/>
                <w:sz w:val="20"/>
              </w:rPr>
            </w:pPr>
            <w:r>
              <w:rPr>
                <w:rFonts w:ascii="Arial" w:hAnsi="Arial" w:cs="Arial"/>
                <w:i/>
                <w:sz w:val="20"/>
              </w:rPr>
              <w:t>3/13/1</w:t>
            </w:r>
            <w:r w:rsidR="0098054C">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72664A" w:rsidRDefault="00D030E8" w:rsidP="002278A9">
            <w:pPr>
              <w:rPr>
                <w:rFonts w:ascii="Arial" w:hAnsi="Arial" w:cs="Arial"/>
                <w:sz w:val="20"/>
              </w:rPr>
            </w:pPr>
            <w:r>
              <w:rPr>
                <w:rFonts w:ascii="Arial" w:hAnsi="Arial" w:cs="Arial"/>
                <w:sz w:val="20"/>
              </w:rPr>
              <w:t>1.3</w:t>
            </w:r>
          </w:p>
        </w:tc>
        <w:tc>
          <w:tcPr>
            <w:tcW w:w="3168" w:type="dxa"/>
            <w:tcBorders>
              <w:top w:val="single" w:sz="4" w:space="0" w:color="auto"/>
              <w:left w:val="single" w:sz="4" w:space="0" w:color="auto"/>
              <w:bottom w:val="single" w:sz="4" w:space="0" w:color="auto"/>
              <w:right w:val="single" w:sz="4" w:space="0" w:color="auto"/>
            </w:tcBorders>
          </w:tcPr>
          <w:p w:rsidR="0072664A" w:rsidRDefault="00D030E8" w:rsidP="001958CB">
            <w:pPr>
              <w:rPr>
                <w:rFonts w:ascii="Arial" w:hAnsi="Arial" w:cs="Arial"/>
                <w:sz w:val="20"/>
              </w:rPr>
            </w:pPr>
            <w:r>
              <w:rPr>
                <w:rFonts w:ascii="Arial" w:hAnsi="Arial" w:cs="Arial"/>
                <w:sz w:val="20"/>
              </w:rPr>
              <w:t>Expert UI capabilities</w:t>
            </w:r>
          </w:p>
        </w:tc>
        <w:tc>
          <w:tcPr>
            <w:tcW w:w="2194" w:type="dxa"/>
            <w:tcBorders>
              <w:top w:val="single" w:sz="4" w:space="0" w:color="auto"/>
              <w:left w:val="single" w:sz="4" w:space="0" w:color="auto"/>
              <w:bottom w:val="single" w:sz="4" w:space="0" w:color="auto"/>
              <w:right w:val="single" w:sz="4" w:space="0" w:color="auto"/>
            </w:tcBorders>
          </w:tcPr>
          <w:p w:rsidR="0072664A" w:rsidRDefault="00D030E8" w:rsidP="002278A9">
            <w:pPr>
              <w:ind w:right="-128"/>
              <w:rPr>
                <w:rFonts w:ascii="Arial" w:hAnsi="Arial" w:cs="Arial"/>
                <w:sz w:val="20"/>
              </w:rPr>
            </w:pPr>
            <w:r>
              <w:rPr>
                <w:rFonts w:ascii="Arial" w:hAnsi="Arial" w:cs="Arial"/>
                <w:sz w:val="20"/>
              </w:rPr>
              <w:t xml:space="preserve">Judy Massuda </w:t>
            </w:r>
          </w:p>
        </w:tc>
      </w:tr>
    </w:tbl>
    <w:p w:rsidR="00FE6754" w:rsidRPr="00E41FED" w:rsidRDefault="00FE6754" w:rsidP="00E41FED">
      <w:pPr>
        <w:pStyle w:val="Heading2"/>
        <w:tabs>
          <w:tab w:val="left" w:pos="810"/>
        </w:tabs>
        <w:ind w:left="810" w:hanging="540"/>
      </w:pPr>
      <w:bookmarkStart w:id="6" w:name="_Toc310589016"/>
      <w:r w:rsidRPr="00E41FED">
        <w:t>Related Documentation</w:t>
      </w:r>
      <w:bookmarkEnd w:id="6"/>
    </w:p>
    <w:tbl>
      <w:tblPr>
        <w:tblW w:w="9016" w:type="dxa"/>
        <w:jc w:val="center"/>
        <w:tblInd w:w="1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3985"/>
        <w:gridCol w:w="7"/>
        <w:gridCol w:w="2844"/>
        <w:gridCol w:w="7"/>
        <w:gridCol w:w="2166"/>
        <w:gridCol w:w="7"/>
      </w:tblGrid>
      <w:tr w:rsidR="00FE6754" w:rsidRPr="00A201CB" w:rsidTr="00D57CC9">
        <w:trPr>
          <w:gridAfter w:val="1"/>
          <w:wAfter w:w="7" w:type="dxa"/>
          <w:trHeight w:val="453"/>
          <w:jc w:val="center"/>
        </w:trPr>
        <w:tc>
          <w:tcPr>
            <w:tcW w:w="3985" w:type="dxa"/>
            <w:tcBorders>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Document Name &amp; Description</w:t>
            </w:r>
          </w:p>
        </w:tc>
        <w:tc>
          <w:tcPr>
            <w:tcW w:w="2851" w:type="dxa"/>
            <w:gridSpan w:val="2"/>
            <w:tcBorders>
              <w:left w:val="single" w:sz="4" w:space="0" w:color="auto"/>
              <w:bottom w:val="single" w:sz="4" w:space="0" w:color="auto"/>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Author</w:t>
            </w:r>
          </w:p>
        </w:tc>
        <w:tc>
          <w:tcPr>
            <w:tcW w:w="2173" w:type="dxa"/>
            <w:gridSpan w:val="2"/>
            <w:tcBorders>
              <w:left w:val="single" w:sz="4" w:space="0" w:color="auto"/>
              <w:bottom w:val="single" w:sz="4" w:space="0" w:color="auto"/>
            </w:tcBorders>
            <w:shd w:val="clear" w:color="auto" w:fill="99CCFF"/>
          </w:tcPr>
          <w:p w:rsidR="00FE6754" w:rsidRPr="00A201CB" w:rsidRDefault="00FE6754" w:rsidP="00CA301B">
            <w:pPr>
              <w:pStyle w:val="TableHeading"/>
              <w:rPr>
                <w:rFonts w:cs="Arial"/>
              </w:rPr>
            </w:pPr>
            <w:r w:rsidRPr="00A201CB">
              <w:rPr>
                <w:rFonts w:cs="Arial"/>
              </w:rPr>
              <w:t>Location/URL</w:t>
            </w:r>
          </w:p>
        </w:tc>
      </w:tr>
      <w:tr w:rsidR="00761BD2" w:rsidRPr="00A201CB" w:rsidTr="00D57CC9">
        <w:trPr>
          <w:trHeight w:val="233"/>
          <w:jc w:val="center"/>
        </w:trPr>
        <w:tc>
          <w:tcPr>
            <w:tcW w:w="3992" w:type="dxa"/>
            <w:gridSpan w:val="2"/>
          </w:tcPr>
          <w:p w:rsidR="00761BD2" w:rsidRDefault="00214F88" w:rsidP="00D270D4">
            <w:pPr>
              <w:rPr>
                <w:rFonts w:ascii="Arial" w:hAnsi="Arial" w:cs="Arial"/>
                <w:sz w:val="18"/>
              </w:rPr>
            </w:pPr>
            <w:r>
              <w:rPr>
                <w:rFonts w:ascii="Arial" w:hAnsi="Arial" w:cs="Arial"/>
                <w:sz w:val="18"/>
              </w:rPr>
              <w:t>Reviews and Communities Profile PRD</w:t>
            </w:r>
          </w:p>
        </w:tc>
        <w:tc>
          <w:tcPr>
            <w:tcW w:w="2851" w:type="dxa"/>
            <w:gridSpan w:val="2"/>
            <w:tcBorders>
              <w:top w:val="single" w:sz="4" w:space="0" w:color="auto"/>
            </w:tcBorders>
          </w:tcPr>
          <w:p w:rsidR="00761BD2" w:rsidRDefault="00761BD2">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7B4C1A" w:rsidRDefault="007B4C1A">
            <w:pPr>
              <w:rPr>
                <w:rFonts w:ascii="Arial" w:hAnsi="Arial" w:cs="Arial"/>
                <w:sz w:val="20"/>
              </w:rPr>
            </w:pPr>
            <w:proofErr w:type="spellStart"/>
            <w:r>
              <w:rPr>
                <w:rFonts w:ascii="Arial" w:hAnsi="Arial" w:cs="Arial"/>
                <w:sz w:val="20"/>
              </w:rPr>
              <w:t>Basecamp</w:t>
            </w:r>
            <w:proofErr w:type="spellEnd"/>
          </w:p>
        </w:tc>
      </w:tr>
      <w:tr w:rsidR="00FE6754" w:rsidRPr="00A201CB" w:rsidTr="00D57CC9">
        <w:trPr>
          <w:trHeight w:val="233"/>
          <w:jc w:val="center"/>
        </w:trPr>
        <w:tc>
          <w:tcPr>
            <w:tcW w:w="3992" w:type="dxa"/>
            <w:gridSpan w:val="2"/>
          </w:tcPr>
          <w:p w:rsidR="00FE6754" w:rsidRPr="00A201CB" w:rsidRDefault="00214F88" w:rsidP="00993053">
            <w:pPr>
              <w:rPr>
                <w:rFonts w:ascii="Arial" w:hAnsi="Arial" w:cs="Arial"/>
                <w:sz w:val="18"/>
              </w:rPr>
            </w:pPr>
            <w:r>
              <w:rPr>
                <w:rFonts w:ascii="Arial" w:hAnsi="Arial" w:cs="Arial"/>
                <w:sz w:val="18"/>
              </w:rPr>
              <w:t>Communities PRD</w:t>
            </w:r>
          </w:p>
        </w:tc>
        <w:tc>
          <w:tcPr>
            <w:tcW w:w="2851" w:type="dxa"/>
            <w:gridSpan w:val="2"/>
            <w:tcBorders>
              <w:top w:val="single" w:sz="4" w:space="0" w:color="auto"/>
            </w:tcBorders>
          </w:tcPr>
          <w:p w:rsidR="00FE6754" w:rsidRPr="00A201CB" w:rsidRDefault="00993053">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FE6754" w:rsidRPr="00A201CB" w:rsidRDefault="00FE6754">
            <w:pPr>
              <w:rPr>
                <w:rFonts w:ascii="Arial" w:hAnsi="Arial" w:cs="Arial"/>
                <w:sz w:val="20"/>
              </w:rPr>
            </w:pPr>
          </w:p>
        </w:tc>
      </w:tr>
      <w:tr w:rsidR="007636F7" w:rsidRPr="00A201CB" w:rsidTr="00D57CC9">
        <w:trPr>
          <w:trHeight w:val="219"/>
          <w:jc w:val="center"/>
        </w:trPr>
        <w:tc>
          <w:tcPr>
            <w:tcW w:w="3992" w:type="dxa"/>
            <w:gridSpan w:val="2"/>
          </w:tcPr>
          <w:p w:rsidR="007636F7" w:rsidRDefault="007636F7" w:rsidP="0013423D">
            <w:pPr>
              <w:rPr>
                <w:rFonts w:ascii="Arial" w:hAnsi="Arial" w:cs="Arial"/>
                <w:sz w:val="20"/>
              </w:rPr>
            </w:pPr>
            <w:r>
              <w:rPr>
                <w:rFonts w:ascii="Arial" w:hAnsi="Arial" w:cs="Arial"/>
                <w:sz w:val="20"/>
              </w:rPr>
              <w:t>UX Designs</w:t>
            </w:r>
          </w:p>
        </w:tc>
        <w:tc>
          <w:tcPr>
            <w:tcW w:w="2851" w:type="dxa"/>
            <w:gridSpan w:val="2"/>
          </w:tcPr>
          <w:p w:rsidR="007636F7" w:rsidRDefault="007636F7" w:rsidP="0013423D">
            <w:pPr>
              <w:rPr>
                <w:rFonts w:ascii="Arial" w:hAnsi="Arial" w:cs="Arial"/>
                <w:sz w:val="20"/>
              </w:rPr>
            </w:pPr>
            <w:r>
              <w:rPr>
                <w:rFonts w:ascii="Arial" w:hAnsi="Arial" w:cs="Arial"/>
                <w:sz w:val="20"/>
              </w:rPr>
              <w:t>Shirley McClain</w:t>
            </w:r>
          </w:p>
        </w:tc>
        <w:tc>
          <w:tcPr>
            <w:tcW w:w="2173" w:type="dxa"/>
            <w:gridSpan w:val="2"/>
          </w:tcPr>
          <w:p w:rsidR="007636F7" w:rsidRDefault="007636F7" w:rsidP="0013423D">
            <w:pPr>
              <w:rPr>
                <w:rFonts w:ascii="Arial" w:hAnsi="Arial" w:cs="Arial"/>
                <w:sz w:val="20"/>
              </w:rPr>
            </w:pPr>
          </w:p>
        </w:tc>
      </w:tr>
    </w:tbl>
    <w:p w:rsidR="0099003F" w:rsidRPr="00E41FED" w:rsidRDefault="000B309E" w:rsidP="00E41FED">
      <w:pPr>
        <w:pStyle w:val="Heading2"/>
        <w:tabs>
          <w:tab w:val="left" w:pos="810"/>
        </w:tabs>
        <w:ind w:left="810" w:hanging="540"/>
      </w:pPr>
      <w:bookmarkStart w:id="7" w:name="_Toc310589017"/>
      <w:r w:rsidRPr="00E41FED">
        <w:t>Core Team and Key Stakeholders</w:t>
      </w:r>
      <w:bookmarkEnd w:id="7"/>
    </w:p>
    <w:tbl>
      <w:tblPr>
        <w:tblpPr w:leftFromText="180" w:rightFromText="180" w:vertAnchor="text" w:tblpX="738" w:tblpY="1"/>
        <w:tblOverlap w:val="never"/>
        <w:tblW w:w="9198" w:type="dxa"/>
        <w:tblLayout w:type="fixed"/>
        <w:tblLook w:val="0000"/>
      </w:tblPr>
      <w:tblGrid>
        <w:gridCol w:w="2250"/>
        <w:gridCol w:w="3168"/>
        <w:gridCol w:w="2430"/>
        <w:gridCol w:w="1350"/>
      </w:tblGrid>
      <w:tr w:rsidR="008C0422" w:rsidRPr="00A201CB" w:rsidTr="009444EA">
        <w:trPr>
          <w:trHeight w:val="401"/>
        </w:trPr>
        <w:tc>
          <w:tcPr>
            <w:tcW w:w="22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Name</w:t>
            </w:r>
          </w:p>
        </w:tc>
        <w:tc>
          <w:tcPr>
            <w:tcW w:w="3168" w:type="dxa"/>
            <w:tcBorders>
              <w:top w:val="single" w:sz="4" w:space="0" w:color="auto"/>
              <w:left w:val="nil"/>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Role - Organization</w:t>
            </w:r>
          </w:p>
        </w:tc>
        <w:tc>
          <w:tcPr>
            <w:tcW w:w="243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E-mail</w:t>
            </w:r>
          </w:p>
        </w:tc>
        <w:tc>
          <w:tcPr>
            <w:tcW w:w="13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Approver?</w:t>
            </w:r>
          </w:p>
        </w:tc>
      </w:tr>
      <w:tr w:rsidR="00E87D65"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6C53AC" w:rsidP="009444EA">
            <w:pPr>
              <w:spacing w:line="240" w:lineRule="auto"/>
              <w:rPr>
                <w:rFonts w:cs="Arial"/>
                <w:color w:val="000000"/>
                <w:szCs w:val="22"/>
                <w:lang w:eastAsia="ja-JP"/>
              </w:rPr>
            </w:pPr>
            <w:r>
              <w:rPr>
                <w:rFonts w:cs="Arial"/>
                <w:color w:val="000000"/>
                <w:szCs w:val="22"/>
                <w:lang w:eastAsia="ja-JP"/>
              </w:rPr>
              <w:t>Judy Massuda</w:t>
            </w:r>
          </w:p>
        </w:tc>
        <w:tc>
          <w:tcPr>
            <w:tcW w:w="3168" w:type="dxa"/>
            <w:tcBorders>
              <w:top w:val="nil"/>
              <w:left w:val="nil"/>
              <w:bottom w:val="single" w:sz="4" w:space="0" w:color="auto"/>
              <w:right w:val="single" w:sz="4" w:space="0" w:color="auto"/>
            </w:tcBorders>
          </w:tcPr>
          <w:p w:rsidR="00202AC5" w:rsidRDefault="00E87D65" w:rsidP="009444EA">
            <w:pPr>
              <w:spacing w:line="240" w:lineRule="auto"/>
              <w:jc w:val="left"/>
              <w:rPr>
                <w:rFonts w:cs="Arial"/>
                <w:szCs w:val="22"/>
                <w:lang w:eastAsia="ja-JP"/>
              </w:rPr>
            </w:pPr>
            <w:r w:rsidRPr="0031533C">
              <w:rPr>
                <w:rFonts w:cs="Arial"/>
                <w:szCs w:val="22"/>
                <w:lang w:eastAsia="ja-JP"/>
              </w:rPr>
              <w:t xml:space="preserve">Product </w:t>
            </w:r>
            <w:r w:rsidR="006C53AC">
              <w:rPr>
                <w:rFonts w:cs="Arial"/>
                <w:szCs w:val="22"/>
                <w:lang w:eastAsia="ja-JP"/>
              </w:rPr>
              <w:t>Manager</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CD5525" w:rsidP="009444EA">
            <w:pPr>
              <w:spacing w:line="240" w:lineRule="auto"/>
              <w:jc w:val="left"/>
              <w:rPr>
                <w:rFonts w:cs="Arial"/>
                <w:sz w:val="20"/>
                <w:szCs w:val="20"/>
                <w:lang w:eastAsia="ja-JP"/>
              </w:rPr>
            </w:pPr>
            <w:hyperlink r:id="rId11" w:history="1">
              <w:r w:rsidR="009444EA" w:rsidRPr="008579F9">
                <w:rPr>
                  <w:rStyle w:val="Hyperlink"/>
                  <w:rFonts w:cs="Arial"/>
                  <w:sz w:val="20"/>
                  <w:szCs w:val="20"/>
                  <w:lang w:eastAsia="ja-JP"/>
                </w:rPr>
                <w:t>jmassud@searshc.com</w:t>
              </w:r>
            </w:hyperlink>
            <w:r w:rsidR="009444EA"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E87D65" w:rsidP="009444EA">
            <w:pPr>
              <w:spacing w:line="240" w:lineRule="auto"/>
              <w:jc w:val="center"/>
              <w:rPr>
                <w:rFonts w:cs="Arial"/>
                <w:szCs w:val="22"/>
                <w:lang w:eastAsia="ja-JP"/>
              </w:rPr>
            </w:pPr>
            <w:r w:rsidRPr="0031533C">
              <w:rPr>
                <w:rFonts w:cs="Arial"/>
                <w:szCs w:val="22"/>
                <w:lang w:eastAsia="ja-JP"/>
              </w:rPr>
              <w:t>Author</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Shirley McClain</w:t>
            </w:r>
          </w:p>
        </w:tc>
        <w:tc>
          <w:tcPr>
            <w:tcW w:w="3168" w:type="dxa"/>
            <w:tcBorders>
              <w:top w:val="nil"/>
              <w:left w:val="nil"/>
              <w:bottom w:val="single" w:sz="4" w:space="0" w:color="auto"/>
              <w:right w:val="single" w:sz="4" w:space="0" w:color="auto"/>
            </w:tcBorders>
          </w:tcPr>
          <w:p w:rsidR="00202AC5" w:rsidRDefault="00B80D76" w:rsidP="009444EA">
            <w:pPr>
              <w:spacing w:line="240" w:lineRule="auto"/>
              <w:jc w:val="left"/>
              <w:rPr>
                <w:rFonts w:cs="Arial"/>
                <w:szCs w:val="22"/>
                <w:lang w:eastAsia="ja-JP"/>
              </w:rPr>
            </w:pPr>
            <w:r w:rsidRPr="0031533C">
              <w:rPr>
                <w:rFonts w:cs="Arial"/>
                <w:szCs w:val="22"/>
                <w:lang w:eastAsia="ja-JP"/>
              </w:rPr>
              <w:t>UX Lead</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CD5525" w:rsidP="009444EA">
            <w:pPr>
              <w:spacing w:line="240" w:lineRule="auto"/>
              <w:jc w:val="left"/>
              <w:rPr>
                <w:rFonts w:cs="Arial"/>
                <w:sz w:val="20"/>
                <w:szCs w:val="20"/>
                <w:lang w:eastAsia="ja-JP"/>
              </w:rPr>
            </w:pPr>
            <w:hyperlink r:id="rId12" w:history="1">
              <w:r w:rsidR="00B80D76" w:rsidRPr="008579F9">
                <w:rPr>
                  <w:rStyle w:val="Hyperlink"/>
                  <w:rFonts w:cs="Arial"/>
                  <w:sz w:val="20"/>
                  <w:szCs w:val="20"/>
                  <w:lang w:eastAsia="ja-JP"/>
                </w:rPr>
                <w:t>smccla7@searshc.com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444EA">
            <w:pPr>
              <w:spacing w:line="240" w:lineRule="auto"/>
              <w:jc w:val="center"/>
              <w:rPr>
                <w:rFonts w:cs="Arial"/>
                <w:szCs w:val="22"/>
                <w:lang w:eastAsia="ja-JP"/>
              </w:rPr>
            </w:pPr>
          </w:p>
        </w:tc>
      </w:tr>
      <w:tr w:rsidR="001B06B2" w:rsidRPr="00A201CB" w:rsidTr="00B67D74">
        <w:trPr>
          <w:trHeight w:val="308"/>
        </w:trPr>
        <w:tc>
          <w:tcPr>
            <w:tcW w:w="2250" w:type="dxa"/>
            <w:tcBorders>
              <w:top w:val="nil"/>
              <w:left w:val="single" w:sz="4" w:space="0" w:color="auto"/>
              <w:bottom w:val="single" w:sz="4" w:space="0" w:color="auto"/>
              <w:right w:val="single" w:sz="4" w:space="0" w:color="auto"/>
            </w:tcBorders>
          </w:tcPr>
          <w:p w:rsidR="001B06B2" w:rsidRPr="0031533C" w:rsidRDefault="001B06B2" w:rsidP="001B06B2">
            <w:pPr>
              <w:spacing w:line="240" w:lineRule="auto"/>
              <w:rPr>
                <w:rFonts w:cs="Arial"/>
                <w:color w:val="000000"/>
                <w:szCs w:val="22"/>
                <w:lang w:eastAsia="ja-JP"/>
              </w:rPr>
            </w:pPr>
            <w:r>
              <w:rPr>
                <w:rFonts w:cs="Arial"/>
                <w:color w:val="000000"/>
                <w:szCs w:val="22"/>
                <w:lang w:eastAsia="ja-JP"/>
              </w:rPr>
              <w:t>Josh Taurek</w:t>
            </w:r>
          </w:p>
        </w:tc>
        <w:tc>
          <w:tcPr>
            <w:tcW w:w="3168" w:type="dxa"/>
            <w:tcBorders>
              <w:top w:val="nil"/>
              <w:left w:val="nil"/>
              <w:bottom w:val="single" w:sz="4" w:space="0" w:color="auto"/>
              <w:right w:val="single" w:sz="4" w:space="0" w:color="auto"/>
            </w:tcBorders>
          </w:tcPr>
          <w:p w:rsidR="001B06B2" w:rsidRPr="0031533C" w:rsidRDefault="001B06B2" w:rsidP="001B06B2">
            <w:pPr>
              <w:spacing w:line="240" w:lineRule="auto"/>
              <w:jc w:val="left"/>
              <w:rPr>
                <w:rFonts w:cs="Arial"/>
                <w:szCs w:val="22"/>
                <w:lang w:eastAsia="ja-JP"/>
              </w:rPr>
            </w:pPr>
            <w:r>
              <w:rPr>
                <w:rFonts w:cs="Arial"/>
                <w:szCs w:val="22"/>
                <w:lang w:eastAsia="ja-JP"/>
              </w:rPr>
              <w:t xml:space="preserve">DVP Lead Engineer </w:t>
            </w:r>
          </w:p>
        </w:tc>
        <w:tc>
          <w:tcPr>
            <w:tcW w:w="2430" w:type="dxa"/>
            <w:tcBorders>
              <w:top w:val="single" w:sz="4" w:space="0" w:color="auto"/>
              <w:left w:val="single" w:sz="4" w:space="0" w:color="auto"/>
              <w:bottom w:val="single" w:sz="4" w:space="0" w:color="auto"/>
              <w:right w:val="single" w:sz="4" w:space="0" w:color="auto"/>
            </w:tcBorders>
          </w:tcPr>
          <w:p w:rsidR="001B06B2" w:rsidRPr="008579F9" w:rsidRDefault="00CD5525" w:rsidP="001B06B2">
            <w:pPr>
              <w:spacing w:line="240" w:lineRule="auto"/>
              <w:jc w:val="left"/>
              <w:rPr>
                <w:rFonts w:cs="Arial"/>
                <w:sz w:val="20"/>
                <w:szCs w:val="20"/>
                <w:lang w:eastAsia="ja-JP"/>
              </w:rPr>
            </w:pPr>
            <w:hyperlink r:id="rId13" w:history="1">
              <w:r w:rsidR="001B06B2">
                <w:t xml:space="preserve"> </w:t>
              </w:r>
              <w:r w:rsidR="001B06B2" w:rsidRPr="001B06B2">
                <w:rPr>
                  <w:rStyle w:val="Hyperlink"/>
                  <w:rFonts w:cs="Arial"/>
                  <w:sz w:val="20"/>
                  <w:szCs w:val="20"/>
                  <w:lang w:eastAsia="ja-JP"/>
                </w:rPr>
                <w:t>jtaurek</w:t>
              </w:r>
              <w:r w:rsidR="001B06B2" w:rsidRPr="008579F9">
                <w:rPr>
                  <w:rStyle w:val="Hyperlink"/>
                  <w:rFonts w:cs="Arial"/>
                  <w:sz w:val="20"/>
                  <w:szCs w:val="20"/>
                  <w:lang w:eastAsia="ja-JP"/>
                </w:rPr>
                <w:t>@searshc.com</w:t>
              </w:r>
            </w:hyperlink>
          </w:p>
        </w:tc>
        <w:tc>
          <w:tcPr>
            <w:tcW w:w="1350" w:type="dxa"/>
            <w:tcBorders>
              <w:top w:val="single" w:sz="4" w:space="0" w:color="auto"/>
              <w:left w:val="single" w:sz="4" w:space="0" w:color="auto"/>
              <w:bottom w:val="single" w:sz="4" w:space="0" w:color="auto"/>
              <w:right w:val="single" w:sz="4" w:space="0" w:color="auto"/>
            </w:tcBorders>
          </w:tcPr>
          <w:p w:rsidR="001B06B2" w:rsidRDefault="001B06B2" w:rsidP="001B06B2">
            <w:pPr>
              <w:spacing w:line="240" w:lineRule="auto"/>
              <w:jc w:val="center"/>
              <w:rPr>
                <w:rFonts w:cs="Arial"/>
                <w:szCs w:val="22"/>
                <w:lang w:eastAsia="ja-JP"/>
              </w:rPr>
            </w:pPr>
            <w:r>
              <w:rPr>
                <w:rFonts w:cs="Arial"/>
                <w:szCs w:val="22"/>
                <w:lang w:eastAsia="ja-JP"/>
              </w:rPr>
              <w:t>Y</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CE00EC" w:rsidP="009444EA">
            <w:pPr>
              <w:spacing w:line="240" w:lineRule="auto"/>
              <w:rPr>
                <w:rFonts w:cs="Arial"/>
                <w:color w:val="000000"/>
                <w:szCs w:val="22"/>
                <w:lang w:eastAsia="ja-JP"/>
              </w:rPr>
            </w:pPr>
            <w:r>
              <w:rPr>
                <w:szCs w:val="22"/>
              </w:rPr>
              <w:t>Shyam Gourisetty</w:t>
            </w:r>
          </w:p>
        </w:tc>
        <w:tc>
          <w:tcPr>
            <w:tcW w:w="3168" w:type="dxa"/>
            <w:tcBorders>
              <w:top w:val="nil"/>
              <w:left w:val="nil"/>
              <w:bottom w:val="single" w:sz="4" w:space="0" w:color="auto"/>
              <w:right w:val="single" w:sz="4" w:space="0" w:color="auto"/>
            </w:tcBorders>
          </w:tcPr>
          <w:p w:rsidR="00202AC5" w:rsidRDefault="001B06B2" w:rsidP="009444EA">
            <w:pPr>
              <w:spacing w:line="240" w:lineRule="auto"/>
              <w:jc w:val="left"/>
              <w:rPr>
                <w:rFonts w:cs="Arial"/>
                <w:szCs w:val="22"/>
                <w:lang w:eastAsia="ja-JP"/>
              </w:rPr>
            </w:pPr>
            <w:r>
              <w:rPr>
                <w:rFonts w:cs="Arial"/>
                <w:szCs w:val="22"/>
                <w:lang w:eastAsia="ja-JP"/>
              </w:rPr>
              <w:t xml:space="preserve">Profile </w:t>
            </w:r>
            <w:r w:rsidR="00B80D76" w:rsidRPr="0031533C">
              <w:rPr>
                <w:rFonts w:cs="Arial"/>
                <w:szCs w:val="22"/>
                <w:lang w:eastAsia="ja-JP"/>
              </w:rPr>
              <w:t>Engineering Lead</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CD5525" w:rsidP="009444EA">
            <w:pPr>
              <w:spacing w:line="240" w:lineRule="auto"/>
              <w:jc w:val="left"/>
              <w:rPr>
                <w:rFonts w:cs="Arial"/>
                <w:sz w:val="20"/>
                <w:szCs w:val="20"/>
                <w:lang w:eastAsia="ja-JP"/>
              </w:rPr>
            </w:pPr>
            <w:hyperlink r:id="rId14" w:history="1">
              <w:r w:rsidR="00CE00EC" w:rsidRPr="008579F9">
                <w:rPr>
                  <w:rStyle w:val="Hyperlink"/>
                  <w:sz w:val="20"/>
                  <w:szCs w:val="20"/>
                </w:rPr>
                <w:t>sgouris@searshc.com</w:t>
              </w:r>
            </w:hyperlink>
            <w:hyperlink r:id="rId15" w:history="1"/>
            <w:r w:rsidR="006C53AC"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sidRPr="008579F9">
              <w:rPr>
                <w:rFonts w:cs="Arial"/>
                <w:color w:val="000000"/>
                <w:szCs w:val="22"/>
                <w:lang w:eastAsia="ja-JP"/>
              </w:rPr>
              <w:t>Patrick Szczypinski</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FED Lead</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CD5525" w:rsidP="009444EA">
            <w:pPr>
              <w:spacing w:line="240" w:lineRule="auto"/>
              <w:jc w:val="left"/>
              <w:rPr>
                <w:sz w:val="20"/>
                <w:szCs w:val="20"/>
              </w:rPr>
            </w:pPr>
            <w:hyperlink r:id="rId16" w:history="1">
              <w:r w:rsidR="008579F9" w:rsidRPr="00C8774B">
                <w:rPr>
                  <w:rStyle w:val="Hyperlink"/>
                  <w:sz w:val="20"/>
                  <w:szCs w:val="20"/>
                </w:rPr>
                <w:t>Patrick.Szczypinski@searshc.com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 xml:space="preserve">Iga </w:t>
            </w:r>
            <w:r w:rsidRPr="008579F9">
              <w:rPr>
                <w:rFonts w:cs="Arial"/>
                <w:color w:val="000000"/>
                <w:szCs w:val="22"/>
                <w:lang w:eastAsia="ja-JP"/>
              </w:rPr>
              <w:t>Zyzanska</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Art Director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CD5525" w:rsidP="009444EA">
            <w:pPr>
              <w:spacing w:line="240" w:lineRule="auto"/>
              <w:jc w:val="left"/>
              <w:rPr>
                <w:sz w:val="20"/>
                <w:szCs w:val="20"/>
              </w:rPr>
            </w:pPr>
            <w:hyperlink r:id="rId17" w:history="1">
              <w:r w:rsidR="008579F9" w:rsidRPr="00C8774B">
                <w:rPr>
                  <w:rStyle w:val="Hyperlink"/>
                  <w:sz w:val="20"/>
                  <w:szCs w:val="20"/>
                </w:rPr>
                <w:t>Iga.Zyzanska@searshc.com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Kelly Gruver</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Project Manager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CD5525" w:rsidP="009444EA">
            <w:pPr>
              <w:spacing w:line="240" w:lineRule="auto"/>
              <w:jc w:val="left"/>
              <w:rPr>
                <w:sz w:val="20"/>
                <w:szCs w:val="20"/>
              </w:rPr>
            </w:pPr>
            <w:hyperlink r:id="rId18" w:history="1">
              <w:r w:rsidR="008579F9" w:rsidRPr="008579F9">
                <w:rPr>
                  <w:rStyle w:val="Hyperlink"/>
                  <w:sz w:val="20"/>
                  <w:szCs w:val="20"/>
                </w:rPr>
                <w:t>Kelly.Gruver@searshc.com</w:t>
              </w:r>
            </w:hyperlink>
            <w:r w:rsidR="008579F9" w:rsidRP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B80D76" w:rsidRPr="0031533C" w:rsidRDefault="001019D5" w:rsidP="009444EA">
            <w:pPr>
              <w:spacing w:line="240" w:lineRule="auto"/>
              <w:rPr>
                <w:rFonts w:cs="Arial"/>
                <w:color w:val="000000"/>
                <w:szCs w:val="22"/>
                <w:lang w:eastAsia="ja-JP"/>
              </w:rPr>
            </w:pPr>
            <w:r>
              <w:rPr>
                <w:rFonts w:cs="Arial"/>
                <w:color w:val="000000"/>
                <w:szCs w:val="22"/>
                <w:lang w:eastAsia="ja-JP"/>
              </w:rPr>
              <w:t>Casey Goddard</w:t>
            </w:r>
          </w:p>
        </w:tc>
        <w:tc>
          <w:tcPr>
            <w:tcW w:w="3168" w:type="dxa"/>
            <w:tcBorders>
              <w:top w:val="nil"/>
              <w:left w:val="nil"/>
              <w:bottom w:val="single" w:sz="4" w:space="0" w:color="auto"/>
              <w:right w:val="single" w:sz="4" w:space="0" w:color="auto"/>
            </w:tcBorders>
          </w:tcPr>
          <w:p w:rsidR="00B80D76" w:rsidRPr="0031533C" w:rsidRDefault="00B80D76" w:rsidP="009444EA">
            <w:pPr>
              <w:spacing w:line="240" w:lineRule="auto"/>
              <w:jc w:val="left"/>
              <w:rPr>
                <w:rFonts w:cs="Arial"/>
                <w:szCs w:val="22"/>
                <w:lang w:eastAsia="ja-JP"/>
              </w:rPr>
            </w:pPr>
            <w:r w:rsidRPr="0031533C">
              <w:rPr>
                <w:rFonts w:cs="Arial"/>
                <w:szCs w:val="22"/>
                <w:lang w:eastAsia="ja-JP"/>
              </w:rPr>
              <w:t xml:space="preserve">Business Lead </w:t>
            </w:r>
          </w:p>
        </w:tc>
        <w:tc>
          <w:tcPr>
            <w:tcW w:w="2430" w:type="dxa"/>
            <w:tcBorders>
              <w:top w:val="single" w:sz="4" w:space="0" w:color="auto"/>
              <w:left w:val="single" w:sz="4" w:space="0" w:color="auto"/>
              <w:bottom w:val="single" w:sz="4" w:space="0" w:color="auto"/>
              <w:right w:val="single" w:sz="4" w:space="0" w:color="auto"/>
            </w:tcBorders>
          </w:tcPr>
          <w:p w:rsidR="00B80D76" w:rsidRPr="008579F9" w:rsidRDefault="00CD5525" w:rsidP="009444EA">
            <w:pPr>
              <w:spacing w:line="240" w:lineRule="auto"/>
              <w:jc w:val="left"/>
              <w:rPr>
                <w:sz w:val="20"/>
                <w:szCs w:val="20"/>
              </w:rPr>
            </w:pPr>
            <w:hyperlink r:id="rId19" w:history="1">
              <w:r w:rsidR="001019D5" w:rsidRPr="008579F9">
                <w:rPr>
                  <w:rStyle w:val="Hyperlink"/>
                  <w:rFonts w:cs="Arial"/>
                  <w:sz w:val="20"/>
                  <w:szCs w:val="20"/>
                  <w:lang w:eastAsia="ja-JP"/>
                </w:rPr>
                <w:t>cgodda3@searshc.com</w:t>
              </w:r>
            </w:hyperlink>
          </w:p>
        </w:tc>
        <w:tc>
          <w:tcPr>
            <w:tcW w:w="1350" w:type="dxa"/>
            <w:tcBorders>
              <w:top w:val="single" w:sz="4" w:space="0" w:color="auto"/>
              <w:left w:val="single" w:sz="4" w:space="0" w:color="auto"/>
              <w:bottom w:val="single" w:sz="4" w:space="0" w:color="auto"/>
              <w:right w:val="single" w:sz="4" w:space="0" w:color="auto"/>
            </w:tcBorders>
          </w:tcPr>
          <w:p w:rsidR="00B80D76" w:rsidRPr="0031533C" w:rsidRDefault="00B80D76" w:rsidP="009444EA">
            <w:pPr>
              <w:spacing w:line="240" w:lineRule="auto"/>
              <w:jc w:val="center"/>
              <w:rPr>
                <w:rFonts w:cs="Arial"/>
                <w:szCs w:val="22"/>
                <w:lang w:eastAsia="ja-JP"/>
              </w:rPr>
            </w:pPr>
            <w:r>
              <w:rPr>
                <w:rFonts w:cs="Arial"/>
                <w:szCs w:val="22"/>
                <w:lang w:eastAsia="ja-JP"/>
              </w:rPr>
              <w:t>Y</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Vanina Delobelle</w:t>
            </w:r>
          </w:p>
        </w:tc>
        <w:tc>
          <w:tcPr>
            <w:tcW w:w="3168" w:type="dxa"/>
            <w:tcBorders>
              <w:top w:val="nil"/>
              <w:left w:val="nil"/>
              <w:bottom w:val="single" w:sz="4" w:space="0" w:color="auto"/>
              <w:right w:val="single" w:sz="4" w:space="0" w:color="auto"/>
            </w:tcBorders>
          </w:tcPr>
          <w:p w:rsidR="00202AC5" w:rsidRDefault="00B80D76" w:rsidP="007409FE">
            <w:pPr>
              <w:spacing w:line="240" w:lineRule="auto"/>
              <w:jc w:val="left"/>
              <w:rPr>
                <w:rFonts w:cs="Arial"/>
                <w:szCs w:val="22"/>
                <w:lang w:eastAsia="ja-JP"/>
              </w:rPr>
            </w:pPr>
            <w:r w:rsidRPr="0031533C">
              <w:rPr>
                <w:rFonts w:cs="Arial"/>
                <w:szCs w:val="22"/>
                <w:lang w:eastAsia="ja-JP"/>
              </w:rPr>
              <w:t>Dir, E-commerce Product M</w:t>
            </w:r>
            <w:r w:rsidRPr="00F665E9">
              <w:rPr>
                <w:rFonts w:cs="Arial"/>
                <w:szCs w:val="22"/>
                <w:lang w:eastAsia="ja-JP"/>
              </w:rPr>
              <w:t>gr</w:t>
            </w:r>
            <w:r>
              <w:rPr>
                <w:rFonts w:cs="Arial"/>
                <w:szCs w:val="22"/>
                <w:lang w:eastAsia="ja-JP"/>
              </w:rPr>
              <w:t xml:space="preserve"> </w:t>
            </w:r>
            <w:r w:rsidR="009444EA">
              <w:rPr>
                <w:rFonts w:cs="Arial"/>
                <w:szCs w:val="22"/>
                <w:lang w:eastAsia="ja-JP"/>
              </w:rPr>
              <w:t xml:space="preserve"> </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CD5525" w:rsidP="009444EA">
            <w:pPr>
              <w:spacing w:line="240" w:lineRule="auto"/>
              <w:jc w:val="left"/>
              <w:rPr>
                <w:rFonts w:cs="Arial"/>
                <w:sz w:val="20"/>
                <w:szCs w:val="20"/>
                <w:lang w:eastAsia="ja-JP"/>
              </w:rPr>
            </w:pPr>
            <w:hyperlink r:id="rId20" w:history="1">
              <w:r w:rsidR="00A22EB9" w:rsidRPr="008579F9">
                <w:rPr>
                  <w:rStyle w:val="Hyperlink"/>
                  <w:rFonts w:cs="Arial"/>
                  <w:sz w:val="20"/>
                  <w:szCs w:val="20"/>
                  <w:lang w:eastAsia="ja-JP"/>
                </w:rPr>
                <w:t>vdelobelle@searshc.com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B80D76" w:rsidP="009444EA">
            <w:pPr>
              <w:spacing w:line="240" w:lineRule="auto"/>
              <w:jc w:val="center"/>
              <w:rPr>
                <w:rFonts w:cs="Arial"/>
                <w:szCs w:val="22"/>
                <w:lang w:eastAsia="ja-JP"/>
              </w:rPr>
            </w:pPr>
            <w:r w:rsidRPr="0031533C">
              <w:rPr>
                <w:rFonts w:cs="Arial"/>
                <w:szCs w:val="22"/>
                <w:lang w:eastAsia="ja-JP"/>
              </w:rPr>
              <w:t>Y</w:t>
            </w:r>
          </w:p>
        </w:tc>
      </w:tr>
      <w:tr w:rsidR="007409FE" w:rsidRPr="00A201CB" w:rsidTr="009444EA">
        <w:trPr>
          <w:trHeight w:val="308"/>
        </w:trPr>
        <w:tc>
          <w:tcPr>
            <w:tcW w:w="2250" w:type="dxa"/>
            <w:tcBorders>
              <w:top w:val="single" w:sz="4" w:space="0" w:color="auto"/>
              <w:left w:val="single" w:sz="4" w:space="0" w:color="auto"/>
              <w:bottom w:val="single" w:sz="4" w:space="0" w:color="auto"/>
              <w:right w:val="single" w:sz="4" w:space="0" w:color="auto"/>
            </w:tcBorders>
          </w:tcPr>
          <w:p w:rsidR="007409FE" w:rsidRPr="00214F88" w:rsidRDefault="007409FE" w:rsidP="007409FE">
            <w:pPr>
              <w:spacing w:line="240" w:lineRule="auto"/>
              <w:rPr>
                <w:rFonts w:asciiTheme="minorHAnsi" w:hAnsiTheme="minorHAnsi" w:cs="Arial"/>
                <w:color w:val="000000"/>
                <w:szCs w:val="22"/>
                <w:lang w:eastAsia="ja-JP"/>
              </w:rPr>
            </w:pPr>
            <w:r w:rsidRPr="00214F88">
              <w:rPr>
                <w:rFonts w:asciiTheme="minorHAnsi" w:hAnsiTheme="minorHAnsi" w:cs="Arial"/>
                <w:szCs w:val="22"/>
              </w:rPr>
              <w:t>Don Fotsch</w:t>
            </w:r>
          </w:p>
        </w:tc>
        <w:tc>
          <w:tcPr>
            <w:tcW w:w="3168" w:type="dxa"/>
            <w:tcBorders>
              <w:top w:val="single" w:sz="4" w:space="0" w:color="auto"/>
              <w:left w:val="nil"/>
              <w:bottom w:val="single" w:sz="4" w:space="0" w:color="auto"/>
              <w:right w:val="single" w:sz="4" w:space="0" w:color="auto"/>
            </w:tcBorders>
          </w:tcPr>
          <w:p w:rsidR="007409FE" w:rsidRPr="00214F88" w:rsidRDefault="007409FE" w:rsidP="009444EA">
            <w:pPr>
              <w:spacing w:line="240" w:lineRule="auto"/>
              <w:jc w:val="left"/>
              <w:rPr>
                <w:rFonts w:asciiTheme="minorHAnsi" w:hAnsiTheme="minorHAnsi" w:cs="Arial"/>
                <w:szCs w:val="22"/>
                <w:lang w:eastAsia="ja-JP"/>
              </w:rPr>
            </w:pPr>
            <w:r w:rsidRPr="00214F88">
              <w:rPr>
                <w:rFonts w:asciiTheme="minorHAnsi" w:hAnsiTheme="minorHAnsi" w:cs="Arial"/>
                <w:szCs w:val="22"/>
              </w:rPr>
              <w:t>VP Customer Experience (Sponsor)</w:t>
            </w:r>
          </w:p>
        </w:tc>
        <w:tc>
          <w:tcPr>
            <w:tcW w:w="2430" w:type="dxa"/>
            <w:tcBorders>
              <w:top w:val="single" w:sz="4" w:space="0" w:color="auto"/>
              <w:left w:val="single" w:sz="4" w:space="0" w:color="auto"/>
              <w:bottom w:val="single" w:sz="4" w:space="0" w:color="auto"/>
              <w:right w:val="single" w:sz="4" w:space="0" w:color="auto"/>
            </w:tcBorders>
          </w:tcPr>
          <w:p w:rsidR="007409FE" w:rsidRPr="008579F9" w:rsidRDefault="00CD5525" w:rsidP="009444EA">
            <w:pPr>
              <w:spacing w:line="240" w:lineRule="auto"/>
              <w:jc w:val="left"/>
              <w:rPr>
                <w:rFonts w:asciiTheme="minorHAnsi" w:hAnsiTheme="minorHAnsi"/>
                <w:sz w:val="20"/>
                <w:szCs w:val="20"/>
              </w:rPr>
            </w:pPr>
            <w:hyperlink r:id="rId21" w:history="1">
              <w:r w:rsidR="008579F9" w:rsidRPr="00C8774B">
                <w:rPr>
                  <w:rStyle w:val="Hyperlink"/>
                  <w:rFonts w:asciiTheme="minorHAnsi" w:hAnsiTheme="minorHAnsi"/>
                  <w:sz w:val="20"/>
                  <w:szCs w:val="20"/>
                </w:rPr>
                <w:t>Don.fotsch@searshc.com</w:t>
              </w:r>
            </w:hyperlink>
            <w:r w:rsidR="008579F9">
              <w:rPr>
                <w:rFonts w:asciiTheme="minorHAnsi" w:hAnsiTheme="minorHAnsi"/>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7409FE" w:rsidRPr="007409FE" w:rsidRDefault="007409FE" w:rsidP="009444EA">
            <w:pPr>
              <w:spacing w:line="240" w:lineRule="auto"/>
              <w:jc w:val="center"/>
              <w:rPr>
                <w:rFonts w:asciiTheme="minorHAnsi" w:hAnsiTheme="minorHAnsi" w:cs="Arial"/>
                <w:szCs w:val="22"/>
                <w:lang w:eastAsia="ja-JP"/>
              </w:rPr>
            </w:pPr>
            <w:r w:rsidRPr="007409FE">
              <w:rPr>
                <w:rFonts w:asciiTheme="minorHAnsi" w:hAnsiTheme="minorHAnsi" w:cs="Arial"/>
                <w:szCs w:val="22"/>
                <w:lang w:eastAsia="ja-JP"/>
              </w:rPr>
              <w:t>Y</w:t>
            </w:r>
          </w:p>
        </w:tc>
      </w:tr>
    </w:tbl>
    <w:p w:rsidR="006B2BAE" w:rsidRDefault="009444EA" w:rsidP="00E44C25">
      <w:pPr>
        <w:rPr>
          <w:highlight w:val="yellow"/>
        </w:rPr>
      </w:pPr>
      <w:r>
        <w:rPr>
          <w:rFonts w:ascii="Arial" w:hAnsi="Arial" w:cs="Arial"/>
          <w:sz w:val="28"/>
        </w:rPr>
        <w:br w:type="textWrapping" w:clear="all"/>
      </w:r>
    </w:p>
    <w:p w:rsidR="00152B94" w:rsidRPr="00152B94" w:rsidRDefault="00152B94" w:rsidP="00152B94">
      <w:pPr>
        <w:rPr>
          <w:highlight w:val="yellow"/>
        </w:rPr>
      </w:pPr>
    </w:p>
    <w:p w:rsidR="00100DE2" w:rsidRPr="00E41FED" w:rsidRDefault="007A688D" w:rsidP="00BB2154">
      <w:pPr>
        <w:pStyle w:val="Heading2"/>
        <w:numPr>
          <w:ilvl w:val="0"/>
          <w:numId w:val="3"/>
        </w:numPr>
        <w:shd w:val="pct20" w:color="auto" w:fill="auto"/>
        <w:tabs>
          <w:tab w:val="clear" w:pos="1152"/>
          <w:tab w:val="num" w:pos="270"/>
        </w:tabs>
        <w:spacing w:before="0"/>
        <w:ind w:left="270" w:hanging="270"/>
        <w:rPr>
          <w:rFonts w:cs="Arial"/>
          <w:sz w:val="28"/>
        </w:rPr>
      </w:pPr>
      <w:bookmarkStart w:id="8" w:name="_Toc137553479"/>
      <w:bookmarkStart w:id="9" w:name="_Toc137614743"/>
      <w:bookmarkStart w:id="10" w:name="_Toc137615377"/>
      <w:bookmarkStart w:id="11" w:name="_Toc310589018"/>
      <w:bookmarkEnd w:id="8"/>
      <w:bookmarkEnd w:id="9"/>
      <w:bookmarkEnd w:id="10"/>
      <w:r w:rsidRPr="00E41FED">
        <w:rPr>
          <w:rFonts w:cs="Arial"/>
          <w:sz w:val="28"/>
        </w:rPr>
        <w:t>Pr</w:t>
      </w:r>
      <w:r>
        <w:rPr>
          <w:rFonts w:cs="Arial"/>
          <w:sz w:val="28"/>
        </w:rPr>
        <w:t>oduct</w:t>
      </w:r>
      <w:r w:rsidRPr="00E41FED">
        <w:rPr>
          <w:rFonts w:cs="Arial"/>
          <w:sz w:val="28"/>
        </w:rPr>
        <w:t xml:space="preserve"> </w:t>
      </w:r>
      <w:r w:rsidR="00100DE2" w:rsidRPr="00E41FED">
        <w:rPr>
          <w:rFonts w:cs="Arial"/>
          <w:sz w:val="28"/>
        </w:rPr>
        <w:t>Overview</w:t>
      </w:r>
      <w:bookmarkEnd w:id="11"/>
    </w:p>
    <w:p w:rsidR="008353A3" w:rsidRDefault="00D456E3" w:rsidP="008353A3">
      <w:pPr>
        <w:pStyle w:val="Heading2"/>
      </w:pPr>
      <w:bookmarkStart w:id="12" w:name="_Toc310589019"/>
      <w:r>
        <w:t>Mission</w:t>
      </w:r>
      <w:bookmarkEnd w:id="12"/>
    </w:p>
    <w:p w:rsidR="00214F88" w:rsidRDefault="0023025E" w:rsidP="00214F88">
      <w:pPr>
        <w:ind w:left="720"/>
      </w:pPr>
      <w:r>
        <w:t>Refer to Communities PRD</w:t>
      </w:r>
    </w:p>
    <w:p w:rsidR="00D456E3" w:rsidRDefault="00D456E3" w:rsidP="008353A3">
      <w:pPr>
        <w:pStyle w:val="Heading2"/>
      </w:pPr>
      <w:bookmarkStart w:id="13" w:name="_Toc310589020"/>
      <w:r>
        <w:lastRenderedPageBreak/>
        <w:t>Strategy</w:t>
      </w:r>
      <w:bookmarkEnd w:id="13"/>
    </w:p>
    <w:p w:rsidR="0023025E" w:rsidRPr="0023025E" w:rsidRDefault="0023025E" w:rsidP="0023025E">
      <w:pPr>
        <w:ind w:left="720"/>
      </w:pPr>
      <w:r>
        <w:t>Refer to Communities PRD</w:t>
      </w:r>
    </w:p>
    <w:p w:rsidR="00E967B5" w:rsidRDefault="00D456E3" w:rsidP="00E967B5">
      <w:pPr>
        <w:pStyle w:val="Heading2"/>
      </w:pPr>
      <w:bookmarkStart w:id="14" w:name="_Toc310589021"/>
      <w:r>
        <w:t>Objectives</w:t>
      </w:r>
      <w:bookmarkEnd w:id="14"/>
    </w:p>
    <w:p w:rsidR="00A8620D" w:rsidRDefault="00A8620D" w:rsidP="00335E6A">
      <w:pPr>
        <w:pStyle w:val="ListParagraph"/>
        <w:numPr>
          <w:ilvl w:val="0"/>
          <w:numId w:val="15"/>
        </w:numPr>
      </w:pPr>
      <w:r>
        <w:t xml:space="preserve">Deliver Phase 1 release of Communities by End of </w:t>
      </w:r>
      <w:r w:rsidR="0098054C">
        <w:t>August</w:t>
      </w:r>
      <w:r w:rsidR="0098054C" w:rsidRPr="00FD4AB2">
        <w:t xml:space="preserve"> 2012</w:t>
      </w:r>
      <w:r w:rsidR="0098054C">
        <w:t xml:space="preserve"> to</w:t>
      </w:r>
      <w:r>
        <w:t xml:space="preserve"> migrate Communities and Reviews off of the Viewpoints platform. </w:t>
      </w:r>
    </w:p>
    <w:p w:rsidR="00A8620D" w:rsidRDefault="00A8620D" w:rsidP="00335E6A">
      <w:pPr>
        <w:pStyle w:val="ListParagraph"/>
        <w:numPr>
          <w:ilvl w:val="0"/>
          <w:numId w:val="15"/>
        </w:numPr>
      </w:pPr>
      <w:r>
        <w:t>Deliver Phase 2 relea</w:t>
      </w:r>
      <w:r w:rsidR="00210F62">
        <w:t xml:space="preserve">se of Communities by End of </w:t>
      </w:r>
      <w:r w:rsidR="000C0B51">
        <w:t>August</w:t>
      </w:r>
      <w:r>
        <w:t xml:space="preserve"> 2012</w:t>
      </w:r>
      <w:r w:rsidR="0003022D">
        <w:t xml:space="preserve">. </w:t>
      </w:r>
    </w:p>
    <w:p w:rsidR="00214F88" w:rsidRPr="00214F88" w:rsidRDefault="00214F88" w:rsidP="00214F88">
      <w:pPr>
        <w:ind w:left="720"/>
      </w:pPr>
    </w:p>
    <w:p w:rsidR="00186D8E" w:rsidRPr="00D456E3" w:rsidRDefault="00186D8E" w:rsidP="00D456E3">
      <w:pPr>
        <w:pStyle w:val="Heading2"/>
        <w:rPr>
          <w:sz w:val="24"/>
        </w:rPr>
      </w:pPr>
      <w:bookmarkStart w:id="15" w:name="_Toc310589022"/>
      <w:r>
        <w:t>Guiding Principles</w:t>
      </w:r>
      <w:bookmarkEnd w:id="15"/>
    </w:p>
    <w:p w:rsidR="00214F88" w:rsidRDefault="0023025E" w:rsidP="00335E6A">
      <w:pPr>
        <w:pStyle w:val="ListParagraph"/>
        <w:numPr>
          <w:ilvl w:val="0"/>
          <w:numId w:val="14"/>
        </w:numPr>
        <w:ind w:left="1440"/>
      </w:pPr>
      <w:r>
        <w:t>Ease of use for moderators, and store managers</w:t>
      </w:r>
    </w:p>
    <w:p w:rsidR="009E567E" w:rsidRDefault="009E567E" w:rsidP="00E51AA1">
      <w:pPr>
        <w:rPr>
          <w:b/>
          <w:sz w:val="28"/>
          <w:szCs w:val="28"/>
        </w:rPr>
      </w:pPr>
    </w:p>
    <w:p w:rsidR="00186D8E" w:rsidRDefault="000F3640" w:rsidP="00186D8E">
      <w:pPr>
        <w:pStyle w:val="Heading2"/>
        <w:numPr>
          <w:ilvl w:val="0"/>
          <w:numId w:val="3"/>
        </w:numPr>
        <w:shd w:val="pct20" w:color="auto" w:fill="auto"/>
        <w:tabs>
          <w:tab w:val="clear" w:pos="1152"/>
          <w:tab w:val="num" w:pos="270"/>
        </w:tabs>
        <w:spacing w:before="0"/>
        <w:ind w:left="270" w:hanging="270"/>
        <w:rPr>
          <w:rFonts w:cs="Arial"/>
          <w:sz w:val="28"/>
        </w:rPr>
      </w:pPr>
      <w:bookmarkStart w:id="16" w:name="_Toc310589023"/>
      <w:r>
        <w:rPr>
          <w:rFonts w:cs="Arial"/>
          <w:sz w:val="28"/>
        </w:rPr>
        <w:t>Components and</w:t>
      </w:r>
      <w:r w:rsidR="002E6AFF">
        <w:rPr>
          <w:rFonts w:cs="Arial"/>
          <w:sz w:val="28"/>
        </w:rPr>
        <w:t xml:space="preserve"> Functional </w:t>
      </w:r>
      <w:r w:rsidR="00F30D0E">
        <w:rPr>
          <w:rFonts w:cs="Arial"/>
          <w:sz w:val="28"/>
        </w:rPr>
        <w:t>Requirements</w:t>
      </w:r>
      <w:bookmarkEnd w:id="16"/>
    </w:p>
    <w:p w:rsidR="0023025E" w:rsidRDefault="0023025E" w:rsidP="0023025E">
      <w:pPr>
        <w:pStyle w:val="Heading2"/>
        <w:tabs>
          <w:tab w:val="clear" w:pos="1980"/>
        </w:tabs>
      </w:pPr>
      <w:bookmarkStart w:id="17" w:name="_Toc310589024"/>
      <w:bookmarkStart w:id="18" w:name="_Toc308433900"/>
      <w:r>
        <w:t>Sign In – P1</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23025E" w:rsidRPr="001068D4" w:rsidTr="0023025E">
        <w:tc>
          <w:tcPr>
            <w:tcW w:w="810" w:type="dxa"/>
            <w:shd w:val="clear" w:color="auto" w:fill="B6DDE8"/>
          </w:tcPr>
          <w:p w:rsidR="0023025E" w:rsidRPr="001068D4" w:rsidRDefault="0023025E" w:rsidP="0023025E">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25" w:type="dxa"/>
            <w:shd w:val="clear" w:color="auto" w:fill="B6DDE8"/>
          </w:tcPr>
          <w:p w:rsidR="0023025E" w:rsidRPr="001068D4" w:rsidRDefault="0023025E" w:rsidP="0023025E">
            <w:pPr>
              <w:rPr>
                <w:rFonts w:ascii="Arial" w:hAnsi="Arial" w:cs="Arial"/>
                <w:b/>
                <w:sz w:val="18"/>
                <w:szCs w:val="20"/>
              </w:rPr>
            </w:pPr>
            <w:r w:rsidRPr="001068D4">
              <w:rPr>
                <w:rFonts w:ascii="Arial" w:hAnsi="Arial" w:cs="Arial"/>
                <w:b/>
                <w:sz w:val="18"/>
                <w:szCs w:val="20"/>
              </w:rPr>
              <w:t xml:space="preserve">Description  </w:t>
            </w:r>
          </w:p>
        </w:tc>
      </w:tr>
      <w:tr w:rsidR="0023025E" w:rsidRPr="001068D4" w:rsidTr="0023025E">
        <w:tc>
          <w:tcPr>
            <w:tcW w:w="810" w:type="dxa"/>
          </w:tcPr>
          <w:p w:rsidR="0023025E" w:rsidRPr="001068D4" w:rsidRDefault="0023025E" w:rsidP="0023025E">
            <w:pPr>
              <w:rPr>
                <w:rFonts w:ascii="Arial" w:hAnsi="Arial" w:cs="Arial"/>
                <w:sz w:val="18"/>
                <w:szCs w:val="20"/>
              </w:rPr>
            </w:pPr>
            <w:r>
              <w:rPr>
                <w:rFonts w:ascii="Arial" w:hAnsi="Arial" w:cs="Arial"/>
                <w:sz w:val="18"/>
                <w:szCs w:val="20"/>
              </w:rPr>
              <w:t>3.1</w:t>
            </w:r>
          </w:p>
        </w:tc>
        <w:tc>
          <w:tcPr>
            <w:tcW w:w="8725" w:type="dxa"/>
          </w:tcPr>
          <w:p w:rsidR="00E83DB5" w:rsidRPr="00E83DB5" w:rsidRDefault="00E83DB5" w:rsidP="00E83DB5">
            <w:pPr>
              <w:rPr>
                <w:rFonts w:ascii="Arial" w:hAnsi="Arial" w:cs="Arial"/>
                <w:sz w:val="18"/>
                <w:szCs w:val="20"/>
              </w:rPr>
            </w:pPr>
            <w:r>
              <w:rPr>
                <w:rFonts w:ascii="Arial" w:hAnsi="Arial" w:cs="Arial"/>
                <w:sz w:val="18"/>
                <w:szCs w:val="20"/>
              </w:rPr>
              <w:t xml:space="preserve">Sign in using standard Enterprise ID. </w:t>
            </w:r>
          </w:p>
          <w:p w:rsidR="00E83DB5" w:rsidRDefault="00D201C7" w:rsidP="00E83DB5">
            <w:pPr>
              <w:rPr>
                <w:rFonts w:ascii="Arial" w:hAnsi="Arial" w:cs="Arial"/>
                <w:sz w:val="18"/>
                <w:szCs w:val="20"/>
              </w:rPr>
            </w:pPr>
            <w:r>
              <w:rPr>
                <w:rFonts w:ascii="Arial" w:hAnsi="Arial" w:cs="Arial"/>
                <w:sz w:val="18"/>
                <w:szCs w:val="20"/>
              </w:rPr>
              <w:t xml:space="preserve">Model sign in after </w:t>
            </w:r>
            <w:hyperlink r:id="rId22" w:history="1">
              <w:r w:rsidRPr="00222C4C">
                <w:rPr>
                  <w:rStyle w:val="Hyperlink"/>
                  <w:rFonts w:ascii="Arial" w:hAnsi="Arial" w:cs="Arial"/>
                  <w:sz w:val="18"/>
                  <w:szCs w:val="20"/>
                </w:rPr>
                <w:t>http://shc.intra.sears.com/include/jsp/login.jsp</w:t>
              </w:r>
            </w:hyperlink>
            <w:r>
              <w:rPr>
                <w:rFonts w:ascii="Arial" w:hAnsi="Arial" w:cs="Arial"/>
                <w:sz w:val="18"/>
                <w:szCs w:val="20"/>
              </w:rPr>
              <w:t xml:space="preserve"> to allow for look up Enterprise ID, Reset Password, Change Password</w:t>
            </w:r>
            <w:r w:rsidR="00092710">
              <w:rPr>
                <w:rFonts w:ascii="Arial" w:hAnsi="Arial" w:cs="Arial"/>
                <w:sz w:val="18"/>
                <w:szCs w:val="20"/>
              </w:rPr>
              <w:t xml:space="preserve">, remember me </w:t>
            </w:r>
          </w:p>
          <w:p w:rsidR="00D201C7" w:rsidRPr="00D201C7" w:rsidRDefault="00D201C7" w:rsidP="00E83DB5">
            <w:pPr>
              <w:rPr>
                <w:rFonts w:ascii="Arial" w:hAnsi="Arial" w:cs="Arial"/>
                <w:sz w:val="18"/>
                <w:szCs w:val="20"/>
              </w:rPr>
            </w:pPr>
          </w:p>
          <w:p w:rsidR="00E83DB5" w:rsidRDefault="00E83DB5" w:rsidP="00E83DB5">
            <w:pPr>
              <w:rPr>
                <w:rFonts w:ascii="Arial" w:hAnsi="Arial" w:cs="Arial"/>
                <w:b/>
                <w:i/>
                <w:sz w:val="18"/>
                <w:szCs w:val="20"/>
              </w:rPr>
            </w:pPr>
            <w:r w:rsidRPr="00630F1F">
              <w:rPr>
                <w:rFonts w:ascii="Arial" w:hAnsi="Arial" w:cs="Arial"/>
                <w:b/>
                <w:i/>
                <w:sz w:val="18"/>
                <w:szCs w:val="20"/>
              </w:rPr>
              <w:t>Functional Requirement</w:t>
            </w:r>
            <w:r>
              <w:rPr>
                <w:rFonts w:ascii="Arial" w:hAnsi="Arial" w:cs="Arial"/>
                <w:b/>
                <w:i/>
                <w:sz w:val="18"/>
                <w:szCs w:val="20"/>
              </w:rPr>
              <w:t>s</w:t>
            </w:r>
            <w:r w:rsidRPr="00630F1F">
              <w:rPr>
                <w:rFonts w:ascii="Arial" w:hAnsi="Arial" w:cs="Arial"/>
                <w:b/>
                <w:i/>
                <w:sz w:val="18"/>
                <w:szCs w:val="20"/>
              </w:rPr>
              <w:t>:</w:t>
            </w:r>
          </w:p>
          <w:p w:rsidR="00E83DB5" w:rsidRPr="00E83DB5" w:rsidRDefault="00E83DB5" w:rsidP="00335E6A">
            <w:pPr>
              <w:pStyle w:val="ListParagraph"/>
              <w:numPr>
                <w:ilvl w:val="0"/>
                <w:numId w:val="14"/>
              </w:numPr>
              <w:rPr>
                <w:rFonts w:ascii="Arial" w:hAnsi="Arial" w:cs="Arial"/>
                <w:b/>
                <w:sz w:val="18"/>
                <w:szCs w:val="20"/>
              </w:rPr>
            </w:pPr>
            <w:r w:rsidRPr="00E83DB5">
              <w:rPr>
                <w:rFonts w:ascii="Arial" w:hAnsi="Arial" w:cs="Arial"/>
                <w:sz w:val="18"/>
                <w:szCs w:val="20"/>
              </w:rPr>
              <w:t>Must have E</w:t>
            </w:r>
            <w:r>
              <w:rPr>
                <w:rFonts w:ascii="Arial" w:hAnsi="Arial" w:cs="Arial"/>
                <w:sz w:val="18"/>
                <w:szCs w:val="20"/>
              </w:rPr>
              <w:t>nterprise ID</w:t>
            </w:r>
          </w:p>
          <w:p w:rsidR="0023025E" w:rsidRPr="00092710" w:rsidRDefault="00E83DB5" w:rsidP="00335E6A">
            <w:pPr>
              <w:pStyle w:val="ListParagraph"/>
              <w:numPr>
                <w:ilvl w:val="0"/>
                <w:numId w:val="14"/>
              </w:numPr>
              <w:rPr>
                <w:rFonts w:ascii="Arial" w:hAnsi="Arial" w:cs="Arial"/>
                <w:b/>
                <w:sz w:val="18"/>
                <w:szCs w:val="20"/>
              </w:rPr>
            </w:pPr>
            <w:r w:rsidRPr="00E83DB5">
              <w:rPr>
                <w:rFonts w:ascii="Arial" w:hAnsi="Arial" w:cs="Arial"/>
                <w:sz w:val="18"/>
                <w:szCs w:val="20"/>
              </w:rPr>
              <w:t xml:space="preserve">Enterprise ID must have been manually added in User tool. </w:t>
            </w:r>
          </w:p>
          <w:p w:rsidR="00092710" w:rsidRPr="002C681B" w:rsidRDefault="00092710" w:rsidP="00335E6A">
            <w:pPr>
              <w:pStyle w:val="ListParagraph"/>
              <w:numPr>
                <w:ilvl w:val="0"/>
                <w:numId w:val="14"/>
              </w:numPr>
              <w:rPr>
                <w:rFonts w:ascii="Arial" w:hAnsi="Arial" w:cs="Arial"/>
                <w:b/>
                <w:sz w:val="18"/>
                <w:szCs w:val="20"/>
              </w:rPr>
            </w:pPr>
            <w:r>
              <w:rPr>
                <w:rFonts w:ascii="Arial" w:hAnsi="Arial" w:cs="Arial"/>
                <w:sz w:val="18"/>
                <w:szCs w:val="20"/>
              </w:rPr>
              <w:t xml:space="preserve">Capability to save Log On in Oracle Enterprise Single Sign On Manager </w:t>
            </w:r>
          </w:p>
          <w:p w:rsidR="002C681B" w:rsidRPr="002C681B" w:rsidRDefault="000E7915" w:rsidP="00335E6A">
            <w:pPr>
              <w:pStyle w:val="ListParagraph"/>
              <w:numPr>
                <w:ilvl w:val="0"/>
                <w:numId w:val="14"/>
              </w:numPr>
              <w:rPr>
                <w:rFonts w:ascii="Arial" w:hAnsi="Arial" w:cs="Arial"/>
                <w:b/>
                <w:sz w:val="18"/>
                <w:szCs w:val="20"/>
              </w:rPr>
            </w:pPr>
            <w:r>
              <w:rPr>
                <w:rFonts w:ascii="Arial" w:hAnsi="Arial" w:cs="Arial"/>
                <w:sz w:val="18"/>
                <w:szCs w:val="20"/>
              </w:rPr>
              <w:t>Three</w:t>
            </w:r>
            <w:r w:rsidR="002C681B">
              <w:rPr>
                <w:rFonts w:ascii="Arial" w:hAnsi="Arial" w:cs="Arial"/>
                <w:sz w:val="18"/>
                <w:szCs w:val="20"/>
              </w:rPr>
              <w:t xml:space="preserve"> levels of permissions </w:t>
            </w:r>
          </w:p>
          <w:p w:rsidR="000E7915" w:rsidRDefault="000E7915" w:rsidP="000E7915">
            <w:pPr>
              <w:pStyle w:val="ListParagraph"/>
              <w:numPr>
                <w:ilvl w:val="1"/>
                <w:numId w:val="28"/>
              </w:numPr>
              <w:rPr>
                <w:rFonts w:ascii="Arial" w:hAnsi="Arial" w:cs="Arial"/>
                <w:sz w:val="18"/>
              </w:rPr>
            </w:pPr>
            <w:r>
              <w:rPr>
                <w:rFonts w:ascii="Arial" w:hAnsi="Arial" w:cs="Arial"/>
                <w:sz w:val="18"/>
              </w:rPr>
              <w:t>Admin – super users, all permissions</w:t>
            </w:r>
          </w:p>
          <w:p w:rsidR="000E7915" w:rsidRDefault="000E7915" w:rsidP="000E7915">
            <w:pPr>
              <w:pStyle w:val="ListParagraph"/>
              <w:numPr>
                <w:ilvl w:val="1"/>
                <w:numId w:val="28"/>
              </w:numPr>
              <w:rPr>
                <w:rFonts w:ascii="Arial" w:hAnsi="Arial" w:cs="Arial"/>
                <w:sz w:val="18"/>
              </w:rPr>
            </w:pPr>
            <w:r>
              <w:rPr>
                <w:rFonts w:ascii="Arial" w:hAnsi="Arial" w:cs="Arial"/>
                <w:sz w:val="18"/>
              </w:rPr>
              <w:t>Moderator – middle level permissions</w:t>
            </w:r>
          </w:p>
          <w:p w:rsidR="002C681B" w:rsidRPr="0098054C" w:rsidRDefault="000E7915" w:rsidP="000E7915">
            <w:pPr>
              <w:pStyle w:val="ListParagraph"/>
              <w:numPr>
                <w:ilvl w:val="1"/>
                <w:numId w:val="28"/>
              </w:numPr>
              <w:rPr>
                <w:rFonts w:ascii="Arial" w:hAnsi="Arial" w:cs="Arial"/>
                <w:b/>
                <w:sz w:val="18"/>
                <w:szCs w:val="20"/>
              </w:rPr>
            </w:pPr>
            <w:r>
              <w:rPr>
                <w:rFonts w:ascii="Arial" w:hAnsi="Arial" w:cs="Arial"/>
                <w:sz w:val="18"/>
              </w:rPr>
              <w:t>Blogger – limited permissions</w:t>
            </w:r>
          </w:p>
          <w:p w:rsidR="0098054C" w:rsidRPr="00E83DB5" w:rsidRDefault="0098054C" w:rsidP="000E7915">
            <w:pPr>
              <w:pStyle w:val="ListParagraph"/>
              <w:numPr>
                <w:ilvl w:val="1"/>
                <w:numId w:val="28"/>
              </w:numPr>
              <w:rPr>
                <w:rFonts w:ascii="Arial" w:hAnsi="Arial" w:cs="Arial"/>
                <w:b/>
                <w:sz w:val="18"/>
                <w:szCs w:val="20"/>
              </w:rPr>
            </w:pPr>
            <w:r>
              <w:rPr>
                <w:rFonts w:ascii="Arial" w:hAnsi="Arial" w:cs="Arial"/>
                <w:sz w:val="18"/>
              </w:rPr>
              <w:t>Expert – limited permissions to only Expert UI</w:t>
            </w:r>
          </w:p>
        </w:tc>
      </w:tr>
    </w:tbl>
    <w:p w:rsidR="00607DCD" w:rsidRDefault="0023025E" w:rsidP="00607DCD">
      <w:pPr>
        <w:pStyle w:val="Heading2"/>
        <w:tabs>
          <w:tab w:val="clear" w:pos="1980"/>
        </w:tabs>
      </w:pPr>
      <w:bookmarkStart w:id="19" w:name="_Toc310589025"/>
      <w:r>
        <w:t>Dashboard</w:t>
      </w:r>
      <w:r w:rsidR="003736A6">
        <w:t xml:space="preserve"> </w:t>
      </w:r>
      <w:r w:rsidR="00607DCD">
        <w:t>– P</w:t>
      </w:r>
      <w:r w:rsidR="00932CDD">
        <w:t>2</w:t>
      </w:r>
      <w:bookmarkEnd w:id="18"/>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607DCD" w:rsidRPr="001068D4" w:rsidTr="00484614">
        <w:tc>
          <w:tcPr>
            <w:tcW w:w="810" w:type="dxa"/>
            <w:shd w:val="clear" w:color="auto" w:fill="B6DDE8"/>
          </w:tcPr>
          <w:p w:rsidR="00607DCD" w:rsidRPr="001068D4" w:rsidRDefault="00607DCD" w:rsidP="00E52AC5">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25" w:type="dxa"/>
            <w:shd w:val="clear" w:color="auto" w:fill="B6DDE8"/>
          </w:tcPr>
          <w:p w:rsidR="00607DCD" w:rsidRPr="001068D4" w:rsidRDefault="00607DCD" w:rsidP="009426B4">
            <w:pPr>
              <w:rPr>
                <w:rFonts w:ascii="Arial" w:hAnsi="Arial" w:cs="Arial"/>
                <w:b/>
                <w:sz w:val="18"/>
                <w:szCs w:val="20"/>
              </w:rPr>
            </w:pPr>
            <w:r w:rsidRPr="001068D4">
              <w:rPr>
                <w:rFonts w:ascii="Arial" w:hAnsi="Arial" w:cs="Arial"/>
                <w:b/>
                <w:sz w:val="18"/>
                <w:szCs w:val="20"/>
              </w:rPr>
              <w:t xml:space="preserve">Description  </w:t>
            </w:r>
          </w:p>
        </w:tc>
      </w:tr>
      <w:tr w:rsidR="00607DCD" w:rsidRPr="001068D4" w:rsidTr="00484614">
        <w:tc>
          <w:tcPr>
            <w:tcW w:w="810" w:type="dxa"/>
          </w:tcPr>
          <w:p w:rsidR="00607DCD" w:rsidRPr="001068D4" w:rsidRDefault="0023025E" w:rsidP="009426B4">
            <w:pPr>
              <w:rPr>
                <w:rFonts w:ascii="Arial" w:hAnsi="Arial" w:cs="Arial"/>
                <w:sz w:val="18"/>
                <w:szCs w:val="20"/>
              </w:rPr>
            </w:pPr>
            <w:r>
              <w:rPr>
                <w:rFonts w:ascii="Arial" w:hAnsi="Arial" w:cs="Arial"/>
                <w:sz w:val="18"/>
                <w:szCs w:val="20"/>
              </w:rPr>
              <w:t>3.2</w:t>
            </w:r>
          </w:p>
        </w:tc>
        <w:tc>
          <w:tcPr>
            <w:tcW w:w="8725" w:type="dxa"/>
          </w:tcPr>
          <w:p w:rsidR="00607DCD" w:rsidRDefault="00722F80" w:rsidP="00607DCD">
            <w:pPr>
              <w:rPr>
                <w:rFonts w:ascii="Arial" w:hAnsi="Arial" w:cs="Arial"/>
                <w:sz w:val="18"/>
              </w:rPr>
            </w:pPr>
            <w:r>
              <w:rPr>
                <w:rFonts w:ascii="Arial" w:hAnsi="Arial" w:cs="Arial"/>
                <w:sz w:val="18"/>
              </w:rPr>
              <w:t>Default landing page after signing into the Communities moderation tool displaying</w:t>
            </w:r>
          </w:p>
          <w:p w:rsidR="00722F80" w:rsidRDefault="00722F80" w:rsidP="00722F80">
            <w:pPr>
              <w:pStyle w:val="ListParagraph"/>
              <w:numPr>
                <w:ilvl w:val="0"/>
                <w:numId w:val="33"/>
              </w:numPr>
              <w:rPr>
                <w:rFonts w:ascii="Arial" w:hAnsi="Arial" w:cs="Arial"/>
                <w:sz w:val="18"/>
              </w:rPr>
            </w:pPr>
            <w:r>
              <w:rPr>
                <w:rFonts w:ascii="Arial" w:hAnsi="Arial" w:cs="Arial"/>
                <w:sz w:val="18"/>
              </w:rPr>
              <w:t>Comments</w:t>
            </w:r>
          </w:p>
          <w:p w:rsidR="00722F80" w:rsidRPr="00722F80" w:rsidRDefault="00722F80" w:rsidP="00722F80">
            <w:pPr>
              <w:pStyle w:val="ListParagraph"/>
              <w:numPr>
                <w:ilvl w:val="1"/>
                <w:numId w:val="33"/>
              </w:numPr>
              <w:rPr>
                <w:rFonts w:ascii="Arial" w:hAnsi="Arial" w:cs="Arial"/>
                <w:sz w:val="18"/>
              </w:rPr>
            </w:pPr>
            <w:r>
              <w:rPr>
                <w:rFonts w:ascii="Arial" w:hAnsi="Arial" w:cs="Arial"/>
                <w:sz w:val="18"/>
              </w:rPr>
              <w:t xml:space="preserve">Last 5 comments </w:t>
            </w:r>
            <w:r w:rsidRPr="00722F80">
              <w:rPr>
                <w:rFonts w:ascii="Arial" w:hAnsi="Arial" w:cs="Arial"/>
                <w:sz w:val="18"/>
              </w:rPr>
              <w:t>(</w:t>
            </w:r>
            <w:r w:rsidRPr="00722F80">
              <w:rPr>
                <w:rFonts w:ascii="Arial" w:hAnsi="Arial" w:cs="Arial"/>
                <w:b/>
                <w:sz w:val="18"/>
              </w:rPr>
              <w:t>Functional Requirement:</w:t>
            </w:r>
            <w:r w:rsidRPr="00722F80">
              <w:rPr>
                <w:rFonts w:ascii="Arial" w:hAnsi="Arial" w:cs="Arial"/>
                <w:sz w:val="18"/>
              </w:rPr>
              <w:t xml:space="preserve"> differentiating between read and unread)</w:t>
            </w:r>
          </w:p>
          <w:p w:rsidR="00722F80" w:rsidRDefault="00722F80" w:rsidP="00722F80">
            <w:pPr>
              <w:pStyle w:val="ListParagraph"/>
              <w:numPr>
                <w:ilvl w:val="1"/>
                <w:numId w:val="33"/>
              </w:numPr>
              <w:rPr>
                <w:rFonts w:ascii="Arial" w:hAnsi="Arial" w:cs="Arial"/>
                <w:sz w:val="18"/>
              </w:rPr>
            </w:pPr>
            <w:r>
              <w:rPr>
                <w:rFonts w:ascii="Arial" w:hAnsi="Arial" w:cs="Arial"/>
                <w:sz w:val="18"/>
              </w:rPr>
              <w:lastRenderedPageBreak/>
              <w:t>Flagged</w:t>
            </w:r>
          </w:p>
          <w:p w:rsidR="00722F80" w:rsidRDefault="00722F80" w:rsidP="00722F80">
            <w:pPr>
              <w:pStyle w:val="ListParagraph"/>
              <w:numPr>
                <w:ilvl w:val="1"/>
                <w:numId w:val="33"/>
              </w:numPr>
              <w:rPr>
                <w:rFonts w:ascii="Arial" w:hAnsi="Arial" w:cs="Arial"/>
                <w:sz w:val="18"/>
              </w:rPr>
            </w:pPr>
            <w:r>
              <w:rPr>
                <w:rFonts w:ascii="Arial" w:hAnsi="Arial" w:cs="Arial"/>
                <w:sz w:val="18"/>
              </w:rPr>
              <w:t xml:space="preserve">See All link takes to comments page in tool </w:t>
            </w:r>
            <w:r w:rsidRPr="00722F80">
              <w:rPr>
                <w:rFonts w:ascii="Arial" w:hAnsi="Arial" w:cs="Arial"/>
                <w:b/>
                <w:sz w:val="18"/>
              </w:rPr>
              <w:t xml:space="preserve"> (3.4.</w:t>
            </w:r>
            <w:r w:rsidR="007D7882">
              <w:rPr>
                <w:rFonts w:ascii="Arial" w:hAnsi="Arial" w:cs="Arial"/>
                <w:b/>
                <w:sz w:val="18"/>
              </w:rPr>
              <w:t>2</w:t>
            </w:r>
            <w:r w:rsidRPr="00722F80">
              <w:rPr>
                <w:rFonts w:ascii="Arial" w:hAnsi="Arial" w:cs="Arial"/>
                <w:b/>
                <w:sz w:val="18"/>
              </w:rPr>
              <w:t>)</w:t>
            </w:r>
          </w:p>
          <w:p w:rsidR="00722F80" w:rsidRPr="00722F80" w:rsidRDefault="00722F80" w:rsidP="00722F80">
            <w:pPr>
              <w:pStyle w:val="ListParagraph"/>
              <w:numPr>
                <w:ilvl w:val="0"/>
                <w:numId w:val="33"/>
              </w:numPr>
              <w:rPr>
                <w:rFonts w:ascii="Arial" w:hAnsi="Arial" w:cs="Arial"/>
                <w:sz w:val="18"/>
              </w:rPr>
            </w:pPr>
            <w:r>
              <w:rPr>
                <w:rFonts w:ascii="Arial" w:hAnsi="Arial" w:cs="Arial"/>
                <w:sz w:val="18"/>
              </w:rPr>
              <w:t xml:space="preserve">Number of items flagged for concern </w:t>
            </w:r>
            <w:r>
              <w:rPr>
                <w:rFonts w:ascii="Arial" w:hAnsi="Arial" w:cs="Arial"/>
                <w:b/>
                <w:sz w:val="18"/>
              </w:rPr>
              <w:t>(3.4.</w:t>
            </w:r>
            <w:r w:rsidR="007D7882">
              <w:rPr>
                <w:rFonts w:ascii="Arial" w:hAnsi="Arial" w:cs="Arial"/>
                <w:b/>
                <w:sz w:val="18"/>
              </w:rPr>
              <w:t>4</w:t>
            </w:r>
            <w:r w:rsidRPr="00722F80">
              <w:rPr>
                <w:rFonts w:ascii="Arial" w:hAnsi="Arial" w:cs="Arial"/>
                <w:b/>
                <w:sz w:val="18"/>
              </w:rPr>
              <w:t>)</w:t>
            </w:r>
          </w:p>
        </w:tc>
      </w:tr>
    </w:tbl>
    <w:p w:rsidR="003075F8" w:rsidRDefault="0023025E" w:rsidP="003075F8">
      <w:pPr>
        <w:pStyle w:val="Heading2"/>
      </w:pPr>
      <w:bookmarkStart w:id="20" w:name="_Toc310589026"/>
      <w:r>
        <w:lastRenderedPageBreak/>
        <w:t xml:space="preserve">CMS </w:t>
      </w:r>
      <w:r w:rsidR="003075F8">
        <w:t>– P1</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397072" w:rsidRPr="001068D4" w:rsidTr="0023025E">
        <w:tc>
          <w:tcPr>
            <w:tcW w:w="810" w:type="dxa"/>
            <w:shd w:val="clear" w:color="auto" w:fill="B6DDE8"/>
          </w:tcPr>
          <w:p w:rsidR="00397072" w:rsidRPr="001068D4" w:rsidRDefault="00397072" w:rsidP="0023025E">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397072" w:rsidRPr="001068D4" w:rsidRDefault="00397072" w:rsidP="0023025E">
            <w:pPr>
              <w:rPr>
                <w:rFonts w:ascii="Arial" w:hAnsi="Arial" w:cs="Arial"/>
                <w:b/>
                <w:sz w:val="18"/>
                <w:szCs w:val="20"/>
              </w:rPr>
            </w:pPr>
            <w:r w:rsidRPr="001068D4">
              <w:rPr>
                <w:rFonts w:ascii="Arial" w:hAnsi="Arial" w:cs="Arial"/>
                <w:b/>
                <w:sz w:val="18"/>
                <w:szCs w:val="20"/>
              </w:rPr>
              <w:t xml:space="preserve">Description  </w:t>
            </w:r>
          </w:p>
        </w:tc>
      </w:tr>
      <w:tr w:rsidR="00397072" w:rsidRPr="001068D4" w:rsidTr="00551E9D">
        <w:tc>
          <w:tcPr>
            <w:tcW w:w="810" w:type="dxa"/>
          </w:tcPr>
          <w:p w:rsidR="00397072" w:rsidRPr="001068D4" w:rsidRDefault="0023025E" w:rsidP="003075F8">
            <w:pPr>
              <w:rPr>
                <w:rFonts w:ascii="Arial" w:hAnsi="Arial" w:cs="Arial"/>
                <w:sz w:val="18"/>
                <w:szCs w:val="20"/>
              </w:rPr>
            </w:pPr>
            <w:r>
              <w:rPr>
                <w:rFonts w:ascii="Arial" w:hAnsi="Arial" w:cs="Arial"/>
                <w:sz w:val="18"/>
                <w:szCs w:val="20"/>
              </w:rPr>
              <w:t>3.3</w:t>
            </w:r>
            <w:r w:rsidR="00092710">
              <w:rPr>
                <w:rFonts w:ascii="Arial" w:hAnsi="Arial" w:cs="Arial"/>
                <w:sz w:val="18"/>
                <w:szCs w:val="20"/>
              </w:rPr>
              <w:t>.1</w:t>
            </w:r>
          </w:p>
        </w:tc>
        <w:tc>
          <w:tcPr>
            <w:tcW w:w="8730" w:type="dxa"/>
          </w:tcPr>
          <w:p w:rsidR="00092710" w:rsidRPr="003C3132" w:rsidRDefault="00092710" w:rsidP="0023025E">
            <w:pPr>
              <w:rPr>
                <w:rFonts w:ascii="Arial" w:hAnsi="Arial" w:cs="Arial"/>
                <w:b/>
                <w:sz w:val="18"/>
              </w:rPr>
            </w:pPr>
            <w:r w:rsidRPr="003C3132">
              <w:rPr>
                <w:rFonts w:ascii="Arial" w:hAnsi="Arial" w:cs="Arial"/>
                <w:b/>
                <w:sz w:val="18"/>
              </w:rPr>
              <w:t>Homepage</w:t>
            </w:r>
            <w:r w:rsidR="002C681B">
              <w:rPr>
                <w:rFonts w:ascii="Arial" w:hAnsi="Arial" w:cs="Arial"/>
                <w:b/>
                <w:sz w:val="18"/>
              </w:rPr>
              <w:t xml:space="preserve"> (Admin / Moderator) </w:t>
            </w:r>
          </w:p>
          <w:p w:rsidR="00092710" w:rsidRDefault="002C681B" w:rsidP="00335E6A">
            <w:pPr>
              <w:pStyle w:val="ListParagraph"/>
              <w:numPr>
                <w:ilvl w:val="0"/>
                <w:numId w:val="17"/>
              </w:numPr>
              <w:rPr>
                <w:rFonts w:ascii="Arial" w:hAnsi="Arial" w:cs="Arial"/>
                <w:sz w:val="18"/>
              </w:rPr>
            </w:pPr>
            <w:r>
              <w:rPr>
                <w:rFonts w:ascii="Arial" w:hAnsi="Arial" w:cs="Arial"/>
                <w:sz w:val="18"/>
              </w:rPr>
              <w:t>U</w:t>
            </w:r>
            <w:r w:rsidR="00092710">
              <w:rPr>
                <w:rFonts w:ascii="Arial" w:hAnsi="Arial" w:cs="Arial"/>
                <w:sz w:val="18"/>
              </w:rPr>
              <w:t>ses this area to feature items</w:t>
            </w:r>
            <w:r w:rsidR="003567CD">
              <w:rPr>
                <w:rFonts w:ascii="Arial" w:hAnsi="Arial" w:cs="Arial"/>
                <w:sz w:val="18"/>
              </w:rPr>
              <w:t xml:space="preserve"> within modules on</w:t>
            </w:r>
            <w:r w:rsidR="00092710">
              <w:rPr>
                <w:rFonts w:ascii="Arial" w:hAnsi="Arial" w:cs="Arial"/>
                <w:sz w:val="18"/>
              </w:rPr>
              <w:t xml:space="preserve"> the Guest User Homepage</w:t>
            </w:r>
          </w:p>
          <w:p w:rsidR="00092710" w:rsidRDefault="00092710" w:rsidP="00335E6A">
            <w:pPr>
              <w:pStyle w:val="ListParagraph"/>
              <w:numPr>
                <w:ilvl w:val="1"/>
                <w:numId w:val="17"/>
              </w:numPr>
              <w:rPr>
                <w:rFonts w:ascii="Arial" w:hAnsi="Arial" w:cs="Arial"/>
                <w:sz w:val="18"/>
              </w:rPr>
            </w:pPr>
            <w:r>
              <w:rPr>
                <w:rFonts w:ascii="Arial" w:hAnsi="Arial" w:cs="Arial"/>
                <w:sz w:val="18"/>
              </w:rPr>
              <w:t xml:space="preserve">Featured Blog Posts </w:t>
            </w:r>
          </w:p>
          <w:p w:rsidR="001763CE" w:rsidRDefault="00E97721" w:rsidP="001763CE">
            <w:pPr>
              <w:pStyle w:val="ListParagraph"/>
              <w:numPr>
                <w:ilvl w:val="2"/>
                <w:numId w:val="17"/>
              </w:numPr>
              <w:rPr>
                <w:rFonts w:ascii="Arial" w:hAnsi="Arial" w:cs="Arial"/>
                <w:sz w:val="18"/>
              </w:rPr>
            </w:pPr>
            <w:r>
              <w:rPr>
                <w:rFonts w:ascii="Arial" w:hAnsi="Arial" w:cs="Arial"/>
                <w:sz w:val="18"/>
              </w:rPr>
              <w:t>Default to most current</w:t>
            </w:r>
            <w:r w:rsidR="001763CE">
              <w:rPr>
                <w:rFonts w:ascii="Arial" w:hAnsi="Arial" w:cs="Arial"/>
                <w:sz w:val="18"/>
              </w:rPr>
              <w:t xml:space="preserve"> </w:t>
            </w:r>
          </w:p>
          <w:p w:rsidR="00092710" w:rsidRDefault="00092710" w:rsidP="00335E6A">
            <w:pPr>
              <w:pStyle w:val="ListParagraph"/>
              <w:numPr>
                <w:ilvl w:val="1"/>
                <w:numId w:val="17"/>
              </w:numPr>
              <w:rPr>
                <w:rFonts w:ascii="Arial" w:hAnsi="Arial" w:cs="Arial"/>
                <w:sz w:val="18"/>
              </w:rPr>
            </w:pPr>
            <w:r>
              <w:rPr>
                <w:rFonts w:ascii="Arial" w:hAnsi="Arial" w:cs="Arial"/>
                <w:sz w:val="18"/>
              </w:rPr>
              <w:t>Featured Q&amp;A</w:t>
            </w:r>
          </w:p>
          <w:p w:rsidR="00092710" w:rsidRDefault="00092710" w:rsidP="00335E6A">
            <w:pPr>
              <w:pStyle w:val="ListParagraph"/>
              <w:numPr>
                <w:ilvl w:val="1"/>
                <w:numId w:val="17"/>
              </w:numPr>
              <w:rPr>
                <w:rFonts w:ascii="Arial" w:hAnsi="Arial" w:cs="Arial"/>
                <w:sz w:val="18"/>
              </w:rPr>
            </w:pPr>
            <w:r>
              <w:rPr>
                <w:rFonts w:ascii="Arial" w:hAnsi="Arial" w:cs="Arial"/>
                <w:sz w:val="18"/>
              </w:rPr>
              <w:t xml:space="preserve">Featured Members </w:t>
            </w:r>
          </w:p>
          <w:p w:rsidR="003567CD" w:rsidRDefault="00092710" w:rsidP="00335E6A">
            <w:pPr>
              <w:pStyle w:val="ListParagraph"/>
              <w:numPr>
                <w:ilvl w:val="1"/>
                <w:numId w:val="17"/>
              </w:numPr>
              <w:rPr>
                <w:rFonts w:ascii="Arial" w:hAnsi="Arial" w:cs="Arial"/>
                <w:sz w:val="18"/>
              </w:rPr>
            </w:pPr>
            <w:r>
              <w:rPr>
                <w:rFonts w:ascii="Arial" w:hAnsi="Arial" w:cs="Arial"/>
                <w:sz w:val="18"/>
              </w:rPr>
              <w:t>Featured Deals</w:t>
            </w:r>
          </w:p>
          <w:p w:rsidR="000C107B" w:rsidRPr="000C107B" w:rsidRDefault="000C107B" w:rsidP="00335E6A">
            <w:pPr>
              <w:pStyle w:val="ListParagraph"/>
              <w:numPr>
                <w:ilvl w:val="1"/>
                <w:numId w:val="17"/>
              </w:numPr>
              <w:rPr>
                <w:rFonts w:ascii="Arial" w:hAnsi="Arial" w:cs="Arial"/>
                <w:sz w:val="18"/>
              </w:rPr>
            </w:pPr>
            <w:r>
              <w:rPr>
                <w:rFonts w:ascii="Arial" w:hAnsi="Arial" w:cs="Arial"/>
                <w:sz w:val="18"/>
                <w:szCs w:val="20"/>
              </w:rPr>
              <w:t xml:space="preserve">Promotional Feature in Navigation bar </w:t>
            </w:r>
          </w:p>
          <w:p w:rsidR="000C107B" w:rsidRPr="003567CD" w:rsidRDefault="000C107B" w:rsidP="000C107B">
            <w:pPr>
              <w:pStyle w:val="ListParagraph"/>
              <w:numPr>
                <w:ilvl w:val="2"/>
                <w:numId w:val="17"/>
              </w:numPr>
              <w:rPr>
                <w:rFonts w:ascii="Arial" w:hAnsi="Arial" w:cs="Arial"/>
                <w:sz w:val="18"/>
              </w:rPr>
            </w:pPr>
            <w:r>
              <w:rPr>
                <w:rFonts w:ascii="Arial" w:hAnsi="Arial" w:cs="Arial"/>
                <w:sz w:val="18"/>
                <w:szCs w:val="20"/>
              </w:rPr>
              <w:t xml:space="preserve">Moderator / Admin </w:t>
            </w:r>
            <w:r w:rsidRPr="00813187">
              <w:rPr>
                <w:rFonts w:ascii="Arial" w:hAnsi="Arial" w:cs="Arial"/>
                <w:sz w:val="18"/>
                <w:szCs w:val="20"/>
              </w:rPr>
              <w:t>link</w:t>
            </w:r>
            <w:r>
              <w:rPr>
                <w:rFonts w:ascii="Arial" w:hAnsi="Arial" w:cs="Arial"/>
                <w:sz w:val="18"/>
                <w:szCs w:val="20"/>
              </w:rPr>
              <w:t>s to any part of the site that he</w:t>
            </w:r>
            <w:r w:rsidRPr="00813187">
              <w:rPr>
                <w:rFonts w:ascii="Arial" w:hAnsi="Arial" w:cs="Arial"/>
                <w:sz w:val="18"/>
                <w:szCs w:val="20"/>
              </w:rPr>
              <w:t xml:space="preserve"> wants highl</w:t>
            </w:r>
            <w:r>
              <w:rPr>
                <w:rFonts w:ascii="Arial" w:hAnsi="Arial" w:cs="Arial"/>
                <w:sz w:val="18"/>
                <w:szCs w:val="20"/>
              </w:rPr>
              <w:t xml:space="preserve">ighted. Text is input by Moderator / Admin. </w:t>
            </w:r>
          </w:p>
          <w:p w:rsidR="00092710" w:rsidRDefault="002C681B" w:rsidP="00335E6A">
            <w:pPr>
              <w:pStyle w:val="ListParagraph"/>
              <w:numPr>
                <w:ilvl w:val="0"/>
                <w:numId w:val="17"/>
              </w:numPr>
              <w:rPr>
                <w:rFonts w:ascii="Arial" w:hAnsi="Arial" w:cs="Arial"/>
                <w:sz w:val="18"/>
              </w:rPr>
            </w:pPr>
            <w:r>
              <w:rPr>
                <w:rFonts w:ascii="Arial" w:hAnsi="Arial" w:cs="Arial"/>
                <w:sz w:val="18"/>
              </w:rPr>
              <w:t>S</w:t>
            </w:r>
            <w:r w:rsidR="003567CD">
              <w:rPr>
                <w:rFonts w:ascii="Arial" w:hAnsi="Arial" w:cs="Arial"/>
                <w:sz w:val="18"/>
              </w:rPr>
              <w:t>ees list of content to add each module. Def</w:t>
            </w:r>
            <w:r w:rsidR="00844C55">
              <w:rPr>
                <w:rFonts w:ascii="Arial" w:hAnsi="Arial" w:cs="Arial"/>
                <w:sz w:val="18"/>
              </w:rPr>
              <w:t xml:space="preserve">ault view is newest to oldest. Searchable and </w:t>
            </w:r>
            <w:proofErr w:type="spellStart"/>
            <w:r w:rsidR="00844C55">
              <w:rPr>
                <w:rFonts w:ascii="Arial" w:hAnsi="Arial" w:cs="Arial"/>
                <w:sz w:val="18"/>
              </w:rPr>
              <w:t>s</w:t>
            </w:r>
            <w:r w:rsidR="003567CD">
              <w:rPr>
                <w:rFonts w:ascii="Arial" w:hAnsi="Arial" w:cs="Arial"/>
                <w:sz w:val="18"/>
              </w:rPr>
              <w:t>ortable</w:t>
            </w:r>
            <w:proofErr w:type="spellEnd"/>
            <w:r w:rsidR="003567CD">
              <w:rPr>
                <w:rFonts w:ascii="Arial" w:hAnsi="Arial" w:cs="Arial"/>
                <w:sz w:val="18"/>
              </w:rPr>
              <w:t xml:space="preserve"> by: </w:t>
            </w:r>
          </w:p>
          <w:p w:rsidR="003567CD" w:rsidRDefault="003567CD" w:rsidP="00335E6A">
            <w:pPr>
              <w:pStyle w:val="ListParagraph"/>
              <w:numPr>
                <w:ilvl w:val="1"/>
                <w:numId w:val="17"/>
              </w:numPr>
              <w:rPr>
                <w:rFonts w:ascii="Arial" w:hAnsi="Arial" w:cs="Arial"/>
                <w:sz w:val="18"/>
              </w:rPr>
            </w:pPr>
            <w:r>
              <w:rPr>
                <w:rFonts w:ascii="Arial" w:hAnsi="Arial" w:cs="Arial"/>
                <w:sz w:val="18"/>
              </w:rPr>
              <w:t>Interest group</w:t>
            </w:r>
          </w:p>
          <w:p w:rsidR="003567CD" w:rsidRDefault="003567CD" w:rsidP="00335E6A">
            <w:pPr>
              <w:pStyle w:val="ListParagraph"/>
              <w:numPr>
                <w:ilvl w:val="1"/>
                <w:numId w:val="17"/>
              </w:numPr>
              <w:rPr>
                <w:rFonts w:ascii="Arial" w:hAnsi="Arial" w:cs="Arial"/>
                <w:sz w:val="18"/>
              </w:rPr>
            </w:pPr>
            <w:r>
              <w:rPr>
                <w:rFonts w:ascii="Arial" w:hAnsi="Arial" w:cs="Arial"/>
                <w:sz w:val="18"/>
              </w:rPr>
              <w:t>Author</w:t>
            </w:r>
          </w:p>
          <w:p w:rsidR="003567CD" w:rsidRDefault="003567CD" w:rsidP="00335E6A">
            <w:pPr>
              <w:pStyle w:val="ListParagraph"/>
              <w:numPr>
                <w:ilvl w:val="1"/>
                <w:numId w:val="17"/>
              </w:numPr>
              <w:rPr>
                <w:rFonts w:ascii="Arial" w:hAnsi="Arial" w:cs="Arial"/>
                <w:sz w:val="18"/>
              </w:rPr>
            </w:pPr>
            <w:r>
              <w:rPr>
                <w:rFonts w:ascii="Arial" w:hAnsi="Arial" w:cs="Arial"/>
                <w:sz w:val="18"/>
              </w:rPr>
              <w:t>Tags</w:t>
            </w:r>
          </w:p>
          <w:p w:rsidR="003567CD" w:rsidRDefault="003567CD" w:rsidP="00335E6A">
            <w:pPr>
              <w:pStyle w:val="ListParagraph"/>
              <w:numPr>
                <w:ilvl w:val="1"/>
                <w:numId w:val="17"/>
              </w:numPr>
              <w:rPr>
                <w:rFonts w:ascii="Arial" w:hAnsi="Arial" w:cs="Arial"/>
                <w:sz w:val="18"/>
              </w:rPr>
            </w:pPr>
            <w:r>
              <w:rPr>
                <w:rFonts w:ascii="Arial" w:hAnsi="Arial" w:cs="Arial"/>
                <w:sz w:val="18"/>
              </w:rPr>
              <w:t>Most read</w:t>
            </w:r>
          </w:p>
          <w:p w:rsidR="003567CD" w:rsidRPr="003567CD" w:rsidRDefault="003567CD" w:rsidP="00335E6A">
            <w:pPr>
              <w:pStyle w:val="ListParagraph"/>
              <w:numPr>
                <w:ilvl w:val="1"/>
                <w:numId w:val="17"/>
              </w:numPr>
              <w:rPr>
                <w:rFonts w:ascii="Arial" w:hAnsi="Arial" w:cs="Arial"/>
                <w:sz w:val="18"/>
              </w:rPr>
            </w:pPr>
            <w:r>
              <w:rPr>
                <w:rFonts w:ascii="Arial" w:hAnsi="Arial" w:cs="Arial"/>
                <w:sz w:val="18"/>
              </w:rPr>
              <w:t>Most commented</w:t>
            </w:r>
          </w:p>
          <w:p w:rsidR="003567CD" w:rsidRDefault="003567CD" w:rsidP="00335E6A">
            <w:pPr>
              <w:pStyle w:val="ListParagraph"/>
              <w:numPr>
                <w:ilvl w:val="1"/>
                <w:numId w:val="17"/>
              </w:numPr>
              <w:rPr>
                <w:rFonts w:ascii="Arial" w:hAnsi="Arial" w:cs="Arial"/>
                <w:sz w:val="18"/>
              </w:rPr>
            </w:pPr>
            <w:r>
              <w:rPr>
                <w:rFonts w:ascii="Arial" w:hAnsi="Arial" w:cs="Arial"/>
                <w:sz w:val="18"/>
              </w:rPr>
              <w:t>Most helpful votes</w:t>
            </w:r>
          </w:p>
          <w:p w:rsidR="003567CD" w:rsidRDefault="002C681B" w:rsidP="00335E6A">
            <w:pPr>
              <w:pStyle w:val="ListParagraph"/>
              <w:numPr>
                <w:ilvl w:val="0"/>
                <w:numId w:val="17"/>
              </w:numPr>
              <w:rPr>
                <w:rFonts w:ascii="Arial" w:hAnsi="Arial" w:cs="Arial"/>
                <w:sz w:val="18"/>
              </w:rPr>
            </w:pPr>
            <w:r>
              <w:rPr>
                <w:rFonts w:ascii="Arial" w:hAnsi="Arial" w:cs="Arial"/>
                <w:sz w:val="18"/>
              </w:rPr>
              <w:t>C</w:t>
            </w:r>
            <w:r w:rsidR="003567CD">
              <w:rPr>
                <w:rFonts w:ascii="Arial" w:hAnsi="Arial" w:cs="Arial"/>
                <w:sz w:val="18"/>
              </w:rPr>
              <w:t xml:space="preserve">an </w:t>
            </w:r>
            <w:r w:rsidR="00844C55">
              <w:rPr>
                <w:rFonts w:ascii="Arial" w:hAnsi="Arial" w:cs="Arial"/>
                <w:sz w:val="18"/>
              </w:rPr>
              <w:t>remove</w:t>
            </w:r>
            <w:r w:rsidR="003567CD">
              <w:rPr>
                <w:rFonts w:ascii="Arial" w:hAnsi="Arial" w:cs="Arial"/>
                <w:sz w:val="18"/>
              </w:rPr>
              <w:t xml:space="preserve"> content from each module </w:t>
            </w:r>
          </w:p>
          <w:p w:rsidR="00092710" w:rsidRPr="00092710" w:rsidRDefault="00092710" w:rsidP="00092710">
            <w:pPr>
              <w:rPr>
                <w:rFonts w:ascii="Arial" w:hAnsi="Arial" w:cs="Arial"/>
                <w:b/>
                <w:i/>
                <w:sz w:val="18"/>
                <w:szCs w:val="20"/>
              </w:rPr>
            </w:pPr>
            <w:r w:rsidRPr="00630F1F">
              <w:rPr>
                <w:rFonts w:ascii="Arial" w:hAnsi="Arial" w:cs="Arial"/>
                <w:b/>
                <w:i/>
                <w:sz w:val="18"/>
                <w:szCs w:val="20"/>
              </w:rPr>
              <w:t>Functional Requirement:</w:t>
            </w:r>
            <w:r>
              <w:rPr>
                <w:rFonts w:ascii="Arial" w:hAnsi="Arial" w:cs="Arial"/>
                <w:b/>
                <w:i/>
                <w:sz w:val="18"/>
                <w:szCs w:val="20"/>
              </w:rPr>
              <w:t xml:space="preserve"> </w:t>
            </w:r>
            <w:r w:rsidRPr="003567CD">
              <w:rPr>
                <w:rFonts w:ascii="Arial" w:hAnsi="Arial" w:cs="Arial"/>
                <w:sz w:val="18"/>
                <w:szCs w:val="20"/>
              </w:rPr>
              <w:t>Admin view</w:t>
            </w:r>
            <w:r>
              <w:rPr>
                <w:rFonts w:ascii="Arial" w:hAnsi="Arial" w:cs="Arial"/>
                <w:b/>
                <w:i/>
                <w:sz w:val="18"/>
                <w:szCs w:val="20"/>
              </w:rPr>
              <w:t xml:space="preserve"> </w:t>
            </w:r>
          </w:p>
        </w:tc>
      </w:tr>
      <w:tr w:rsidR="00092710" w:rsidRPr="001068D4" w:rsidTr="003C3132">
        <w:trPr>
          <w:trHeight w:val="422"/>
        </w:trPr>
        <w:tc>
          <w:tcPr>
            <w:tcW w:w="810" w:type="dxa"/>
          </w:tcPr>
          <w:p w:rsidR="00092710" w:rsidRDefault="00092710" w:rsidP="003075F8">
            <w:pPr>
              <w:rPr>
                <w:rFonts w:ascii="Arial" w:hAnsi="Arial" w:cs="Arial"/>
                <w:sz w:val="18"/>
                <w:szCs w:val="20"/>
              </w:rPr>
            </w:pPr>
            <w:r>
              <w:rPr>
                <w:rFonts w:ascii="Arial" w:hAnsi="Arial" w:cs="Arial"/>
                <w:sz w:val="18"/>
                <w:szCs w:val="20"/>
              </w:rPr>
              <w:t>3.3.2</w:t>
            </w:r>
          </w:p>
        </w:tc>
        <w:tc>
          <w:tcPr>
            <w:tcW w:w="8730" w:type="dxa"/>
          </w:tcPr>
          <w:p w:rsidR="003567CD" w:rsidRDefault="003C3132" w:rsidP="003C3132">
            <w:pPr>
              <w:rPr>
                <w:rFonts w:ascii="Arial" w:hAnsi="Arial" w:cs="Arial"/>
                <w:b/>
                <w:sz w:val="18"/>
              </w:rPr>
            </w:pPr>
            <w:commentRangeStart w:id="21"/>
            <w:r w:rsidRPr="003C3132">
              <w:rPr>
                <w:rFonts w:ascii="Arial" w:hAnsi="Arial" w:cs="Arial"/>
                <w:b/>
                <w:sz w:val="18"/>
              </w:rPr>
              <w:t>Ad Management</w:t>
            </w:r>
            <w:r w:rsidR="002C681B">
              <w:rPr>
                <w:rFonts w:ascii="Arial" w:hAnsi="Arial" w:cs="Arial"/>
                <w:b/>
                <w:sz w:val="18"/>
              </w:rPr>
              <w:t xml:space="preserve"> (Moderator / Admin)</w:t>
            </w:r>
            <w:commentRangeEnd w:id="21"/>
            <w:r w:rsidR="007D7882">
              <w:rPr>
                <w:rStyle w:val="CommentReference"/>
              </w:rPr>
              <w:commentReference w:id="21"/>
            </w:r>
          </w:p>
          <w:p w:rsidR="003C3132" w:rsidRDefault="00804DF0" w:rsidP="00335E6A">
            <w:pPr>
              <w:pStyle w:val="ListParagraph"/>
              <w:numPr>
                <w:ilvl w:val="0"/>
                <w:numId w:val="19"/>
              </w:numPr>
              <w:rPr>
                <w:rFonts w:ascii="Arial" w:hAnsi="Arial" w:cs="Arial"/>
                <w:sz w:val="18"/>
              </w:rPr>
            </w:pPr>
            <w:r w:rsidRPr="00804DF0">
              <w:rPr>
                <w:rFonts w:ascii="Arial" w:hAnsi="Arial" w:cs="Arial"/>
                <w:sz w:val="18"/>
              </w:rPr>
              <w:t xml:space="preserve">Upload </w:t>
            </w:r>
            <w:r>
              <w:rPr>
                <w:rFonts w:ascii="Arial" w:hAnsi="Arial" w:cs="Arial"/>
                <w:sz w:val="18"/>
              </w:rPr>
              <w:t>Ad units</w:t>
            </w:r>
          </w:p>
          <w:p w:rsidR="00804DF0" w:rsidRPr="00804DF0" w:rsidRDefault="00804DF0" w:rsidP="00335E6A">
            <w:pPr>
              <w:pStyle w:val="ListParagraph"/>
              <w:numPr>
                <w:ilvl w:val="1"/>
                <w:numId w:val="19"/>
              </w:numPr>
              <w:rPr>
                <w:rFonts w:ascii="Arial" w:hAnsi="Arial" w:cs="Arial"/>
                <w:sz w:val="18"/>
              </w:rPr>
            </w:pPr>
            <w:r w:rsidRPr="00804DF0">
              <w:rPr>
                <w:rFonts w:ascii="Arial" w:hAnsi="Arial" w:cs="Arial"/>
                <w:sz w:val="18"/>
                <w:szCs w:val="20"/>
              </w:rPr>
              <w:t>Hero</w:t>
            </w:r>
            <w:r w:rsidR="00ED510F">
              <w:rPr>
                <w:rFonts w:ascii="Arial" w:hAnsi="Arial" w:cs="Arial"/>
                <w:sz w:val="18"/>
                <w:szCs w:val="20"/>
              </w:rPr>
              <w:t xml:space="preserve"> (620x315)</w:t>
            </w:r>
            <w:r w:rsidRPr="00804DF0">
              <w:rPr>
                <w:rFonts w:ascii="Arial" w:hAnsi="Arial" w:cs="Arial"/>
                <w:sz w:val="18"/>
                <w:szCs w:val="20"/>
              </w:rPr>
              <w:t xml:space="preserve"> (Homepage) </w:t>
            </w:r>
          </w:p>
          <w:p w:rsidR="00804DF0" w:rsidRPr="00804DF0" w:rsidRDefault="00804DF0" w:rsidP="00335E6A">
            <w:pPr>
              <w:pStyle w:val="ListParagraph"/>
              <w:numPr>
                <w:ilvl w:val="1"/>
                <w:numId w:val="19"/>
              </w:numPr>
              <w:rPr>
                <w:rFonts w:ascii="Arial" w:hAnsi="Arial" w:cs="Arial"/>
                <w:sz w:val="18"/>
              </w:rPr>
            </w:pPr>
            <w:r w:rsidRPr="00804DF0">
              <w:rPr>
                <w:rFonts w:ascii="Arial" w:hAnsi="Arial" w:cs="Arial"/>
                <w:sz w:val="18"/>
                <w:szCs w:val="20"/>
              </w:rPr>
              <w:t xml:space="preserve">Banner </w:t>
            </w:r>
            <w:r w:rsidR="00D93258">
              <w:rPr>
                <w:rFonts w:ascii="Arial" w:hAnsi="Arial" w:cs="Arial"/>
                <w:sz w:val="18"/>
                <w:szCs w:val="20"/>
              </w:rPr>
              <w:t>(</w:t>
            </w:r>
            <w:r w:rsidR="00ED510F">
              <w:rPr>
                <w:rFonts w:ascii="Arial" w:hAnsi="Arial" w:cs="Arial"/>
                <w:sz w:val="18"/>
                <w:szCs w:val="20"/>
              </w:rPr>
              <w:t>728x90</w:t>
            </w:r>
            <w:r w:rsidR="00D93258">
              <w:rPr>
                <w:rFonts w:ascii="Arial" w:hAnsi="Arial" w:cs="Arial"/>
                <w:sz w:val="18"/>
                <w:szCs w:val="20"/>
              </w:rPr>
              <w:t>)</w:t>
            </w:r>
            <w:r w:rsidRPr="00804DF0">
              <w:rPr>
                <w:rFonts w:ascii="Arial" w:hAnsi="Arial" w:cs="Arial"/>
                <w:sz w:val="18"/>
                <w:szCs w:val="20"/>
              </w:rPr>
              <w:t xml:space="preserve"> (various) </w:t>
            </w:r>
          </w:p>
          <w:p w:rsidR="00804DF0" w:rsidRPr="00804DF0" w:rsidRDefault="00804DF0" w:rsidP="00335E6A">
            <w:pPr>
              <w:pStyle w:val="ListParagraph"/>
              <w:numPr>
                <w:ilvl w:val="1"/>
                <w:numId w:val="19"/>
              </w:numPr>
              <w:rPr>
                <w:rFonts w:ascii="Arial" w:hAnsi="Arial" w:cs="Arial"/>
                <w:sz w:val="18"/>
              </w:rPr>
            </w:pPr>
            <w:r>
              <w:rPr>
                <w:rFonts w:ascii="Arial" w:hAnsi="Arial" w:cs="Arial"/>
                <w:sz w:val="18"/>
                <w:szCs w:val="20"/>
              </w:rPr>
              <w:t xml:space="preserve">Button </w:t>
            </w:r>
            <w:r w:rsidR="00D93258">
              <w:rPr>
                <w:rFonts w:ascii="Arial" w:hAnsi="Arial" w:cs="Arial"/>
                <w:sz w:val="18"/>
                <w:szCs w:val="20"/>
              </w:rPr>
              <w:t>(</w:t>
            </w:r>
            <w:r w:rsidRPr="00A17621">
              <w:rPr>
                <w:rFonts w:ascii="Arial" w:hAnsi="Arial" w:cs="Arial"/>
                <w:sz w:val="18"/>
                <w:szCs w:val="20"/>
              </w:rPr>
              <w:t>300x250</w:t>
            </w:r>
            <w:r w:rsidR="00D93258">
              <w:rPr>
                <w:rFonts w:ascii="Arial" w:hAnsi="Arial" w:cs="Arial"/>
                <w:sz w:val="18"/>
                <w:szCs w:val="20"/>
              </w:rPr>
              <w:t>)</w:t>
            </w:r>
            <w:r>
              <w:rPr>
                <w:rFonts w:ascii="Arial" w:hAnsi="Arial" w:cs="Arial"/>
                <w:sz w:val="18"/>
                <w:szCs w:val="20"/>
              </w:rPr>
              <w:t xml:space="preserve"> (various)</w:t>
            </w:r>
          </w:p>
          <w:p w:rsidR="00ED510F" w:rsidRPr="00ED510F" w:rsidRDefault="00804DF0" w:rsidP="00335E6A">
            <w:pPr>
              <w:pStyle w:val="ListParagraph"/>
              <w:numPr>
                <w:ilvl w:val="1"/>
                <w:numId w:val="19"/>
              </w:numPr>
              <w:rPr>
                <w:rFonts w:ascii="Arial" w:hAnsi="Arial" w:cs="Arial"/>
                <w:sz w:val="18"/>
              </w:rPr>
            </w:pPr>
            <w:r>
              <w:rPr>
                <w:rFonts w:ascii="Arial" w:hAnsi="Arial" w:cs="Arial"/>
                <w:b/>
                <w:i/>
                <w:sz w:val="18"/>
                <w:szCs w:val="20"/>
              </w:rPr>
              <w:t xml:space="preserve">Functional Requirement: </w:t>
            </w:r>
          </w:p>
          <w:p w:rsidR="00804DF0" w:rsidRPr="00ED510F" w:rsidRDefault="00804DF0" w:rsidP="00ED510F">
            <w:pPr>
              <w:pStyle w:val="ListParagraph"/>
              <w:numPr>
                <w:ilvl w:val="2"/>
                <w:numId w:val="19"/>
              </w:numPr>
              <w:rPr>
                <w:rFonts w:ascii="Arial" w:hAnsi="Arial" w:cs="Arial"/>
                <w:sz w:val="18"/>
              </w:rPr>
            </w:pPr>
            <w:r>
              <w:rPr>
                <w:rFonts w:ascii="Arial" w:hAnsi="Arial" w:cs="Arial"/>
                <w:sz w:val="18"/>
                <w:szCs w:val="20"/>
              </w:rPr>
              <w:t xml:space="preserve">Uploading to one of these locations saves it within that category within the Image and Video Management tool. </w:t>
            </w:r>
          </w:p>
          <w:p w:rsidR="00ED510F" w:rsidRPr="00804DF0" w:rsidRDefault="00ED510F" w:rsidP="00ED510F">
            <w:pPr>
              <w:pStyle w:val="ListParagraph"/>
              <w:numPr>
                <w:ilvl w:val="2"/>
                <w:numId w:val="19"/>
              </w:numPr>
              <w:rPr>
                <w:rFonts w:ascii="Arial" w:hAnsi="Arial" w:cs="Arial"/>
                <w:sz w:val="18"/>
              </w:rPr>
            </w:pPr>
            <w:r>
              <w:rPr>
                <w:rFonts w:ascii="Arial" w:hAnsi="Arial" w:cs="Arial"/>
                <w:sz w:val="18"/>
                <w:szCs w:val="20"/>
              </w:rPr>
              <w:t xml:space="preserve">Capability to upload dynamic ads </w:t>
            </w:r>
          </w:p>
          <w:p w:rsidR="00804DF0" w:rsidRDefault="00804DF0" w:rsidP="00335E6A">
            <w:pPr>
              <w:pStyle w:val="ListParagraph"/>
              <w:numPr>
                <w:ilvl w:val="0"/>
                <w:numId w:val="19"/>
              </w:numPr>
              <w:rPr>
                <w:rFonts w:ascii="Arial" w:hAnsi="Arial" w:cs="Arial"/>
                <w:sz w:val="18"/>
              </w:rPr>
            </w:pPr>
            <w:r>
              <w:rPr>
                <w:rFonts w:ascii="Arial" w:hAnsi="Arial" w:cs="Arial"/>
                <w:sz w:val="18"/>
              </w:rPr>
              <w:t>Designate where ad unit is displayed (size requirements for various locations)</w:t>
            </w:r>
          </w:p>
          <w:p w:rsidR="00804DF0" w:rsidRDefault="00804DF0" w:rsidP="00335E6A">
            <w:pPr>
              <w:pStyle w:val="ListParagraph"/>
              <w:numPr>
                <w:ilvl w:val="1"/>
                <w:numId w:val="19"/>
              </w:numPr>
              <w:rPr>
                <w:rFonts w:ascii="Arial" w:hAnsi="Arial" w:cs="Arial"/>
                <w:sz w:val="18"/>
              </w:rPr>
            </w:pPr>
            <w:r>
              <w:rPr>
                <w:rFonts w:ascii="Arial" w:hAnsi="Arial" w:cs="Arial"/>
                <w:sz w:val="18"/>
              </w:rPr>
              <w:lastRenderedPageBreak/>
              <w:t>Banners and Buttons have check boxes to upload to specific pages</w:t>
            </w:r>
          </w:p>
          <w:p w:rsidR="00804DF0" w:rsidRDefault="00804DF0" w:rsidP="00335E6A">
            <w:pPr>
              <w:pStyle w:val="ListParagraph"/>
              <w:numPr>
                <w:ilvl w:val="2"/>
                <w:numId w:val="19"/>
              </w:numPr>
              <w:rPr>
                <w:rFonts w:ascii="Arial" w:hAnsi="Arial" w:cs="Arial"/>
                <w:sz w:val="18"/>
              </w:rPr>
            </w:pPr>
            <w:r>
              <w:rPr>
                <w:rFonts w:ascii="Arial" w:hAnsi="Arial" w:cs="Arial"/>
                <w:sz w:val="18"/>
              </w:rPr>
              <w:t>Each Interest group page</w:t>
            </w:r>
          </w:p>
          <w:p w:rsidR="00804DF0" w:rsidRDefault="00804DF0" w:rsidP="00335E6A">
            <w:pPr>
              <w:pStyle w:val="ListParagraph"/>
              <w:numPr>
                <w:ilvl w:val="2"/>
                <w:numId w:val="19"/>
              </w:numPr>
              <w:rPr>
                <w:rFonts w:ascii="Arial" w:hAnsi="Arial" w:cs="Arial"/>
                <w:sz w:val="18"/>
              </w:rPr>
            </w:pPr>
            <w:r>
              <w:rPr>
                <w:rFonts w:ascii="Arial" w:hAnsi="Arial" w:cs="Arial"/>
                <w:sz w:val="18"/>
              </w:rPr>
              <w:t>Each Discussion topic page</w:t>
            </w:r>
          </w:p>
          <w:p w:rsidR="00804DF0" w:rsidRDefault="00804DF0" w:rsidP="00335E6A">
            <w:pPr>
              <w:pStyle w:val="ListParagraph"/>
              <w:numPr>
                <w:ilvl w:val="2"/>
                <w:numId w:val="19"/>
              </w:numPr>
              <w:rPr>
                <w:rFonts w:ascii="Arial" w:hAnsi="Arial" w:cs="Arial"/>
                <w:sz w:val="18"/>
              </w:rPr>
            </w:pPr>
            <w:r>
              <w:rPr>
                <w:rFonts w:ascii="Arial" w:hAnsi="Arial" w:cs="Arial"/>
                <w:sz w:val="18"/>
              </w:rPr>
              <w:t xml:space="preserve">Default is all checked with an unselect all </w:t>
            </w:r>
          </w:p>
          <w:p w:rsidR="00804DF0" w:rsidRDefault="00804DF0" w:rsidP="00335E6A">
            <w:pPr>
              <w:pStyle w:val="ListParagraph"/>
              <w:numPr>
                <w:ilvl w:val="0"/>
                <w:numId w:val="19"/>
              </w:numPr>
              <w:rPr>
                <w:rFonts w:ascii="Arial" w:hAnsi="Arial" w:cs="Arial"/>
                <w:sz w:val="18"/>
              </w:rPr>
            </w:pPr>
            <w:r>
              <w:rPr>
                <w:rFonts w:ascii="Arial" w:hAnsi="Arial" w:cs="Arial"/>
                <w:sz w:val="18"/>
              </w:rPr>
              <w:t>Remove ad unit</w:t>
            </w:r>
          </w:p>
          <w:p w:rsidR="00804DF0" w:rsidRDefault="00804DF0" w:rsidP="00335E6A">
            <w:pPr>
              <w:pStyle w:val="ListParagraph"/>
              <w:numPr>
                <w:ilvl w:val="1"/>
                <w:numId w:val="19"/>
              </w:numPr>
              <w:rPr>
                <w:rFonts w:ascii="Arial" w:hAnsi="Arial" w:cs="Arial"/>
                <w:sz w:val="18"/>
              </w:rPr>
            </w:pPr>
            <w:r>
              <w:rPr>
                <w:rFonts w:ascii="Arial" w:hAnsi="Arial" w:cs="Arial"/>
                <w:sz w:val="18"/>
              </w:rPr>
              <w:t>Does not permanently delete, just removes from being displayed</w:t>
            </w:r>
          </w:p>
          <w:p w:rsidR="00804DF0" w:rsidRPr="00804DF0" w:rsidRDefault="00804DF0" w:rsidP="00335E6A">
            <w:pPr>
              <w:pStyle w:val="ListParagraph"/>
              <w:numPr>
                <w:ilvl w:val="1"/>
                <w:numId w:val="19"/>
              </w:numPr>
              <w:rPr>
                <w:rFonts w:ascii="Arial" w:hAnsi="Arial" w:cs="Arial"/>
                <w:sz w:val="18"/>
              </w:rPr>
            </w:pPr>
            <w:r>
              <w:rPr>
                <w:rFonts w:ascii="Arial" w:hAnsi="Arial" w:cs="Arial"/>
                <w:sz w:val="18"/>
              </w:rPr>
              <w:t>Archive of Ad Units can be found in Image and Video Management Tool (3.3.3)</w:t>
            </w:r>
            <w:r w:rsidRPr="00804DF0">
              <w:rPr>
                <w:rFonts w:ascii="Arial" w:hAnsi="Arial" w:cs="Arial"/>
                <w:sz w:val="18"/>
              </w:rPr>
              <w:t xml:space="preserve"> </w:t>
            </w:r>
          </w:p>
        </w:tc>
      </w:tr>
      <w:tr w:rsidR="003C3132" w:rsidRPr="001068D4" w:rsidTr="003C3132">
        <w:trPr>
          <w:trHeight w:val="242"/>
        </w:trPr>
        <w:tc>
          <w:tcPr>
            <w:tcW w:w="810" w:type="dxa"/>
          </w:tcPr>
          <w:p w:rsidR="003C3132" w:rsidRDefault="003C3132" w:rsidP="003075F8">
            <w:pPr>
              <w:rPr>
                <w:rFonts w:ascii="Arial" w:hAnsi="Arial" w:cs="Arial"/>
                <w:sz w:val="18"/>
                <w:szCs w:val="20"/>
              </w:rPr>
            </w:pPr>
            <w:r>
              <w:rPr>
                <w:rFonts w:ascii="Arial" w:hAnsi="Arial" w:cs="Arial"/>
                <w:sz w:val="18"/>
                <w:szCs w:val="20"/>
              </w:rPr>
              <w:lastRenderedPageBreak/>
              <w:t>3.3.3</w:t>
            </w:r>
          </w:p>
        </w:tc>
        <w:tc>
          <w:tcPr>
            <w:tcW w:w="8730" w:type="dxa"/>
          </w:tcPr>
          <w:p w:rsidR="003C3132" w:rsidRPr="003C3132" w:rsidRDefault="003C3132" w:rsidP="003C3132">
            <w:pPr>
              <w:rPr>
                <w:rFonts w:ascii="Arial" w:hAnsi="Arial" w:cs="Arial"/>
                <w:b/>
                <w:sz w:val="18"/>
              </w:rPr>
            </w:pPr>
            <w:commentRangeStart w:id="22"/>
            <w:r w:rsidRPr="003C3132">
              <w:rPr>
                <w:rFonts w:ascii="Arial" w:hAnsi="Arial" w:cs="Arial"/>
                <w:b/>
                <w:sz w:val="18"/>
              </w:rPr>
              <w:t>Image</w:t>
            </w:r>
            <w:r w:rsidR="00A8146C">
              <w:rPr>
                <w:rFonts w:ascii="Arial" w:hAnsi="Arial" w:cs="Arial"/>
                <w:b/>
                <w:sz w:val="18"/>
              </w:rPr>
              <w:t xml:space="preserve"> and Video</w:t>
            </w:r>
            <w:r w:rsidRPr="003C3132">
              <w:rPr>
                <w:rFonts w:ascii="Arial" w:hAnsi="Arial" w:cs="Arial"/>
                <w:b/>
                <w:sz w:val="18"/>
              </w:rPr>
              <w:t xml:space="preserve"> Management</w:t>
            </w:r>
            <w:r w:rsidR="002C681B">
              <w:rPr>
                <w:rFonts w:ascii="Arial" w:hAnsi="Arial" w:cs="Arial"/>
                <w:b/>
                <w:sz w:val="18"/>
              </w:rPr>
              <w:t xml:space="preserve"> (Blogger / Moderator / Admin)</w:t>
            </w:r>
            <w:commentRangeEnd w:id="22"/>
            <w:r w:rsidR="00C44115">
              <w:rPr>
                <w:rStyle w:val="CommentReference"/>
              </w:rPr>
              <w:commentReference w:id="22"/>
            </w:r>
          </w:p>
          <w:p w:rsidR="00A8146C" w:rsidRPr="00A8146C" w:rsidRDefault="003C3132" w:rsidP="00335E6A">
            <w:pPr>
              <w:pStyle w:val="ListParagraph"/>
              <w:numPr>
                <w:ilvl w:val="0"/>
                <w:numId w:val="18"/>
              </w:numPr>
              <w:rPr>
                <w:rFonts w:ascii="Arial" w:hAnsi="Arial" w:cs="Arial"/>
                <w:sz w:val="18"/>
              </w:rPr>
            </w:pPr>
            <w:r w:rsidRPr="00A8146C">
              <w:rPr>
                <w:rFonts w:ascii="Arial" w:hAnsi="Arial" w:cs="Arial"/>
                <w:sz w:val="18"/>
              </w:rPr>
              <w:t xml:space="preserve">Images </w:t>
            </w:r>
            <w:r w:rsidR="00A8146C">
              <w:rPr>
                <w:rFonts w:ascii="Arial" w:hAnsi="Arial" w:cs="Arial"/>
                <w:sz w:val="18"/>
              </w:rPr>
              <w:t xml:space="preserve">and Video automatically get stored in one centralized location and can be accessed through the Image and Video Management tool. </w:t>
            </w:r>
          </w:p>
          <w:p w:rsidR="00A8146C" w:rsidRDefault="00A8146C" w:rsidP="00335E6A">
            <w:pPr>
              <w:pStyle w:val="ListParagraph"/>
              <w:numPr>
                <w:ilvl w:val="1"/>
                <w:numId w:val="18"/>
              </w:numPr>
              <w:rPr>
                <w:rFonts w:ascii="Arial" w:hAnsi="Arial" w:cs="Arial"/>
                <w:sz w:val="18"/>
              </w:rPr>
            </w:pPr>
            <w:r>
              <w:rPr>
                <w:rFonts w:ascii="Arial" w:hAnsi="Arial" w:cs="Arial"/>
                <w:sz w:val="18"/>
              </w:rPr>
              <w:t>U</w:t>
            </w:r>
            <w:r w:rsidR="003C3132" w:rsidRPr="00A8146C">
              <w:rPr>
                <w:rFonts w:ascii="Arial" w:hAnsi="Arial" w:cs="Arial"/>
                <w:sz w:val="18"/>
              </w:rPr>
              <w:t xml:space="preserve">ploaded to </w:t>
            </w:r>
            <w:r w:rsidR="00804DF0">
              <w:rPr>
                <w:rFonts w:ascii="Arial" w:hAnsi="Arial" w:cs="Arial"/>
                <w:sz w:val="18"/>
              </w:rPr>
              <w:t xml:space="preserve">Ad Management tool, </w:t>
            </w:r>
            <w:r w:rsidR="003C3132" w:rsidRPr="00A8146C">
              <w:rPr>
                <w:rFonts w:ascii="Arial" w:hAnsi="Arial" w:cs="Arial"/>
                <w:sz w:val="18"/>
              </w:rPr>
              <w:t>Blo</w:t>
            </w:r>
            <w:r>
              <w:rPr>
                <w:rFonts w:ascii="Arial" w:hAnsi="Arial" w:cs="Arial"/>
                <w:sz w:val="18"/>
              </w:rPr>
              <w:t xml:space="preserve">gs, Buying Guides and </w:t>
            </w:r>
            <w:del w:id="23" w:author="jmassud" w:date="2012-04-18T16:44:00Z">
              <w:r w:rsidDel="00904B79">
                <w:rPr>
                  <w:rFonts w:ascii="Arial" w:hAnsi="Arial" w:cs="Arial"/>
                  <w:sz w:val="18"/>
                </w:rPr>
                <w:delText>Store Pages</w:delText>
              </w:r>
              <w:r w:rsidR="00ED510F" w:rsidDel="00904B79">
                <w:rPr>
                  <w:rFonts w:ascii="Arial" w:hAnsi="Arial" w:cs="Arial"/>
                  <w:sz w:val="18"/>
                </w:rPr>
                <w:delText>,</w:delText>
              </w:r>
            </w:del>
            <w:r w:rsidR="00ED510F">
              <w:rPr>
                <w:rFonts w:ascii="Arial" w:hAnsi="Arial" w:cs="Arial"/>
                <w:sz w:val="18"/>
              </w:rPr>
              <w:t xml:space="preserve"> Interest Groups</w:t>
            </w:r>
            <w:r>
              <w:rPr>
                <w:rFonts w:ascii="Arial" w:hAnsi="Arial" w:cs="Arial"/>
                <w:sz w:val="18"/>
              </w:rPr>
              <w:t xml:space="preserve"> and saved within Image and Video Management tool</w:t>
            </w:r>
          </w:p>
          <w:p w:rsidR="00804DF0" w:rsidRDefault="00D93258" w:rsidP="00335E6A">
            <w:pPr>
              <w:pStyle w:val="ListParagraph"/>
              <w:numPr>
                <w:ilvl w:val="2"/>
                <w:numId w:val="18"/>
              </w:numPr>
              <w:rPr>
                <w:rFonts w:ascii="Arial" w:hAnsi="Arial" w:cs="Arial"/>
                <w:sz w:val="18"/>
              </w:rPr>
            </w:pPr>
            <w:r>
              <w:rPr>
                <w:rFonts w:ascii="Arial" w:hAnsi="Arial" w:cs="Arial"/>
                <w:sz w:val="18"/>
              </w:rPr>
              <w:t>Images uploaded to components will be automatically tagged with that category</w:t>
            </w:r>
          </w:p>
          <w:p w:rsidR="00D93258" w:rsidRDefault="00D93258" w:rsidP="00335E6A">
            <w:pPr>
              <w:pStyle w:val="ListParagraph"/>
              <w:numPr>
                <w:ilvl w:val="3"/>
                <w:numId w:val="18"/>
              </w:numPr>
              <w:rPr>
                <w:rFonts w:ascii="Arial" w:hAnsi="Arial" w:cs="Arial"/>
                <w:sz w:val="18"/>
              </w:rPr>
            </w:pPr>
            <w:r>
              <w:rPr>
                <w:rFonts w:ascii="Arial" w:hAnsi="Arial" w:cs="Arial"/>
                <w:sz w:val="18"/>
              </w:rPr>
              <w:t>Hero Ad</w:t>
            </w:r>
          </w:p>
          <w:p w:rsidR="00D93258" w:rsidRDefault="00D93258" w:rsidP="00335E6A">
            <w:pPr>
              <w:pStyle w:val="ListParagraph"/>
              <w:numPr>
                <w:ilvl w:val="3"/>
                <w:numId w:val="18"/>
              </w:numPr>
              <w:rPr>
                <w:rFonts w:ascii="Arial" w:hAnsi="Arial" w:cs="Arial"/>
                <w:sz w:val="18"/>
              </w:rPr>
            </w:pPr>
            <w:r>
              <w:rPr>
                <w:rFonts w:ascii="Arial" w:hAnsi="Arial" w:cs="Arial"/>
                <w:sz w:val="18"/>
              </w:rPr>
              <w:t>Banner Ad</w:t>
            </w:r>
          </w:p>
          <w:p w:rsidR="00D93258" w:rsidRDefault="00D93258" w:rsidP="00335E6A">
            <w:pPr>
              <w:pStyle w:val="ListParagraph"/>
              <w:numPr>
                <w:ilvl w:val="3"/>
                <w:numId w:val="18"/>
              </w:numPr>
              <w:rPr>
                <w:rFonts w:ascii="Arial" w:hAnsi="Arial" w:cs="Arial"/>
                <w:sz w:val="18"/>
              </w:rPr>
            </w:pPr>
            <w:r>
              <w:rPr>
                <w:rFonts w:ascii="Arial" w:hAnsi="Arial" w:cs="Arial"/>
                <w:sz w:val="18"/>
              </w:rPr>
              <w:t>Button Ad</w:t>
            </w:r>
          </w:p>
          <w:p w:rsidR="00D93258" w:rsidRDefault="00D93258" w:rsidP="00335E6A">
            <w:pPr>
              <w:pStyle w:val="ListParagraph"/>
              <w:numPr>
                <w:ilvl w:val="3"/>
                <w:numId w:val="18"/>
              </w:numPr>
              <w:rPr>
                <w:rFonts w:ascii="Arial" w:hAnsi="Arial" w:cs="Arial"/>
                <w:sz w:val="18"/>
              </w:rPr>
            </w:pPr>
            <w:r>
              <w:rPr>
                <w:rFonts w:ascii="Arial" w:hAnsi="Arial" w:cs="Arial"/>
                <w:sz w:val="18"/>
              </w:rPr>
              <w:t>Blog Image</w:t>
            </w:r>
          </w:p>
          <w:p w:rsidR="00D93258" w:rsidRDefault="00D93258" w:rsidP="00335E6A">
            <w:pPr>
              <w:pStyle w:val="ListParagraph"/>
              <w:numPr>
                <w:ilvl w:val="3"/>
                <w:numId w:val="18"/>
              </w:numPr>
              <w:rPr>
                <w:rFonts w:ascii="Arial" w:hAnsi="Arial" w:cs="Arial"/>
                <w:sz w:val="18"/>
              </w:rPr>
            </w:pPr>
            <w:r>
              <w:rPr>
                <w:rFonts w:ascii="Arial" w:hAnsi="Arial" w:cs="Arial"/>
                <w:sz w:val="18"/>
              </w:rPr>
              <w:t>Buying Guide Image</w:t>
            </w:r>
          </w:p>
          <w:p w:rsidR="00D93258" w:rsidDel="00904B79" w:rsidRDefault="00D93258" w:rsidP="00335E6A">
            <w:pPr>
              <w:pStyle w:val="ListParagraph"/>
              <w:numPr>
                <w:ilvl w:val="3"/>
                <w:numId w:val="18"/>
              </w:numPr>
              <w:rPr>
                <w:del w:id="24" w:author="jmassud" w:date="2012-04-18T16:44:00Z"/>
                <w:rFonts w:ascii="Arial" w:hAnsi="Arial" w:cs="Arial"/>
                <w:sz w:val="18"/>
              </w:rPr>
            </w:pPr>
            <w:del w:id="25" w:author="jmassud" w:date="2012-04-18T16:44:00Z">
              <w:r w:rsidDel="00904B79">
                <w:rPr>
                  <w:rFonts w:ascii="Arial" w:hAnsi="Arial" w:cs="Arial"/>
                  <w:sz w:val="18"/>
                </w:rPr>
                <w:delText>Store Images</w:delText>
              </w:r>
            </w:del>
          </w:p>
          <w:p w:rsidR="00175AF0" w:rsidRDefault="00175AF0" w:rsidP="00335E6A">
            <w:pPr>
              <w:pStyle w:val="ListParagraph"/>
              <w:numPr>
                <w:ilvl w:val="3"/>
                <w:numId w:val="18"/>
              </w:numPr>
              <w:rPr>
                <w:rFonts w:ascii="Arial" w:hAnsi="Arial" w:cs="Arial"/>
                <w:sz w:val="18"/>
              </w:rPr>
            </w:pPr>
            <w:r>
              <w:rPr>
                <w:rFonts w:ascii="Arial" w:hAnsi="Arial" w:cs="Arial"/>
                <w:sz w:val="18"/>
              </w:rPr>
              <w:t>Interest Group</w:t>
            </w:r>
          </w:p>
          <w:p w:rsidR="00A8146C" w:rsidRDefault="00A8146C" w:rsidP="00335E6A">
            <w:pPr>
              <w:pStyle w:val="ListParagraph"/>
              <w:numPr>
                <w:ilvl w:val="1"/>
                <w:numId w:val="18"/>
              </w:numPr>
              <w:rPr>
                <w:rFonts w:ascii="Arial" w:hAnsi="Arial" w:cs="Arial"/>
                <w:sz w:val="18"/>
              </w:rPr>
            </w:pPr>
            <w:r>
              <w:rPr>
                <w:rFonts w:ascii="Arial" w:hAnsi="Arial" w:cs="Arial"/>
                <w:sz w:val="18"/>
              </w:rPr>
              <w:t>Uploaded directly to the Image and Video Management tool for later use (independent of a Blog, Buying Guide</w:t>
            </w:r>
            <w:del w:id="26" w:author="jmassud" w:date="2012-04-18T16:44:00Z">
              <w:r w:rsidDel="00904B79">
                <w:rPr>
                  <w:rFonts w:ascii="Arial" w:hAnsi="Arial" w:cs="Arial"/>
                  <w:sz w:val="18"/>
                </w:rPr>
                <w:delText xml:space="preserve"> or Store Page</w:delText>
              </w:r>
            </w:del>
            <w:r>
              <w:rPr>
                <w:rFonts w:ascii="Arial" w:hAnsi="Arial" w:cs="Arial"/>
                <w:sz w:val="18"/>
              </w:rPr>
              <w:t>)</w:t>
            </w:r>
          </w:p>
          <w:p w:rsidR="00175AF0" w:rsidRDefault="00175AF0" w:rsidP="00335E6A">
            <w:pPr>
              <w:pStyle w:val="ListParagraph"/>
              <w:numPr>
                <w:ilvl w:val="1"/>
                <w:numId w:val="18"/>
              </w:numPr>
              <w:rPr>
                <w:rFonts w:ascii="Arial" w:hAnsi="Arial" w:cs="Arial"/>
                <w:sz w:val="18"/>
              </w:rPr>
            </w:pPr>
            <w:r>
              <w:rPr>
                <w:rFonts w:ascii="Arial" w:hAnsi="Arial" w:cs="Arial"/>
                <w:sz w:val="18"/>
              </w:rPr>
              <w:t xml:space="preserve">Narrow by category, search by tags. </w:t>
            </w:r>
          </w:p>
          <w:p w:rsidR="00A8146C" w:rsidRDefault="00A8146C" w:rsidP="00335E6A">
            <w:pPr>
              <w:pStyle w:val="ListParagraph"/>
              <w:numPr>
                <w:ilvl w:val="0"/>
                <w:numId w:val="18"/>
              </w:numPr>
              <w:rPr>
                <w:rFonts w:ascii="Arial" w:hAnsi="Arial" w:cs="Arial"/>
                <w:sz w:val="18"/>
              </w:rPr>
            </w:pPr>
            <w:r>
              <w:rPr>
                <w:rFonts w:ascii="Arial" w:hAnsi="Arial" w:cs="Arial"/>
                <w:sz w:val="18"/>
              </w:rPr>
              <w:t>Images and Video can be deleted in this tool</w:t>
            </w:r>
            <w:r w:rsidR="002C681B">
              <w:rPr>
                <w:rFonts w:ascii="Arial" w:hAnsi="Arial" w:cs="Arial"/>
                <w:sz w:val="18"/>
              </w:rPr>
              <w:t xml:space="preserve"> </w:t>
            </w:r>
            <w:r w:rsidR="002C681B" w:rsidRPr="002C681B">
              <w:rPr>
                <w:rFonts w:ascii="Arial" w:hAnsi="Arial" w:cs="Arial"/>
                <w:b/>
                <w:sz w:val="18"/>
              </w:rPr>
              <w:t>(Admin / Moderator)</w:t>
            </w:r>
            <w:r w:rsidR="002C681B">
              <w:rPr>
                <w:rFonts w:ascii="Arial" w:hAnsi="Arial" w:cs="Arial"/>
                <w:sz w:val="18"/>
              </w:rPr>
              <w:t xml:space="preserve"> </w:t>
            </w:r>
          </w:p>
          <w:p w:rsidR="00D4245A" w:rsidRDefault="00A8146C" w:rsidP="00335E6A">
            <w:pPr>
              <w:pStyle w:val="ListParagraph"/>
              <w:numPr>
                <w:ilvl w:val="1"/>
                <w:numId w:val="18"/>
              </w:numPr>
              <w:rPr>
                <w:rFonts w:ascii="Arial" w:hAnsi="Arial" w:cs="Arial"/>
                <w:sz w:val="18"/>
              </w:rPr>
            </w:pPr>
            <w:r>
              <w:rPr>
                <w:rFonts w:ascii="Arial" w:hAnsi="Arial" w:cs="Arial"/>
                <w:sz w:val="18"/>
              </w:rPr>
              <w:t xml:space="preserve">Deleting Image will </w:t>
            </w:r>
            <w:r w:rsidR="00D4245A">
              <w:rPr>
                <w:rFonts w:ascii="Arial" w:hAnsi="Arial" w:cs="Arial"/>
                <w:sz w:val="18"/>
              </w:rPr>
              <w:t xml:space="preserve">not </w:t>
            </w:r>
            <w:r>
              <w:rPr>
                <w:rFonts w:ascii="Arial" w:hAnsi="Arial" w:cs="Arial"/>
                <w:sz w:val="18"/>
              </w:rPr>
              <w:t>delete</w:t>
            </w:r>
            <w:r w:rsidR="00D4245A">
              <w:rPr>
                <w:rFonts w:ascii="Arial" w:hAnsi="Arial" w:cs="Arial"/>
                <w:sz w:val="18"/>
              </w:rPr>
              <w:t xml:space="preserve"> image from</w:t>
            </w:r>
            <w:r>
              <w:rPr>
                <w:rFonts w:ascii="Arial" w:hAnsi="Arial" w:cs="Arial"/>
                <w:sz w:val="18"/>
              </w:rPr>
              <w:t xml:space="preserve"> customer </w:t>
            </w:r>
            <w:r w:rsidR="00D4245A">
              <w:rPr>
                <w:rFonts w:ascii="Arial" w:hAnsi="Arial" w:cs="Arial"/>
                <w:sz w:val="18"/>
              </w:rPr>
              <w:t xml:space="preserve">facing areas where it is displayed – Prompt User, to confirm deletion </w:t>
            </w:r>
          </w:p>
          <w:p w:rsidR="00B84284" w:rsidRDefault="00D4245A" w:rsidP="00335E6A">
            <w:pPr>
              <w:pStyle w:val="ListParagraph"/>
              <w:numPr>
                <w:ilvl w:val="0"/>
                <w:numId w:val="18"/>
              </w:numPr>
              <w:rPr>
                <w:rFonts w:ascii="Arial" w:hAnsi="Arial" w:cs="Arial"/>
                <w:sz w:val="18"/>
              </w:rPr>
            </w:pPr>
            <w:r>
              <w:rPr>
                <w:rFonts w:ascii="Arial" w:hAnsi="Arial" w:cs="Arial"/>
                <w:sz w:val="18"/>
              </w:rPr>
              <w:t xml:space="preserve">Default view is by date (newest to oldest); </w:t>
            </w:r>
            <w:r w:rsidR="00A8146C" w:rsidRPr="00D4245A">
              <w:rPr>
                <w:rFonts w:ascii="Arial" w:hAnsi="Arial" w:cs="Arial"/>
                <w:sz w:val="18"/>
              </w:rPr>
              <w:t>Search</w:t>
            </w:r>
            <w:r>
              <w:rPr>
                <w:rFonts w:ascii="Arial" w:hAnsi="Arial" w:cs="Arial"/>
                <w:sz w:val="18"/>
              </w:rPr>
              <w:t xml:space="preserve"> capabilities to</w:t>
            </w:r>
            <w:r w:rsidRPr="00D4245A">
              <w:rPr>
                <w:rFonts w:ascii="Arial" w:hAnsi="Arial" w:cs="Arial"/>
                <w:sz w:val="18"/>
              </w:rPr>
              <w:t xml:space="preserve"> locate images</w:t>
            </w:r>
            <w:r>
              <w:rPr>
                <w:rFonts w:ascii="Arial" w:hAnsi="Arial" w:cs="Arial"/>
                <w:sz w:val="18"/>
              </w:rPr>
              <w:t xml:space="preserve"> using tags</w:t>
            </w:r>
            <w:r w:rsidR="00804DF0">
              <w:rPr>
                <w:rFonts w:ascii="Arial" w:hAnsi="Arial" w:cs="Arial"/>
                <w:sz w:val="18"/>
              </w:rPr>
              <w:t xml:space="preserve"> or categories </w:t>
            </w:r>
          </w:p>
          <w:p w:rsidR="00B84284" w:rsidRPr="00B84284" w:rsidRDefault="00B84284" w:rsidP="00335E6A">
            <w:pPr>
              <w:pStyle w:val="ListParagraph"/>
              <w:numPr>
                <w:ilvl w:val="1"/>
                <w:numId w:val="18"/>
              </w:numPr>
              <w:rPr>
                <w:rFonts w:ascii="Arial" w:hAnsi="Arial" w:cs="Arial"/>
                <w:sz w:val="18"/>
              </w:rPr>
            </w:pPr>
            <w:r>
              <w:rPr>
                <w:rFonts w:ascii="Arial" w:hAnsi="Arial" w:cs="Arial"/>
                <w:sz w:val="18"/>
              </w:rPr>
              <w:t>Can add or delete tags</w:t>
            </w:r>
          </w:p>
          <w:p w:rsidR="00175AF0" w:rsidRDefault="00A8146C" w:rsidP="00A8146C">
            <w:pPr>
              <w:rPr>
                <w:rFonts w:ascii="Arial" w:hAnsi="Arial" w:cs="Arial"/>
                <w:b/>
                <w:sz w:val="18"/>
              </w:rPr>
            </w:pPr>
            <w:r w:rsidRPr="00A8146C">
              <w:rPr>
                <w:rFonts w:ascii="Arial" w:hAnsi="Arial" w:cs="Arial"/>
                <w:b/>
                <w:i/>
                <w:sz w:val="18"/>
              </w:rPr>
              <w:t>Functional Requirement</w:t>
            </w:r>
            <w:r w:rsidRPr="00A8146C">
              <w:rPr>
                <w:rFonts w:ascii="Arial" w:hAnsi="Arial" w:cs="Arial"/>
                <w:b/>
                <w:sz w:val="18"/>
              </w:rPr>
              <w:t xml:space="preserve">: </w:t>
            </w:r>
          </w:p>
          <w:p w:rsidR="00175AF0" w:rsidRPr="00175AF0" w:rsidRDefault="00A8146C" w:rsidP="00175AF0">
            <w:pPr>
              <w:pStyle w:val="ListParagraph"/>
              <w:numPr>
                <w:ilvl w:val="0"/>
                <w:numId w:val="26"/>
              </w:numPr>
              <w:rPr>
                <w:rFonts w:ascii="Arial" w:hAnsi="Arial" w:cs="Arial"/>
                <w:sz w:val="18"/>
              </w:rPr>
            </w:pPr>
            <w:r w:rsidRPr="00175AF0">
              <w:rPr>
                <w:rFonts w:ascii="Arial" w:hAnsi="Arial" w:cs="Arial"/>
                <w:sz w:val="18"/>
              </w:rPr>
              <w:t xml:space="preserve">Uploaded images should be tagged when uploaded to be searchable – tagging field should be required. </w:t>
            </w:r>
          </w:p>
          <w:p w:rsidR="00175AF0" w:rsidRDefault="00175AF0" w:rsidP="00175AF0">
            <w:pPr>
              <w:pStyle w:val="ListParagraph"/>
              <w:numPr>
                <w:ilvl w:val="0"/>
                <w:numId w:val="26"/>
              </w:numPr>
              <w:rPr>
                <w:rFonts w:ascii="Arial" w:hAnsi="Arial" w:cs="Arial"/>
                <w:sz w:val="18"/>
              </w:rPr>
            </w:pPr>
            <w:r>
              <w:rPr>
                <w:rFonts w:ascii="Arial" w:hAnsi="Arial" w:cs="Arial"/>
                <w:sz w:val="18"/>
              </w:rPr>
              <w:t>Capability to upload multiple images at the same time.</w:t>
            </w:r>
          </w:p>
          <w:p w:rsidR="00175AF0" w:rsidRPr="00175AF0" w:rsidRDefault="00175AF0" w:rsidP="00175AF0">
            <w:pPr>
              <w:pStyle w:val="ListParagraph"/>
              <w:numPr>
                <w:ilvl w:val="0"/>
                <w:numId w:val="26"/>
              </w:numPr>
              <w:rPr>
                <w:rFonts w:ascii="Arial" w:hAnsi="Arial" w:cs="Arial"/>
                <w:sz w:val="18"/>
              </w:rPr>
            </w:pPr>
            <w:r>
              <w:rPr>
                <w:rFonts w:ascii="Arial" w:hAnsi="Arial" w:cs="Arial"/>
                <w:sz w:val="18"/>
              </w:rPr>
              <w:t xml:space="preserve">Capability to email images from tool </w:t>
            </w:r>
          </w:p>
        </w:tc>
      </w:tr>
      <w:tr w:rsidR="003C3132" w:rsidRPr="001068D4" w:rsidTr="003C3132">
        <w:trPr>
          <w:trHeight w:val="242"/>
        </w:trPr>
        <w:tc>
          <w:tcPr>
            <w:tcW w:w="810" w:type="dxa"/>
          </w:tcPr>
          <w:p w:rsidR="003C3132" w:rsidRDefault="003C3132" w:rsidP="003075F8">
            <w:pPr>
              <w:rPr>
                <w:rFonts w:ascii="Arial" w:hAnsi="Arial" w:cs="Arial"/>
                <w:sz w:val="18"/>
                <w:szCs w:val="20"/>
              </w:rPr>
            </w:pPr>
            <w:r>
              <w:rPr>
                <w:rFonts w:ascii="Arial" w:hAnsi="Arial" w:cs="Arial"/>
                <w:sz w:val="18"/>
                <w:szCs w:val="20"/>
              </w:rPr>
              <w:t>3.3.4</w:t>
            </w:r>
          </w:p>
        </w:tc>
        <w:tc>
          <w:tcPr>
            <w:tcW w:w="8730" w:type="dxa"/>
          </w:tcPr>
          <w:p w:rsidR="003C3132" w:rsidRPr="003C3132" w:rsidRDefault="003C3132" w:rsidP="003C3132">
            <w:pPr>
              <w:rPr>
                <w:rFonts w:ascii="Arial" w:hAnsi="Arial" w:cs="Arial"/>
                <w:b/>
                <w:sz w:val="18"/>
              </w:rPr>
            </w:pPr>
            <w:r w:rsidRPr="003C3132">
              <w:rPr>
                <w:rFonts w:ascii="Arial" w:hAnsi="Arial" w:cs="Arial"/>
                <w:b/>
                <w:sz w:val="18"/>
              </w:rPr>
              <w:t>Blogs</w:t>
            </w:r>
            <w:r w:rsidR="00130E8B" w:rsidRPr="003C3132">
              <w:rPr>
                <w:rFonts w:ascii="Arial" w:hAnsi="Arial" w:cs="Arial"/>
                <w:b/>
                <w:sz w:val="18"/>
              </w:rPr>
              <w:t xml:space="preserve"> </w:t>
            </w:r>
            <w:r w:rsidR="00130E8B">
              <w:rPr>
                <w:rFonts w:ascii="Arial" w:hAnsi="Arial" w:cs="Arial"/>
                <w:b/>
                <w:sz w:val="18"/>
              </w:rPr>
              <w:t>and Buying Guides</w:t>
            </w:r>
            <w:r w:rsidR="008415F2">
              <w:rPr>
                <w:rFonts w:ascii="Arial" w:hAnsi="Arial" w:cs="Arial"/>
                <w:b/>
                <w:sz w:val="18"/>
              </w:rPr>
              <w:t xml:space="preserve"> (Blogger / Moderator / Admin) </w:t>
            </w:r>
          </w:p>
          <w:p w:rsidR="00130E8B" w:rsidRPr="00130E8B" w:rsidRDefault="00130E8B" w:rsidP="00335E6A">
            <w:pPr>
              <w:pStyle w:val="ListParagraph"/>
              <w:numPr>
                <w:ilvl w:val="0"/>
                <w:numId w:val="20"/>
              </w:numPr>
              <w:rPr>
                <w:rFonts w:ascii="Arial" w:hAnsi="Arial" w:cs="Arial"/>
                <w:sz w:val="18"/>
                <w:szCs w:val="20"/>
              </w:rPr>
            </w:pPr>
            <w:r w:rsidRPr="00130E8B">
              <w:rPr>
                <w:rFonts w:ascii="Arial" w:hAnsi="Arial" w:cs="Arial"/>
                <w:sz w:val="18"/>
                <w:szCs w:val="20"/>
              </w:rPr>
              <w:t>Blogging capabilities so that blogs and buying guides can be posted through the moderation tool</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WYSIWYG text formatting</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lastRenderedPageBreak/>
              <w:t>Picture/Video</w:t>
            </w:r>
            <w:r w:rsidR="00175AF0">
              <w:rPr>
                <w:rFonts w:ascii="Arial" w:hAnsi="Arial" w:cs="Arial"/>
                <w:sz w:val="18"/>
                <w:szCs w:val="20"/>
              </w:rPr>
              <w:t xml:space="preserve"> upload</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Links</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Categories</w:t>
            </w:r>
          </w:p>
          <w:p w:rsidR="003C3132" w:rsidRDefault="00130E8B" w:rsidP="00335E6A">
            <w:pPr>
              <w:pStyle w:val="ListParagraph"/>
              <w:numPr>
                <w:ilvl w:val="0"/>
                <w:numId w:val="21"/>
              </w:numPr>
              <w:rPr>
                <w:rFonts w:ascii="Arial" w:hAnsi="Arial" w:cs="Arial"/>
                <w:sz w:val="18"/>
                <w:szCs w:val="20"/>
              </w:rPr>
            </w:pPr>
            <w:r w:rsidRPr="00130E8B">
              <w:rPr>
                <w:rFonts w:ascii="Arial" w:hAnsi="Arial" w:cs="Arial"/>
                <w:sz w:val="18"/>
                <w:szCs w:val="20"/>
              </w:rPr>
              <w:t>Tagging</w:t>
            </w:r>
          </w:p>
          <w:p w:rsidR="002C681B" w:rsidRDefault="002C681B" w:rsidP="00335E6A">
            <w:pPr>
              <w:pStyle w:val="ListParagraph"/>
              <w:numPr>
                <w:ilvl w:val="0"/>
                <w:numId w:val="21"/>
              </w:numPr>
              <w:rPr>
                <w:rFonts w:ascii="Arial" w:hAnsi="Arial" w:cs="Arial"/>
                <w:sz w:val="18"/>
                <w:szCs w:val="20"/>
              </w:rPr>
            </w:pPr>
            <w:r>
              <w:rPr>
                <w:rFonts w:ascii="Arial" w:hAnsi="Arial" w:cs="Arial"/>
                <w:sz w:val="18"/>
                <w:szCs w:val="20"/>
              </w:rPr>
              <w:t xml:space="preserve">Meta tagging </w:t>
            </w:r>
          </w:p>
          <w:p w:rsidR="002C681B" w:rsidRDefault="002C681B" w:rsidP="00335E6A">
            <w:pPr>
              <w:pStyle w:val="ListParagraph"/>
              <w:numPr>
                <w:ilvl w:val="0"/>
                <w:numId w:val="21"/>
              </w:numPr>
              <w:rPr>
                <w:rFonts w:ascii="Arial" w:hAnsi="Arial" w:cs="Arial"/>
                <w:sz w:val="18"/>
                <w:szCs w:val="20"/>
              </w:rPr>
            </w:pPr>
            <w:r>
              <w:rPr>
                <w:rFonts w:ascii="Arial" w:hAnsi="Arial" w:cs="Arial"/>
                <w:sz w:val="18"/>
                <w:szCs w:val="20"/>
              </w:rPr>
              <w:t xml:space="preserve">Meta description </w:t>
            </w:r>
          </w:p>
          <w:p w:rsidR="002C681B" w:rsidRDefault="00130E8B" w:rsidP="002C681B">
            <w:pPr>
              <w:pStyle w:val="ListParagraph"/>
              <w:numPr>
                <w:ilvl w:val="0"/>
                <w:numId w:val="21"/>
              </w:numPr>
              <w:rPr>
                <w:rFonts w:ascii="Arial" w:hAnsi="Arial" w:cs="Arial"/>
                <w:sz w:val="18"/>
                <w:szCs w:val="20"/>
              </w:rPr>
            </w:pPr>
            <w:r>
              <w:rPr>
                <w:rFonts w:ascii="Arial" w:hAnsi="Arial" w:cs="Arial"/>
                <w:sz w:val="18"/>
                <w:szCs w:val="20"/>
              </w:rPr>
              <w:t>Designating where it will display</w:t>
            </w:r>
          </w:p>
          <w:p w:rsidR="002C681B" w:rsidRPr="002C681B" w:rsidRDefault="002C681B" w:rsidP="002C681B">
            <w:pPr>
              <w:pStyle w:val="ListParagraph"/>
              <w:numPr>
                <w:ilvl w:val="1"/>
                <w:numId w:val="21"/>
              </w:numPr>
              <w:rPr>
                <w:rFonts w:ascii="Arial" w:hAnsi="Arial" w:cs="Arial"/>
                <w:sz w:val="18"/>
                <w:szCs w:val="20"/>
              </w:rPr>
            </w:pPr>
            <w:r w:rsidRPr="002C681B">
              <w:rPr>
                <w:rFonts w:ascii="Arial" w:hAnsi="Arial" w:cs="Arial"/>
                <w:sz w:val="18"/>
              </w:rPr>
              <w:t xml:space="preserve">Separate uploading areas for Blogs </w:t>
            </w:r>
            <w:r>
              <w:rPr>
                <w:rFonts w:ascii="Arial" w:hAnsi="Arial" w:cs="Arial"/>
                <w:sz w:val="18"/>
              </w:rPr>
              <w:t>vs.</w:t>
            </w:r>
            <w:r w:rsidRPr="002C681B">
              <w:rPr>
                <w:rFonts w:ascii="Arial" w:hAnsi="Arial" w:cs="Arial"/>
                <w:sz w:val="18"/>
              </w:rPr>
              <w:t xml:space="preserve"> Buying Guides </w:t>
            </w:r>
            <w:r>
              <w:rPr>
                <w:rFonts w:ascii="Arial" w:hAnsi="Arial" w:cs="Arial"/>
                <w:sz w:val="18"/>
              </w:rPr>
              <w:t>(</w:t>
            </w:r>
            <w:r w:rsidRPr="002C681B">
              <w:rPr>
                <w:rFonts w:ascii="Arial" w:hAnsi="Arial" w:cs="Arial"/>
                <w:b/>
                <w:i/>
                <w:sz w:val="18"/>
              </w:rPr>
              <w:t>Functional Requirement</w:t>
            </w:r>
            <w:r>
              <w:rPr>
                <w:rFonts w:ascii="Arial" w:hAnsi="Arial" w:cs="Arial"/>
                <w:sz w:val="18"/>
              </w:rPr>
              <w:t xml:space="preserve">:  can publish to both Sears and Kmart at one time or each separately) </w:t>
            </w:r>
          </w:p>
          <w:p w:rsidR="00130E8B" w:rsidRDefault="00130E8B" w:rsidP="002C681B">
            <w:pPr>
              <w:pStyle w:val="ListParagraph"/>
              <w:numPr>
                <w:ilvl w:val="2"/>
                <w:numId w:val="21"/>
              </w:numPr>
              <w:rPr>
                <w:rFonts w:ascii="Arial" w:hAnsi="Arial" w:cs="Arial"/>
                <w:sz w:val="18"/>
                <w:szCs w:val="20"/>
              </w:rPr>
            </w:pPr>
            <w:r>
              <w:rPr>
                <w:rFonts w:ascii="Arial" w:hAnsi="Arial" w:cs="Arial"/>
                <w:sz w:val="18"/>
                <w:szCs w:val="20"/>
              </w:rPr>
              <w:t>Blogs – interest groups</w:t>
            </w:r>
            <w:r w:rsidR="001B06B2">
              <w:rPr>
                <w:rFonts w:ascii="Arial" w:hAnsi="Arial" w:cs="Arial"/>
                <w:sz w:val="18"/>
                <w:szCs w:val="20"/>
              </w:rPr>
              <w:t>, general blog area</w:t>
            </w:r>
          </w:p>
          <w:p w:rsidR="00175AF0" w:rsidRDefault="00175AF0" w:rsidP="002C681B">
            <w:pPr>
              <w:pStyle w:val="ListParagraph"/>
              <w:numPr>
                <w:ilvl w:val="2"/>
                <w:numId w:val="21"/>
              </w:numPr>
              <w:rPr>
                <w:rFonts w:ascii="Arial" w:hAnsi="Arial" w:cs="Arial"/>
                <w:sz w:val="18"/>
                <w:szCs w:val="20"/>
              </w:rPr>
            </w:pPr>
            <w:proofErr w:type="spellStart"/>
            <w:r>
              <w:rPr>
                <w:rFonts w:ascii="Arial" w:hAnsi="Arial" w:cs="Arial"/>
                <w:sz w:val="18"/>
                <w:szCs w:val="20"/>
              </w:rPr>
              <w:t>MySears</w:t>
            </w:r>
            <w:proofErr w:type="spellEnd"/>
            <w:r>
              <w:rPr>
                <w:rFonts w:ascii="Arial" w:hAnsi="Arial" w:cs="Arial"/>
                <w:sz w:val="18"/>
                <w:szCs w:val="20"/>
              </w:rPr>
              <w:t xml:space="preserve"> </w:t>
            </w:r>
            <w:r w:rsidR="00130E8B">
              <w:rPr>
                <w:rFonts w:ascii="Arial" w:hAnsi="Arial" w:cs="Arial"/>
                <w:sz w:val="18"/>
                <w:szCs w:val="20"/>
              </w:rPr>
              <w:t xml:space="preserve">Buying guides – interest </w:t>
            </w:r>
            <w:r w:rsidR="001921DC">
              <w:rPr>
                <w:rFonts w:ascii="Arial" w:hAnsi="Arial" w:cs="Arial"/>
                <w:sz w:val="18"/>
                <w:szCs w:val="20"/>
              </w:rPr>
              <w:t xml:space="preserve">groups and / or </w:t>
            </w:r>
            <w:r w:rsidR="00130E8B">
              <w:rPr>
                <w:rFonts w:ascii="Arial" w:hAnsi="Arial" w:cs="Arial"/>
                <w:sz w:val="18"/>
                <w:szCs w:val="20"/>
              </w:rPr>
              <w:t xml:space="preserve">Vertical specific </w:t>
            </w:r>
          </w:p>
          <w:p w:rsidR="002C681B" w:rsidRDefault="002C681B" w:rsidP="00335E6A">
            <w:pPr>
              <w:pStyle w:val="ListParagraph"/>
              <w:numPr>
                <w:ilvl w:val="0"/>
                <w:numId w:val="18"/>
              </w:numPr>
              <w:rPr>
                <w:rFonts w:ascii="Arial" w:hAnsi="Arial" w:cs="Arial"/>
                <w:sz w:val="18"/>
              </w:rPr>
            </w:pPr>
            <w:r>
              <w:rPr>
                <w:rFonts w:ascii="Arial" w:hAnsi="Arial" w:cs="Arial"/>
                <w:sz w:val="18"/>
              </w:rPr>
              <w:t xml:space="preserve">Preview, Draft, Publish, Schedule, Cancel </w:t>
            </w:r>
          </w:p>
          <w:p w:rsidR="002C681B" w:rsidRDefault="002C681B" w:rsidP="002C681B">
            <w:pPr>
              <w:pStyle w:val="ListParagraph"/>
              <w:numPr>
                <w:ilvl w:val="1"/>
                <w:numId w:val="18"/>
              </w:numPr>
              <w:rPr>
                <w:rFonts w:ascii="Arial" w:hAnsi="Arial" w:cs="Arial"/>
                <w:sz w:val="18"/>
              </w:rPr>
            </w:pPr>
            <w:r>
              <w:rPr>
                <w:rFonts w:ascii="Arial" w:hAnsi="Arial" w:cs="Arial"/>
                <w:b/>
                <w:i/>
                <w:sz w:val="18"/>
              </w:rPr>
              <w:t xml:space="preserve">Functional Requirement: </w:t>
            </w:r>
            <w:r>
              <w:rPr>
                <w:rFonts w:ascii="Arial" w:hAnsi="Arial" w:cs="Arial"/>
                <w:sz w:val="18"/>
              </w:rPr>
              <w:t xml:space="preserve">Draft, Preview and Cancel can be seen by any users; Schedule and Publish only by Admin. </w:t>
            </w:r>
          </w:p>
          <w:p w:rsidR="00175AF0" w:rsidRDefault="00175AF0" w:rsidP="00335E6A">
            <w:pPr>
              <w:pStyle w:val="ListParagraph"/>
              <w:numPr>
                <w:ilvl w:val="0"/>
                <w:numId w:val="18"/>
              </w:numPr>
              <w:rPr>
                <w:rFonts w:ascii="Arial" w:hAnsi="Arial" w:cs="Arial"/>
                <w:sz w:val="18"/>
              </w:rPr>
            </w:pPr>
            <w:r>
              <w:rPr>
                <w:rFonts w:ascii="Arial" w:hAnsi="Arial" w:cs="Arial"/>
                <w:sz w:val="18"/>
              </w:rPr>
              <w:t xml:space="preserve">List of all blogs in one area searchable by </w:t>
            </w:r>
          </w:p>
          <w:p w:rsidR="00175AF0" w:rsidRDefault="00175AF0" w:rsidP="00175AF0">
            <w:pPr>
              <w:pStyle w:val="ListParagraph"/>
              <w:numPr>
                <w:ilvl w:val="1"/>
                <w:numId w:val="17"/>
              </w:numPr>
              <w:rPr>
                <w:rFonts w:ascii="Arial" w:hAnsi="Arial" w:cs="Arial"/>
                <w:sz w:val="18"/>
              </w:rPr>
            </w:pPr>
            <w:r>
              <w:rPr>
                <w:rFonts w:ascii="Arial" w:hAnsi="Arial" w:cs="Arial"/>
                <w:sz w:val="18"/>
              </w:rPr>
              <w:t>Interest group</w:t>
            </w:r>
          </w:p>
          <w:p w:rsidR="00175AF0" w:rsidRDefault="00175AF0" w:rsidP="00175AF0">
            <w:pPr>
              <w:pStyle w:val="ListParagraph"/>
              <w:numPr>
                <w:ilvl w:val="1"/>
                <w:numId w:val="17"/>
              </w:numPr>
              <w:rPr>
                <w:rFonts w:ascii="Arial" w:hAnsi="Arial" w:cs="Arial"/>
                <w:sz w:val="18"/>
              </w:rPr>
            </w:pPr>
            <w:r>
              <w:rPr>
                <w:rFonts w:ascii="Arial" w:hAnsi="Arial" w:cs="Arial"/>
                <w:sz w:val="18"/>
              </w:rPr>
              <w:t>Author</w:t>
            </w:r>
          </w:p>
          <w:p w:rsidR="00175AF0" w:rsidRDefault="00175AF0" w:rsidP="00175AF0">
            <w:pPr>
              <w:pStyle w:val="ListParagraph"/>
              <w:numPr>
                <w:ilvl w:val="1"/>
                <w:numId w:val="17"/>
              </w:numPr>
              <w:rPr>
                <w:rFonts w:ascii="Arial" w:hAnsi="Arial" w:cs="Arial"/>
                <w:sz w:val="18"/>
              </w:rPr>
            </w:pPr>
            <w:r>
              <w:rPr>
                <w:rFonts w:ascii="Arial" w:hAnsi="Arial" w:cs="Arial"/>
                <w:sz w:val="18"/>
              </w:rPr>
              <w:t>Tags</w:t>
            </w:r>
          </w:p>
          <w:p w:rsidR="00175AF0" w:rsidRDefault="00175AF0" w:rsidP="00175AF0">
            <w:pPr>
              <w:pStyle w:val="ListParagraph"/>
              <w:numPr>
                <w:ilvl w:val="1"/>
                <w:numId w:val="17"/>
              </w:numPr>
              <w:rPr>
                <w:rFonts w:ascii="Arial" w:hAnsi="Arial" w:cs="Arial"/>
                <w:sz w:val="18"/>
              </w:rPr>
            </w:pPr>
            <w:r>
              <w:rPr>
                <w:rFonts w:ascii="Arial" w:hAnsi="Arial" w:cs="Arial"/>
                <w:sz w:val="18"/>
              </w:rPr>
              <w:t>Most read</w:t>
            </w:r>
          </w:p>
          <w:p w:rsidR="00175AF0" w:rsidRPr="003567CD" w:rsidRDefault="00175AF0" w:rsidP="00175AF0">
            <w:pPr>
              <w:pStyle w:val="ListParagraph"/>
              <w:numPr>
                <w:ilvl w:val="1"/>
                <w:numId w:val="17"/>
              </w:numPr>
              <w:rPr>
                <w:rFonts w:ascii="Arial" w:hAnsi="Arial" w:cs="Arial"/>
                <w:sz w:val="18"/>
              </w:rPr>
            </w:pPr>
            <w:r>
              <w:rPr>
                <w:rFonts w:ascii="Arial" w:hAnsi="Arial" w:cs="Arial"/>
                <w:sz w:val="18"/>
              </w:rPr>
              <w:t>Most commented</w:t>
            </w:r>
          </w:p>
          <w:p w:rsidR="00175AF0" w:rsidRPr="00175AF0" w:rsidRDefault="00175AF0" w:rsidP="00175AF0">
            <w:pPr>
              <w:pStyle w:val="ListParagraph"/>
              <w:numPr>
                <w:ilvl w:val="1"/>
                <w:numId w:val="17"/>
              </w:numPr>
              <w:rPr>
                <w:rFonts w:ascii="Arial" w:hAnsi="Arial" w:cs="Arial"/>
                <w:sz w:val="18"/>
              </w:rPr>
            </w:pPr>
            <w:r>
              <w:rPr>
                <w:rFonts w:ascii="Arial" w:hAnsi="Arial" w:cs="Arial"/>
                <w:sz w:val="18"/>
              </w:rPr>
              <w:t>Most helpful votes</w:t>
            </w:r>
          </w:p>
          <w:p w:rsidR="0075541B" w:rsidRDefault="00130E8B" w:rsidP="00130E8B">
            <w:pPr>
              <w:rPr>
                <w:rFonts w:ascii="Arial" w:hAnsi="Arial" w:cs="Arial"/>
                <w:b/>
                <w:i/>
                <w:sz w:val="18"/>
                <w:szCs w:val="20"/>
              </w:rPr>
            </w:pPr>
            <w:r w:rsidRPr="00130E8B">
              <w:rPr>
                <w:rFonts w:ascii="Arial" w:hAnsi="Arial" w:cs="Arial"/>
                <w:b/>
                <w:i/>
                <w:sz w:val="18"/>
                <w:szCs w:val="20"/>
              </w:rPr>
              <w:t xml:space="preserve">Functional Requirement: </w:t>
            </w:r>
          </w:p>
          <w:p w:rsidR="00130E8B" w:rsidRDefault="00130E8B" w:rsidP="0075541B">
            <w:pPr>
              <w:pStyle w:val="ListParagraph"/>
              <w:numPr>
                <w:ilvl w:val="0"/>
                <w:numId w:val="18"/>
              </w:numPr>
              <w:rPr>
                <w:rFonts w:ascii="Arial" w:hAnsi="Arial" w:cs="Arial"/>
                <w:sz w:val="18"/>
                <w:szCs w:val="20"/>
              </w:rPr>
            </w:pPr>
            <w:r w:rsidRPr="0075541B">
              <w:rPr>
                <w:rFonts w:ascii="Arial" w:hAnsi="Arial" w:cs="Arial"/>
                <w:sz w:val="18"/>
                <w:szCs w:val="20"/>
              </w:rPr>
              <w:t xml:space="preserve">Blogging and Buying Guides should have similar capabilities for uploading / editing / writing content but display to the consumer of the content should be different. </w:t>
            </w:r>
          </w:p>
          <w:p w:rsidR="0075541B" w:rsidRPr="0075541B" w:rsidRDefault="0075541B" w:rsidP="00130E8B">
            <w:pPr>
              <w:pStyle w:val="ListParagraph"/>
              <w:numPr>
                <w:ilvl w:val="0"/>
                <w:numId w:val="18"/>
              </w:numPr>
              <w:rPr>
                <w:rFonts w:ascii="Arial" w:hAnsi="Arial" w:cs="Arial"/>
                <w:sz w:val="18"/>
                <w:szCs w:val="20"/>
              </w:rPr>
            </w:pPr>
            <w:r>
              <w:rPr>
                <w:rFonts w:ascii="Arial" w:hAnsi="Arial" w:cs="Arial"/>
                <w:sz w:val="18"/>
                <w:szCs w:val="20"/>
              </w:rPr>
              <w:t xml:space="preserve">Ability to schedule posts to be published at specified times. </w:t>
            </w:r>
          </w:p>
        </w:tc>
      </w:tr>
      <w:tr w:rsidR="00B67D74" w:rsidRPr="001068D4" w:rsidTr="00B67D74">
        <w:tc>
          <w:tcPr>
            <w:tcW w:w="9540" w:type="dxa"/>
            <w:gridSpan w:val="2"/>
            <w:shd w:val="clear" w:color="auto" w:fill="B6DDE8" w:themeFill="accent5" w:themeFillTint="66"/>
          </w:tcPr>
          <w:p w:rsidR="00B67D74" w:rsidRPr="001068D4" w:rsidRDefault="00313394" w:rsidP="00313394">
            <w:pPr>
              <w:rPr>
                <w:rFonts w:ascii="Arial" w:hAnsi="Arial" w:cs="Arial"/>
                <w:b/>
                <w:sz w:val="18"/>
                <w:szCs w:val="20"/>
              </w:rPr>
            </w:pPr>
            <w:r>
              <w:rPr>
                <w:rFonts w:ascii="Arial" w:hAnsi="Arial" w:cs="Arial"/>
                <w:b/>
                <w:sz w:val="18"/>
                <w:szCs w:val="20"/>
              </w:rPr>
              <w:lastRenderedPageBreak/>
              <w:t xml:space="preserve">Phase Two </w:t>
            </w:r>
            <w:r w:rsidR="00B67D74">
              <w:rPr>
                <w:rFonts w:ascii="Arial" w:hAnsi="Arial" w:cs="Arial"/>
                <w:b/>
                <w:sz w:val="18"/>
                <w:szCs w:val="20"/>
              </w:rPr>
              <w:t xml:space="preserve"> </w:t>
            </w:r>
          </w:p>
        </w:tc>
      </w:tr>
      <w:tr w:rsidR="00B67D74" w:rsidRPr="001068D4" w:rsidTr="00B67D7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B67D74" w:rsidRPr="001068D4" w:rsidRDefault="00B67D74" w:rsidP="00B67D7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B67D74" w:rsidRPr="001068D4" w:rsidRDefault="00B67D74" w:rsidP="00B67D74">
            <w:pPr>
              <w:rPr>
                <w:rFonts w:ascii="Arial" w:hAnsi="Arial" w:cs="Arial"/>
                <w:b/>
                <w:sz w:val="18"/>
                <w:szCs w:val="20"/>
              </w:rPr>
            </w:pPr>
            <w:r w:rsidRPr="001068D4">
              <w:rPr>
                <w:rFonts w:ascii="Arial" w:hAnsi="Arial" w:cs="Arial"/>
                <w:b/>
                <w:sz w:val="18"/>
                <w:szCs w:val="20"/>
              </w:rPr>
              <w:t xml:space="preserve">Description </w:t>
            </w:r>
          </w:p>
        </w:tc>
      </w:tr>
      <w:tr w:rsidR="00354C9A" w:rsidRPr="001068D4" w:rsidTr="003C3132">
        <w:trPr>
          <w:trHeight w:val="242"/>
        </w:trPr>
        <w:tc>
          <w:tcPr>
            <w:tcW w:w="810" w:type="dxa"/>
          </w:tcPr>
          <w:p w:rsidR="00354C9A" w:rsidRDefault="00354C9A" w:rsidP="003075F8">
            <w:pPr>
              <w:rPr>
                <w:rFonts w:ascii="Arial" w:hAnsi="Arial" w:cs="Arial"/>
                <w:sz w:val="18"/>
                <w:szCs w:val="20"/>
              </w:rPr>
            </w:pPr>
            <w:r>
              <w:rPr>
                <w:rFonts w:ascii="Arial" w:hAnsi="Arial" w:cs="Arial"/>
                <w:sz w:val="18"/>
                <w:szCs w:val="20"/>
              </w:rPr>
              <w:t>3.3.5</w:t>
            </w:r>
          </w:p>
        </w:tc>
        <w:tc>
          <w:tcPr>
            <w:tcW w:w="8730" w:type="dxa"/>
          </w:tcPr>
          <w:p w:rsidR="00354C9A" w:rsidRDefault="00354C9A" w:rsidP="003C3132">
            <w:pPr>
              <w:rPr>
                <w:rFonts w:ascii="Arial" w:hAnsi="Arial" w:cs="Arial"/>
                <w:b/>
                <w:sz w:val="18"/>
              </w:rPr>
            </w:pPr>
            <w:r>
              <w:rPr>
                <w:rFonts w:ascii="Arial" w:hAnsi="Arial" w:cs="Arial"/>
                <w:b/>
                <w:sz w:val="18"/>
              </w:rPr>
              <w:t>Interest Groups</w:t>
            </w:r>
          </w:p>
          <w:p w:rsidR="00354C9A" w:rsidRDefault="00354C9A" w:rsidP="00354C9A">
            <w:pPr>
              <w:pStyle w:val="ListParagraph"/>
              <w:numPr>
                <w:ilvl w:val="0"/>
                <w:numId w:val="36"/>
              </w:numPr>
              <w:rPr>
                <w:rFonts w:ascii="Arial" w:hAnsi="Arial" w:cs="Arial"/>
                <w:sz w:val="18"/>
                <w:szCs w:val="20"/>
              </w:rPr>
            </w:pPr>
            <w:r>
              <w:rPr>
                <w:rFonts w:ascii="Arial" w:hAnsi="Arial" w:cs="Arial"/>
                <w:sz w:val="18"/>
                <w:szCs w:val="20"/>
              </w:rPr>
              <w:t>Plug and play features to create new interest groups on the fly through admin tool</w:t>
            </w:r>
          </w:p>
          <w:p w:rsidR="00354C9A" w:rsidRDefault="00354C9A" w:rsidP="00354C9A">
            <w:pPr>
              <w:pStyle w:val="ListParagraph"/>
              <w:numPr>
                <w:ilvl w:val="1"/>
                <w:numId w:val="36"/>
              </w:numPr>
              <w:rPr>
                <w:rFonts w:ascii="Arial" w:hAnsi="Arial" w:cs="Arial"/>
                <w:sz w:val="18"/>
                <w:szCs w:val="20"/>
              </w:rPr>
            </w:pPr>
            <w:r>
              <w:rPr>
                <w:rFonts w:ascii="Arial" w:hAnsi="Arial" w:cs="Arial"/>
                <w:sz w:val="18"/>
                <w:szCs w:val="20"/>
              </w:rPr>
              <w:t>Add, delete, modify interest groups</w:t>
            </w:r>
          </w:p>
          <w:p w:rsidR="00354C9A" w:rsidRDefault="00354C9A" w:rsidP="00354C9A">
            <w:pPr>
              <w:pStyle w:val="ListParagraph"/>
              <w:numPr>
                <w:ilvl w:val="1"/>
                <w:numId w:val="36"/>
              </w:numPr>
              <w:rPr>
                <w:rFonts w:ascii="Arial" w:hAnsi="Arial" w:cs="Arial"/>
                <w:sz w:val="18"/>
                <w:szCs w:val="20"/>
              </w:rPr>
            </w:pPr>
            <w:r>
              <w:rPr>
                <w:rFonts w:ascii="Arial" w:hAnsi="Arial" w:cs="Arial"/>
                <w:sz w:val="18"/>
                <w:szCs w:val="20"/>
              </w:rPr>
              <w:t>Fully customizable by selecting from available features desired</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Blog </w:t>
            </w:r>
            <w:r w:rsidRPr="00D31509">
              <w:rPr>
                <w:rFonts w:ascii="Arial" w:hAnsi="Arial" w:cs="Arial"/>
                <w:b/>
                <w:sz w:val="18"/>
                <w:szCs w:val="20"/>
              </w:rPr>
              <w:t>(</w:t>
            </w:r>
            <w:r w:rsidR="007D7882">
              <w:rPr>
                <w:rFonts w:ascii="Arial" w:hAnsi="Arial" w:cs="Arial"/>
                <w:b/>
                <w:sz w:val="18"/>
                <w:szCs w:val="20"/>
              </w:rPr>
              <w:t xml:space="preserve">communities PRD </w:t>
            </w:r>
            <w:r w:rsidRPr="00D31509">
              <w:rPr>
                <w:rFonts w:ascii="Arial" w:hAnsi="Arial" w:cs="Arial"/>
                <w:b/>
                <w:sz w:val="18"/>
                <w:szCs w:val="20"/>
              </w:rPr>
              <w:t>3.9)</w:t>
            </w:r>
          </w:p>
          <w:p w:rsidR="00354C9A" w:rsidRPr="00D31509"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Buying Guides Blog </w:t>
            </w:r>
            <w:r w:rsidRPr="00D31509">
              <w:rPr>
                <w:rFonts w:ascii="Arial" w:hAnsi="Arial" w:cs="Arial"/>
                <w:b/>
                <w:sz w:val="18"/>
                <w:szCs w:val="20"/>
              </w:rPr>
              <w:t>(</w:t>
            </w:r>
            <w:r w:rsidR="007D7882">
              <w:rPr>
                <w:rFonts w:ascii="Arial" w:hAnsi="Arial" w:cs="Arial"/>
                <w:b/>
                <w:sz w:val="18"/>
                <w:szCs w:val="20"/>
              </w:rPr>
              <w:t xml:space="preserve">Communities PRD </w:t>
            </w:r>
            <w:r w:rsidRPr="00D31509">
              <w:rPr>
                <w:rFonts w:ascii="Arial" w:hAnsi="Arial" w:cs="Arial"/>
                <w:b/>
                <w:sz w:val="18"/>
                <w:szCs w:val="20"/>
              </w:rPr>
              <w:t>3.9)</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Q&amp;A </w:t>
            </w:r>
            <w:r w:rsidRPr="00D31509">
              <w:rPr>
                <w:rFonts w:ascii="Arial" w:hAnsi="Arial" w:cs="Arial"/>
                <w:b/>
                <w:sz w:val="18"/>
                <w:szCs w:val="20"/>
              </w:rPr>
              <w:t>(3.4)</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Polls (P2)</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Ideas (P2) </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Video (P2)</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lastRenderedPageBreak/>
              <w:t xml:space="preserve">Ads </w:t>
            </w:r>
          </w:p>
          <w:p w:rsidR="00354C9A" w:rsidRDefault="00354C9A" w:rsidP="00354C9A">
            <w:pPr>
              <w:pStyle w:val="ListParagraph"/>
              <w:numPr>
                <w:ilvl w:val="0"/>
                <w:numId w:val="35"/>
              </w:numPr>
              <w:rPr>
                <w:rFonts w:ascii="Arial" w:hAnsi="Arial" w:cs="Arial"/>
                <w:sz w:val="18"/>
              </w:rPr>
            </w:pPr>
            <w:r>
              <w:rPr>
                <w:rFonts w:ascii="Arial" w:hAnsi="Arial" w:cs="Arial"/>
                <w:sz w:val="18"/>
              </w:rPr>
              <w:t>Need s</w:t>
            </w:r>
            <w:r w:rsidRPr="00354C9A">
              <w:rPr>
                <w:rFonts w:ascii="Arial" w:hAnsi="Arial" w:cs="Arial"/>
                <w:sz w:val="18"/>
              </w:rPr>
              <w:t xml:space="preserve">kinning </w:t>
            </w:r>
            <w:r>
              <w:rPr>
                <w:rFonts w:ascii="Arial" w:hAnsi="Arial" w:cs="Arial"/>
                <w:sz w:val="18"/>
              </w:rPr>
              <w:t xml:space="preserve">options based on theme </w:t>
            </w:r>
          </w:p>
          <w:p w:rsidR="00354C9A" w:rsidRDefault="00354C9A" w:rsidP="00354C9A">
            <w:pPr>
              <w:pStyle w:val="ListParagraph"/>
              <w:numPr>
                <w:ilvl w:val="0"/>
                <w:numId w:val="35"/>
              </w:numPr>
              <w:rPr>
                <w:rFonts w:ascii="Arial" w:hAnsi="Arial" w:cs="Arial"/>
                <w:sz w:val="18"/>
              </w:rPr>
            </w:pPr>
            <w:r>
              <w:rPr>
                <w:rFonts w:ascii="Arial" w:hAnsi="Arial" w:cs="Arial"/>
                <w:sz w:val="18"/>
              </w:rPr>
              <w:t>Ability to designate Interest groups as public or private</w:t>
            </w:r>
          </w:p>
          <w:p w:rsidR="00354C9A" w:rsidRDefault="00354C9A" w:rsidP="00354C9A">
            <w:pPr>
              <w:pStyle w:val="ListParagraph"/>
              <w:numPr>
                <w:ilvl w:val="1"/>
                <w:numId w:val="35"/>
              </w:numPr>
              <w:rPr>
                <w:rFonts w:ascii="Arial" w:hAnsi="Arial" w:cs="Arial"/>
                <w:sz w:val="18"/>
              </w:rPr>
            </w:pPr>
            <w:r>
              <w:rPr>
                <w:rFonts w:ascii="Arial" w:hAnsi="Arial" w:cs="Arial"/>
                <w:sz w:val="18"/>
              </w:rPr>
              <w:t xml:space="preserve">Manage members for both public and private groups </w:t>
            </w:r>
          </w:p>
          <w:p w:rsidR="00354C9A" w:rsidRPr="00354C9A" w:rsidRDefault="00354C9A" w:rsidP="00354C9A">
            <w:pPr>
              <w:pStyle w:val="ListParagraph"/>
              <w:numPr>
                <w:ilvl w:val="1"/>
                <w:numId w:val="35"/>
              </w:numPr>
              <w:rPr>
                <w:rFonts w:ascii="Arial" w:hAnsi="Arial" w:cs="Arial"/>
                <w:sz w:val="18"/>
              </w:rPr>
            </w:pPr>
            <w:r>
              <w:rPr>
                <w:rFonts w:ascii="Arial" w:hAnsi="Arial" w:cs="Arial"/>
                <w:sz w:val="18"/>
              </w:rPr>
              <w:t>Private interest groups need ability to invite members through moderation tool that only lets invited members join</w:t>
            </w:r>
          </w:p>
        </w:tc>
      </w:tr>
    </w:tbl>
    <w:p w:rsidR="00397072" w:rsidRDefault="00397072" w:rsidP="003075F8">
      <w:pPr>
        <w:rPr>
          <w:b/>
          <w:i/>
          <w:color w:val="FF0000"/>
          <w:szCs w:val="22"/>
        </w:rPr>
      </w:pPr>
    </w:p>
    <w:p w:rsidR="000D3277" w:rsidRDefault="0023025E" w:rsidP="000D3277">
      <w:pPr>
        <w:pStyle w:val="Heading2"/>
      </w:pPr>
      <w:bookmarkStart w:id="27" w:name="_Toc310589027"/>
      <w:r>
        <w:t>Moderation</w:t>
      </w:r>
      <w:r w:rsidR="000D3277">
        <w:t xml:space="preserve"> – P1</w:t>
      </w:r>
      <w:bookmarkEnd w:id="27"/>
      <w:r w:rsidR="000D3277">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0D3277" w:rsidRPr="001068D4" w:rsidTr="00313394">
        <w:tc>
          <w:tcPr>
            <w:tcW w:w="810" w:type="dxa"/>
            <w:shd w:val="clear" w:color="auto" w:fill="B6DDE8"/>
          </w:tcPr>
          <w:p w:rsidR="000D3277" w:rsidRPr="001068D4" w:rsidRDefault="000D3277" w:rsidP="000D3277">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B75CC2" w:rsidRPr="001068D4" w:rsidTr="00313394">
        <w:tc>
          <w:tcPr>
            <w:tcW w:w="810" w:type="dxa"/>
          </w:tcPr>
          <w:p w:rsidR="00B75CC2" w:rsidRDefault="00B75CC2" w:rsidP="000D3277">
            <w:pPr>
              <w:rPr>
                <w:rFonts w:ascii="Arial" w:hAnsi="Arial" w:cs="Arial"/>
                <w:sz w:val="18"/>
                <w:szCs w:val="20"/>
              </w:rPr>
            </w:pPr>
            <w:r>
              <w:rPr>
                <w:rFonts w:ascii="Arial" w:hAnsi="Arial" w:cs="Arial"/>
                <w:sz w:val="18"/>
                <w:szCs w:val="20"/>
              </w:rPr>
              <w:t>3.4.</w:t>
            </w:r>
            <w:r w:rsidR="007D7882">
              <w:rPr>
                <w:rFonts w:ascii="Arial" w:hAnsi="Arial" w:cs="Arial"/>
                <w:sz w:val="18"/>
                <w:szCs w:val="20"/>
              </w:rPr>
              <w:t>1</w:t>
            </w:r>
          </w:p>
        </w:tc>
        <w:tc>
          <w:tcPr>
            <w:tcW w:w="8730" w:type="dxa"/>
          </w:tcPr>
          <w:p w:rsidR="00B75CC2" w:rsidRPr="00B75CC2" w:rsidRDefault="00B75CC2" w:rsidP="0023025E">
            <w:pPr>
              <w:rPr>
                <w:rFonts w:ascii="Arial" w:hAnsi="Arial" w:cs="Arial"/>
                <w:b/>
                <w:sz w:val="18"/>
                <w:szCs w:val="20"/>
              </w:rPr>
            </w:pPr>
            <w:r w:rsidRPr="00B75CC2">
              <w:rPr>
                <w:rFonts w:ascii="Arial" w:hAnsi="Arial" w:cs="Arial"/>
                <w:b/>
                <w:sz w:val="18"/>
                <w:szCs w:val="20"/>
              </w:rPr>
              <w:t>Profanity Filter</w:t>
            </w:r>
            <w:r w:rsidR="008415F2">
              <w:rPr>
                <w:rFonts w:ascii="Arial" w:hAnsi="Arial" w:cs="Arial"/>
                <w:b/>
                <w:sz w:val="18"/>
                <w:szCs w:val="20"/>
              </w:rPr>
              <w:t xml:space="preserve"> (Admin) </w:t>
            </w:r>
            <w:r w:rsidR="00AC30FA">
              <w:rPr>
                <w:rFonts w:ascii="Arial" w:hAnsi="Arial" w:cs="Arial"/>
                <w:b/>
                <w:sz w:val="18"/>
                <w:szCs w:val="20"/>
              </w:rPr>
              <w:t>(Phase Two )</w:t>
            </w:r>
          </w:p>
          <w:p w:rsidR="00B75CC2" w:rsidRPr="00B75CC2" w:rsidRDefault="00B75CC2" w:rsidP="00335E6A">
            <w:pPr>
              <w:pStyle w:val="ListParagraph"/>
              <w:numPr>
                <w:ilvl w:val="0"/>
                <w:numId w:val="22"/>
              </w:numPr>
              <w:rPr>
                <w:rFonts w:ascii="Arial" w:hAnsi="Arial" w:cs="Arial"/>
                <w:sz w:val="18"/>
                <w:szCs w:val="20"/>
              </w:rPr>
            </w:pPr>
            <w:r w:rsidRPr="00B75CC2">
              <w:rPr>
                <w:rFonts w:ascii="Arial" w:hAnsi="Arial" w:cs="Arial"/>
                <w:sz w:val="18"/>
                <w:szCs w:val="20"/>
              </w:rPr>
              <w:t xml:space="preserve">Displays existing profanity </w:t>
            </w:r>
            <w:r w:rsidR="00D378EE">
              <w:rPr>
                <w:rFonts w:ascii="Arial" w:hAnsi="Arial" w:cs="Arial"/>
                <w:sz w:val="18"/>
                <w:szCs w:val="20"/>
              </w:rPr>
              <w:t>list</w:t>
            </w:r>
          </w:p>
          <w:p w:rsidR="00B75CC2" w:rsidRPr="00B75CC2" w:rsidRDefault="00B75CC2" w:rsidP="00335E6A">
            <w:pPr>
              <w:pStyle w:val="ListParagraph"/>
              <w:numPr>
                <w:ilvl w:val="0"/>
                <w:numId w:val="22"/>
              </w:numPr>
              <w:rPr>
                <w:rFonts w:ascii="Arial" w:hAnsi="Arial" w:cs="Arial"/>
                <w:sz w:val="18"/>
                <w:szCs w:val="20"/>
              </w:rPr>
            </w:pPr>
            <w:r w:rsidRPr="00B75CC2">
              <w:rPr>
                <w:rFonts w:ascii="Arial" w:hAnsi="Arial" w:cs="Arial"/>
                <w:sz w:val="18"/>
                <w:szCs w:val="20"/>
              </w:rPr>
              <w:t xml:space="preserve">Add </w:t>
            </w:r>
            <w:r w:rsidR="00BF6C5A">
              <w:rPr>
                <w:rFonts w:ascii="Arial" w:hAnsi="Arial" w:cs="Arial"/>
                <w:sz w:val="18"/>
                <w:szCs w:val="20"/>
              </w:rPr>
              <w:t xml:space="preserve">additional words for automated filter </w:t>
            </w:r>
          </w:p>
        </w:tc>
      </w:tr>
      <w:tr w:rsidR="00B75CC2" w:rsidRPr="001068D4" w:rsidTr="00313394">
        <w:tc>
          <w:tcPr>
            <w:tcW w:w="810" w:type="dxa"/>
          </w:tcPr>
          <w:p w:rsidR="00B75CC2" w:rsidRDefault="00B75CC2" w:rsidP="000D3277">
            <w:pPr>
              <w:rPr>
                <w:rFonts w:ascii="Arial" w:hAnsi="Arial" w:cs="Arial"/>
                <w:sz w:val="18"/>
                <w:szCs w:val="20"/>
              </w:rPr>
            </w:pPr>
            <w:r>
              <w:rPr>
                <w:rFonts w:ascii="Arial" w:hAnsi="Arial" w:cs="Arial"/>
                <w:sz w:val="18"/>
                <w:szCs w:val="20"/>
              </w:rPr>
              <w:t>3.4.</w:t>
            </w:r>
            <w:r w:rsidR="00BA2352">
              <w:rPr>
                <w:rFonts w:ascii="Arial" w:hAnsi="Arial" w:cs="Arial"/>
                <w:sz w:val="18"/>
                <w:szCs w:val="20"/>
              </w:rPr>
              <w:t>2</w:t>
            </w:r>
          </w:p>
        </w:tc>
        <w:tc>
          <w:tcPr>
            <w:tcW w:w="8730" w:type="dxa"/>
          </w:tcPr>
          <w:p w:rsidR="00B75CC2" w:rsidRPr="008415F2" w:rsidRDefault="00AC30FA" w:rsidP="0023025E">
            <w:pPr>
              <w:rPr>
                <w:rFonts w:ascii="Arial" w:hAnsi="Arial" w:cs="Arial"/>
                <w:sz w:val="18"/>
                <w:szCs w:val="20"/>
              </w:rPr>
            </w:pPr>
            <w:r>
              <w:rPr>
                <w:rFonts w:ascii="Arial" w:hAnsi="Arial" w:cs="Arial"/>
                <w:b/>
                <w:sz w:val="18"/>
                <w:szCs w:val="20"/>
              </w:rPr>
              <w:t xml:space="preserve">Blog </w:t>
            </w:r>
            <w:r w:rsidR="00D378EE">
              <w:rPr>
                <w:rFonts w:ascii="Arial" w:hAnsi="Arial" w:cs="Arial"/>
                <w:b/>
                <w:sz w:val="18"/>
                <w:szCs w:val="20"/>
              </w:rPr>
              <w:t>Comments</w:t>
            </w:r>
            <w:r w:rsidR="008415F2">
              <w:rPr>
                <w:rFonts w:ascii="Arial" w:hAnsi="Arial" w:cs="Arial"/>
                <w:b/>
                <w:sz w:val="18"/>
                <w:szCs w:val="20"/>
              </w:rPr>
              <w:t xml:space="preserve"> </w:t>
            </w:r>
            <w:r w:rsidR="008415F2" w:rsidRPr="008415F2">
              <w:rPr>
                <w:rFonts w:ascii="Arial" w:hAnsi="Arial" w:cs="Arial"/>
                <w:b/>
                <w:sz w:val="18"/>
                <w:szCs w:val="20"/>
              </w:rPr>
              <w:t>(</w:t>
            </w:r>
            <w:r w:rsidR="008415F2">
              <w:rPr>
                <w:rFonts w:ascii="Arial" w:hAnsi="Arial" w:cs="Arial"/>
                <w:b/>
                <w:sz w:val="18"/>
                <w:szCs w:val="20"/>
              </w:rPr>
              <w:t xml:space="preserve">Blogger / </w:t>
            </w:r>
            <w:r w:rsidR="008415F2" w:rsidRPr="008415F2">
              <w:rPr>
                <w:rFonts w:ascii="Arial" w:hAnsi="Arial" w:cs="Arial"/>
                <w:b/>
                <w:sz w:val="18"/>
                <w:szCs w:val="20"/>
              </w:rPr>
              <w:t>Moderators / Admin)</w:t>
            </w:r>
            <w:r w:rsidR="008415F2">
              <w:rPr>
                <w:rFonts w:ascii="Arial" w:hAnsi="Arial" w:cs="Arial"/>
                <w:sz w:val="18"/>
                <w:szCs w:val="20"/>
              </w:rPr>
              <w:t xml:space="preserve"> </w:t>
            </w:r>
          </w:p>
          <w:p w:rsidR="00D378EE" w:rsidRDefault="00D378EE" w:rsidP="00335E6A">
            <w:pPr>
              <w:pStyle w:val="ListParagraph"/>
              <w:numPr>
                <w:ilvl w:val="0"/>
                <w:numId w:val="23"/>
              </w:numPr>
              <w:rPr>
                <w:rFonts w:ascii="Arial" w:hAnsi="Arial" w:cs="Arial"/>
                <w:sz w:val="18"/>
                <w:szCs w:val="20"/>
              </w:rPr>
            </w:pPr>
            <w:r>
              <w:rPr>
                <w:rFonts w:ascii="Arial" w:hAnsi="Arial" w:cs="Arial"/>
                <w:sz w:val="18"/>
                <w:szCs w:val="20"/>
              </w:rPr>
              <w:t>Actions for comments</w:t>
            </w:r>
          </w:p>
          <w:p w:rsidR="009022B7" w:rsidRDefault="007D7882">
            <w:pPr>
              <w:pStyle w:val="ListParagraph"/>
              <w:numPr>
                <w:ilvl w:val="1"/>
                <w:numId w:val="23"/>
              </w:numPr>
              <w:rPr>
                <w:rFonts w:ascii="Arial" w:hAnsi="Arial" w:cs="Arial"/>
                <w:sz w:val="18"/>
                <w:szCs w:val="20"/>
              </w:rPr>
            </w:pPr>
            <w:r>
              <w:rPr>
                <w:rFonts w:ascii="Arial" w:hAnsi="Arial" w:cs="Arial"/>
                <w:sz w:val="18"/>
                <w:szCs w:val="20"/>
              </w:rPr>
              <w:t xml:space="preserve">See All </w:t>
            </w:r>
          </w:p>
          <w:p w:rsidR="009022B7" w:rsidRDefault="00AC30FA">
            <w:pPr>
              <w:pStyle w:val="ListParagraph"/>
              <w:numPr>
                <w:ilvl w:val="1"/>
                <w:numId w:val="23"/>
              </w:numPr>
              <w:rPr>
                <w:rFonts w:ascii="Arial" w:hAnsi="Arial" w:cs="Arial"/>
                <w:sz w:val="18"/>
                <w:szCs w:val="20"/>
              </w:rPr>
            </w:pPr>
            <w:r>
              <w:rPr>
                <w:rFonts w:ascii="Arial" w:hAnsi="Arial" w:cs="Arial"/>
                <w:sz w:val="18"/>
                <w:szCs w:val="20"/>
              </w:rPr>
              <w:t xml:space="preserve">Filter by blog </w:t>
            </w:r>
          </w:p>
          <w:p w:rsidR="00D378EE" w:rsidRDefault="007D7882" w:rsidP="00335E6A">
            <w:pPr>
              <w:pStyle w:val="ListParagraph"/>
              <w:numPr>
                <w:ilvl w:val="1"/>
                <w:numId w:val="23"/>
              </w:numPr>
              <w:rPr>
                <w:rFonts w:ascii="Arial" w:hAnsi="Arial" w:cs="Arial"/>
                <w:sz w:val="18"/>
                <w:szCs w:val="20"/>
              </w:rPr>
            </w:pPr>
            <w:r>
              <w:rPr>
                <w:rFonts w:ascii="Arial" w:hAnsi="Arial" w:cs="Arial"/>
                <w:sz w:val="18"/>
                <w:szCs w:val="20"/>
              </w:rPr>
              <w:t>Filter by user</w:t>
            </w:r>
          </w:p>
          <w:p w:rsidR="00D378EE" w:rsidRPr="00D378EE" w:rsidRDefault="00D378EE" w:rsidP="00335E6A">
            <w:pPr>
              <w:pStyle w:val="ListParagraph"/>
              <w:numPr>
                <w:ilvl w:val="1"/>
                <w:numId w:val="23"/>
              </w:numPr>
              <w:rPr>
                <w:rFonts w:ascii="Arial" w:hAnsi="Arial" w:cs="Arial"/>
                <w:sz w:val="18"/>
                <w:szCs w:val="20"/>
              </w:rPr>
            </w:pPr>
          </w:p>
        </w:tc>
      </w:tr>
      <w:tr w:rsidR="00B75CC2" w:rsidRPr="001068D4" w:rsidTr="00313394">
        <w:tc>
          <w:tcPr>
            <w:tcW w:w="810" w:type="dxa"/>
          </w:tcPr>
          <w:p w:rsidR="00B75CC2" w:rsidRDefault="00D378EE" w:rsidP="000D3277">
            <w:pPr>
              <w:rPr>
                <w:rFonts w:ascii="Arial" w:hAnsi="Arial" w:cs="Arial"/>
                <w:sz w:val="18"/>
                <w:szCs w:val="20"/>
              </w:rPr>
            </w:pPr>
            <w:r>
              <w:rPr>
                <w:rFonts w:ascii="Arial" w:hAnsi="Arial" w:cs="Arial"/>
                <w:sz w:val="18"/>
                <w:szCs w:val="20"/>
              </w:rPr>
              <w:t>3.4.</w:t>
            </w:r>
            <w:r w:rsidR="007D7882">
              <w:rPr>
                <w:rFonts w:ascii="Arial" w:hAnsi="Arial" w:cs="Arial"/>
                <w:sz w:val="18"/>
                <w:szCs w:val="20"/>
              </w:rPr>
              <w:t>3</w:t>
            </w:r>
          </w:p>
        </w:tc>
        <w:tc>
          <w:tcPr>
            <w:tcW w:w="8730" w:type="dxa"/>
          </w:tcPr>
          <w:p w:rsidR="00B75CC2" w:rsidRPr="00D378EE" w:rsidRDefault="001B06B2" w:rsidP="0023025E">
            <w:pPr>
              <w:rPr>
                <w:rFonts w:ascii="Arial" w:hAnsi="Arial" w:cs="Arial"/>
                <w:b/>
                <w:sz w:val="18"/>
                <w:szCs w:val="20"/>
              </w:rPr>
            </w:pPr>
            <w:r>
              <w:rPr>
                <w:rFonts w:ascii="Arial" w:hAnsi="Arial" w:cs="Arial"/>
                <w:b/>
                <w:sz w:val="18"/>
                <w:szCs w:val="20"/>
              </w:rPr>
              <w:t>Q&amp;A</w:t>
            </w:r>
            <w:r w:rsidR="00D378EE" w:rsidRPr="00D378EE">
              <w:rPr>
                <w:rFonts w:ascii="Arial" w:hAnsi="Arial" w:cs="Arial"/>
                <w:b/>
                <w:sz w:val="18"/>
                <w:szCs w:val="20"/>
              </w:rPr>
              <w:t xml:space="preserve"> Moderation</w:t>
            </w:r>
            <w:r w:rsidR="008415F2">
              <w:rPr>
                <w:rFonts w:ascii="Arial" w:hAnsi="Arial" w:cs="Arial"/>
                <w:b/>
                <w:sz w:val="18"/>
                <w:szCs w:val="20"/>
              </w:rPr>
              <w:t xml:space="preserve"> </w:t>
            </w:r>
            <w:r w:rsidR="008415F2" w:rsidRPr="008415F2">
              <w:rPr>
                <w:rFonts w:ascii="Arial" w:hAnsi="Arial" w:cs="Arial"/>
                <w:b/>
                <w:sz w:val="18"/>
                <w:szCs w:val="20"/>
              </w:rPr>
              <w:t>(Moderators / Admin)</w:t>
            </w:r>
          </w:p>
          <w:p w:rsidR="00D378EE" w:rsidRDefault="00436F34" w:rsidP="00335E6A">
            <w:pPr>
              <w:pStyle w:val="ListParagraph"/>
              <w:numPr>
                <w:ilvl w:val="0"/>
                <w:numId w:val="24"/>
              </w:numPr>
              <w:rPr>
                <w:rFonts w:ascii="Arial" w:hAnsi="Arial" w:cs="Arial"/>
                <w:sz w:val="18"/>
                <w:szCs w:val="20"/>
              </w:rPr>
            </w:pPr>
            <w:r>
              <w:rPr>
                <w:rFonts w:ascii="Arial" w:hAnsi="Arial" w:cs="Arial"/>
                <w:sz w:val="18"/>
                <w:szCs w:val="20"/>
              </w:rPr>
              <w:t xml:space="preserve">Lock </w:t>
            </w:r>
            <w:r w:rsidR="001B06B2">
              <w:rPr>
                <w:rFonts w:ascii="Arial" w:hAnsi="Arial" w:cs="Arial"/>
                <w:sz w:val="18"/>
                <w:szCs w:val="20"/>
              </w:rPr>
              <w:t>Q&amp;A</w:t>
            </w:r>
            <w:r>
              <w:rPr>
                <w:rFonts w:ascii="Arial" w:hAnsi="Arial" w:cs="Arial"/>
                <w:sz w:val="18"/>
                <w:szCs w:val="20"/>
              </w:rPr>
              <w:t xml:space="preserve"> threads</w:t>
            </w:r>
          </w:p>
          <w:p w:rsidR="001B06B2" w:rsidRDefault="001B06B2" w:rsidP="001B06B2">
            <w:pPr>
              <w:pStyle w:val="ListParagraph"/>
              <w:numPr>
                <w:ilvl w:val="1"/>
                <w:numId w:val="24"/>
              </w:numPr>
              <w:rPr>
                <w:rFonts w:ascii="Arial" w:hAnsi="Arial" w:cs="Arial"/>
                <w:sz w:val="18"/>
                <w:szCs w:val="20"/>
              </w:rPr>
            </w:pPr>
            <w:r>
              <w:rPr>
                <w:rFonts w:ascii="Arial" w:hAnsi="Arial" w:cs="Arial"/>
                <w:sz w:val="18"/>
                <w:szCs w:val="20"/>
              </w:rPr>
              <w:t xml:space="preserve">Automatically posts message when thread is locked that is editable by moderators </w:t>
            </w:r>
          </w:p>
          <w:p w:rsidR="00436F34" w:rsidRDefault="00436F34" w:rsidP="00335E6A">
            <w:pPr>
              <w:pStyle w:val="ListParagraph"/>
              <w:numPr>
                <w:ilvl w:val="0"/>
                <w:numId w:val="24"/>
              </w:numPr>
              <w:rPr>
                <w:rFonts w:ascii="Arial" w:hAnsi="Arial" w:cs="Arial"/>
                <w:sz w:val="18"/>
                <w:szCs w:val="20"/>
              </w:rPr>
            </w:pPr>
            <w:r>
              <w:rPr>
                <w:rFonts w:ascii="Arial" w:hAnsi="Arial" w:cs="Arial"/>
                <w:sz w:val="18"/>
                <w:szCs w:val="20"/>
              </w:rPr>
              <w:t>Remove comments</w:t>
            </w:r>
          </w:p>
          <w:p w:rsidR="00BB324D" w:rsidRDefault="00436F34" w:rsidP="00335E6A">
            <w:pPr>
              <w:pStyle w:val="ListParagraph"/>
              <w:numPr>
                <w:ilvl w:val="1"/>
                <w:numId w:val="24"/>
              </w:numPr>
              <w:rPr>
                <w:rFonts w:ascii="Arial" w:hAnsi="Arial" w:cs="Arial"/>
                <w:sz w:val="18"/>
                <w:szCs w:val="20"/>
              </w:rPr>
            </w:pPr>
            <w:r>
              <w:rPr>
                <w:rFonts w:ascii="Arial" w:hAnsi="Arial" w:cs="Arial"/>
                <w:sz w:val="18"/>
                <w:szCs w:val="20"/>
              </w:rPr>
              <w:t>Comment shows as removed due to violation</w:t>
            </w:r>
          </w:p>
          <w:p w:rsidR="00073819" w:rsidRDefault="00073819" w:rsidP="00073819">
            <w:pPr>
              <w:pStyle w:val="ListParagraph"/>
              <w:numPr>
                <w:ilvl w:val="0"/>
                <w:numId w:val="24"/>
              </w:numPr>
              <w:rPr>
                <w:rFonts w:ascii="Arial" w:hAnsi="Arial" w:cs="Arial"/>
                <w:sz w:val="18"/>
                <w:szCs w:val="20"/>
              </w:rPr>
            </w:pPr>
            <w:r>
              <w:rPr>
                <w:rFonts w:ascii="Arial" w:hAnsi="Arial" w:cs="Arial"/>
                <w:sz w:val="18"/>
                <w:szCs w:val="20"/>
              </w:rPr>
              <w:t xml:space="preserve">Reply to comments </w:t>
            </w:r>
          </w:p>
          <w:p w:rsidR="009F4DC2" w:rsidRDefault="009F4DC2" w:rsidP="001B06B2">
            <w:pPr>
              <w:pStyle w:val="ListParagraph"/>
              <w:numPr>
                <w:ilvl w:val="0"/>
                <w:numId w:val="24"/>
              </w:numPr>
              <w:rPr>
                <w:rFonts w:ascii="Arial" w:hAnsi="Arial" w:cs="Arial"/>
                <w:sz w:val="18"/>
                <w:szCs w:val="20"/>
              </w:rPr>
            </w:pPr>
            <w:r>
              <w:rPr>
                <w:rFonts w:ascii="Arial" w:hAnsi="Arial" w:cs="Arial"/>
                <w:sz w:val="18"/>
                <w:szCs w:val="20"/>
              </w:rPr>
              <w:t xml:space="preserve">Move </w:t>
            </w:r>
            <w:r w:rsidR="001B06B2">
              <w:rPr>
                <w:rFonts w:ascii="Arial" w:hAnsi="Arial" w:cs="Arial"/>
                <w:sz w:val="18"/>
                <w:szCs w:val="20"/>
              </w:rPr>
              <w:t>Q&amp;A</w:t>
            </w:r>
            <w:r>
              <w:rPr>
                <w:rFonts w:ascii="Arial" w:hAnsi="Arial" w:cs="Arial"/>
                <w:sz w:val="18"/>
                <w:szCs w:val="20"/>
              </w:rPr>
              <w:t xml:space="preserve"> from one topic to another</w:t>
            </w:r>
          </w:p>
          <w:p w:rsidR="001B06B2" w:rsidRPr="00BB324D" w:rsidRDefault="001B06B2" w:rsidP="001B06B2">
            <w:pPr>
              <w:pStyle w:val="ListParagraph"/>
              <w:numPr>
                <w:ilvl w:val="0"/>
                <w:numId w:val="24"/>
              </w:numPr>
              <w:rPr>
                <w:rFonts w:ascii="Arial" w:hAnsi="Arial" w:cs="Arial"/>
                <w:sz w:val="18"/>
                <w:szCs w:val="20"/>
              </w:rPr>
            </w:pPr>
            <w:r>
              <w:rPr>
                <w:rFonts w:ascii="Arial" w:hAnsi="Arial" w:cs="Arial"/>
                <w:sz w:val="18"/>
                <w:szCs w:val="20"/>
              </w:rPr>
              <w:t>Designate Comment as best answer</w:t>
            </w:r>
          </w:p>
        </w:tc>
      </w:tr>
      <w:tr w:rsidR="008415F2" w:rsidRPr="001068D4" w:rsidTr="00313394">
        <w:tc>
          <w:tcPr>
            <w:tcW w:w="810" w:type="dxa"/>
          </w:tcPr>
          <w:p w:rsidR="008415F2" w:rsidRDefault="00722F80" w:rsidP="000D3277">
            <w:pPr>
              <w:rPr>
                <w:rFonts w:ascii="Arial" w:hAnsi="Arial" w:cs="Arial"/>
                <w:sz w:val="18"/>
                <w:szCs w:val="20"/>
              </w:rPr>
            </w:pPr>
            <w:r>
              <w:rPr>
                <w:rFonts w:ascii="Arial" w:hAnsi="Arial" w:cs="Arial"/>
                <w:sz w:val="18"/>
                <w:szCs w:val="20"/>
              </w:rPr>
              <w:t>3.4.</w:t>
            </w:r>
            <w:r w:rsidR="007D7882">
              <w:rPr>
                <w:rFonts w:ascii="Arial" w:hAnsi="Arial" w:cs="Arial"/>
                <w:sz w:val="18"/>
                <w:szCs w:val="20"/>
              </w:rPr>
              <w:t>4</w:t>
            </w:r>
          </w:p>
        </w:tc>
        <w:tc>
          <w:tcPr>
            <w:tcW w:w="8730" w:type="dxa"/>
          </w:tcPr>
          <w:p w:rsidR="008415F2" w:rsidRPr="002F5A9D" w:rsidRDefault="00722F80" w:rsidP="0023025E">
            <w:pPr>
              <w:rPr>
                <w:rFonts w:ascii="Arial" w:hAnsi="Arial" w:cs="Arial"/>
                <w:b/>
                <w:sz w:val="18"/>
                <w:szCs w:val="20"/>
              </w:rPr>
            </w:pPr>
            <w:r w:rsidRPr="002F5A9D">
              <w:rPr>
                <w:rFonts w:ascii="Arial" w:hAnsi="Arial" w:cs="Arial"/>
                <w:b/>
                <w:sz w:val="18"/>
                <w:szCs w:val="20"/>
              </w:rPr>
              <w:t xml:space="preserve">Flagged for Concern </w:t>
            </w:r>
            <w:r w:rsidR="002F5A9D" w:rsidRPr="008415F2">
              <w:rPr>
                <w:rFonts w:ascii="Arial" w:hAnsi="Arial" w:cs="Arial"/>
                <w:b/>
                <w:sz w:val="18"/>
                <w:szCs w:val="20"/>
              </w:rPr>
              <w:t>(Moderators / Admin)</w:t>
            </w:r>
          </w:p>
          <w:p w:rsidR="002F5A9D" w:rsidRDefault="002F5A9D" w:rsidP="002F5A9D">
            <w:pPr>
              <w:pStyle w:val="ListParagraph"/>
              <w:numPr>
                <w:ilvl w:val="0"/>
                <w:numId w:val="34"/>
              </w:numPr>
              <w:rPr>
                <w:rFonts w:ascii="Arial" w:hAnsi="Arial" w:cs="Arial"/>
                <w:sz w:val="18"/>
                <w:szCs w:val="20"/>
              </w:rPr>
            </w:pPr>
            <w:r>
              <w:rPr>
                <w:rFonts w:ascii="Arial" w:hAnsi="Arial" w:cs="Arial"/>
                <w:sz w:val="18"/>
                <w:szCs w:val="20"/>
              </w:rPr>
              <w:t>List of flagged content, with the reason provided by the flagger and number of times that particular piece of content has been flagged</w:t>
            </w:r>
          </w:p>
          <w:p w:rsidR="00722F80" w:rsidRDefault="002F5A9D" w:rsidP="002F5A9D">
            <w:pPr>
              <w:pStyle w:val="ListParagraph"/>
              <w:numPr>
                <w:ilvl w:val="1"/>
                <w:numId w:val="34"/>
              </w:numPr>
              <w:rPr>
                <w:rFonts w:ascii="Arial" w:hAnsi="Arial" w:cs="Arial"/>
                <w:sz w:val="18"/>
                <w:szCs w:val="20"/>
              </w:rPr>
            </w:pPr>
            <w:r>
              <w:rPr>
                <w:rFonts w:ascii="Arial" w:hAnsi="Arial" w:cs="Arial"/>
                <w:sz w:val="18"/>
                <w:szCs w:val="20"/>
              </w:rPr>
              <w:t>Reader can r</w:t>
            </w:r>
            <w:r w:rsidR="00722F80">
              <w:rPr>
                <w:rFonts w:ascii="Arial" w:hAnsi="Arial" w:cs="Arial"/>
                <w:sz w:val="18"/>
                <w:szCs w:val="20"/>
              </w:rPr>
              <w:t>eport a concern on</w:t>
            </w:r>
          </w:p>
          <w:p w:rsidR="00722F80" w:rsidRDefault="00722F80" w:rsidP="002F5A9D">
            <w:pPr>
              <w:pStyle w:val="ListParagraph"/>
              <w:numPr>
                <w:ilvl w:val="2"/>
                <w:numId w:val="34"/>
              </w:numPr>
              <w:rPr>
                <w:rFonts w:ascii="Arial" w:hAnsi="Arial" w:cs="Arial"/>
                <w:sz w:val="18"/>
                <w:szCs w:val="20"/>
              </w:rPr>
            </w:pPr>
            <w:r>
              <w:rPr>
                <w:rFonts w:ascii="Arial" w:hAnsi="Arial" w:cs="Arial"/>
                <w:sz w:val="18"/>
                <w:szCs w:val="20"/>
              </w:rPr>
              <w:t>Reviews</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Q&amp;A</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 xml:space="preserve">Individual </w:t>
            </w:r>
            <w:r w:rsidR="00722F80">
              <w:rPr>
                <w:rFonts w:ascii="Arial" w:hAnsi="Arial" w:cs="Arial"/>
                <w:sz w:val="18"/>
                <w:szCs w:val="20"/>
              </w:rPr>
              <w:t>Comments</w:t>
            </w:r>
          </w:p>
          <w:p w:rsidR="001B06B2" w:rsidRPr="002F5A9D" w:rsidRDefault="001B06B2" w:rsidP="002F5A9D">
            <w:pPr>
              <w:pStyle w:val="ListParagraph"/>
              <w:numPr>
                <w:ilvl w:val="2"/>
                <w:numId w:val="34"/>
              </w:numPr>
              <w:rPr>
                <w:rFonts w:ascii="Arial" w:hAnsi="Arial" w:cs="Arial"/>
                <w:sz w:val="18"/>
                <w:szCs w:val="20"/>
              </w:rPr>
            </w:pPr>
            <w:r>
              <w:rPr>
                <w:rFonts w:ascii="Arial" w:hAnsi="Arial" w:cs="Arial"/>
                <w:sz w:val="18"/>
                <w:szCs w:val="20"/>
              </w:rPr>
              <w:t>Profile Pictures</w:t>
            </w:r>
          </w:p>
          <w:p w:rsidR="002F5A9D" w:rsidRDefault="002F5A9D" w:rsidP="00722F80">
            <w:pPr>
              <w:pStyle w:val="ListParagraph"/>
              <w:numPr>
                <w:ilvl w:val="0"/>
                <w:numId w:val="34"/>
              </w:numPr>
              <w:rPr>
                <w:rFonts w:ascii="Arial" w:hAnsi="Arial" w:cs="Arial"/>
                <w:sz w:val="18"/>
                <w:szCs w:val="20"/>
              </w:rPr>
            </w:pPr>
            <w:r>
              <w:rPr>
                <w:rFonts w:ascii="Arial" w:hAnsi="Arial" w:cs="Arial"/>
                <w:sz w:val="18"/>
                <w:szCs w:val="20"/>
              </w:rPr>
              <w:t>Moderator / Admin reviews flagged content</w:t>
            </w:r>
          </w:p>
          <w:p w:rsidR="002F5A9D" w:rsidRDefault="002F5A9D" w:rsidP="002F5A9D">
            <w:pPr>
              <w:pStyle w:val="ListParagraph"/>
              <w:numPr>
                <w:ilvl w:val="1"/>
                <w:numId w:val="34"/>
              </w:numPr>
              <w:rPr>
                <w:rFonts w:ascii="Arial" w:hAnsi="Arial" w:cs="Arial"/>
                <w:sz w:val="18"/>
                <w:szCs w:val="20"/>
              </w:rPr>
            </w:pPr>
            <w:r>
              <w:rPr>
                <w:rFonts w:ascii="Arial" w:hAnsi="Arial" w:cs="Arial"/>
                <w:sz w:val="18"/>
                <w:szCs w:val="20"/>
              </w:rPr>
              <w:lastRenderedPageBreak/>
              <w:t xml:space="preserve">Content that was flagged but does not violate content is marked as reviewed with comment by Moderator / Admin </w:t>
            </w:r>
          </w:p>
          <w:p w:rsidR="002F5A9D" w:rsidRDefault="002F5A9D" w:rsidP="002F5A9D">
            <w:pPr>
              <w:pStyle w:val="ListParagraph"/>
              <w:numPr>
                <w:ilvl w:val="1"/>
                <w:numId w:val="34"/>
              </w:numPr>
              <w:rPr>
                <w:rFonts w:ascii="Arial" w:hAnsi="Arial" w:cs="Arial"/>
                <w:sz w:val="18"/>
                <w:szCs w:val="20"/>
              </w:rPr>
            </w:pPr>
            <w:r>
              <w:rPr>
                <w:rFonts w:ascii="Arial" w:hAnsi="Arial" w:cs="Arial"/>
                <w:sz w:val="18"/>
                <w:szCs w:val="20"/>
              </w:rPr>
              <w:t>Content that was flagged and violates content is deleted from this view</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 xml:space="preserve">Rejected content displays “Removed due to violation of terms of service” </w:t>
            </w:r>
          </w:p>
          <w:p w:rsidR="00AF7D17" w:rsidRDefault="00AF7D17" w:rsidP="00AF7D17">
            <w:pPr>
              <w:pStyle w:val="ListParagraph"/>
              <w:numPr>
                <w:ilvl w:val="1"/>
                <w:numId w:val="34"/>
              </w:numPr>
              <w:rPr>
                <w:rFonts w:ascii="Arial" w:hAnsi="Arial" w:cs="Arial"/>
                <w:sz w:val="18"/>
                <w:szCs w:val="20"/>
              </w:rPr>
            </w:pPr>
            <w:r>
              <w:rPr>
                <w:rFonts w:ascii="Arial" w:hAnsi="Arial" w:cs="Arial"/>
                <w:b/>
                <w:i/>
                <w:sz w:val="18"/>
                <w:szCs w:val="20"/>
              </w:rPr>
              <w:t>Functional Requirement:</w:t>
            </w:r>
            <w:r w:rsidRPr="00AF7D17">
              <w:rPr>
                <w:rFonts w:ascii="Arial" w:hAnsi="Arial" w:cs="Arial"/>
                <w:sz w:val="18"/>
                <w:szCs w:val="20"/>
              </w:rPr>
              <w:t xml:space="preserve"> Stamped with </w:t>
            </w:r>
            <w:r>
              <w:rPr>
                <w:rFonts w:ascii="Arial" w:hAnsi="Arial" w:cs="Arial"/>
                <w:sz w:val="18"/>
                <w:szCs w:val="20"/>
              </w:rPr>
              <w:t xml:space="preserve">Moderator / Admin enterprise ID and date </w:t>
            </w:r>
          </w:p>
          <w:p w:rsidR="002F5A9D" w:rsidRDefault="002F5A9D" w:rsidP="00722F80">
            <w:pPr>
              <w:pStyle w:val="ListParagraph"/>
              <w:numPr>
                <w:ilvl w:val="0"/>
                <w:numId w:val="34"/>
              </w:numPr>
              <w:rPr>
                <w:rFonts w:ascii="Arial" w:hAnsi="Arial" w:cs="Arial"/>
                <w:sz w:val="18"/>
                <w:szCs w:val="20"/>
              </w:rPr>
            </w:pPr>
            <w:r>
              <w:rPr>
                <w:rFonts w:ascii="Arial" w:hAnsi="Arial" w:cs="Arial"/>
                <w:sz w:val="18"/>
                <w:szCs w:val="20"/>
              </w:rPr>
              <w:t xml:space="preserve">Display is oldest to newest of </w:t>
            </w:r>
            <w:r w:rsidR="00AF7D17">
              <w:rPr>
                <w:rFonts w:ascii="Arial" w:hAnsi="Arial" w:cs="Arial"/>
                <w:sz w:val="18"/>
                <w:szCs w:val="20"/>
              </w:rPr>
              <w:t>flagged content</w:t>
            </w:r>
            <w:r>
              <w:rPr>
                <w:rFonts w:ascii="Arial" w:hAnsi="Arial" w:cs="Arial"/>
                <w:sz w:val="18"/>
                <w:szCs w:val="20"/>
              </w:rPr>
              <w:t xml:space="preserve"> not acted upon </w:t>
            </w:r>
          </w:p>
          <w:p w:rsidR="002F5A9D" w:rsidRPr="00722F80" w:rsidRDefault="00AF7D17" w:rsidP="00AF7D17">
            <w:pPr>
              <w:pStyle w:val="ListParagraph"/>
              <w:numPr>
                <w:ilvl w:val="0"/>
                <w:numId w:val="34"/>
              </w:numPr>
              <w:rPr>
                <w:rFonts w:ascii="Arial" w:hAnsi="Arial" w:cs="Arial"/>
                <w:sz w:val="18"/>
                <w:szCs w:val="20"/>
              </w:rPr>
            </w:pPr>
            <w:r>
              <w:rPr>
                <w:rFonts w:ascii="Arial" w:hAnsi="Arial" w:cs="Arial"/>
                <w:sz w:val="18"/>
                <w:szCs w:val="20"/>
              </w:rPr>
              <w:t xml:space="preserve">Additional view </w:t>
            </w:r>
            <w:r w:rsidR="002F5A9D">
              <w:rPr>
                <w:rFonts w:ascii="Arial" w:hAnsi="Arial" w:cs="Arial"/>
                <w:sz w:val="18"/>
                <w:szCs w:val="20"/>
              </w:rPr>
              <w:t xml:space="preserve"> </w:t>
            </w:r>
            <w:r>
              <w:rPr>
                <w:rFonts w:ascii="Arial" w:hAnsi="Arial" w:cs="Arial"/>
                <w:sz w:val="18"/>
                <w:szCs w:val="20"/>
              </w:rPr>
              <w:t>to add</w:t>
            </w:r>
            <w:r w:rsidR="002F5A9D">
              <w:rPr>
                <w:rFonts w:ascii="Arial" w:hAnsi="Arial" w:cs="Arial"/>
                <w:sz w:val="18"/>
                <w:szCs w:val="20"/>
              </w:rPr>
              <w:t xml:space="preserve"> </w:t>
            </w:r>
            <w:r>
              <w:rPr>
                <w:rFonts w:ascii="Arial" w:hAnsi="Arial" w:cs="Arial"/>
                <w:sz w:val="18"/>
                <w:szCs w:val="20"/>
              </w:rPr>
              <w:t xml:space="preserve">flagged </w:t>
            </w:r>
            <w:r w:rsidR="002F5A9D">
              <w:rPr>
                <w:rFonts w:ascii="Arial" w:hAnsi="Arial" w:cs="Arial"/>
                <w:sz w:val="18"/>
                <w:szCs w:val="20"/>
              </w:rPr>
              <w:t xml:space="preserve">content </w:t>
            </w:r>
            <w:r>
              <w:rPr>
                <w:rFonts w:ascii="Arial" w:hAnsi="Arial" w:cs="Arial"/>
                <w:sz w:val="18"/>
                <w:szCs w:val="20"/>
              </w:rPr>
              <w:t>that was acted upon</w:t>
            </w:r>
          </w:p>
        </w:tc>
      </w:tr>
      <w:tr w:rsidR="00313394" w:rsidRPr="001068D4" w:rsidTr="00313394">
        <w:tc>
          <w:tcPr>
            <w:tcW w:w="9540" w:type="dxa"/>
            <w:gridSpan w:val="2"/>
            <w:shd w:val="clear" w:color="auto" w:fill="B6DDE8" w:themeFill="accent5" w:themeFillTint="66"/>
          </w:tcPr>
          <w:p w:rsidR="00313394" w:rsidRPr="001068D4" w:rsidRDefault="00313394" w:rsidP="00313394">
            <w:pPr>
              <w:rPr>
                <w:rFonts w:ascii="Arial" w:hAnsi="Arial" w:cs="Arial"/>
                <w:b/>
                <w:sz w:val="18"/>
                <w:szCs w:val="20"/>
              </w:rPr>
            </w:pPr>
            <w:r>
              <w:rPr>
                <w:rFonts w:ascii="Arial" w:hAnsi="Arial" w:cs="Arial"/>
                <w:b/>
                <w:sz w:val="18"/>
                <w:szCs w:val="20"/>
              </w:rPr>
              <w:lastRenderedPageBreak/>
              <w:t xml:space="preserve">Phase Two </w:t>
            </w:r>
          </w:p>
        </w:tc>
      </w:tr>
      <w:tr w:rsidR="00313394" w:rsidRPr="001068D4" w:rsidTr="00313394">
        <w:tc>
          <w:tcPr>
            <w:tcW w:w="810" w:type="dxa"/>
          </w:tcPr>
          <w:p w:rsidR="00313394" w:rsidRDefault="00313394" w:rsidP="00313394">
            <w:pPr>
              <w:rPr>
                <w:rFonts w:ascii="Arial" w:hAnsi="Arial" w:cs="Arial"/>
                <w:sz w:val="18"/>
                <w:szCs w:val="20"/>
              </w:rPr>
            </w:pPr>
            <w:r>
              <w:rPr>
                <w:rFonts w:ascii="Arial" w:hAnsi="Arial" w:cs="Arial"/>
                <w:sz w:val="18"/>
                <w:szCs w:val="20"/>
              </w:rPr>
              <w:t>3.4.</w:t>
            </w:r>
            <w:r w:rsidR="007D7882">
              <w:rPr>
                <w:rFonts w:ascii="Arial" w:hAnsi="Arial" w:cs="Arial"/>
                <w:sz w:val="18"/>
                <w:szCs w:val="20"/>
              </w:rPr>
              <w:t>5</w:t>
            </w:r>
          </w:p>
        </w:tc>
        <w:tc>
          <w:tcPr>
            <w:tcW w:w="8730" w:type="dxa"/>
          </w:tcPr>
          <w:p w:rsidR="00313394" w:rsidRDefault="00313394" w:rsidP="00313394">
            <w:pPr>
              <w:rPr>
                <w:rFonts w:ascii="Arial" w:hAnsi="Arial" w:cs="Arial"/>
                <w:b/>
                <w:sz w:val="18"/>
                <w:szCs w:val="20"/>
              </w:rPr>
            </w:pPr>
            <w:r>
              <w:rPr>
                <w:rFonts w:ascii="Arial" w:hAnsi="Arial" w:cs="Arial"/>
                <w:b/>
                <w:sz w:val="18"/>
                <w:szCs w:val="20"/>
              </w:rPr>
              <w:t xml:space="preserve">Ideas Moderation </w:t>
            </w:r>
            <w:r w:rsidRPr="008415F2">
              <w:rPr>
                <w:rFonts w:ascii="Arial" w:hAnsi="Arial" w:cs="Arial"/>
                <w:b/>
                <w:sz w:val="18"/>
                <w:szCs w:val="20"/>
              </w:rPr>
              <w:t>(Moderators / Admin)</w:t>
            </w:r>
          </w:p>
          <w:p w:rsidR="00313394" w:rsidRDefault="00313394" w:rsidP="00313394">
            <w:pPr>
              <w:pStyle w:val="ListParagraph"/>
              <w:numPr>
                <w:ilvl w:val="0"/>
                <w:numId w:val="25"/>
              </w:numPr>
              <w:rPr>
                <w:rFonts w:ascii="Arial" w:hAnsi="Arial" w:cs="Arial"/>
                <w:sz w:val="18"/>
                <w:szCs w:val="20"/>
              </w:rPr>
            </w:pPr>
            <w:r>
              <w:rPr>
                <w:rFonts w:ascii="Arial" w:hAnsi="Arial" w:cs="Arial"/>
                <w:sz w:val="18"/>
                <w:szCs w:val="20"/>
              </w:rPr>
              <w:t>Change status</w:t>
            </w:r>
          </w:p>
          <w:p w:rsidR="00313394" w:rsidRDefault="00313394" w:rsidP="00313394">
            <w:pPr>
              <w:pStyle w:val="ListParagraph"/>
              <w:numPr>
                <w:ilvl w:val="1"/>
                <w:numId w:val="25"/>
              </w:numPr>
              <w:rPr>
                <w:rFonts w:ascii="Arial" w:hAnsi="Arial" w:cs="Arial"/>
                <w:sz w:val="18"/>
                <w:szCs w:val="20"/>
              </w:rPr>
            </w:pPr>
            <w:r>
              <w:rPr>
                <w:rFonts w:ascii="Arial" w:hAnsi="Arial" w:cs="Arial"/>
                <w:sz w:val="18"/>
                <w:szCs w:val="20"/>
              </w:rPr>
              <w:t>New</w:t>
            </w:r>
          </w:p>
          <w:p w:rsidR="00313394" w:rsidRDefault="00313394" w:rsidP="00313394">
            <w:pPr>
              <w:pStyle w:val="ListParagraph"/>
              <w:numPr>
                <w:ilvl w:val="1"/>
                <w:numId w:val="25"/>
              </w:numPr>
              <w:rPr>
                <w:rFonts w:ascii="Arial" w:hAnsi="Arial" w:cs="Arial"/>
                <w:sz w:val="18"/>
                <w:szCs w:val="20"/>
              </w:rPr>
            </w:pPr>
            <w:r>
              <w:rPr>
                <w:rFonts w:ascii="Arial" w:hAnsi="Arial" w:cs="Arial"/>
                <w:sz w:val="18"/>
                <w:szCs w:val="20"/>
              </w:rPr>
              <w:t>Under Review</w:t>
            </w:r>
          </w:p>
          <w:p w:rsidR="00313394" w:rsidRDefault="00313394" w:rsidP="00313394">
            <w:pPr>
              <w:pStyle w:val="ListParagraph"/>
              <w:numPr>
                <w:ilvl w:val="1"/>
                <w:numId w:val="25"/>
              </w:numPr>
              <w:rPr>
                <w:rFonts w:ascii="Arial" w:hAnsi="Arial" w:cs="Arial"/>
                <w:sz w:val="18"/>
                <w:szCs w:val="20"/>
              </w:rPr>
            </w:pPr>
            <w:r>
              <w:rPr>
                <w:rFonts w:ascii="Arial" w:hAnsi="Arial" w:cs="Arial"/>
                <w:sz w:val="18"/>
                <w:szCs w:val="20"/>
              </w:rPr>
              <w:t>In Development</w:t>
            </w:r>
          </w:p>
          <w:p w:rsidR="00313394" w:rsidRDefault="00313394" w:rsidP="00313394">
            <w:pPr>
              <w:pStyle w:val="ListParagraph"/>
              <w:numPr>
                <w:ilvl w:val="1"/>
                <w:numId w:val="25"/>
              </w:numPr>
              <w:rPr>
                <w:rFonts w:ascii="Arial" w:hAnsi="Arial" w:cs="Arial"/>
                <w:sz w:val="18"/>
                <w:szCs w:val="20"/>
              </w:rPr>
            </w:pPr>
            <w:r>
              <w:rPr>
                <w:rFonts w:ascii="Arial" w:hAnsi="Arial" w:cs="Arial"/>
                <w:sz w:val="18"/>
                <w:szCs w:val="20"/>
              </w:rPr>
              <w:t>Launched</w:t>
            </w:r>
          </w:p>
          <w:p w:rsidR="00313394" w:rsidRDefault="00313394" w:rsidP="00313394">
            <w:pPr>
              <w:pStyle w:val="ListParagraph"/>
              <w:numPr>
                <w:ilvl w:val="1"/>
                <w:numId w:val="25"/>
              </w:numPr>
              <w:rPr>
                <w:rFonts w:ascii="Arial" w:hAnsi="Arial" w:cs="Arial"/>
                <w:sz w:val="18"/>
                <w:szCs w:val="20"/>
              </w:rPr>
            </w:pPr>
            <w:r>
              <w:rPr>
                <w:rFonts w:ascii="Arial" w:hAnsi="Arial" w:cs="Arial"/>
                <w:sz w:val="18"/>
                <w:szCs w:val="20"/>
              </w:rPr>
              <w:t xml:space="preserve">Existing </w:t>
            </w:r>
          </w:p>
          <w:p w:rsidR="00313394" w:rsidRDefault="00313394" w:rsidP="00313394">
            <w:pPr>
              <w:pStyle w:val="ListParagraph"/>
              <w:numPr>
                <w:ilvl w:val="1"/>
                <w:numId w:val="25"/>
              </w:numPr>
              <w:rPr>
                <w:rFonts w:ascii="Arial" w:hAnsi="Arial" w:cs="Arial"/>
                <w:sz w:val="18"/>
                <w:szCs w:val="20"/>
              </w:rPr>
            </w:pPr>
            <w:r>
              <w:rPr>
                <w:rFonts w:ascii="Arial" w:hAnsi="Arial" w:cs="Arial"/>
                <w:sz w:val="18"/>
                <w:szCs w:val="20"/>
              </w:rPr>
              <w:t>Duplicate</w:t>
            </w:r>
          </w:p>
          <w:p w:rsidR="00313394" w:rsidRDefault="00313394" w:rsidP="00313394">
            <w:pPr>
              <w:pStyle w:val="ListParagraph"/>
              <w:numPr>
                <w:ilvl w:val="1"/>
                <w:numId w:val="25"/>
              </w:numPr>
              <w:rPr>
                <w:rFonts w:ascii="Arial" w:hAnsi="Arial" w:cs="Arial"/>
                <w:sz w:val="18"/>
                <w:szCs w:val="20"/>
              </w:rPr>
            </w:pPr>
            <w:r>
              <w:rPr>
                <w:rFonts w:ascii="Arial" w:hAnsi="Arial" w:cs="Arial"/>
                <w:sz w:val="18"/>
                <w:szCs w:val="20"/>
              </w:rPr>
              <w:t>Archive</w:t>
            </w:r>
          </w:p>
          <w:p w:rsidR="00313394" w:rsidRPr="009F4DC2" w:rsidRDefault="00313394" w:rsidP="00313394">
            <w:pPr>
              <w:pStyle w:val="ListParagraph"/>
              <w:numPr>
                <w:ilvl w:val="0"/>
                <w:numId w:val="25"/>
              </w:numPr>
              <w:rPr>
                <w:rFonts w:ascii="Arial" w:hAnsi="Arial" w:cs="Arial"/>
                <w:sz w:val="18"/>
                <w:szCs w:val="20"/>
              </w:rPr>
            </w:pPr>
            <w:proofErr w:type="spellStart"/>
            <w:r>
              <w:rPr>
                <w:rFonts w:ascii="Arial" w:hAnsi="Arial" w:cs="Arial"/>
                <w:sz w:val="18"/>
                <w:szCs w:val="20"/>
              </w:rPr>
              <w:t>Recatogorize</w:t>
            </w:r>
            <w:proofErr w:type="spellEnd"/>
            <w:r>
              <w:rPr>
                <w:rFonts w:ascii="Arial" w:hAnsi="Arial" w:cs="Arial"/>
                <w:sz w:val="18"/>
                <w:szCs w:val="20"/>
              </w:rPr>
              <w:t xml:space="preserve"> Ideas from one topic to another</w:t>
            </w:r>
          </w:p>
          <w:p w:rsidR="00313394" w:rsidRDefault="00313394" w:rsidP="00313394">
            <w:pPr>
              <w:pStyle w:val="ListParagraph"/>
              <w:numPr>
                <w:ilvl w:val="0"/>
                <w:numId w:val="25"/>
              </w:numPr>
              <w:rPr>
                <w:rFonts w:ascii="Arial" w:hAnsi="Arial" w:cs="Arial"/>
                <w:sz w:val="18"/>
                <w:szCs w:val="20"/>
              </w:rPr>
            </w:pPr>
            <w:r>
              <w:rPr>
                <w:rFonts w:ascii="Arial" w:hAnsi="Arial" w:cs="Arial"/>
                <w:sz w:val="18"/>
                <w:szCs w:val="20"/>
              </w:rPr>
              <w:t>Add / read notes</w:t>
            </w:r>
          </w:p>
          <w:p w:rsidR="00313394" w:rsidRDefault="00313394" w:rsidP="00313394">
            <w:pPr>
              <w:pStyle w:val="ListParagraph"/>
              <w:numPr>
                <w:ilvl w:val="0"/>
                <w:numId w:val="25"/>
              </w:numPr>
              <w:rPr>
                <w:rFonts w:ascii="Arial" w:hAnsi="Arial" w:cs="Arial"/>
                <w:sz w:val="18"/>
                <w:szCs w:val="20"/>
              </w:rPr>
            </w:pPr>
            <w:r>
              <w:rPr>
                <w:rFonts w:ascii="Arial" w:hAnsi="Arial" w:cs="Arial"/>
                <w:sz w:val="18"/>
                <w:szCs w:val="20"/>
              </w:rPr>
              <w:t>Comment on Ideas</w:t>
            </w:r>
          </w:p>
          <w:p w:rsidR="00313394" w:rsidRDefault="00313394" w:rsidP="00313394">
            <w:pPr>
              <w:pStyle w:val="ListParagraph"/>
              <w:numPr>
                <w:ilvl w:val="0"/>
                <w:numId w:val="25"/>
              </w:numPr>
              <w:rPr>
                <w:rFonts w:ascii="Arial" w:hAnsi="Arial" w:cs="Arial"/>
                <w:sz w:val="18"/>
                <w:szCs w:val="20"/>
              </w:rPr>
            </w:pPr>
            <w:r>
              <w:rPr>
                <w:rFonts w:ascii="Arial" w:hAnsi="Arial" w:cs="Arial"/>
                <w:sz w:val="18"/>
                <w:szCs w:val="20"/>
              </w:rPr>
              <w:t xml:space="preserve">Search </w:t>
            </w:r>
          </w:p>
          <w:p w:rsidR="00313394" w:rsidRDefault="00313394" w:rsidP="00313394">
            <w:pPr>
              <w:pStyle w:val="ListParagraph"/>
              <w:numPr>
                <w:ilvl w:val="1"/>
                <w:numId w:val="17"/>
              </w:numPr>
              <w:rPr>
                <w:rFonts w:ascii="Arial" w:hAnsi="Arial" w:cs="Arial"/>
                <w:sz w:val="18"/>
              </w:rPr>
            </w:pPr>
            <w:r>
              <w:rPr>
                <w:rFonts w:ascii="Arial" w:hAnsi="Arial" w:cs="Arial"/>
                <w:sz w:val="18"/>
              </w:rPr>
              <w:t xml:space="preserve">Topic / Subtopic </w:t>
            </w:r>
          </w:p>
          <w:p w:rsidR="00313394" w:rsidRDefault="00313394" w:rsidP="00313394">
            <w:pPr>
              <w:pStyle w:val="ListParagraph"/>
              <w:numPr>
                <w:ilvl w:val="1"/>
                <w:numId w:val="17"/>
              </w:numPr>
              <w:rPr>
                <w:rFonts w:ascii="Arial" w:hAnsi="Arial" w:cs="Arial"/>
                <w:sz w:val="18"/>
              </w:rPr>
            </w:pPr>
            <w:r>
              <w:rPr>
                <w:rFonts w:ascii="Arial" w:hAnsi="Arial" w:cs="Arial"/>
                <w:sz w:val="18"/>
              </w:rPr>
              <w:t>Author</w:t>
            </w:r>
          </w:p>
          <w:p w:rsidR="00313394" w:rsidRPr="003567CD" w:rsidRDefault="00313394" w:rsidP="00313394">
            <w:pPr>
              <w:pStyle w:val="ListParagraph"/>
              <w:numPr>
                <w:ilvl w:val="1"/>
                <w:numId w:val="17"/>
              </w:numPr>
              <w:rPr>
                <w:rFonts w:ascii="Arial" w:hAnsi="Arial" w:cs="Arial"/>
                <w:sz w:val="18"/>
              </w:rPr>
            </w:pPr>
            <w:r>
              <w:rPr>
                <w:rFonts w:ascii="Arial" w:hAnsi="Arial" w:cs="Arial"/>
                <w:sz w:val="18"/>
              </w:rPr>
              <w:t>Most commented</w:t>
            </w:r>
          </w:p>
          <w:p w:rsidR="00313394" w:rsidRDefault="00313394" w:rsidP="00313394">
            <w:pPr>
              <w:pStyle w:val="ListParagraph"/>
              <w:numPr>
                <w:ilvl w:val="1"/>
                <w:numId w:val="17"/>
              </w:numPr>
              <w:rPr>
                <w:rFonts w:ascii="Arial" w:hAnsi="Arial" w:cs="Arial"/>
                <w:sz w:val="18"/>
              </w:rPr>
            </w:pPr>
            <w:r>
              <w:rPr>
                <w:rFonts w:ascii="Arial" w:hAnsi="Arial" w:cs="Arial"/>
                <w:sz w:val="18"/>
              </w:rPr>
              <w:t>Most helpful votes</w:t>
            </w:r>
          </w:p>
          <w:p w:rsidR="00313394" w:rsidRPr="00073819" w:rsidRDefault="00313394" w:rsidP="00313394">
            <w:pPr>
              <w:pStyle w:val="ListParagraph"/>
              <w:numPr>
                <w:ilvl w:val="1"/>
                <w:numId w:val="17"/>
              </w:numPr>
              <w:rPr>
                <w:rFonts w:ascii="Arial" w:hAnsi="Arial" w:cs="Arial"/>
                <w:sz w:val="18"/>
              </w:rPr>
            </w:pPr>
            <w:r>
              <w:rPr>
                <w:rFonts w:ascii="Arial" w:hAnsi="Arial" w:cs="Arial"/>
                <w:sz w:val="18"/>
              </w:rPr>
              <w:t>Most unhelpful votes</w:t>
            </w:r>
          </w:p>
          <w:p w:rsidR="00313394" w:rsidRPr="00BB324D" w:rsidRDefault="00313394" w:rsidP="00313394">
            <w:pPr>
              <w:rPr>
                <w:rFonts w:ascii="Arial" w:hAnsi="Arial" w:cs="Arial"/>
                <w:sz w:val="18"/>
                <w:szCs w:val="20"/>
              </w:rPr>
            </w:pPr>
            <w:r w:rsidRPr="00BB324D">
              <w:rPr>
                <w:rFonts w:ascii="Arial" w:hAnsi="Arial" w:cs="Arial"/>
                <w:b/>
                <w:i/>
                <w:sz w:val="18"/>
                <w:szCs w:val="20"/>
              </w:rPr>
              <w:t xml:space="preserve">Functional Requirement: </w:t>
            </w:r>
            <w:r>
              <w:rPr>
                <w:rFonts w:ascii="Arial" w:hAnsi="Arial" w:cs="Arial"/>
                <w:sz w:val="18"/>
                <w:szCs w:val="20"/>
              </w:rPr>
              <w:t>Need capability to use Ideas platform as a promotional as well for User Submit stories. Same tool, different display</w:t>
            </w:r>
          </w:p>
        </w:tc>
      </w:tr>
    </w:tbl>
    <w:p w:rsidR="00E909F8" w:rsidRDefault="005F183B" w:rsidP="00E909F8">
      <w:pPr>
        <w:pStyle w:val="Heading2"/>
      </w:pPr>
      <w:bookmarkStart w:id="28" w:name="_Toc310589028"/>
      <w:r>
        <w:t xml:space="preserve">Internal </w:t>
      </w:r>
      <w:r w:rsidR="0023025E">
        <w:t>Users</w:t>
      </w:r>
      <w:r w:rsidR="00DF291E">
        <w:t xml:space="preserve"> – </w:t>
      </w:r>
      <w:r w:rsidR="00E909F8">
        <w:t>P</w:t>
      </w:r>
      <w:r w:rsidR="008631FF">
        <w:t>2</w:t>
      </w:r>
      <w:bookmarkEnd w:id="28"/>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E52AC5">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23025E" w:rsidRPr="001068D4" w:rsidTr="00F37A79">
        <w:tc>
          <w:tcPr>
            <w:tcW w:w="810" w:type="dxa"/>
          </w:tcPr>
          <w:p w:rsidR="0023025E" w:rsidRPr="001068D4" w:rsidRDefault="0023025E" w:rsidP="001068D4">
            <w:pPr>
              <w:rPr>
                <w:rFonts w:ascii="Arial" w:hAnsi="Arial" w:cs="Arial"/>
                <w:sz w:val="18"/>
              </w:rPr>
            </w:pPr>
            <w:r w:rsidRPr="001068D4">
              <w:rPr>
                <w:rFonts w:ascii="Arial" w:hAnsi="Arial" w:cs="Arial"/>
                <w:sz w:val="18"/>
              </w:rPr>
              <w:t>3.</w:t>
            </w:r>
            <w:r>
              <w:rPr>
                <w:rFonts w:ascii="Arial" w:hAnsi="Arial" w:cs="Arial"/>
                <w:sz w:val="18"/>
              </w:rPr>
              <w:t>5</w:t>
            </w:r>
            <w:r w:rsidR="005F183B">
              <w:rPr>
                <w:rFonts w:ascii="Arial" w:hAnsi="Arial" w:cs="Arial"/>
                <w:sz w:val="18"/>
              </w:rPr>
              <w:t>.1</w:t>
            </w:r>
          </w:p>
        </w:tc>
        <w:tc>
          <w:tcPr>
            <w:tcW w:w="8730" w:type="dxa"/>
          </w:tcPr>
          <w:p w:rsidR="0098054C" w:rsidRPr="0098054C" w:rsidRDefault="005F183B" w:rsidP="005F183B">
            <w:pPr>
              <w:rPr>
                <w:rFonts w:ascii="Arial" w:hAnsi="Arial" w:cs="Arial"/>
                <w:b/>
                <w:sz w:val="18"/>
              </w:rPr>
            </w:pPr>
            <w:r w:rsidRPr="005F183B">
              <w:rPr>
                <w:rFonts w:ascii="Arial" w:hAnsi="Arial" w:cs="Arial"/>
                <w:sz w:val="18"/>
              </w:rPr>
              <w:t xml:space="preserve">View users - </w:t>
            </w:r>
            <w:r>
              <w:rPr>
                <w:rFonts w:ascii="Arial" w:hAnsi="Arial" w:cs="Arial"/>
                <w:sz w:val="18"/>
              </w:rPr>
              <w:t>Filters</w:t>
            </w:r>
            <w:r w:rsidR="008415F2" w:rsidRPr="005F183B">
              <w:rPr>
                <w:rFonts w:ascii="Arial" w:hAnsi="Arial" w:cs="Arial"/>
                <w:sz w:val="18"/>
              </w:rPr>
              <w:t xml:space="preserve"> users by roll </w:t>
            </w:r>
            <w:r w:rsidRPr="005F183B">
              <w:rPr>
                <w:rFonts w:ascii="Arial" w:hAnsi="Arial" w:cs="Arial"/>
                <w:b/>
                <w:sz w:val="18"/>
              </w:rPr>
              <w:t>(Admin)</w:t>
            </w:r>
          </w:p>
        </w:tc>
      </w:tr>
      <w:tr w:rsidR="005F183B" w:rsidRPr="001068D4" w:rsidTr="00F37A79">
        <w:tc>
          <w:tcPr>
            <w:tcW w:w="810" w:type="dxa"/>
          </w:tcPr>
          <w:p w:rsidR="005F183B" w:rsidRDefault="005F183B" w:rsidP="001068D4">
            <w:pPr>
              <w:rPr>
                <w:rFonts w:ascii="Arial" w:hAnsi="Arial" w:cs="Arial"/>
                <w:sz w:val="18"/>
              </w:rPr>
            </w:pPr>
            <w:r>
              <w:rPr>
                <w:rFonts w:ascii="Arial" w:hAnsi="Arial" w:cs="Arial"/>
                <w:sz w:val="18"/>
              </w:rPr>
              <w:t>3.5.2</w:t>
            </w:r>
          </w:p>
        </w:tc>
        <w:tc>
          <w:tcPr>
            <w:tcW w:w="8730" w:type="dxa"/>
          </w:tcPr>
          <w:p w:rsidR="005F183B" w:rsidRDefault="005F183B" w:rsidP="005F183B">
            <w:pPr>
              <w:rPr>
                <w:rFonts w:ascii="Arial" w:hAnsi="Arial" w:cs="Arial"/>
                <w:sz w:val="18"/>
              </w:rPr>
            </w:pPr>
            <w:r>
              <w:rPr>
                <w:rFonts w:ascii="Arial" w:hAnsi="Arial" w:cs="Arial"/>
                <w:sz w:val="18"/>
              </w:rPr>
              <w:t xml:space="preserve">Add user </w:t>
            </w:r>
            <w:r w:rsidRPr="005F183B">
              <w:rPr>
                <w:rFonts w:ascii="Arial" w:hAnsi="Arial" w:cs="Arial"/>
                <w:b/>
                <w:sz w:val="18"/>
              </w:rPr>
              <w:t>(Admin)</w:t>
            </w:r>
            <w:r>
              <w:rPr>
                <w:rFonts w:ascii="Arial" w:hAnsi="Arial" w:cs="Arial"/>
                <w:sz w:val="18"/>
              </w:rPr>
              <w:t xml:space="preserve"> </w:t>
            </w:r>
          </w:p>
          <w:p w:rsidR="005F183B" w:rsidRDefault="005F183B" w:rsidP="005F183B">
            <w:pPr>
              <w:pStyle w:val="ListParagraph"/>
              <w:numPr>
                <w:ilvl w:val="0"/>
                <w:numId w:val="28"/>
              </w:numPr>
              <w:rPr>
                <w:rFonts w:ascii="Arial" w:hAnsi="Arial" w:cs="Arial"/>
                <w:sz w:val="18"/>
              </w:rPr>
            </w:pPr>
            <w:r>
              <w:rPr>
                <w:rFonts w:ascii="Arial" w:hAnsi="Arial" w:cs="Arial"/>
                <w:sz w:val="18"/>
              </w:rPr>
              <w:t>Enter in enterprise ID</w:t>
            </w:r>
          </w:p>
          <w:p w:rsidR="005F183B" w:rsidRDefault="005F183B" w:rsidP="005F183B">
            <w:pPr>
              <w:pStyle w:val="ListParagraph"/>
              <w:numPr>
                <w:ilvl w:val="0"/>
                <w:numId w:val="28"/>
              </w:numPr>
              <w:rPr>
                <w:rFonts w:ascii="Arial" w:hAnsi="Arial" w:cs="Arial"/>
                <w:sz w:val="18"/>
              </w:rPr>
            </w:pPr>
            <w:r>
              <w:rPr>
                <w:rFonts w:ascii="Arial" w:hAnsi="Arial" w:cs="Arial"/>
                <w:sz w:val="18"/>
              </w:rPr>
              <w:t>Assign roll</w:t>
            </w:r>
          </w:p>
          <w:p w:rsidR="005F183B" w:rsidRDefault="005F183B" w:rsidP="005F183B">
            <w:pPr>
              <w:pStyle w:val="ListParagraph"/>
              <w:numPr>
                <w:ilvl w:val="1"/>
                <w:numId w:val="28"/>
              </w:numPr>
              <w:rPr>
                <w:rFonts w:ascii="Arial" w:hAnsi="Arial" w:cs="Arial"/>
                <w:sz w:val="18"/>
              </w:rPr>
            </w:pPr>
            <w:r>
              <w:rPr>
                <w:rFonts w:ascii="Arial" w:hAnsi="Arial" w:cs="Arial"/>
                <w:sz w:val="18"/>
              </w:rPr>
              <w:t>Admin – super users, all permissions</w:t>
            </w:r>
          </w:p>
          <w:p w:rsidR="005F183B" w:rsidRDefault="005F183B" w:rsidP="005F183B">
            <w:pPr>
              <w:pStyle w:val="ListParagraph"/>
              <w:numPr>
                <w:ilvl w:val="1"/>
                <w:numId w:val="28"/>
              </w:numPr>
              <w:rPr>
                <w:rFonts w:ascii="Arial" w:hAnsi="Arial" w:cs="Arial"/>
                <w:sz w:val="18"/>
              </w:rPr>
            </w:pPr>
            <w:r>
              <w:rPr>
                <w:rFonts w:ascii="Arial" w:hAnsi="Arial" w:cs="Arial"/>
                <w:sz w:val="18"/>
              </w:rPr>
              <w:lastRenderedPageBreak/>
              <w:t>Moderator – middle level permissions</w:t>
            </w:r>
          </w:p>
          <w:p w:rsidR="0098054C" w:rsidRPr="0098054C" w:rsidRDefault="005F183B" w:rsidP="0098054C">
            <w:pPr>
              <w:pStyle w:val="ListParagraph"/>
              <w:numPr>
                <w:ilvl w:val="1"/>
                <w:numId w:val="28"/>
              </w:numPr>
              <w:rPr>
                <w:rFonts w:ascii="Arial" w:hAnsi="Arial" w:cs="Arial"/>
                <w:sz w:val="18"/>
              </w:rPr>
            </w:pPr>
            <w:r>
              <w:rPr>
                <w:rFonts w:ascii="Arial" w:hAnsi="Arial" w:cs="Arial"/>
                <w:sz w:val="18"/>
              </w:rPr>
              <w:t xml:space="preserve">Blogger – limited permissions </w:t>
            </w:r>
          </w:p>
          <w:p w:rsidR="0098054C" w:rsidRPr="0098054C" w:rsidRDefault="0098054C" w:rsidP="0098054C">
            <w:pPr>
              <w:pStyle w:val="ListParagraph"/>
              <w:numPr>
                <w:ilvl w:val="1"/>
                <w:numId w:val="28"/>
              </w:numPr>
              <w:rPr>
                <w:rFonts w:ascii="Arial" w:hAnsi="Arial" w:cs="Arial"/>
                <w:sz w:val="18"/>
              </w:rPr>
            </w:pPr>
            <w:r>
              <w:rPr>
                <w:rFonts w:ascii="Arial" w:hAnsi="Arial" w:cs="Arial"/>
                <w:sz w:val="18"/>
              </w:rPr>
              <w:t xml:space="preserve">Expert – limited permissions </w:t>
            </w:r>
          </w:p>
          <w:p w:rsidR="00021B2F" w:rsidRDefault="00021B2F" w:rsidP="00021B2F">
            <w:pPr>
              <w:rPr>
                <w:rFonts w:ascii="Arial" w:hAnsi="Arial" w:cs="Arial"/>
                <w:sz w:val="18"/>
              </w:rPr>
            </w:pPr>
            <w:r w:rsidRPr="005F183B">
              <w:rPr>
                <w:rFonts w:ascii="Arial" w:hAnsi="Arial" w:cs="Arial"/>
                <w:b/>
                <w:i/>
                <w:sz w:val="18"/>
              </w:rPr>
              <w:t>Functional Requirement</w:t>
            </w:r>
            <w:r>
              <w:rPr>
                <w:rFonts w:ascii="Arial" w:hAnsi="Arial" w:cs="Arial"/>
                <w:b/>
                <w:i/>
                <w:sz w:val="18"/>
              </w:rPr>
              <w:t>s</w:t>
            </w:r>
            <w:r w:rsidRPr="005F183B">
              <w:rPr>
                <w:rFonts w:ascii="Arial" w:hAnsi="Arial" w:cs="Arial"/>
                <w:b/>
                <w:i/>
                <w:sz w:val="18"/>
              </w:rPr>
              <w:t>:</w:t>
            </w:r>
            <w:r>
              <w:rPr>
                <w:rFonts w:ascii="Arial" w:hAnsi="Arial" w:cs="Arial"/>
                <w:sz w:val="18"/>
              </w:rPr>
              <w:t xml:space="preserve"> </w:t>
            </w:r>
          </w:p>
          <w:p w:rsidR="00021B2F" w:rsidRPr="0098054C" w:rsidRDefault="00021B2F" w:rsidP="00021B2F">
            <w:pPr>
              <w:pStyle w:val="ListParagraph"/>
              <w:numPr>
                <w:ilvl w:val="0"/>
                <w:numId w:val="30"/>
              </w:numPr>
              <w:rPr>
                <w:rFonts w:ascii="Arial" w:hAnsi="Arial" w:cs="Arial"/>
                <w:sz w:val="18"/>
              </w:rPr>
            </w:pPr>
            <w:r>
              <w:rPr>
                <w:rFonts w:ascii="Arial" w:hAnsi="Arial" w:cs="Arial"/>
                <w:sz w:val="18"/>
              </w:rPr>
              <w:t xml:space="preserve">Members added as Admin, Moderator or Blogger are automatically assigned badges by the system. </w:t>
            </w:r>
            <w:r w:rsidRPr="00021B2F">
              <w:rPr>
                <w:rFonts w:ascii="Arial" w:hAnsi="Arial" w:cs="Arial"/>
                <w:b/>
                <w:sz w:val="18"/>
              </w:rPr>
              <w:t>(3.7)</w:t>
            </w:r>
          </w:p>
          <w:p w:rsidR="0098054C" w:rsidRPr="0098054C" w:rsidRDefault="0098054C" w:rsidP="00021B2F">
            <w:pPr>
              <w:pStyle w:val="ListParagraph"/>
              <w:numPr>
                <w:ilvl w:val="0"/>
                <w:numId w:val="30"/>
              </w:numPr>
              <w:rPr>
                <w:rFonts w:ascii="Arial" w:hAnsi="Arial" w:cs="Arial"/>
                <w:sz w:val="18"/>
              </w:rPr>
            </w:pPr>
            <w:r w:rsidRPr="0098054C">
              <w:rPr>
                <w:rFonts w:ascii="Arial" w:hAnsi="Arial" w:cs="Arial"/>
                <w:sz w:val="18"/>
              </w:rPr>
              <w:t xml:space="preserve">Bloggers and Experts should be given </w:t>
            </w:r>
            <w:r>
              <w:rPr>
                <w:rFonts w:ascii="Arial" w:hAnsi="Arial" w:cs="Arial"/>
                <w:sz w:val="18"/>
              </w:rPr>
              <w:t xml:space="preserve">contractor email addresses so that he/she can sign in with enterprise ID. </w:t>
            </w:r>
          </w:p>
        </w:tc>
      </w:tr>
      <w:tr w:rsidR="008415F2" w:rsidRPr="001068D4" w:rsidTr="00F37A79">
        <w:tc>
          <w:tcPr>
            <w:tcW w:w="810" w:type="dxa"/>
          </w:tcPr>
          <w:p w:rsidR="008415F2" w:rsidRPr="001068D4" w:rsidRDefault="005F183B" w:rsidP="001068D4">
            <w:pPr>
              <w:rPr>
                <w:rFonts w:ascii="Arial" w:hAnsi="Arial" w:cs="Arial"/>
                <w:sz w:val="18"/>
              </w:rPr>
            </w:pPr>
            <w:r>
              <w:rPr>
                <w:rFonts w:ascii="Arial" w:hAnsi="Arial" w:cs="Arial"/>
                <w:sz w:val="18"/>
              </w:rPr>
              <w:lastRenderedPageBreak/>
              <w:t>3.5.3</w:t>
            </w:r>
          </w:p>
        </w:tc>
        <w:tc>
          <w:tcPr>
            <w:tcW w:w="8730" w:type="dxa"/>
          </w:tcPr>
          <w:p w:rsidR="005F183B" w:rsidRDefault="005F183B" w:rsidP="005F183B">
            <w:pPr>
              <w:rPr>
                <w:rFonts w:ascii="Arial" w:hAnsi="Arial" w:cs="Arial"/>
                <w:sz w:val="18"/>
              </w:rPr>
            </w:pPr>
            <w:r>
              <w:rPr>
                <w:rFonts w:ascii="Arial" w:hAnsi="Arial" w:cs="Arial"/>
                <w:sz w:val="18"/>
              </w:rPr>
              <w:t xml:space="preserve">Remove or Modify user permissions </w:t>
            </w:r>
            <w:r w:rsidRPr="005F183B">
              <w:rPr>
                <w:rFonts w:ascii="Arial" w:hAnsi="Arial" w:cs="Arial"/>
                <w:b/>
                <w:sz w:val="18"/>
              </w:rPr>
              <w:t xml:space="preserve">(Admin) </w:t>
            </w:r>
          </w:p>
          <w:p w:rsidR="005F183B" w:rsidRDefault="005F183B" w:rsidP="005F183B">
            <w:pPr>
              <w:pStyle w:val="ListParagraph"/>
              <w:numPr>
                <w:ilvl w:val="0"/>
                <w:numId w:val="29"/>
              </w:numPr>
              <w:rPr>
                <w:rFonts w:ascii="Arial" w:hAnsi="Arial" w:cs="Arial"/>
                <w:sz w:val="18"/>
              </w:rPr>
            </w:pPr>
            <w:r>
              <w:rPr>
                <w:rFonts w:ascii="Arial" w:hAnsi="Arial" w:cs="Arial"/>
                <w:sz w:val="18"/>
              </w:rPr>
              <w:t>Enter enterprise ID</w:t>
            </w:r>
          </w:p>
          <w:p w:rsidR="005F183B" w:rsidRPr="005F183B" w:rsidRDefault="005F183B" w:rsidP="005F183B">
            <w:pPr>
              <w:pStyle w:val="ListParagraph"/>
              <w:numPr>
                <w:ilvl w:val="0"/>
                <w:numId w:val="29"/>
              </w:numPr>
              <w:rPr>
                <w:rFonts w:ascii="Arial" w:hAnsi="Arial" w:cs="Arial"/>
                <w:sz w:val="18"/>
              </w:rPr>
            </w:pPr>
            <w:r>
              <w:rPr>
                <w:rFonts w:ascii="Arial" w:hAnsi="Arial" w:cs="Arial"/>
                <w:sz w:val="18"/>
              </w:rPr>
              <w:t>Admin can remove or reassign permissions</w:t>
            </w:r>
          </w:p>
          <w:p w:rsidR="005F183B" w:rsidRDefault="005F183B" w:rsidP="005F183B">
            <w:pPr>
              <w:rPr>
                <w:rFonts w:ascii="Arial" w:hAnsi="Arial" w:cs="Arial"/>
                <w:sz w:val="18"/>
              </w:rPr>
            </w:pPr>
            <w:r w:rsidRPr="005F183B">
              <w:rPr>
                <w:rFonts w:ascii="Arial" w:hAnsi="Arial" w:cs="Arial"/>
                <w:b/>
                <w:i/>
                <w:sz w:val="18"/>
              </w:rPr>
              <w:t>Functional Requirement</w:t>
            </w:r>
            <w:r>
              <w:rPr>
                <w:rFonts w:ascii="Arial" w:hAnsi="Arial" w:cs="Arial"/>
                <w:b/>
                <w:i/>
                <w:sz w:val="18"/>
              </w:rPr>
              <w:t>s</w:t>
            </w:r>
            <w:r w:rsidRPr="005F183B">
              <w:rPr>
                <w:rFonts w:ascii="Arial" w:hAnsi="Arial" w:cs="Arial"/>
                <w:b/>
                <w:i/>
                <w:sz w:val="18"/>
              </w:rPr>
              <w:t>:</w:t>
            </w:r>
            <w:r>
              <w:rPr>
                <w:rFonts w:ascii="Arial" w:hAnsi="Arial" w:cs="Arial"/>
                <w:sz w:val="18"/>
              </w:rPr>
              <w:t xml:space="preserve"> </w:t>
            </w:r>
          </w:p>
          <w:p w:rsidR="005F183B" w:rsidRDefault="005F183B" w:rsidP="005F183B">
            <w:pPr>
              <w:pStyle w:val="ListParagraph"/>
              <w:numPr>
                <w:ilvl w:val="0"/>
                <w:numId w:val="30"/>
              </w:numPr>
              <w:rPr>
                <w:rFonts w:ascii="Arial" w:hAnsi="Arial" w:cs="Arial"/>
                <w:sz w:val="18"/>
              </w:rPr>
            </w:pPr>
            <w:r w:rsidRPr="005F183B">
              <w:rPr>
                <w:rFonts w:ascii="Arial" w:hAnsi="Arial" w:cs="Arial"/>
                <w:sz w:val="18"/>
              </w:rPr>
              <w:t>Deleted by LDAP then au</w:t>
            </w:r>
            <w:r>
              <w:rPr>
                <w:rFonts w:ascii="Arial" w:hAnsi="Arial" w:cs="Arial"/>
                <w:sz w:val="18"/>
              </w:rPr>
              <w:t xml:space="preserve">tomatically deleted from tool </w:t>
            </w:r>
          </w:p>
          <w:p w:rsidR="008415F2" w:rsidRPr="005F183B" w:rsidRDefault="005F183B" w:rsidP="005F183B">
            <w:pPr>
              <w:pStyle w:val="ListParagraph"/>
              <w:numPr>
                <w:ilvl w:val="0"/>
                <w:numId w:val="30"/>
              </w:numPr>
              <w:rPr>
                <w:rFonts w:ascii="Arial" w:hAnsi="Arial" w:cs="Arial"/>
                <w:sz w:val="18"/>
              </w:rPr>
            </w:pPr>
            <w:r>
              <w:rPr>
                <w:rFonts w:ascii="Arial" w:hAnsi="Arial" w:cs="Arial"/>
                <w:sz w:val="18"/>
              </w:rPr>
              <w:t>Removing user d</w:t>
            </w:r>
            <w:r w:rsidRPr="005F183B">
              <w:rPr>
                <w:rFonts w:ascii="Arial" w:hAnsi="Arial" w:cs="Arial"/>
                <w:sz w:val="18"/>
              </w:rPr>
              <w:t>oes NOT delete content posted by that User or attributed content</w:t>
            </w:r>
          </w:p>
        </w:tc>
      </w:tr>
    </w:tbl>
    <w:p w:rsidR="00DF291E" w:rsidRDefault="00E83DB5" w:rsidP="00DF291E">
      <w:pPr>
        <w:pStyle w:val="Heading2"/>
      </w:pPr>
      <w:bookmarkStart w:id="29" w:name="_Toc310589029"/>
      <w:r>
        <w:t>Reports</w:t>
      </w:r>
      <w:r w:rsidR="003736A6">
        <w:t xml:space="preserve"> </w:t>
      </w:r>
      <w:r w:rsidR="00DF291E">
        <w:t>– P1</w:t>
      </w:r>
      <w:bookmarkEnd w:id="29"/>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F291E" w:rsidRPr="001068D4" w:rsidTr="00484614">
        <w:tc>
          <w:tcPr>
            <w:tcW w:w="810" w:type="dxa"/>
          </w:tcPr>
          <w:p w:rsidR="00DF291E" w:rsidRPr="001068D4" w:rsidRDefault="00DF291E" w:rsidP="00E83DB5">
            <w:pPr>
              <w:rPr>
                <w:rFonts w:ascii="Arial" w:hAnsi="Arial" w:cs="Arial"/>
                <w:sz w:val="18"/>
                <w:szCs w:val="20"/>
              </w:rPr>
            </w:pPr>
            <w:r w:rsidRPr="001068D4">
              <w:rPr>
                <w:rFonts w:ascii="Arial" w:hAnsi="Arial" w:cs="Arial"/>
                <w:sz w:val="18"/>
                <w:szCs w:val="20"/>
              </w:rPr>
              <w:t>3.</w:t>
            </w:r>
            <w:r w:rsidR="00E83DB5">
              <w:rPr>
                <w:rFonts w:ascii="Arial" w:hAnsi="Arial" w:cs="Arial"/>
                <w:sz w:val="18"/>
                <w:szCs w:val="20"/>
              </w:rPr>
              <w:t>6</w:t>
            </w:r>
          </w:p>
        </w:tc>
        <w:tc>
          <w:tcPr>
            <w:tcW w:w="8730" w:type="dxa"/>
          </w:tcPr>
          <w:p w:rsidR="00DF291E" w:rsidRDefault="00092710" w:rsidP="00E83DB5">
            <w:pPr>
              <w:rPr>
                <w:rFonts w:ascii="Arial" w:hAnsi="Arial" w:cs="Arial"/>
                <w:sz w:val="18"/>
                <w:szCs w:val="20"/>
              </w:rPr>
            </w:pPr>
            <w:r>
              <w:rPr>
                <w:rFonts w:ascii="Arial" w:hAnsi="Arial" w:cs="Arial"/>
                <w:sz w:val="18"/>
                <w:szCs w:val="20"/>
              </w:rPr>
              <w:t xml:space="preserve">Links to </w:t>
            </w:r>
          </w:p>
          <w:p w:rsidR="00092710" w:rsidRDefault="00092710" w:rsidP="00335E6A">
            <w:pPr>
              <w:pStyle w:val="ListParagraph"/>
              <w:numPr>
                <w:ilvl w:val="0"/>
                <w:numId w:val="16"/>
              </w:numPr>
              <w:rPr>
                <w:rFonts w:ascii="Arial" w:hAnsi="Arial" w:cs="Arial"/>
                <w:sz w:val="18"/>
                <w:szCs w:val="20"/>
              </w:rPr>
            </w:pPr>
            <w:proofErr w:type="spellStart"/>
            <w:r>
              <w:rPr>
                <w:rFonts w:ascii="Arial" w:hAnsi="Arial" w:cs="Arial"/>
                <w:sz w:val="18"/>
                <w:szCs w:val="20"/>
              </w:rPr>
              <w:t>Omniture</w:t>
            </w:r>
            <w:proofErr w:type="spellEnd"/>
          </w:p>
          <w:p w:rsidR="00092710" w:rsidRDefault="00092710" w:rsidP="00335E6A">
            <w:pPr>
              <w:pStyle w:val="ListParagraph"/>
              <w:numPr>
                <w:ilvl w:val="0"/>
                <w:numId w:val="16"/>
              </w:numPr>
              <w:rPr>
                <w:rFonts w:ascii="Arial" w:hAnsi="Arial" w:cs="Arial"/>
                <w:sz w:val="18"/>
                <w:szCs w:val="20"/>
              </w:rPr>
            </w:pPr>
            <w:r>
              <w:rPr>
                <w:rFonts w:ascii="Arial" w:hAnsi="Arial" w:cs="Arial"/>
                <w:sz w:val="18"/>
                <w:szCs w:val="20"/>
              </w:rPr>
              <w:t>Google Analytics</w:t>
            </w:r>
          </w:p>
          <w:p w:rsidR="008631FF" w:rsidRDefault="008631FF" w:rsidP="00335E6A">
            <w:pPr>
              <w:pStyle w:val="ListParagraph"/>
              <w:numPr>
                <w:ilvl w:val="0"/>
                <w:numId w:val="16"/>
              </w:numPr>
              <w:rPr>
                <w:rFonts w:ascii="Arial" w:hAnsi="Arial" w:cs="Arial"/>
                <w:sz w:val="18"/>
                <w:szCs w:val="20"/>
              </w:rPr>
            </w:pPr>
            <w:r>
              <w:rPr>
                <w:rFonts w:ascii="Arial" w:hAnsi="Arial" w:cs="Arial"/>
                <w:sz w:val="18"/>
                <w:szCs w:val="20"/>
              </w:rPr>
              <w:t>Basic reporting</w:t>
            </w:r>
          </w:p>
          <w:p w:rsidR="009022B7" w:rsidRDefault="008631FF">
            <w:pPr>
              <w:pStyle w:val="ListParagraph"/>
              <w:numPr>
                <w:ilvl w:val="1"/>
                <w:numId w:val="16"/>
              </w:numPr>
              <w:rPr>
                <w:rFonts w:ascii="Arial" w:hAnsi="Arial" w:cs="Arial"/>
                <w:sz w:val="18"/>
                <w:szCs w:val="20"/>
              </w:rPr>
            </w:pPr>
            <w:r>
              <w:rPr>
                <w:rFonts w:ascii="Arial" w:hAnsi="Arial" w:cs="Arial"/>
                <w:sz w:val="18"/>
                <w:szCs w:val="20"/>
              </w:rPr>
              <w:t>Number of Q&amp;A created</w:t>
            </w:r>
          </w:p>
          <w:p w:rsidR="009022B7" w:rsidRDefault="002A5919">
            <w:pPr>
              <w:pStyle w:val="ListParagraph"/>
              <w:numPr>
                <w:ilvl w:val="1"/>
                <w:numId w:val="16"/>
              </w:numPr>
              <w:rPr>
                <w:rFonts w:ascii="Arial" w:hAnsi="Arial" w:cs="Arial"/>
                <w:sz w:val="18"/>
                <w:szCs w:val="20"/>
              </w:rPr>
            </w:pPr>
            <w:r>
              <w:rPr>
                <w:rFonts w:ascii="Arial" w:hAnsi="Arial" w:cs="Arial"/>
                <w:sz w:val="18"/>
                <w:szCs w:val="20"/>
              </w:rPr>
              <w:t>Number of comments</w:t>
            </w:r>
          </w:p>
          <w:p w:rsidR="009022B7" w:rsidRDefault="002A5919">
            <w:pPr>
              <w:pStyle w:val="ListParagraph"/>
              <w:numPr>
                <w:ilvl w:val="1"/>
                <w:numId w:val="16"/>
              </w:numPr>
              <w:rPr>
                <w:rFonts w:ascii="Arial" w:hAnsi="Arial" w:cs="Arial"/>
                <w:sz w:val="18"/>
                <w:szCs w:val="20"/>
              </w:rPr>
            </w:pPr>
            <w:r>
              <w:rPr>
                <w:rFonts w:ascii="Arial" w:hAnsi="Arial" w:cs="Arial"/>
                <w:sz w:val="18"/>
                <w:szCs w:val="20"/>
              </w:rPr>
              <w:t>Number of blog comments</w:t>
            </w:r>
          </w:p>
          <w:p w:rsidR="009022B7" w:rsidRDefault="008631FF">
            <w:pPr>
              <w:pStyle w:val="ListParagraph"/>
              <w:numPr>
                <w:ilvl w:val="1"/>
                <w:numId w:val="16"/>
              </w:numPr>
              <w:rPr>
                <w:rFonts w:ascii="Arial" w:hAnsi="Arial" w:cs="Arial"/>
                <w:sz w:val="18"/>
                <w:szCs w:val="20"/>
              </w:rPr>
            </w:pPr>
            <w:r>
              <w:rPr>
                <w:rFonts w:ascii="Arial" w:hAnsi="Arial" w:cs="Arial"/>
                <w:sz w:val="18"/>
                <w:szCs w:val="20"/>
              </w:rPr>
              <w:t>Number of Ideas created (Phase 2)</w:t>
            </w:r>
          </w:p>
        </w:tc>
      </w:tr>
    </w:tbl>
    <w:p w:rsidR="0019486C" w:rsidRDefault="005F183B" w:rsidP="0019486C">
      <w:pPr>
        <w:pStyle w:val="Heading2"/>
      </w:pPr>
      <w:bookmarkStart w:id="30" w:name="_Toc310589030"/>
      <w:r>
        <w:t xml:space="preserve">External Users </w:t>
      </w:r>
      <w:r w:rsidR="003736A6">
        <w:t xml:space="preserve">– </w:t>
      </w:r>
      <w:r w:rsidR="0019486C">
        <w:t>P1</w:t>
      </w:r>
      <w:bookmarkEnd w:id="30"/>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A643AF" w:rsidRPr="001068D4" w:rsidTr="00484614">
        <w:tc>
          <w:tcPr>
            <w:tcW w:w="810" w:type="dxa"/>
          </w:tcPr>
          <w:p w:rsidR="00A643AF" w:rsidRPr="001068D4" w:rsidRDefault="00993E57" w:rsidP="00E72E89">
            <w:pPr>
              <w:rPr>
                <w:rFonts w:ascii="Arial" w:hAnsi="Arial" w:cs="Arial"/>
                <w:sz w:val="18"/>
                <w:szCs w:val="20"/>
              </w:rPr>
            </w:pPr>
            <w:r w:rsidRPr="001068D4">
              <w:rPr>
                <w:rFonts w:ascii="Arial" w:hAnsi="Arial" w:cs="Arial"/>
                <w:sz w:val="18"/>
                <w:szCs w:val="20"/>
              </w:rPr>
              <w:t>3.</w:t>
            </w:r>
            <w:r w:rsidR="00E83DB5">
              <w:rPr>
                <w:rFonts w:ascii="Arial" w:hAnsi="Arial" w:cs="Arial"/>
                <w:sz w:val="18"/>
                <w:szCs w:val="20"/>
              </w:rPr>
              <w:t>7.1</w:t>
            </w:r>
          </w:p>
        </w:tc>
        <w:tc>
          <w:tcPr>
            <w:tcW w:w="8730" w:type="dxa"/>
          </w:tcPr>
          <w:p w:rsidR="005F183B" w:rsidRDefault="00021B2F" w:rsidP="005F183B">
            <w:pPr>
              <w:rPr>
                <w:rFonts w:ascii="Arial" w:hAnsi="Arial" w:cs="Arial"/>
                <w:sz w:val="18"/>
              </w:rPr>
            </w:pPr>
            <w:r>
              <w:rPr>
                <w:rFonts w:ascii="Arial" w:hAnsi="Arial" w:cs="Arial"/>
                <w:sz w:val="18"/>
              </w:rPr>
              <w:t xml:space="preserve">Members </w:t>
            </w:r>
            <w:r w:rsidRPr="008415F2">
              <w:rPr>
                <w:rFonts w:ascii="Arial" w:hAnsi="Arial" w:cs="Arial"/>
                <w:b/>
                <w:sz w:val="18"/>
                <w:szCs w:val="20"/>
              </w:rPr>
              <w:t>(Moderators / Admin)</w:t>
            </w:r>
          </w:p>
          <w:p w:rsidR="0096336F" w:rsidRDefault="00021B2F" w:rsidP="005F183B">
            <w:pPr>
              <w:pStyle w:val="ListParagraph"/>
              <w:numPr>
                <w:ilvl w:val="0"/>
                <w:numId w:val="27"/>
              </w:numPr>
              <w:rPr>
                <w:rFonts w:ascii="Arial" w:hAnsi="Arial" w:cs="Arial"/>
                <w:sz w:val="18"/>
              </w:rPr>
            </w:pPr>
            <w:r>
              <w:rPr>
                <w:rFonts w:ascii="Arial" w:hAnsi="Arial" w:cs="Arial"/>
                <w:sz w:val="18"/>
              </w:rPr>
              <w:t xml:space="preserve">Search external users by email address or screen name </w:t>
            </w:r>
          </w:p>
          <w:p w:rsidR="00021B2F" w:rsidRDefault="00021B2F" w:rsidP="005F183B">
            <w:pPr>
              <w:pStyle w:val="ListParagraph"/>
              <w:numPr>
                <w:ilvl w:val="0"/>
                <w:numId w:val="27"/>
              </w:numPr>
              <w:rPr>
                <w:rFonts w:ascii="Arial" w:hAnsi="Arial" w:cs="Arial"/>
                <w:sz w:val="18"/>
              </w:rPr>
            </w:pPr>
            <w:r>
              <w:rPr>
                <w:rFonts w:ascii="Arial" w:hAnsi="Arial" w:cs="Arial"/>
                <w:sz w:val="18"/>
              </w:rPr>
              <w:t xml:space="preserve">Members can be banned </w:t>
            </w:r>
            <w:r w:rsidR="000E7915">
              <w:rPr>
                <w:rFonts w:ascii="Arial" w:hAnsi="Arial" w:cs="Arial"/>
                <w:sz w:val="18"/>
              </w:rPr>
              <w:t>from</w:t>
            </w:r>
            <w:r>
              <w:rPr>
                <w:rFonts w:ascii="Arial" w:hAnsi="Arial" w:cs="Arial"/>
                <w:sz w:val="18"/>
              </w:rPr>
              <w:t xml:space="preserve"> </w:t>
            </w:r>
            <w:r w:rsidR="000E7915">
              <w:rPr>
                <w:rFonts w:ascii="Arial" w:hAnsi="Arial" w:cs="Arial"/>
                <w:sz w:val="18"/>
              </w:rPr>
              <w:t>search results</w:t>
            </w:r>
          </w:p>
          <w:p w:rsidR="000E7915" w:rsidRPr="000E7915" w:rsidRDefault="000E7915" w:rsidP="000E7915">
            <w:pPr>
              <w:pStyle w:val="ListParagraph"/>
              <w:numPr>
                <w:ilvl w:val="0"/>
                <w:numId w:val="27"/>
              </w:numPr>
              <w:rPr>
                <w:rFonts w:ascii="Arial" w:hAnsi="Arial" w:cs="Arial"/>
                <w:sz w:val="18"/>
              </w:rPr>
            </w:pPr>
            <w:r>
              <w:rPr>
                <w:rFonts w:ascii="Arial" w:hAnsi="Arial" w:cs="Arial"/>
                <w:sz w:val="18"/>
              </w:rPr>
              <w:t>Can select Member to see Member information</w:t>
            </w:r>
          </w:p>
        </w:tc>
      </w:tr>
      <w:tr w:rsidR="000E7915" w:rsidRPr="001068D4" w:rsidTr="00484614">
        <w:tc>
          <w:tcPr>
            <w:tcW w:w="810" w:type="dxa"/>
          </w:tcPr>
          <w:p w:rsidR="000E7915" w:rsidRDefault="000E7915" w:rsidP="00E83DB5">
            <w:pPr>
              <w:rPr>
                <w:rFonts w:ascii="Arial" w:hAnsi="Arial" w:cs="Arial"/>
                <w:sz w:val="18"/>
                <w:szCs w:val="20"/>
              </w:rPr>
            </w:pPr>
            <w:r>
              <w:rPr>
                <w:rFonts w:ascii="Arial" w:hAnsi="Arial" w:cs="Arial"/>
                <w:sz w:val="18"/>
                <w:szCs w:val="20"/>
              </w:rPr>
              <w:t>3.7.2</w:t>
            </w:r>
          </w:p>
        </w:tc>
        <w:tc>
          <w:tcPr>
            <w:tcW w:w="8730" w:type="dxa"/>
          </w:tcPr>
          <w:p w:rsidR="000E7915" w:rsidRPr="000E7915" w:rsidRDefault="000E7915" w:rsidP="00E83DB5">
            <w:pPr>
              <w:rPr>
                <w:rFonts w:ascii="Arial" w:hAnsi="Arial" w:cs="Arial"/>
                <w:sz w:val="18"/>
              </w:rPr>
            </w:pPr>
            <w:commentRangeStart w:id="31"/>
            <w:r>
              <w:rPr>
                <w:rFonts w:ascii="Arial" w:hAnsi="Arial" w:cs="Arial"/>
                <w:sz w:val="18"/>
                <w:szCs w:val="20"/>
              </w:rPr>
              <w:t xml:space="preserve">Member information </w:t>
            </w:r>
            <w:r w:rsidRPr="008415F2">
              <w:rPr>
                <w:rFonts w:ascii="Arial" w:hAnsi="Arial" w:cs="Arial"/>
                <w:b/>
                <w:sz w:val="18"/>
                <w:szCs w:val="20"/>
              </w:rPr>
              <w:t>(Moderators / Admin)</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Ban user</w:t>
            </w:r>
          </w:p>
          <w:p w:rsidR="00ED4679" w:rsidRDefault="00ED4679" w:rsidP="000E7915">
            <w:pPr>
              <w:pStyle w:val="ListParagraph"/>
              <w:numPr>
                <w:ilvl w:val="0"/>
                <w:numId w:val="32"/>
              </w:numPr>
              <w:rPr>
                <w:rFonts w:ascii="Arial" w:hAnsi="Arial" w:cs="Arial"/>
                <w:sz w:val="18"/>
                <w:szCs w:val="20"/>
              </w:rPr>
            </w:pPr>
            <w:r>
              <w:rPr>
                <w:rFonts w:ascii="Arial" w:hAnsi="Arial" w:cs="Arial"/>
                <w:sz w:val="18"/>
                <w:szCs w:val="20"/>
              </w:rPr>
              <w:t>Delete account</w:t>
            </w:r>
          </w:p>
          <w:p w:rsidR="00ED4679" w:rsidRDefault="00ED4679" w:rsidP="00ED4679">
            <w:pPr>
              <w:pStyle w:val="ListParagraph"/>
              <w:numPr>
                <w:ilvl w:val="1"/>
                <w:numId w:val="32"/>
              </w:numPr>
              <w:rPr>
                <w:rFonts w:ascii="Arial" w:hAnsi="Arial" w:cs="Arial"/>
                <w:sz w:val="18"/>
                <w:szCs w:val="20"/>
              </w:rPr>
            </w:pPr>
            <w:r w:rsidRPr="00ED4679">
              <w:rPr>
                <w:rFonts w:ascii="Arial" w:hAnsi="Arial" w:cs="Arial"/>
                <w:b/>
                <w:sz w:val="18"/>
                <w:szCs w:val="20"/>
              </w:rPr>
              <w:t>Functional Requirement:</w:t>
            </w:r>
            <w:r>
              <w:rPr>
                <w:rFonts w:ascii="Arial" w:hAnsi="Arial" w:cs="Arial"/>
                <w:b/>
                <w:sz w:val="18"/>
                <w:szCs w:val="20"/>
              </w:rPr>
              <w:t xml:space="preserve"> </w:t>
            </w:r>
            <w:r>
              <w:rPr>
                <w:rFonts w:ascii="Arial" w:hAnsi="Arial" w:cs="Arial"/>
                <w:sz w:val="18"/>
                <w:szCs w:val="20"/>
              </w:rPr>
              <w:t xml:space="preserve">Only moderators can delete an account. Information is kept in </w:t>
            </w:r>
            <w:r>
              <w:rPr>
                <w:rFonts w:ascii="Arial" w:hAnsi="Arial" w:cs="Arial"/>
                <w:sz w:val="18"/>
                <w:szCs w:val="20"/>
              </w:rPr>
              <w:lastRenderedPageBreak/>
              <w:t xml:space="preserve">database, but Communities profile is disabled. UGC posted by User remains </w:t>
            </w:r>
            <w:proofErr w:type="spellStart"/>
            <w:r>
              <w:rPr>
                <w:rFonts w:ascii="Arial" w:hAnsi="Arial" w:cs="Arial"/>
                <w:sz w:val="18"/>
                <w:szCs w:val="20"/>
              </w:rPr>
              <w:t>butRemoves</w:t>
            </w:r>
            <w:proofErr w:type="spellEnd"/>
            <w:r>
              <w:rPr>
                <w:rFonts w:ascii="Arial" w:hAnsi="Arial" w:cs="Arial"/>
                <w:sz w:val="18"/>
                <w:szCs w:val="20"/>
              </w:rPr>
              <w:t xml:space="preserve"> user from all email distribution. </w:t>
            </w:r>
          </w:p>
          <w:p w:rsidR="000E7915" w:rsidRP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Add manually applied badges </w:t>
            </w:r>
            <w:r w:rsidRPr="000E7915">
              <w:rPr>
                <w:rFonts w:ascii="Arial" w:hAnsi="Arial" w:cs="Arial"/>
                <w:b/>
                <w:sz w:val="18"/>
                <w:szCs w:val="20"/>
              </w:rPr>
              <w:t>(3.7.3)</w:t>
            </w:r>
          </w:p>
          <w:p w:rsidR="000E7915" w:rsidRDefault="000E7915" w:rsidP="000E7915">
            <w:pPr>
              <w:pStyle w:val="ListParagraph"/>
              <w:numPr>
                <w:ilvl w:val="0"/>
                <w:numId w:val="32"/>
              </w:numPr>
              <w:rPr>
                <w:rFonts w:ascii="Arial" w:hAnsi="Arial" w:cs="Arial"/>
                <w:sz w:val="18"/>
                <w:szCs w:val="20"/>
              </w:rPr>
            </w:pPr>
            <w:r w:rsidRPr="000E7915">
              <w:rPr>
                <w:rFonts w:ascii="Arial" w:hAnsi="Arial" w:cs="Arial"/>
                <w:sz w:val="18"/>
                <w:szCs w:val="20"/>
              </w:rPr>
              <w:t>View IP address</w:t>
            </w:r>
          </w:p>
          <w:p w:rsidR="000E7915" w:rsidRP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View Opt-in </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View email address</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View points</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Link to Community Profile </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Assign Blogger Roll</w:t>
            </w:r>
          </w:p>
          <w:p w:rsidR="00ED4679" w:rsidRPr="00354C9A" w:rsidRDefault="000E7915" w:rsidP="00ED4679">
            <w:pPr>
              <w:pStyle w:val="ListParagraph"/>
              <w:numPr>
                <w:ilvl w:val="0"/>
                <w:numId w:val="32"/>
              </w:numPr>
              <w:rPr>
                <w:rFonts w:ascii="Arial" w:hAnsi="Arial" w:cs="Arial"/>
                <w:sz w:val="18"/>
                <w:szCs w:val="20"/>
              </w:rPr>
            </w:pPr>
            <w:r>
              <w:rPr>
                <w:rFonts w:ascii="Arial" w:hAnsi="Arial" w:cs="Arial"/>
                <w:sz w:val="18"/>
                <w:szCs w:val="20"/>
              </w:rPr>
              <w:t xml:space="preserve">Set as a featured member </w:t>
            </w:r>
            <w:commentRangeEnd w:id="31"/>
            <w:r w:rsidR="002A5919">
              <w:rPr>
                <w:rStyle w:val="CommentReference"/>
              </w:rPr>
              <w:commentReference w:id="31"/>
            </w:r>
          </w:p>
        </w:tc>
      </w:tr>
      <w:tr w:rsidR="003736A6" w:rsidRPr="001068D4" w:rsidTr="00484614">
        <w:tc>
          <w:tcPr>
            <w:tcW w:w="810" w:type="dxa"/>
          </w:tcPr>
          <w:p w:rsidR="001106B5" w:rsidRPr="001068D4" w:rsidRDefault="001106B5" w:rsidP="00E83DB5">
            <w:pPr>
              <w:rPr>
                <w:rFonts w:ascii="Arial" w:hAnsi="Arial" w:cs="Arial"/>
                <w:sz w:val="18"/>
                <w:szCs w:val="20"/>
              </w:rPr>
            </w:pPr>
            <w:r>
              <w:rPr>
                <w:rFonts w:ascii="Arial" w:hAnsi="Arial" w:cs="Arial"/>
                <w:sz w:val="18"/>
                <w:szCs w:val="20"/>
              </w:rPr>
              <w:lastRenderedPageBreak/>
              <w:t>3.</w:t>
            </w:r>
            <w:r w:rsidR="00E83DB5">
              <w:rPr>
                <w:rFonts w:ascii="Arial" w:hAnsi="Arial" w:cs="Arial"/>
                <w:sz w:val="18"/>
                <w:szCs w:val="20"/>
              </w:rPr>
              <w:t>7.</w:t>
            </w:r>
            <w:r w:rsidR="000E7915">
              <w:rPr>
                <w:rFonts w:ascii="Arial" w:hAnsi="Arial" w:cs="Arial"/>
                <w:sz w:val="18"/>
                <w:szCs w:val="20"/>
              </w:rPr>
              <w:t>3</w:t>
            </w:r>
          </w:p>
        </w:tc>
        <w:tc>
          <w:tcPr>
            <w:tcW w:w="8730" w:type="dxa"/>
          </w:tcPr>
          <w:p w:rsidR="008E31D8" w:rsidRDefault="00021B2F" w:rsidP="00E83DB5">
            <w:pPr>
              <w:rPr>
                <w:rFonts w:ascii="Arial" w:hAnsi="Arial" w:cs="Arial"/>
                <w:sz w:val="18"/>
                <w:szCs w:val="20"/>
              </w:rPr>
            </w:pPr>
            <w:r>
              <w:rPr>
                <w:rFonts w:ascii="Arial" w:hAnsi="Arial" w:cs="Arial"/>
                <w:sz w:val="18"/>
                <w:szCs w:val="20"/>
              </w:rPr>
              <w:t xml:space="preserve">Badges </w:t>
            </w:r>
            <w:r w:rsidRPr="008415F2">
              <w:rPr>
                <w:rFonts w:ascii="Arial" w:hAnsi="Arial" w:cs="Arial"/>
                <w:b/>
                <w:sz w:val="18"/>
                <w:szCs w:val="20"/>
              </w:rPr>
              <w:t>(Moderators / Admin)</w:t>
            </w:r>
          </w:p>
          <w:p w:rsidR="00021B2F" w:rsidRDefault="00021B2F" w:rsidP="00021B2F">
            <w:pPr>
              <w:pStyle w:val="ListParagraph"/>
              <w:numPr>
                <w:ilvl w:val="0"/>
                <w:numId w:val="27"/>
              </w:numPr>
              <w:rPr>
                <w:rFonts w:ascii="Arial" w:hAnsi="Arial" w:cs="Arial"/>
                <w:sz w:val="18"/>
                <w:szCs w:val="20"/>
              </w:rPr>
            </w:pPr>
            <w:r>
              <w:rPr>
                <w:rFonts w:ascii="Arial" w:hAnsi="Arial" w:cs="Arial"/>
                <w:sz w:val="18"/>
                <w:szCs w:val="20"/>
              </w:rPr>
              <w:t>Badges can be manually assigned or assigned by the system</w:t>
            </w:r>
          </w:p>
          <w:p w:rsidR="00021B2F" w:rsidRDefault="00021B2F" w:rsidP="00021B2F">
            <w:pPr>
              <w:pStyle w:val="ListParagraph"/>
              <w:numPr>
                <w:ilvl w:val="0"/>
                <w:numId w:val="31"/>
              </w:numPr>
              <w:rPr>
                <w:rFonts w:ascii="Arial" w:hAnsi="Arial" w:cs="Arial"/>
                <w:sz w:val="18"/>
                <w:szCs w:val="20"/>
              </w:rPr>
            </w:pPr>
            <w:r>
              <w:rPr>
                <w:rFonts w:ascii="Arial" w:hAnsi="Arial" w:cs="Arial"/>
                <w:sz w:val="18"/>
                <w:szCs w:val="20"/>
              </w:rPr>
              <w:t>Badges based on membership level  (Only 1 Membership level badge will display per user) (System generated badges)</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7 tier membership level system (TBD)</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 xml:space="preserve">Linked to static page that defines membership levels, badges </w:t>
            </w:r>
          </w:p>
          <w:p w:rsidR="00021B2F" w:rsidRDefault="00021B2F" w:rsidP="00021B2F">
            <w:pPr>
              <w:pStyle w:val="ListParagraph"/>
              <w:numPr>
                <w:ilvl w:val="0"/>
                <w:numId w:val="31"/>
              </w:numPr>
              <w:rPr>
                <w:rFonts w:ascii="Arial" w:hAnsi="Arial" w:cs="Arial"/>
                <w:sz w:val="18"/>
                <w:szCs w:val="20"/>
              </w:rPr>
            </w:pPr>
            <w:r>
              <w:rPr>
                <w:rFonts w:ascii="Arial" w:hAnsi="Arial" w:cs="Arial"/>
                <w:sz w:val="18"/>
                <w:szCs w:val="20"/>
              </w:rPr>
              <w:t xml:space="preserve">Additional Badges </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Advisory Board (System Generated Badge)</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 xml:space="preserve">Craftsman Club Members – applied from badge in profile </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 xml:space="preserve">Expert – Manually added </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Associate – appears for anyone who has an employee ID in membership profile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Customer Care Network – tied to CCN employees working within the communities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Moderator Badge – Assigned to anyone with Admin/Moderator tool access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 xml:space="preserve">Vendors – Manually added </w:t>
            </w:r>
          </w:p>
          <w:p w:rsidR="00021B2F" w:rsidDel="00904B79" w:rsidRDefault="00021B2F" w:rsidP="00904B79">
            <w:pPr>
              <w:pStyle w:val="ListParagraph"/>
              <w:numPr>
                <w:ilvl w:val="1"/>
                <w:numId w:val="31"/>
              </w:numPr>
              <w:rPr>
                <w:del w:id="32" w:author="jmassud" w:date="2012-04-18T16:45:00Z"/>
                <w:rFonts w:ascii="Arial" w:hAnsi="Arial" w:cs="Arial"/>
                <w:sz w:val="18"/>
                <w:szCs w:val="20"/>
              </w:rPr>
            </w:pPr>
            <w:del w:id="33" w:author="jmassud" w:date="2012-04-18T16:44:00Z">
              <w:r w:rsidDel="00904B79">
                <w:rPr>
                  <w:rFonts w:ascii="Arial" w:hAnsi="Arial" w:cs="Arial"/>
                  <w:sz w:val="18"/>
                  <w:szCs w:val="20"/>
                </w:rPr>
                <w:delText>Store Manager – Given to Managers tied to Store Pages (system)</w:delText>
              </w:r>
            </w:del>
          </w:p>
          <w:p w:rsidR="00021B2F" w:rsidRPr="000E7915" w:rsidRDefault="00021B2F" w:rsidP="000E7915">
            <w:pPr>
              <w:pStyle w:val="ListParagraph"/>
              <w:numPr>
                <w:ilvl w:val="1"/>
                <w:numId w:val="31"/>
              </w:numPr>
              <w:rPr>
                <w:rFonts w:ascii="Arial" w:hAnsi="Arial" w:cs="Arial"/>
                <w:sz w:val="18"/>
                <w:szCs w:val="20"/>
              </w:rPr>
            </w:pPr>
            <w:r>
              <w:rPr>
                <w:rFonts w:ascii="Arial" w:hAnsi="Arial" w:cs="Arial"/>
                <w:sz w:val="18"/>
                <w:szCs w:val="20"/>
              </w:rPr>
              <w:t>Alumni – A</w:t>
            </w:r>
            <w:r w:rsidRPr="0025244B">
              <w:rPr>
                <w:rFonts w:ascii="Arial" w:hAnsi="Arial" w:cs="Arial"/>
                <w:sz w:val="18"/>
                <w:szCs w:val="20"/>
              </w:rPr>
              <w:t>dded through Admin/Moderation tool upon request</w:t>
            </w:r>
            <w:r>
              <w:rPr>
                <w:rFonts w:ascii="Arial" w:hAnsi="Arial" w:cs="Arial"/>
                <w:sz w:val="18"/>
                <w:szCs w:val="20"/>
              </w:rPr>
              <w:t xml:space="preserve"> (manually) or tied to that designation in WCS profile (System) </w:t>
            </w:r>
          </w:p>
        </w:tc>
      </w:tr>
      <w:tr w:rsidR="000F1326" w:rsidRPr="001068D4" w:rsidTr="00932CDD">
        <w:tc>
          <w:tcPr>
            <w:tcW w:w="9540" w:type="dxa"/>
            <w:gridSpan w:val="2"/>
            <w:shd w:val="clear" w:color="auto" w:fill="B6DDE8" w:themeFill="accent5" w:themeFillTint="66"/>
          </w:tcPr>
          <w:p w:rsidR="000F1326" w:rsidRPr="001068D4" w:rsidRDefault="000F1326" w:rsidP="00932CDD">
            <w:pPr>
              <w:rPr>
                <w:rFonts w:ascii="Arial" w:hAnsi="Arial" w:cs="Arial"/>
                <w:b/>
                <w:sz w:val="18"/>
                <w:szCs w:val="20"/>
              </w:rPr>
            </w:pPr>
            <w:r w:rsidRPr="001068D4">
              <w:rPr>
                <w:rFonts w:ascii="Arial" w:hAnsi="Arial" w:cs="Arial"/>
                <w:b/>
                <w:sz w:val="18"/>
                <w:szCs w:val="20"/>
              </w:rPr>
              <w:t>Phase Two</w:t>
            </w:r>
          </w:p>
        </w:tc>
      </w:tr>
      <w:tr w:rsidR="00354C9A" w:rsidRPr="001068D4" w:rsidTr="00484614">
        <w:tc>
          <w:tcPr>
            <w:tcW w:w="810" w:type="dxa"/>
          </w:tcPr>
          <w:p w:rsidR="00354C9A" w:rsidRDefault="00354C9A" w:rsidP="00E83DB5">
            <w:pPr>
              <w:rPr>
                <w:rFonts w:ascii="Arial" w:hAnsi="Arial" w:cs="Arial"/>
                <w:sz w:val="18"/>
                <w:szCs w:val="20"/>
              </w:rPr>
            </w:pPr>
            <w:r>
              <w:rPr>
                <w:rFonts w:ascii="Arial" w:hAnsi="Arial" w:cs="Arial"/>
                <w:sz w:val="18"/>
                <w:szCs w:val="20"/>
              </w:rPr>
              <w:t>3.7.4</w:t>
            </w:r>
          </w:p>
        </w:tc>
        <w:tc>
          <w:tcPr>
            <w:tcW w:w="8730" w:type="dxa"/>
          </w:tcPr>
          <w:p w:rsidR="00354C9A" w:rsidRDefault="00354C9A" w:rsidP="00E83DB5">
            <w:pPr>
              <w:rPr>
                <w:rFonts w:ascii="Arial" w:hAnsi="Arial" w:cs="Arial"/>
                <w:sz w:val="18"/>
                <w:szCs w:val="20"/>
              </w:rPr>
            </w:pPr>
            <w:r>
              <w:rPr>
                <w:rFonts w:ascii="Arial" w:hAnsi="Arial" w:cs="Arial"/>
                <w:sz w:val="18"/>
                <w:szCs w:val="20"/>
              </w:rPr>
              <w:t xml:space="preserve">Promotional Engine </w:t>
            </w:r>
          </w:p>
          <w:p w:rsidR="00354C9A" w:rsidRDefault="00354C9A" w:rsidP="00354C9A">
            <w:pPr>
              <w:pStyle w:val="ListParagraph"/>
              <w:numPr>
                <w:ilvl w:val="0"/>
                <w:numId w:val="37"/>
              </w:numPr>
              <w:rPr>
                <w:rFonts w:ascii="Arial" w:hAnsi="Arial" w:cs="Arial"/>
                <w:sz w:val="18"/>
                <w:szCs w:val="20"/>
              </w:rPr>
            </w:pPr>
            <w:r>
              <w:rPr>
                <w:rFonts w:ascii="Arial" w:hAnsi="Arial" w:cs="Arial"/>
                <w:sz w:val="18"/>
                <w:szCs w:val="20"/>
              </w:rPr>
              <w:t xml:space="preserve">Ability to reward members points based on communities activities </w:t>
            </w:r>
          </w:p>
          <w:p w:rsidR="00354C9A" w:rsidRPr="00354C9A" w:rsidRDefault="00354C9A" w:rsidP="00354C9A">
            <w:pPr>
              <w:pStyle w:val="ListParagraph"/>
              <w:numPr>
                <w:ilvl w:val="0"/>
                <w:numId w:val="37"/>
              </w:numPr>
              <w:rPr>
                <w:rFonts w:ascii="Arial" w:hAnsi="Arial" w:cs="Arial"/>
                <w:sz w:val="18"/>
                <w:szCs w:val="20"/>
              </w:rPr>
            </w:pPr>
            <w:r w:rsidRPr="00354C9A">
              <w:rPr>
                <w:rFonts w:ascii="Arial" w:hAnsi="Arial" w:cs="Arial"/>
                <w:b/>
                <w:sz w:val="18"/>
                <w:szCs w:val="20"/>
              </w:rPr>
              <w:t>Functional Requirement:</w:t>
            </w:r>
            <w:r>
              <w:rPr>
                <w:rFonts w:ascii="Arial" w:hAnsi="Arial" w:cs="Arial"/>
                <w:sz w:val="18"/>
                <w:szCs w:val="20"/>
              </w:rPr>
              <w:t xml:space="preserve"> Integration with </w:t>
            </w:r>
            <w:proofErr w:type="spellStart"/>
            <w:r>
              <w:rPr>
                <w:rFonts w:ascii="Arial" w:hAnsi="Arial" w:cs="Arial"/>
                <w:sz w:val="18"/>
                <w:szCs w:val="20"/>
              </w:rPr>
              <w:t>Episilon</w:t>
            </w:r>
            <w:proofErr w:type="spellEnd"/>
            <w:r>
              <w:rPr>
                <w:rFonts w:ascii="Arial" w:hAnsi="Arial" w:cs="Arial"/>
                <w:sz w:val="18"/>
                <w:szCs w:val="20"/>
              </w:rPr>
              <w:t xml:space="preserve"> </w:t>
            </w:r>
          </w:p>
        </w:tc>
      </w:tr>
    </w:tbl>
    <w:p w:rsidR="00FB4E73" w:rsidDel="00904B79" w:rsidRDefault="00E83DB5" w:rsidP="006746EB">
      <w:pPr>
        <w:pStyle w:val="Heading2"/>
        <w:rPr>
          <w:del w:id="34" w:author="jmassud" w:date="2012-04-18T16:43:00Z"/>
        </w:rPr>
      </w:pPr>
      <w:bookmarkStart w:id="35" w:name="_Toc307838668"/>
      <w:bookmarkStart w:id="36" w:name="_Toc307838669"/>
      <w:bookmarkStart w:id="37" w:name="_Toc307838703"/>
      <w:bookmarkStart w:id="38" w:name="_Toc307838712"/>
      <w:bookmarkStart w:id="39" w:name="_Toc307838713"/>
      <w:bookmarkStart w:id="40" w:name="_Toc307838714"/>
      <w:bookmarkStart w:id="41" w:name="_Toc310589031"/>
      <w:bookmarkEnd w:id="35"/>
      <w:bookmarkEnd w:id="36"/>
      <w:bookmarkEnd w:id="37"/>
      <w:bookmarkEnd w:id="38"/>
      <w:bookmarkEnd w:id="39"/>
      <w:bookmarkEnd w:id="40"/>
      <w:del w:id="42" w:author="jmassud" w:date="2012-04-18T16:43:00Z">
        <w:r w:rsidDel="00904B79">
          <w:delText>Store Page Tool</w:delText>
        </w:r>
        <w:r w:rsidR="00793BF0" w:rsidDel="00904B79">
          <w:delText xml:space="preserve"> </w:delText>
        </w:r>
        <w:r w:rsidR="005E51D2" w:rsidDel="00904B79">
          <w:delText xml:space="preserve">– </w:delText>
        </w:r>
        <w:r w:rsidR="0019486C" w:rsidDel="00904B79">
          <w:delText>P1</w:delText>
        </w:r>
        <w:bookmarkEnd w:id="41"/>
      </w:del>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Del="00904B79" w:rsidTr="000F1FE1">
        <w:trPr>
          <w:del w:id="43" w:author="jmassud" w:date="2012-04-18T16:43:00Z"/>
        </w:trPr>
        <w:tc>
          <w:tcPr>
            <w:tcW w:w="9540" w:type="dxa"/>
            <w:gridSpan w:val="2"/>
            <w:shd w:val="clear" w:color="auto" w:fill="B6DDE8" w:themeFill="accent5" w:themeFillTint="66"/>
          </w:tcPr>
          <w:p w:rsidR="003748BC" w:rsidRPr="001068D4" w:rsidDel="00904B79" w:rsidRDefault="003748BC" w:rsidP="000F1FE1">
            <w:pPr>
              <w:rPr>
                <w:del w:id="44" w:author="jmassud" w:date="2012-04-18T16:43:00Z"/>
                <w:rFonts w:ascii="Arial" w:hAnsi="Arial" w:cs="Arial"/>
                <w:b/>
                <w:sz w:val="18"/>
                <w:szCs w:val="20"/>
              </w:rPr>
            </w:pPr>
            <w:del w:id="45" w:author="jmassud" w:date="2012-04-18T16:43:00Z">
              <w:r w:rsidRPr="001068D4" w:rsidDel="00904B79">
                <w:rPr>
                  <w:rFonts w:ascii="Arial" w:hAnsi="Arial" w:cs="Arial"/>
                  <w:b/>
                  <w:sz w:val="18"/>
                  <w:szCs w:val="20"/>
                </w:rPr>
                <w:delText xml:space="preserve">Phase </w:delText>
              </w:r>
              <w:r w:rsidDel="00904B79">
                <w:rPr>
                  <w:rFonts w:ascii="Arial" w:hAnsi="Arial" w:cs="Arial"/>
                  <w:b/>
                  <w:sz w:val="18"/>
                  <w:szCs w:val="20"/>
                </w:rPr>
                <w:delText>One</w:delText>
              </w:r>
            </w:del>
          </w:p>
        </w:tc>
      </w:tr>
      <w:tr w:rsidR="00DF291E" w:rsidRPr="001068D4" w:rsidDel="00904B79" w:rsidTr="00ED012E">
        <w:trPr>
          <w:del w:id="46" w:author="jmassud" w:date="2012-04-18T16:43:00Z"/>
        </w:trPr>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Del="00904B79" w:rsidRDefault="00E52AC5" w:rsidP="009426B4">
            <w:pPr>
              <w:rPr>
                <w:del w:id="47" w:author="jmassud" w:date="2012-04-18T16:43:00Z"/>
                <w:rFonts w:ascii="Arial" w:hAnsi="Arial" w:cs="Arial"/>
                <w:b/>
                <w:sz w:val="18"/>
                <w:szCs w:val="20"/>
              </w:rPr>
            </w:pPr>
            <w:del w:id="48" w:author="jmassud" w:date="2012-04-18T16:43:00Z">
              <w:r w:rsidRPr="001068D4" w:rsidDel="00904B79">
                <w:rPr>
                  <w:rFonts w:ascii="Arial" w:hAnsi="Arial" w:cs="Arial"/>
                  <w:b/>
                  <w:sz w:val="18"/>
                  <w:szCs w:val="20"/>
                </w:rPr>
                <w:lastRenderedPageBreak/>
                <w:delText>Req #</w:delText>
              </w:r>
            </w:del>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Del="00904B79" w:rsidRDefault="00DF291E" w:rsidP="009426B4">
            <w:pPr>
              <w:rPr>
                <w:del w:id="49" w:author="jmassud" w:date="2012-04-18T16:43:00Z"/>
                <w:rFonts w:ascii="Arial" w:hAnsi="Arial" w:cs="Arial"/>
                <w:b/>
                <w:sz w:val="18"/>
                <w:szCs w:val="20"/>
              </w:rPr>
            </w:pPr>
            <w:del w:id="50" w:author="jmassud" w:date="2012-04-18T16:43:00Z">
              <w:r w:rsidRPr="001068D4" w:rsidDel="00904B79">
                <w:rPr>
                  <w:rFonts w:ascii="Arial" w:hAnsi="Arial" w:cs="Arial"/>
                  <w:b/>
                  <w:sz w:val="18"/>
                  <w:szCs w:val="20"/>
                </w:rPr>
                <w:delText xml:space="preserve">Description </w:delText>
              </w:r>
            </w:del>
          </w:p>
        </w:tc>
      </w:tr>
      <w:tr w:rsidR="00630F1F" w:rsidRPr="001068D4" w:rsidDel="00904B79" w:rsidTr="00ED012E">
        <w:trPr>
          <w:del w:id="51" w:author="jmassud" w:date="2012-04-18T16:43:00Z"/>
        </w:trPr>
        <w:tc>
          <w:tcPr>
            <w:tcW w:w="810" w:type="dxa"/>
          </w:tcPr>
          <w:p w:rsidR="00630F1F" w:rsidRPr="001068D4" w:rsidDel="00904B79" w:rsidRDefault="00E83DB5" w:rsidP="004413AA">
            <w:pPr>
              <w:rPr>
                <w:del w:id="52" w:author="jmassud" w:date="2012-04-18T16:43:00Z"/>
                <w:rFonts w:ascii="Arial" w:hAnsi="Arial" w:cs="Arial"/>
                <w:sz w:val="18"/>
                <w:szCs w:val="20"/>
              </w:rPr>
            </w:pPr>
            <w:del w:id="53" w:author="jmassud" w:date="2012-04-18T16:43:00Z">
              <w:r w:rsidDel="00904B79">
                <w:rPr>
                  <w:rFonts w:ascii="Arial" w:hAnsi="Arial" w:cs="Arial"/>
                  <w:sz w:val="18"/>
                  <w:szCs w:val="20"/>
                </w:rPr>
                <w:delText>3.8</w:delText>
              </w:r>
              <w:r w:rsidR="00630F1F" w:rsidRPr="001068D4" w:rsidDel="00904B79">
                <w:rPr>
                  <w:rFonts w:ascii="Arial" w:hAnsi="Arial" w:cs="Arial"/>
                  <w:sz w:val="18"/>
                  <w:szCs w:val="20"/>
                </w:rPr>
                <w:delText>.1</w:delText>
              </w:r>
            </w:del>
          </w:p>
        </w:tc>
        <w:tc>
          <w:tcPr>
            <w:tcW w:w="8730" w:type="dxa"/>
          </w:tcPr>
          <w:p w:rsidR="00630F1F" w:rsidRPr="001068D4" w:rsidDel="00904B79" w:rsidRDefault="000F1326" w:rsidP="00F24DC3">
            <w:pPr>
              <w:rPr>
                <w:del w:id="54" w:author="jmassud" w:date="2012-04-18T16:43:00Z"/>
                <w:rFonts w:ascii="Arial" w:hAnsi="Arial" w:cs="Arial"/>
                <w:sz w:val="18"/>
                <w:szCs w:val="20"/>
              </w:rPr>
            </w:pPr>
            <w:del w:id="55" w:author="jmassud" w:date="2012-04-18T16:43:00Z">
              <w:r w:rsidDel="00904B79">
                <w:rPr>
                  <w:rFonts w:ascii="Arial" w:hAnsi="Arial" w:cs="Arial"/>
                  <w:sz w:val="18"/>
                  <w:szCs w:val="20"/>
                </w:rPr>
                <w:delText>Update photos</w:delText>
              </w:r>
            </w:del>
          </w:p>
        </w:tc>
      </w:tr>
      <w:tr w:rsidR="00630F1F" w:rsidRPr="001068D4" w:rsidDel="00904B79" w:rsidTr="00ED012E">
        <w:trPr>
          <w:del w:id="56" w:author="jmassud" w:date="2012-04-18T16:43:00Z"/>
        </w:trPr>
        <w:tc>
          <w:tcPr>
            <w:tcW w:w="810" w:type="dxa"/>
            <w:tcBorders>
              <w:bottom w:val="single" w:sz="4" w:space="0" w:color="000000"/>
            </w:tcBorders>
          </w:tcPr>
          <w:p w:rsidR="00630F1F" w:rsidRPr="001068D4" w:rsidDel="00904B79" w:rsidRDefault="00E83DB5" w:rsidP="004413AA">
            <w:pPr>
              <w:rPr>
                <w:del w:id="57" w:author="jmassud" w:date="2012-04-18T16:43:00Z"/>
                <w:rFonts w:ascii="Arial" w:hAnsi="Arial" w:cs="Arial"/>
                <w:sz w:val="18"/>
                <w:szCs w:val="20"/>
              </w:rPr>
            </w:pPr>
            <w:del w:id="58" w:author="jmassud" w:date="2012-04-18T16:43:00Z">
              <w:r w:rsidDel="00904B79">
                <w:rPr>
                  <w:rFonts w:ascii="Arial" w:hAnsi="Arial" w:cs="Arial"/>
                  <w:sz w:val="18"/>
                  <w:szCs w:val="20"/>
                </w:rPr>
                <w:delText>3.8</w:delText>
              </w:r>
              <w:r w:rsidR="00630F1F" w:rsidRPr="001068D4" w:rsidDel="00904B79">
                <w:rPr>
                  <w:rFonts w:ascii="Arial" w:hAnsi="Arial" w:cs="Arial"/>
                  <w:sz w:val="18"/>
                  <w:szCs w:val="20"/>
                </w:rPr>
                <w:delText>.2</w:delText>
              </w:r>
            </w:del>
          </w:p>
        </w:tc>
        <w:tc>
          <w:tcPr>
            <w:tcW w:w="8730" w:type="dxa"/>
            <w:tcBorders>
              <w:bottom w:val="single" w:sz="4" w:space="0" w:color="000000"/>
            </w:tcBorders>
          </w:tcPr>
          <w:p w:rsidR="00630F1F" w:rsidDel="00904B79" w:rsidRDefault="000F1326" w:rsidP="000F1326">
            <w:pPr>
              <w:rPr>
                <w:del w:id="59" w:author="jmassud" w:date="2012-04-18T16:43:00Z"/>
                <w:rFonts w:ascii="Arial" w:hAnsi="Arial" w:cs="Arial"/>
                <w:sz w:val="18"/>
                <w:szCs w:val="20"/>
              </w:rPr>
            </w:pPr>
            <w:del w:id="60" w:author="jmassud" w:date="2012-04-18T16:43:00Z">
              <w:r w:rsidDel="00904B79">
                <w:rPr>
                  <w:rFonts w:ascii="Arial" w:hAnsi="Arial" w:cs="Arial"/>
                  <w:sz w:val="18"/>
                  <w:szCs w:val="20"/>
                </w:rPr>
                <w:delText>Microblog including picture and video upload</w:delText>
              </w:r>
            </w:del>
          </w:p>
          <w:p w:rsidR="000F1326" w:rsidRPr="000F1326" w:rsidDel="00904B79" w:rsidRDefault="00680717" w:rsidP="000F1326">
            <w:pPr>
              <w:pStyle w:val="ListParagraph"/>
              <w:numPr>
                <w:ilvl w:val="0"/>
                <w:numId w:val="42"/>
              </w:numPr>
              <w:rPr>
                <w:del w:id="61" w:author="jmassud" w:date="2012-04-18T16:43:00Z"/>
                <w:rFonts w:ascii="Arial" w:hAnsi="Arial" w:cs="Arial"/>
                <w:sz w:val="18"/>
                <w:szCs w:val="20"/>
              </w:rPr>
            </w:pPr>
            <w:del w:id="62" w:author="jmassud" w:date="2012-04-18T16:43:00Z">
              <w:r w:rsidRPr="00680717" w:rsidDel="00904B79">
                <w:rPr>
                  <w:rFonts w:ascii="Arial" w:hAnsi="Arial" w:cs="Arial"/>
                  <w:sz w:val="18"/>
                  <w:szCs w:val="20"/>
                </w:rPr>
                <w:delText>News</w:delText>
              </w:r>
            </w:del>
          </w:p>
          <w:p w:rsidR="000F1326" w:rsidRPr="000F1326" w:rsidDel="00904B79" w:rsidRDefault="00680717" w:rsidP="000F1326">
            <w:pPr>
              <w:pStyle w:val="ListParagraph"/>
              <w:numPr>
                <w:ilvl w:val="0"/>
                <w:numId w:val="42"/>
              </w:numPr>
              <w:rPr>
                <w:del w:id="63" w:author="jmassud" w:date="2012-04-18T16:43:00Z"/>
                <w:rFonts w:ascii="Arial" w:hAnsi="Arial" w:cs="Arial"/>
                <w:sz w:val="18"/>
                <w:szCs w:val="20"/>
              </w:rPr>
            </w:pPr>
            <w:del w:id="64" w:author="jmassud" w:date="2012-04-18T16:43:00Z">
              <w:r w:rsidRPr="00680717" w:rsidDel="00904B79">
                <w:rPr>
                  <w:rFonts w:ascii="Arial" w:hAnsi="Arial" w:cs="Arial"/>
                  <w:sz w:val="18"/>
                  <w:szCs w:val="20"/>
                </w:rPr>
                <w:delText>Events</w:delText>
              </w:r>
            </w:del>
          </w:p>
          <w:p w:rsidR="009022B7" w:rsidDel="00904B79" w:rsidRDefault="000F1326">
            <w:pPr>
              <w:pStyle w:val="ListParagraph"/>
              <w:numPr>
                <w:ilvl w:val="0"/>
                <w:numId w:val="41"/>
              </w:numPr>
              <w:rPr>
                <w:del w:id="65" w:author="jmassud" w:date="2012-04-18T16:43:00Z"/>
                <w:rFonts w:ascii="Arial" w:hAnsi="Arial" w:cs="Arial"/>
                <w:sz w:val="18"/>
                <w:szCs w:val="20"/>
              </w:rPr>
            </w:pPr>
            <w:del w:id="66" w:author="jmassud" w:date="2012-04-18T16:43:00Z">
              <w:r w:rsidRPr="001068D4" w:rsidDel="00904B79">
                <w:rPr>
                  <w:rFonts w:ascii="Arial" w:hAnsi="Arial" w:cs="Arial"/>
                  <w:sz w:val="18"/>
                  <w:szCs w:val="20"/>
                </w:rPr>
                <w:delText>Pictures, video and recap can be added to Past Events</w:delText>
              </w:r>
            </w:del>
          </w:p>
        </w:tc>
      </w:tr>
      <w:tr w:rsidR="00630F1F" w:rsidRPr="001068D4" w:rsidDel="00904B79" w:rsidTr="00ED012E">
        <w:trPr>
          <w:del w:id="67" w:author="jmassud" w:date="2012-04-18T16:43:00Z"/>
        </w:trPr>
        <w:tc>
          <w:tcPr>
            <w:tcW w:w="810" w:type="dxa"/>
            <w:tcBorders>
              <w:bottom w:val="single" w:sz="4" w:space="0" w:color="000000"/>
            </w:tcBorders>
          </w:tcPr>
          <w:p w:rsidR="00630F1F" w:rsidRPr="001068D4" w:rsidDel="00904B79" w:rsidRDefault="00E83DB5" w:rsidP="004413AA">
            <w:pPr>
              <w:rPr>
                <w:del w:id="68" w:author="jmassud" w:date="2012-04-18T16:43:00Z"/>
                <w:rFonts w:ascii="Arial" w:hAnsi="Arial" w:cs="Arial"/>
                <w:sz w:val="18"/>
                <w:szCs w:val="20"/>
              </w:rPr>
            </w:pPr>
            <w:del w:id="69" w:author="jmassud" w:date="2012-04-18T16:43:00Z">
              <w:r w:rsidDel="00904B79">
                <w:rPr>
                  <w:rFonts w:ascii="Arial" w:hAnsi="Arial" w:cs="Arial"/>
                  <w:sz w:val="18"/>
                  <w:szCs w:val="20"/>
                </w:rPr>
                <w:delText>3.8</w:delText>
              </w:r>
              <w:r w:rsidR="00630F1F" w:rsidRPr="001068D4" w:rsidDel="00904B79">
                <w:rPr>
                  <w:rFonts w:ascii="Arial" w:hAnsi="Arial" w:cs="Arial"/>
                  <w:sz w:val="18"/>
                  <w:szCs w:val="20"/>
                </w:rPr>
                <w:delText>.3</w:delText>
              </w:r>
            </w:del>
          </w:p>
        </w:tc>
        <w:tc>
          <w:tcPr>
            <w:tcW w:w="8730" w:type="dxa"/>
            <w:tcBorders>
              <w:bottom w:val="single" w:sz="4" w:space="0" w:color="000000"/>
            </w:tcBorders>
          </w:tcPr>
          <w:p w:rsidR="00630F1F" w:rsidRPr="001068D4" w:rsidDel="00904B79" w:rsidRDefault="000F1326" w:rsidP="000F1FE1">
            <w:pPr>
              <w:rPr>
                <w:del w:id="70" w:author="jmassud" w:date="2012-04-18T16:43:00Z"/>
                <w:rFonts w:ascii="Arial" w:hAnsi="Arial" w:cs="Arial"/>
                <w:sz w:val="18"/>
                <w:szCs w:val="20"/>
              </w:rPr>
            </w:pPr>
            <w:commentRangeStart w:id="71"/>
            <w:del w:id="72" w:author="jmassud" w:date="2012-04-18T16:43:00Z">
              <w:r w:rsidDel="00904B79">
                <w:rPr>
                  <w:rFonts w:ascii="Arial" w:hAnsi="Arial" w:cs="Arial"/>
                  <w:sz w:val="18"/>
                  <w:szCs w:val="20"/>
                </w:rPr>
                <w:delText>Create Events</w:delText>
              </w:r>
              <w:commentRangeEnd w:id="71"/>
              <w:r w:rsidR="001B2D95" w:rsidDel="00904B79">
                <w:rPr>
                  <w:rStyle w:val="CommentReference"/>
                </w:rPr>
                <w:commentReference w:id="71"/>
              </w:r>
            </w:del>
          </w:p>
        </w:tc>
      </w:tr>
    </w:tbl>
    <w:p w:rsidR="00B6658B" w:rsidDel="00904B79" w:rsidRDefault="00B6658B" w:rsidP="00E10289">
      <w:pPr>
        <w:rPr>
          <w:del w:id="73" w:author="jmassud" w:date="2012-04-18T16:43:00Z"/>
          <w:color w:val="1F497D"/>
          <w:szCs w:val="22"/>
        </w:rPr>
      </w:pPr>
    </w:p>
    <w:p w:rsidR="00354C9A" w:rsidRDefault="00354C9A" w:rsidP="00354C9A">
      <w:pPr>
        <w:pStyle w:val="Heading2"/>
      </w:pPr>
      <w:bookmarkStart w:id="74" w:name="_Toc311100279"/>
      <w:r>
        <w:t>Emails – P1</w:t>
      </w:r>
      <w:bookmarkEnd w:id="74"/>
      <w:r w:rsidR="00313394">
        <w:t xml:space="preserve"> (</w:t>
      </w:r>
      <w:proofErr w:type="spellStart"/>
      <w:r w:rsidR="00313394">
        <w:t>Responsys</w:t>
      </w:r>
      <w:proofErr w:type="spellEnd"/>
      <w:r w:rsidR="00313394">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354C9A" w:rsidRPr="001068D4" w:rsidTr="00B67D74">
        <w:tc>
          <w:tcPr>
            <w:tcW w:w="900" w:type="dxa"/>
            <w:shd w:val="clear" w:color="auto" w:fill="B6DDE8"/>
          </w:tcPr>
          <w:p w:rsidR="00354C9A" w:rsidRPr="001068D4" w:rsidRDefault="00354C9A" w:rsidP="00B67D7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 xml:space="preserve">Description </w:t>
            </w:r>
          </w:p>
        </w:tc>
      </w:tr>
      <w:tr w:rsidR="00354C9A" w:rsidRPr="001068D4" w:rsidTr="00B67D74">
        <w:tc>
          <w:tcPr>
            <w:tcW w:w="900" w:type="dxa"/>
          </w:tcPr>
          <w:p w:rsidR="00354C9A" w:rsidRPr="001068D4" w:rsidRDefault="00354C9A" w:rsidP="00B67D74">
            <w:pPr>
              <w:rPr>
                <w:rFonts w:ascii="Arial" w:hAnsi="Arial" w:cs="Arial"/>
                <w:sz w:val="18"/>
                <w:szCs w:val="20"/>
              </w:rPr>
            </w:pPr>
            <w:r w:rsidRPr="001068D4">
              <w:rPr>
                <w:rFonts w:ascii="Arial" w:hAnsi="Arial" w:cs="Arial"/>
                <w:sz w:val="18"/>
                <w:szCs w:val="20"/>
              </w:rPr>
              <w:t>3.</w:t>
            </w:r>
            <w:ins w:id="75" w:author="jmassud" w:date="2012-04-18T16:43:00Z">
              <w:r w:rsidR="00904B79">
                <w:rPr>
                  <w:rFonts w:ascii="Arial" w:hAnsi="Arial" w:cs="Arial"/>
                  <w:sz w:val="18"/>
                  <w:szCs w:val="20"/>
                </w:rPr>
                <w:t>8</w:t>
              </w:r>
            </w:ins>
            <w:del w:id="76" w:author="jmassud" w:date="2012-04-18T16:43:00Z">
              <w:r w:rsidDel="00904B79">
                <w:rPr>
                  <w:rFonts w:ascii="Arial" w:hAnsi="Arial" w:cs="Arial"/>
                  <w:sz w:val="18"/>
                  <w:szCs w:val="20"/>
                </w:rPr>
                <w:delText>9</w:delText>
              </w:r>
            </w:del>
            <w:r w:rsidRPr="001068D4">
              <w:rPr>
                <w:rFonts w:ascii="Arial" w:hAnsi="Arial" w:cs="Arial"/>
                <w:sz w:val="18"/>
                <w:szCs w:val="20"/>
              </w:rPr>
              <w:t>.1</w:t>
            </w:r>
          </w:p>
        </w:tc>
        <w:tc>
          <w:tcPr>
            <w:tcW w:w="8640" w:type="dxa"/>
          </w:tcPr>
          <w:p w:rsidR="00354C9A" w:rsidRPr="005E28D9" w:rsidRDefault="00354C9A" w:rsidP="00B67D74">
            <w:pPr>
              <w:rPr>
                <w:rFonts w:ascii="Arial" w:hAnsi="Arial" w:cs="Arial"/>
                <w:color w:val="FF0000"/>
                <w:sz w:val="18"/>
                <w:szCs w:val="20"/>
              </w:rPr>
            </w:pPr>
            <w:r w:rsidRPr="0094554F">
              <w:rPr>
                <w:rFonts w:ascii="Arial" w:hAnsi="Arial" w:cs="Arial"/>
                <w:sz w:val="18"/>
                <w:szCs w:val="20"/>
              </w:rPr>
              <w:t>Review Trigger Emails</w:t>
            </w:r>
            <w:r w:rsidRPr="005E28D9">
              <w:rPr>
                <w:rFonts w:ascii="Arial" w:hAnsi="Arial" w:cs="Arial"/>
                <w:color w:val="FF0000"/>
                <w:sz w:val="18"/>
                <w:szCs w:val="20"/>
              </w:rPr>
              <w:t xml:space="preserve"> (In Reviews and Reviews Moderation PRD) </w:t>
            </w:r>
          </w:p>
          <w:p w:rsidR="00354C9A" w:rsidRPr="0094554F" w:rsidRDefault="00354C9A" w:rsidP="00354C9A">
            <w:pPr>
              <w:pStyle w:val="ListParagraph"/>
              <w:numPr>
                <w:ilvl w:val="0"/>
                <w:numId w:val="39"/>
              </w:numPr>
              <w:rPr>
                <w:rFonts w:ascii="Arial" w:hAnsi="Arial" w:cs="Arial"/>
                <w:sz w:val="18"/>
                <w:szCs w:val="20"/>
              </w:rPr>
            </w:pPr>
            <w:r w:rsidRPr="0094554F">
              <w:rPr>
                <w:rFonts w:ascii="Arial" w:hAnsi="Arial" w:cs="Arial"/>
                <w:sz w:val="18"/>
                <w:szCs w:val="20"/>
              </w:rPr>
              <w:t>TYFP (existing, but requesting modifications)</w:t>
            </w:r>
          </w:p>
          <w:p w:rsidR="00354C9A" w:rsidRPr="0094554F" w:rsidRDefault="00354C9A" w:rsidP="00354C9A">
            <w:pPr>
              <w:pStyle w:val="ListParagraph"/>
              <w:numPr>
                <w:ilvl w:val="0"/>
                <w:numId w:val="39"/>
              </w:numPr>
              <w:rPr>
                <w:rFonts w:ascii="Arial" w:hAnsi="Arial" w:cs="Arial"/>
                <w:sz w:val="18"/>
                <w:szCs w:val="20"/>
              </w:rPr>
            </w:pPr>
            <w:r w:rsidRPr="0094554F">
              <w:rPr>
                <w:rFonts w:ascii="Arial" w:hAnsi="Arial" w:cs="Arial"/>
                <w:sz w:val="18"/>
                <w:szCs w:val="20"/>
              </w:rPr>
              <w:t>Your review was published</w:t>
            </w:r>
          </w:p>
          <w:p w:rsidR="00354C9A" w:rsidRPr="0094554F" w:rsidRDefault="00354C9A" w:rsidP="00354C9A">
            <w:pPr>
              <w:pStyle w:val="ListParagraph"/>
              <w:numPr>
                <w:ilvl w:val="0"/>
                <w:numId w:val="39"/>
              </w:numPr>
              <w:rPr>
                <w:rFonts w:ascii="Arial" w:hAnsi="Arial" w:cs="Arial"/>
                <w:sz w:val="18"/>
                <w:szCs w:val="20"/>
              </w:rPr>
            </w:pPr>
            <w:r w:rsidRPr="0094554F">
              <w:rPr>
                <w:rFonts w:ascii="Arial" w:hAnsi="Arial" w:cs="Arial"/>
                <w:sz w:val="18"/>
                <w:szCs w:val="20"/>
              </w:rPr>
              <w:t>Review your Seller (can ask marketplace team to fund)</w:t>
            </w:r>
          </w:p>
          <w:p w:rsidR="00354C9A" w:rsidRPr="005E28D9" w:rsidRDefault="00354C9A" w:rsidP="00354C9A">
            <w:pPr>
              <w:pStyle w:val="ListParagraph"/>
              <w:numPr>
                <w:ilvl w:val="0"/>
                <w:numId w:val="39"/>
              </w:numPr>
              <w:rPr>
                <w:rFonts w:ascii="Arial" w:hAnsi="Arial" w:cs="Arial"/>
                <w:sz w:val="18"/>
                <w:szCs w:val="18"/>
              </w:rPr>
            </w:pPr>
            <w:r w:rsidRPr="0094554F">
              <w:rPr>
                <w:rFonts w:ascii="Arial" w:hAnsi="Arial" w:cs="Arial"/>
                <w:sz w:val="18"/>
                <w:szCs w:val="20"/>
              </w:rPr>
              <w:t>Someone commented on your review</w:t>
            </w:r>
          </w:p>
          <w:p w:rsidR="00354C9A" w:rsidRPr="005E28D9" w:rsidRDefault="00354C9A" w:rsidP="00B67D74">
            <w:pPr>
              <w:rPr>
                <w:rFonts w:ascii="Arial" w:hAnsi="Arial" w:cs="Arial"/>
                <w:sz w:val="18"/>
                <w:szCs w:val="18"/>
              </w:rPr>
            </w:pPr>
            <w:r w:rsidRPr="005E28D9">
              <w:rPr>
                <w:rFonts w:ascii="Arial" w:hAnsi="Arial" w:cs="Arial"/>
                <w:b/>
                <w:i/>
                <w:sz w:val="18"/>
                <w:szCs w:val="18"/>
              </w:rPr>
              <w:t xml:space="preserve">Functional Requirement: </w:t>
            </w:r>
            <w:r>
              <w:rPr>
                <w:rFonts w:ascii="Arial" w:hAnsi="Arial" w:cs="Arial"/>
                <w:sz w:val="18"/>
                <w:szCs w:val="18"/>
              </w:rPr>
              <w:t xml:space="preserve">Emails should be sent through system wherever possible rather than through </w:t>
            </w:r>
            <w:proofErr w:type="spellStart"/>
            <w:r>
              <w:rPr>
                <w:rFonts w:ascii="Arial" w:hAnsi="Arial" w:cs="Arial"/>
                <w:sz w:val="18"/>
                <w:szCs w:val="18"/>
              </w:rPr>
              <w:t>Responsys</w:t>
            </w:r>
            <w:proofErr w:type="spellEnd"/>
            <w:r>
              <w:rPr>
                <w:rFonts w:ascii="Arial" w:hAnsi="Arial" w:cs="Arial"/>
                <w:sz w:val="18"/>
                <w:szCs w:val="18"/>
              </w:rPr>
              <w:t xml:space="preserve"> </w:t>
            </w:r>
          </w:p>
        </w:tc>
      </w:tr>
      <w:tr w:rsidR="00354C9A" w:rsidRPr="001068D4" w:rsidTr="00B67D74">
        <w:tc>
          <w:tcPr>
            <w:tcW w:w="900" w:type="dxa"/>
            <w:tcBorders>
              <w:bottom w:val="single" w:sz="4" w:space="0" w:color="000000"/>
            </w:tcBorders>
          </w:tcPr>
          <w:p w:rsidR="00354C9A" w:rsidRPr="001068D4" w:rsidRDefault="00354C9A" w:rsidP="00B67D74">
            <w:pPr>
              <w:rPr>
                <w:rFonts w:ascii="Arial" w:hAnsi="Arial" w:cs="Arial"/>
                <w:sz w:val="18"/>
                <w:szCs w:val="20"/>
              </w:rPr>
            </w:pPr>
            <w:r w:rsidRPr="001068D4">
              <w:rPr>
                <w:rFonts w:ascii="Arial" w:hAnsi="Arial" w:cs="Arial"/>
                <w:sz w:val="18"/>
                <w:szCs w:val="20"/>
              </w:rPr>
              <w:t>3.</w:t>
            </w:r>
            <w:ins w:id="77" w:author="jmassud" w:date="2012-04-18T16:44:00Z">
              <w:r w:rsidR="00904B79">
                <w:rPr>
                  <w:rFonts w:ascii="Arial" w:hAnsi="Arial" w:cs="Arial"/>
                  <w:sz w:val="18"/>
                  <w:szCs w:val="20"/>
                </w:rPr>
                <w:t>8</w:t>
              </w:r>
            </w:ins>
            <w:del w:id="78" w:author="jmassud" w:date="2012-04-18T16:44:00Z">
              <w:r w:rsidDel="00904B79">
                <w:rPr>
                  <w:rFonts w:ascii="Arial" w:hAnsi="Arial" w:cs="Arial"/>
                  <w:sz w:val="18"/>
                  <w:szCs w:val="20"/>
                </w:rPr>
                <w:delText>9</w:delText>
              </w:r>
            </w:del>
            <w:r w:rsidRPr="001068D4">
              <w:rPr>
                <w:rFonts w:ascii="Arial" w:hAnsi="Arial" w:cs="Arial"/>
                <w:sz w:val="18"/>
                <w:szCs w:val="20"/>
              </w:rPr>
              <w:t>.2</w:t>
            </w:r>
          </w:p>
        </w:tc>
        <w:tc>
          <w:tcPr>
            <w:tcW w:w="8640" w:type="dxa"/>
            <w:tcBorders>
              <w:bottom w:val="single" w:sz="4" w:space="0" w:color="000000"/>
            </w:tcBorders>
          </w:tcPr>
          <w:p w:rsidR="00354C9A" w:rsidRPr="0094554F" w:rsidRDefault="00354C9A" w:rsidP="00B67D74">
            <w:pPr>
              <w:rPr>
                <w:rFonts w:ascii="Arial" w:hAnsi="Arial" w:cs="Arial"/>
                <w:sz w:val="18"/>
                <w:szCs w:val="20"/>
              </w:rPr>
            </w:pPr>
            <w:r w:rsidRPr="0094554F">
              <w:rPr>
                <w:rFonts w:ascii="Arial" w:hAnsi="Arial" w:cs="Arial"/>
                <w:sz w:val="18"/>
                <w:szCs w:val="20"/>
              </w:rPr>
              <w:t>Communities Trigger Emails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 xml:space="preserve">Notification emails, including: </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Welcome</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Weekly feed</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 xml:space="preserve">Discussions/Q&amp;A comment (opted in) </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Answer Network</w:t>
            </w:r>
          </w:p>
          <w:p w:rsidR="00354C9A" w:rsidRPr="0094554F" w:rsidDel="00904B79" w:rsidRDefault="00354C9A" w:rsidP="00354C9A">
            <w:pPr>
              <w:pStyle w:val="ListParagraph"/>
              <w:numPr>
                <w:ilvl w:val="1"/>
                <w:numId w:val="38"/>
              </w:numPr>
              <w:contextualSpacing w:val="0"/>
              <w:rPr>
                <w:del w:id="79" w:author="jmassud" w:date="2012-04-18T16:45:00Z"/>
                <w:rFonts w:ascii="Arial" w:hAnsi="Arial" w:cs="Arial"/>
                <w:sz w:val="18"/>
                <w:szCs w:val="20"/>
              </w:rPr>
            </w:pPr>
            <w:del w:id="80" w:author="jmassud" w:date="2012-04-18T16:45:00Z">
              <w:r w:rsidRPr="0094554F" w:rsidDel="00904B79">
                <w:rPr>
                  <w:rFonts w:ascii="Arial" w:hAnsi="Arial" w:cs="Arial"/>
                  <w:sz w:val="18"/>
                  <w:szCs w:val="20"/>
                </w:rPr>
                <w:delText xml:space="preserve">Store events </w:delText>
              </w:r>
            </w:del>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Advisory Council</w:t>
            </w:r>
          </w:p>
          <w:p w:rsidR="00354C9A"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Rewards</w:t>
            </w:r>
          </w:p>
          <w:p w:rsidR="00354C9A" w:rsidRPr="005E28D9" w:rsidRDefault="00354C9A" w:rsidP="00B67D74">
            <w:pPr>
              <w:rPr>
                <w:rFonts w:ascii="Arial" w:hAnsi="Arial" w:cs="Arial"/>
                <w:sz w:val="18"/>
                <w:szCs w:val="20"/>
              </w:rPr>
            </w:pPr>
            <w:r w:rsidRPr="005E28D9">
              <w:rPr>
                <w:rFonts w:ascii="Arial" w:hAnsi="Arial" w:cs="Arial"/>
                <w:b/>
                <w:i/>
                <w:sz w:val="18"/>
                <w:szCs w:val="18"/>
              </w:rPr>
              <w:t xml:space="preserve">Functional Requirement: </w:t>
            </w:r>
            <w:r w:rsidRPr="005E28D9">
              <w:rPr>
                <w:rFonts w:ascii="Arial" w:hAnsi="Arial" w:cs="Arial"/>
                <w:sz w:val="18"/>
                <w:szCs w:val="18"/>
              </w:rPr>
              <w:t xml:space="preserve">Emails should be sent through system wherever possible rather than through </w:t>
            </w:r>
            <w:proofErr w:type="spellStart"/>
            <w:r w:rsidRPr="005E28D9">
              <w:rPr>
                <w:rFonts w:ascii="Arial" w:hAnsi="Arial" w:cs="Arial"/>
                <w:sz w:val="18"/>
                <w:szCs w:val="18"/>
              </w:rPr>
              <w:t>Responsys</w:t>
            </w:r>
            <w:proofErr w:type="spellEnd"/>
          </w:p>
        </w:tc>
      </w:tr>
      <w:tr w:rsidR="00354C9A" w:rsidRPr="001068D4" w:rsidTr="00B67D74">
        <w:tc>
          <w:tcPr>
            <w:tcW w:w="900" w:type="dxa"/>
          </w:tcPr>
          <w:p w:rsidR="00354C9A" w:rsidRPr="001068D4" w:rsidRDefault="00354C9A" w:rsidP="00B67D74">
            <w:pPr>
              <w:rPr>
                <w:rFonts w:ascii="Arial" w:hAnsi="Arial" w:cs="Arial"/>
                <w:sz w:val="18"/>
                <w:szCs w:val="20"/>
              </w:rPr>
            </w:pPr>
            <w:r w:rsidRPr="001068D4">
              <w:rPr>
                <w:rFonts w:ascii="Arial" w:hAnsi="Arial" w:cs="Arial"/>
                <w:sz w:val="18"/>
                <w:szCs w:val="20"/>
              </w:rPr>
              <w:t>3.</w:t>
            </w:r>
            <w:ins w:id="81" w:author="jmassud" w:date="2012-04-18T16:44:00Z">
              <w:r w:rsidR="00904B79">
                <w:rPr>
                  <w:rFonts w:ascii="Arial" w:hAnsi="Arial" w:cs="Arial"/>
                  <w:sz w:val="18"/>
                  <w:szCs w:val="20"/>
                </w:rPr>
                <w:t>8</w:t>
              </w:r>
            </w:ins>
            <w:del w:id="82" w:author="jmassud" w:date="2012-04-18T16:44:00Z">
              <w:r w:rsidDel="00904B79">
                <w:rPr>
                  <w:rFonts w:ascii="Arial" w:hAnsi="Arial" w:cs="Arial"/>
                  <w:sz w:val="18"/>
                  <w:szCs w:val="20"/>
                </w:rPr>
                <w:delText>9</w:delText>
              </w:r>
            </w:del>
            <w:r w:rsidRPr="001068D4">
              <w:rPr>
                <w:rFonts w:ascii="Arial" w:hAnsi="Arial" w:cs="Arial"/>
                <w:sz w:val="18"/>
                <w:szCs w:val="20"/>
              </w:rPr>
              <w:t>.3</w:t>
            </w:r>
          </w:p>
        </w:tc>
        <w:tc>
          <w:tcPr>
            <w:tcW w:w="8640" w:type="dxa"/>
          </w:tcPr>
          <w:p w:rsidR="00354C9A" w:rsidRPr="0094554F" w:rsidRDefault="00354C9A" w:rsidP="00B67D74">
            <w:pPr>
              <w:rPr>
                <w:rFonts w:ascii="Arial" w:hAnsi="Arial" w:cs="Arial"/>
                <w:sz w:val="18"/>
                <w:szCs w:val="20"/>
              </w:rPr>
            </w:pPr>
            <w:r w:rsidRPr="0094554F">
              <w:rPr>
                <w:rFonts w:ascii="Arial" w:hAnsi="Arial" w:cs="Arial"/>
                <w:sz w:val="18"/>
                <w:szCs w:val="20"/>
              </w:rPr>
              <w:t>Communities Promotional Emails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Newsletters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Communities exclusive promotions</w:t>
            </w:r>
          </w:p>
        </w:tc>
      </w:tr>
      <w:tr w:rsidR="00354C9A" w:rsidRPr="001068D4" w:rsidTr="009022B7">
        <w:tc>
          <w:tcPr>
            <w:tcW w:w="9540" w:type="dxa"/>
            <w:gridSpan w:val="2"/>
            <w:shd w:val="clear" w:color="auto" w:fill="B6DDE8" w:themeFill="accent5" w:themeFillTint="66"/>
          </w:tcPr>
          <w:p w:rsidR="00354C9A" w:rsidRPr="001068D4" w:rsidRDefault="00354C9A" w:rsidP="00B67D74">
            <w:pPr>
              <w:rPr>
                <w:rFonts w:ascii="Arial" w:hAnsi="Arial" w:cs="Arial"/>
                <w:b/>
                <w:sz w:val="18"/>
                <w:szCs w:val="20"/>
              </w:rPr>
            </w:pPr>
            <w:r>
              <w:rPr>
                <w:rFonts w:ascii="Arial" w:hAnsi="Arial" w:cs="Arial"/>
                <w:b/>
                <w:sz w:val="18"/>
                <w:szCs w:val="20"/>
              </w:rPr>
              <w:t xml:space="preserve">Future Planned Enhancement </w:t>
            </w:r>
          </w:p>
        </w:tc>
      </w:tr>
      <w:tr w:rsidR="00354C9A" w:rsidRPr="001068D4" w:rsidTr="009022B7">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354C9A" w:rsidRPr="001068D4" w:rsidRDefault="00354C9A" w:rsidP="00B67D7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tcBorders>
              <w:top w:val="single" w:sz="4" w:space="0" w:color="000000"/>
              <w:left w:val="single" w:sz="4" w:space="0" w:color="000000"/>
              <w:bottom w:val="single" w:sz="4" w:space="0" w:color="000000"/>
              <w:right w:val="single" w:sz="4" w:space="0" w:color="000000"/>
            </w:tcBorders>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 xml:space="preserve">Description </w:t>
            </w:r>
          </w:p>
        </w:tc>
      </w:tr>
      <w:tr w:rsidR="00354C9A" w:rsidRPr="001068D4" w:rsidTr="00B67D74">
        <w:tc>
          <w:tcPr>
            <w:tcW w:w="900" w:type="dxa"/>
          </w:tcPr>
          <w:p w:rsidR="00354C9A" w:rsidRPr="001068D4" w:rsidRDefault="00354C9A" w:rsidP="00B67D74">
            <w:pPr>
              <w:rPr>
                <w:rFonts w:ascii="Arial" w:hAnsi="Arial" w:cs="Arial"/>
                <w:sz w:val="18"/>
                <w:szCs w:val="20"/>
              </w:rPr>
            </w:pPr>
            <w:r>
              <w:rPr>
                <w:rFonts w:ascii="Arial" w:hAnsi="Arial" w:cs="Arial"/>
                <w:sz w:val="18"/>
                <w:szCs w:val="20"/>
              </w:rPr>
              <w:t>3.</w:t>
            </w:r>
            <w:ins w:id="83" w:author="jmassud" w:date="2012-04-18T16:44:00Z">
              <w:r w:rsidR="00904B79">
                <w:rPr>
                  <w:rFonts w:ascii="Arial" w:hAnsi="Arial" w:cs="Arial"/>
                  <w:sz w:val="18"/>
                  <w:szCs w:val="20"/>
                </w:rPr>
                <w:t>8</w:t>
              </w:r>
            </w:ins>
            <w:del w:id="84" w:author="jmassud" w:date="2012-04-18T16:44:00Z">
              <w:r w:rsidDel="00904B79">
                <w:rPr>
                  <w:rFonts w:ascii="Arial" w:hAnsi="Arial" w:cs="Arial"/>
                  <w:sz w:val="18"/>
                  <w:szCs w:val="20"/>
                </w:rPr>
                <w:delText>9</w:delText>
              </w:r>
            </w:del>
            <w:r>
              <w:rPr>
                <w:rFonts w:ascii="Arial" w:hAnsi="Arial" w:cs="Arial"/>
                <w:sz w:val="18"/>
                <w:szCs w:val="20"/>
              </w:rPr>
              <w:t>.4</w:t>
            </w:r>
          </w:p>
        </w:tc>
        <w:tc>
          <w:tcPr>
            <w:tcW w:w="8640" w:type="dxa"/>
          </w:tcPr>
          <w:p w:rsidR="00354C9A" w:rsidRDefault="00354C9A" w:rsidP="00B67D74">
            <w:pPr>
              <w:rPr>
                <w:rFonts w:ascii="Arial" w:hAnsi="Arial" w:cs="Arial"/>
                <w:sz w:val="18"/>
                <w:szCs w:val="20"/>
              </w:rPr>
            </w:pPr>
            <w:proofErr w:type="spellStart"/>
            <w:r>
              <w:rPr>
                <w:rFonts w:ascii="Arial" w:hAnsi="Arial" w:cs="Arial"/>
                <w:sz w:val="18"/>
                <w:szCs w:val="20"/>
              </w:rPr>
              <w:t>Qualtrics</w:t>
            </w:r>
            <w:proofErr w:type="spellEnd"/>
            <w:r>
              <w:rPr>
                <w:rFonts w:ascii="Arial" w:hAnsi="Arial" w:cs="Arial"/>
                <w:sz w:val="18"/>
                <w:szCs w:val="20"/>
              </w:rPr>
              <w:t xml:space="preserve"> Survey Integration </w:t>
            </w:r>
          </w:p>
          <w:p w:rsidR="00354C9A" w:rsidRDefault="00354C9A" w:rsidP="00354C9A">
            <w:pPr>
              <w:pStyle w:val="ListParagraph"/>
              <w:numPr>
                <w:ilvl w:val="0"/>
                <w:numId w:val="40"/>
              </w:numPr>
              <w:rPr>
                <w:rFonts w:ascii="Arial" w:hAnsi="Arial" w:cs="Arial"/>
                <w:sz w:val="18"/>
                <w:szCs w:val="20"/>
              </w:rPr>
            </w:pPr>
            <w:r w:rsidRPr="00736605">
              <w:rPr>
                <w:rFonts w:ascii="Arial" w:hAnsi="Arial" w:cs="Arial"/>
                <w:sz w:val="18"/>
                <w:szCs w:val="20"/>
              </w:rPr>
              <w:t>Surveys will be emailed by outside system (</w:t>
            </w:r>
            <w:proofErr w:type="spellStart"/>
            <w:r w:rsidRPr="00736605">
              <w:rPr>
                <w:rFonts w:ascii="Arial" w:hAnsi="Arial" w:cs="Arial"/>
                <w:sz w:val="18"/>
                <w:szCs w:val="20"/>
              </w:rPr>
              <w:t>Qualtrics</w:t>
            </w:r>
            <w:proofErr w:type="spellEnd"/>
            <w:r w:rsidRPr="00736605">
              <w:rPr>
                <w:rFonts w:ascii="Arial" w:hAnsi="Arial" w:cs="Arial"/>
                <w:sz w:val="18"/>
                <w:szCs w:val="20"/>
              </w:rPr>
              <w:t xml:space="preserve">).   </w:t>
            </w:r>
          </w:p>
          <w:p w:rsidR="00354C9A" w:rsidRPr="00736605" w:rsidRDefault="00354C9A" w:rsidP="00354C9A">
            <w:pPr>
              <w:pStyle w:val="ListParagraph"/>
              <w:numPr>
                <w:ilvl w:val="0"/>
                <w:numId w:val="40"/>
              </w:numPr>
              <w:rPr>
                <w:rFonts w:ascii="Arial" w:hAnsi="Arial" w:cs="Arial"/>
                <w:sz w:val="18"/>
                <w:szCs w:val="20"/>
              </w:rPr>
            </w:pPr>
            <w:r>
              <w:rPr>
                <w:rFonts w:ascii="Arial" w:hAnsi="Arial" w:cs="Arial"/>
                <w:sz w:val="18"/>
                <w:szCs w:val="20"/>
              </w:rPr>
              <w:lastRenderedPageBreak/>
              <w:t xml:space="preserve">Admin will need ability to </w:t>
            </w:r>
            <w:r w:rsidRPr="00736605">
              <w:rPr>
                <w:rFonts w:ascii="Arial" w:hAnsi="Arial" w:cs="Arial"/>
                <w:sz w:val="18"/>
                <w:szCs w:val="20"/>
              </w:rPr>
              <w:t xml:space="preserve">download lists of members by profile </w:t>
            </w:r>
            <w:r>
              <w:rPr>
                <w:rFonts w:ascii="Arial" w:hAnsi="Arial" w:cs="Arial"/>
                <w:sz w:val="18"/>
                <w:szCs w:val="20"/>
              </w:rPr>
              <w:t xml:space="preserve">answers or interest groups </w:t>
            </w:r>
          </w:p>
        </w:tc>
      </w:tr>
    </w:tbl>
    <w:p w:rsidR="009022B7" w:rsidRDefault="009022B7" w:rsidP="009022B7">
      <w:pPr>
        <w:pStyle w:val="Heading2"/>
      </w:pPr>
      <w:r>
        <w:lastRenderedPageBreak/>
        <w:t>Expert UI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9022B7" w:rsidRPr="001068D4" w:rsidTr="009022B7">
        <w:tc>
          <w:tcPr>
            <w:tcW w:w="900" w:type="dxa"/>
            <w:shd w:val="clear" w:color="auto" w:fill="B6DDE8"/>
          </w:tcPr>
          <w:p w:rsidR="009022B7" w:rsidRPr="001068D4" w:rsidRDefault="009022B7" w:rsidP="009022B7">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9022B7" w:rsidRPr="001068D4" w:rsidRDefault="009022B7" w:rsidP="009022B7">
            <w:pPr>
              <w:rPr>
                <w:rFonts w:ascii="Arial" w:hAnsi="Arial" w:cs="Arial"/>
                <w:b/>
                <w:sz w:val="18"/>
                <w:szCs w:val="20"/>
              </w:rPr>
            </w:pPr>
            <w:r w:rsidRPr="001068D4">
              <w:rPr>
                <w:rFonts w:ascii="Arial" w:hAnsi="Arial" w:cs="Arial"/>
                <w:b/>
                <w:sz w:val="18"/>
                <w:szCs w:val="20"/>
              </w:rPr>
              <w:t xml:space="preserve">Description </w:t>
            </w:r>
          </w:p>
        </w:tc>
      </w:tr>
      <w:tr w:rsidR="009022B7" w:rsidRPr="001068D4" w:rsidTr="009022B7">
        <w:tc>
          <w:tcPr>
            <w:tcW w:w="900" w:type="dxa"/>
          </w:tcPr>
          <w:p w:rsidR="009022B7" w:rsidRPr="001068D4" w:rsidRDefault="009022B7" w:rsidP="009022B7">
            <w:pPr>
              <w:rPr>
                <w:rFonts w:ascii="Arial" w:hAnsi="Arial" w:cs="Arial"/>
                <w:sz w:val="18"/>
                <w:szCs w:val="20"/>
              </w:rPr>
            </w:pPr>
            <w:r w:rsidRPr="001068D4">
              <w:rPr>
                <w:rFonts w:ascii="Arial" w:hAnsi="Arial" w:cs="Arial"/>
                <w:sz w:val="18"/>
                <w:szCs w:val="20"/>
              </w:rPr>
              <w:t>3.</w:t>
            </w:r>
            <w:ins w:id="85" w:author="jmassud" w:date="2012-04-18T16:44:00Z">
              <w:r w:rsidR="00904B79">
                <w:rPr>
                  <w:rFonts w:ascii="Arial" w:hAnsi="Arial" w:cs="Arial"/>
                  <w:sz w:val="18"/>
                  <w:szCs w:val="20"/>
                </w:rPr>
                <w:t>9</w:t>
              </w:r>
            </w:ins>
            <w:del w:id="86" w:author="jmassud" w:date="2012-04-18T16:44:00Z">
              <w:r w:rsidDel="00904B79">
                <w:rPr>
                  <w:rFonts w:ascii="Arial" w:hAnsi="Arial" w:cs="Arial"/>
                  <w:sz w:val="18"/>
                  <w:szCs w:val="20"/>
                </w:rPr>
                <w:delText>10</w:delText>
              </w:r>
            </w:del>
            <w:r w:rsidRPr="001068D4">
              <w:rPr>
                <w:rFonts w:ascii="Arial" w:hAnsi="Arial" w:cs="Arial"/>
                <w:sz w:val="18"/>
                <w:szCs w:val="20"/>
              </w:rPr>
              <w:t>.1</w:t>
            </w:r>
          </w:p>
        </w:tc>
        <w:tc>
          <w:tcPr>
            <w:tcW w:w="8640" w:type="dxa"/>
          </w:tcPr>
          <w:p w:rsidR="009022B7" w:rsidRDefault="009022B7" w:rsidP="009022B7">
            <w:pPr>
              <w:rPr>
                <w:rFonts w:ascii="Arial" w:hAnsi="Arial" w:cs="Arial"/>
                <w:sz w:val="18"/>
                <w:szCs w:val="20"/>
              </w:rPr>
            </w:pPr>
            <w:r>
              <w:rPr>
                <w:rFonts w:ascii="Arial" w:hAnsi="Arial" w:cs="Arial"/>
                <w:sz w:val="18"/>
                <w:szCs w:val="20"/>
              </w:rPr>
              <w:t>Queue</w:t>
            </w:r>
            <w:r w:rsidR="0098054C">
              <w:rPr>
                <w:rFonts w:ascii="Arial" w:hAnsi="Arial" w:cs="Arial"/>
                <w:sz w:val="18"/>
                <w:szCs w:val="20"/>
              </w:rPr>
              <w:t xml:space="preserve"> </w:t>
            </w:r>
            <w:r w:rsidR="0098054C" w:rsidRPr="0098054C">
              <w:rPr>
                <w:rFonts w:ascii="Arial" w:hAnsi="Arial" w:cs="Arial"/>
                <w:b/>
                <w:sz w:val="18"/>
                <w:szCs w:val="20"/>
              </w:rPr>
              <w:t>(Moderator / Admin / Expert)</w:t>
            </w:r>
          </w:p>
          <w:p w:rsidR="009022B7" w:rsidRDefault="009022B7" w:rsidP="009022B7">
            <w:pPr>
              <w:pStyle w:val="ListParagraph"/>
              <w:numPr>
                <w:ilvl w:val="0"/>
                <w:numId w:val="44"/>
              </w:numPr>
              <w:rPr>
                <w:rFonts w:ascii="Arial" w:hAnsi="Arial" w:cs="Arial"/>
                <w:sz w:val="18"/>
                <w:szCs w:val="18"/>
              </w:rPr>
            </w:pPr>
            <w:r w:rsidRPr="009022B7">
              <w:rPr>
                <w:rFonts w:ascii="Arial" w:hAnsi="Arial" w:cs="Arial"/>
                <w:sz w:val="18"/>
                <w:szCs w:val="18"/>
              </w:rPr>
              <w:t>Pull questions from a queue which is automatically populated with questions based on the topic</w:t>
            </w:r>
          </w:p>
          <w:p w:rsidR="009022B7" w:rsidRDefault="0046067B" w:rsidP="0046067B">
            <w:pPr>
              <w:pStyle w:val="ListParagraph"/>
              <w:numPr>
                <w:ilvl w:val="1"/>
                <w:numId w:val="44"/>
              </w:numPr>
              <w:rPr>
                <w:rFonts w:ascii="Arial" w:hAnsi="Arial" w:cs="Arial"/>
                <w:sz w:val="18"/>
                <w:szCs w:val="18"/>
              </w:rPr>
            </w:pPr>
            <w:r w:rsidRPr="0046067B">
              <w:rPr>
                <w:rFonts w:ascii="Arial" w:hAnsi="Arial" w:cs="Arial"/>
                <w:sz w:val="18"/>
                <w:szCs w:val="18"/>
              </w:rPr>
              <w:t>Create shared question queues for experts and first responders. Queues should indicate age of question; if a user has responded, etc.</w:t>
            </w:r>
          </w:p>
          <w:p w:rsidR="0046067B" w:rsidRDefault="0046067B" w:rsidP="0046067B">
            <w:pPr>
              <w:pStyle w:val="ListParagraph"/>
              <w:numPr>
                <w:ilvl w:val="1"/>
                <w:numId w:val="44"/>
              </w:numPr>
              <w:rPr>
                <w:rFonts w:ascii="Arial" w:hAnsi="Arial" w:cs="Arial"/>
                <w:sz w:val="18"/>
                <w:szCs w:val="18"/>
              </w:rPr>
            </w:pPr>
            <w:r w:rsidRPr="0046067B">
              <w:rPr>
                <w:rFonts w:ascii="Arial" w:hAnsi="Arial" w:cs="Arial"/>
                <w:sz w:val="18"/>
                <w:szCs w:val="18"/>
              </w:rPr>
              <w:t>Questions should be sent to the queue based on topic and job function (question should appear in both expert and first responders queues)</w:t>
            </w:r>
          </w:p>
          <w:p w:rsidR="0046067B" w:rsidRDefault="0046067B" w:rsidP="009022B7">
            <w:pPr>
              <w:pStyle w:val="ListParagraph"/>
              <w:numPr>
                <w:ilvl w:val="0"/>
                <w:numId w:val="44"/>
              </w:numPr>
              <w:rPr>
                <w:rFonts w:ascii="Arial" w:hAnsi="Arial" w:cs="Arial"/>
                <w:sz w:val="18"/>
                <w:szCs w:val="18"/>
              </w:rPr>
            </w:pPr>
            <w:r w:rsidRPr="0046067B">
              <w:rPr>
                <w:rFonts w:ascii="Arial" w:hAnsi="Arial" w:cs="Arial"/>
                <w:sz w:val="18"/>
                <w:szCs w:val="18"/>
              </w:rPr>
              <w:t>Reassign questions to other queues and trigger the associated expert notifications.</w:t>
            </w:r>
          </w:p>
          <w:p w:rsidR="00D030E8" w:rsidRDefault="00D030E8" w:rsidP="009022B7">
            <w:pPr>
              <w:pStyle w:val="ListParagraph"/>
              <w:numPr>
                <w:ilvl w:val="0"/>
                <w:numId w:val="44"/>
              </w:numPr>
              <w:rPr>
                <w:rFonts w:ascii="Arial" w:hAnsi="Arial" w:cs="Arial"/>
                <w:sz w:val="18"/>
                <w:szCs w:val="18"/>
              </w:rPr>
            </w:pPr>
            <w:r>
              <w:rPr>
                <w:rFonts w:ascii="Arial" w:hAnsi="Arial" w:cs="Arial"/>
                <w:sz w:val="18"/>
                <w:szCs w:val="18"/>
              </w:rPr>
              <w:t xml:space="preserve">Notification </w:t>
            </w:r>
          </w:p>
          <w:p w:rsidR="00D030E8" w:rsidRPr="00D030E8" w:rsidRDefault="00D030E8" w:rsidP="00D030E8">
            <w:pPr>
              <w:pStyle w:val="ListParagraph"/>
              <w:numPr>
                <w:ilvl w:val="1"/>
                <w:numId w:val="44"/>
              </w:numPr>
              <w:rPr>
                <w:rFonts w:ascii="Arial" w:hAnsi="Arial" w:cs="Arial"/>
                <w:sz w:val="18"/>
                <w:szCs w:val="18"/>
              </w:rPr>
            </w:pPr>
            <w:r w:rsidRPr="00D030E8">
              <w:rPr>
                <w:rFonts w:ascii="Arial" w:hAnsi="Arial" w:cs="Arial"/>
                <w:sz w:val="18"/>
                <w:szCs w:val="18"/>
              </w:rPr>
              <w:t xml:space="preserve">Create notification system to alert experts and responders when a new comment or answer </w:t>
            </w:r>
            <w:r>
              <w:rPr>
                <w:rFonts w:ascii="Arial" w:hAnsi="Arial" w:cs="Arial"/>
                <w:sz w:val="18"/>
                <w:szCs w:val="18"/>
              </w:rPr>
              <w:t xml:space="preserve">is posted against their comment or when </w:t>
            </w:r>
            <w:r w:rsidRPr="00D030E8">
              <w:rPr>
                <w:rFonts w:ascii="Arial" w:hAnsi="Arial" w:cs="Arial"/>
                <w:sz w:val="18"/>
                <w:szCs w:val="18"/>
              </w:rPr>
              <w:t>other answers and comments on answers appear on threads in which they have participated</w:t>
            </w:r>
          </w:p>
        </w:tc>
      </w:tr>
      <w:tr w:rsidR="009022B7" w:rsidRPr="001068D4" w:rsidTr="009022B7">
        <w:tc>
          <w:tcPr>
            <w:tcW w:w="900" w:type="dxa"/>
            <w:tcBorders>
              <w:bottom w:val="single" w:sz="4" w:space="0" w:color="000000"/>
            </w:tcBorders>
          </w:tcPr>
          <w:p w:rsidR="009022B7" w:rsidRPr="001068D4" w:rsidRDefault="009022B7" w:rsidP="009022B7">
            <w:pPr>
              <w:rPr>
                <w:rFonts w:ascii="Arial" w:hAnsi="Arial" w:cs="Arial"/>
                <w:sz w:val="18"/>
                <w:szCs w:val="20"/>
              </w:rPr>
            </w:pPr>
            <w:r w:rsidRPr="001068D4">
              <w:rPr>
                <w:rFonts w:ascii="Arial" w:hAnsi="Arial" w:cs="Arial"/>
                <w:sz w:val="18"/>
                <w:szCs w:val="20"/>
              </w:rPr>
              <w:t>3.</w:t>
            </w:r>
            <w:ins w:id="87" w:author="jmassud" w:date="2012-04-18T16:44:00Z">
              <w:r w:rsidR="00904B79">
                <w:rPr>
                  <w:rFonts w:ascii="Arial" w:hAnsi="Arial" w:cs="Arial"/>
                  <w:sz w:val="18"/>
                  <w:szCs w:val="20"/>
                </w:rPr>
                <w:t>9</w:t>
              </w:r>
            </w:ins>
            <w:del w:id="88" w:author="jmassud" w:date="2012-04-18T16:44:00Z">
              <w:r w:rsidDel="00904B79">
                <w:rPr>
                  <w:rFonts w:ascii="Arial" w:hAnsi="Arial" w:cs="Arial"/>
                  <w:sz w:val="18"/>
                  <w:szCs w:val="20"/>
                </w:rPr>
                <w:delText>10</w:delText>
              </w:r>
            </w:del>
            <w:r w:rsidRPr="001068D4">
              <w:rPr>
                <w:rFonts w:ascii="Arial" w:hAnsi="Arial" w:cs="Arial"/>
                <w:sz w:val="18"/>
                <w:szCs w:val="20"/>
              </w:rPr>
              <w:t>.2</w:t>
            </w:r>
          </w:p>
        </w:tc>
        <w:tc>
          <w:tcPr>
            <w:tcW w:w="8640" w:type="dxa"/>
            <w:tcBorders>
              <w:bottom w:val="single" w:sz="4" w:space="0" w:color="000000"/>
            </w:tcBorders>
          </w:tcPr>
          <w:p w:rsidR="00D030E8" w:rsidRDefault="00D030E8" w:rsidP="00D030E8">
            <w:pPr>
              <w:rPr>
                <w:rFonts w:ascii="Arial" w:hAnsi="Arial" w:cs="Arial"/>
                <w:sz w:val="18"/>
                <w:szCs w:val="20"/>
              </w:rPr>
            </w:pPr>
            <w:r>
              <w:rPr>
                <w:rFonts w:ascii="Arial" w:hAnsi="Arial" w:cs="Arial"/>
                <w:sz w:val="18"/>
                <w:szCs w:val="20"/>
              </w:rPr>
              <w:t>Expert Admin component</w:t>
            </w:r>
            <w:r w:rsidR="0098054C">
              <w:rPr>
                <w:rFonts w:ascii="Arial" w:hAnsi="Arial" w:cs="Arial"/>
                <w:sz w:val="18"/>
                <w:szCs w:val="20"/>
              </w:rPr>
              <w:t xml:space="preserve"> </w:t>
            </w:r>
            <w:r w:rsidR="0098054C" w:rsidRPr="0098054C">
              <w:rPr>
                <w:rFonts w:ascii="Arial" w:hAnsi="Arial" w:cs="Arial"/>
                <w:b/>
                <w:sz w:val="18"/>
                <w:szCs w:val="20"/>
              </w:rPr>
              <w:t>(Moderator</w:t>
            </w:r>
            <w:r w:rsidR="0098054C">
              <w:rPr>
                <w:rFonts w:ascii="Arial" w:hAnsi="Arial" w:cs="Arial"/>
                <w:b/>
                <w:sz w:val="18"/>
                <w:szCs w:val="20"/>
              </w:rPr>
              <w:t xml:space="preserve"> / Admin </w:t>
            </w:r>
            <w:r w:rsidR="0098054C" w:rsidRPr="0098054C">
              <w:rPr>
                <w:rFonts w:ascii="Arial" w:hAnsi="Arial" w:cs="Arial"/>
                <w:b/>
                <w:sz w:val="18"/>
                <w:szCs w:val="20"/>
              </w:rPr>
              <w:t>)</w:t>
            </w:r>
          </w:p>
          <w:p w:rsidR="00D030E8" w:rsidRPr="00D030E8" w:rsidRDefault="00D030E8" w:rsidP="00D030E8">
            <w:pPr>
              <w:pStyle w:val="ListParagraph"/>
              <w:numPr>
                <w:ilvl w:val="0"/>
                <w:numId w:val="46"/>
              </w:numPr>
              <w:rPr>
                <w:rFonts w:ascii="Arial" w:hAnsi="Arial" w:cs="Arial"/>
                <w:sz w:val="18"/>
                <w:szCs w:val="20"/>
              </w:rPr>
            </w:pPr>
            <w:r>
              <w:rPr>
                <w:rFonts w:ascii="Arial" w:hAnsi="Arial" w:cs="Arial"/>
                <w:sz w:val="18"/>
                <w:szCs w:val="20"/>
              </w:rPr>
              <w:t>Add Expert roll to a user (also badges them)</w:t>
            </w:r>
          </w:p>
        </w:tc>
      </w:tr>
    </w:tbl>
    <w:p w:rsidR="00354C9A" w:rsidRDefault="00354C9A" w:rsidP="00E10289">
      <w:pPr>
        <w:rPr>
          <w:color w:val="1F497D"/>
          <w:szCs w:val="22"/>
        </w:rPr>
      </w:pPr>
    </w:p>
    <w:p w:rsidR="00032EB8" w:rsidRDefault="00032EB8"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89" w:name="_Toc310589032"/>
      <w:r>
        <w:rPr>
          <w:rFonts w:cs="Arial"/>
          <w:sz w:val="28"/>
        </w:rPr>
        <w:t>User Experience Requirements</w:t>
      </w:r>
      <w:bookmarkEnd w:id="89"/>
    </w:p>
    <w:p w:rsidR="003520EB" w:rsidRPr="00C3486B" w:rsidRDefault="000A0AAC" w:rsidP="00855BFA">
      <w:pPr>
        <w:numPr>
          <w:ilvl w:val="0"/>
          <w:numId w:val="10"/>
        </w:numPr>
        <w:rPr>
          <w:szCs w:val="22"/>
        </w:rPr>
      </w:pPr>
      <w:r w:rsidRPr="00C3486B">
        <w:rPr>
          <w:szCs w:val="22"/>
        </w:rPr>
        <w:t>Experimentation</w:t>
      </w:r>
      <w:r w:rsidR="001A5D4B" w:rsidRPr="00C3486B">
        <w:rPr>
          <w:szCs w:val="22"/>
        </w:rPr>
        <w:t xml:space="preserve">: Should be possible to </w:t>
      </w:r>
      <w:r w:rsidR="00772326" w:rsidRPr="00C3486B">
        <w:rPr>
          <w:szCs w:val="22"/>
        </w:rPr>
        <w:t>quickly</w:t>
      </w:r>
      <w:r w:rsidR="001A5D4B" w:rsidRPr="00C3486B">
        <w:rPr>
          <w:szCs w:val="22"/>
        </w:rPr>
        <w:t xml:space="preserve"> modify UX flows, do A/B testing, get feedback and iterate</w:t>
      </w:r>
    </w:p>
    <w:p w:rsidR="00180F14" w:rsidRPr="00C3486B" w:rsidRDefault="00180F14" w:rsidP="00855BFA">
      <w:pPr>
        <w:numPr>
          <w:ilvl w:val="0"/>
          <w:numId w:val="10"/>
        </w:numPr>
        <w:rPr>
          <w:szCs w:val="22"/>
        </w:rPr>
      </w:pPr>
      <w:r w:rsidRPr="00C3486B">
        <w:rPr>
          <w:szCs w:val="22"/>
        </w:rPr>
        <w:t xml:space="preserve">Formats: support for desktop, </w:t>
      </w:r>
      <w:proofErr w:type="spellStart"/>
      <w:r w:rsidRPr="00C3486B">
        <w:rPr>
          <w:szCs w:val="22"/>
        </w:rPr>
        <w:t>ipad</w:t>
      </w:r>
      <w:proofErr w:type="spellEnd"/>
    </w:p>
    <w:p w:rsidR="00B6658B" w:rsidRPr="00C3486B" w:rsidRDefault="001A5D4B" w:rsidP="00855BFA">
      <w:pPr>
        <w:numPr>
          <w:ilvl w:val="0"/>
          <w:numId w:val="10"/>
        </w:numPr>
        <w:rPr>
          <w:szCs w:val="22"/>
        </w:rPr>
      </w:pPr>
      <w:r w:rsidRPr="00C3486B">
        <w:rPr>
          <w:szCs w:val="22"/>
        </w:rPr>
        <w:t xml:space="preserve">Supported </w:t>
      </w:r>
      <w:r w:rsidR="00B6658B" w:rsidRPr="00C3486B">
        <w:rPr>
          <w:szCs w:val="22"/>
        </w:rPr>
        <w:t>Browsers</w:t>
      </w:r>
      <w:r w:rsidRPr="00C3486B">
        <w:rPr>
          <w:szCs w:val="22"/>
        </w:rPr>
        <w:t>:</w:t>
      </w:r>
    </w:p>
    <w:p w:rsidR="00180F14" w:rsidRDefault="00180F14" w:rsidP="00180F14">
      <w:pPr>
        <w:ind w:left="432"/>
        <w:rPr>
          <w:color w:val="1F497D"/>
          <w:szCs w:val="22"/>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48"/>
        <w:gridCol w:w="1680"/>
      </w:tblGrid>
      <w:tr w:rsidR="00180F14" w:rsidRPr="009473B7" w:rsidTr="00F665E9">
        <w:tc>
          <w:tcPr>
            <w:tcW w:w="2148"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Browser</w:t>
            </w:r>
          </w:p>
        </w:tc>
        <w:tc>
          <w:tcPr>
            <w:tcW w:w="1680"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Supported (Y/N)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6</w:t>
            </w:r>
          </w:p>
        </w:tc>
        <w:tc>
          <w:tcPr>
            <w:tcW w:w="1680" w:type="dxa"/>
          </w:tcPr>
          <w:p w:rsidR="00180F14" w:rsidRPr="000A0AAC" w:rsidRDefault="00C8425C" w:rsidP="00F665E9">
            <w:pPr>
              <w:pStyle w:val="ListParagraph"/>
              <w:spacing w:line="480" w:lineRule="auto"/>
              <w:ind w:left="0"/>
              <w:jc w:val="left"/>
              <w:rPr>
                <w:rFonts w:ascii="Arial" w:hAnsi="Arial" w:cs="Arial"/>
                <w:color w:val="FF0000"/>
                <w:sz w:val="20"/>
                <w:szCs w:val="20"/>
              </w:rPr>
            </w:pPr>
            <w:r>
              <w:rPr>
                <w:rFonts w:ascii="Arial" w:hAnsi="Arial" w:cs="Arial"/>
                <w:color w:val="FF0000"/>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7</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8</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Netscape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Safari</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Firefox</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Google Chrome</w:t>
            </w:r>
            <w:r w:rsidR="000A0AAC">
              <w:rPr>
                <w:rFonts w:ascii="Arial" w:hAnsi="Arial" w:cs="Arial"/>
                <w:sz w:val="20"/>
                <w:szCs w:val="20"/>
              </w:rPr>
              <w:t xml:space="preserve"> </w:t>
            </w:r>
            <w:r w:rsidR="000A0AAC">
              <w:rPr>
                <w:rFonts w:ascii="Arial" w:hAnsi="Arial" w:cs="Arial"/>
                <w:sz w:val="20"/>
                <w:szCs w:val="20"/>
              </w:rPr>
              <w:lastRenderedPageBreak/>
              <w:t>(version?)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lastRenderedPageBreak/>
              <w:t>Other</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bl>
    <w:p w:rsidR="00180F14" w:rsidRDefault="00180F14" w:rsidP="00E10289">
      <w:pPr>
        <w:rPr>
          <w:color w:val="1F497D"/>
          <w:szCs w:val="22"/>
        </w:rPr>
      </w:pPr>
    </w:p>
    <w:p w:rsidR="004B679E" w:rsidRDefault="004B679E" w:rsidP="004B679E">
      <w:pPr>
        <w:rPr>
          <w:color w:val="1F497D"/>
          <w:szCs w:val="22"/>
        </w:rPr>
      </w:pPr>
    </w:p>
    <w:p w:rsidR="004B679E" w:rsidRDefault="004B679E" w:rsidP="004B679E">
      <w:pPr>
        <w:pStyle w:val="Heading2"/>
        <w:numPr>
          <w:ilvl w:val="0"/>
          <w:numId w:val="3"/>
        </w:numPr>
        <w:shd w:val="pct20" w:color="auto" w:fill="auto"/>
        <w:tabs>
          <w:tab w:val="clear" w:pos="1152"/>
          <w:tab w:val="num" w:pos="270"/>
        </w:tabs>
        <w:spacing w:before="0"/>
        <w:ind w:left="270" w:hanging="270"/>
        <w:rPr>
          <w:rFonts w:cs="Arial"/>
          <w:sz w:val="28"/>
        </w:rPr>
      </w:pPr>
      <w:bookmarkStart w:id="90" w:name="_Toc310589033"/>
      <w:r>
        <w:rPr>
          <w:rFonts w:cs="Arial"/>
          <w:sz w:val="28"/>
        </w:rPr>
        <w:t>Integration and Migration</w:t>
      </w:r>
      <w:bookmarkEnd w:id="90"/>
    </w:p>
    <w:p w:rsidR="00266A11" w:rsidRPr="00C3486B" w:rsidRDefault="00266A11" w:rsidP="00855BFA">
      <w:pPr>
        <w:pStyle w:val="ListParagraph"/>
        <w:numPr>
          <w:ilvl w:val="0"/>
          <w:numId w:val="13"/>
        </w:numPr>
        <w:rPr>
          <w:szCs w:val="22"/>
        </w:rPr>
      </w:pPr>
      <w:r w:rsidRPr="00C3486B">
        <w:rPr>
          <w:szCs w:val="22"/>
        </w:rPr>
        <w:t xml:space="preserve">Provide fully documented Web Service APIs for all </w:t>
      </w:r>
      <w:r w:rsidR="00C3486B" w:rsidRPr="00C3486B">
        <w:rPr>
          <w:szCs w:val="22"/>
        </w:rPr>
        <w:t>communities</w:t>
      </w:r>
      <w:r w:rsidRPr="00C3486B">
        <w:rPr>
          <w:szCs w:val="22"/>
        </w:rPr>
        <w:t xml:space="preserve"> functions</w:t>
      </w:r>
      <w:r w:rsidR="00C3486B" w:rsidRPr="00C3486B">
        <w:rPr>
          <w:szCs w:val="22"/>
        </w:rPr>
        <w:t xml:space="preserve"> being pulled into Profile</w:t>
      </w:r>
    </w:p>
    <w:p w:rsidR="00266A11" w:rsidRPr="00C3486B" w:rsidRDefault="00266A11" w:rsidP="00855BFA">
      <w:pPr>
        <w:pStyle w:val="ListParagraph"/>
        <w:numPr>
          <w:ilvl w:val="0"/>
          <w:numId w:val="13"/>
        </w:numPr>
        <w:rPr>
          <w:szCs w:val="22"/>
        </w:rPr>
      </w:pPr>
      <w:r w:rsidRPr="00C3486B">
        <w:rPr>
          <w:szCs w:val="22"/>
        </w:rPr>
        <w:t>Migrate existing user data from Viewpoint to Universal Profile</w:t>
      </w:r>
    </w:p>
    <w:p w:rsidR="00266A11" w:rsidRDefault="00266A11" w:rsidP="00855BFA">
      <w:pPr>
        <w:pStyle w:val="ListParagraph"/>
        <w:numPr>
          <w:ilvl w:val="0"/>
          <w:numId w:val="13"/>
        </w:numPr>
        <w:rPr>
          <w:szCs w:val="22"/>
        </w:rPr>
      </w:pPr>
      <w:r w:rsidRPr="00C3486B">
        <w:rPr>
          <w:szCs w:val="22"/>
        </w:rPr>
        <w:t>Migrate existing reviews</w:t>
      </w:r>
      <w:r w:rsidR="00C3486B" w:rsidRPr="00C3486B">
        <w:rPr>
          <w:szCs w:val="22"/>
        </w:rPr>
        <w:t>, discussions, and profile</w:t>
      </w:r>
      <w:r w:rsidRPr="00C3486B">
        <w:rPr>
          <w:szCs w:val="22"/>
        </w:rPr>
        <w:t xml:space="preserve"> data</w:t>
      </w:r>
      <w:r w:rsidR="00C3486B" w:rsidRPr="00C3486B">
        <w:rPr>
          <w:szCs w:val="22"/>
        </w:rPr>
        <w:t xml:space="preserve"> (where applicable)</w:t>
      </w:r>
      <w:r w:rsidRPr="00C3486B">
        <w:rPr>
          <w:szCs w:val="22"/>
        </w:rPr>
        <w:t xml:space="preserve"> from Viewpoint to new Reviews system</w:t>
      </w:r>
    </w:p>
    <w:p w:rsidR="00E83DB5" w:rsidRPr="00C3486B" w:rsidRDefault="00E83DB5" w:rsidP="00855BFA">
      <w:pPr>
        <w:pStyle w:val="ListParagraph"/>
        <w:numPr>
          <w:ilvl w:val="0"/>
          <w:numId w:val="13"/>
        </w:numPr>
        <w:rPr>
          <w:szCs w:val="22"/>
        </w:rPr>
      </w:pPr>
      <w:r>
        <w:rPr>
          <w:szCs w:val="22"/>
        </w:rPr>
        <w:t xml:space="preserve">Integrate with Business Objects to pull reports </w:t>
      </w:r>
    </w:p>
    <w:p w:rsidR="004B679E" w:rsidRDefault="004B679E"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91" w:name="_Toc310589034"/>
      <w:r>
        <w:rPr>
          <w:rFonts w:cs="Arial"/>
          <w:sz w:val="28"/>
        </w:rPr>
        <w:t>Operations and Maintenance</w:t>
      </w:r>
      <w:bookmarkEnd w:id="91"/>
    </w:p>
    <w:p w:rsidR="003520EB" w:rsidRDefault="00C13DB4" w:rsidP="003B657E">
      <w:pPr>
        <w:pStyle w:val="Heading2"/>
      </w:pPr>
      <w:bookmarkStart w:id="92" w:name="_Toc310589035"/>
      <w:r>
        <w:t>S</w:t>
      </w:r>
      <w:r w:rsidR="003B657E">
        <w:t>ervice Level Agreement</w:t>
      </w:r>
      <w:bookmarkEnd w:id="92"/>
    </w:p>
    <w:p w:rsidR="0090510F" w:rsidRPr="00572273" w:rsidRDefault="0090510F" w:rsidP="0090510F">
      <w:pPr>
        <w:rPr>
          <w:i/>
          <w:szCs w:val="22"/>
        </w:rPr>
      </w:pPr>
      <w:r w:rsidRPr="00572273">
        <w:rPr>
          <w:i/>
          <w:szCs w:val="22"/>
        </w:rPr>
        <w:t>From any US location:</w:t>
      </w:r>
    </w:p>
    <w:p w:rsidR="003B657E" w:rsidRPr="00572273" w:rsidRDefault="003B657E" w:rsidP="00855BFA">
      <w:pPr>
        <w:numPr>
          <w:ilvl w:val="0"/>
          <w:numId w:val="9"/>
        </w:numPr>
        <w:rPr>
          <w:szCs w:val="22"/>
        </w:rPr>
      </w:pPr>
      <w:r w:rsidRPr="00572273">
        <w:rPr>
          <w:szCs w:val="22"/>
        </w:rPr>
        <w:t>Uptime: 99.</w:t>
      </w:r>
      <w:r w:rsidR="00A95E2B">
        <w:rPr>
          <w:szCs w:val="22"/>
        </w:rPr>
        <w:t>5</w:t>
      </w:r>
      <w:r w:rsidRPr="00572273">
        <w:rPr>
          <w:szCs w:val="22"/>
        </w:rPr>
        <w:t>%</w:t>
      </w:r>
    </w:p>
    <w:p w:rsidR="00DD3842" w:rsidRPr="00752423" w:rsidRDefault="00A95E2B" w:rsidP="00855BFA">
      <w:pPr>
        <w:numPr>
          <w:ilvl w:val="0"/>
          <w:numId w:val="9"/>
        </w:numPr>
        <w:rPr>
          <w:szCs w:val="22"/>
        </w:rPr>
      </w:pPr>
      <w:r>
        <w:rPr>
          <w:szCs w:val="22"/>
        </w:rPr>
        <w:t>Responsiveness</w:t>
      </w:r>
      <w:r w:rsidR="003B657E" w:rsidRPr="00572273">
        <w:rPr>
          <w:szCs w:val="22"/>
        </w:rPr>
        <w:t xml:space="preserve">: </w:t>
      </w:r>
      <w:r w:rsidRPr="00752423">
        <w:rPr>
          <w:szCs w:val="22"/>
        </w:rPr>
        <w:t xml:space="preserve">85% of all API calls will return in </w:t>
      </w:r>
      <w:r w:rsidR="003B657E" w:rsidRPr="00752423">
        <w:rPr>
          <w:szCs w:val="22"/>
        </w:rPr>
        <w:t xml:space="preserve">&lt; </w:t>
      </w:r>
      <w:r w:rsidRPr="00752423">
        <w:rPr>
          <w:szCs w:val="22"/>
        </w:rPr>
        <w:t>100</w:t>
      </w:r>
      <w:r w:rsidR="003B657E" w:rsidRPr="00752423">
        <w:rPr>
          <w:szCs w:val="22"/>
        </w:rPr>
        <w:t xml:space="preserve"> milliseconds @ x reads/second,  &lt; </w:t>
      </w:r>
      <w:r w:rsidRPr="00752423">
        <w:rPr>
          <w:szCs w:val="22"/>
        </w:rPr>
        <w:t>200</w:t>
      </w:r>
      <w:r w:rsidR="003B657E" w:rsidRPr="00752423">
        <w:rPr>
          <w:szCs w:val="22"/>
        </w:rPr>
        <w:t xml:space="preserve"> milliseconds @ x writes/second</w:t>
      </w:r>
    </w:p>
    <w:p w:rsidR="00C13DB4" w:rsidRDefault="00C13DB4" w:rsidP="001A5D4B">
      <w:pPr>
        <w:pStyle w:val="Heading2"/>
      </w:pPr>
      <w:bookmarkStart w:id="93" w:name="_Toc310589036"/>
      <w:r>
        <w:t>Monitoring and Alerts</w:t>
      </w:r>
      <w:bookmarkEnd w:id="93"/>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monitoring of basic system services ((server load, server up-time)</w:t>
      </w:r>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w:t>
      </w:r>
      <w:r w:rsidR="00C50A91">
        <w:rPr>
          <w:rFonts w:cs="Times-Roman"/>
          <w:szCs w:val="22"/>
        </w:rPr>
        <w:t xml:space="preserve">oring of rate of communication </w:t>
      </w:r>
      <w:r w:rsidRPr="000C0D07">
        <w:rPr>
          <w:rFonts w:cs="Times-Roman"/>
          <w:szCs w:val="22"/>
        </w:rPr>
        <w:t xml:space="preserve"> with client web servers.</w:t>
      </w:r>
    </w:p>
    <w:p w:rsidR="00772326" w:rsidRDefault="007221FF" w:rsidP="00772326">
      <w:pPr>
        <w:pStyle w:val="Heading2"/>
      </w:pPr>
      <w:bookmarkStart w:id="94" w:name="_Toc310589037"/>
      <w:r>
        <w:t>B</w:t>
      </w:r>
      <w:r w:rsidR="00772326">
        <w:t xml:space="preserve">usiness </w:t>
      </w:r>
      <w:r>
        <w:t>C</w:t>
      </w:r>
      <w:r w:rsidR="00772326">
        <w:t xml:space="preserve">ontinuity </w:t>
      </w:r>
      <w:r>
        <w:t>P</w:t>
      </w:r>
      <w:r w:rsidR="00772326">
        <w:t>lanning (BCP)</w:t>
      </w:r>
      <w:bookmarkEnd w:id="94"/>
    </w:p>
    <w:p w:rsidR="00402739" w:rsidRPr="00752423" w:rsidRDefault="00C50A91" w:rsidP="00855BFA">
      <w:pPr>
        <w:numPr>
          <w:ilvl w:val="0"/>
          <w:numId w:val="11"/>
        </w:numPr>
      </w:pPr>
      <w:r>
        <w:t>Communities integration</w:t>
      </w:r>
      <w:r w:rsidR="00772326" w:rsidRPr="00752423">
        <w:t xml:space="preserve"> should </w:t>
      </w:r>
      <w:r w:rsidR="00402739" w:rsidRPr="00752423">
        <w:t>be deployed i</w:t>
      </w:r>
      <w:r>
        <w:t>n Sign On and Profile</w:t>
      </w:r>
    </w:p>
    <w:p w:rsidR="00402739" w:rsidRPr="00752423" w:rsidRDefault="00402739" w:rsidP="00855BFA">
      <w:pPr>
        <w:widowControl/>
        <w:numPr>
          <w:ilvl w:val="0"/>
          <w:numId w:val="11"/>
        </w:numPr>
        <w:autoSpaceDE w:val="0"/>
        <w:autoSpaceDN w:val="0"/>
        <w:spacing w:line="240" w:lineRule="auto"/>
        <w:jc w:val="left"/>
        <w:textAlignment w:val="auto"/>
        <w:rPr>
          <w:rFonts w:cs="Times-Roman"/>
          <w:szCs w:val="22"/>
        </w:rPr>
      </w:pPr>
      <w:r w:rsidRPr="00752423">
        <w:rPr>
          <w:rFonts w:cs="Times-Roman"/>
          <w:szCs w:val="22"/>
        </w:rPr>
        <w:t>Platform will support semi-automated failover in the event of a failure in either location</w:t>
      </w:r>
    </w:p>
    <w:p w:rsidR="00402739" w:rsidRPr="00C50A91" w:rsidRDefault="00402739" w:rsidP="00855BFA">
      <w:pPr>
        <w:widowControl/>
        <w:numPr>
          <w:ilvl w:val="0"/>
          <w:numId w:val="11"/>
        </w:numPr>
        <w:autoSpaceDE w:val="0"/>
        <w:autoSpaceDN w:val="0"/>
        <w:spacing w:line="240" w:lineRule="auto"/>
        <w:jc w:val="left"/>
        <w:textAlignment w:val="auto"/>
        <w:rPr>
          <w:rFonts w:cs="Times-Roman"/>
          <w:color w:val="FF0000"/>
          <w:szCs w:val="22"/>
        </w:rPr>
      </w:pPr>
      <w:r w:rsidRPr="00C50A91">
        <w:rPr>
          <w:rFonts w:cs="Times-Roman"/>
          <w:color w:val="FF0000"/>
          <w:szCs w:val="22"/>
        </w:rPr>
        <w:t>Data Back-Up: data will be backed up to tape once a day. In case of loss of data, data will be restored</w:t>
      </w:r>
      <w:r w:rsidR="000C0D07" w:rsidRPr="00C50A91">
        <w:rPr>
          <w:rFonts w:cs="Times-Roman"/>
          <w:color w:val="FF0000"/>
          <w:szCs w:val="22"/>
        </w:rPr>
        <w:t xml:space="preserve"> </w:t>
      </w:r>
      <w:r w:rsidRPr="00C50A91">
        <w:rPr>
          <w:rFonts w:cs="Times-Roman"/>
          <w:color w:val="FF0000"/>
          <w:szCs w:val="22"/>
        </w:rPr>
        <w:t>within 1 business day.</w:t>
      </w:r>
    </w:p>
    <w:p w:rsidR="007221FF" w:rsidRDefault="007221FF" w:rsidP="00E10289">
      <w:pPr>
        <w:rPr>
          <w:color w:val="1F497D"/>
          <w:szCs w:val="22"/>
        </w:rPr>
      </w:pPr>
    </w:p>
    <w:p w:rsidR="00752423" w:rsidRDefault="00752423" w:rsidP="00752423">
      <w:pPr>
        <w:pStyle w:val="Heading2"/>
      </w:pPr>
      <w:bookmarkStart w:id="95" w:name="_Toc310589038"/>
      <w:r>
        <w:t>Capacity Planning</w:t>
      </w:r>
      <w:bookmarkEnd w:id="95"/>
    </w:p>
    <w:p w:rsidR="00752423" w:rsidRPr="00752423" w:rsidRDefault="00752423" w:rsidP="00855BFA">
      <w:pPr>
        <w:widowControl/>
        <w:numPr>
          <w:ilvl w:val="0"/>
          <w:numId w:val="9"/>
        </w:numPr>
        <w:autoSpaceDE w:val="0"/>
        <w:autoSpaceDN w:val="0"/>
        <w:spacing w:line="240" w:lineRule="auto"/>
        <w:jc w:val="left"/>
        <w:textAlignment w:val="auto"/>
        <w:rPr>
          <w:rFonts w:cs="Symbol"/>
          <w:szCs w:val="22"/>
        </w:rPr>
      </w:pPr>
      <w:r w:rsidRPr="00752423">
        <w:rPr>
          <w:rFonts w:cs="Times-Roman"/>
          <w:szCs w:val="22"/>
        </w:rPr>
        <w:t>Capacity Planning will be done on a quarterly basis, based in traffic estimates provided by customers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Emergency plan for expanding capacity (data storage, rate of access for both reads and writes):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Expand by 15% : 5 business days</w:t>
      </w:r>
    </w:p>
    <w:p w:rsidR="00A702E0" w:rsidRPr="00084AA2" w:rsidRDefault="00752423" w:rsidP="00855BFA">
      <w:pPr>
        <w:numPr>
          <w:ilvl w:val="0"/>
          <w:numId w:val="9"/>
        </w:numPr>
        <w:rPr>
          <w:szCs w:val="22"/>
        </w:rPr>
      </w:pPr>
      <w:r w:rsidRPr="00752423">
        <w:rPr>
          <w:rFonts w:cs="Times-Roman"/>
          <w:szCs w:val="22"/>
        </w:rPr>
        <w:t>Expand by more than 15% - 30 business days</w:t>
      </w:r>
    </w:p>
    <w:p w:rsidR="00084AA2" w:rsidRPr="00A702E0" w:rsidRDefault="00084AA2" w:rsidP="00855BFA">
      <w:pPr>
        <w:numPr>
          <w:ilvl w:val="0"/>
          <w:numId w:val="9"/>
        </w:numPr>
        <w:rPr>
          <w:szCs w:val="22"/>
        </w:rPr>
      </w:pPr>
      <w:r>
        <w:rPr>
          <w:rFonts w:cs="Times-Roman"/>
          <w:szCs w:val="22"/>
        </w:rPr>
        <w:t xml:space="preserve">Traffic Estimates by Customer: </w:t>
      </w:r>
      <w:proofErr w:type="spellStart"/>
      <w:r>
        <w:rPr>
          <w:rFonts w:cs="Times-Roman"/>
          <w:szCs w:val="22"/>
        </w:rPr>
        <w:t>tbd</w:t>
      </w:r>
      <w:proofErr w:type="spellEnd"/>
    </w:p>
    <w:p w:rsidR="00A702E0" w:rsidRDefault="00A702E0" w:rsidP="00A702E0">
      <w:pPr>
        <w:rPr>
          <w:rFonts w:cs="Times-Roman"/>
          <w:szCs w:val="22"/>
        </w:rPr>
      </w:pPr>
    </w:p>
    <w:p w:rsidR="00752423" w:rsidRPr="00752423" w:rsidRDefault="00A702E0" w:rsidP="00A702E0">
      <w:pPr>
        <w:pStyle w:val="Heading2"/>
        <w:rPr>
          <w:rFonts w:ascii="Calibri" w:hAnsi="Calibri"/>
        </w:rPr>
      </w:pPr>
      <w:bookmarkStart w:id="96" w:name="_Toc310589039"/>
      <w:r>
        <w:t>Escalations</w:t>
      </w:r>
      <w:bookmarkEnd w:id="96"/>
      <w:r w:rsidR="00752423" w:rsidRPr="00752423">
        <w:rPr>
          <w:rFonts w:ascii="Calibri" w:hAnsi="Calibri"/>
        </w:rPr>
        <w:t xml:space="preserve"> </w:t>
      </w:r>
    </w:p>
    <w:p w:rsidR="00752423" w:rsidRPr="00A702E0" w:rsidRDefault="00C50A91" w:rsidP="00855BFA">
      <w:pPr>
        <w:numPr>
          <w:ilvl w:val="0"/>
          <w:numId w:val="12"/>
        </w:numPr>
        <w:rPr>
          <w:szCs w:val="22"/>
        </w:rPr>
      </w:pPr>
      <w:r>
        <w:rPr>
          <w:szCs w:val="22"/>
        </w:rPr>
        <w:t>CCN will be integrated into Communities and will have its own escalation plan</w:t>
      </w:r>
    </w:p>
    <w:p w:rsidR="008735AF" w:rsidRDefault="008735AF">
      <w:pPr>
        <w:widowControl/>
        <w:adjustRightInd/>
        <w:spacing w:line="240" w:lineRule="auto"/>
        <w:jc w:val="left"/>
        <w:textAlignment w:val="auto"/>
        <w:rPr>
          <w:color w:val="1F497D"/>
          <w:szCs w:val="22"/>
        </w:rPr>
      </w:pPr>
    </w:p>
    <w:p w:rsidR="00C13DB4" w:rsidRDefault="00C13DB4" w:rsidP="00E10289">
      <w:pPr>
        <w:rPr>
          <w:color w:val="1F497D"/>
          <w:szCs w:val="22"/>
        </w:rPr>
      </w:pPr>
    </w:p>
    <w:p w:rsidR="00C13DB4" w:rsidRDefault="00C13DB4" w:rsidP="00C13DB4">
      <w:pPr>
        <w:pStyle w:val="Heading2"/>
        <w:numPr>
          <w:ilvl w:val="0"/>
          <w:numId w:val="3"/>
        </w:numPr>
        <w:shd w:val="pct20" w:color="auto" w:fill="auto"/>
        <w:tabs>
          <w:tab w:val="clear" w:pos="1152"/>
          <w:tab w:val="num" w:pos="270"/>
        </w:tabs>
        <w:spacing w:before="0"/>
        <w:ind w:left="270" w:hanging="270"/>
        <w:rPr>
          <w:rFonts w:cs="Arial"/>
          <w:sz w:val="28"/>
        </w:rPr>
      </w:pPr>
      <w:bookmarkStart w:id="97" w:name="_Toc310589040"/>
      <w:r>
        <w:rPr>
          <w:rFonts w:cs="Arial"/>
          <w:sz w:val="28"/>
        </w:rPr>
        <w:t>International</w:t>
      </w:r>
      <w:bookmarkEnd w:id="97"/>
    </w:p>
    <w:p w:rsidR="00C30C2E" w:rsidRDefault="00572273" w:rsidP="00C30C2E">
      <w:r>
        <w:t>Support some non-</w:t>
      </w:r>
      <w:proofErr w:type="spellStart"/>
      <w:r>
        <w:t>english</w:t>
      </w:r>
      <w:proofErr w:type="spellEnd"/>
      <w:r>
        <w:t xml:space="preserve"> language reviews: Spanish (US), French (Canada), Other?</w:t>
      </w:r>
    </w:p>
    <w:p w:rsidR="00C30C2E" w:rsidRPr="00C30C2E" w:rsidRDefault="00C30C2E" w:rsidP="00C30C2E">
      <w:pPr>
        <w:rPr>
          <w:sz w:val="24"/>
        </w:rPr>
      </w:pPr>
    </w:p>
    <w:p w:rsidR="00C30C2E" w:rsidRDefault="00C30C2E" w:rsidP="00C30C2E">
      <w:pPr>
        <w:pStyle w:val="Heading2"/>
        <w:numPr>
          <w:ilvl w:val="0"/>
          <w:numId w:val="3"/>
        </w:numPr>
        <w:shd w:val="pct20" w:color="auto" w:fill="auto"/>
        <w:tabs>
          <w:tab w:val="clear" w:pos="1152"/>
          <w:tab w:val="num" w:pos="270"/>
        </w:tabs>
        <w:spacing w:before="0"/>
        <w:ind w:left="270" w:hanging="270"/>
        <w:rPr>
          <w:rFonts w:cs="Arial"/>
          <w:sz w:val="28"/>
        </w:rPr>
      </w:pPr>
      <w:bookmarkStart w:id="98" w:name="_Toc310589041"/>
      <w:r>
        <w:rPr>
          <w:rFonts w:cs="Arial"/>
          <w:sz w:val="28"/>
        </w:rPr>
        <w:t>Legal</w:t>
      </w:r>
      <w:bookmarkEnd w:id="98"/>
    </w:p>
    <w:p w:rsidR="00C13DB4" w:rsidRDefault="00C13DB4" w:rsidP="00E10289">
      <w:pPr>
        <w:rPr>
          <w:color w:val="1F497D"/>
          <w:szCs w:val="22"/>
        </w:rPr>
      </w:pPr>
    </w:p>
    <w:p w:rsidR="000718B4" w:rsidRDefault="000718B4" w:rsidP="00E10289">
      <w:pPr>
        <w:rPr>
          <w:color w:val="1F497D"/>
          <w:szCs w:val="22"/>
        </w:rPr>
      </w:pPr>
    </w:p>
    <w:p w:rsidR="00537F88" w:rsidRDefault="00537F88" w:rsidP="00537F88">
      <w:pPr>
        <w:pStyle w:val="Heading2"/>
        <w:numPr>
          <w:ilvl w:val="0"/>
          <w:numId w:val="3"/>
        </w:numPr>
        <w:shd w:val="pct20" w:color="auto" w:fill="auto"/>
        <w:tabs>
          <w:tab w:val="clear" w:pos="1152"/>
          <w:tab w:val="num" w:pos="270"/>
        </w:tabs>
        <w:spacing w:before="0"/>
        <w:ind w:left="270" w:hanging="270"/>
        <w:rPr>
          <w:rFonts w:cs="Arial"/>
          <w:sz w:val="28"/>
        </w:rPr>
      </w:pPr>
      <w:bookmarkStart w:id="99" w:name="_Toc310589042"/>
      <w:r>
        <w:rPr>
          <w:rFonts w:cs="Arial"/>
          <w:sz w:val="28"/>
        </w:rPr>
        <w:t>SEO and Marketing</w:t>
      </w:r>
      <w:bookmarkEnd w:id="99"/>
      <w:r>
        <w:rPr>
          <w:rFonts w:cs="Arial"/>
          <w:sz w:val="28"/>
        </w:rPr>
        <w:t xml:space="preserve"> </w:t>
      </w:r>
    </w:p>
    <w:p w:rsidR="00F955DC" w:rsidRDefault="00F955DC" w:rsidP="00F955DC">
      <w:pPr>
        <w:pStyle w:val="ListParagraph"/>
        <w:widowControl/>
        <w:adjustRightInd/>
        <w:spacing w:line="240" w:lineRule="auto"/>
        <w:ind w:left="1080"/>
        <w:contextualSpacing w:val="0"/>
        <w:jc w:val="left"/>
        <w:textAlignment w:val="auto"/>
        <w:rPr>
          <w:color w:val="1F497D"/>
          <w:szCs w:val="22"/>
        </w:rPr>
      </w:pPr>
    </w:p>
    <w:p w:rsidR="005651CB" w:rsidRDefault="005651CB" w:rsidP="00F955DC">
      <w:pPr>
        <w:pStyle w:val="ListParagraph"/>
        <w:widowControl/>
        <w:adjustRightInd/>
        <w:spacing w:line="240" w:lineRule="auto"/>
        <w:ind w:left="1080"/>
        <w:contextualSpacing w:val="0"/>
        <w:jc w:val="left"/>
        <w:textAlignment w:val="auto"/>
        <w:rPr>
          <w:color w:val="1F497D"/>
          <w:szCs w:val="22"/>
        </w:rPr>
      </w:pPr>
    </w:p>
    <w:p w:rsidR="0087174E" w:rsidRPr="00E41FED" w:rsidRDefault="00572273"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00" w:name="_Toc290518974"/>
      <w:bookmarkStart w:id="101" w:name="_Toc290518979"/>
      <w:bookmarkStart w:id="102" w:name="_Toc290518980"/>
      <w:bookmarkStart w:id="103" w:name="_Toc290518981"/>
      <w:bookmarkStart w:id="104" w:name="_Toc290518982"/>
      <w:bookmarkStart w:id="105" w:name="_Toc290518984"/>
      <w:bookmarkStart w:id="106" w:name="_Toc310589043"/>
      <w:bookmarkEnd w:id="100"/>
      <w:bookmarkEnd w:id="101"/>
      <w:bookmarkEnd w:id="102"/>
      <w:bookmarkEnd w:id="103"/>
      <w:bookmarkEnd w:id="104"/>
      <w:bookmarkEnd w:id="105"/>
      <w:r>
        <w:rPr>
          <w:rFonts w:cs="Arial"/>
          <w:sz w:val="28"/>
        </w:rPr>
        <w:t xml:space="preserve">Other </w:t>
      </w:r>
      <w:r w:rsidR="00B86D0C" w:rsidRPr="00E41FED">
        <w:rPr>
          <w:rFonts w:cs="Arial"/>
          <w:sz w:val="28"/>
        </w:rPr>
        <w:t xml:space="preserve"> </w:t>
      </w:r>
      <w:r w:rsidR="003D58AD">
        <w:rPr>
          <w:rFonts w:cs="Arial"/>
          <w:sz w:val="28"/>
        </w:rPr>
        <w:t>Stuff</w:t>
      </w:r>
      <w:bookmarkEnd w:id="106"/>
    </w:p>
    <w:p w:rsidR="0087174E" w:rsidRPr="00E41FED" w:rsidRDefault="00295E0D" w:rsidP="00E41FED">
      <w:pPr>
        <w:pStyle w:val="Heading2"/>
        <w:tabs>
          <w:tab w:val="left" w:pos="810"/>
        </w:tabs>
        <w:ind w:left="810" w:hanging="540"/>
      </w:pPr>
      <w:r>
        <w:t xml:space="preserve"> </w:t>
      </w:r>
      <w:bookmarkStart w:id="107" w:name="_Toc310589044"/>
      <w:r w:rsidR="008F18C0">
        <w:t>Future Business Flow</w:t>
      </w:r>
      <w:bookmarkEnd w:id="107"/>
    </w:p>
    <w:p w:rsidR="0087174E" w:rsidRPr="00E41FED" w:rsidRDefault="0087174E" w:rsidP="00E41FED">
      <w:pPr>
        <w:pStyle w:val="Heading2"/>
        <w:tabs>
          <w:tab w:val="left" w:pos="810"/>
        </w:tabs>
        <w:ind w:left="810" w:hanging="540"/>
      </w:pPr>
      <w:bookmarkStart w:id="108" w:name="_Toc310589045"/>
      <w:r w:rsidRPr="00E41FED">
        <w:t>Other Business Area</w:t>
      </w:r>
      <w:r w:rsidR="00ED4FA6" w:rsidRPr="00E41FED">
        <w:t>s</w:t>
      </w:r>
      <w:r w:rsidRPr="00E41FED">
        <w:t xml:space="preserve"> / Departments Impacted</w:t>
      </w:r>
      <w:bookmarkEnd w:id="108"/>
    </w:p>
    <w:p w:rsidR="00B86D0C" w:rsidRPr="00E41FED" w:rsidRDefault="00B86D0C" w:rsidP="00E41FED">
      <w:pPr>
        <w:ind w:left="900"/>
        <w:rPr>
          <w:rFonts w:ascii="Arial" w:hAnsi="Arial" w:cs="Arial"/>
          <w:b/>
          <w:i/>
          <w:color w:val="0000FF"/>
          <w:sz w:val="20"/>
          <w:szCs w:val="20"/>
        </w:rPr>
      </w:pPr>
    </w:p>
    <w:tbl>
      <w:tblPr>
        <w:tblW w:w="9341" w:type="dxa"/>
        <w:tblInd w:w="948" w:type="dxa"/>
        <w:tblLayout w:type="fixed"/>
        <w:tblLook w:val="0000"/>
      </w:tblPr>
      <w:tblGrid>
        <w:gridCol w:w="2280"/>
        <w:gridCol w:w="2520"/>
        <w:gridCol w:w="2103"/>
        <w:gridCol w:w="2438"/>
      </w:tblGrid>
      <w:tr w:rsidR="00B86D0C" w:rsidRPr="009C46F9">
        <w:trPr>
          <w:trHeight w:val="90"/>
        </w:trPr>
        <w:tc>
          <w:tcPr>
            <w:tcW w:w="2280" w:type="dxa"/>
            <w:tcBorders>
              <w:top w:val="nil"/>
              <w:left w:val="nil"/>
              <w:bottom w:val="nil"/>
              <w:right w:val="nil"/>
            </w:tcBorders>
          </w:tcPr>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Domestic</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Offshore</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Super K Stores</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Ops</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Conversions</w:t>
            </w:r>
          </w:p>
          <w:p w:rsidR="0087174E"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Distribution Centers</w:t>
            </w:r>
          </w:p>
          <w:p w:rsidR="00B86D0C" w:rsidRDefault="00CD5525" w:rsidP="00046B44">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5C487E"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5C487E" w:rsidRPr="009C46F9">
              <w:rPr>
                <w:rFonts w:ascii="Arial" w:hAnsi="Arial" w:cs="Arial"/>
                <w:b/>
                <w:color w:val="000000"/>
                <w:sz w:val="20"/>
                <w:szCs w:val="20"/>
              </w:rPr>
              <w:t xml:space="preserve"> </w:t>
            </w:r>
            <w:r w:rsidR="005C487E" w:rsidRPr="009C46F9">
              <w:rPr>
                <w:rFonts w:ascii="Arial" w:hAnsi="Arial" w:cs="Arial"/>
                <w:color w:val="000000"/>
                <w:sz w:val="20"/>
                <w:szCs w:val="20"/>
              </w:rPr>
              <w:t>Legal</w:t>
            </w:r>
          </w:p>
          <w:p w:rsidR="009700FF" w:rsidRPr="009C46F9" w:rsidRDefault="00CD5525" w:rsidP="009700FF">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smartTag w:uri="urn:schemas-microsoft-com:office:smarttags" w:element="City">
              <w:smartTag w:uri="urn:schemas-microsoft-com:office:smarttags" w:element="place">
                <w:r w:rsidR="009700FF">
                  <w:rPr>
                    <w:rFonts w:ascii="Arial" w:hAnsi="Arial" w:cs="Arial"/>
                    <w:color w:val="000000"/>
                    <w:sz w:val="20"/>
                    <w:szCs w:val="20"/>
                  </w:rPr>
                  <w:t>Mobile</w:t>
                </w:r>
              </w:smartTag>
            </w:smartTag>
          </w:p>
        </w:tc>
        <w:tc>
          <w:tcPr>
            <w:tcW w:w="2520" w:type="dxa"/>
            <w:tcBorders>
              <w:top w:val="nil"/>
              <w:left w:val="nil"/>
              <w:bottom w:val="nil"/>
              <w:right w:val="nil"/>
            </w:tcBorders>
          </w:tcPr>
          <w:p w:rsidR="00B86D0C"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Merchandising</w:t>
            </w:r>
          </w:p>
          <w:p w:rsidR="002651CB"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700FF"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International</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color w:val="000000"/>
                <w:sz w:val="20"/>
                <w:szCs w:val="20"/>
              </w:rPr>
              <w:t xml:space="preserve"> Cross Merchandising</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 xml:space="preserve">Merchandise </w:t>
            </w:r>
            <w:proofErr w:type="spellStart"/>
            <w:r w:rsidR="00B86D0C" w:rsidRPr="009C46F9">
              <w:rPr>
                <w:rFonts w:ascii="Arial" w:hAnsi="Arial" w:cs="Arial"/>
                <w:color w:val="000000"/>
                <w:sz w:val="20"/>
                <w:szCs w:val="20"/>
              </w:rPr>
              <w:t>Prchsing</w:t>
            </w:r>
            <w:proofErr w:type="spellEnd"/>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Non-</w:t>
            </w:r>
            <w:proofErr w:type="spellStart"/>
            <w:r w:rsidR="00B86D0C" w:rsidRPr="009C46F9">
              <w:rPr>
                <w:rFonts w:ascii="Arial" w:hAnsi="Arial" w:cs="Arial"/>
                <w:color w:val="000000"/>
                <w:sz w:val="20"/>
                <w:szCs w:val="20"/>
              </w:rPr>
              <w:t>Merch</w:t>
            </w:r>
            <w:proofErr w:type="spellEnd"/>
            <w:r w:rsidR="00B86D0C" w:rsidRPr="009C46F9">
              <w:rPr>
                <w:rFonts w:ascii="Arial" w:hAnsi="Arial" w:cs="Arial"/>
                <w:color w:val="000000"/>
                <w:sz w:val="20"/>
                <w:szCs w:val="20"/>
              </w:rPr>
              <w:t xml:space="preserve">. </w:t>
            </w:r>
            <w:proofErr w:type="spellStart"/>
            <w:r w:rsidR="00B86D0C" w:rsidRPr="009C46F9">
              <w:rPr>
                <w:rFonts w:ascii="Arial" w:hAnsi="Arial" w:cs="Arial"/>
                <w:color w:val="000000"/>
                <w:sz w:val="20"/>
                <w:szCs w:val="20"/>
              </w:rPr>
              <w:t>Prchsing</w:t>
            </w:r>
            <w:proofErr w:type="spellEnd"/>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proofErr w:type="spellStart"/>
            <w:r w:rsidR="00B86D0C" w:rsidRPr="009C46F9">
              <w:rPr>
                <w:rFonts w:ascii="Arial" w:hAnsi="Arial" w:cs="Arial"/>
                <w:color w:val="000000"/>
                <w:sz w:val="20"/>
                <w:szCs w:val="20"/>
              </w:rPr>
              <w:t>Decon</w:t>
            </w:r>
            <w:proofErr w:type="spellEnd"/>
            <w:r w:rsidR="00B86D0C" w:rsidRPr="009C46F9">
              <w:rPr>
                <w:rFonts w:ascii="Arial" w:hAnsi="Arial" w:cs="Arial"/>
                <w:color w:val="000000"/>
                <w:sz w:val="20"/>
                <w:szCs w:val="20"/>
              </w:rPr>
              <w:t xml:space="preserve"> Center</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Supply Chain Ops</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Supplier</w:t>
            </w:r>
          </w:p>
        </w:tc>
        <w:tc>
          <w:tcPr>
            <w:tcW w:w="2103" w:type="dxa"/>
            <w:tcBorders>
              <w:top w:val="nil"/>
              <w:left w:val="nil"/>
              <w:bottom w:val="nil"/>
              <w:right w:val="nil"/>
            </w:tcBorders>
          </w:tcPr>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Purchasing</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Sourcing</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Corporate Center</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Overseas Offices</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GENCO</w:t>
            </w:r>
          </w:p>
          <w:p w:rsidR="00B86D0C" w:rsidRDefault="00CD5525" w:rsidP="008C3B9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Marketing</w:t>
            </w:r>
          </w:p>
          <w:p w:rsidR="009700FF" w:rsidRPr="009C46F9" w:rsidRDefault="00CD5525" w:rsidP="008C3B91">
            <w:pPr>
              <w:spacing w:line="240" w:lineRule="atLeast"/>
              <w:ind w:left="288" w:hanging="288"/>
              <w:rPr>
                <w:rFonts w:ascii="Arial" w:hAnsi="Arial" w:cs="Arial"/>
                <w:b/>
                <w:color w:val="000000"/>
                <w:sz w:val="20"/>
                <w:szCs w:val="20"/>
              </w:rPr>
            </w:pPr>
            <w:r>
              <w:rPr>
                <w:rFonts w:ascii="Arial" w:hAnsi="Arial" w:cs="Arial"/>
                <w:b/>
                <w:color w:val="000000"/>
                <w:sz w:val="20"/>
                <w:szCs w:val="20"/>
              </w:rPr>
              <w:fldChar w:fldCharType="begin">
                <w:ffData>
                  <w:name w:val=""/>
                  <w:enabled/>
                  <w:calcOnExit w:val="0"/>
                  <w:checkBox>
                    <w:size w:val="16"/>
                    <w:default w:val="0"/>
                  </w:checkBox>
                </w:ffData>
              </w:fldChar>
            </w:r>
            <w:r w:rsidR="005651CB">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proofErr w:type="spellStart"/>
            <w:r w:rsidR="009700FF">
              <w:rPr>
                <w:rFonts w:ascii="Arial" w:hAnsi="Arial" w:cs="Arial"/>
                <w:color w:val="000000"/>
                <w:sz w:val="20"/>
                <w:szCs w:val="20"/>
              </w:rPr>
              <w:t>MyGofer</w:t>
            </w:r>
            <w:proofErr w:type="spellEnd"/>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Home Services</w:t>
            </w:r>
          </w:p>
        </w:tc>
        <w:tc>
          <w:tcPr>
            <w:tcW w:w="2438" w:type="dxa"/>
            <w:tcBorders>
              <w:top w:val="nil"/>
              <w:left w:val="nil"/>
              <w:bottom w:val="nil"/>
              <w:right w:val="nil"/>
            </w:tcBorders>
          </w:tcPr>
          <w:p w:rsidR="00B86D0C" w:rsidRPr="009C46F9" w:rsidRDefault="00CD5525"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Credit</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Audit Services</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Asset Protection</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Finance/Accounting</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Human Resources</w:t>
            </w:r>
          </w:p>
          <w:p w:rsidR="00B86D0C" w:rsidRPr="009C46F9" w:rsidRDefault="00CD552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Payroll</w:t>
            </w:r>
          </w:p>
          <w:p w:rsidR="00B86D0C" w:rsidRPr="009C46F9" w:rsidRDefault="00CD5525"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Other:</w:t>
            </w:r>
          </w:p>
        </w:tc>
      </w:tr>
    </w:tbl>
    <w:p w:rsidR="00351E58" w:rsidRPr="00E41FED" w:rsidRDefault="009700FF" w:rsidP="00E41FED">
      <w:pPr>
        <w:pStyle w:val="Heading2"/>
        <w:tabs>
          <w:tab w:val="left" w:pos="810"/>
        </w:tabs>
        <w:ind w:left="810" w:hanging="540"/>
      </w:pPr>
      <w:bookmarkStart w:id="109" w:name="_Toc310589046"/>
      <w:r w:rsidRPr="00E41FED">
        <w:t>Properties</w:t>
      </w:r>
      <w:r w:rsidR="001B3376" w:rsidRPr="00E41FED">
        <w:t xml:space="preserve"> </w:t>
      </w:r>
      <w:r w:rsidR="001469B7" w:rsidRPr="00E41FED">
        <w:t>to be i</w:t>
      </w:r>
      <w:r w:rsidR="001B3376" w:rsidRPr="00E41FED">
        <w:t>mpacted</w:t>
      </w:r>
      <w:bookmarkEnd w:id="109"/>
      <w:r w:rsidR="001B3376" w:rsidRPr="00E41FED">
        <w:t xml:space="preserve"> </w:t>
      </w:r>
    </w:p>
    <w:p w:rsidR="001F79D7" w:rsidRPr="00E41FED" w:rsidRDefault="001F79D7" w:rsidP="00295E0D">
      <w:pPr>
        <w:ind w:left="840"/>
        <w:rPr>
          <w:rFonts w:ascii="Arial" w:hAnsi="Arial" w:cs="Arial"/>
          <w:b/>
          <w:i/>
          <w:color w:val="0000FF"/>
          <w:sz w:val="20"/>
          <w:szCs w:val="20"/>
        </w:rPr>
      </w:pPr>
      <w:r w:rsidRPr="00E41FED">
        <w:rPr>
          <w:rFonts w:ascii="Arial" w:hAnsi="Arial" w:cs="Arial"/>
          <w:b/>
          <w:i/>
          <w:color w:val="0000FF"/>
          <w:sz w:val="20"/>
          <w:szCs w:val="20"/>
        </w:rPr>
        <w:t>Check all that apply</w:t>
      </w:r>
      <w:r w:rsidR="002A5EC1">
        <w:rPr>
          <w:rFonts w:ascii="Arial" w:hAnsi="Arial" w:cs="Arial"/>
          <w:b/>
          <w:i/>
          <w:color w:val="0000FF"/>
          <w:sz w:val="20"/>
          <w:szCs w:val="20"/>
        </w:rPr>
        <w:t>:</w:t>
      </w:r>
    </w:p>
    <w:p w:rsidR="001F79D7" w:rsidRPr="001F79D7" w:rsidRDefault="001F79D7" w:rsidP="001F79D7">
      <w:pPr>
        <w:jc w:val="left"/>
      </w:pPr>
    </w:p>
    <w:tbl>
      <w:tblPr>
        <w:tblW w:w="7488" w:type="dxa"/>
        <w:jc w:val="center"/>
        <w:tblInd w:w="-33" w:type="dxa"/>
        <w:tblLayout w:type="fixed"/>
        <w:tblLook w:val="0000"/>
      </w:tblPr>
      <w:tblGrid>
        <w:gridCol w:w="2437"/>
        <w:gridCol w:w="2437"/>
        <w:gridCol w:w="2614"/>
      </w:tblGrid>
      <w:tr w:rsidR="001F79D7" w:rsidRPr="009C46F9">
        <w:trPr>
          <w:trHeight w:val="90"/>
          <w:jc w:val="center"/>
        </w:trPr>
        <w:tc>
          <w:tcPr>
            <w:tcW w:w="2437" w:type="dxa"/>
            <w:tcBorders>
              <w:top w:val="nil"/>
              <w:left w:val="nil"/>
              <w:bottom w:val="nil"/>
              <w:right w:val="nil"/>
            </w:tcBorders>
          </w:tcPr>
          <w:p w:rsidR="001F79D7" w:rsidRPr="009C46F9" w:rsidRDefault="00CD5525"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4" w:history="1">
              <w:r w:rsidR="001F79D7" w:rsidRPr="00AA7671">
                <w:rPr>
                  <w:rStyle w:val="Hyperlink"/>
                  <w:rFonts w:ascii="Arial" w:hAnsi="Arial" w:cs="Arial"/>
                  <w:color w:val="auto"/>
                  <w:sz w:val="20"/>
                  <w:szCs w:val="20"/>
                  <w:u w:val="none"/>
                </w:rPr>
                <w:t>Craftsman</w:t>
              </w:r>
            </w:hyperlink>
          </w:p>
          <w:p w:rsidR="001F79D7" w:rsidRPr="009C46F9" w:rsidRDefault="00CD552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5" w:history="1">
              <w:r w:rsidR="001F79D7" w:rsidRPr="00AA7671">
                <w:rPr>
                  <w:rStyle w:val="Hyperlink"/>
                  <w:rFonts w:ascii="Arial" w:hAnsi="Arial" w:cs="Arial"/>
                  <w:color w:val="auto"/>
                  <w:sz w:val="20"/>
                  <w:szCs w:val="20"/>
                  <w:u w:val="none"/>
                </w:rPr>
                <w:t>Delver</w:t>
              </w:r>
            </w:hyperlink>
          </w:p>
          <w:p w:rsidR="001F79D7" w:rsidRPr="009C46F9" w:rsidRDefault="00CD552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6" w:history="1">
              <w:proofErr w:type="spellStart"/>
              <w:r w:rsidR="001F79D7" w:rsidRPr="00AA7671">
                <w:rPr>
                  <w:rStyle w:val="Hyperlink"/>
                  <w:rFonts w:ascii="Arial" w:hAnsi="Arial" w:cs="Arial"/>
                  <w:color w:val="auto"/>
                  <w:sz w:val="20"/>
                  <w:szCs w:val="20"/>
                  <w:u w:val="none"/>
                </w:rPr>
                <w:t>DieHard</w:t>
              </w:r>
              <w:proofErr w:type="spellEnd"/>
            </w:hyperlink>
          </w:p>
          <w:p w:rsidR="001F79D7" w:rsidRPr="009C46F9" w:rsidRDefault="00CD5525"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7" w:history="1">
              <w:r w:rsidR="001F79D7" w:rsidRPr="00AA7671">
                <w:rPr>
                  <w:rStyle w:val="Hyperlink"/>
                  <w:rFonts w:ascii="Arial" w:hAnsi="Arial" w:cs="Arial"/>
                  <w:color w:val="auto"/>
                  <w:sz w:val="20"/>
                  <w:szCs w:val="20"/>
                  <w:u w:val="none"/>
                </w:rPr>
                <w:t>Kenmore</w:t>
              </w:r>
            </w:hyperlink>
          </w:p>
          <w:p w:rsidR="001F79D7" w:rsidRPr="009C46F9" w:rsidRDefault="00CD5525"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8" w:history="1">
              <w:r w:rsidR="001F79D7" w:rsidRPr="00AA7671">
                <w:rPr>
                  <w:rStyle w:val="Hyperlink"/>
                  <w:rFonts w:ascii="Arial" w:hAnsi="Arial" w:cs="Arial"/>
                  <w:color w:val="auto"/>
                  <w:sz w:val="20"/>
                  <w:szCs w:val="20"/>
                  <w:u w:val="none"/>
                </w:rPr>
                <w:t>Kmart.com</w:t>
              </w:r>
            </w:hyperlink>
          </w:p>
          <w:p w:rsidR="001F79D7" w:rsidRPr="009C46F9" w:rsidRDefault="00CD552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9" w:history="1">
              <w:r w:rsidR="001F79D7" w:rsidRPr="00AA7671">
                <w:rPr>
                  <w:rStyle w:val="Hyperlink"/>
                  <w:rFonts w:ascii="Arial" w:hAnsi="Arial" w:cs="Arial"/>
                  <w:color w:val="auto"/>
                  <w:sz w:val="20"/>
                  <w:szCs w:val="20"/>
                  <w:u w:val="none"/>
                </w:rPr>
                <w:t>Lands' End</w:t>
              </w:r>
            </w:hyperlink>
          </w:p>
          <w:p w:rsidR="001F79D7" w:rsidRDefault="00CD552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0" w:history="1">
              <w:proofErr w:type="spellStart"/>
              <w:r w:rsidR="001F79D7" w:rsidRPr="00AA7671">
                <w:rPr>
                  <w:rStyle w:val="Hyperlink"/>
                  <w:rFonts w:ascii="Arial" w:hAnsi="Arial" w:cs="Arial"/>
                  <w:color w:val="auto"/>
                  <w:sz w:val="20"/>
                  <w:szCs w:val="20"/>
                  <w:u w:val="none"/>
                </w:rPr>
                <w:t>ManageMyLife</w:t>
              </w:r>
              <w:proofErr w:type="spellEnd"/>
            </w:hyperlink>
          </w:p>
          <w:p w:rsidR="009433A9" w:rsidRDefault="00CD5525" w:rsidP="001F79D7">
            <w:pPr>
              <w:spacing w:line="240" w:lineRule="atLeast"/>
              <w:ind w:left="288" w:hanging="288"/>
              <w:rPr>
                <w:rFonts w:ascii="Arial" w:hAnsi="Arial" w:cs="Arial"/>
                <w:sz w:val="20"/>
                <w:szCs w:val="20"/>
              </w:rPr>
            </w:pPr>
            <w:r>
              <w:rPr>
                <w:rFonts w:ascii="Arial" w:hAnsi="Arial" w:cs="Arial"/>
                <w:b/>
                <w:color w:val="000000"/>
                <w:sz w:val="20"/>
                <w:szCs w:val="20"/>
              </w:rPr>
              <w:lastRenderedPageBreak/>
              <w:fldChar w:fldCharType="begin">
                <w:ffData>
                  <w:name w:val=""/>
                  <w:enabled/>
                  <w:calcOnExit w:val="0"/>
                  <w:checkBox>
                    <w:size w:val="16"/>
                    <w:default w:val="1"/>
                  </w:checkBox>
                </w:ffData>
              </w:fldChar>
            </w:r>
            <w:r w:rsidR="006E0D8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433A9">
              <w:rPr>
                <w:rFonts w:ascii="Arial" w:hAnsi="Arial" w:cs="Arial"/>
                <w:b/>
                <w:color w:val="000000"/>
                <w:sz w:val="20"/>
                <w:szCs w:val="20"/>
              </w:rPr>
              <w:t xml:space="preserve"> </w:t>
            </w:r>
            <w:hyperlink r:id="rId31" w:history="1">
              <w:proofErr w:type="spellStart"/>
              <w:r w:rsidR="001F79D7" w:rsidRPr="00AA7671">
                <w:rPr>
                  <w:rStyle w:val="Hyperlink"/>
                  <w:rFonts w:ascii="Arial" w:hAnsi="Arial" w:cs="Arial"/>
                  <w:color w:val="auto"/>
                  <w:sz w:val="20"/>
                  <w:szCs w:val="20"/>
                  <w:u w:val="none"/>
                </w:rPr>
                <w:t>MyGofer</w:t>
              </w:r>
              <w:proofErr w:type="spellEnd"/>
            </w:hyperlink>
          </w:p>
          <w:p w:rsidR="009433A9" w:rsidRDefault="00CD5525" w:rsidP="009433A9">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433A9"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433A9">
              <w:rPr>
                <w:rFonts w:ascii="Arial" w:hAnsi="Arial" w:cs="Arial"/>
                <w:sz w:val="20"/>
                <w:szCs w:val="20"/>
              </w:rPr>
              <w:t xml:space="preserve"> International Site</w:t>
            </w:r>
          </w:p>
          <w:p w:rsidR="001F79D7" w:rsidRPr="009C46F9" w:rsidRDefault="001F79D7" w:rsidP="001F79D7">
            <w:pPr>
              <w:spacing w:line="240" w:lineRule="atLeast"/>
              <w:ind w:left="288" w:hanging="288"/>
              <w:rPr>
                <w:rFonts w:ascii="Arial" w:hAnsi="Arial" w:cs="Arial"/>
                <w:color w:val="000000"/>
                <w:sz w:val="20"/>
                <w:szCs w:val="20"/>
              </w:rPr>
            </w:pPr>
            <w:r w:rsidRPr="00AA7671">
              <w:rPr>
                <w:rFonts w:ascii="Arial" w:hAnsi="Arial" w:cs="Arial"/>
                <w:sz w:val="20"/>
                <w:szCs w:val="20"/>
              </w:rPr>
              <w:t xml:space="preserve">  </w:t>
            </w:r>
          </w:p>
        </w:tc>
        <w:tc>
          <w:tcPr>
            <w:tcW w:w="2437" w:type="dxa"/>
            <w:tcBorders>
              <w:top w:val="nil"/>
              <w:left w:val="nil"/>
              <w:bottom w:val="nil"/>
              <w:right w:val="nil"/>
            </w:tcBorders>
          </w:tcPr>
          <w:p w:rsidR="001F79D7" w:rsidRDefault="00CD5525"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lastRenderedPageBreak/>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2" w:history="1">
              <w:proofErr w:type="spellStart"/>
              <w:r w:rsidR="001F79D7" w:rsidRPr="00AA7671">
                <w:rPr>
                  <w:rStyle w:val="Hyperlink"/>
                  <w:rFonts w:ascii="Arial" w:hAnsi="Arial" w:cs="Arial"/>
                  <w:color w:val="auto"/>
                  <w:sz w:val="20"/>
                  <w:szCs w:val="20"/>
                  <w:u w:val="none"/>
                </w:rPr>
                <w:t>MyKmart</w:t>
              </w:r>
              <w:proofErr w:type="spellEnd"/>
            </w:hyperlink>
          </w:p>
          <w:p w:rsidR="001F79D7" w:rsidRPr="009C46F9" w:rsidRDefault="00CD5525"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3" w:history="1">
              <w:proofErr w:type="spellStart"/>
              <w:r w:rsidR="001F79D7" w:rsidRPr="00AA7671">
                <w:rPr>
                  <w:rStyle w:val="Hyperlink"/>
                  <w:rFonts w:ascii="Arial" w:hAnsi="Arial" w:cs="Arial"/>
                  <w:color w:val="auto"/>
                  <w:sz w:val="20"/>
                  <w:szCs w:val="20"/>
                  <w:u w:val="none"/>
                </w:rPr>
                <w:t>MySears</w:t>
              </w:r>
              <w:proofErr w:type="spellEnd"/>
            </w:hyperlink>
          </w:p>
          <w:p w:rsidR="001F79D7" w:rsidRDefault="00CD5525"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color w:val="000000"/>
                <w:sz w:val="20"/>
                <w:szCs w:val="20"/>
              </w:rPr>
              <w:t xml:space="preserve"> </w:t>
            </w:r>
            <w:hyperlink r:id="rId34" w:history="1">
              <w:r w:rsidR="001F79D7" w:rsidRPr="00AA7671">
                <w:rPr>
                  <w:rStyle w:val="Hyperlink"/>
                  <w:rFonts w:ascii="Arial" w:hAnsi="Arial" w:cs="Arial"/>
                  <w:color w:val="auto"/>
                  <w:sz w:val="20"/>
                  <w:szCs w:val="20"/>
                  <w:u w:val="none"/>
                </w:rPr>
                <w:t>Sears.com</w:t>
              </w:r>
            </w:hyperlink>
          </w:p>
          <w:p w:rsidR="008F6641" w:rsidRPr="009C46F9" w:rsidRDefault="00CD5525" w:rsidP="008F664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8F6641" w:rsidRPr="009C46F9">
              <w:rPr>
                <w:rFonts w:ascii="Arial" w:hAnsi="Arial" w:cs="Arial"/>
                <w:color w:val="000000"/>
                <w:sz w:val="20"/>
                <w:szCs w:val="20"/>
              </w:rPr>
              <w:t xml:space="preserve"> </w:t>
            </w:r>
            <w:r w:rsidR="008F6641">
              <w:rPr>
                <w:rFonts w:ascii="Arial" w:hAnsi="Arial" w:cs="Arial"/>
                <w:color w:val="000000"/>
                <w:sz w:val="20"/>
                <w:szCs w:val="20"/>
              </w:rPr>
              <w:t>Catalog.</w:t>
            </w:r>
            <w:hyperlink r:id="rId35" w:history="1">
              <w:r w:rsidR="008F6641" w:rsidRPr="00AA7671">
                <w:rPr>
                  <w:rStyle w:val="Hyperlink"/>
                  <w:rFonts w:ascii="Arial" w:hAnsi="Arial" w:cs="Arial"/>
                  <w:color w:val="auto"/>
                  <w:sz w:val="20"/>
                  <w:szCs w:val="20"/>
                  <w:u w:val="none"/>
                </w:rPr>
                <w:t>Sears.com</w:t>
              </w:r>
            </w:hyperlink>
          </w:p>
          <w:p w:rsidR="001F79D7" w:rsidRPr="009C46F9" w:rsidRDefault="00CD552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6" w:history="1">
              <w:r w:rsidR="001F79D7" w:rsidRPr="00AA7671">
                <w:rPr>
                  <w:rStyle w:val="Hyperlink"/>
                  <w:rFonts w:ascii="Arial" w:hAnsi="Arial" w:cs="Arial"/>
                  <w:color w:val="auto"/>
                  <w:sz w:val="20"/>
                  <w:szCs w:val="20"/>
                  <w:u w:val="none"/>
                </w:rPr>
                <w:t>Sears Commercial</w:t>
              </w:r>
            </w:hyperlink>
          </w:p>
          <w:p w:rsidR="001F79D7" w:rsidRPr="009C46F9" w:rsidRDefault="00CD552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7" w:history="1">
              <w:r w:rsidR="001F79D7" w:rsidRPr="00AA7671">
                <w:rPr>
                  <w:rStyle w:val="Hyperlink"/>
                  <w:rFonts w:ascii="Arial" w:hAnsi="Arial" w:cs="Arial"/>
                  <w:color w:val="auto"/>
                  <w:sz w:val="20"/>
                  <w:szCs w:val="20"/>
                  <w:u w:val="none"/>
                </w:rPr>
                <w:t>Sears Driving School</w:t>
              </w:r>
            </w:hyperlink>
          </w:p>
          <w:p w:rsidR="001F79D7" w:rsidRPr="009C46F9" w:rsidRDefault="00CD552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8" w:history="1">
              <w:r w:rsidR="001F79D7" w:rsidRPr="00AA7671">
                <w:rPr>
                  <w:rStyle w:val="Hyperlink"/>
                  <w:rFonts w:ascii="Arial" w:hAnsi="Arial" w:cs="Arial"/>
                  <w:color w:val="auto"/>
                  <w:sz w:val="20"/>
                  <w:szCs w:val="20"/>
                  <w:u w:val="none"/>
                </w:rPr>
                <w:t>Sears Flowers</w:t>
              </w:r>
            </w:hyperlink>
          </w:p>
          <w:p w:rsidR="001F79D7" w:rsidRPr="009C46F9" w:rsidRDefault="00CD552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lastRenderedPageBreak/>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9" w:history="1">
              <w:r w:rsidR="001F79D7" w:rsidRPr="00AA7671">
                <w:rPr>
                  <w:rStyle w:val="Hyperlink"/>
                  <w:rFonts w:ascii="Arial" w:hAnsi="Arial" w:cs="Arial"/>
                  <w:color w:val="auto"/>
                  <w:sz w:val="20"/>
                  <w:szCs w:val="20"/>
                  <w:u w:val="none"/>
                </w:rPr>
                <w:t>Sears Garage Doors</w:t>
              </w:r>
            </w:hyperlink>
          </w:p>
          <w:p w:rsidR="001F79D7" w:rsidRPr="009C46F9" w:rsidRDefault="00CD552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0" w:history="1">
              <w:r w:rsidR="001F79D7" w:rsidRPr="00AA7671">
                <w:rPr>
                  <w:rStyle w:val="Hyperlink"/>
                  <w:rFonts w:ascii="Arial" w:hAnsi="Arial" w:cs="Arial"/>
                  <w:color w:val="auto"/>
                  <w:sz w:val="20"/>
                  <w:szCs w:val="20"/>
                  <w:u w:val="none"/>
                </w:rPr>
                <w:t>Sears Home Services</w:t>
              </w:r>
            </w:hyperlink>
          </w:p>
        </w:tc>
        <w:tc>
          <w:tcPr>
            <w:tcW w:w="2614" w:type="dxa"/>
            <w:tcBorders>
              <w:top w:val="nil"/>
              <w:left w:val="nil"/>
              <w:bottom w:val="nil"/>
              <w:right w:val="nil"/>
            </w:tcBorders>
          </w:tcPr>
          <w:p w:rsidR="001F79D7" w:rsidRPr="009C46F9" w:rsidRDefault="00CD552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lastRenderedPageBreak/>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hyperlink r:id="rId41" w:tooltip="formerly Sears Dealer Stores" w:history="1">
              <w:proofErr w:type="spellStart"/>
              <w:r w:rsidR="001F79D7">
                <w:rPr>
                  <w:rStyle w:val="Hyperlink"/>
                  <w:rFonts w:ascii="Arial" w:hAnsi="Arial" w:cs="Arial"/>
                  <w:color w:val="auto"/>
                  <w:sz w:val="20"/>
                  <w:szCs w:val="20"/>
                  <w:u w:val="none"/>
                </w:rPr>
                <w:t>SearsHometown</w:t>
              </w:r>
              <w:proofErr w:type="spellEnd"/>
              <w:r w:rsidR="001F79D7">
                <w:rPr>
                  <w:rStyle w:val="Hyperlink"/>
                  <w:rFonts w:ascii="Arial" w:hAnsi="Arial" w:cs="Arial"/>
                  <w:color w:val="auto"/>
                  <w:sz w:val="20"/>
                  <w:szCs w:val="20"/>
                  <w:u w:val="none"/>
                </w:rPr>
                <w:t xml:space="preserve"> </w:t>
              </w:r>
              <w:r w:rsidR="001F79D7" w:rsidRPr="00AA7671">
                <w:rPr>
                  <w:rStyle w:val="Hyperlink"/>
                  <w:rFonts w:ascii="Arial" w:hAnsi="Arial" w:cs="Arial"/>
                  <w:color w:val="auto"/>
                  <w:sz w:val="20"/>
                  <w:szCs w:val="20"/>
                  <w:u w:val="none"/>
                </w:rPr>
                <w:t>Stores</w:t>
              </w:r>
            </w:hyperlink>
          </w:p>
          <w:p w:rsidR="001F79D7" w:rsidRPr="009C46F9" w:rsidRDefault="00CD552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2" w:history="1">
              <w:r w:rsidR="001F79D7" w:rsidRPr="00AA7671">
                <w:rPr>
                  <w:rStyle w:val="Hyperlink"/>
                  <w:rFonts w:ascii="Arial" w:hAnsi="Arial" w:cs="Arial"/>
                  <w:color w:val="auto"/>
                  <w:sz w:val="20"/>
                  <w:szCs w:val="20"/>
                  <w:u w:val="none"/>
                </w:rPr>
                <w:t>Sears Optical</w:t>
              </w:r>
            </w:hyperlink>
          </w:p>
          <w:p w:rsidR="001F79D7" w:rsidRPr="009C46F9" w:rsidRDefault="00CD552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3" w:history="1">
              <w:r w:rsidR="001F79D7" w:rsidRPr="00AA7671">
                <w:rPr>
                  <w:rStyle w:val="Hyperlink"/>
                  <w:rFonts w:ascii="Arial" w:hAnsi="Arial" w:cs="Arial"/>
                  <w:color w:val="auto"/>
                  <w:sz w:val="20"/>
                  <w:szCs w:val="20"/>
                  <w:u w:val="none"/>
                </w:rPr>
                <w:t>Sears Parts Direct</w:t>
              </w:r>
            </w:hyperlink>
          </w:p>
          <w:p w:rsidR="001F79D7" w:rsidRPr="009C46F9" w:rsidRDefault="00CD5525"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A834BA">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4" w:history="1">
              <w:r w:rsidR="001F79D7" w:rsidRPr="00AA7671">
                <w:rPr>
                  <w:rStyle w:val="Hyperlink"/>
                  <w:rFonts w:ascii="Arial" w:hAnsi="Arial" w:cs="Arial"/>
                  <w:color w:val="auto"/>
                  <w:sz w:val="20"/>
                  <w:szCs w:val="20"/>
                  <w:u w:val="none"/>
                </w:rPr>
                <w:t>Sears Outlet</w:t>
              </w:r>
            </w:hyperlink>
          </w:p>
          <w:p w:rsidR="001F79D7" w:rsidRPr="009C46F9" w:rsidRDefault="00CD552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5" w:history="1">
              <w:r w:rsidR="001F79D7" w:rsidRPr="00AA7671">
                <w:rPr>
                  <w:rStyle w:val="Hyperlink"/>
                  <w:rFonts w:ascii="Arial" w:hAnsi="Arial" w:cs="Arial"/>
                  <w:color w:val="auto"/>
                  <w:sz w:val="20"/>
                  <w:szCs w:val="20"/>
                  <w:u w:val="none"/>
                </w:rPr>
                <w:t>Sears Photos</w:t>
              </w:r>
            </w:hyperlink>
          </w:p>
          <w:p w:rsidR="001F79D7" w:rsidRDefault="00CD5525" w:rsidP="001F79D7">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6" w:history="1">
              <w:r w:rsidR="001F79D7" w:rsidRPr="00AA7671">
                <w:rPr>
                  <w:rStyle w:val="Hyperlink"/>
                  <w:rFonts w:ascii="Arial" w:hAnsi="Arial" w:cs="Arial"/>
                  <w:color w:val="auto"/>
                  <w:sz w:val="20"/>
                  <w:szCs w:val="20"/>
                  <w:u w:val="none"/>
                </w:rPr>
                <w:t>Sears Portrait Studio</w:t>
              </w:r>
            </w:hyperlink>
          </w:p>
          <w:p w:rsidR="00846B02" w:rsidRDefault="00CD5525" w:rsidP="00846B02">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846B02"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846B02" w:rsidRPr="009C46F9">
              <w:rPr>
                <w:rFonts w:ascii="Arial" w:hAnsi="Arial" w:cs="Arial"/>
                <w:b/>
                <w:color w:val="000000"/>
                <w:sz w:val="20"/>
                <w:szCs w:val="20"/>
              </w:rPr>
              <w:t xml:space="preserve"> </w:t>
            </w:r>
            <w:hyperlink r:id="rId47" w:history="1">
              <w:r w:rsidR="00846B02">
                <w:rPr>
                  <w:rStyle w:val="Hyperlink"/>
                  <w:rFonts w:ascii="Arial" w:hAnsi="Arial" w:cs="Arial"/>
                  <w:color w:val="auto"/>
                  <w:sz w:val="20"/>
                  <w:szCs w:val="20"/>
                  <w:u w:val="none"/>
                </w:rPr>
                <w:t>Sears</w:t>
              </w:r>
            </w:hyperlink>
            <w:r w:rsidR="00846B02">
              <w:rPr>
                <w:rFonts w:ascii="Arial" w:hAnsi="Arial" w:cs="Arial"/>
                <w:sz w:val="20"/>
                <w:szCs w:val="20"/>
              </w:rPr>
              <w:t xml:space="preserve"> Puerto Rico</w:t>
            </w:r>
          </w:p>
          <w:p w:rsidR="00AC4AB6" w:rsidRPr="00AC4AB6" w:rsidRDefault="00CD5525" w:rsidP="00AC4AB6">
            <w:pPr>
              <w:spacing w:line="240" w:lineRule="atLeast"/>
              <w:ind w:left="288" w:hanging="288"/>
              <w:rPr>
                <w:rFonts w:ascii="Arial" w:hAnsi="Arial" w:cs="Arial"/>
                <w:sz w:val="20"/>
                <w:szCs w:val="20"/>
              </w:rPr>
            </w:pPr>
            <w:r w:rsidRPr="009C46F9">
              <w:rPr>
                <w:rFonts w:ascii="Arial" w:hAnsi="Arial" w:cs="Arial"/>
                <w:b/>
                <w:color w:val="000000"/>
                <w:sz w:val="20"/>
                <w:szCs w:val="20"/>
              </w:rPr>
              <w:lastRenderedPageBreak/>
              <w:fldChar w:fldCharType="begin">
                <w:ffData>
                  <w:name w:val=""/>
                  <w:enabled/>
                  <w:calcOnExit w:val="0"/>
                  <w:checkBox>
                    <w:size w:val="16"/>
                    <w:default w:val="0"/>
                  </w:checkBox>
                </w:ffData>
              </w:fldChar>
            </w:r>
            <w:r w:rsidR="00AC4AB6"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AC4AB6" w:rsidRPr="009C46F9">
              <w:rPr>
                <w:rFonts w:ascii="Arial" w:hAnsi="Arial" w:cs="Arial"/>
                <w:b/>
                <w:color w:val="000000"/>
                <w:sz w:val="20"/>
                <w:szCs w:val="20"/>
              </w:rPr>
              <w:t xml:space="preserve"> </w:t>
            </w:r>
            <w:hyperlink r:id="rId48" w:history="1">
              <w:r w:rsidR="00AC4AB6">
                <w:rPr>
                  <w:rStyle w:val="Hyperlink"/>
                  <w:rFonts w:ascii="Arial" w:hAnsi="Arial" w:cs="Arial"/>
                  <w:color w:val="auto"/>
                  <w:sz w:val="20"/>
                  <w:szCs w:val="20"/>
                  <w:u w:val="none"/>
                </w:rPr>
                <w:t>Sears</w:t>
              </w:r>
            </w:hyperlink>
            <w:r w:rsidR="00AC4AB6">
              <w:rPr>
                <w:rFonts w:ascii="Arial" w:hAnsi="Arial" w:cs="Arial"/>
                <w:sz w:val="20"/>
                <w:szCs w:val="20"/>
              </w:rPr>
              <w:t xml:space="preserve"> Spanish Site</w:t>
            </w:r>
          </w:p>
          <w:p w:rsidR="001F79D7" w:rsidRDefault="00CD5525" w:rsidP="00BB3BFA">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9" w:history="1">
              <w:r w:rsidR="00BB3BFA">
                <w:rPr>
                  <w:rStyle w:val="Hyperlink"/>
                  <w:rFonts w:ascii="Arial" w:hAnsi="Arial" w:cs="Arial"/>
                  <w:color w:val="auto"/>
                  <w:sz w:val="20"/>
                  <w:szCs w:val="20"/>
                  <w:u w:val="none"/>
                </w:rPr>
                <w:t>tgi.com</w:t>
              </w:r>
            </w:hyperlink>
          </w:p>
          <w:p w:rsidR="008F6641" w:rsidRPr="001F79D7" w:rsidRDefault="008F6641" w:rsidP="00BB3BFA">
            <w:pPr>
              <w:spacing w:line="240" w:lineRule="atLeast"/>
              <w:ind w:left="288" w:hanging="288"/>
              <w:rPr>
                <w:rFonts w:ascii="Arial" w:hAnsi="Arial" w:cs="Arial"/>
                <w:b/>
                <w:color w:val="000000"/>
                <w:sz w:val="20"/>
                <w:szCs w:val="20"/>
              </w:rPr>
            </w:pPr>
          </w:p>
        </w:tc>
      </w:tr>
    </w:tbl>
    <w:p w:rsidR="00846B02" w:rsidRDefault="00846B02" w:rsidP="00CD4D9A">
      <w:pPr>
        <w:rPr>
          <w:rFonts w:ascii="Arial" w:hAnsi="Arial" w:cs="Arial"/>
          <w:b/>
          <w:sz w:val="20"/>
          <w:szCs w:val="20"/>
        </w:rPr>
      </w:pPr>
    </w:p>
    <w:p w:rsidR="00C06C37" w:rsidRPr="00B86D0C" w:rsidRDefault="00C06C37" w:rsidP="00C06C37">
      <w:pPr>
        <w:ind w:left="450"/>
        <w:rPr>
          <w:rFonts w:ascii="Arial" w:hAnsi="Arial" w:cs="Arial"/>
          <w:b/>
          <w:sz w:val="20"/>
          <w:szCs w:val="20"/>
        </w:rPr>
      </w:pPr>
      <w:r w:rsidRPr="00B86D0C">
        <w:rPr>
          <w:rFonts w:ascii="Arial" w:hAnsi="Arial" w:cs="Arial"/>
          <w:b/>
          <w:sz w:val="20"/>
          <w:szCs w:val="20"/>
        </w:rPr>
        <w:t xml:space="preserve">Other </w:t>
      </w:r>
      <w:r w:rsidR="002507AA" w:rsidRPr="00B86D0C">
        <w:rPr>
          <w:rFonts w:ascii="Arial" w:hAnsi="Arial" w:cs="Arial"/>
          <w:b/>
          <w:sz w:val="20"/>
          <w:szCs w:val="20"/>
        </w:rPr>
        <w:t xml:space="preserve">Web </w:t>
      </w:r>
      <w:r w:rsidR="00460C0B" w:rsidRPr="00B86D0C">
        <w:rPr>
          <w:rFonts w:ascii="Arial" w:hAnsi="Arial" w:cs="Arial"/>
          <w:b/>
          <w:sz w:val="20"/>
          <w:szCs w:val="20"/>
        </w:rPr>
        <w:t>Types</w:t>
      </w:r>
      <w:r w:rsidR="00136DFD" w:rsidRPr="00B86D0C">
        <w:rPr>
          <w:rFonts w:ascii="Arial" w:hAnsi="Arial" w:cs="Arial"/>
          <w:b/>
          <w:sz w:val="20"/>
          <w:szCs w:val="20"/>
        </w:rPr>
        <w:t xml:space="preserve"> (check all that apply</w:t>
      </w:r>
      <w:r w:rsidRPr="00B86D0C">
        <w:rPr>
          <w:rFonts w:ascii="Arial" w:hAnsi="Arial" w:cs="Arial"/>
          <w:b/>
          <w:sz w:val="20"/>
          <w:szCs w:val="20"/>
        </w:rPr>
        <w:t>):</w:t>
      </w:r>
    </w:p>
    <w:p w:rsidR="00C06C37" w:rsidRPr="00B86D0C" w:rsidRDefault="002507AA" w:rsidP="00DF1715">
      <w:pPr>
        <w:tabs>
          <w:tab w:val="left" w:pos="2070"/>
          <w:tab w:val="left" w:pos="2610"/>
          <w:tab w:val="left" w:pos="6390"/>
          <w:tab w:val="left" w:pos="7560"/>
        </w:tabs>
        <w:ind w:left="450" w:firstLine="360"/>
        <w:rPr>
          <w:rFonts w:ascii="Arial" w:hAnsi="Arial" w:cs="Arial"/>
          <w:sz w:val="20"/>
          <w:szCs w:val="20"/>
        </w:rPr>
      </w:pPr>
      <w:r w:rsidRPr="00B86D0C">
        <w:rPr>
          <w:rFonts w:ascii="Arial" w:hAnsi="Arial" w:cs="Arial"/>
          <w:sz w:val="20"/>
          <w:szCs w:val="20"/>
        </w:rPr>
        <w:t>Market Place</w:t>
      </w:r>
      <w:r w:rsidRPr="00B86D0C">
        <w:rPr>
          <w:rFonts w:ascii="Arial" w:hAnsi="Arial" w:cs="Arial"/>
          <w:sz w:val="20"/>
          <w:szCs w:val="20"/>
        </w:rPr>
        <w:tab/>
      </w:r>
      <w:r w:rsidR="00C06C37" w:rsidRPr="00B86D0C">
        <w:rPr>
          <w:rFonts w:ascii="Arial" w:hAnsi="Arial" w:cs="Arial"/>
          <w:sz w:val="20"/>
          <w:szCs w:val="20"/>
        </w:rPr>
        <w:tab/>
      </w:r>
      <w:r w:rsidRPr="00B86D0C">
        <w:rPr>
          <w:rFonts w:ascii="Arial" w:hAnsi="Arial" w:cs="Arial"/>
          <w:sz w:val="20"/>
          <w:szCs w:val="20"/>
        </w:rPr>
        <w:t>Multi-Channel</w:t>
      </w:r>
      <w:r w:rsidR="00124331" w:rsidRPr="00B86D0C">
        <w:rPr>
          <w:rFonts w:ascii="Arial" w:hAnsi="Arial" w:cs="Arial"/>
          <w:sz w:val="20"/>
          <w:szCs w:val="20"/>
        </w:rPr>
        <w:t xml:space="preserve"> (in store Kiosk, etc)</w:t>
      </w:r>
      <w:r w:rsidR="00DF1715">
        <w:rPr>
          <w:rFonts w:ascii="Arial" w:hAnsi="Arial" w:cs="Arial"/>
          <w:sz w:val="20"/>
          <w:szCs w:val="20"/>
        </w:rPr>
        <w:tab/>
      </w:r>
      <w:smartTag w:uri="urn:schemas-microsoft-com:office:smarttags" w:element="stockticker">
        <w:r w:rsidR="009C46F9">
          <w:rPr>
            <w:rFonts w:ascii="Arial" w:hAnsi="Arial" w:cs="Arial"/>
            <w:sz w:val="20"/>
            <w:szCs w:val="20"/>
          </w:rPr>
          <w:t>API</w:t>
        </w:r>
      </w:smartTag>
      <w:r w:rsidR="00DF1715">
        <w:rPr>
          <w:rFonts w:ascii="Arial" w:hAnsi="Arial" w:cs="Arial"/>
          <w:sz w:val="20"/>
          <w:szCs w:val="20"/>
        </w:rPr>
        <w:tab/>
        <w:t>Mobile</w:t>
      </w:r>
    </w:p>
    <w:p w:rsidR="00C06C37" w:rsidRDefault="00CD5525" w:rsidP="00DF1715">
      <w:pPr>
        <w:tabs>
          <w:tab w:val="left" w:pos="4050"/>
          <w:tab w:val="left" w:pos="5400"/>
          <w:tab w:val="left" w:pos="6480"/>
          <w:tab w:val="left" w:pos="7740"/>
        </w:tabs>
        <w:ind w:left="1080" w:firstLine="360"/>
        <w:jc w:val="left"/>
        <w:rPr>
          <w:rFonts w:ascii="Arial" w:hAnsi="Arial" w:cs="Arial"/>
          <w:smallCaps/>
          <w:sz w:val="20"/>
          <w:szCs w:val="20"/>
        </w:rPr>
      </w:pPr>
      <w:r>
        <w:rPr>
          <w:rFonts w:ascii="Arial" w:hAnsi="Arial" w:cs="Arial"/>
          <w:smallCaps/>
          <w:sz w:val="20"/>
          <w:szCs w:val="20"/>
        </w:rPr>
        <w:fldChar w:fldCharType="begin">
          <w:ffData>
            <w:name w:val="Check11"/>
            <w:enabled/>
            <w:calcOnExit w:val="0"/>
            <w:checkBox>
              <w:sizeAuto/>
              <w:default w:val="1"/>
            </w:checkBox>
          </w:ffData>
        </w:fldChar>
      </w:r>
      <w:bookmarkStart w:id="110" w:name="Check11"/>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bookmarkEnd w:id="110"/>
      <w:r w:rsidR="00C06C37"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C06C37"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r w:rsidR="00DF1715">
        <w:rPr>
          <w:rFonts w:ascii="Arial" w:hAnsi="Arial" w:cs="Arial"/>
          <w:smallCaps/>
          <w:sz w:val="20"/>
          <w:szCs w:val="20"/>
        </w:rPr>
        <w:tab/>
      </w:r>
      <w:r w:rsidR="009C46F9">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DF1715">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p>
    <w:p w:rsidR="009A1BCB" w:rsidRPr="00F57A7E" w:rsidRDefault="009A1BCB" w:rsidP="0075614F">
      <w:pPr>
        <w:spacing w:line="240" w:lineRule="auto"/>
        <w:ind w:left="2880"/>
        <w:rPr>
          <w:rFonts w:ascii="Arial" w:hAnsi="Arial" w:cs="Arial"/>
          <w:i/>
          <w:sz w:val="16"/>
          <w:szCs w:val="16"/>
        </w:rPr>
      </w:pPr>
      <w:r w:rsidRPr="00F57A7E">
        <w:rPr>
          <w:rFonts w:ascii="Arial" w:hAnsi="Arial" w:cs="Arial"/>
          <w:i/>
          <w:sz w:val="16"/>
          <w:szCs w:val="16"/>
        </w:rPr>
        <w:t xml:space="preserve">Note: The store Kiosk view on the web sites differs in some cases from what is seen from the standard external web view; </w:t>
      </w:r>
      <w:r w:rsidR="000D68CF" w:rsidRPr="00F57A7E">
        <w:rPr>
          <w:rFonts w:ascii="Arial" w:hAnsi="Arial" w:cs="Arial"/>
          <w:i/>
          <w:sz w:val="16"/>
          <w:szCs w:val="16"/>
        </w:rPr>
        <w:t>this</w:t>
      </w:r>
      <w:r w:rsidRPr="00F57A7E">
        <w:rPr>
          <w:rFonts w:ascii="Arial" w:hAnsi="Arial" w:cs="Arial"/>
          <w:i/>
          <w:sz w:val="16"/>
          <w:szCs w:val="16"/>
        </w:rPr>
        <w:t xml:space="preserve"> is done for performance reasons and to recognize that the </w:t>
      </w:r>
      <w:r w:rsidR="000D68CF" w:rsidRPr="00F57A7E">
        <w:rPr>
          <w:rFonts w:ascii="Arial" w:hAnsi="Arial" w:cs="Arial"/>
          <w:i/>
          <w:sz w:val="16"/>
          <w:szCs w:val="16"/>
        </w:rPr>
        <w:t xml:space="preserve">kiosk </w:t>
      </w:r>
      <w:r w:rsidRPr="00F57A7E">
        <w:rPr>
          <w:rFonts w:ascii="Arial" w:hAnsi="Arial" w:cs="Arial"/>
          <w:i/>
          <w:sz w:val="16"/>
          <w:szCs w:val="16"/>
        </w:rPr>
        <w:t xml:space="preserve">viewer is in our store. (e.g., </w:t>
      </w:r>
      <w:r w:rsidR="00D61AF2" w:rsidRPr="00F57A7E">
        <w:rPr>
          <w:rFonts w:ascii="Arial" w:hAnsi="Arial" w:cs="Arial"/>
          <w:i/>
          <w:sz w:val="16"/>
          <w:szCs w:val="16"/>
        </w:rPr>
        <w:t xml:space="preserve">if in-store, no pop up </w:t>
      </w:r>
      <w:r w:rsidR="000D68CF" w:rsidRPr="00F57A7E">
        <w:rPr>
          <w:rFonts w:ascii="Arial" w:hAnsi="Arial" w:cs="Arial"/>
          <w:i/>
          <w:sz w:val="16"/>
          <w:szCs w:val="16"/>
        </w:rPr>
        <w:t xml:space="preserve">prompt </w:t>
      </w:r>
      <w:r w:rsidR="00630DAC">
        <w:rPr>
          <w:rFonts w:ascii="Arial" w:hAnsi="Arial" w:cs="Arial"/>
          <w:i/>
          <w:sz w:val="16"/>
          <w:szCs w:val="16"/>
        </w:rPr>
        <w:t>displays, asking</w:t>
      </w:r>
      <w:r w:rsidR="0075614F" w:rsidRPr="00F57A7E">
        <w:rPr>
          <w:rFonts w:ascii="Arial" w:hAnsi="Arial" w:cs="Arial"/>
          <w:i/>
          <w:sz w:val="16"/>
          <w:szCs w:val="16"/>
        </w:rPr>
        <w:t xml:space="preserve"> if the customer wants </w:t>
      </w:r>
      <w:r w:rsidR="00D61AF2" w:rsidRPr="00F57A7E">
        <w:rPr>
          <w:rFonts w:ascii="Arial" w:hAnsi="Arial" w:cs="Arial"/>
          <w:i/>
          <w:sz w:val="16"/>
          <w:szCs w:val="16"/>
        </w:rPr>
        <w:t xml:space="preserve">to </w:t>
      </w:r>
      <w:r w:rsidR="000D68CF" w:rsidRPr="00F57A7E">
        <w:rPr>
          <w:rFonts w:ascii="Arial" w:hAnsi="Arial" w:cs="Arial"/>
          <w:i/>
          <w:sz w:val="16"/>
          <w:szCs w:val="16"/>
        </w:rPr>
        <w:t xml:space="preserve">speak or </w:t>
      </w:r>
      <w:r w:rsidR="00D61AF2" w:rsidRPr="00F57A7E">
        <w:rPr>
          <w:rFonts w:ascii="Arial" w:hAnsi="Arial" w:cs="Arial"/>
          <w:i/>
          <w:sz w:val="16"/>
          <w:szCs w:val="16"/>
        </w:rPr>
        <w:t xml:space="preserve">chat with </w:t>
      </w:r>
      <w:r w:rsidR="000D68CF" w:rsidRPr="00F57A7E">
        <w:rPr>
          <w:rFonts w:ascii="Arial" w:hAnsi="Arial" w:cs="Arial"/>
          <w:i/>
          <w:sz w:val="16"/>
          <w:szCs w:val="16"/>
        </w:rPr>
        <w:t>a representative, since w</w:t>
      </w:r>
      <w:r w:rsidR="00630DAC">
        <w:rPr>
          <w:rFonts w:ascii="Arial" w:hAnsi="Arial" w:cs="Arial"/>
          <w:i/>
          <w:sz w:val="16"/>
          <w:szCs w:val="16"/>
        </w:rPr>
        <w:t>e’d rather the customer</w:t>
      </w:r>
      <w:r w:rsidR="000D68CF" w:rsidRPr="00F57A7E">
        <w:rPr>
          <w:rFonts w:ascii="Arial" w:hAnsi="Arial" w:cs="Arial"/>
          <w:i/>
          <w:sz w:val="16"/>
          <w:szCs w:val="16"/>
        </w:rPr>
        <w:t xml:space="preserve"> speak directly with </w:t>
      </w:r>
      <w:r w:rsidR="00630DAC">
        <w:rPr>
          <w:rFonts w:ascii="Arial" w:hAnsi="Arial" w:cs="Arial"/>
          <w:i/>
          <w:sz w:val="16"/>
          <w:szCs w:val="16"/>
        </w:rPr>
        <w:t>an</w:t>
      </w:r>
      <w:r w:rsidR="000D68CF" w:rsidRPr="00F57A7E">
        <w:rPr>
          <w:rFonts w:ascii="Arial" w:hAnsi="Arial" w:cs="Arial"/>
          <w:i/>
          <w:sz w:val="16"/>
          <w:szCs w:val="16"/>
        </w:rPr>
        <w:t xml:space="preserve"> in-store associate). Where applicable, </w:t>
      </w:r>
      <w:smartTag w:uri="urn:schemas-microsoft-com:office:smarttags" w:element="stockticker">
        <w:r w:rsidR="000D68CF" w:rsidRPr="00F57A7E">
          <w:rPr>
            <w:rFonts w:ascii="Arial" w:hAnsi="Arial" w:cs="Arial"/>
            <w:i/>
            <w:sz w:val="16"/>
            <w:szCs w:val="16"/>
          </w:rPr>
          <w:t>PRD</w:t>
        </w:r>
      </w:smartTag>
      <w:r w:rsidR="000D68CF" w:rsidRPr="00F57A7E">
        <w:rPr>
          <w:rFonts w:ascii="Arial" w:hAnsi="Arial" w:cs="Arial"/>
          <w:i/>
          <w:sz w:val="16"/>
          <w:szCs w:val="16"/>
        </w:rPr>
        <w:t xml:space="preserve"> stated requirements should differentiate guidance on how </w:t>
      </w:r>
      <w:r w:rsidR="009716B3">
        <w:rPr>
          <w:rFonts w:ascii="Arial" w:hAnsi="Arial" w:cs="Arial"/>
          <w:i/>
          <w:sz w:val="16"/>
          <w:szCs w:val="16"/>
        </w:rPr>
        <w:t>the UI experience should differ between in-store vs. external website</w:t>
      </w:r>
      <w:r w:rsidR="000D68CF" w:rsidRPr="00F57A7E">
        <w:rPr>
          <w:rFonts w:ascii="Arial" w:hAnsi="Arial" w:cs="Arial"/>
          <w:i/>
          <w:sz w:val="16"/>
          <w:szCs w:val="16"/>
        </w:rPr>
        <w:t>.</w:t>
      </w:r>
    </w:p>
    <w:p w:rsidR="002507AA" w:rsidRPr="00B86D0C" w:rsidRDefault="002507AA" w:rsidP="002507AA">
      <w:pPr>
        <w:ind w:left="450"/>
        <w:rPr>
          <w:rFonts w:ascii="Arial" w:hAnsi="Arial" w:cs="Arial"/>
          <w:b/>
          <w:sz w:val="20"/>
          <w:szCs w:val="20"/>
        </w:rPr>
      </w:pPr>
      <w:r w:rsidRPr="00B86D0C">
        <w:rPr>
          <w:rFonts w:ascii="Arial" w:hAnsi="Arial" w:cs="Arial"/>
          <w:b/>
          <w:sz w:val="20"/>
          <w:szCs w:val="20"/>
        </w:rPr>
        <w:t>Other Sites (</w:t>
      </w:r>
      <w:r w:rsidR="00124331" w:rsidRPr="00B86D0C">
        <w:rPr>
          <w:rFonts w:ascii="Arial" w:hAnsi="Arial" w:cs="Arial"/>
          <w:b/>
          <w:sz w:val="20"/>
          <w:szCs w:val="20"/>
        </w:rPr>
        <w:t>List</w:t>
      </w:r>
      <w:r w:rsidRPr="00B86D0C">
        <w:rPr>
          <w:rFonts w:ascii="Arial" w:hAnsi="Arial" w:cs="Arial"/>
          <w:b/>
          <w:sz w:val="20"/>
          <w:szCs w:val="20"/>
        </w:rPr>
        <w:t xml:space="preserve"> all impacted):</w:t>
      </w:r>
    </w:p>
    <w:p w:rsidR="002507AA" w:rsidRPr="00B86D0C" w:rsidRDefault="008F6641" w:rsidP="002507AA">
      <w:pPr>
        <w:ind w:left="450" w:firstLine="360"/>
        <w:rPr>
          <w:rFonts w:ascii="Arial" w:hAnsi="Arial" w:cs="Arial"/>
          <w:sz w:val="20"/>
          <w:szCs w:val="20"/>
        </w:rPr>
      </w:pPr>
      <w:r>
        <w:rPr>
          <w:rFonts w:ascii="Arial" w:hAnsi="Arial" w:cs="Arial"/>
          <w:color w:val="000000"/>
          <w:sz w:val="20"/>
          <w:szCs w:val="20"/>
        </w:rPr>
        <w:t>Catalog.</w:t>
      </w:r>
      <w:hyperlink r:id="rId50" w:history="1">
        <w:r w:rsidRPr="00AA7671">
          <w:rPr>
            <w:rStyle w:val="Hyperlink"/>
            <w:rFonts w:ascii="Arial" w:hAnsi="Arial" w:cs="Arial"/>
            <w:color w:val="auto"/>
            <w:sz w:val="20"/>
            <w:szCs w:val="20"/>
            <w:u w:val="none"/>
          </w:rPr>
          <w:t>Sears.com</w:t>
        </w:r>
      </w:hyperlink>
      <w:r w:rsidR="002507AA" w:rsidRPr="00B86D0C">
        <w:rPr>
          <w:rFonts w:ascii="Arial" w:hAnsi="Arial" w:cs="Arial"/>
          <w:sz w:val="20"/>
          <w:szCs w:val="20"/>
        </w:rPr>
        <w:tab/>
        <w:t>_______________________</w:t>
      </w:r>
    </w:p>
    <w:p w:rsidR="002507AA" w:rsidRPr="00B86D0C" w:rsidRDefault="00CD5525" w:rsidP="002507AA">
      <w:pPr>
        <w:ind w:left="1080" w:firstLine="360"/>
        <w:jc w:val="left"/>
        <w:rPr>
          <w:rFonts w:ascii="Arial" w:hAnsi="Arial" w:cs="Arial"/>
          <w:sz w:val="20"/>
          <w:szCs w:val="20"/>
        </w:rPr>
      </w:pP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2507AA"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p>
    <w:p w:rsidR="00DF1715" w:rsidRPr="00E41FED" w:rsidRDefault="00DF1715" w:rsidP="00E41FED">
      <w:pPr>
        <w:pStyle w:val="Heading2"/>
        <w:tabs>
          <w:tab w:val="left" w:pos="810"/>
        </w:tabs>
        <w:ind w:left="810" w:hanging="540"/>
      </w:pPr>
      <w:bookmarkStart w:id="111" w:name="_Toc310589047"/>
      <w:r w:rsidRPr="00E41FED">
        <w:t>Horizontal domain Impacts</w:t>
      </w:r>
      <w:bookmarkEnd w:id="111"/>
    </w:p>
    <w:p w:rsidR="00797950" w:rsidRDefault="00DF1715"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CB79DD">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797950" w:rsidRPr="00A201CB">
        <w:trPr>
          <w:tblHeader/>
        </w:trPr>
        <w:tc>
          <w:tcPr>
            <w:tcW w:w="325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Profile / SSO</w:t>
            </w:r>
          </w:p>
        </w:tc>
        <w:tc>
          <w:tcPr>
            <w:tcW w:w="3242" w:type="dxa"/>
          </w:tcPr>
          <w:p w:rsidR="00797950" w:rsidRDefault="00426939" w:rsidP="001C0969">
            <w:pPr>
              <w:pStyle w:val="NormalWeb"/>
              <w:numPr>
                <w:ilvl w:val="0"/>
                <w:numId w:val="8"/>
              </w:numPr>
              <w:rPr>
                <w:rFonts w:ascii="Arial" w:hAnsi="Arial" w:cs="Arial"/>
                <w:sz w:val="20"/>
                <w:szCs w:val="20"/>
              </w:rPr>
            </w:pPr>
            <w:r>
              <w:rPr>
                <w:rFonts w:ascii="Arial" w:hAnsi="Arial" w:cs="Arial"/>
                <w:sz w:val="20"/>
                <w:szCs w:val="20"/>
              </w:rPr>
              <w:t>Single Profile (and login) for all users that write Reviews, across all sites</w:t>
            </w:r>
          </w:p>
          <w:p w:rsidR="00426939" w:rsidRDefault="00426939" w:rsidP="001C0969">
            <w:pPr>
              <w:pStyle w:val="NormalWeb"/>
              <w:numPr>
                <w:ilvl w:val="0"/>
                <w:numId w:val="8"/>
              </w:numPr>
              <w:rPr>
                <w:rFonts w:ascii="Arial" w:hAnsi="Arial" w:cs="Arial"/>
                <w:sz w:val="20"/>
                <w:szCs w:val="20"/>
              </w:rPr>
            </w:pPr>
            <w:r>
              <w:rPr>
                <w:rFonts w:ascii="Arial" w:hAnsi="Arial" w:cs="Arial"/>
                <w:sz w:val="20"/>
                <w:szCs w:val="20"/>
              </w:rPr>
              <w:t>Reviews widget will display author’s mini profile view (user card aka quick view) next to each Review</w:t>
            </w:r>
          </w:p>
          <w:p w:rsidR="005651CB" w:rsidRPr="00426939" w:rsidRDefault="005651CB" w:rsidP="001C0969">
            <w:pPr>
              <w:pStyle w:val="NormalWeb"/>
              <w:numPr>
                <w:ilvl w:val="0"/>
                <w:numId w:val="8"/>
              </w:numPr>
              <w:rPr>
                <w:rFonts w:ascii="Arial" w:hAnsi="Arial" w:cs="Arial"/>
                <w:sz w:val="20"/>
                <w:szCs w:val="20"/>
              </w:rPr>
            </w:pPr>
            <w:r>
              <w:rPr>
                <w:rFonts w:ascii="Arial" w:hAnsi="Arial" w:cs="Arial"/>
                <w:sz w:val="20"/>
                <w:szCs w:val="20"/>
              </w:rPr>
              <w:t>Profile Page Changes</w:t>
            </w: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Header / Tool Box</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Home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Vertical Page</w:t>
            </w:r>
            <w:r w:rsidR="009716B3">
              <w:rPr>
                <w:rFonts w:ascii="Arial" w:hAnsi="Arial" w:cs="Arial"/>
                <w:sz w:val="20"/>
                <w:szCs w:val="20"/>
              </w:rPr>
              <w:t xml:space="preserve"> – specify which vertical(s) or all</w:t>
            </w:r>
          </w:p>
        </w:tc>
        <w:tc>
          <w:tcPr>
            <w:tcW w:w="3242" w:type="dxa"/>
          </w:tcPr>
          <w:p w:rsidR="00426939" w:rsidRPr="00AA7671" w:rsidRDefault="00426939"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Category</w:t>
            </w:r>
            <w:r w:rsidR="00291316">
              <w:rPr>
                <w:rFonts w:ascii="Arial" w:hAnsi="Arial" w:cs="Arial"/>
                <w:sz w:val="20"/>
                <w:szCs w:val="20"/>
              </w:rPr>
              <w:t xml:space="preserv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Search &amp; Browse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Product Detail</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Cart / Checkout</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Post Order/Purchase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Email Communication</w:t>
            </w:r>
          </w:p>
        </w:tc>
        <w:tc>
          <w:tcPr>
            <w:tcW w:w="3242" w:type="dxa"/>
          </w:tcPr>
          <w:p w:rsidR="00797950" w:rsidRPr="00AA7671" w:rsidRDefault="008F6641" w:rsidP="00672E0D">
            <w:pPr>
              <w:pStyle w:val="NormalWeb"/>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Message</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r>
              <w:rPr>
                <w:rFonts w:ascii="Arial" w:hAnsi="Arial" w:cs="Arial"/>
                <w:sz w:val="20"/>
                <w:szCs w:val="20"/>
              </w:rPr>
              <w:t>, Address Book</w:t>
            </w:r>
          </w:p>
        </w:tc>
        <w:tc>
          <w:tcPr>
            <w:tcW w:w="2864" w:type="dxa"/>
          </w:tcPr>
          <w:p w:rsidR="00797950" w:rsidRPr="00AA7671" w:rsidRDefault="00797950"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Bundles/Collection Page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Compare Pages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Product Options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Gift Cards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Registry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Club Rewards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lastRenderedPageBreak/>
              <w:t>Recommendations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Lists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Community</w:t>
            </w:r>
          </w:p>
        </w:tc>
        <w:tc>
          <w:tcPr>
            <w:tcW w:w="3242" w:type="dxa"/>
          </w:tcPr>
          <w:p w:rsidR="00291316" w:rsidRPr="00AA7671" w:rsidRDefault="005651CB" w:rsidP="00672E0D">
            <w:pPr>
              <w:pStyle w:val="NormalWeb"/>
              <w:rPr>
                <w:rFonts w:ascii="Arial" w:hAnsi="Arial" w:cs="Arial"/>
                <w:sz w:val="20"/>
                <w:szCs w:val="20"/>
              </w:rPr>
            </w:pPr>
            <w:r>
              <w:rPr>
                <w:rFonts w:ascii="Arial" w:hAnsi="Arial" w:cs="Arial"/>
                <w:sz w:val="20"/>
                <w:szCs w:val="20"/>
              </w:rPr>
              <w:t>Redesign</w:t>
            </w: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Content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Videos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APIs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Sears Catalog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t>Mobile</w:t>
                </w:r>
              </w:smartTag>
            </w:smartTag>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Multi Channel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International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Marketing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Social sites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proofErr w:type="spellStart"/>
            <w:r>
              <w:rPr>
                <w:rFonts w:ascii="Arial" w:hAnsi="Arial" w:cs="Arial"/>
                <w:sz w:val="20"/>
                <w:szCs w:val="20"/>
              </w:rPr>
              <w:t>Omniture</w:t>
            </w:r>
            <w:proofErr w:type="spellEnd"/>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stockticker">
              <w:r>
                <w:rPr>
                  <w:rFonts w:ascii="Arial" w:hAnsi="Arial" w:cs="Arial"/>
                  <w:sz w:val="20"/>
                  <w:szCs w:val="20"/>
                </w:rPr>
                <w:t>SOLR</w:t>
              </w:r>
            </w:smartTag>
            <w:r>
              <w:rPr>
                <w:rFonts w:ascii="Arial" w:hAnsi="Arial" w:cs="Arial"/>
                <w:sz w:val="20"/>
                <w:szCs w:val="20"/>
              </w:rPr>
              <w:t>/BRAT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Save a Story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9433A9" w:rsidRPr="00AA7671">
        <w:tc>
          <w:tcPr>
            <w:tcW w:w="3254" w:type="dxa"/>
          </w:tcPr>
          <w:p w:rsidR="009433A9" w:rsidRDefault="009433A9" w:rsidP="00672E0D">
            <w:pPr>
              <w:pStyle w:val="NormalWeb"/>
              <w:rPr>
                <w:rFonts w:ascii="Arial" w:hAnsi="Arial" w:cs="Arial"/>
                <w:sz w:val="20"/>
                <w:szCs w:val="20"/>
              </w:rPr>
            </w:pPr>
            <w:r>
              <w:rPr>
                <w:rFonts w:ascii="Arial" w:hAnsi="Arial" w:cs="Arial"/>
                <w:sz w:val="20"/>
                <w:szCs w:val="20"/>
              </w:rPr>
              <w:t>Customer Service</w:t>
            </w:r>
          </w:p>
        </w:tc>
        <w:tc>
          <w:tcPr>
            <w:tcW w:w="3242" w:type="dxa"/>
          </w:tcPr>
          <w:p w:rsidR="009433A9" w:rsidRPr="00AA7671" w:rsidRDefault="009433A9" w:rsidP="00672E0D">
            <w:pPr>
              <w:pStyle w:val="NormalWeb"/>
              <w:rPr>
                <w:rFonts w:ascii="Arial" w:hAnsi="Arial" w:cs="Arial"/>
                <w:sz w:val="20"/>
                <w:szCs w:val="20"/>
              </w:rPr>
            </w:pPr>
          </w:p>
        </w:tc>
        <w:tc>
          <w:tcPr>
            <w:tcW w:w="2864" w:type="dxa"/>
          </w:tcPr>
          <w:p w:rsidR="009433A9" w:rsidRPr="00AA7671" w:rsidRDefault="009433A9" w:rsidP="00672E0D">
            <w:pPr>
              <w:pStyle w:val="NormalWeb"/>
              <w:rPr>
                <w:rFonts w:ascii="Arial" w:hAnsi="Arial" w:cs="Arial"/>
                <w:sz w:val="20"/>
                <w:szCs w:val="20"/>
              </w:rPr>
            </w:pPr>
          </w:p>
        </w:tc>
      </w:tr>
    </w:tbl>
    <w:p w:rsidR="00F75B44" w:rsidRPr="00E41FED" w:rsidRDefault="00F75B44" w:rsidP="00E41FED">
      <w:pPr>
        <w:pStyle w:val="Heading2"/>
        <w:tabs>
          <w:tab w:val="left" w:pos="810"/>
        </w:tabs>
        <w:ind w:left="810" w:hanging="540"/>
      </w:pPr>
      <w:bookmarkStart w:id="112" w:name="_Toc310589048"/>
      <w:r w:rsidRPr="00E41FED">
        <w:t>Merchant Services Impacts</w:t>
      </w:r>
      <w:r w:rsidR="00797950" w:rsidRPr="00E41FED">
        <w:t xml:space="preserve"> (Market</w:t>
      </w:r>
      <w:r w:rsidR="00ED4FA6" w:rsidRPr="00E41FED">
        <w:t>p</w:t>
      </w:r>
      <w:r w:rsidR="00797950" w:rsidRPr="00E41FED">
        <w:t>lace)</w:t>
      </w:r>
      <w:bookmarkEnd w:id="112"/>
    </w:p>
    <w:p w:rsidR="00F75B44" w:rsidRDefault="00F75B44"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D400B8">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ED4FA6" w:rsidRPr="00A201CB">
        <w:trPr>
          <w:tblHeader/>
        </w:trPr>
        <w:tc>
          <w:tcPr>
            <w:tcW w:w="325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bl>
    <w:p w:rsidR="007A4028" w:rsidRPr="007A4028" w:rsidRDefault="007A4028" w:rsidP="007A4028"/>
    <w:p w:rsidR="00F75B44" w:rsidRPr="00E41FED" w:rsidRDefault="00F75B44" w:rsidP="00E41FED">
      <w:pPr>
        <w:pStyle w:val="Heading2"/>
        <w:tabs>
          <w:tab w:val="left" w:pos="810"/>
        </w:tabs>
        <w:ind w:left="810" w:hanging="540"/>
      </w:pPr>
      <w:bookmarkStart w:id="113" w:name="_Toc310589049"/>
      <w:r w:rsidRPr="00E41FED">
        <w:t>External Vendor Involvement</w:t>
      </w:r>
      <w:bookmarkEnd w:id="113"/>
    </w:p>
    <w:p w:rsidR="00F75B44" w:rsidRPr="00ED4FA6" w:rsidRDefault="00F75B44" w:rsidP="00295E0D">
      <w:pPr>
        <w:ind w:left="840"/>
        <w:rPr>
          <w:rFonts w:ascii="Arial" w:hAnsi="Arial" w:cs="Arial"/>
          <w:b/>
          <w:i/>
          <w:color w:val="0000FF"/>
          <w:sz w:val="20"/>
          <w:szCs w:val="20"/>
        </w:rPr>
      </w:pPr>
      <w:r w:rsidRPr="00ED4FA6">
        <w:rPr>
          <w:rFonts w:ascii="Arial" w:hAnsi="Arial" w:cs="Arial"/>
          <w:b/>
          <w:i/>
          <w:color w:val="0000FF"/>
          <w:sz w:val="20"/>
          <w:szCs w:val="20"/>
        </w:rPr>
        <w:t xml:space="preserve">Check each External Vendor </w:t>
      </w:r>
      <w:r w:rsidR="00ED5DF2" w:rsidRPr="00ED4FA6">
        <w:rPr>
          <w:rFonts w:ascii="Arial" w:hAnsi="Arial" w:cs="Arial"/>
          <w:b/>
          <w:i/>
          <w:color w:val="0000FF"/>
          <w:sz w:val="20"/>
          <w:szCs w:val="20"/>
        </w:rPr>
        <w:t xml:space="preserve">property </w:t>
      </w:r>
      <w:r w:rsidRPr="00ED4FA6">
        <w:rPr>
          <w:rFonts w:ascii="Arial" w:hAnsi="Arial" w:cs="Arial"/>
          <w:b/>
          <w:i/>
          <w:color w:val="0000FF"/>
          <w:sz w:val="20"/>
          <w:szCs w:val="20"/>
        </w:rPr>
        <w:t xml:space="preserve">that </w:t>
      </w:r>
      <w:r w:rsidRPr="00295E0D">
        <w:rPr>
          <w:rFonts w:ascii="Arial" w:hAnsi="Arial" w:cs="Arial"/>
          <w:b/>
          <w:i/>
          <w:color w:val="0000FF"/>
          <w:sz w:val="20"/>
          <w:szCs w:val="20"/>
        </w:rPr>
        <w:t>may</w:t>
      </w:r>
      <w:r w:rsidRPr="00ED4FA6">
        <w:rPr>
          <w:rFonts w:ascii="Arial" w:hAnsi="Arial" w:cs="Arial"/>
          <w:b/>
          <w:i/>
          <w:color w:val="0000FF"/>
          <w:sz w:val="20"/>
          <w:szCs w:val="20"/>
        </w:rPr>
        <w:t xml:space="preserve"> be involved in effecting a solution to these requirements.</w:t>
      </w:r>
      <w:r w:rsidR="00ED5DF2" w:rsidRPr="00ED4FA6">
        <w:rPr>
          <w:rFonts w:ascii="Arial" w:hAnsi="Arial" w:cs="Arial"/>
          <w:b/>
          <w:i/>
          <w:color w:val="0000FF"/>
          <w:sz w:val="20"/>
          <w:szCs w:val="20"/>
        </w:rPr>
        <w:t xml:space="preserve"> Final decision on involvement will come later in the life cycle.</w:t>
      </w:r>
      <w:r w:rsidR="006C347C">
        <w:rPr>
          <w:rFonts w:ascii="Arial" w:hAnsi="Arial" w:cs="Arial"/>
          <w:b/>
          <w:i/>
          <w:color w:val="0000FF"/>
          <w:sz w:val="20"/>
          <w:szCs w:val="20"/>
        </w:rPr>
        <w:t xml:space="preserve"> Consult OBU IT Operations if necessary.  (Check all that apply)</w:t>
      </w:r>
    </w:p>
    <w:p w:rsidR="00F75B44" w:rsidRDefault="00F75B44" w:rsidP="00F75B44">
      <w:pPr>
        <w:widowControl/>
        <w:ind w:left="540"/>
        <w:rPr>
          <w:rFonts w:ascii="Arial" w:hAnsi="Arial" w:cs="Arial"/>
          <w:color w:val="000000"/>
          <w:sz w:val="20"/>
          <w:szCs w:val="20"/>
        </w:rPr>
      </w:pPr>
    </w:p>
    <w:tbl>
      <w:tblPr>
        <w:tblW w:w="7311" w:type="dxa"/>
        <w:jc w:val="center"/>
        <w:tblInd w:w="221" w:type="dxa"/>
        <w:tblLayout w:type="fixed"/>
        <w:tblLook w:val="0000"/>
      </w:tblPr>
      <w:tblGrid>
        <w:gridCol w:w="2437"/>
        <w:gridCol w:w="2437"/>
        <w:gridCol w:w="2437"/>
      </w:tblGrid>
      <w:tr w:rsidR="00ED4FA6" w:rsidRPr="00ED4FA6">
        <w:trPr>
          <w:trHeight w:val="90"/>
          <w:jc w:val="center"/>
        </w:trPr>
        <w:tc>
          <w:tcPr>
            <w:tcW w:w="2437" w:type="dxa"/>
            <w:tcBorders>
              <w:top w:val="nil"/>
              <w:left w:val="nil"/>
              <w:bottom w:val="nil"/>
              <w:right w:val="nil"/>
            </w:tcBorders>
          </w:tcPr>
          <w:p w:rsidR="00ED4FA6" w:rsidRPr="00ED4FA6" w:rsidRDefault="00CD5525" w:rsidP="00A564B7">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1"/>
                  </w:checkBox>
                </w:ffData>
              </w:fldChar>
            </w:r>
            <w:r w:rsidR="006E62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lang w:val="fr-FR"/>
              </w:rPr>
              <w:t xml:space="preserve"> </w:t>
            </w:r>
            <w:hyperlink r:id="rId51" w:history="1">
              <w:proofErr w:type="spellStart"/>
              <w:r w:rsidR="00ED4FA6" w:rsidRPr="00ED4FA6">
                <w:rPr>
                  <w:rStyle w:val="Hyperlink"/>
                  <w:rFonts w:ascii="Arial" w:hAnsi="Arial" w:cs="Arial"/>
                  <w:color w:val="auto"/>
                  <w:sz w:val="20"/>
                  <w:szCs w:val="20"/>
                  <w:u w:val="none"/>
                  <w:lang w:val="fr-FR"/>
                </w:rPr>
                <w:t>Responsys</w:t>
              </w:r>
              <w:proofErr w:type="spellEnd"/>
            </w:hyperlink>
          </w:p>
          <w:p w:rsidR="00ED4FA6" w:rsidRPr="00ED4FA6" w:rsidRDefault="00CD5525"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2" w:history="1">
              <w:r w:rsidR="00ED4FA6" w:rsidRPr="00ED4FA6">
                <w:rPr>
                  <w:rStyle w:val="Hyperlink"/>
                  <w:rFonts w:ascii="Arial" w:hAnsi="Arial" w:cs="Arial"/>
                  <w:color w:val="auto"/>
                  <w:sz w:val="20"/>
                  <w:szCs w:val="20"/>
                  <w:u w:val="none"/>
                  <w:lang w:val="fr-FR"/>
                </w:rPr>
                <w:t>Scene7</w:t>
              </w:r>
            </w:hyperlink>
          </w:p>
          <w:p w:rsidR="00ED4FA6" w:rsidRPr="00ED4FA6" w:rsidRDefault="00CD5525"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3" w:history="1">
              <w:proofErr w:type="spellStart"/>
              <w:r w:rsidR="00ED4FA6" w:rsidRPr="00ED4FA6">
                <w:rPr>
                  <w:rStyle w:val="Hyperlink"/>
                  <w:rFonts w:ascii="Arial" w:hAnsi="Arial" w:cs="Arial"/>
                  <w:color w:val="auto"/>
                  <w:sz w:val="20"/>
                  <w:szCs w:val="20"/>
                  <w:u w:val="none"/>
                  <w:lang w:val="fr-FR"/>
                </w:rPr>
                <w:t>ExpoTV</w:t>
              </w:r>
              <w:proofErr w:type="spellEnd"/>
            </w:hyperlink>
          </w:p>
          <w:p w:rsidR="00ED4FA6" w:rsidRPr="00ED4FA6" w:rsidRDefault="00CD5525"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4" w:history="1">
              <w:r w:rsidR="00ED4FA6" w:rsidRPr="00ED4FA6">
                <w:rPr>
                  <w:rStyle w:val="Hyperlink"/>
                  <w:rFonts w:ascii="Arial" w:hAnsi="Arial" w:cs="Arial"/>
                  <w:color w:val="auto"/>
                  <w:sz w:val="20"/>
                  <w:szCs w:val="20"/>
                  <w:u w:val="none"/>
                  <w:lang w:val="fr-FR"/>
                </w:rPr>
                <w:t>5Min</w:t>
              </w:r>
            </w:hyperlink>
          </w:p>
          <w:p w:rsidR="00ED4FA6" w:rsidRDefault="00CD5525" w:rsidP="009F683A">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Viewpoints</w:t>
            </w:r>
          </w:p>
          <w:p w:rsidR="009F683A" w:rsidRPr="00ED4FA6" w:rsidRDefault="00CD5525" w:rsidP="009F683A">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9F683A"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Other:</w:t>
            </w:r>
          </w:p>
          <w:p w:rsidR="009F683A" w:rsidRPr="00ED4FA6" w:rsidRDefault="009F683A" w:rsidP="009F683A">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CD5525"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5" w:history="1">
              <w:proofErr w:type="spellStart"/>
              <w:r w:rsidR="00ED4FA6" w:rsidRPr="00ED4FA6">
                <w:rPr>
                  <w:rStyle w:val="Hyperlink"/>
                  <w:rFonts w:ascii="Arial" w:hAnsi="Arial" w:cs="Arial"/>
                  <w:color w:val="auto"/>
                  <w:sz w:val="20"/>
                  <w:szCs w:val="20"/>
                  <w:u w:val="none"/>
                </w:rPr>
                <w:t>Akamai</w:t>
              </w:r>
              <w:proofErr w:type="spellEnd"/>
            </w:hyperlink>
          </w:p>
          <w:p w:rsidR="00ED4FA6" w:rsidRDefault="00CD5525"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6" w:history="1">
              <w:proofErr w:type="spellStart"/>
              <w:r w:rsidR="00ED4FA6" w:rsidRPr="00ED4FA6">
                <w:rPr>
                  <w:rStyle w:val="Hyperlink"/>
                  <w:rFonts w:ascii="Arial" w:hAnsi="Arial" w:cs="Arial"/>
                  <w:color w:val="auto"/>
                  <w:sz w:val="20"/>
                  <w:szCs w:val="20"/>
                  <w:u w:val="none"/>
                </w:rPr>
                <w:t>Omniture</w:t>
              </w:r>
              <w:proofErr w:type="spellEnd"/>
            </w:hyperlink>
          </w:p>
          <w:p w:rsidR="00E315A1" w:rsidRDefault="00CD5525"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7" w:history="1">
              <w:r w:rsidR="00E315A1">
                <w:rPr>
                  <w:rStyle w:val="Hyperlink"/>
                  <w:rFonts w:ascii="Arial" w:hAnsi="Arial" w:cs="Arial"/>
                  <w:color w:val="auto"/>
                  <w:sz w:val="20"/>
                  <w:szCs w:val="20"/>
                  <w:u w:val="none"/>
                </w:rPr>
                <w:t>KANA</w:t>
              </w:r>
            </w:hyperlink>
          </w:p>
          <w:p w:rsidR="00E315A1" w:rsidRDefault="00CD5525"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8" w:history="1">
              <w:proofErr w:type="spellStart"/>
              <w:r w:rsidR="00E315A1">
                <w:rPr>
                  <w:rStyle w:val="Hyperlink"/>
                  <w:rFonts w:ascii="Arial" w:hAnsi="Arial" w:cs="Arial"/>
                  <w:color w:val="auto"/>
                  <w:sz w:val="20"/>
                  <w:szCs w:val="20"/>
                  <w:u w:val="none"/>
                </w:rPr>
                <w:t>CommerceHub</w:t>
              </w:r>
              <w:proofErr w:type="spellEnd"/>
            </w:hyperlink>
          </w:p>
          <w:p w:rsidR="00E315A1" w:rsidRPr="00ED4FA6" w:rsidRDefault="00CD5525"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9" w:history="1">
              <w:proofErr w:type="spellStart"/>
              <w:r w:rsidR="00E315A1">
                <w:rPr>
                  <w:rStyle w:val="Hyperlink"/>
                  <w:rFonts w:ascii="Arial" w:hAnsi="Arial" w:cs="Arial"/>
                  <w:color w:val="auto"/>
                  <w:sz w:val="20"/>
                  <w:szCs w:val="20"/>
                  <w:u w:val="none"/>
                </w:rPr>
                <w:t>LivePerson</w:t>
              </w:r>
              <w:proofErr w:type="spellEnd"/>
            </w:hyperlink>
          </w:p>
          <w:p w:rsidR="00ED4FA6" w:rsidRPr="00ED4FA6" w:rsidRDefault="00CD5525"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44D9B">
              <w:rPr>
                <w:rFonts w:ascii="Arial" w:hAnsi="Arial" w:cs="Arial"/>
                <w:sz w:val="20"/>
                <w:szCs w:val="20"/>
              </w:rPr>
              <w:t>Other:</w:t>
            </w:r>
          </w:p>
          <w:p w:rsidR="00ED4FA6" w:rsidRPr="00ED4FA6" w:rsidRDefault="00ED4FA6" w:rsidP="00ED4FA6">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CD5525"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DesignKitchen</w:t>
            </w:r>
            <w:proofErr w:type="spellEnd"/>
          </w:p>
          <w:p w:rsidR="00ED4FA6" w:rsidRPr="00ED4FA6" w:rsidRDefault="00CD5525"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F55B9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ARS</w:t>
            </w:r>
          </w:p>
          <w:p w:rsidR="00ED4FA6" w:rsidRPr="00ED4FA6" w:rsidRDefault="00CD5525"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Fluid</w:t>
            </w:r>
          </w:p>
          <w:p w:rsidR="00ED4FA6" w:rsidRPr="00ED4FA6" w:rsidRDefault="00CD5525"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Agency.com</w:t>
            </w:r>
          </w:p>
          <w:p w:rsidR="00ED4FA6" w:rsidRPr="00ED4FA6" w:rsidRDefault="00CD5525"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Zemoga</w:t>
            </w:r>
            <w:proofErr w:type="spellEnd"/>
          </w:p>
          <w:p w:rsidR="00ED4FA6" w:rsidRPr="00ED4FA6" w:rsidRDefault="00CD5525"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KBPS</w:t>
            </w:r>
          </w:p>
          <w:p w:rsidR="00ED4FA6" w:rsidRPr="00ED4FA6" w:rsidRDefault="00CD5525"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RealArt</w:t>
            </w:r>
            <w:proofErr w:type="spellEnd"/>
          </w:p>
          <w:p w:rsidR="00ED4FA6" w:rsidRPr="00ED4FA6" w:rsidRDefault="00CD5525" w:rsidP="00ED4FA6">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Other</w:t>
            </w:r>
            <w:r w:rsidR="00E44D9B">
              <w:rPr>
                <w:rFonts w:ascii="Arial" w:hAnsi="Arial" w:cs="Arial"/>
                <w:sz w:val="20"/>
                <w:szCs w:val="20"/>
              </w:rPr>
              <w:t>:</w:t>
            </w:r>
            <w:r w:rsidR="005651CB">
              <w:rPr>
                <w:rFonts w:ascii="Arial" w:hAnsi="Arial" w:cs="Arial"/>
                <w:sz w:val="20"/>
                <w:szCs w:val="20"/>
              </w:rPr>
              <w:t xml:space="preserve"> Business Objects </w:t>
            </w:r>
          </w:p>
        </w:tc>
      </w:tr>
    </w:tbl>
    <w:p w:rsidR="009716B3" w:rsidRDefault="009716B3" w:rsidP="002A5EC1">
      <w:pPr>
        <w:ind w:left="900"/>
        <w:rPr>
          <w:rFonts w:ascii="Arial" w:hAnsi="Arial" w:cs="Arial"/>
          <w:sz w:val="20"/>
          <w:szCs w:val="20"/>
        </w:rPr>
      </w:pPr>
      <w:r w:rsidRPr="009716B3">
        <w:rPr>
          <w:rFonts w:ascii="Arial" w:hAnsi="Arial" w:cs="Arial"/>
          <w:sz w:val="20"/>
          <w:szCs w:val="20"/>
        </w:rPr>
        <w:t>If the vendor is new, please specify vendor name and anticipated service from the vendor:</w:t>
      </w:r>
    </w:p>
    <w:p w:rsidR="002A5EC1" w:rsidRDefault="002A5EC1" w:rsidP="002A5EC1">
      <w:pPr>
        <w:ind w:left="900"/>
        <w:rPr>
          <w:rFonts w:ascii="Arial" w:hAnsi="Arial" w:cs="Arial"/>
          <w:sz w:val="20"/>
          <w:szCs w:val="20"/>
        </w:rPr>
      </w:pPr>
    </w:p>
    <w:p w:rsidR="001C17F7" w:rsidRDefault="001C17F7" w:rsidP="001C17F7">
      <w:pPr>
        <w:pStyle w:val="Heading2"/>
        <w:tabs>
          <w:tab w:val="left" w:pos="810"/>
        </w:tabs>
        <w:ind w:left="810" w:hanging="540"/>
      </w:pPr>
      <w:bookmarkStart w:id="114" w:name="_Toc310589050"/>
      <w:r>
        <w:lastRenderedPageBreak/>
        <w:t>Security and Compliance</w:t>
      </w:r>
      <w:bookmarkEnd w:id="114"/>
    </w:p>
    <w:p w:rsidR="001C17F7" w:rsidRPr="00E34D3B" w:rsidRDefault="001C17F7" w:rsidP="00E34D3B">
      <w:pPr>
        <w:ind w:left="900"/>
        <w:rPr>
          <w:rFonts w:ascii="Arial" w:hAnsi="Arial" w:cs="Arial"/>
          <w:b/>
          <w:i/>
          <w:color w:val="0070C0"/>
          <w:sz w:val="20"/>
          <w:szCs w:val="20"/>
        </w:rPr>
      </w:pPr>
      <w:r w:rsidRPr="00E34D3B">
        <w:rPr>
          <w:rFonts w:ascii="Arial" w:hAnsi="Arial" w:cs="Arial"/>
          <w:b/>
          <w:i/>
          <w:color w:val="0070C0"/>
          <w:sz w:val="20"/>
          <w:szCs w:val="20"/>
        </w:rPr>
        <w:t xml:space="preserve">Please fill out the following list to help the team understand how the new project will be secured </w:t>
      </w:r>
      <w:r w:rsidR="006C347C">
        <w:rPr>
          <w:rFonts w:ascii="Arial" w:hAnsi="Arial" w:cs="Arial"/>
          <w:b/>
          <w:i/>
          <w:color w:val="0070C0"/>
          <w:sz w:val="20"/>
          <w:szCs w:val="20"/>
        </w:rPr>
        <w:t xml:space="preserve">and meet compliance initiatives.  </w:t>
      </w:r>
      <w:r w:rsidR="006C347C">
        <w:rPr>
          <w:rFonts w:ascii="Arial" w:hAnsi="Arial" w:cs="Arial"/>
          <w:b/>
          <w:i/>
          <w:color w:val="0000FF"/>
          <w:sz w:val="20"/>
          <w:szCs w:val="20"/>
        </w:rPr>
        <w:t>Consult OBU IT Operations if necessary.</w:t>
      </w:r>
    </w:p>
    <w:p w:rsidR="001C17F7" w:rsidRPr="006825F8" w:rsidRDefault="001C17F7" w:rsidP="00E34D3B">
      <w:pPr>
        <w:ind w:left="900"/>
        <w:rPr>
          <w:rFonts w:ascii="Arial" w:hAnsi="Arial" w:cs="Arial"/>
          <w:sz w:val="20"/>
          <w:szCs w:val="20"/>
        </w:rPr>
      </w:pPr>
    </w:p>
    <w:p w:rsidR="001C17F7" w:rsidRPr="006825F8" w:rsidRDefault="001C17F7" w:rsidP="0045324D">
      <w:pPr>
        <w:ind w:left="900"/>
        <w:rPr>
          <w:rFonts w:ascii="Arial" w:hAnsi="Arial" w:cs="Arial"/>
          <w:sz w:val="20"/>
          <w:szCs w:val="20"/>
        </w:rPr>
      </w:pPr>
      <w:r w:rsidRPr="006825F8">
        <w:rPr>
          <w:rFonts w:ascii="Arial" w:hAnsi="Arial" w:cs="Arial"/>
          <w:sz w:val="20"/>
          <w:szCs w:val="20"/>
        </w:rPr>
        <w:t>Does this project introduce a new application to the SHC environment?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CD5525"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CD5525"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9716B3" w:rsidRDefault="00AC7879" w:rsidP="009716B3">
      <w:pPr>
        <w:ind w:left="900"/>
        <w:rPr>
          <w:rFonts w:ascii="Arial" w:hAnsi="Arial" w:cs="Arial"/>
          <w:sz w:val="20"/>
          <w:szCs w:val="20"/>
        </w:rPr>
      </w:pPr>
      <w:r>
        <w:rPr>
          <w:rFonts w:ascii="Arial" w:hAnsi="Arial" w:cs="Arial"/>
          <w:sz w:val="20"/>
          <w:szCs w:val="20"/>
        </w:rPr>
        <w:t>If yes, briefly explain</w:t>
      </w:r>
      <w:r w:rsidR="009716B3" w:rsidRPr="009716B3">
        <w:rPr>
          <w:rFonts w:ascii="Arial" w:hAnsi="Arial" w:cs="Arial"/>
          <w:sz w:val="20"/>
          <w:szCs w:val="20"/>
        </w:rPr>
        <w:t>:</w:t>
      </w:r>
    </w:p>
    <w:p w:rsidR="009716B3" w:rsidRDefault="009716B3" w:rsidP="009716B3">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any consumer or vendor data that will be stored, processed, accessed, or transmitted for this project?   If so, please answer questions 2 and 3.</w:t>
      </w:r>
    </w:p>
    <w:p w:rsidR="001C17F7" w:rsidRPr="006825F8" w:rsidRDefault="001C17F7" w:rsidP="00E34D3B">
      <w:pPr>
        <w:ind w:left="900"/>
        <w:rPr>
          <w:rFonts w:ascii="Arial" w:hAnsi="Arial" w:cs="Arial"/>
          <w:sz w:val="20"/>
          <w:szCs w:val="20"/>
        </w:rPr>
      </w:pPr>
    </w:p>
    <w:tbl>
      <w:tblPr>
        <w:tblW w:w="7311" w:type="dxa"/>
        <w:jc w:val="center"/>
        <w:tblInd w:w="720" w:type="dxa"/>
        <w:tblLayout w:type="fixed"/>
        <w:tblLook w:val="0000"/>
      </w:tblPr>
      <w:tblGrid>
        <w:gridCol w:w="3655"/>
        <w:gridCol w:w="3656"/>
      </w:tblGrid>
      <w:tr w:rsidR="001C17F7" w:rsidRPr="006825F8">
        <w:trPr>
          <w:trHeight w:val="90"/>
          <w:jc w:val="center"/>
        </w:trPr>
        <w:tc>
          <w:tcPr>
            <w:tcW w:w="3655" w:type="dxa"/>
            <w:tcBorders>
              <w:top w:val="nil"/>
              <w:left w:val="nil"/>
              <w:bottom w:val="nil"/>
              <w:right w:val="nil"/>
            </w:tcBorders>
          </w:tcPr>
          <w:p w:rsidR="001C17F7" w:rsidRPr="006825F8" w:rsidRDefault="00CD5525"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Yes</w:t>
            </w:r>
          </w:p>
        </w:tc>
        <w:tc>
          <w:tcPr>
            <w:tcW w:w="3656" w:type="dxa"/>
            <w:tcBorders>
              <w:top w:val="nil"/>
              <w:left w:val="nil"/>
              <w:bottom w:val="nil"/>
              <w:right w:val="nil"/>
            </w:tcBorders>
          </w:tcPr>
          <w:p w:rsidR="001C17F7" w:rsidRPr="006825F8" w:rsidRDefault="00CD5525"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AC7879" w:rsidRDefault="00AC7879" w:rsidP="00AC7879">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AC7879" w:rsidRDefault="00AC7879" w:rsidP="00AC7879">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Please check all customer and/or vendor data that will be stored, processed, accessed, or transmitted with this functionality:</w:t>
      </w:r>
    </w:p>
    <w:p w:rsidR="001C17F7" w:rsidRPr="006825F8" w:rsidRDefault="001C17F7" w:rsidP="00E34D3B">
      <w:pPr>
        <w:ind w:left="900"/>
        <w:rPr>
          <w:rFonts w:ascii="Arial" w:hAnsi="Arial" w:cs="Arial"/>
          <w:sz w:val="20"/>
          <w:szCs w:val="20"/>
        </w:rPr>
      </w:pPr>
    </w:p>
    <w:tbl>
      <w:tblPr>
        <w:tblW w:w="7311" w:type="dxa"/>
        <w:jc w:val="center"/>
        <w:tblInd w:w="900" w:type="dxa"/>
        <w:tblLayout w:type="fixed"/>
        <w:tblLook w:val="0000"/>
      </w:tblPr>
      <w:tblGrid>
        <w:gridCol w:w="2437"/>
        <w:gridCol w:w="2437"/>
        <w:gridCol w:w="2437"/>
      </w:tblGrid>
      <w:tr w:rsidR="001B455D" w:rsidRPr="006825F8">
        <w:trPr>
          <w:trHeight w:val="2160"/>
          <w:jc w:val="center"/>
        </w:trPr>
        <w:tc>
          <w:tcPr>
            <w:tcW w:w="2437" w:type="dxa"/>
            <w:tcBorders>
              <w:top w:val="nil"/>
              <w:left w:val="nil"/>
              <w:bottom w:val="nil"/>
              <w:right w:val="nil"/>
            </w:tcBorders>
          </w:tcPr>
          <w:p w:rsidR="001B455D" w:rsidRPr="00ED4FA6" w:rsidRDefault="00CD5525"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lang w:val="fr-FR"/>
              </w:rPr>
              <w:t xml:space="preserve"> </w:t>
            </w:r>
            <w:hyperlink r:id="rId60" w:history="1">
              <w:proofErr w:type="spellStart"/>
              <w:r w:rsidR="001B455D">
                <w:rPr>
                  <w:rStyle w:val="Hyperlink"/>
                  <w:rFonts w:ascii="Arial" w:hAnsi="Arial" w:cs="Arial"/>
                  <w:color w:val="auto"/>
                  <w:sz w:val="20"/>
                  <w:szCs w:val="20"/>
                  <w:u w:val="none"/>
                  <w:lang w:val="fr-FR"/>
                </w:rPr>
                <w:t>Credit</w:t>
              </w:r>
              <w:proofErr w:type="spellEnd"/>
              <w:r w:rsidR="001B455D">
                <w:rPr>
                  <w:rStyle w:val="Hyperlink"/>
                  <w:rFonts w:ascii="Arial" w:hAnsi="Arial" w:cs="Arial"/>
                  <w:color w:val="auto"/>
                  <w:sz w:val="20"/>
                  <w:szCs w:val="20"/>
                  <w:u w:val="none"/>
                  <w:lang w:val="fr-FR"/>
                </w:rPr>
                <w:t xml:space="preserve"> </w:t>
              </w:r>
              <w:proofErr w:type="spellStart"/>
              <w:r w:rsidR="001B455D">
                <w:rPr>
                  <w:rStyle w:val="Hyperlink"/>
                  <w:rFonts w:ascii="Arial" w:hAnsi="Arial" w:cs="Arial"/>
                  <w:color w:val="auto"/>
                  <w:sz w:val="20"/>
                  <w:szCs w:val="20"/>
                  <w:u w:val="none"/>
                  <w:lang w:val="fr-FR"/>
                </w:rPr>
                <w:t>card</w:t>
              </w:r>
              <w:proofErr w:type="spellEnd"/>
            </w:hyperlink>
            <w:r w:rsidR="001B455D">
              <w:rPr>
                <w:rFonts w:ascii="Arial" w:hAnsi="Arial" w:cs="Arial"/>
                <w:sz w:val="20"/>
                <w:szCs w:val="20"/>
              </w:rPr>
              <w:t xml:space="preserve"> number</w:t>
            </w:r>
          </w:p>
          <w:p w:rsidR="001B455D" w:rsidRPr="00ED4FA6" w:rsidRDefault="00CD5525"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CVV (three numbers on the back of the credit card)</w:t>
            </w:r>
          </w:p>
          <w:p w:rsidR="001B455D" w:rsidRPr="00ED4FA6" w:rsidRDefault="00CD5525"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Pr>
                <w:rFonts w:ascii="Arial" w:hAnsi="Arial" w:cs="Arial"/>
                <w:sz w:val="20"/>
                <w:szCs w:val="20"/>
              </w:rPr>
              <w:t xml:space="preserve"> First name</w:t>
            </w:r>
          </w:p>
          <w:p w:rsidR="001B455D" w:rsidRPr="00ED4FA6" w:rsidRDefault="00CD5525"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lang w:val="fr-FR"/>
              </w:rPr>
              <w:t xml:space="preserve"> </w:t>
            </w:r>
            <w:r w:rsidR="001B455D">
              <w:rPr>
                <w:rFonts w:ascii="Arial" w:hAnsi="Arial" w:cs="Arial"/>
                <w:sz w:val="20"/>
                <w:szCs w:val="20"/>
                <w:lang w:val="fr-FR"/>
              </w:rPr>
              <w:t xml:space="preserve">Last </w:t>
            </w:r>
            <w:proofErr w:type="spellStart"/>
            <w:r w:rsidR="001B455D">
              <w:rPr>
                <w:rFonts w:ascii="Arial" w:hAnsi="Arial" w:cs="Arial"/>
                <w:sz w:val="20"/>
                <w:szCs w:val="20"/>
                <w:lang w:val="fr-FR"/>
              </w:rPr>
              <w:t>name</w:t>
            </w:r>
            <w:proofErr w:type="spellEnd"/>
          </w:p>
          <w:p w:rsidR="001B455D" w:rsidRPr="00ED4FA6" w:rsidRDefault="00CD5525"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Mailing address</w:t>
            </w:r>
          </w:p>
          <w:p w:rsidR="001B455D" w:rsidRPr="00ED4FA6" w:rsidRDefault="001B455D" w:rsidP="001A6314">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1B455D" w:rsidRDefault="00CD5525"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Phone number</w:t>
            </w:r>
          </w:p>
          <w:p w:rsidR="001B455D" w:rsidRDefault="00CD5525"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Mobile number</w:t>
            </w:r>
          </w:p>
          <w:p w:rsidR="001B455D" w:rsidRPr="00ED4FA6" w:rsidRDefault="00CD552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Fax number</w:t>
            </w:r>
          </w:p>
          <w:p w:rsidR="001B455D" w:rsidRPr="00ED4FA6" w:rsidRDefault="00CD552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Order number</w:t>
            </w:r>
          </w:p>
          <w:p w:rsidR="001B455D" w:rsidRPr="00ED4FA6" w:rsidRDefault="00CD5525"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Email address</w:t>
            </w:r>
          </w:p>
          <w:p w:rsidR="001B455D" w:rsidRPr="00ED4FA6" w:rsidRDefault="00CD5525"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Birthday</w:t>
            </w:r>
          </w:p>
          <w:p w:rsidR="001B455D" w:rsidRPr="00ED4FA6" w:rsidRDefault="00CD552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Family members’ information</w:t>
            </w:r>
          </w:p>
        </w:tc>
        <w:tc>
          <w:tcPr>
            <w:tcW w:w="2437" w:type="dxa"/>
            <w:tcBorders>
              <w:top w:val="nil"/>
              <w:left w:val="nil"/>
              <w:bottom w:val="nil"/>
              <w:right w:val="nil"/>
            </w:tcBorders>
          </w:tcPr>
          <w:p w:rsidR="001B455D" w:rsidRDefault="00CD552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Healthcare information</w:t>
            </w:r>
          </w:p>
          <w:p w:rsidR="001B455D" w:rsidRDefault="00CD552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Rewards information</w:t>
            </w:r>
          </w:p>
          <w:p w:rsidR="001B455D" w:rsidRDefault="00CD552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routing number</w:t>
            </w:r>
          </w:p>
          <w:p w:rsidR="001B455D" w:rsidRDefault="00CD552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account number</w:t>
            </w:r>
          </w:p>
          <w:p w:rsidR="001B455D" w:rsidRPr="00ED4FA6" w:rsidRDefault="00CD552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Driver’s license</w:t>
            </w:r>
          </w:p>
          <w:p w:rsidR="001B455D" w:rsidRPr="00ED4FA6" w:rsidRDefault="00CD552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Prescription information</w:t>
            </w:r>
          </w:p>
          <w:p w:rsidR="001B455D" w:rsidRDefault="001B455D" w:rsidP="001A6314">
            <w:pPr>
              <w:spacing w:line="240" w:lineRule="atLeast"/>
              <w:ind w:left="288" w:hanging="288"/>
              <w:rPr>
                <w:rFonts w:ascii="Arial" w:hAnsi="Arial" w:cs="Arial"/>
                <w:sz w:val="20"/>
                <w:szCs w:val="20"/>
              </w:rPr>
            </w:pPr>
          </w:p>
          <w:p w:rsidR="001B455D" w:rsidRDefault="001B455D" w:rsidP="001A6314">
            <w:pPr>
              <w:spacing w:line="240" w:lineRule="atLeast"/>
              <w:ind w:left="288" w:hanging="288"/>
              <w:rPr>
                <w:rFonts w:ascii="Arial" w:hAnsi="Arial" w:cs="Arial"/>
                <w:sz w:val="20"/>
                <w:szCs w:val="20"/>
              </w:rPr>
            </w:pPr>
          </w:p>
          <w:p w:rsidR="001B455D" w:rsidRPr="00ED4FA6" w:rsidRDefault="001B455D" w:rsidP="001A6314">
            <w:pPr>
              <w:spacing w:line="240" w:lineRule="atLeast"/>
              <w:ind w:left="288" w:hanging="288"/>
              <w:rPr>
                <w:rFonts w:ascii="Arial" w:hAnsi="Arial" w:cs="Arial"/>
                <w:sz w:val="20"/>
                <w:szCs w:val="20"/>
              </w:rPr>
            </w:pPr>
          </w:p>
        </w:tc>
      </w:tr>
    </w:tbl>
    <w:p w:rsidR="001C17F7" w:rsidRPr="006825F8" w:rsidRDefault="001C17F7" w:rsidP="00E34D3B">
      <w:pPr>
        <w:ind w:left="900"/>
        <w:rPr>
          <w:rFonts w:ascii="Arial" w:hAnsi="Arial" w:cs="Arial"/>
          <w:sz w:val="20"/>
          <w:szCs w:val="20"/>
        </w:rPr>
      </w:pPr>
      <w:r w:rsidRPr="006825F8">
        <w:rPr>
          <w:rFonts w:ascii="Arial" w:hAnsi="Arial" w:cs="Arial"/>
          <w:sz w:val="20"/>
          <w:szCs w:val="20"/>
        </w:rPr>
        <w:t xml:space="preserve">Is there a change to network architecture/infrastructure associated with this project (e.g., the introduction of a new network segment, the introduction of a new network connection between SHC and an </w:t>
      </w:r>
      <w:proofErr w:type="spellStart"/>
      <w:r w:rsidRPr="006825F8">
        <w:rPr>
          <w:rFonts w:ascii="Arial" w:hAnsi="Arial" w:cs="Arial"/>
          <w:sz w:val="20"/>
          <w:szCs w:val="20"/>
        </w:rPr>
        <w:t>untrusted</w:t>
      </w:r>
      <w:proofErr w:type="spellEnd"/>
      <w:r w:rsidRPr="006825F8">
        <w:rPr>
          <w:rFonts w:ascii="Arial" w:hAnsi="Arial" w:cs="Arial"/>
          <w:sz w:val="20"/>
          <w:szCs w:val="20"/>
        </w:rPr>
        <w:t xml:space="preserve">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CD5525"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CD5525"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the method utilized by end-users to authenticate to the network, a workstation, or an application associated with this project?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CD5525"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CD5525"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lastRenderedPageBreak/>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Does the information associated with this project traverse a public (non-SHC)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CD5525"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Yes</w:t>
            </w:r>
          </w:p>
        </w:tc>
        <w:tc>
          <w:tcPr>
            <w:tcW w:w="2437" w:type="dxa"/>
            <w:tcBorders>
              <w:top w:val="nil"/>
              <w:left w:val="nil"/>
              <w:bottom w:val="nil"/>
              <w:right w:val="nil"/>
            </w:tcBorders>
          </w:tcPr>
          <w:p w:rsidR="001C17F7" w:rsidRPr="006825F8" w:rsidRDefault="00CD5525"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E34D3B" w:rsidRDefault="00E34D3B" w:rsidP="001C17F7">
      <w:pPr>
        <w:pStyle w:val="Heading2"/>
        <w:tabs>
          <w:tab w:val="num" w:pos="810"/>
        </w:tabs>
        <w:ind w:left="810"/>
      </w:pPr>
      <w:bookmarkStart w:id="115" w:name="_Toc310589051"/>
      <w:r>
        <w:t>Operations, Networking, and System Requirements</w:t>
      </w:r>
      <w:bookmarkEnd w:id="115"/>
    </w:p>
    <w:p w:rsidR="006C347C" w:rsidRDefault="006C347C" w:rsidP="006C347C">
      <w:pPr>
        <w:ind w:left="900"/>
        <w:rPr>
          <w:rFonts w:ascii="Arial" w:hAnsi="Arial" w:cs="Arial"/>
          <w:b/>
          <w:i/>
          <w:color w:val="0000FF"/>
          <w:sz w:val="20"/>
          <w:szCs w:val="20"/>
        </w:rPr>
      </w:pPr>
      <w:r>
        <w:rPr>
          <w:rFonts w:ascii="Arial" w:hAnsi="Arial" w:cs="Arial"/>
          <w:b/>
          <w:i/>
          <w:color w:val="0000FF"/>
          <w:sz w:val="20"/>
          <w:szCs w:val="20"/>
        </w:rPr>
        <w:t>Consult OBU IT Operations if necessary.</w:t>
      </w:r>
    </w:p>
    <w:p w:rsidR="006C347C" w:rsidRPr="006C347C" w:rsidRDefault="006C347C" w:rsidP="006C347C"/>
    <w:p w:rsidR="005651CB" w:rsidRPr="005651CB"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r w:rsidR="00BE1C0A">
        <w:rPr>
          <w:rFonts w:ascii="Arial" w:hAnsi="Arial" w:cs="Arial"/>
          <w:sz w:val="20"/>
          <w:szCs w:val="20"/>
        </w:rPr>
        <w:t>areas of the system</w:t>
      </w:r>
      <w:r w:rsidR="00530FD9">
        <w:rPr>
          <w:rFonts w:ascii="Arial" w:hAnsi="Arial" w:cs="Arial"/>
          <w:sz w:val="20"/>
          <w:szCs w:val="20"/>
        </w:rPr>
        <w:t xml:space="preserve"> are </w:t>
      </w:r>
      <w:r>
        <w:rPr>
          <w:rFonts w:ascii="Arial" w:hAnsi="Arial" w:cs="Arial"/>
          <w:sz w:val="20"/>
          <w:szCs w:val="20"/>
        </w:rPr>
        <w:t>customer facing?</w:t>
      </w:r>
      <w:r w:rsidR="00F51B39">
        <w:rPr>
          <w:rFonts w:ascii="Arial" w:hAnsi="Arial" w:cs="Arial"/>
          <w:sz w:val="20"/>
          <w:szCs w:val="20"/>
        </w:rPr>
        <w:t xml:space="preserve"> </w:t>
      </w:r>
      <w:r w:rsidR="005651CB">
        <w:rPr>
          <w:rFonts w:ascii="Arial" w:hAnsi="Arial" w:cs="Arial"/>
          <w:sz w:val="20"/>
          <w:szCs w:val="20"/>
        </w:rPr>
        <w:t xml:space="preserve">Sign </w:t>
      </w:r>
      <w:r w:rsidR="00C50A91">
        <w:rPr>
          <w:rFonts w:ascii="Arial" w:hAnsi="Arial" w:cs="Arial"/>
          <w:sz w:val="20"/>
          <w:szCs w:val="20"/>
        </w:rPr>
        <w:t xml:space="preserve">on, Profile </w:t>
      </w:r>
    </w:p>
    <w:p w:rsidR="00191DC0" w:rsidRPr="00D108C9"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existing applications or infrastructure components can be affected operationally by impairments in the new service?</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are the OS and/or database platform and version requirements for req</w:t>
      </w:r>
      <w:r>
        <w:rPr>
          <w:rFonts w:ascii="Arial" w:hAnsi="Arial" w:cs="Arial"/>
          <w:sz w:val="20"/>
          <w:szCs w:val="20"/>
        </w:rPr>
        <w:t>uired third-party applications?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Are there any acces</w:t>
      </w:r>
      <w:r>
        <w:rPr>
          <w:rFonts w:ascii="Arial" w:hAnsi="Arial" w:cs="Arial"/>
          <w:sz w:val="20"/>
          <w:szCs w:val="20"/>
        </w:rPr>
        <w:t>s requirements, firewall rules?</w:t>
      </w:r>
      <w:r w:rsidR="00BE1C0A">
        <w:rPr>
          <w:rFonts w:ascii="Arial" w:hAnsi="Arial" w:cs="Arial"/>
          <w:sz w:val="20"/>
          <w:szCs w:val="20"/>
        </w:rPr>
        <w:t xml:space="preserve">  If yes, briefly explain: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projected growth of website traffic (or specifically, additional website traffic due to project)</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current DB and/or application storage requirements (if known)?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expected DB and/or application storage requirements, and over wha</w:t>
      </w:r>
      <w:r>
        <w:rPr>
          <w:rFonts w:ascii="Arial" w:hAnsi="Arial" w:cs="Arial"/>
          <w:sz w:val="20"/>
          <w:szCs w:val="20"/>
        </w:rPr>
        <w:t>t time (or in what increments)?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network attached sto</w:t>
      </w:r>
      <w:r>
        <w:rPr>
          <w:rFonts w:ascii="Arial" w:hAnsi="Arial" w:cs="Arial"/>
          <w:sz w:val="20"/>
          <w:szCs w:val="20"/>
        </w:rPr>
        <w:t>rage (NAS) requirement, if any?</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much data loss is acceptable? -</w:t>
      </w:r>
      <w:r>
        <w:rPr>
          <w:rFonts w:ascii="Arial" w:hAnsi="Arial" w:cs="Arial"/>
          <w:sz w:val="20"/>
          <w:szCs w:val="20"/>
        </w:rPr>
        <w:t xml:space="preserve"> recovery point objective (RPO)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quickly must data be brought back online? – recovery time objective (</w:t>
      </w:r>
      <w:r>
        <w:rPr>
          <w:rFonts w:ascii="Arial" w:hAnsi="Arial" w:cs="Arial"/>
          <w:sz w:val="20"/>
          <w:szCs w:val="20"/>
        </w:rPr>
        <w:t>RTO)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Is there a shared data (i.e. </w:t>
      </w:r>
      <w:smartTag w:uri="urn:schemas-microsoft-com:office:smarttags" w:element="stockticker">
        <w:r w:rsidRPr="00D108C9">
          <w:rPr>
            <w:rFonts w:ascii="Arial" w:hAnsi="Arial" w:cs="Arial"/>
            <w:sz w:val="20"/>
            <w:szCs w:val="20"/>
          </w:rPr>
          <w:t>SAN</w:t>
        </w:r>
      </w:smartTag>
      <w:r w:rsidRPr="00D108C9">
        <w:rPr>
          <w:rFonts w:ascii="Arial" w:hAnsi="Arial" w:cs="Arial"/>
          <w:sz w:val="20"/>
          <w:szCs w:val="20"/>
        </w:rPr>
        <w:t xml:space="preserve"> storage) requi</w:t>
      </w:r>
      <w:r>
        <w:rPr>
          <w:rFonts w:ascii="Arial" w:hAnsi="Arial" w:cs="Arial"/>
          <w:sz w:val="20"/>
          <w:szCs w:val="20"/>
        </w:rPr>
        <w:t>rement across multiple servers?</w:t>
      </w:r>
    </w:p>
    <w:p w:rsidR="00E36E7A" w:rsidRDefault="00E36E7A" w:rsidP="006979AF">
      <w:pPr>
        <w:pStyle w:val="Bodytextwithbullet"/>
        <w:tabs>
          <w:tab w:val="clear" w:pos="360"/>
        </w:tabs>
        <w:ind w:left="0" w:firstLine="0"/>
        <w:rPr>
          <w:rFonts w:ascii="Calibri" w:hAnsi="Calibri"/>
          <w:sz w:val="22"/>
          <w:szCs w:val="22"/>
        </w:rPr>
      </w:pPr>
    </w:p>
    <w:p w:rsidR="002515EF" w:rsidRDefault="002515EF" w:rsidP="006979AF">
      <w:pPr>
        <w:pStyle w:val="Bodytextwithbullet"/>
        <w:tabs>
          <w:tab w:val="clear" w:pos="360"/>
        </w:tabs>
        <w:ind w:left="0" w:firstLine="0"/>
        <w:rPr>
          <w:rFonts w:ascii="Calibri" w:hAnsi="Calibri"/>
          <w:sz w:val="22"/>
          <w:szCs w:val="22"/>
        </w:rPr>
      </w:pPr>
    </w:p>
    <w:p w:rsidR="00A96585" w:rsidRPr="00A96585" w:rsidRDefault="00A96585" w:rsidP="006979AF">
      <w:pPr>
        <w:pStyle w:val="Bodytextwithbullet"/>
        <w:tabs>
          <w:tab w:val="clear" w:pos="360"/>
        </w:tabs>
        <w:ind w:left="0" w:firstLine="0"/>
        <w:rPr>
          <w:b/>
        </w:rPr>
      </w:pPr>
      <w:r w:rsidRPr="00A96585">
        <w:rPr>
          <w:b/>
        </w:rPr>
        <w:t>Appendix:</w:t>
      </w:r>
    </w:p>
    <w:p w:rsidR="00A96585" w:rsidRDefault="00A96585" w:rsidP="006979AF">
      <w:pPr>
        <w:pStyle w:val="Bodytextwithbullet"/>
        <w:tabs>
          <w:tab w:val="clear" w:pos="360"/>
        </w:tabs>
        <w:ind w:left="0" w:firstLine="0"/>
      </w:pPr>
    </w:p>
    <w:p w:rsidR="00445E5A" w:rsidRPr="00E41FED" w:rsidRDefault="00445E5A" w:rsidP="00E41FED">
      <w:pPr>
        <w:pStyle w:val="Heading2"/>
        <w:tabs>
          <w:tab w:val="left" w:pos="810"/>
        </w:tabs>
        <w:ind w:left="810" w:hanging="540"/>
      </w:pPr>
      <w:bookmarkStart w:id="116" w:name="_Toc310589052"/>
      <w:r w:rsidRPr="00E41FED">
        <w:lastRenderedPageBreak/>
        <w:t>Global Non-Functional Requirements</w:t>
      </w:r>
      <w:bookmarkEnd w:id="116"/>
    </w:p>
    <w:p w:rsidR="00ED4FA6" w:rsidRDefault="00ED4FA6" w:rsidP="00BB2154">
      <w:pPr>
        <w:pStyle w:val="Heading2"/>
        <w:numPr>
          <w:ilvl w:val="2"/>
          <w:numId w:val="3"/>
        </w:numPr>
        <w:tabs>
          <w:tab w:val="num" w:pos="1080"/>
        </w:tabs>
        <w:rPr>
          <w:rStyle w:val="Heading3Char"/>
          <w:rFonts w:cs="Arial"/>
        </w:rPr>
      </w:pPr>
      <w:bookmarkStart w:id="117" w:name="_Toc310589053"/>
      <w:r>
        <w:rPr>
          <w:rStyle w:val="Heading3Char"/>
          <w:rFonts w:cs="Arial"/>
        </w:rPr>
        <w:t>SEO requirements</w:t>
      </w:r>
      <w:bookmarkEnd w:id="117"/>
    </w:p>
    <w:p w:rsidR="00ED4FA6" w:rsidRDefault="00ED4FA6" w:rsidP="00ED4FA6">
      <w:pPr>
        <w:ind w:left="360"/>
        <w:rPr>
          <w:rFonts w:ascii="Arial" w:hAnsi="Arial" w:cs="Arial"/>
          <w:b/>
          <w:i/>
          <w:color w:val="0000FF"/>
          <w:sz w:val="20"/>
          <w:szCs w:val="20"/>
        </w:rPr>
      </w:pPr>
      <w:r>
        <w:rPr>
          <w:rFonts w:ascii="Arial" w:hAnsi="Arial" w:cs="Arial"/>
          <w:b/>
          <w:i/>
          <w:color w:val="0000FF"/>
          <w:sz w:val="20"/>
          <w:szCs w:val="20"/>
        </w:rPr>
        <w:t>Define:</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What the page structure should be</w:t>
      </w:r>
    </w:p>
    <w:p w:rsidR="00ED4FA6" w:rsidRDefault="00ED4FA6" w:rsidP="001C0969">
      <w:pPr>
        <w:numPr>
          <w:ilvl w:val="0"/>
          <w:numId w:val="5"/>
        </w:numPr>
        <w:rPr>
          <w:rFonts w:ascii="Arial" w:hAnsi="Arial" w:cs="Arial"/>
          <w:b/>
          <w:i/>
          <w:color w:val="0000FF"/>
          <w:sz w:val="20"/>
          <w:szCs w:val="20"/>
        </w:rPr>
      </w:pPr>
      <w:smartTag w:uri="urn:schemas-microsoft-com:office:smarttags" w:element="place">
        <w:r>
          <w:rPr>
            <w:rFonts w:ascii="Arial" w:hAnsi="Arial" w:cs="Arial"/>
            <w:b/>
            <w:i/>
            <w:color w:val="0000FF"/>
            <w:sz w:val="20"/>
            <w:szCs w:val="20"/>
          </w:rPr>
          <w:t>Meta</w:t>
        </w:r>
      </w:smartTag>
      <w:r>
        <w:rPr>
          <w:rFonts w:ascii="Arial" w:hAnsi="Arial" w:cs="Arial"/>
          <w:b/>
          <w:i/>
          <w:color w:val="0000FF"/>
          <w:sz w:val="20"/>
          <w:szCs w:val="20"/>
        </w:rPr>
        <w:t xml:space="preserve"> description and keyword</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Content</w:t>
      </w:r>
    </w:p>
    <w:p w:rsidR="00ED4FA6" w:rsidRP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Sitemap to be updated</w:t>
      </w:r>
    </w:p>
    <w:p w:rsidR="00ED4FA6" w:rsidRPr="00AA7671" w:rsidRDefault="00ED4FA6" w:rsidP="00295E0D">
      <w:pPr>
        <w:ind w:left="840"/>
        <w:rPr>
          <w:rFonts w:ascii="Arial" w:hAnsi="Arial" w:cs="Arial"/>
          <w:b/>
          <w:i/>
          <w:color w:val="0000FF"/>
          <w:sz w:val="20"/>
          <w:szCs w:val="20"/>
        </w:rPr>
      </w:pPr>
      <w:bookmarkStart w:id="118" w:name="_Toc138679532"/>
      <w:bookmarkStart w:id="119" w:name="_Toc138805549"/>
      <w:bookmarkStart w:id="120" w:name="_Toc138845343"/>
      <w:bookmarkStart w:id="121" w:name="_Toc139432479"/>
      <w:bookmarkStart w:id="122" w:name="_Toc140484750"/>
      <w:bookmarkStart w:id="123" w:name="_Toc138679534"/>
      <w:bookmarkStart w:id="124" w:name="_Toc138805551"/>
      <w:bookmarkStart w:id="125" w:name="_Toc138845345"/>
      <w:bookmarkStart w:id="126" w:name="_Toc139432481"/>
      <w:bookmarkStart w:id="127" w:name="_Toc140484752"/>
      <w:bookmarkStart w:id="128" w:name="_Toc137553474"/>
      <w:bookmarkStart w:id="129" w:name="_Toc137614738"/>
      <w:bookmarkStart w:id="130" w:name="_Toc137615372"/>
      <w:bookmarkStart w:id="131" w:name="_Toc138679537"/>
      <w:bookmarkStart w:id="132" w:name="_Toc138805554"/>
      <w:bookmarkStart w:id="133" w:name="_Toc138845348"/>
      <w:bookmarkStart w:id="134" w:name="_Toc139432484"/>
      <w:bookmarkStart w:id="135" w:name="_Toc140484755"/>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rFonts w:ascii="Arial" w:hAnsi="Arial" w:cs="Arial"/>
          <w:b/>
          <w:i/>
          <w:color w:val="0000FF"/>
          <w:sz w:val="20"/>
          <w:szCs w:val="20"/>
        </w:rPr>
        <w:t xml:space="preserve">What can be an issue to launch this project </w:t>
      </w:r>
      <w:r w:rsidR="00130988">
        <w:rPr>
          <w:rFonts w:ascii="Arial" w:hAnsi="Arial" w:cs="Arial"/>
          <w:b/>
          <w:i/>
          <w:color w:val="0000FF"/>
          <w:sz w:val="20"/>
          <w:szCs w:val="20"/>
        </w:rPr>
        <w:t>successfully?</w:t>
      </w:r>
      <w:r>
        <w:rPr>
          <w:rFonts w:ascii="Arial" w:hAnsi="Arial" w:cs="Arial"/>
          <w:b/>
          <w:i/>
          <w:color w:val="0000FF"/>
          <w:sz w:val="20"/>
          <w:szCs w:val="20"/>
        </w:rPr>
        <w:t xml:space="preserve"> For example, needs to have an extensive marketing plan, </w:t>
      </w:r>
      <w:r w:rsidR="00F57A7E">
        <w:rPr>
          <w:rFonts w:ascii="Arial" w:hAnsi="Arial" w:cs="Arial"/>
          <w:b/>
          <w:i/>
          <w:color w:val="0000FF"/>
          <w:sz w:val="20"/>
          <w:szCs w:val="20"/>
        </w:rPr>
        <w:t>dependency with another project.</w:t>
      </w:r>
      <w:r w:rsidR="006C347C">
        <w:rPr>
          <w:rFonts w:ascii="Arial" w:hAnsi="Arial" w:cs="Arial"/>
          <w:b/>
          <w:i/>
          <w:color w:val="0000FF"/>
          <w:sz w:val="20"/>
          <w:szCs w:val="20"/>
        </w:rPr>
        <w:t xml:space="preserve">  </w:t>
      </w:r>
    </w:p>
    <w:p w:rsidR="00556574" w:rsidRPr="00E41FED" w:rsidRDefault="00A926CC" w:rsidP="00E41FED">
      <w:pPr>
        <w:pStyle w:val="Heading2"/>
        <w:tabs>
          <w:tab w:val="left" w:pos="810"/>
        </w:tabs>
        <w:ind w:left="810" w:hanging="540"/>
      </w:pPr>
      <w:r>
        <w:t xml:space="preserve"> </w:t>
      </w:r>
      <w:bookmarkStart w:id="136" w:name="_Toc310589054"/>
      <w:r w:rsidR="00556574" w:rsidRPr="00E41FED">
        <w:t xml:space="preserve">Future </w:t>
      </w:r>
      <w:r w:rsidR="00A677D2">
        <w:t>Phases of</w:t>
      </w:r>
      <w:r w:rsidR="00556574" w:rsidRPr="00E41FED">
        <w:t xml:space="preserve"> Project</w:t>
      </w:r>
      <w:bookmarkEnd w:id="136"/>
    </w:p>
    <w:p w:rsidR="00556574" w:rsidRPr="00AA7671" w:rsidRDefault="00A677D2" w:rsidP="00295E0D">
      <w:pPr>
        <w:ind w:left="840"/>
        <w:rPr>
          <w:rFonts w:ascii="Arial" w:hAnsi="Arial" w:cs="Arial"/>
          <w:b/>
          <w:i/>
          <w:color w:val="0000FF"/>
          <w:sz w:val="20"/>
          <w:szCs w:val="20"/>
        </w:rPr>
      </w:pPr>
      <w:r>
        <w:rPr>
          <w:rFonts w:ascii="Arial" w:hAnsi="Arial" w:cs="Arial"/>
          <w:b/>
          <w:i/>
          <w:color w:val="0000FF"/>
          <w:sz w:val="20"/>
          <w:szCs w:val="20"/>
        </w:rPr>
        <w:t>Are there any future phases of this project?  If yes, please explain.</w:t>
      </w:r>
    </w:p>
    <w:p w:rsidR="005C487E" w:rsidRPr="00E41FED" w:rsidRDefault="00A926CC" w:rsidP="00E41FED">
      <w:pPr>
        <w:pStyle w:val="Heading2"/>
        <w:tabs>
          <w:tab w:val="left" w:pos="810"/>
        </w:tabs>
        <w:ind w:left="810" w:hanging="540"/>
      </w:pPr>
      <w:r>
        <w:t xml:space="preserve">  </w:t>
      </w:r>
      <w:bookmarkStart w:id="137" w:name="_Toc310589055"/>
      <w:r w:rsidR="005C487E" w:rsidRPr="00E41FED">
        <w:t>Preliminary Wireframes (Optional)</w:t>
      </w:r>
      <w:bookmarkEnd w:id="137"/>
    </w:p>
    <w:p w:rsidR="005C487E" w:rsidRPr="00AA7671" w:rsidRDefault="005C487E" w:rsidP="00295E0D">
      <w:pPr>
        <w:ind w:left="840"/>
        <w:rPr>
          <w:rFonts w:ascii="Arial" w:hAnsi="Arial" w:cs="Arial"/>
          <w:b/>
          <w:i/>
          <w:color w:val="0000FF"/>
          <w:sz w:val="20"/>
          <w:szCs w:val="20"/>
        </w:rPr>
      </w:pPr>
      <w:r w:rsidRPr="00AA7671">
        <w:rPr>
          <w:rFonts w:ascii="Arial" w:hAnsi="Arial" w:cs="Arial"/>
          <w:b/>
          <w:i/>
          <w:color w:val="0000FF"/>
          <w:sz w:val="20"/>
          <w:szCs w:val="20"/>
        </w:rPr>
        <w:t>Insert or link a document depicting the preliminary wireframe</w:t>
      </w:r>
      <w:r w:rsidR="009C46F9" w:rsidRPr="00AA7671">
        <w:rPr>
          <w:rFonts w:ascii="Arial" w:hAnsi="Arial" w:cs="Arial"/>
          <w:b/>
          <w:i/>
          <w:color w:val="0000FF"/>
          <w:sz w:val="20"/>
          <w:szCs w:val="20"/>
        </w:rPr>
        <w:t>s</w:t>
      </w:r>
      <w:r w:rsidRPr="00AA7671">
        <w:rPr>
          <w:rFonts w:ascii="Arial" w:hAnsi="Arial" w:cs="Arial"/>
          <w:b/>
          <w:i/>
          <w:color w:val="0000FF"/>
          <w:sz w:val="20"/>
          <w:szCs w:val="20"/>
        </w:rPr>
        <w:t xml:space="preserve"> to help give better product management guidance to the desired </w:t>
      </w:r>
      <w:r w:rsidR="009C46F9" w:rsidRPr="00AA7671">
        <w:rPr>
          <w:rFonts w:ascii="Arial" w:hAnsi="Arial" w:cs="Arial"/>
          <w:b/>
          <w:i/>
          <w:color w:val="0000FF"/>
          <w:sz w:val="20"/>
          <w:szCs w:val="20"/>
        </w:rPr>
        <w:t>user experience</w:t>
      </w:r>
      <w:r w:rsidR="00436838" w:rsidRPr="00AA7671">
        <w:rPr>
          <w:rFonts w:ascii="Arial" w:hAnsi="Arial" w:cs="Arial"/>
          <w:b/>
          <w:i/>
          <w:color w:val="0000FF"/>
          <w:sz w:val="20"/>
          <w:szCs w:val="20"/>
        </w:rPr>
        <w:t>.  (Jpeg, Visio diagram</w:t>
      </w:r>
      <w:r w:rsidR="00295E0D">
        <w:rPr>
          <w:rFonts w:ascii="Arial" w:hAnsi="Arial" w:cs="Arial"/>
          <w:b/>
          <w:i/>
          <w:color w:val="0000FF"/>
          <w:sz w:val="20"/>
          <w:szCs w:val="20"/>
        </w:rPr>
        <w:t>, etc.)</w:t>
      </w:r>
    </w:p>
    <w:p w:rsidR="00BD41AE" w:rsidRPr="00AA7671" w:rsidRDefault="00BD41AE" w:rsidP="005C487E">
      <w:pPr>
        <w:ind w:left="900"/>
        <w:rPr>
          <w:rFonts w:ascii="Arial" w:hAnsi="Arial" w:cs="Arial"/>
          <w:b/>
          <w:i/>
          <w:color w:val="0000FF"/>
          <w:sz w:val="18"/>
          <w:szCs w:val="18"/>
        </w:rPr>
      </w:pPr>
      <w:r w:rsidRPr="00AA7671">
        <w:rPr>
          <w:rFonts w:ascii="Arial" w:hAnsi="Arial" w:cs="Arial"/>
          <w:b/>
          <w:i/>
          <w:color w:val="0000FF"/>
          <w:sz w:val="18"/>
          <w:szCs w:val="18"/>
        </w:rPr>
        <w:t>Minimally strive to elaborate on expectations related to: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Search Engine </w:t>
      </w:r>
      <w:proofErr w:type="spellStart"/>
      <w:r w:rsidRPr="00AA7671">
        <w:rPr>
          <w:rFonts w:ascii="Arial" w:hAnsi="Arial" w:cs="Arial"/>
          <w:b/>
          <w:i/>
          <w:color w:val="0000FF"/>
          <w:sz w:val="18"/>
          <w:szCs w:val="18"/>
        </w:rPr>
        <w:t>Oprimization</w:t>
      </w:r>
      <w:proofErr w:type="spellEnd"/>
      <w:r w:rsidRPr="00AA7671">
        <w:rPr>
          <w:rFonts w:ascii="Arial" w:hAnsi="Arial" w:cs="Arial"/>
          <w:b/>
          <w:i/>
          <w:color w:val="0000FF"/>
          <w:sz w:val="18"/>
          <w:szCs w:val="18"/>
        </w:rPr>
        <w:t xml:space="preserve"> (SEO)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Page site structure</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 </w:t>
      </w:r>
      <w:smartTag w:uri="urn:schemas-microsoft-com:office:smarttags" w:element="place">
        <w:r w:rsidRPr="00AA7671">
          <w:rPr>
            <w:rFonts w:ascii="Arial" w:hAnsi="Arial" w:cs="Arial"/>
            <w:b/>
            <w:i/>
            <w:color w:val="0000FF"/>
            <w:sz w:val="18"/>
            <w:szCs w:val="18"/>
          </w:rPr>
          <w:t>Meta</w:t>
        </w:r>
      </w:smartTag>
      <w:r w:rsidRPr="00AA7671">
        <w:rPr>
          <w:rFonts w:ascii="Arial" w:hAnsi="Arial" w:cs="Arial"/>
          <w:b/>
          <w:i/>
          <w:color w:val="0000FF"/>
          <w:sz w:val="18"/>
          <w:szCs w:val="18"/>
        </w:rPr>
        <w:t xml:space="preserve"> description</w:t>
      </w:r>
    </w:p>
    <w:p w:rsidR="00BD41AE" w:rsidRPr="00AA7671" w:rsidRDefault="00BD41AE" w:rsidP="001C0969">
      <w:pPr>
        <w:numPr>
          <w:ilvl w:val="0"/>
          <w:numId w:val="4"/>
        </w:numPr>
        <w:ind w:left="720" w:firstLine="360"/>
        <w:rPr>
          <w:rFonts w:ascii="Arial" w:hAnsi="Arial" w:cs="Arial"/>
          <w:b/>
          <w:i/>
          <w:color w:val="0000FF"/>
          <w:sz w:val="18"/>
          <w:szCs w:val="18"/>
        </w:rPr>
      </w:pPr>
      <w:r w:rsidRPr="00AA7671">
        <w:rPr>
          <w:rFonts w:ascii="Arial" w:hAnsi="Arial" w:cs="Arial"/>
          <w:b/>
          <w:i/>
          <w:color w:val="0000FF"/>
          <w:sz w:val="18"/>
          <w:szCs w:val="18"/>
        </w:rPr>
        <w:t xml:space="preserve"> Content </w:t>
      </w:r>
    </w:p>
    <w:p w:rsidR="00970522" w:rsidRDefault="00970522" w:rsidP="0045324D"/>
    <w:p w:rsidR="00AC4AB6" w:rsidRPr="00A201CB" w:rsidRDefault="00AC4AB6"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38" w:name="_Toc310589056"/>
      <w:r>
        <w:rPr>
          <w:rFonts w:cs="Arial"/>
          <w:sz w:val="28"/>
        </w:rPr>
        <w:t>Project Milestone RACI Diagram</w:t>
      </w:r>
      <w:bookmarkEnd w:id="138"/>
    </w:p>
    <w:p w:rsidR="00AC4AB6" w:rsidRPr="005C7F3B" w:rsidRDefault="00AC4AB6" w:rsidP="00AC4AB6">
      <w:pPr>
        <w:ind w:left="990"/>
        <w:rPr>
          <w:rFonts w:ascii="Arial" w:hAnsi="Arial" w:cs="Arial"/>
          <w:b/>
          <w:i/>
          <w:color w:val="0000FF"/>
          <w:sz w:val="20"/>
          <w:szCs w:val="20"/>
        </w:rPr>
      </w:pPr>
      <w:r w:rsidRPr="005C7F3B">
        <w:rPr>
          <w:rFonts w:ascii="Arial" w:hAnsi="Arial" w:cs="Arial"/>
          <w:b/>
          <w:i/>
          <w:color w:val="0000FF"/>
          <w:sz w:val="20"/>
          <w:szCs w:val="20"/>
        </w:rPr>
        <w:t xml:space="preserve">The RACI Diagram below illustrates each team member’s role in </w:t>
      </w:r>
      <w:r w:rsidR="006C347C" w:rsidRPr="005C7F3B">
        <w:rPr>
          <w:rFonts w:ascii="Arial" w:hAnsi="Arial" w:cs="Arial"/>
          <w:b/>
          <w:i/>
          <w:color w:val="0000FF"/>
          <w:sz w:val="20"/>
          <w:szCs w:val="20"/>
        </w:rPr>
        <w:t>conjunction with</w:t>
      </w:r>
      <w:r w:rsidRPr="005C7F3B">
        <w:rPr>
          <w:rFonts w:ascii="Arial" w:hAnsi="Arial" w:cs="Arial"/>
          <w:b/>
          <w:i/>
          <w:color w:val="0000FF"/>
          <w:sz w:val="20"/>
          <w:szCs w:val="20"/>
        </w:rPr>
        <w:t xml:space="preserve"> the</w:t>
      </w:r>
      <w:r w:rsidR="006C347C" w:rsidRPr="005C7F3B">
        <w:rPr>
          <w:rFonts w:ascii="Arial" w:hAnsi="Arial" w:cs="Arial"/>
          <w:b/>
          <w:i/>
          <w:color w:val="0000FF"/>
          <w:sz w:val="20"/>
          <w:szCs w:val="20"/>
        </w:rPr>
        <w:t xml:space="preserve"> preliminary </w:t>
      </w:r>
      <w:smartTag w:uri="urn:schemas-microsoft-com:office:smarttags" w:element="stockticker">
        <w:r w:rsidR="006C347C" w:rsidRPr="005C7F3B">
          <w:rPr>
            <w:rFonts w:ascii="Arial" w:hAnsi="Arial" w:cs="Arial"/>
            <w:b/>
            <w:i/>
            <w:color w:val="0000FF"/>
            <w:sz w:val="20"/>
            <w:szCs w:val="20"/>
          </w:rPr>
          <w:t>PRD</w:t>
        </w:r>
      </w:smartTag>
      <w:r w:rsidRPr="005C7F3B">
        <w:rPr>
          <w:rFonts w:ascii="Arial" w:hAnsi="Arial" w:cs="Arial"/>
          <w:b/>
          <w:i/>
          <w:color w:val="0000FF"/>
          <w:sz w:val="20"/>
          <w:szCs w:val="20"/>
        </w:rPr>
        <w:t xml:space="preserve"> </w:t>
      </w:r>
      <w:r w:rsidR="006C347C" w:rsidRPr="005C7F3B">
        <w:rPr>
          <w:rFonts w:ascii="Arial" w:hAnsi="Arial" w:cs="Arial"/>
          <w:b/>
          <w:i/>
          <w:color w:val="0000FF"/>
          <w:sz w:val="20"/>
          <w:szCs w:val="20"/>
        </w:rPr>
        <w:t>and 6</w:t>
      </w:r>
      <w:r w:rsidRPr="005C7F3B">
        <w:rPr>
          <w:rFonts w:ascii="Arial" w:hAnsi="Arial" w:cs="Arial"/>
          <w:b/>
          <w:i/>
          <w:color w:val="0000FF"/>
          <w:sz w:val="20"/>
          <w:szCs w:val="20"/>
        </w:rPr>
        <w:t xml:space="preserve"> m</w:t>
      </w:r>
      <w:r w:rsidR="006C347C" w:rsidRPr="005C7F3B">
        <w:rPr>
          <w:rFonts w:ascii="Arial" w:hAnsi="Arial" w:cs="Arial"/>
          <w:b/>
          <w:i/>
          <w:color w:val="0000FF"/>
          <w:sz w:val="20"/>
          <w:szCs w:val="20"/>
        </w:rPr>
        <w:t>ajor milestones for the project.  The role titles should be replaced with specific names of assigned team members.</w:t>
      </w:r>
    </w:p>
    <w:p w:rsidR="00AC4AB6" w:rsidRDefault="00AC4AB6" w:rsidP="00AC4AB6">
      <w:pPr>
        <w:rPr>
          <w:rFonts w:ascii="Arial" w:hAnsi="Arial" w:cs="Arial"/>
          <w:b/>
          <w:i/>
          <w:color w:val="0070C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1537"/>
        <w:gridCol w:w="1525"/>
        <w:gridCol w:w="1615"/>
        <w:gridCol w:w="1620"/>
      </w:tblGrid>
      <w:tr w:rsidR="00AC4AB6" w:rsidRPr="00C70AAC">
        <w:trPr>
          <w:tblHeader/>
        </w:trPr>
        <w:tc>
          <w:tcPr>
            <w:tcW w:w="2160" w:type="dxa"/>
            <w:shd w:val="clear" w:color="auto" w:fill="B6DDE8"/>
          </w:tcPr>
          <w:p w:rsidR="00AC4AB6" w:rsidRPr="00AF6262" w:rsidRDefault="00B34398" w:rsidP="00220DAB">
            <w:pPr>
              <w:rPr>
                <w:rFonts w:ascii="Arial" w:hAnsi="Arial" w:cs="Arial"/>
                <w:b/>
                <w:sz w:val="20"/>
                <w:szCs w:val="20"/>
              </w:rPr>
            </w:pPr>
            <w:r>
              <w:rPr>
                <w:rFonts w:ascii="Arial" w:hAnsi="Arial" w:cs="Arial"/>
                <w:b/>
                <w:sz w:val="20"/>
                <w:szCs w:val="20"/>
              </w:rPr>
              <w:t xml:space="preserve">Major </w:t>
            </w:r>
            <w:r w:rsidR="00C70AAC" w:rsidRPr="00AF6262">
              <w:rPr>
                <w:rFonts w:ascii="Arial" w:hAnsi="Arial" w:cs="Arial"/>
                <w:b/>
                <w:sz w:val="20"/>
                <w:szCs w:val="20"/>
              </w:rPr>
              <w:t>Milestone</w:t>
            </w:r>
          </w:p>
        </w:tc>
        <w:tc>
          <w:tcPr>
            <w:tcW w:w="1537"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Accountable</w:t>
            </w:r>
          </w:p>
        </w:tc>
        <w:tc>
          <w:tcPr>
            <w:tcW w:w="152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Responsible</w:t>
            </w:r>
          </w:p>
        </w:tc>
        <w:tc>
          <w:tcPr>
            <w:tcW w:w="161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Consulted</w:t>
            </w:r>
          </w:p>
        </w:tc>
        <w:tc>
          <w:tcPr>
            <w:tcW w:w="1620"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Informed</w:t>
            </w: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 xml:space="preserve">Preliminary </w:t>
            </w:r>
            <w:smartTag w:uri="urn:schemas-microsoft-com:office:smarttags" w:element="stockticker">
              <w:r w:rsidRPr="005C7F3B">
                <w:rPr>
                  <w:rFonts w:ascii="Arial" w:hAnsi="Arial" w:cs="Arial"/>
                  <w:b/>
                  <w:sz w:val="20"/>
                  <w:szCs w:val="20"/>
                </w:rPr>
                <w:t>PRD</w:t>
              </w:r>
            </w:smartTag>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C70AAC"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B34398" w:rsidP="00220DAB">
            <w:pPr>
              <w:jc w:val="left"/>
              <w:rPr>
                <w:rFonts w:ascii="Arial" w:hAnsi="Arial" w:cs="Arial"/>
                <w:i/>
                <w:color w:val="0000FF"/>
                <w:sz w:val="20"/>
                <w:szCs w:val="20"/>
              </w:rPr>
            </w:pPr>
            <w:proofErr w:type="spellStart"/>
            <w:r w:rsidRPr="005C7F3B">
              <w:rPr>
                <w:rFonts w:ascii="Arial" w:hAnsi="Arial" w:cs="Arial"/>
                <w:i/>
                <w:color w:val="0000FF"/>
                <w:sz w:val="20"/>
                <w:szCs w:val="20"/>
              </w:rPr>
              <w:t>Functl</w:t>
            </w:r>
            <w:proofErr w:type="spellEnd"/>
            <w:r w:rsidRPr="005C7F3B">
              <w:rPr>
                <w:rFonts w:ascii="Arial" w:hAnsi="Arial" w:cs="Arial"/>
                <w:i/>
                <w:color w:val="0000FF"/>
                <w:sz w:val="20"/>
                <w:szCs w:val="20"/>
              </w:rPr>
              <w:t xml:space="preserve"> Mgrs</w:t>
            </w:r>
          </w:p>
        </w:tc>
        <w:tc>
          <w:tcPr>
            <w:tcW w:w="1620" w:type="dxa"/>
          </w:tcPr>
          <w:p w:rsidR="00AC4AB6" w:rsidRPr="005C7F3B" w:rsidRDefault="00AC4AB6" w:rsidP="00220DAB">
            <w:pPr>
              <w:jc w:val="left"/>
              <w:rPr>
                <w:rFonts w:ascii="Arial" w:hAnsi="Arial" w:cs="Arial"/>
                <w:i/>
                <w:color w:val="0000FF"/>
                <w:sz w:val="20"/>
                <w:szCs w:val="20"/>
              </w:rPr>
            </w:pP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Project Kickoff</w:t>
            </w:r>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774C04" w:rsidP="00220DAB">
            <w:pPr>
              <w:jc w:val="left"/>
              <w:rPr>
                <w:rFonts w:ascii="Arial" w:hAnsi="Arial" w:cs="Arial"/>
                <w:i/>
                <w:color w:val="0000FF"/>
                <w:sz w:val="20"/>
                <w:szCs w:val="20"/>
              </w:rPr>
            </w:pP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c>
          <w:tcPr>
            <w:tcW w:w="1620" w:type="dxa"/>
          </w:tcPr>
          <w:p w:rsidR="00AC4AB6"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 xml:space="preserve">Final </w:t>
            </w:r>
            <w:smartTag w:uri="urn:schemas-microsoft-com:office:smarttags" w:element="stockticker">
              <w:r w:rsidRPr="005C7F3B">
                <w:rPr>
                  <w:rFonts w:ascii="Arial" w:hAnsi="Arial" w:cs="Arial"/>
                  <w:b/>
                  <w:sz w:val="20"/>
                  <w:szCs w:val="20"/>
                </w:rPr>
                <w:t>PRD</w:t>
              </w:r>
            </w:smartTag>
          </w:p>
        </w:tc>
        <w:tc>
          <w:tcPr>
            <w:tcW w:w="1537"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774C04" w:rsidRPr="005C7F3B" w:rsidRDefault="00774C04" w:rsidP="00220DAB">
            <w:pPr>
              <w:jc w:val="left"/>
              <w:rPr>
                <w:rFonts w:ascii="Arial" w:hAnsi="Arial" w:cs="Arial"/>
                <w:i/>
                <w:color w:val="0000FF"/>
                <w:sz w:val="20"/>
                <w:szCs w:val="20"/>
              </w:rPr>
            </w:pP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c>
          <w:tcPr>
            <w:tcW w:w="1620" w:type="dxa"/>
          </w:tcPr>
          <w:p w:rsidR="00774C04"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Wireframe Signoff</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HTML Complete</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w:t>
            </w:r>
            <w:r w:rsidR="006C347C" w:rsidRPr="005C7F3B">
              <w:rPr>
                <w:rFonts w:ascii="Arial" w:hAnsi="Arial" w:cs="Arial"/>
                <w:i/>
                <w:color w:val="0000FF"/>
                <w:sz w:val="20"/>
                <w:szCs w:val="20"/>
              </w:rPr>
              <w:t>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w:t>
            </w:r>
            <w:r w:rsidR="00B34398" w:rsidRPr="005C7F3B">
              <w:rPr>
                <w:rFonts w:ascii="Arial" w:hAnsi="Arial" w:cs="Arial"/>
                <w:i/>
                <w:color w:val="0000FF"/>
                <w:sz w:val="20"/>
                <w:szCs w:val="20"/>
              </w:rPr>
              <w:lastRenderedPageBreak/>
              <w:t>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lastRenderedPageBreak/>
              <w:t>Deploy to QA</w:t>
            </w:r>
          </w:p>
        </w:tc>
        <w:tc>
          <w:tcPr>
            <w:tcW w:w="1537"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774C04">
            <w:pPr>
              <w:jc w:val="left"/>
              <w:rPr>
                <w:rFonts w:ascii="Arial" w:hAnsi="Arial" w:cs="Arial"/>
                <w:i/>
                <w:color w:val="0000FF"/>
                <w:sz w:val="20"/>
                <w:szCs w:val="20"/>
              </w:rPr>
            </w:pPr>
            <w:r w:rsidRPr="005C7F3B">
              <w:rPr>
                <w:rFonts w:ascii="Arial" w:hAnsi="Arial" w:cs="Arial"/>
                <w:i/>
                <w:color w:val="0000FF"/>
                <w:sz w:val="20"/>
                <w:szCs w:val="20"/>
              </w:rPr>
              <w:t>Dev Lead</w:t>
            </w:r>
          </w:p>
        </w:tc>
        <w:tc>
          <w:tcPr>
            <w:tcW w:w="1615"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QA Lead</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C70AAC" w:rsidRPr="00A201CB">
        <w:tc>
          <w:tcPr>
            <w:tcW w:w="2160" w:type="dxa"/>
          </w:tcPr>
          <w:p w:rsidR="00C70AAC" w:rsidRPr="005C7F3B" w:rsidRDefault="00C70AAC" w:rsidP="00220DAB">
            <w:pPr>
              <w:jc w:val="left"/>
              <w:rPr>
                <w:rFonts w:ascii="Arial" w:hAnsi="Arial" w:cs="Arial"/>
                <w:b/>
                <w:sz w:val="20"/>
                <w:szCs w:val="20"/>
              </w:rPr>
            </w:pPr>
            <w:r w:rsidRPr="005C7F3B">
              <w:rPr>
                <w:rFonts w:ascii="Arial" w:hAnsi="Arial" w:cs="Arial"/>
                <w:b/>
                <w:sz w:val="20"/>
                <w:szCs w:val="20"/>
              </w:rPr>
              <w:t>Deploy to Staging</w:t>
            </w:r>
          </w:p>
        </w:tc>
        <w:tc>
          <w:tcPr>
            <w:tcW w:w="1537"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C70AAC" w:rsidRPr="005C7F3B" w:rsidRDefault="00C70AAC" w:rsidP="00774C04">
            <w:pPr>
              <w:jc w:val="left"/>
              <w:rPr>
                <w:rFonts w:ascii="Arial" w:hAnsi="Arial" w:cs="Arial"/>
                <w:i/>
                <w:color w:val="0000FF"/>
                <w:sz w:val="20"/>
                <w:szCs w:val="20"/>
              </w:rPr>
            </w:pPr>
            <w:r w:rsidRPr="005C7F3B">
              <w:rPr>
                <w:rFonts w:ascii="Arial" w:hAnsi="Arial" w:cs="Arial"/>
                <w:i/>
                <w:color w:val="0000FF"/>
                <w:sz w:val="20"/>
                <w:szCs w:val="20"/>
              </w:rPr>
              <w:t xml:space="preserve">QA </w:t>
            </w:r>
            <w:r w:rsidR="00774C04" w:rsidRPr="005C7F3B">
              <w:rPr>
                <w:rFonts w:ascii="Arial" w:hAnsi="Arial" w:cs="Arial"/>
                <w:i/>
                <w:color w:val="0000FF"/>
                <w:sz w:val="20"/>
                <w:szCs w:val="20"/>
              </w:rPr>
              <w:t>Lead</w:t>
            </w:r>
          </w:p>
        </w:tc>
        <w:tc>
          <w:tcPr>
            <w:tcW w:w="1615" w:type="dxa"/>
          </w:tcPr>
          <w:p w:rsidR="00C70AAC" w:rsidRPr="005C7F3B" w:rsidRDefault="00C70AAC" w:rsidP="00220DAB">
            <w:pPr>
              <w:jc w:val="left"/>
              <w:rPr>
                <w:rFonts w:ascii="Arial" w:hAnsi="Arial" w:cs="Arial"/>
                <w:i/>
                <w:color w:val="0000FF"/>
                <w:sz w:val="20"/>
                <w:szCs w:val="20"/>
              </w:rPr>
            </w:pPr>
          </w:p>
        </w:tc>
        <w:tc>
          <w:tcPr>
            <w:tcW w:w="1620"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 xml:space="preserve">SDM, </w:t>
            </w: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r>
    </w:tbl>
    <w:p w:rsidR="00AC4AB6" w:rsidRPr="00AC4AB6" w:rsidRDefault="00AC4AB6" w:rsidP="00AC4AB6">
      <w:pPr>
        <w:ind w:left="990"/>
        <w:rPr>
          <w:rFonts w:ascii="Arial" w:hAnsi="Arial" w:cs="Arial"/>
          <w:b/>
          <w:i/>
          <w:color w:val="0070C0"/>
          <w:sz w:val="20"/>
          <w:szCs w:val="20"/>
        </w:rPr>
      </w:pPr>
    </w:p>
    <w:p w:rsidR="005C2F2D" w:rsidRDefault="00166031" w:rsidP="0045324D">
      <w:r>
        <w:t xml:space="preserve"> </w:t>
      </w:r>
    </w:p>
    <w:p w:rsidR="00136616" w:rsidRPr="00136616" w:rsidRDefault="00136616" w:rsidP="00136616">
      <w:pPr>
        <w:pStyle w:val="Heading2"/>
        <w:numPr>
          <w:ilvl w:val="0"/>
          <w:numId w:val="3"/>
        </w:numPr>
        <w:shd w:val="pct20" w:color="auto" w:fill="auto"/>
        <w:tabs>
          <w:tab w:val="clear" w:pos="1152"/>
          <w:tab w:val="num" w:pos="270"/>
        </w:tabs>
        <w:spacing w:before="0"/>
        <w:ind w:left="270" w:hanging="270"/>
        <w:rPr>
          <w:rFonts w:cs="Arial"/>
          <w:sz w:val="28"/>
        </w:rPr>
      </w:pPr>
      <w:bookmarkStart w:id="139" w:name="_Toc310589057"/>
      <w:r w:rsidRPr="00136616">
        <w:rPr>
          <w:rFonts w:cs="Arial"/>
          <w:sz w:val="28"/>
        </w:rPr>
        <w:t>Appendix:</w:t>
      </w:r>
      <w:bookmarkEnd w:id="139"/>
    </w:p>
    <w:p w:rsidR="00035E95" w:rsidRDefault="001068D4" w:rsidP="005C2F2D">
      <w:pPr>
        <w:pStyle w:val="Heading2"/>
        <w:tabs>
          <w:tab w:val="left" w:pos="810"/>
        </w:tabs>
        <w:ind w:left="810" w:hanging="540"/>
      </w:pPr>
      <w:bookmarkStart w:id="140" w:name="_Toc310589058"/>
      <w:r>
        <w:t>Priority List</w:t>
      </w:r>
      <w:bookmarkEnd w:id="140"/>
    </w:p>
    <w:p w:rsidR="0019486C" w:rsidRDefault="0019486C" w:rsidP="00035E95">
      <w:pPr>
        <w:pStyle w:val="Heading2"/>
        <w:numPr>
          <w:ilvl w:val="0"/>
          <w:numId w:val="0"/>
        </w:numPr>
        <w:tabs>
          <w:tab w:val="left" w:pos="810"/>
        </w:tabs>
        <w:ind w:left="270"/>
      </w:pPr>
      <w:r>
        <w:t xml:space="preserve"> </w:t>
      </w:r>
    </w:p>
    <w:tbl>
      <w:tblPr>
        <w:tblW w:w="9753" w:type="dxa"/>
        <w:tblInd w:w="93" w:type="dxa"/>
        <w:tblLook w:val="04A0"/>
      </w:tblPr>
      <w:tblGrid>
        <w:gridCol w:w="1905"/>
        <w:gridCol w:w="3420"/>
        <w:gridCol w:w="1350"/>
        <w:gridCol w:w="3078"/>
      </w:tblGrid>
      <w:tr w:rsidR="00035E95" w:rsidRPr="00035E95" w:rsidTr="00035E95">
        <w:trPr>
          <w:trHeight w:val="390"/>
        </w:trPr>
        <w:tc>
          <w:tcPr>
            <w:tcW w:w="1905" w:type="dxa"/>
            <w:tcBorders>
              <w:top w:val="single" w:sz="8" w:space="0" w:color="auto"/>
              <w:left w:val="single" w:sz="8" w:space="0" w:color="auto"/>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Functional Area</w:t>
            </w:r>
          </w:p>
        </w:tc>
        <w:tc>
          <w:tcPr>
            <w:tcW w:w="342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Description</w:t>
            </w:r>
          </w:p>
        </w:tc>
        <w:tc>
          <w:tcPr>
            <w:tcW w:w="135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Priority</w:t>
            </w:r>
          </w:p>
        </w:tc>
        <w:tc>
          <w:tcPr>
            <w:tcW w:w="3078"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Notes</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People</w:t>
            </w:r>
          </w:p>
        </w:tc>
      </w:tr>
      <w:tr w:rsidR="00035E95" w:rsidRPr="00035E95" w:rsidTr="00035E95">
        <w:trPr>
          <w:trHeight w:val="610"/>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Profile</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User information for configuration of experience.   Needs to share login / password information from commerce system (SSO).  Profile data ideally is pulled directly from Sears.com and additional community features are either added commerce database or linked to commerce profile information.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Communities Profile tab </w:t>
            </w:r>
            <w:r w:rsidRPr="00035E95">
              <w:rPr>
                <w:color w:val="000000"/>
                <w:sz w:val="20"/>
                <w:szCs w:val="22"/>
              </w:rPr>
              <w:br/>
            </w:r>
            <w:r w:rsidRPr="00035E95">
              <w:rPr>
                <w:color w:val="FF0000"/>
                <w:sz w:val="20"/>
                <w:szCs w:val="22"/>
              </w:rPr>
              <w:t>Need to meet with Legal to find out if they have to specifically say they want to be a community member to opt in? Or can anyone who signs up be a community member automatically?</w:t>
            </w:r>
            <w:r w:rsidRPr="00035E95">
              <w:rPr>
                <w:color w:val="FF0000"/>
                <w:sz w:val="20"/>
                <w:szCs w:val="22"/>
              </w:rPr>
              <w:br/>
            </w:r>
            <w:r w:rsidRPr="00035E95">
              <w:rPr>
                <w:color w:val="FF0000"/>
                <w:sz w:val="20"/>
                <w:szCs w:val="22"/>
              </w:rPr>
              <w:br/>
              <w:t xml:space="preserve">Message center, comments, </w:t>
            </w:r>
            <w:proofErr w:type="spellStart"/>
            <w:r w:rsidRPr="00035E95">
              <w:rPr>
                <w:color w:val="FF0000"/>
                <w:sz w:val="20"/>
                <w:szCs w:val="22"/>
              </w:rPr>
              <w:t>disscussions</w:t>
            </w:r>
            <w:proofErr w:type="spellEnd"/>
            <w:r w:rsidRPr="00035E95">
              <w:rPr>
                <w:color w:val="FF0000"/>
                <w:sz w:val="20"/>
                <w:szCs w:val="22"/>
              </w:rPr>
              <w:t xml:space="preserve">, reviews, groups, badges, etc. </w:t>
            </w:r>
            <w:r w:rsidRPr="00035E95">
              <w:rPr>
                <w:color w:val="FF0000"/>
                <w:sz w:val="20"/>
                <w:szCs w:val="22"/>
              </w:rPr>
              <w:br/>
            </w:r>
            <w:r w:rsidRPr="00035E95">
              <w:rPr>
                <w:color w:val="FF0000"/>
                <w:sz w:val="20"/>
                <w:szCs w:val="22"/>
              </w:rPr>
              <w:br/>
              <w:t xml:space="preserve">Need a public/private view </w:t>
            </w:r>
            <w:r w:rsidRPr="00035E95">
              <w:rPr>
                <w:color w:val="FF0000"/>
                <w:sz w:val="20"/>
                <w:szCs w:val="22"/>
              </w:rPr>
              <w:br/>
            </w:r>
            <w:r w:rsidRPr="00035E95">
              <w:rPr>
                <w:color w:val="FF0000"/>
                <w:sz w:val="20"/>
                <w:szCs w:val="22"/>
              </w:rPr>
              <w:br/>
              <w:t xml:space="preserve">If in community do not want them going to Sears.com to look at the profile - want to have profile visible from Community header and Community Profile default view (not landing page for overview)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Relationships (Following) </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entities (community members / blogs / topics /  stores / etc) to follow or have followers.   Followers would be notified of activity via their feed or email notification.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SM: Once a group is added, all associated followers of the group will be automatically connected with the member</w:t>
            </w:r>
            <w:r w:rsidRPr="00035E95">
              <w:rPr>
                <w:color w:val="000000"/>
                <w:sz w:val="20"/>
                <w:szCs w:val="22"/>
              </w:rPr>
              <w:br/>
            </w:r>
            <w:r w:rsidRPr="00035E95">
              <w:rPr>
                <w:color w:val="FF0000"/>
                <w:sz w:val="20"/>
                <w:szCs w:val="22"/>
              </w:rPr>
              <w:t xml:space="preserve">Remove friends, just have following, can follow individuals and add to their stream - following a group will not automatically all </w:t>
            </w:r>
            <w:proofErr w:type="spellStart"/>
            <w:r w:rsidRPr="00035E95">
              <w:rPr>
                <w:color w:val="FF0000"/>
                <w:sz w:val="20"/>
                <w:szCs w:val="22"/>
              </w:rPr>
              <w:t>all</w:t>
            </w:r>
            <w:proofErr w:type="spellEnd"/>
            <w:r w:rsidRPr="00035E95">
              <w:rPr>
                <w:color w:val="FF0000"/>
                <w:sz w:val="20"/>
                <w:szCs w:val="22"/>
              </w:rPr>
              <w:t xml:space="preserve"> </w:t>
            </w:r>
            <w:proofErr w:type="spellStart"/>
            <w:r w:rsidRPr="00035E95">
              <w:rPr>
                <w:color w:val="FF0000"/>
                <w:sz w:val="20"/>
                <w:szCs w:val="22"/>
              </w:rPr>
              <w:t>memebers</w:t>
            </w:r>
            <w:proofErr w:type="spellEnd"/>
            <w:r w:rsidRPr="00035E95">
              <w:rPr>
                <w:color w:val="FF0000"/>
                <w:sz w:val="20"/>
                <w:szCs w:val="22"/>
              </w:rPr>
              <w:t xml:space="preserve"> of group to feed</w:t>
            </w:r>
          </w:p>
        </w:tc>
      </w:tr>
      <w:tr w:rsidR="00035E95" w:rsidRPr="00035E95" w:rsidTr="00035E95">
        <w:trPr>
          <w:trHeight w:val="379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Social Network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login via social media account. Link FB and community account via FB Connect, import profile image.</w:t>
            </w:r>
            <w:r w:rsidRPr="00035E95">
              <w:rPr>
                <w:color w:val="000000"/>
                <w:sz w:val="20"/>
                <w:szCs w:val="22"/>
              </w:rPr>
              <w:t xml:space="preserve"> </w:t>
            </w:r>
            <w:r w:rsidRPr="00035E95">
              <w:rPr>
                <w:color w:val="000000"/>
                <w:sz w:val="20"/>
              </w:rPr>
              <w:t xml:space="preserve"> name, FB ID, friend ID's, Friend information, email, interests,  locate which FB friends are also on community and follow them. Link Twitter and </w:t>
            </w:r>
            <w:proofErr w:type="spellStart"/>
            <w:r w:rsidRPr="00035E95">
              <w:rPr>
                <w:color w:val="000000"/>
                <w:sz w:val="20"/>
              </w:rPr>
              <w:t>MySears</w:t>
            </w:r>
            <w:proofErr w:type="spellEnd"/>
            <w:r w:rsidRPr="00035E95">
              <w:rPr>
                <w:color w:val="000000"/>
                <w:sz w:val="20"/>
              </w:rPr>
              <w:t xml:space="preserve"> account, import profile image. Allow for postings created in community site (by users or by Sears) to be posted to social media account. FB/Google+ Share/Like (Twitter post) for Site, Clubs, Stores, Blog posts, Articles, Questions, etc. Allow members to invite friends to join community through </w:t>
            </w:r>
            <w:proofErr w:type="spellStart"/>
            <w:r w:rsidRPr="00035E95">
              <w:rPr>
                <w:color w:val="000000"/>
                <w:sz w:val="20"/>
              </w:rPr>
              <w:t>facebook</w:t>
            </w:r>
            <w:proofErr w:type="spellEnd"/>
            <w:r w:rsidRPr="00035E95">
              <w:rPr>
                <w:color w:val="000000"/>
                <w:sz w:val="20"/>
              </w:rPr>
              <w:t>, twitter, emails.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Browse team may have already built - need to follow up </w:t>
            </w:r>
            <w:r w:rsidRPr="00035E95">
              <w:rPr>
                <w:color w:val="FF0000"/>
                <w:sz w:val="20"/>
                <w:szCs w:val="22"/>
              </w:rPr>
              <w:t>and provide pieces of content that needs to be shared</w:t>
            </w:r>
          </w:p>
        </w:tc>
      </w:tr>
      <w:tr w:rsidR="00035E95" w:rsidRPr="00035E95" w:rsidTr="00035E95">
        <w:trPr>
          <w:trHeight w:val="442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SYWR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community members to store SYWR number in profile to convert loyalty points to SYWR points.  Members should be able to input and link SYWR number easily to their account through email and/or phone number. If a member is not a SYWR member they can easily sign up directly through the registration process or through an integrated sign-up form within community. System must also map loyalty points to SYWR points based on system defined mapping table.   (ex:  1:1 point structure - 1 community point = 1 SYWR point). Any SYWR points earned will need to be communicated to our SYWR Loyalty Program partner (Epsilon) to be applied to member.  (TBD - pending legal)</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Conditional on #7 - SYWR points yet to be determined </w:t>
            </w:r>
            <w:r w:rsidRPr="00035E95">
              <w:rPr>
                <w:color w:val="000000"/>
                <w:sz w:val="20"/>
                <w:szCs w:val="22"/>
              </w:rPr>
              <w:br/>
            </w:r>
            <w:r w:rsidRPr="00035E95">
              <w:rPr>
                <w:color w:val="000000"/>
                <w:sz w:val="20"/>
                <w:szCs w:val="22"/>
              </w:rPr>
              <w:br/>
              <w:t xml:space="preserve">Sign up for SYWR, link, should all be linked to community without having them leave. </w:t>
            </w:r>
          </w:p>
        </w:tc>
      </w:tr>
      <w:tr w:rsidR="00035E95" w:rsidRPr="00035E95" w:rsidTr="00035E95">
        <w:trPr>
          <w:trHeight w:val="6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Reputation/Loyalty Program</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community members to gain reputation points via community engagement (posting reviews, answers, ideas, etc.) Points will equate to different levels of reputation/membership (7 tier membership system) – the more points you receive, the higher you will grow in membership level and the more benefits/rewards you will receive.  Each time a new level is reached there will be automatic benefits (profile badges, SYWR VIP status, etc.) applied to member account along with bonus rewards (this will be a catalog of items that the member can chose from - such as coupons, gift cards, products, </w:t>
            </w:r>
            <w:proofErr w:type="spellStart"/>
            <w:r w:rsidRPr="00035E95">
              <w:rPr>
                <w:color w:val="000000"/>
                <w:sz w:val="20"/>
              </w:rPr>
              <w:t>shipvantage</w:t>
            </w:r>
            <w:proofErr w:type="spellEnd"/>
            <w:r w:rsidRPr="00035E95">
              <w:rPr>
                <w:color w:val="000000"/>
                <w:sz w:val="20"/>
              </w:rPr>
              <w:t xml:space="preserve"> membership, etc.) </w:t>
            </w:r>
            <w:r w:rsidRPr="00035E95">
              <w:rPr>
                <w:color w:val="000000"/>
                <w:sz w:val="20"/>
              </w:rPr>
              <w:br/>
            </w:r>
            <w:r w:rsidRPr="00035E95">
              <w:rPr>
                <w:color w:val="000000"/>
                <w:sz w:val="20"/>
              </w:rPr>
              <w:br/>
              <w:t>Will still need Epsilon connection</w:t>
            </w:r>
            <w:r w:rsidRPr="00035E95">
              <w:rPr>
                <w:color w:val="000000"/>
                <w:sz w:val="20"/>
              </w:rPr>
              <w:br/>
            </w:r>
            <w:r w:rsidRPr="00035E95">
              <w:rPr>
                <w:color w:val="000000"/>
                <w:sz w:val="20"/>
              </w:rPr>
              <w:br/>
              <w:t xml:space="preserve">System to award Reputation points to users based on the quantity and quality of their community contributions. Display Reputation points as Icons that depict level of user engagement.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Need point system and </w:t>
            </w:r>
            <w:proofErr w:type="spellStart"/>
            <w:r w:rsidRPr="00035E95">
              <w:rPr>
                <w:color w:val="000000"/>
                <w:sz w:val="20"/>
                <w:szCs w:val="22"/>
              </w:rPr>
              <w:t>badging</w:t>
            </w:r>
            <w:proofErr w:type="spellEnd"/>
            <w:r w:rsidRPr="00035E95">
              <w:rPr>
                <w:color w:val="000000"/>
                <w:sz w:val="20"/>
                <w:szCs w:val="22"/>
              </w:rPr>
              <w:t xml:space="preserve"> system and status - how they are rewarded is still up for </w:t>
            </w:r>
            <w:proofErr w:type="spellStart"/>
            <w:r w:rsidRPr="00035E95">
              <w:rPr>
                <w:color w:val="000000"/>
                <w:sz w:val="20"/>
                <w:szCs w:val="22"/>
              </w:rPr>
              <w:t>dicussion</w:t>
            </w:r>
            <w:proofErr w:type="spellEnd"/>
            <w:r w:rsidRPr="00035E95">
              <w:rPr>
                <w:color w:val="000000"/>
                <w:sz w:val="20"/>
                <w:szCs w:val="22"/>
              </w:rPr>
              <w:t xml:space="preserve"> #6 vs. social coupons, etc. .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Voted Experts</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after="240" w:line="240" w:lineRule="auto"/>
              <w:jc w:val="left"/>
              <w:textAlignment w:val="auto"/>
              <w:rPr>
                <w:color w:val="000000"/>
                <w:sz w:val="20"/>
              </w:rPr>
            </w:pPr>
            <w:r w:rsidRPr="00035E95">
              <w:rPr>
                <w:color w:val="000000"/>
                <w:sz w:val="20"/>
              </w:rPr>
              <w:t xml:space="preserve">Members become an expert through 1 of 2 ways: Manual (#9) or  socially selected; based on peer votes placed on their content.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Manually applied is part of </w:t>
            </w:r>
            <w:proofErr w:type="spellStart"/>
            <w:r w:rsidRPr="00035E95">
              <w:rPr>
                <w:color w:val="000000"/>
                <w:sz w:val="20"/>
                <w:szCs w:val="22"/>
              </w:rPr>
              <w:t>badging</w:t>
            </w:r>
            <w:proofErr w:type="spellEnd"/>
            <w:r w:rsidRPr="00035E95">
              <w:rPr>
                <w:color w:val="000000"/>
                <w:sz w:val="20"/>
                <w:szCs w:val="22"/>
              </w:rPr>
              <w:t xml:space="preserve"> (#9) </w:t>
            </w:r>
          </w:p>
        </w:tc>
      </w:tr>
      <w:tr w:rsidR="00035E95" w:rsidRPr="00035E95" w:rsidTr="00035E95">
        <w:trPr>
          <w:trHeight w:val="1590"/>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b/>
                <w:bCs/>
                <w:color w:val="000000"/>
                <w:sz w:val="20"/>
              </w:rPr>
            </w:pPr>
            <w:proofErr w:type="spellStart"/>
            <w:r w:rsidRPr="00035E95">
              <w:rPr>
                <w:b/>
                <w:bCs/>
                <w:color w:val="000000"/>
                <w:sz w:val="20"/>
              </w:rPr>
              <w:t>Badging</w:t>
            </w:r>
            <w:proofErr w:type="spellEnd"/>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proofErr w:type="spellStart"/>
            <w:r w:rsidRPr="00035E95">
              <w:rPr>
                <w:color w:val="000000"/>
                <w:sz w:val="20"/>
              </w:rPr>
              <w:t>Badging</w:t>
            </w:r>
            <w:proofErr w:type="spellEnd"/>
            <w:r w:rsidRPr="00035E95">
              <w:rPr>
                <w:color w:val="000000"/>
                <w:sz w:val="20"/>
              </w:rPr>
              <w:t xml:space="preserve"> Associate members, Experts and Vendors, Store Managers, Alumni in the community</w:t>
            </w:r>
            <w:r w:rsidRPr="00035E95">
              <w:rPr>
                <w:color w:val="000000"/>
                <w:sz w:val="20"/>
              </w:rPr>
              <w:br/>
            </w:r>
            <w:r w:rsidRPr="00035E95">
              <w:rPr>
                <w:color w:val="000000"/>
                <w:sz w:val="20"/>
              </w:rPr>
              <w:br/>
              <w:t xml:space="preserve">Public Q&amp;A Functionality (Ask an Expert, Ask store, Ask associate) - unlocked when </w:t>
            </w:r>
            <w:proofErr w:type="spellStart"/>
            <w:r w:rsidRPr="00035E95">
              <w:rPr>
                <w:color w:val="000000"/>
                <w:sz w:val="20"/>
              </w:rPr>
              <w:t>badged</w:t>
            </w:r>
            <w:proofErr w:type="spellEnd"/>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Mapped to interest pages (Featured experts within interest groups)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CDW/SYWR Database Integration</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Ensure all member data is shared/integrated with internal customer databases.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If they're an existing member, and a current customer and we have SSO, how will it merge? </w:t>
            </w:r>
            <w:r w:rsidRPr="00035E95">
              <w:rPr>
                <w:color w:val="FF0000"/>
                <w:sz w:val="20"/>
                <w:szCs w:val="22"/>
              </w:rPr>
              <w:t xml:space="preserve">Need to look into </w:t>
            </w:r>
          </w:p>
        </w:tc>
      </w:tr>
      <w:tr w:rsidR="00035E95" w:rsidRPr="00035E95" w:rsidTr="00035E95">
        <w:trPr>
          <w:trHeight w:val="390"/>
        </w:trPr>
        <w:tc>
          <w:tcPr>
            <w:tcW w:w="9753"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Participation</w:t>
            </w:r>
          </w:p>
        </w:tc>
      </w:tr>
      <w:tr w:rsidR="00035E95" w:rsidRPr="00035E95" w:rsidTr="00035E95">
        <w:trPr>
          <w:trHeight w:val="4065"/>
        </w:trPr>
        <w:tc>
          <w:tcPr>
            <w:tcW w:w="1905"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Q&amp;A/Discussion Forum </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Structured question and answer or discussion forum. Live Q&amp;A engagement </w:t>
            </w:r>
            <w:proofErr w:type="spellStart"/>
            <w:r w:rsidRPr="00035E95">
              <w:rPr>
                <w:color w:val="000000"/>
                <w:sz w:val="20"/>
              </w:rPr>
              <w:t>Quora</w:t>
            </w:r>
            <w:proofErr w:type="spellEnd"/>
            <w:r w:rsidRPr="00035E95">
              <w:rPr>
                <w:color w:val="000000"/>
                <w:sz w:val="20"/>
              </w:rPr>
              <w:t xml:space="preserve">-like service </w:t>
            </w:r>
            <w:r w:rsidRPr="00035E95">
              <w:rPr>
                <w:color w:val="000000"/>
                <w:sz w:val="20"/>
                <w:szCs w:val="22"/>
              </w:rPr>
              <w:t xml:space="preserve">in member’s own profile page. Members can ask questions, tag questions, search question, and questions are treated as news feeds for the followers to be notified and help answered. </w:t>
            </w:r>
            <w:r w:rsidRPr="00035E95">
              <w:rPr>
                <w:color w:val="000000"/>
                <w:sz w:val="20"/>
              </w:rPr>
              <w:t xml:space="preserve">Include video/image in either post or comment. Add tags to post. Share to social networks.  Receive notifications of updates (email/feed/social networks). Vote on/Select a best answer. Search Q+A for archived questions/answers. </w:t>
            </w:r>
            <w:r w:rsidRPr="00035E95">
              <w:rPr>
                <w:color w:val="000000"/>
                <w:sz w:val="20"/>
              </w:rPr>
              <w:br/>
            </w:r>
            <w:r w:rsidRPr="00035E95">
              <w:rPr>
                <w:color w:val="000000"/>
                <w:sz w:val="20"/>
              </w:rPr>
              <w:br/>
              <w:t xml:space="preserve">Associate a question with a content item or entity (buyer guide, blog post, deal, product, store)  </w:t>
            </w:r>
          </w:p>
        </w:tc>
        <w:tc>
          <w:tcPr>
            <w:tcW w:w="1350"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P4 - Recommended product based on reviews in discussions -  need to work with machine learning and </w:t>
            </w:r>
            <w:proofErr w:type="spellStart"/>
            <w:r w:rsidRPr="00035E95">
              <w:rPr>
                <w:color w:val="000000"/>
                <w:sz w:val="20"/>
                <w:szCs w:val="22"/>
              </w:rPr>
              <w:t>Shub</w:t>
            </w:r>
            <w:proofErr w:type="spellEnd"/>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What other features are we missing?</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7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Read/Write Product Reviews</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Members will be able to read/write product reviews throughout the entire community (interest pages, homepage along as well as a dedicated </w:t>
            </w:r>
            <w:proofErr w:type="spellStart"/>
            <w:r w:rsidRPr="00035E95">
              <w:rPr>
                <w:color w:val="000000"/>
                <w:sz w:val="20"/>
              </w:rPr>
              <w:t>MySears</w:t>
            </w:r>
            <w:proofErr w:type="spellEnd"/>
            <w:r w:rsidRPr="00035E95">
              <w:rPr>
                <w:color w:val="000000"/>
                <w:sz w:val="20"/>
              </w:rPr>
              <w:t xml:space="preserve"> Reviews page.) The read/write should all take place within the community (no re-directs) but should be integrated with our core Product Reviews technology.  The entire product catalog should be accessible through the community to read/write reviews. </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What is value proposition of keeping reviews with community? Is it to keep status quo? </w:t>
            </w:r>
            <w:r w:rsidRPr="00035E95">
              <w:rPr>
                <w:color w:val="000000"/>
                <w:sz w:val="20"/>
                <w:szCs w:val="22"/>
              </w:rPr>
              <w:br/>
            </w:r>
            <w:r w:rsidRPr="00035E95">
              <w:rPr>
                <w:color w:val="000000"/>
                <w:sz w:val="20"/>
                <w:szCs w:val="22"/>
              </w:rPr>
              <w:br/>
            </w:r>
            <w:r w:rsidRPr="00035E95">
              <w:rPr>
                <w:color w:val="FF0000"/>
                <w:sz w:val="20"/>
                <w:szCs w:val="22"/>
              </w:rPr>
              <w:t xml:space="preserve">Need better display, but communities is research phase and reviews are a big part of that. </w:t>
            </w:r>
          </w:p>
        </w:tc>
      </w:tr>
      <w:tr w:rsidR="00035E95" w:rsidRPr="00035E95" w:rsidTr="00035E95">
        <w:trPr>
          <w:trHeight w:val="2520"/>
        </w:trPr>
        <w:tc>
          <w:tcPr>
            <w:tcW w:w="1905"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Ideas/Co-Creation/Crowd sourcing</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user to submit idea relating to improving some product/service, store innovation, site feature and new marketing campaigns.  Other users can comment, share and vote on feature.   The higher the number of votes, the more prominent the idea is placed. Apply evaluation status to ideas to make members aware of the idea status (i.e. Investigating, Updates In Progress, Completed, etc.)  </w:t>
            </w:r>
          </w:p>
        </w:tc>
        <w:tc>
          <w:tcPr>
            <w:tcW w:w="1350"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vMerge w:val="restart"/>
            <w:tcBorders>
              <w:top w:val="nil"/>
              <w:left w:val="single" w:sz="8" w:space="0" w:color="auto"/>
              <w:bottom w:val="single" w:sz="8" w:space="0" w:color="000000"/>
              <w:right w:val="single" w:sz="8" w:space="0" w:color="auto"/>
            </w:tcBorders>
            <w:shd w:val="clear" w:color="auto" w:fill="auto"/>
            <w:vAlign w:val="bottom"/>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 </w:t>
            </w: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participate in the development of new products, services and processes by providing their opinions through an interactive experience.</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27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respond to challenges/problems by providing comment/solutions. Notifications go out to members to inform them of a new challenge.   Include images/videos in post. Vote on solutions.</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2535"/>
        </w:trPr>
        <w:tc>
          <w:tcPr>
            <w:tcW w:w="1905" w:type="dxa"/>
            <w:tcBorders>
              <w:top w:val="single" w:sz="8" w:space="0" w:color="auto"/>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Polls </w:t>
            </w:r>
          </w:p>
        </w:tc>
        <w:tc>
          <w:tcPr>
            <w:tcW w:w="342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 questions / polls to be answered by community members.  Image-based as well as text. We will have the ability to set-up and post a poll to any page within the community (homepage, product pages, interest pages, etc.)  through the admin tool. Polls can easily be turned on/off as needed. All results should be accessible through the admin/reporting tool.</w:t>
            </w:r>
          </w:p>
        </w:tc>
        <w:tc>
          <w:tcPr>
            <w:tcW w:w="135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Can leverage existing Delver tools? If so Priority is H</w:t>
            </w:r>
          </w:p>
        </w:tc>
      </w:tr>
      <w:tr w:rsidR="00035E95" w:rsidRPr="00035E95" w:rsidTr="00035E95">
        <w:trPr>
          <w:trHeight w:val="2850"/>
        </w:trPr>
        <w:tc>
          <w:tcPr>
            <w:tcW w:w="1905" w:type="dxa"/>
            <w:tcBorders>
              <w:top w:val="nil"/>
              <w:left w:val="single" w:sz="8" w:space="0" w:color="auto"/>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Answer Network</w:t>
            </w:r>
          </w:p>
        </w:tc>
        <w:tc>
          <w:tcPr>
            <w:tcW w:w="342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Provide an opt-in for members to be notified when questions are posted in specified topics. For example, if a member is knowledgeable in appliances - each time a another member posts a question about appliances an email will be sent to the "Answer Network" to notify them of the post.  The email will contain the question posted with a link back to the post to easily allow the notified member to return to the community and answer the question. </w:t>
            </w:r>
          </w:p>
        </w:tc>
        <w:tc>
          <w:tcPr>
            <w:tcW w:w="135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Advisory Council </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Select members of the community will be invited to join our Advisory Council.  Advisory Council will be required to participate in a pre-determined amount of surveys, polls, online focus groups, etc. and will earn rewards for their participation. We will need to track participation and apply to their account – members will lose Advisory Council membership (and rewards) if they do not meet requirements.  Automated notifications will keep member informed of their status.</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Need to determine the best way to communicate with them (orientation strategy).</w:t>
            </w:r>
            <w:r w:rsidRPr="00035E95">
              <w:rPr>
                <w:color w:val="000000"/>
                <w:sz w:val="20"/>
                <w:szCs w:val="22"/>
              </w:rPr>
              <w:br/>
              <w:t xml:space="preserve"> </w:t>
            </w:r>
            <w:r w:rsidRPr="00035E95">
              <w:rPr>
                <w:color w:val="000000"/>
                <w:sz w:val="20"/>
                <w:szCs w:val="22"/>
              </w:rPr>
              <w:br/>
              <w:t xml:space="preserve">How will we highlight they are special to the community? </w:t>
            </w:r>
            <w:r w:rsidRPr="00035E95">
              <w:rPr>
                <w:color w:val="FF0000"/>
                <w:sz w:val="20"/>
                <w:szCs w:val="22"/>
              </w:rPr>
              <w:t>Private interest page / badge - not asking them to be experts, just loyal customers who are getting rewarded</w:t>
            </w:r>
          </w:p>
        </w:tc>
      </w:tr>
      <w:tr w:rsidR="00035E95" w:rsidRPr="00035E95" w:rsidTr="00035E95">
        <w:trPr>
          <w:trHeight w:val="2220"/>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Customer Service Network</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Created similar to an interest page - provide users a dedicated community page for customer-service specific issues. This page will contain a forum, click-to-chat, feedback form and other customer service related tools to easily allow our customers to reach us to get help with issues. This page will be monitored by CCN.</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Content</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Blogs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Community managers / DMM/BU social/marketing will post blogs and blog entries based on specific topics.   Community members will not create blogs. Members can comment and share blogs.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Buying Guides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Page that includes a step by step for how to choose a particular product or category items.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Similar to a blog in </w:t>
            </w:r>
            <w:proofErr w:type="spellStart"/>
            <w:r w:rsidRPr="00035E95">
              <w:rPr>
                <w:color w:val="000000"/>
                <w:sz w:val="20"/>
                <w:szCs w:val="22"/>
              </w:rPr>
              <w:t>fuctionality</w:t>
            </w:r>
            <w:proofErr w:type="spellEnd"/>
            <w:r w:rsidRPr="00035E95">
              <w:rPr>
                <w:color w:val="000000"/>
                <w:sz w:val="20"/>
                <w:szCs w:val="22"/>
              </w:rPr>
              <w:t xml:space="preserve"> but in </w:t>
            </w:r>
            <w:proofErr w:type="spellStart"/>
            <w:r w:rsidRPr="00035E95">
              <w:rPr>
                <w:color w:val="000000"/>
                <w:sz w:val="20"/>
                <w:szCs w:val="22"/>
              </w:rPr>
              <w:t>it's</w:t>
            </w:r>
            <w:proofErr w:type="spellEnd"/>
            <w:r w:rsidRPr="00035E95">
              <w:rPr>
                <w:color w:val="000000"/>
                <w:sz w:val="20"/>
                <w:szCs w:val="22"/>
              </w:rPr>
              <w:t xml:space="preserve"> own area - section in landing page. Layout and design needs to be different from a blog as well. </w:t>
            </w:r>
          </w:p>
        </w:tc>
      </w:tr>
      <w:tr w:rsidR="00035E95" w:rsidRPr="00035E95" w:rsidTr="00035E95">
        <w:trPr>
          <w:trHeight w:val="96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 Units and Deals (Community &amp; Partner Businesses)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Standard ad unit space that will display for all members. Future will allow outside vendors to place deals on site.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59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Live TV Channel/Video Hub</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a dedicated landing page that will host our Live TV channel streaming various events. Include live chat. Also provides an archives of previous shows/videos that is easily accessible for our members.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br/>
              <w:t xml:space="preserve">CMS built for it already - early phase can put as blog content, later can expand. </w:t>
            </w:r>
          </w:p>
        </w:tc>
      </w:tr>
      <w:tr w:rsidR="00035E95" w:rsidRPr="00035E95" w:rsidTr="00035E95">
        <w:trPr>
          <w:trHeight w:val="537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Interest Pages (</w:t>
            </w:r>
            <w:proofErr w:type="spellStart"/>
            <w:r w:rsidRPr="00035E95">
              <w:rPr>
                <w:color w:val="000000"/>
                <w:sz w:val="20"/>
              </w:rPr>
              <w:t>Cateogy</w:t>
            </w:r>
            <w:proofErr w:type="spellEnd"/>
            <w:r w:rsidRPr="00035E95">
              <w:rPr>
                <w:color w:val="000000"/>
                <w:sz w:val="20"/>
              </w:rPr>
              <w:t xml:space="preserve"> pages or Micro-Communities)</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This is a template-based functionality that will allow us to easily and quickly set-up categories within community that could also serve as "micro-communities" within the larger community focused on specific interests (example: DIY, Gardening, Fashion, etc.).  These pages should be set up by selecting from a list of available features (blog, Q&amp;A, polls, video, ads, etc.) through a plug &amp; play model and should creatively be </w:t>
            </w:r>
            <w:proofErr w:type="spellStart"/>
            <w:r w:rsidRPr="00035E95">
              <w:rPr>
                <w:color w:val="000000"/>
                <w:sz w:val="20"/>
              </w:rPr>
              <w:t>customizeable</w:t>
            </w:r>
            <w:proofErr w:type="spellEnd"/>
            <w:r w:rsidRPr="00035E95">
              <w:rPr>
                <w:color w:val="000000"/>
                <w:sz w:val="20"/>
              </w:rPr>
              <w:t xml:space="preserve">.  All interest pages will automatically have the functionality for members to "join" or follow the page.  All members who join an interest page will be flagged in a database and receive any promotional offerings from the interest page and also benefits to following the interest. Their pages will also appear in their profile and content from their interest pages will flow into their activity feeds.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FF0000"/>
                <w:sz w:val="20"/>
                <w:szCs w:val="22"/>
              </w:rPr>
            </w:pPr>
            <w:r w:rsidRPr="00035E95">
              <w:rPr>
                <w:color w:val="FF0000"/>
                <w:sz w:val="20"/>
                <w:szCs w:val="22"/>
              </w:rPr>
              <w:t xml:space="preserve">Both Public and Private (Invitation process for private) </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Contextual Ads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Site advertisements that are targeted toward the logged in community member.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Personalization prerequisite</w:t>
            </w:r>
            <w:r w:rsidRPr="00035E95">
              <w:rPr>
                <w:color w:val="000000"/>
                <w:sz w:val="20"/>
                <w:szCs w:val="22"/>
              </w:rPr>
              <w:br/>
            </w:r>
            <w:r w:rsidRPr="00035E95">
              <w:rPr>
                <w:color w:val="000000"/>
                <w:sz w:val="20"/>
                <w:szCs w:val="22"/>
              </w:rPr>
              <w:br/>
            </w:r>
            <w:r w:rsidRPr="00035E95">
              <w:rPr>
                <w:color w:val="FF0000"/>
                <w:sz w:val="20"/>
                <w:szCs w:val="22"/>
              </w:rPr>
              <w:t>Will utilize third party ad-platform technology to enable.</w:t>
            </w:r>
          </w:p>
        </w:tc>
      </w:tr>
      <w:tr w:rsidR="00035E95" w:rsidRPr="00035E95" w:rsidTr="00035E95">
        <w:trPr>
          <w:trHeight w:val="190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Email Surveys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Surveys will be emailed by outside system (</w:t>
            </w:r>
            <w:proofErr w:type="spellStart"/>
            <w:r w:rsidRPr="00035E95">
              <w:rPr>
                <w:color w:val="000000"/>
                <w:sz w:val="20"/>
              </w:rPr>
              <w:t>Qualtrics</w:t>
            </w:r>
            <w:proofErr w:type="spellEnd"/>
            <w:r w:rsidRPr="00035E95">
              <w:rPr>
                <w:color w:val="000000"/>
                <w:sz w:val="20"/>
              </w:rPr>
              <w:t>).   Community system will need to allow site administrators to download lists of members by profile attributes and download unique groups of members (ex:  download 5K members today, next week, need different 5K group of members.)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9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Store Pages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Entity page that is maintained by the individual store. System auto locate member’s nearest stores and have the store info as part of their profile, members can always change their preferred store.   Stores will be able to post news, events, pictures, etc.   Community members will be able to follow stores and changes will show up in member’s feeds or email notifications. Community members will be able to post questions to individual stores. Notifications should go to store managers when posts are made to their page.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Is the promo team doing this as part of local store ads - can we collaborate with their initiative to put our experience on top of it? </w:t>
            </w:r>
            <w:r w:rsidRPr="00035E95">
              <w:rPr>
                <w:color w:val="FF0000"/>
                <w:sz w:val="20"/>
                <w:szCs w:val="22"/>
              </w:rPr>
              <w:t xml:space="preserve">Need to follow up with Brian Hodge; want local store ad to be accessible on Store Pages. </w:t>
            </w:r>
            <w:r w:rsidRPr="00035E95">
              <w:rPr>
                <w:color w:val="FF0000"/>
                <w:sz w:val="20"/>
                <w:szCs w:val="22"/>
              </w:rPr>
              <w:br/>
            </w:r>
            <w:r w:rsidRPr="00035E95">
              <w:rPr>
                <w:color w:val="FF0000"/>
                <w:sz w:val="20"/>
                <w:szCs w:val="22"/>
              </w:rPr>
              <w:br/>
              <w:t xml:space="preserve">Eventually My Store </w:t>
            </w:r>
            <w:proofErr w:type="spellStart"/>
            <w:r w:rsidRPr="00035E95">
              <w:rPr>
                <w:color w:val="FF0000"/>
                <w:sz w:val="20"/>
                <w:szCs w:val="22"/>
              </w:rPr>
              <w:t>store</w:t>
            </w:r>
            <w:proofErr w:type="spellEnd"/>
            <w:r w:rsidRPr="00035E95">
              <w:rPr>
                <w:color w:val="FF0000"/>
                <w:sz w:val="20"/>
                <w:szCs w:val="22"/>
              </w:rPr>
              <w:t xml:space="preserve"> page should be a profile tab. </w:t>
            </w:r>
            <w:r w:rsidRPr="00035E95">
              <w:rPr>
                <w:color w:val="000000"/>
                <w:sz w:val="20"/>
                <w:szCs w:val="22"/>
              </w:rPr>
              <w:br/>
            </w:r>
            <w:r w:rsidRPr="00035E95">
              <w:rPr>
                <w:color w:val="000000"/>
                <w:sz w:val="20"/>
                <w:szCs w:val="22"/>
              </w:rPr>
              <w:br/>
            </w:r>
            <w:r w:rsidRPr="00035E95">
              <w:rPr>
                <w:color w:val="FF0000"/>
                <w:sz w:val="20"/>
                <w:szCs w:val="22"/>
              </w:rPr>
              <w:t>Collaborating with Delver</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Discovery</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Customized Experience (Dashboard)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for community member to customize the site experience.   This includes:  followers, notifications, feed layout.</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FF0000"/>
                <w:sz w:val="20"/>
                <w:szCs w:val="22"/>
              </w:rPr>
              <w:t>This is Homepage (</w:t>
            </w:r>
            <w:proofErr w:type="spellStart"/>
            <w:r w:rsidRPr="00035E95">
              <w:rPr>
                <w:color w:val="FF0000"/>
                <w:sz w:val="20"/>
                <w:szCs w:val="22"/>
              </w:rPr>
              <w:t>iGoggle</w:t>
            </w:r>
            <w:proofErr w:type="spellEnd"/>
            <w:r w:rsidRPr="00035E95">
              <w:rPr>
                <w:color w:val="FF0000"/>
                <w:sz w:val="20"/>
                <w:szCs w:val="22"/>
              </w:rPr>
              <w:t xml:space="preserve">) </w:t>
            </w:r>
            <w:r w:rsidRPr="00035E95">
              <w:rPr>
                <w:color w:val="000000"/>
                <w:sz w:val="20"/>
                <w:szCs w:val="22"/>
              </w:rPr>
              <w:br/>
            </w:r>
            <w:r w:rsidRPr="00035E95">
              <w:rPr>
                <w:color w:val="000000"/>
                <w:sz w:val="20"/>
                <w:szCs w:val="22"/>
              </w:rPr>
              <w:br/>
              <w:t xml:space="preserve">Feed Layout might not be 1st priority, </w:t>
            </w:r>
            <w:proofErr w:type="spellStart"/>
            <w:r w:rsidRPr="00035E95">
              <w:rPr>
                <w:color w:val="000000"/>
                <w:sz w:val="20"/>
                <w:szCs w:val="22"/>
              </w:rPr>
              <w:t>usibility</w:t>
            </w:r>
            <w:proofErr w:type="spellEnd"/>
            <w:r w:rsidRPr="00035E95">
              <w:rPr>
                <w:color w:val="000000"/>
                <w:sz w:val="20"/>
                <w:szCs w:val="22"/>
              </w:rPr>
              <w:t xml:space="preserve"> testing will be necessary</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SEO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to add SEO tags to content types to enhance natural search.   System will automatically add tags to content items and community managers will be able to manually add / edit SEO tags.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Part discovery </w:t>
            </w:r>
            <w:r w:rsidRPr="00035E95">
              <w:rPr>
                <w:color w:val="000000"/>
                <w:sz w:val="20"/>
                <w:szCs w:val="22"/>
              </w:rPr>
              <w:br/>
              <w:t xml:space="preserve">Part Admin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Notification Emails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Emails sent from the system, triggered on certain actions (new followers, updates from the interest clubs, Q&amp;A , new answers, events invite from the clubs)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Trigger point is following </w:t>
            </w:r>
            <w:r w:rsidRPr="00035E95">
              <w:rPr>
                <w:color w:val="FF0000"/>
                <w:sz w:val="20"/>
                <w:szCs w:val="22"/>
              </w:rPr>
              <w:br/>
            </w:r>
            <w:r w:rsidRPr="00035E95">
              <w:rPr>
                <w:color w:val="FF0000"/>
                <w:sz w:val="20"/>
                <w:szCs w:val="22"/>
              </w:rPr>
              <w:br/>
              <w:t xml:space="preserve">Need to connect with Legal and have preference settings (Weekly recap, vs. daily </w:t>
            </w:r>
            <w:proofErr w:type="spellStart"/>
            <w:r w:rsidRPr="00035E95">
              <w:rPr>
                <w:color w:val="FF0000"/>
                <w:sz w:val="20"/>
                <w:szCs w:val="22"/>
              </w:rPr>
              <w:t>vs</w:t>
            </w:r>
            <w:proofErr w:type="spellEnd"/>
            <w:r w:rsidRPr="00035E95">
              <w:rPr>
                <w:color w:val="FF0000"/>
                <w:sz w:val="20"/>
                <w:szCs w:val="22"/>
              </w:rPr>
              <w:t xml:space="preserve"> instant) </w:t>
            </w:r>
          </w:p>
        </w:tc>
      </w:tr>
      <w:tr w:rsidR="00035E95" w:rsidRPr="00035E95" w:rsidTr="00035E95">
        <w:trPr>
          <w:trHeight w:val="21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Search</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Ability to search site content (QA / blogs / ideas) for specific search terms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NEW</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Jumpstarted from new core capability for search (global search as core site but need to bubble up community content first rather than product content) Need connect with Levi. </w:t>
            </w:r>
          </w:p>
        </w:tc>
      </w:tr>
      <w:tr w:rsidR="00035E95" w:rsidRPr="00035E95" w:rsidTr="00035E95">
        <w:trPr>
          <w:trHeight w:val="2820"/>
        </w:trPr>
        <w:tc>
          <w:tcPr>
            <w:tcW w:w="1905" w:type="dxa"/>
            <w:tcBorders>
              <w:top w:val="nil"/>
              <w:left w:val="single" w:sz="8" w:space="0" w:color="auto"/>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Happening Now / Activity Feed</w:t>
            </w:r>
          </w:p>
        </w:tc>
        <w:tc>
          <w:tcPr>
            <w:tcW w:w="342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Users (and other entities </w:t>
            </w:r>
            <w:proofErr w:type="spellStart"/>
            <w:r w:rsidRPr="00035E95">
              <w:rPr>
                <w:color w:val="000000"/>
                <w:sz w:val="20"/>
                <w:szCs w:val="22"/>
              </w:rPr>
              <w:t>e.g,stores</w:t>
            </w:r>
            <w:proofErr w:type="spellEnd"/>
            <w:r w:rsidRPr="00035E95">
              <w:rPr>
                <w:color w:val="000000"/>
                <w:sz w:val="20"/>
                <w:szCs w:val="22"/>
              </w:rPr>
              <w:t>, clubs) can share a summary of each action they take in the community with their Followers. On the home page users see an aggregated, real-time activity stream from users and entities that they follow. For non-members/website visitors, the happening now includes updates from store pages, blogs, and clubs. If they are a new visitor, they will see an aggregate of all recent posts made throughout the site as well as from our social networks (FB, Twitter)</w:t>
            </w:r>
          </w:p>
        </w:tc>
        <w:tc>
          <w:tcPr>
            <w:tcW w:w="135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820"/>
        </w:trPr>
        <w:tc>
          <w:tcPr>
            <w:tcW w:w="1905" w:type="dxa"/>
            <w:tcBorders>
              <w:top w:val="single" w:sz="8" w:space="0" w:color="auto"/>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t>Activity Feed for Social Media Sites *NEW*</w:t>
            </w:r>
          </w:p>
        </w:tc>
        <w:tc>
          <w:tcPr>
            <w:tcW w:w="342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real time activity stream from Twitter and </w:t>
            </w:r>
            <w:proofErr w:type="spellStart"/>
            <w:r w:rsidRPr="00035E95">
              <w:rPr>
                <w:color w:val="000000"/>
                <w:sz w:val="20"/>
                <w:szCs w:val="22"/>
              </w:rPr>
              <w:t>Facebook</w:t>
            </w:r>
            <w:proofErr w:type="spellEnd"/>
          </w:p>
        </w:tc>
        <w:tc>
          <w:tcPr>
            <w:tcW w:w="135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auto" w:fill="auto"/>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Other</w:t>
            </w:r>
          </w:p>
        </w:tc>
      </w:tr>
      <w:tr w:rsidR="00035E95" w:rsidRPr="00035E95" w:rsidTr="00035E95">
        <w:trPr>
          <w:trHeight w:val="1200"/>
        </w:trPr>
        <w:tc>
          <w:tcPr>
            <w:tcW w:w="1905"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Tool / Reporting</w:t>
            </w: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Functions include:</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PDF will be very difficult - unless from Google Analytics or </w:t>
            </w:r>
            <w:proofErr w:type="spellStart"/>
            <w:r w:rsidRPr="00035E95">
              <w:rPr>
                <w:color w:val="000000"/>
                <w:sz w:val="20"/>
                <w:szCs w:val="22"/>
              </w:rPr>
              <w:t>Omniture</w:t>
            </w:r>
            <w:proofErr w:type="spellEnd"/>
            <w:r w:rsidRPr="00035E95">
              <w:rPr>
                <w:color w:val="000000"/>
                <w:sz w:val="20"/>
                <w:szCs w:val="22"/>
              </w:rPr>
              <w:br/>
              <w:t>Need to look into additional reporting tools</w:t>
            </w: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Moderation (Q&amp;A)</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Blog Write/Publish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Ad Network</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Deals 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List Pulls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Analytics/Reports/Alerts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Create /Manage Clubs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systems includes community control tool and 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control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Membership management: create, delete, find, edit, update, grant features, edit badges/membership status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Content management: Q&amp;A, blogs content update, ideas, co-creation,  user-flagged </w:t>
            </w:r>
            <w:proofErr w:type="spellStart"/>
            <w:r w:rsidRPr="00035E95">
              <w:rPr>
                <w:color w:val="000000"/>
                <w:sz w:val="20"/>
              </w:rPr>
              <w:t>inappropriates</w:t>
            </w:r>
            <w:proofErr w:type="spellEnd"/>
            <w:r w:rsidRPr="00035E95">
              <w:rPr>
                <w:color w:val="000000"/>
                <w:sz w:val="20"/>
              </w:rPr>
              <w:t xml:space="preserve">, images, video, profanity, approves, delete, edit.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Ad network: post SHC ads (outside of contextual – Image management)</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Clubs, interests, topics management: create, update, edit new clubs, topics, interests and map to different BU ambassadors.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5. Analytics/reports tool: ad hoc reports/dashboards on KPI.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Clubs management: assigned club content update, edit, delete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6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Q&amp;A: interest, topics, questions with the followers, open access to create, edit, delete, update content, ad reports on followers 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5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Blogs: access to upload, edit, delete blogs.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Analytics: generate </w:t>
            </w:r>
            <w:proofErr w:type="spellStart"/>
            <w:r w:rsidRPr="00035E95">
              <w:rPr>
                <w:color w:val="000000"/>
                <w:sz w:val="20"/>
              </w:rPr>
              <w:t>adhoc</w:t>
            </w:r>
            <w:proofErr w:type="spellEnd"/>
            <w:r w:rsidRPr="00035E95">
              <w:rPr>
                <w:color w:val="000000"/>
                <w:sz w:val="20"/>
              </w:rPr>
              <w:t xml:space="preserve"> reports on top issues from Q&amp;A in related BU areas.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-Store Pages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1.</w:t>
            </w:r>
            <w:r w:rsidRPr="00035E95">
              <w:rPr>
                <w:rFonts w:ascii="Times New Roman" w:hAnsi="Times New Roman"/>
                <w:color w:val="000000"/>
                <w:sz w:val="20"/>
                <w:szCs w:val="14"/>
              </w:rPr>
              <w:t xml:space="preserve">      </w:t>
            </w:r>
            <w:r w:rsidRPr="00035E95">
              <w:rPr>
                <w:color w:val="000000"/>
                <w:sz w:val="20"/>
              </w:rPr>
              <w:t>Post news updates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2.</w:t>
            </w:r>
            <w:r w:rsidRPr="00035E95">
              <w:rPr>
                <w:rFonts w:ascii="Times New Roman" w:hAnsi="Times New Roman"/>
                <w:color w:val="000000"/>
                <w:sz w:val="20"/>
                <w:szCs w:val="14"/>
              </w:rPr>
              <w:t xml:space="preserve">      </w:t>
            </w:r>
            <w:r w:rsidRPr="00035E95">
              <w:rPr>
                <w:color w:val="000000"/>
                <w:sz w:val="20"/>
              </w:rPr>
              <w:t xml:space="preserve">Post events (by corporate in real time, by store through </w:t>
            </w:r>
            <w:proofErr w:type="spellStart"/>
            <w:r w:rsidRPr="00035E95">
              <w:rPr>
                <w:color w:val="000000"/>
                <w:sz w:val="20"/>
              </w:rPr>
              <w:t>corp</w:t>
            </w:r>
            <w:proofErr w:type="spellEnd"/>
            <w:r w:rsidRPr="00035E95">
              <w:rPr>
                <w:color w:val="000000"/>
                <w:sz w:val="20"/>
              </w:rPr>
              <w:t xml:space="preserve"> moderation process)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3.</w:t>
            </w:r>
            <w:r w:rsidRPr="00035E95">
              <w:rPr>
                <w:rFonts w:ascii="Times New Roman" w:hAnsi="Times New Roman"/>
                <w:color w:val="000000"/>
                <w:sz w:val="20"/>
                <w:szCs w:val="14"/>
              </w:rPr>
              <w:t xml:space="preserve">      </w:t>
            </w:r>
            <w:r w:rsidRPr="00035E95">
              <w:rPr>
                <w:color w:val="000000"/>
                <w:sz w:val="20"/>
              </w:rPr>
              <w:t xml:space="preserve">Answer questions posted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4.</w:t>
            </w:r>
            <w:r w:rsidRPr="00035E95">
              <w:rPr>
                <w:rFonts w:ascii="Times New Roman" w:hAnsi="Times New Roman"/>
                <w:color w:val="000000"/>
                <w:sz w:val="20"/>
                <w:szCs w:val="14"/>
              </w:rPr>
              <w:t xml:space="preserve">      </w:t>
            </w:r>
            <w:r w:rsidRPr="00035E95">
              <w:rPr>
                <w:color w:val="000000"/>
                <w:sz w:val="20"/>
              </w:rPr>
              <w:t>Mobile Accessible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Export reports tool: </w:t>
            </w:r>
            <w:proofErr w:type="spellStart"/>
            <w:r w:rsidRPr="00035E95">
              <w:rPr>
                <w:color w:val="000000"/>
                <w:sz w:val="20"/>
              </w:rPr>
              <w:t>csv</w:t>
            </w:r>
            <w:proofErr w:type="spellEnd"/>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bl>
    <w:p w:rsidR="000D1CDA" w:rsidRDefault="000D1CDA" w:rsidP="00166031">
      <w:pPr>
        <w:ind w:left="360"/>
      </w:pPr>
    </w:p>
    <w:sectPr w:rsidR="000D1CDA" w:rsidSect="00A058D1">
      <w:footerReference w:type="default" r:id="rId61"/>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jmassud" w:date="2012-02-29T16:46:00Z" w:initials="j">
    <w:p w:rsidR="0046067B" w:rsidRDefault="0046067B">
      <w:pPr>
        <w:pStyle w:val="CommentText"/>
      </w:pPr>
      <w:r>
        <w:rPr>
          <w:rStyle w:val="CommentReference"/>
        </w:rPr>
        <w:annotationRef/>
      </w:r>
      <w:r>
        <w:t>Might be managed through CQ5</w:t>
      </w:r>
    </w:p>
  </w:comment>
  <w:comment w:id="22" w:author="jmassud" w:date="2012-02-29T16:46:00Z" w:initials="j">
    <w:p w:rsidR="0046067B" w:rsidRDefault="0046067B">
      <w:pPr>
        <w:pStyle w:val="CommentText"/>
      </w:pPr>
      <w:r>
        <w:rPr>
          <w:rStyle w:val="CommentReference"/>
        </w:rPr>
        <w:annotationRef/>
      </w:r>
      <w:r>
        <w:t>Possibly can be done through CQ5</w:t>
      </w:r>
    </w:p>
  </w:comment>
  <w:comment w:id="31" w:author="jmassud" w:date="2012-02-29T16:46:00Z" w:initials="j">
    <w:p w:rsidR="0046067B" w:rsidRDefault="0046067B">
      <w:pPr>
        <w:pStyle w:val="CommentText"/>
      </w:pPr>
      <w:r>
        <w:rPr>
          <w:rStyle w:val="CommentReference"/>
        </w:rPr>
        <w:annotationRef/>
      </w:r>
      <w:r>
        <w:t xml:space="preserve">Questionable as to whether this exists in MML – at a minimum need to identify people based on criteria (i.e. location, interest) </w:t>
      </w:r>
    </w:p>
  </w:comment>
  <w:comment w:id="71" w:author="jmassud" w:date="2012-02-29T16:46:00Z" w:initials="j">
    <w:p w:rsidR="0046067B" w:rsidRDefault="0046067B">
      <w:pPr>
        <w:pStyle w:val="CommentText"/>
      </w:pPr>
      <w:r>
        <w:rPr>
          <w:rStyle w:val="CommentReference"/>
        </w:rPr>
        <w:annotationRef/>
      </w:r>
      <w:r>
        <w:t>Investigating external options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4B4" w:rsidRDefault="00B424B4">
      <w:r>
        <w:separator/>
      </w:r>
    </w:p>
  </w:endnote>
  <w:endnote w:type="continuationSeparator" w:id="0">
    <w:p w:rsidR="00B424B4" w:rsidRDefault="00B424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67B" w:rsidRDefault="0046067B" w:rsidP="004437A5">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67B" w:rsidRDefault="0046067B" w:rsidP="004437A5">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sz w:val="20"/>
        <w:szCs w:val="20"/>
      </w:rPr>
      <w:t xml:space="preserve">- </w:t>
    </w:r>
    <w:r w:rsidR="00CD5525">
      <w:rPr>
        <w:rStyle w:val="PageNumber"/>
        <w:rFonts w:ascii="Arial" w:hAnsi="Arial"/>
        <w:sz w:val="20"/>
        <w:szCs w:val="20"/>
      </w:rPr>
      <w:fldChar w:fldCharType="begin"/>
    </w:r>
    <w:r>
      <w:rPr>
        <w:rStyle w:val="PageNumber"/>
        <w:rFonts w:ascii="Arial" w:hAnsi="Arial"/>
        <w:sz w:val="20"/>
        <w:szCs w:val="20"/>
      </w:rPr>
      <w:instrText xml:space="preserve"> PAGE </w:instrText>
    </w:r>
    <w:r w:rsidR="00CD5525">
      <w:rPr>
        <w:rStyle w:val="PageNumber"/>
        <w:rFonts w:ascii="Arial" w:hAnsi="Arial"/>
        <w:sz w:val="20"/>
        <w:szCs w:val="20"/>
      </w:rPr>
      <w:fldChar w:fldCharType="separate"/>
    </w:r>
    <w:r w:rsidR="00BC4F34">
      <w:rPr>
        <w:rStyle w:val="PageNumber"/>
        <w:rFonts w:ascii="Arial" w:hAnsi="Arial"/>
        <w:noProof/>
        <w:sz w:val="20"/>
        <w:szCs w:val="20"/>
      </w:rPr>
      <w:t>23</w:t>
    </w:r>
    <w:r w:rsidR="00CD5525">
      <w:rPr>
        <w:rStyle w:val="PageNumber"/>
        <w:rFonts w:ascii="Arial" w:hAnsi="Arial"/>
        <w:sz w:val="20"/>
        <w:szCs w:val="20"/>
      </w:rPr>
      <w:fldChar w:fldCharType="end"/>
    </w:r>
    <w:r>
      <w:rPr>
        <w:rStyle w:val="PageNumber"/>
        <w:rFonts w:ascii="Arial" w:hAnsi="Arial"/>
        <w:sz w:val="20"/>
        <w:szCs w:val="20"/>
      </w:rPr>
      <w:t xml:space="preserve"> -</w:t>
    </w:r>
  </w:p>
  <w:p w:rsidR="0046067B" w:rsidRPr="0019486C" w:rsidRDefault="0046067B" w:rsidP="00D10ECD">
    <w:pPr>
      <w:pStyle w:val="Footer"/>
      <w:pBdr>
        <w:top w:val="single" w:sz="4" w:space="1" w:color="auto"/>
      </w:pBdr>
      <w:tabs>
        <w:tab w:val="clear" w:pos="4320"/>
        <w:tab w:val="clear" w:pos="8640"/>
        <w:tab w:val="center" w:pos="0"/>
        <w:tab w:val="center" w:pos="4680"/>
        <w:tab w:val="right" w:pos="9540"/>
      </w:tabs>
      <w:rPr>
        <w:rFonts w:ascii="Arial" w:hAnsi="Arial" w:cs="Arial"/>
        <w:b/>
        <w:sz w:val="16"/>
        <w:szCs w:val="16"/>
      </w:rPr>
    </w:pPr>
    <w:r>
      <w:rPr>
        <w:rStyle w:val="PageNumber"/>
        <w:rFonts w:ascii="Arial" w:hAnsi="Arial" w:cs="Arial"/>
        <w:b/>
        <w:sz w:val="16"/>
        <w:szCs w:val="16"/>
      </w:rPr>
      <w:t xml:space="preserve"> </w:t>
    </w:r>
    <w:del w:id="141" w:author="jmassud" w:date="2012-04-18T16:43:00Z">
      <w:r w:rsidDel="00904B79">
        <w:rPr>
          <w:rStyle w:val="PageNumber"/>
          <w:rFonts w:ascii="Arial" w:hAnsi="Arial" w:cs="Arial"/>
          <w:b/>
          <w:sz w:val="16"/>
          <w:szCs w:val="16"/>
        </w:rPr>
        <w:delText>February 29</w:delText>
      </w:r>
    </w:del>
    <w:ins w:id="142" w:author="jmassud" w:date="2012-04-18T16:43:00Z">
      <w:r w:rsidR="00904B79">
        <w:rPr>
          <w:rStyle w:val="PageNumber"/>
          <w:rFonts w:ascii="Arial" w:hAnsi="Arial" w:cs="Arial"/>
          <w:b/>
          <w:sz w:val="16"/>
          <w:szCs w:val="16"/>
        </w:rPr>
        <w:t>April 18</w:t>
      </w:r>
    </w:ins>
    <w:r>
      <w:rPr>
        <w:rStyle w:val="PageNumber"/>
        <w:rFonts w:ascii="Arial" w:hAnsi="Arial" w:cs="Arial"/>
        <w:b/>
        <w:sz w:val="16"/>
        <w:szCs w:val="16"/>
      </w:rPr>
      <w:t>, 201</w:t>
    </w:r>
    <w:ins w:id="143" w:author="jmassud" w:date="2012-04-18T16:43:00Z">
      <w:r w:rsidR="00904B79">
        <w:rPr>
          <w:rStyle w:val="PageNumber"/>
          <w:rFonts w:ascii="Arial" w:hAnsi="Arial" w:cs="Arial"/>
          <w:b/>
          <w:sz w:val="16"/>
          <w:szCs w:val="16"/>
        </w:rPr>
        <w:t>2</w:t>
      </w:r>
    </w:ins>
    <w:del w:id="144" w:author="jmassud" w:date="2012-04-18T16:43:00Z">
      <w:r w:rsidDel="00904B79">
        <w:rPr>
          <w:rStyle w:val="PageNumber"/>
          <w:rFonts w:ascii="Arial" w:hAnsi="Arial" w:cs="Arial"/>
          <w:b/>
          <w:sz w:val="16"/>
          <w:szCs w:val="16"/>
        </w:rPr>
        <w:delText>1</w:delText>
      </w:r>
    </w:del>
    <w:r>
      <w:rPr>
        <w:rStyle w:val="PageNumber"/>
        <w:rFonts w:ascii="Arial" w:hAnsi="Arial" w:cs="Arial"/>
        <w:b/>
        <w:sz w:val="16"/>
        <w:szCs w:val="16"/>
      </w:rPr>
      <w:t xml:space="preserve"> </w:t>
    </w:r>
    <w:r>
      <w:rPr>
        <w:rStyle w:val="PageNumber"/>
        <w:rFonts w:ascii="Arial" w:hAnsi="Arial" w:cs="Arial"/>
        <w:b/>
        <w:sz w:val="16"/>
        <w:szCs w:val="16"/>
      </w:rPr>
      <w:tab/>
      <w:t>Communities Moderation PRD v 1.</w:t>
    </w:r>
    <w:ins w:id="145" w:author="jmassud" w:date="2012-04-18T16:43:00Z">
      <w:r w:rsidR="00904B79">
        <w:rPr>
          <w:rStyle w:val="PageNumber"/>
          <w:rFonts w:ascii="Arial" w:hAnsi="Arial" w:cs="Arial"/>
          <w:b/>
          <w:sz w:val="16"/>
          <w:szCs w:val="16"/>
        </w:rPr>
        <w:t>4</w:t>
      </w:r>
    </w:ins>
    <w:del w:id="146" w:author="jmassud" w:date="2012-04-18T16:43:00Z">
      <w:r w:rsidDel="00904B79">
        <w:rPr>
          <w:rStyle w:val="PageNumber"/>
          <w:rFonts w:ascii="Arial" w:hAnsi="Arial" w:cs="Arial"/>
          <w:b/>
          <w:sz w:val="16"/>
          <w:szCs w:val="16"/>
        </w:rPr>
        <w:delText>2</w:delText>
      </w:r>
    </w:del>
    <w:r>
      <w:rPr>
        <w:rStyle w:val="PageNumber"/>
        <w:rFonts w:ascii="Arial" w:hAnsi="Arial" w:cs="Arial"/>
        <w:b/>
        <w:sz w:val="16"/>
        <w:szCs w:val="16"/>
      </w:rPr>
      <w:tab/>
      <w:t>Judy Massuda, Product Manager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4B4" w:rsidRDefault="00B424B4">
      <w:r>
        <w:separator/>
      </w:r>
    </w:p>
  </w:footnote>
  <w:footnote w:type="continuationSeparator" w:id="0">
    <w:p w:rsidR="00B424B4" w:rsidRDefault="00B424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80017"/>
    <w:multiLevelType w:val="hybridMultilevel"/>
    <w:tmpl w:val="2EC23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17F22"/>
    <w:multiLevelType w:val="hybridMultilevel"/>
    <w:tmpl w:val="F28683C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C013A2"/>
    <w:multiLevelType w:val="hybridMultilevel"/>
    <w:tmpl w:val="DC286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E47A59"/>
    <w:multiLevelType w:val="hybridMultilevel"/>
    <w:tmpl w:val="1A86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3FA3B24"/>
    <w:multiLevelType w:val="hybridMultilevel"/>
    <w:tmpl w:val="13FE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EA05B2"/>
    <w:multiLevelType w:val="hybridMultilevel"/>
    <w:tmpl w:val="7B10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8025F"/>
    <w:multiLevelType w:val="hybridMultilevel"/>
    <w:tmpl w:val="322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193D2E"/>
    <w:multiLevelType w:val="hybridMultilevel"/>
    <w:tmpl w:val="84D8E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20791"/>
    <w:multiLevelType w:val="hybridMultilevel"/>
    <w:tmpl w:val="FF12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5A01BC6"/>
    <w:multiLevelType w:val="hybridMultilevel"/>
    <w:tmpl w:val="57D86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24EA3"/>
    <w:multiLevelType w:val="hybridMultilevel"/>
    <w:tmpl w:val="FDDA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147C6"/>
    <w:multiLevelType w:val="multilevel"/>
    <w:tmpl w:val="5F360D6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ABE6737"/>
    <w:multiLevelType w:val="hybridMultilevel"/>
    <w:tmpl w:val="A46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2CCD7459"/>
    <w:multiLevelType w:val="hybridMultilevel"/>
    <w:tmpl w:val="AA7E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40369"/>
    <w:multiLevelType w:val="hybridMultilevel"/>
    <w:tmpl w:val="A612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9F6CCF"/>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5FA6962"/>
    <w:multiLevelType w:val="hybridMultilevel"/>
    <w:tmpl w:val="4426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509BE"/>
    <w:multiLevelType w:val="hybridMultilevel"/>
    <w:tmpl w:val="41BE8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BD5F9D"/>
    <w:multiLevelType w:val="hybridMultilevel"/>
    <w:tmpl w:val="BAEE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77CD4"/>
    <w:multiLevelType w:val="hybridMultilevel"/>
    <w:tmpl w:val="45F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3343C3"/>
    <w:multiLevelType w:val="hybridMultilevel"/>
    <w:tmpl w:val="8618CE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0A83718"/>
    <w:multiLevelType w:val="hybridMultilevel"/>
    <w:tmpl w:val="98161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26">
    <w:nsid w:val="46683CDF"/>
    <w:multiLevelType w:val="hybridMultilevel"/>
    <w:tmpl w:val="F072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14521D"/>
    <w:multiLevelType w:val="hybridMultilevel"/>
    <w:tmpl w:val="D18C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917C04"/>
    <w:multiLevelType w:val="hybridMultilevel"/>
    <w:tmpl w:val="0EFC2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43D5FDE"/>
    <w:multiLevelType w:val="hybridMultilevel"/>
    <w:tmpl w:val="45903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CB254A"/>
    <w:multiLevelType w:val="hybridMultilevel"/>
    <w:tmpl w:val="877AC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D055267"/>
    <w:multiLevelType w:val="hybridMultilevel"/>
    <w:tmpl w:val="19A4F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ED1A3D"/>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5F157FB6"/>
    <w:multiLevelType w:val="hybridMultilevel"/>
    <w:tmpl w:val="6BA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C904D7"/>
    <w:multiLevelType w:val="hybridMultilevel"/>
    <w:tmpl w:val="B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DE7E07"/>
    <w:multiLevelType w:val="hybridMultilevel"/>
    <w:tmpl w:val="2C7CF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51471E"/>
    <w:multiLevelType w:val="hybridMultilevel"/>
    <w:tmpl w:val="224AC2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9344647"/>
    <w:multiLevelType w:val="hybridMultilevel"/>
    <w:tmpl w:val="AEBCD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D7352F"/>
    <w:multiLevelType w:val="hybridMultilevel"/>
    <w:tmpl w:val="64547BE6"/>
    <w:lvl w:ilvl="0" w:tplc="93F009DA">
      <w:start w:val="2"/>
      <w:numFmt w:val="bullet"/>
      <w:lvlText w:val="-"/>
      <w:lvlJc w:val="left"/>
      <w:pPr>
        <w:ind w:left="108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0">
    <w:nsid w:val="741E76F2"/>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4203F7E"/>
    <w:multiLevelType w:val="hybridMultilevel"/>
    <w:tmpl w:val="F05A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D7629F"/>
    <w:multiLevelType w:val="hybridMultilevel"/>
    <w:tmpl w:val="2A02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557AD6"/>
    <w:multiLevelType w:val="hybridMultilevel"/>
    <w:tmpl w:val="85CA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DB6F7A"/>
    <w:multiLevelType w:val="hybridMultilevel"/>
    <w:tmpl w:val="B71E8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10"/>
  </w:num>
  <w:num w:numId="3">
    <w:abstractNumId w:val="45"/>
  </w:num>
  <w:num w:numId="4">
    <w:abstractNumId w:val="18"/>
  </w:num>
  <w:num w:numId="5">
    <w:abstractNumId w:val="29"/>
  </w:num>
  <w:num w:numId="6">
    <w:abstractNumId w:val="3"/>
  </w:num>
  <w:num w:numId="7">
    <w:abstractNumId w:val="25"/>
  </w:num>
  <w:num w:numId="8">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3"/>
  </w:num>
  <w:num w:numId="11">
    <w:abstractNumId w:val="33"/>
  </w:num>
  <w:num w:numId="12">
    <w:abstractNumId w:val="40"/>
  </w:num>
  <w:num w:numId="13">
    <w:abstractNumId w:val="34"/>
  </w:num>
  <w:num w:numId="14">
    <w:abstractNumId w:val="20"/>
  </w:num>
  <w:num w:numId="15">
    <w:abstractNumId w:val="37"/>
  </w:num>
  <w:num w:numId="16">
    <w:abstractNumId w:val="32"/>
  </w:num>
  <w:num w:numId="17">
    <w:abstractNumId w:val="43"/>
  </w:num>
  <w:num w:numId="18">
    <w:abstractNumId w:val="16"/>
  </w:num>
  <w:num w:numId="19">
    <w:abstractNumId w:val="21"/>
  </w:num>
  <w:num w:numId="20">
    <w:abstractNumId w:val="14"/>
  </w:num>
  <w:num w:numId="21">
    <w:abstractNumId w:val="2"/>
  </w:num>
  <w:num w:numId="22">
    <w:abstractNumId w:val="6"/>
  </w:num>
  <w:num w:numId="23">
    <w:abstractNumId w:val="8"/>
  </w:num>
  <w:num w:numId="24">
    <w:abstractNumId w:val="44"/>
  </w:num>
  <w:num w:numId="25">
    <w:abstractNumId w:val="24"/>
  </w:num>
  <w:num w:numId="26">
    <w:abstractNumId w:val="41"/>
  </w:num>
  <w:num w:numId="27">
    <w:abstractNumId w:val="42"/>
  </w:num>
  <w:num w:numId="28">
    <w:abstractNumId w:val="11"/>
  </w:num>
  <w:num w:numId="29">
    <w:abstractNumId w:val="19"/>
  </w:num>
  <w:num w:numId="30">
    <w:abstractNumId w:val="12"/>
  </w:num>
  <w:num w:numId="31">
    <w:abstractNumId w:val="9"/>
  </w:num>
  <w:num w:numId="32">
    <w:abstractNumId w:val="38"/>
  </w:num>
  <w:num w:numId="33">
    <w:abstractNumId w:val="28"/>
  </w:num>
  <w:num w:numId="34">
    <w:abstractNumId w:val="36"/>
  </w:num>
  <w:num w:numId="35">
    <w:abstractNumId w:val="1"/>
  </w:num>
  <w:num w:numId="36">
    <w:abstractNumId w:val="7"/>
  </w:num>
  <w:num w:numId="37">
    <w:abstractNumId w:val="5"/>
  </w:num>
  <w:num w:numId="3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22"/>
  </w:num>
  <w:num w:numId="41">
    <w:abstractNumId w:val="31"/>
  </w:num>
  <w:num w:numId="42">
    <w:abstractNumId w:val="26"/>
  </w:num>
  <w:num w:numId="43">
    <w:abstractNumId w:val="27"/>
  </w:num>
  <w:num w:numId="44">
    <w:abstractNumId w:val="15"/>
  </w:num>
  <w:num w:numId="45">
    <w:abstractNumId w:val="30"/>
  </w:num>
  <w:num w:numId="46">
    <w:abstractNumId w:val="23"/>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trackRevisions/>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152578">
      <o:colormenu v:ext="edit" fillcolor="none"/>
    </o:shapedefaults>
  </w:hdrShapeDefaults>
  <w:footnotePr>
    <w:footnote w:id="-1"/>
    <w:footnote w:id="0"/>
  </w:footnotePr>
  <w:endnotePr>
    <w:endnote w:id="-1"/>
    <w:endnote w:id="0"/>
  </w:endnotePr>
  <w:compat/>
  <w:rsids>
    <w:rsidRoot w:val="00FE6754"/>
    <w:rsid w:val="000026B2"/>
    <w:rsid w:val="00002BE4"/>
    <w:rsid w:val="00002FF6"/>
    <w:rsid w:val="000039FB"/>
    <w:rsid w:val="00004EE0"/>
    <w:rsid w:val="0000525F"/>
    <w:rsid w:val="000057EB"/>
    <w:rsid w:val="00005F03"/>
    <w:rsid w:val="000074D7"/>
    <w:rsid w:val="000102C4"/>
    <w:rsid w:val="00011169"/>
    <w:rsid w:val="00012BE6"/>
    <w:rsid w:val="00013FBE"/>
    <w:rsid w:val="000147CB"/>
    <w:rsid w:val="000155A0"/>
    <w:rsid w:val="000169D2"/>
    <w:rsid w:val="00017947"/>
    <w:rsid w:val="00021B2F"/>
    <w:rsid w:val="000230CB"/>
    <w:rsid w:val="0002371F"/>
    <w:rsid w:val="000248DF"/>
    <w:rsid w:val="0002774C"/>
    <w:rsid w:val="00030005"/>
    <w:rsid w:val="00030224"/>
    <w:rsid w:val="0003022D"/>
    <w:rsid w:val="00032A79"/>
    <w:rsid w:val="00032EB8"/>
    <w:rsid w:val="00033781"/>
    <w:rsid w:val="000345A8"/>
    <w:rsid w:val="00035062"/>
    <w:rsid w:val="00035E95"/>
    <w:rsid w:val="000377E1"/>
    <w:rsid w:val="000452F7"/>
    <w:rsid w:val="00046B44"/>
    <w:rsid w:val="000508A6"/>
    <w:rsid w:val="00052E7E"/>
    <w:rsid w:val="00053598"/>
    <w:rsid w:val="00053966"/>
    <w:rsid w:val="000549D2"/>
    <w:rsid w:val="00056E46"/>
    <w:rsid w:val="00060A3F"/>
    <w:rsid w:val="00060C19"/>
    <w:rsid w:val="000628D3"/>
    <w:rsid w:val="00064FFD"/>
    <w:rsid w:val="00066182"/>
    <w:rsid w:val="0007080F"/>
    <w:rsid w:val="00070A8D"/>
    <w:rsid w:val="000718B4"/>
    <w:rsid w:val="000718DB"/>
    <w:rsid w:val="00072AB8"/>
    <w:rsid w:val="00072D20"/>
    <w:rsid w:val="00073819"/>
    <w:rsid w:val="00074156"/>
    <w:rsid w:val="0007784E"/>
    <w:rsid w:val="00080FDD"/>
    <w:rsid w:val="00084AA2"/>
    <w:rsid w:val="0008517F"/>
    <w:rsid w:val="00085E17"/>
    <w:rsid w:val="00092710"/>
    <w:rsid w:val="00092872"/>
    <w:rsid w:val="00092DCA"/>
    <w:rsid w:val="000934B2"/>
    <w:rsid w:val="000941A8"/>
    <w:rsid w:val="000978F0"/>
    <w:rsid w:val="000A0AAC"/>
    <w:rsid w:val="000A0C0E"/>
    <w:rsid w:val="000A21AA"/>
    <w:rsid w:val="000A61BF"/>
    <w:rsid w:val="000A7B7F"/>
    <w:rsid w:val="000B01C1"/>
    <w:rsid w:val="000B1B89"/>
    <w:rsid w:val="000B2D45"/>
    <w:rsid w:val="000B309E"/>
    <w:rsid w:val="000B4BD9"/>
    <w:rsid w:val="000B786E"/>
    <w:rsid w:val="000B7987"/>
    <w:rsid w:val="000C0B51"/>
    <w:rsid w:val="000C0D07"/>
    <w:rsid w:val="000C107B"/>
    <w:rsid w:val="000C12A7"/>
    <w:rsid w:val="000C207F"/>
    <w:rsid w:val="000C22E9"/>
    <w:rsid w:val="000C2B95"/>
    <w:rsid w:val="000C3002"/>
    <w:rsid w:val="000C48D8"/>
    <w:rsid w:val="000C5FBE"/>
    <w:rsid w:val="000D157E"/>
    <w:rsid w:val="000D1627"/>
    <w:rsid w:val="000D16DF"/>
    <w:rsid w:val="000D1CDA"/>
    <w:rsid w:val="000D3277"/>
    <w:rsid w:val="000D3705"/>
    <w:rsid w:val="000D4495"/>
    <w:rsid w:val="000D48A8"/>
    <w:rsid w:val="000D5A3B"/>
    <w:rsid w:val="000D5EE0"/>
    <w:rsid w:val="000D62C0"/>
    <w:rsid w:val="000D68CF"/>
    <w:rsid w:val="000E1212"/>
    <w:rsid w:val="000E2687"/>
    <w:rsid w:val="000E2F3F"/>
    <w:rsid w:val="000E3F4D"/>
    <w:rsid w:val="000E4887"/>
    <w:rsid w:val="000E5B4B"/>
    <w:rsid w:val="000E639A"/>
    <w:rsid w:val="000E7915"/>
    <w:rsid w:val="000E7A2D"/>
    <w:rsid w:val="000E7DB8"/>
    <w:rsid w:val="000E7FB5"/>
    <w:rsid w:val="000F0E03"/>
    <w:rsid w:val="000F1326"/>
    <w:rsid w:val="000F1FE1"/>
    <w:rsid w:val="000F3640"/>
    <w:rsid w:val="000F79AB"/>
    <w:rsid w:val="00100DE2"/>
    <w:rsid w:val="0010114F"/>
    <w:rsid w:val="001019CA"/>
    <w:rsid w:val="001019D5"/>
    <w:rsid w:val="00102F66"/>
    <w:rsid w:val="0010379C"/>
    <w:rsid w:val="0010418C"/>
    <w:rsid w:val="001068D4"/>
    <w:rsid w:val="00107E23"/>
    <w:rsid w:val="001106B5"/>
    <w:rsid w:val="001123D2"/>
    <w:rsid w:val="0011251C"/>
    <w:rsid w:val="001132BC"/>
    <w:rsid w:val="001136F1"/>
    <w:rsid w:val="0011402A"/>
    <w:rsid w:val="001141F5"/>
    <w:rsid w:val="00114428"/>
    <w:rsid w:val="0011547F"/>
    <w:rsid w:val="00115F5C"/>
    <w:rsid w:val="001169F3"/>
    <w:rsid w:val="00116B91"/>
    <w:rsid w:val="00120EDF"/>
    <w:rsid w:val="00121343"/>
    <w:rsid w:val="00121FAF"/>
    <w:rsid w:val="00123847"/>
    <w:rsid w:val="001238EB"/>
    <w:rsid w:val="0012432E"/>
    <w:rsid w:val="00124331"/>
    <w:rsid w:val="00126B54"/>
    <w:rsid w:val="001270D9"/>
    <w:rsid w:val="00127C01"/>
    <w:rsid w:val="00127ECD"/>
    <w:rsid w:val="0013074E"/>
    <w:rsid w:val="00130988"/>
    <w:rsid w:val="00130E8B"/>
    <w:rsid w:val="001325D1"/>
    <w:rsid w:val="00132778"/>
    <w:rsid w:val="0013423D"/>
    <w:rsid w:val="00135173"/>
    <w:rsid w:val="00135E8D"/>
    <w:rsid w:val="00136413"/>
    <w:rsid w:val="00136616"/>
    <w:rsid w:val="00136DFD"/>
    <w:rsid w:val="00136F1C"/>
    <w:rsid w:val="0014125D"/>
    <w:rsid w:val="0014359F"/>
    <w:rsid w:val="001466CF"/>
    <w:rsid w:val="001469B7"/>
    <w:rsid w:val="00146D17"/>
    <w:rsid w:val="00146D9E"/>
    <w:rsid w:val="00150FFF"/>
    <w:rsid w:val="00152B94"/>
    <w:rsid w:val="0015333A"/>
    <w:rsid w:val="00153ED9"/>
    <w:rsid w:val="00155D64"/>
    <w:rsid w:val="0015705E"/>
    <w:rsid w:val="0015760B"/>
    <w:rsid w:val="00157F03"/>
    <w:rsid w:val="00162EFB"/>
    <w:rsid w:val="00163414"/>
    <w:rsid w:val="00163BA1"/>
    <w:rsid w:val="0016585F"/>
    <w:rsid w:val="00166031"/>
    <w:rsid w:val="00167C5F"/>
    <w:rsid w:val="00171130"/>
    <w:rsid w:val="00171AB6"/>
    <w:rsid w:val="001734A8"/>
    <w:rsid w:val="00173580"/>
    <w:rsid w:val="00175AF0"/>
    <w:rsid w:val="001763CE"/>
    <w:rsid w:val="00180F14"/>
    <w:rsid w:val="0018107F"/>
    <w:rsid w:val="001827BB"/>
    <w:rsid w:val="0018480E"/>
    <w:rsid w:val="00184AF3"/>
    <w:rsid w:val="00184C94"/>
    <w:rsid w:val="00186D8E"/>
    <w:rsid w:val="00191972"/>
    <w:rsid w:val="00191DC0"/>
    <w:rsid w:val="001921DC"/>
    <w:rsid w:val="001923FF"/>
    <w:rsid w:val="00192EEC"/>
    <w:rsid w:val="00193B32"/>
    <w:rsid w:val="00193E18"/>
    <w:rsid w:val="0019486C"/>
    <w:rsid w:val="00194AB6"/>
    <w:rsid w:val="001958CB"/>
    <w:rsid w:val="0019590B"/>
    <w:rsid w:val="0019645E"/>
    <w:rsid w:val="00196EE8"/>
    <w:rsid w:val="001973BF"/>
    <w:rsid w:val="0019769A"/>
    <w:rsid w:val="001A0019"/>
    <w:rsid w:val="001A3C6B"/>
    <w:rsid w:val="001A5D4B"/>
    <w:rsid w:val="001A6314"/>
    <w:rsid w:val="001A6E56"/>
    <w:rsid w:val="001A7AC0"/>
    <w:rsid w:val="001B06B2"/>
    <w:rsid w:val="001B2D95"/>
    <w:rsid w:val="001B3376"/>
    <w:rsid w:val="001B3877"/>
    <w:rsid w:val="001B455D"/>
    <w:rsid w:val="001B5955"/>
    <w:rsid w:val="001B6010"/>
    <w:rsid w:val="001B63B8"/>
    <w:rsid w:val="001B7B83"/>
    <w:rsid w:val="001B7C33"/>
    <w:rsid w:val="001C0969"/>
    <w:rsid w:val="001C17F7"/>
    <w:rsid w:val="001C1AE0"/>
    <w:rsid w:val="001C232D"/>
    <w:rsid w:val="001C762C"/>
    <w:rsid w:val="001D1EFC"/>
    <w:rsid w:val="001D241D"/>
    <w:rsid w:val="001D2552"/>
    <w:rsid w:val="001D2EE4"/>
    <w:rsid w:val="001D495F"/>
    <w:rsid w:val="001D53E2"/>
    <w:rsid w:val="001D6670"/>
    <w:rsid w:val="001E06D6"/>
    <w:rsid w:val="001E15CC"/>
    <w:rsid w:val="001E2662"/>
    <w:rsid w:val="001E6FAC"/>
    <w:rsid w:val="001F293F"/>
    <w:rsid w:val="001F2B62"/>
    <w:rsid w:val="001F79D7"/>
    <w:rsid w:val="001F7CA6"/>
    <w:rsid w:val="00200358"/>
    <w:rsid w:val="002003E0"/>
    <w:rsid w:val="0020298A"/>
    <w:rsid w:val="00202AC5"/>
    <w:rsid w:val="00202D47"/>
    <w:rsid w:val="00203E95"/>
    <w:rsid w:val="00204D07"/>
    <w:rsid w:val="00205BDF"/>
    <w:rsid w:val="002069FC"/>
    <w:rsid w:val="00207BB2"/>
    <w:rsid w:val="00210F62"/>
    <w:rsid w:val="00214F88"/>
    <w:rsid w:val="002171E4"/>
    <w:rsid w:val="002200CA"/>
    <w:rsid w:val="00220B46"/>
    <w:rsid w:val="00220DAB"/>
    <w:rsid w:val="00221427"/>
    <w:rsid w:val="00221AFA"/>
    <w:rsid w:val="0022254B"/>
    <w:rsid w:val="00223916"/>
    <w:rsid w:val="00223925"/>
    <w:rsid w:val="00225229"/>
    <w:rsid w:val="002278A9"/>
    <w:rsid w:val="0023025E"/>
    <w:rsid w:val="002312ED"/>
    <w:rsid w:val="002323CF"/>
    <w:rsid w:val="002339B3"/>
    <w:rsid w:val="002354B4"/>
    <w:rsid w:val="002355F3"/>
    <w:rsid w:val="00235DAF"/>
    <w:rsid w:val="0024164B"/>
    <w:rsid w:val="00241E5F"/>
    <w:rsid w:val="00242B71"/>
    <w:rsid w:val="002444F9"/>
    <w:rsid w:val="00246F15"/>
    <w:rsid w:val="002507AA"/>
    <w:rsid w:val="002515EF"/>
    <w:rsid w:val="00253981"/>
    <w:rsid w:val="0025481C"/>
    <w:rsid w:val="0025672B"/>
    <w:rsid w:val="00261CAF"/>
    <w:rsid w:val="00263B96"/>
    <w:rsid w:val="00263C2C"/>
    <w:rsid w:val="00263FED"/>
    <w:rsid w:val="0026447F"/>
    <w:rsid w:val="0026470D"/>
    <w:rsid w:val="00264E41"/>
    <w:rsid w:val="002651CB"/>
    <w:rsid w:val="00265A8D"/>
    <w:rsid w:val="00266A11"/>
    <w:rsid w:val="00270C1B"/>
    <w:rsid w:val="00271E25"/>
    <w:rsid w:val="00274250"/>
    <w:rsid w:val="002742B6"/>
    <w:rsid w:val="00274D82"/>
    <w:rsid w:val="0028554B"/>
    <w:rsid w:val="00285CC4"/>
    <w:rsid w:val="00287201"/>
    <w:rsid w:val="002875CB"/>
    <w:rsid w:val="00287E15"/>
    <w:rsid w:val="002900F4"/>
    <w:rsid w:val="0029034B"/>
    <w:rsid w:val="00290A29"/>
    <w:rsid w:val="00290EDD"/>
    <w:rsid w:val="00291316"/>
    <w:rsid w:val="00293600"/>
    <w:rsid w:val="00293EF4"/>
    <w:rsid w:val="002944BF"/>
    <w:rsid w:val="00294FF6"/>
    <w:rsid w:val="00295E0D"/>
    <w:rsid w:val="00295E43"/>
    <w:rsid w:val="002978CF"/>
    <w:rsid w:val="002A35DC"/>
    <w:rsid w:val="002A3711"/>
    <w:rsid w:val="002A4AC3"/>
    <w:rsid w:val="002A5919"/>
    <w:rsid w:val="002A5EC1"/>
    <w:rsid w:val="002A77AC"/>
    <w:rsid w:val="002A7D7E"/>
    <w:rsid w:val="002B284A"/>
    <w:rsid w:val="002B44DE"/>
    <w:rsid w:val="002B46AC"/>
    <w:rsid w:val="002B49FE"/>
    <w:rsid w:val="002B6123"/>
    <w:rsid w:val="002B643B"/>
    <w:rsid w:val="002C1021"/>
    <w:rsid w:val="002C6445"/>
    <w:rsid w:val="002C681B"/>
    <w:rsid w:val="002D0AA8"/>
    <w:rsid w:val="002D2BC3"/>
    <w:rsid w:val="002D308F"/>
    <w:rsid w:val="002D438C"/>
    <w:rsid w:val="002D775B"/>
    <w:rsid w:val="002D7BAF"/>
    <w:rsid w:val="002E0151"/>
    <w:rsid w:val="002E3B4E"/>
    <w:rsid w:val="002E4DB6"/>
    <w:rsid w:val="002E6AFF"/>
    <w:rsid w:val="002E747B"/>
    <w:rsid w:val="002E7553"/>
    <w:rsid w:val="002F0CBA"/>
    <w:rsid w:val="002F4CF5"/>
    <w:rsid w:val="002F5A9D"/>
    <w:rsid w:val="002F73EA"/>
    <w:rsid w:val="00303494"/>
    <w:rsid w:val="00304BCB"/>
    <w:rsid w:val="003075F8"/>
    <w:rsid w:val="0031217B"/>
    <w:rsid w:val="00312870"/>
    <w:rsid w:val="00313394"/>
    <w:rsid w:val="0031533C"/>
    <w:rsid w:val="003212B8"/>
    <w:rsid w:val="003228F0"/>
    <w:rsid w:val="00322D62"/>
    <w:rsid w:val="00323574"/>
    <w:rsid w:val="00323F68"/>
    <w:rsid w:val="003242E6"/>
    <w:rsid w:val="003249F9"/>
    <w:rsid w:val="0032526D"/>
    <w:rsid w:val="00326FF5"/>
    <w:rsid w:val="0033092B"/>
    <w:rsid w:val="00332BA7"/>
    <w:rsid w:val="00333420"/>
    <w:rsid w:val="00335E6A"/>
    <w:rsid w:val="00340AF2"/>
    <w:rsid w:val="003433B0"/>
    <w:rsid w:val="00343C03"/>
    <w:rsid w:val="00343C70"/>
    <w:rsid w:val="003451A1"/>
    <w:rsid w:val="00347938"/>
    <w:rsid w:val="00347DB4"/>
    <w:rsid w:val="00350A61"/>
    <w:rsid w:val="00351E58"/>
    <w:rsid w:val="003520EB"/>
    <w:rsid w:val="00353894"/>
    <w:rsid w:val="00354C9A"/>
    <w:rsid w:val="0035581D"/>
    <w:rsid w:val="00355C1B"/>
    <w:rsid w:val="00356077"/>
    <w:rsid w:val="003567A2"/>
    <w:rsid w:val="003567CD"/>
    <w:rsid w:val="00356A3D"/>
    <w:rsid w:val="00357748"/>
    <w:rsid w:val="00360ABA"/>
    <w:rsid w:val="0036342C"/>
    <w:rsid w:val="00364016"/>
    <w:rsid w:val="0036650A"/>
    <w:rsid w:val="003736A6"/>
    <w:rsid w:val="003748BC"/>
    <w:rsid w:val="003770A1"/>
    <w:rsid w:val="00377DD8"/>
    <w:rsid w:val="00381834"/>
    <w:rsid w:val="00385CA2"/>
    <w:rsid w:val="00386B12"/>
    <w:rsid w:val="0038796B"/>
    <w:rsid w:val="003910A5"/>
    <w:rsid w:val="0039119E"/>
    <w:rsid w:val="003912CE"/>
    <w:rsid w:val="0039151B"/>
    <w:rsid w:val="00393E01"/>
    <w:rsid w:val="00394C3A"/>
    <w:rsid w:val="0039640F"/>
    <w:rsid w:val="003965E2"/>
    <w:rsid w:val="00397072"/>
    <w:rsid w:val="003A271E"/>
    <w:rsid w:val="003A454F"/>
    <w:rsid w:val="003A4D08"/>
    <w:rsid w:val="003A66FF"/>
    <w:rsid w:val="003B0727"/>
    <w:rsid w:val="003B0C1E"/>
    <w:rsid w:val="003B27E9"/>
    <w:rsid w:val="003B306C"/>
    <w:rsid w:val="003B336B"/>
    <w:rsid w:val="003B3620"/>
    <w:rsid w:val="003B4206"/>
    <w:rsid w:val="003B657E"/>
    <w:rsid w:val="003B74B8"/>
    <w:rsid w:val="003C0E3C"/>
    <w:rsid w:val="003C3132"/>
    <w:rsid w:val="003C3181"/>
    <w:rsid w:val="003C367C"/>
    <w:rsid w:val="003C4CDF"/>
    <w:rsid w:val="003C4D42"/>
    <w:rsid w:val="003C5845"/>
    <w:rsid w:val="003C69BD"/>
    <w:rsid w:val="003D58AD"/>
    <w:rsid w:val="003D64E7"/>
    <w:rsid w:val="003D68B7"/>
    <w:rsid w:val="003E0A58"/>
    <w:rsid w:val="003E1A2D"/>
    <w:rsid w:val="003E524F"/>
    <w:rsid w:val="003E534E"/>
    <w:rsid w:val="003E760C"/>
    <w:rsid w:val="003F0844"/>
    <w:rsid w:val="003F230D"/>
    <w:rsid w:val="003F230E"/>
    <w:rsid w:val="003F4220"/>
    <w:rsid w:val="003F53AF"/>
    <w:rsid w:val="003F5728"/>
    <w:rsid w:val="003F5E34"/>
    <w:rsid w:val="003F6BA1"/>
    <w:rsid w:val="003F704A"/>
    <w:rsid w:val="0040002F"/>
    <w:rsid w:val="00400A5A"/>
    <w:rsid w:val="00401739"/>
    <w:rsid w:val="004022A4"/>
    <w:rsid w:val="00402739"/>
    <w:rsid w:val="00402F9E"/>
    <w:rsid w:val="00404934"/>
    <w:rsid w:val="004051C6"/>
    <w:rsid w:val="004054DF"/>
    <w:rsid w:val="00407F60"/>
    <w:rsid w:val="004103DF"/>
    <w:rsid w:val="0041062B"/>
    <w:rsid w:val="00416297"/>
    <w:rsid w:val="004169E3"/>
    <w:rsid w:val="00416F6B"/>
    <w:rsid w:val="00420D80"/>
    <w:rsid w:val="00422303"/>
    <w:rsid w:val="004229DE"/>
    <w:rsid w:val="004255B3"/>
    <w:rsid w:val="00425BB9"/>
    <w:rsid w:val="00426939"/>
    <w:rsid w:val="0042762C"/>
    <w:rsid w:val="004308AC"/>
    <w:rsid w:val="0043171F"/>
    <w:rsid w:val="00432216"/>
    <w:rsid w:val="004323B1"/>
    <w:rsid w:val="004328FE"/>
    <w:rsid w:val="00432F52"/>
    <w:rsid w:val="004353AA"/>
    <w:rsid w:val="00436838"/>
    <w:rsid w:val="00436F34"/>
    <w:rsid w:val="0043707A"/>
    <w:rsid w:val="00437935"/>
    <w:rsid w:val="004413AA"/>
    <w:rsid w:val="004416A7"/>
    <w:rsid w:val="0044274B"/>
    <w:rsid w:val="00442EA6"/>
    <w:rsid w:val="004437A5"/>
    <w:rsid w:val="00445E5A"/>
    <w:rsid w:val="00447BC7"/>
    <w:rsid w:val="00450575"/>
    <w:rsid w:val="0045324D"/>
    <w:rsid w:val="00453F28"/>
    <w:rsid w:val="00456EAA"/>
    <w:rsid w:val="0046067B"/>
    <w:rsid w:val="00460C0B"/>
    <w:rsid w:val="00461796"/>
    <w:rsid w:val="00461EBA"/>
    <w:rsid w:val="004621F1"/>
    <w:rsid w:val="00466A44"/>
    <w:rsid w:val="00467569"/>
    <w:rsid w:val="004678E2"/>
    <w:rsid w:val="00467A12"/>
    <w:rsid w:val="004705E3"/>
    <w:rsid w:val="00471DD9"/>
    <w:rsid w:val="004729CE"/>
    <w:rsid w:val="00473383"/>
    <w:rsid w:val="00473528"/>
    <w:rsid w:val="004736D1"/>
    <w:rsid w:val="00474231"/>
    <w:rsid w:val="004742E5"/>
    <w:rsid w:val="00475D01"/>
    <w:rsid w:val="00475DAC"/>
    <w:rsid w:val="00476F3C"/>
    <w:rsid w:val="00482215"/>
    <w:rsid w:val="004832A6"/>
    <w:rsid w:val="00483B73"/>
    <w:rsid w:val="00484614"/>
    <w:rsid w:val="00485211"/>
    <w:rsid w:val="00485B8E"/>
    <w:rsid w:val="0048694C"/>
    <w:rsid w:val="0048793B"/>
    <w:rsid w:val="00487D05"/>
    <w:rsid w:val="00490A33"/>
    <w:rsid w:val="00490DD6"/>
    <w:rsid w:val="00491B3F"/>
    <w:rsid w:val="00491E01"/>
    <w:rsid w:val="004948AE"/>
    <w:rsid w:val="00496768"/>
    <w:rsid w:val="004970B2"/>
    <w:rsid w:val="00497700"/>
    <w:rsid w:val="004A1B7F"/>
    <w:rsid w:val="004A3044"/>
    <w:rsid w:val="004A34AF"/>
    <w:rsid w:val="004A48D6"/>
    <w:rsid w:val="004B257F"/>
    <w:rsid w:val="004B27A0"/>
    <w:rsid w:val="004B4441"/>
    <w:rsid w:val="004B4E59"/>
    <w:rsid w:val="004B679E"/>
    <w:rsid w:val="004C0165"/>
    <w:rsid w:val="004C11A6"/>
    <w:rsid w:val="004C17B4"/>
    <w:rsid w:val="004C40EF"/>
    <w:rsid w:val="004C4FF3"/>
    <w:rsid w:val="004C6092"/>
    <w:rsid w:val="004C60F9"/>
    <w:rsid w:val="004C66EC"/>
    <w:rsid w:val="004C6CD2"/>
    <w:rsid w:val="004D00E0"/>
    <w:rsid w:val="004D1FDD"/>
    <w:rsid w:val="004D24C3"/>
    <w:rsid w:val="004D294D"/>
    <w:rsid w:val="004D44EA"/>
    <w:rsid w:val="004D5614"/>
    <w:rsid w:val="004D58D4"/>
    <w:rsid w:val="004D5F5E"/>
    <w:rsid w:val="004D6BE1"/>
    <w:rsid w:val="004E1006"/>
    <w:rsid w:val="004E6CF8"/>
    <w:rsid w:val="004F3EF9"/>
    <w:rsid w:val="004F55DA"/>
    <w:rsid w:val="004F73A8"/>
    <w:rsid w:val="005005DE"/>
    <w:rsid w:val="0050167B"/>
    <w:rsid w:val="00501DDE"/>
    <w:rsid w:val="0050204C"/>
    <w:rsid w:val="005022CF"/>
    <w:rsid w:val="005026B6"/>
    <w:rsid w:val="00504F02"/>
    <w:rsid w:val="00507730"/>
    <w:rsid w:val="005109F9"/>
    <w:rsid w:val="00510AA0"/>
    <w:rsid w:val="00513342"/>
    <w:rsid w:val="00514709"/>
    <w:rsid w:val="00515A0D"/>
    <w:rsid w:val="00516E4A"/>
    <w:rsid w:val="00517B85"/>
    <w:rsid w:val="005200FC"/>
    <w:rsid w:val="0052017D"/>
    <w:rsid w:val="00520A4E"/>
    <w:rsid w:val="005235DE"/>
    <w:rsid w:val="00523696"/>
    <w:rsid w:val="005261A1"/>
    <w:rsid w:val="00530FD9"/>
    <w:rsid w:val="0053696B"/>
    <w:rsid w:val="00536D44"/>
    <w:rsid w:val="00537F88"/>
    <w:rsid w:val="005403AF"/>
    <w:rsid w:val="005409F6"/>
    <w:rsid w:val="005420AB"/>
    <w:rsid w:val="00543398"/>
    <w:rsid w:val="00543C26"/>
    <w:rsid w:val="00543DA7"/>
    <w:rsid w:val="005449E8"/>
    <w:rsid w:val="00544C78"/>
    <w:rsid w:val="00551E9D"/>
    <w:rsid w:val="00554D65"/>
    <w:rsid w:val="00556574"/>
    <w:rsid w:val="00556987"/>
    <w:rsid w:val="00560388"/>
    <w:rsid w:val="005608C8"/>
    <w:rsid w:val="0056444E"/>
    <w:rsid w:val="00564FB2"/>
    <w:rsid w:val="005651CB"/>
    <w:rsid w:val="005651F7"/>
    <w:rsid w:val="00566958"/>
    <w:rsid w:val="00566C8D"/>
    <w:rsid w:val="00570B04"/>
    <w:rsid w:val="00570BD8"/>
    <w:rsid w:val="00572273"/>
    <w:rsid w:val="00573963"/>
    <w:rsid w:val="005741D0"/>
    <w:rsid w:val="00574796"/>
    <w:rsid w:val="00574BF8"/>
    <w:rsid w:val="005763B4"/>
    <w:rsid w:val="00576BCF"/>
    <w:rsid w:val="005810C2"/>
    <w:rsid w:val="00583326"/>
    <w:rsid w:val="005867B6"/>
    <w:rsid w:val="00587AFD"/>
    <w:rsid w:val="005905F7"/>
    <w:rsid w:val="005907F0"/>
    <w:rsid w:val="00592437"/>
    <w:rsid w:val="00597683"/>
    <w:rsid w:val="005A03DD"/>
    <w:rsid w:val="005A0AC3"/>
    <w:rsid w:val="005A10A6"/>
    <w:rsid w:val="005A1DC6"/>
    <w:rsid w:val="005A7DE2"/>
    <w:rsid w:val="005B4586"/>
    <w:rsid w:val="005B6623"/>
    <w:rsid w:val="005B778E"/>
    <w:rsid w:val="005C0660"/>
    <w:rsid w:val="005C1135"/>
    <w:rsid w:val="005C2F2D"/>
    <w:rsid w:val="005C487E"/>
    <w:rsid w:val="005C6D2E"/>
    <w:rsid w:val="005C7F3B"/>
    <w:rsid w:val="005D03F4"/>
    <w:rsid w:val="005D0F8F"/>
    <w:rsid w:val="005D11D0"/>
    <w:rsid w:val="005D1518"/>
    <w:rsid w:val="005D1526"/>
    <w:rsid w:val="005D25BC"/>
    <w:rsid w:val="005D2B1C"/>
    <w:rsid w:val="005D4551"/>
    <w:rsid w:val="005D55CE"/>
    <w:rsid w:val="005D5762"/>
    <w:rsid w:val="005D58CA"/>
    <w:rsid w:val="005D6DF2"/>
    <w:rsid w:val="005D6FEA"/>
    <w:rsid w:val="005D747A"/>
    <w:rsid w:val="005E009F"/>
    <w:rsid w:val="005E1B1F"/>
    <w:rsid w:val="005E1FDE"/>
    <w:rsid w:val="005E28D9"/>
    <w:rsid w:val="005E407B"/>
    <w:rsid w:val="005E51D2"/>
    <w:rsid w:val="005E543F"/>
    <w:rsid w:val="005E7954"/>
    <w:rsid w:val="005F1157"/>
    <w:rsid w:val="005F183B"/>
    <w:rsid w:val="005F1976"/>
    <w:rsid w:val="006017B1"/>
    <w:rsid w:val="00601F79"/>
    <w:rsid w:val="00602845"/>
    <w:rsid w:val="00603341"/>
    <w:rsid w:val="00603C0B"/>
    <w:rsid w:val="00603C21"/>
    <w:rsid w:val="00607DB6"/>
    <w:rsid w:val="00607DCD"/>
    <w:rsid w:val="00612DF6"/>
    <w:rsid w:val="006136DB"/>
    <w:rsid w:val="0061484F"/>
    <w:rsid w:val="00616E71"/>
    <w:rsid w:val="00617AA5"/>
    <w:rsid w:val="0062241B"/>
    <w:rsid w:val="0062257C"/>
    <w:rsid w:val="006256E7"/>
    <w:rsid w:val="00630DAC"/>
    <w:rsid w:val="00630F1F"/>
    <w:rsid w:val="00633241"/>
    <w:rsid w:val="00633276"/>
    <w:rsid w:val="00640891"/>
    <w:rsid w:val="006471EB"/>
    <w:rsid w:val="00650348"/>
    <w:rsid w:val="00651822"/>
    <w:rsid w:val="0065400B"/>
    <w:rsid w:val="00655069"/>
    <w:rsid w:val="00655289"/>
    <w:rsid w:val="00655A78"/>
    <w:rsid w:val="006560C1"/>
    <w:rsid w:val="0066149B"/>
    <w:rsid w:val="00662150"/>
    <w:rsid w:val="0066286D"/>
    <w:rsid w:val="00666D79"/>
    <w:rsid w:val="00671971"/>
    <w:rsid w:val="00672E0D"/>
    <w:rsid w:val="006734A6"/>
    <w:rsid w:val="006746EB"/>
    <w:rsid w:val="00674F82"/>
    <w:rsid w:val="006752D9"/>
    <w:rsid w:val="00676A51"/>
    <w:rsid w:val="006770D4"/>
    <w:rsid w:val="00680717"/>
    <w:rsid w:val="006807FF"/>
    <w:rsid w:val="0068502E"/>
    <w:rsid w:val="00685099"/>
    <w:rsid w:val="006856EC"/>
    <w:rsid w:val="00685A06"/>
    <w:rsid w:val="00685C31"/>
    <w:rsid w:val="00686309"/>
    <w:rsid w:val="0069043F"/>
    <w:rsid w:val="0069252C"/>
    <w:rsid w:val="006979AF"/>
    <w:rsid w:val="006A143A"/>
    <w:rsid w:val="006A2FE7"/>
    <w:rsid w:val="006A354D"/>
    <w:rsid w:val="006A44E6"/>
    <w:rsid w:val="006A6AF5"/>
    <w:rsid w:val="006A7AF9"/>
    <w:rsid w:val="006B0278"/>
    <w:rsid w:val="006B0ED1"/>
    <w:rsid w:val="006B22CD"/>
    <w:rsid w:val="006B2BAE"/>
    <w:rsid w:val="006B30E8"/>
    <w:rsid w:val="006B4288"/>
    <w:rsid w:val="006B4640"/>
    <w:rsid w:val="006B4C3D"/>
    <w:rsid w:val="006B5DDC"/>
    <w:rsid w:val="006B78B4"/>
    <w:rsid w:val="006C1FB1"/>
    <w:rsid w:val="006C207F"/>
    <w:rsid w:val="006C347C"/>
    <w:rsid w:val="006C47A2"/>
    <w:rsid w:val="006C505B"/>
    <w:rsid w:val="006C53AC"/>
    <w:rsid w:val="006C7CF2"/>
    <w:rsid w:val="006D17F9"/>
    <w:rsid w:val="006D1AAE"/>
    <w:rsid w:val="006D2EE4"/>
    <w:rsid w:val="006D3DF0"/>
    <w:rsid w:val="006D6095"/>
    <w:rsid w:val="006D6103"/>
    <w:rsid w:val="006E0431"/>
    <w:rsid w:val="006E0D81"/>
    <w:rsid w:val="006E32EF"/>
    <w:rsid w:val="006E352E"/>
    <w:rsid w:val="006E3ACF"/>
    <w:rsid w:val="006E3F3C"/>
    <w:rsid w:val="006E6297"/>
    <w:rsid w:val="006F2404"/>
    <w:rsid w:val="006F2B1E"/>
    <w:rsid w:val="006F357C"/>
    <w:rsid w:val="006F51D0"/>
    <w:rsid w:val="006F67AF"/>
    <w:rsid w:val="0070019F"/>
    <w:rsid w:val="00701E7D"/>
    <w:rsid w:val="0070651A"/>
    <w:rsid w:val="00710711"/>
    <w:rsid w:val="00710E8B"/>
    <w:rsid w:val="00711B6F"/>
    <w:rsid w:val="00711FF0"/>
    <w:rsid w:val="00713ECC"/>
    <w:rsid w:val="00715047"/>
    <w:rsid w:val="00717FB9"/>
    <w:rsid w:val="00717FD5"/>
    <w:rsid w:val="007208F5"/>
    <w:rsid w:val="007221FF"/>
    <w:rsid w:val="00722F80"/>
    <w:rsid w:val="00724ABD"/>
    <w:rsid w:val="0072664A"/>
    <w:rsid w:val="00727E0A"/>
    <w:rsid w:val="007314DD"/>
    <w:rsid w:val="0073152F"/>
    <w:rsid w:val="00735E8A"/>
    <w:rsid w:val="00736197"/>
    <w:rsid w:val="00736605"/>
    <w:rsid w:val="00736E34"/>
    <w:rsid w:val="00736FA0"/>
    <w:rsid w:val="007409FE"/>
    <w:rsid w:val="00740D40"/>
    <w:rsid w:val="0074138C"/>
    <w:rsid w:val="00743E59"/>
    <w:rsid w:val="00751402"/>
    <w:rsid w:val="0075162F"/>
    <w:rsid w:val="00751A9A"/>
    <w:rsid w:val="00751EED"/>
    <w:rsid w:val="00752423"/>
    <w:rsid w:val="00752FAB"/>
    <w:rsid w:val="007535E7"/>
    <w:rsid w:val="0075541B"/>
    <w:rsid w:val="00755B5E"/>
    <w:rsid w:val="00755E45"/>
    <w:rsid w:val="0075614F"/>
    <w:rsid w:val="0075692B"/>
    <w:rsid w:val="00756C27"/>
    <w:rsid w:val="007619BE"/>
    <w:rsid w:val="00761BD2"/>
    <w:rsid w:val="00763368"/>
    <w:rsid w:val="007635E7"/>
    <w:rsid w:val="007636F7"/>
    <w:rsid w:val="00765C7D"/>
    <w:rsid w:val="00766CCD"/>
    <w:rsid w:val="00766FCC"/>
    <w:rsid w:val="007672E0"/>
    <w:rsid w:val="0077144F"/>
    <w:rsid w:val="007716E2"/>
    <w:rsid w:val="00772326"/>
    <w:rsid w:val="00774C04"/>
    <w:rsid w:val="007761D9"/>
    <w:rsid w:val="0078168A"/>
    <w:rsid w:val="007845E3"/>
    <w:rsid w:val="007855A2"/>
    <w:rsid w:val="007872E2"/>
    <w:rsid w:val="00787703"/>
    <w:rsid w:val="00787EAD"/>
    <w:rsid w:val="00790E69"/>
    <w:rsid w:val="00790E73"/>
    <w:rsid w:val="00793118"/>
    <w:rsid w:val="007931D9"/>
    <w:rsid w:val="00793B99"/>
    <w:rsid w:val="00793BF0"/>
    <w:rsid w:val="00797000"/>
    <w:rsid w:val="00797950"/>
    <w:rsid w:val="00797C34"/>
    <w:rsid w:val="007A0EE7"/>
    <w:rsid w:val="007A214D"/>
    <w:rsid w:val="007A3571"/>
    <w:rsid w:val="007A396E"/>
    <w:rsid w:val="007A4028"/>
    <w:rsid w:val="007A688D"/>
    <w:rsid w:val="007B00D0"/>
    <w:rsid w:val="007B1571"/>
    <w:rsid w:val="007B204E"/>
    <w:rsid w:val="007B2EC3"/>
    <w:rsid w:val="007B3188"/>
    <w:rsid w:val="007B4876"/>
    <w:rsid w:val="007B4C1A"/>
    <w:rsid w:val="007C25B5"/>
    <w:rsid w:val="007C3608"/>
    <w:rsid w:val="007C3734"/>
    <w:rsid w:val="007C392E"/>
    <w:rsid w:val="007C6453"/>
    <w:rsid w:val="007C65C3"/>
    <w:rsid w:val="007D15D6"/>
    <w:rsid w:val="007D16AB"/>
    <w:rsid w:val="007D2330"/>
    <w:rsid w:val="007D3DE2"/>
    <w:rsid w:val="007D7882"/>
    <w:rsid w:val="007E303B"/>
    <w:rsid w:val="007F360C"/>
    <w:rsid w:val="007F4520"/>
    <w:rsid w:val="00800065"/>
    <w:rsid w:val="008004D0"/>
    <w:rsid w:val="00804DF0"/>
    <w:rsid w:val="0080571A"/>
    <w:rsid w:val="00807831"/>
    <w:rsid w:val="00807A05"/>
    <w:rsid w:val="008100C0"/>
    <w:rsid w:val="008114A8"/>
    <w:rsid w:val="0081219C"/>
    <w:rsid w:val="008136F0"/>
    <w:rsid w:val="008140C1"/>
    <w:rsid w:val="008142E5"/>
    <w:rsid w:val="00816446"/>
    <w:rsid w:val="0082017C"/>
    <w:rsid w:val="0082070A"/>
    <w:rsid w:val="00822BB3"/>
    <w:rsid w:val="00822CAA"/>
    <w:rsid w:val="008257AA"/>
    <w:rsid w:val="00825F8B"/>
    <w:rsid w:val="00831208"/>
    <w:rsid w:val="00831975"/>
    <w:rsid w:val="008319AF"/>
    <w:rsid w:val="008353A3"/>
    <w:rsid w:val="008411ED"/>
    <w:rsid w:val="008415F2"/>
    <w:rsid w:val="00844C55"/>
    <w:rsid w:val="00846B02"/>
    <w:rsid w:val="00847149"/>
    <w:rsid w:val="00850322"/>
    <w:rsid w:val="0085277D"/>
    <w:rsid w:val="00852D5A"/>
    <w:rsid w:val="00853172"/>
    <w:rsid w:val="00853BA7"/>
    <w:rsid w:val="00853CF1"/>
    <w:rsid w:val="00855004"/>
    <w:rsid w:val="008551AB"/>
    <w:rsid w:val="00855BFA"/>
    <w:rsid w:val="008560F7"/>
    <w:rsid w:val="008564AA"/>
    <w:rsid w:val="0085758F"/>
    <w:rsid w:val="008579F9"/>
    <w:rsid w:val="008609F6"/>
    <w:rsid w:val="00861B35"/>
    <w:rsid w:val="00862AFB"/>
    <w:rsid w:val="008631FF"/>
    <w:rsid w:val="00863643"/>
    <w:rsid w:val="00864A14"/>
    <w:rsid w:val="00865CE4"/>
    <w:rsid w:val="00866E01"/>
    <w:rsid w:val="0087174E"/>
    <w:rsid w:val="00871E64"/>
    <w:rsid w:val="008735AF"/>
    <w:rsid w:val="00873C2E"/>
    <w:rsid w:val="00874212"/>
    <w:rsid w:val="00874552"/>
    <w:rsid w:val="00875EA2"/>
    <w:rsid w:val="00877029"/>
    <w:rsid w:val="008779F3"/>
    <w:rsid w:val="00882F32"/>
    <w:rsid w:val="00883D01"/>
    <w:rsid w:val="0088772C"/>
    <w:rsid w:val="00890604"/>
    <w:rsid w:val="00893161"/>
    <w:rsid w:val="0089329D"/>
    <w:rsid w:val="00894767"/>
    <w:rsid w:val="008968FC"/>
    <w:rsid w:val="00897B24"/>
    <w:rsid w:val="008A19BD"/>
    <w:rsid w:val="008A32F9"/>
    <w:rsid w:val="008A3CE2"/>
    <w:rsid w:val="008A4168"/>
    <w:rsid w:val="008A681A"/>
    <w:rsid w:val="008B0382"/>
    <w:rsid w:val="008B11E9"/>
    <w:rsid w:val="008B25BE"/>
    <w:rsid w:val="008B34BE"/>
    <w:rsid w:val="008B3FEA"/>
    <w:rsid w:val="008B4C2F"/>
    <w:rsid w:val="008B5B72"/>
    <w:rsid w:val="008B5DD6"/>
    <w:rsid w:val="008B6D87"/>
    <w:rsid w:val="008C02B5"/>
    <w:rsid w:val="008C0422"/>
    <w:rsid w:val="008C327A"/>
    <w:rsid w:val="008C3B91"/>
    <w:rsid w:val="008C53DA"/>
    <w:rsid w:val="008C6A4A"/>
    <w:rsid w:val="008D1480"/>
    <w:rsid w:val="008D46AF"/>
    <w:rsid w:val="008D668B"/>
    <w:rsid w:val="008D7188"/>
    <w:rsid w:val="008E04A0"/>
    <w:rsid w:val="008E1173"/>
    <w:rsid w:val="008E2A01"/>
    <w:rsid w:val="008E31D8"/>
    <w:rsid w:val="008E32BE"/>
    <w:rsid w:val="008E47D3"/>
    <w:rsid w:val="008E5186"/>
    <w:rsid w:val="008E6533"/>
    <w:rsid w:val="008E7979"/>
    <w:rsid w:val="008F0BD7"/>
    <w:rsid w:val="008F13C3"/>
    <w:rsid w:val="008F18C0"/>
    <w:rsid w:val="008F2404"/>
    <w:rsid w:val="008F28D6"/>
    <w:rsid w:val="008F3260"/>
    <w:rsid w:val="008F55AE"/>
    <w:rsid w:val="008F6641"/>
    <w:rsid w:val="008F6DC4"/>
    <w:rsid w:val="00900E46"/>
    <w:rsid w:val="00902147"/>
    <w:rsid w:val="009022B7"/>
    <w:rsid w:val="00902B7B"/>
    <w:rsid w:val="00903C7D"/>
    <w:rsid w:val="009047FD"/>
    <w:rsid w:val="00904B79"/>
    <w:rsid w:val="0090510F"/>
    <w:rsid w:val="00905A5D"/>
    <w:rsid w:val="00905E98"/>
    <w:rsid w:val="00907BE9"/>
    <w:rsid w:val="00911681"/>
    <w:rsid w:val="00911800"/>
    <w:rsid w:val="0091225D"/>
    <w:rsid w:val="00913E2B"/>
    <w:rsid w:val="00914DCB"/>
    <w:rsid w:val="00915D0A"/>
    <w:rsid w:val="00916AAC"/>
    <w:rsid w:val="00917E13"/>
    <w:rsid w:val="009210DB"/>
    <w:rsid w:val="00922A79"/>
    <w:rsid w:val="009247A5"/>
    <w:rsid w:val="00924CAD"/>
    <w:rsid w:val="009254BA"/>
    <w:rsid w:val="00926498"/>
    <w:rsid w:val="00927E3F"/>
    <w:rsid w:val="009303B1"/>
    <w:rsid w:val="00931D6C"/>
    <w:rsid w:val="00932CDD"/>
    <w:rsid w:val="0093301A"/>
    <w:rsid w:val="0093313C"/>
    <w:rsid w:val="00935365"/>
    <w:rsid w:val="009411BC"/>
    <w:rsid w:val="009426B4"/>
    <w:rsid w:val="009433A9"/>
    <w:rsid w:val="00943998"/>
    <w:rsid w:val="009444EA"/>
    <w:rsid w:val="00944E10"/>
    <w:rsid w:val="00945167"/>
    <w:rsid w:val="0094554F"/>
    <w:rsid w:val="00946912"/>
    <w:rsid w:val="009473B7"/>
    <w:rsid w:val="00951599"/>
    <w:rsid w:val="00955C86"/>
    <w:rsid w:val="00960B75"/>
    <w:rsid w:val="00960D4F"/>
    <w:rsid w:val="00961472"/>
    <w:rsid w:val="009615D3"/>
    <w:rsid w:val="009617E0"/>
    <w:rsid w:val="00962B10"/>
    <w:rsid w:val="00962CF8"/>
    <w:rsid w:val="0096336F"/>
    <w:rsid w:val="0096418B"/>
    <w:rsid w:val="00966FF5"/>
    <w:rsid w:val="009700FF"/>
    <w:rsid w:val="00970522"/>
    <w:rsid w:val="009709DB"/>
    <w:rsid w:val="009716B3"/>
    <w:rsid w:val="00971D84"/>
    <w:rsid w:val="00972166"/>
    <w:rsid w:val="009745C9"/>
    <w:rsid w:val="00974B36"/>
    <w:rsid w:val="00977EAC"/>
    <w:rsid w:val="0098054C"/>
    <w:rsid w:val="0098097F"/>
    <w:rsid w:val="009829BA"/>
    <w:rsid w:val="00983510"/>
    <w:rsid w:val="00984DAD"/>
    <w:rsid w:val="00986616"/>
    <w:rsid w:val="00986C50"/>
    <w:rsid w:val="0099003F"/>
    <w:rsid w:val="0099057F"/>
    <w:rsid w:val="009908B9"/>
    <w:rsid w:val="00993053"/>
    <w:rsid w:val="00993E57"/>
    <w:rsid w:val="009941C7"/>
    <w:rsid w:val="009A13AA"/>
    <w:rsid w:val="009A1BCB"/>
    <w:rsid w:val="009A1C43"/>
    <w:rsid w:val="009A7FC8"/>
    <w:rsid w:val="009B26B2"/>
    <w:rsid w:val="009B2A8A"/>
    <w:rsid w:val="009B3924"/>
    <w:rsid w:val="009B7FD7"/>
    <w:rsid w:val="009C1D29"/>
    <w:rsid w:val="009C2F69"/>
    <w:rsid w:val="009C3DA8"/>
    <w:rsid w:val="009C46F9"/>
    <w:rsid w:val="009C5006"/>
    <w:rsid w:val="009C575A"/>
    <w:rsid w:val="009C5AB2"/>
    <w:rsid w:val="009C6EBE"/>
    <w:rsid w:val="009C779E"/>
    <w:rsid w:val="009D2548"/>
    <w:rsid w:val="009D3806"/>
    <w:rsid w:val="009D40BC"/>
    <w:rsid w:val="009D4652"/>
    <w:rsid w:val="009D71D2"/>
    <w:rsid w:val="009E03EB"/>
    <w:rsid w:val="009E10FF"/>
    <w:rsid w:val="009E1B76"/>
    <w:rsid w:val="009E2D1D"/>
    <w:rsid w:val="009E567E"/>
    <w:rsid w:val="009F0619"/>
    <w:rsid w:val="009F0792"/>
    <w:rsid w:val="009F16C4"/>
    <w:rsid w:val="009F2644"/>
    <w:rsid w:val="009F35D5"/>
    <w:rsid w:val="009F3821"/>
    <w:rsid w:val="009F4716"/>
    <w:rsid w:val="009F49B4"/>
    <w:rsid w:val="009F4D9D"/>
    <w:rsid w:val="009F4DC2"/>
    <w:rsid w:val="009F562C"/>
    <w:rsid w:val="009F58CD"/>
    <w:rsid w:val="009F683A"/>
    <w:rsid w:val="00A0053E"/>
    <w:rsid w:val="00A02B18"/>
    <w:rsid w:val="00A058D1"/>
    <w:rsid w:val="00A05E84"/>
    <w:rsid w:val="00A06B41"/>
    <w:rsid w:val="00A06FB5"/>
    <w:rsid w:val="00A120C6"/>
    <w:rsid w:val="00A13E10"/>
    <w:rsid w:val="00A15EC0"/>
    <w:rsid w:val="00A16988"/>
    <w:rsid w:val="00A17621"/>
    <w:rsid w:val="00A17687"/>
    <w:rsid w:val="00A17FFD"/>
    <w:rsid w:val="00A201CB"/>
    <w:rsid w:val="00A20BE0"/>
    <w:rsid w:val="00A2237E"/>
    <w:rsid w:val="00A22EB9"/>
    <w:rsid w:val="00A23B31"/>
    <w:rsid w:val="00A31EFF"/>
    <w:rsid w:val="00A31F2E"/>
    <w:rsid w:val="00A3218E"/>
    <w:rsid w:val="00A33B8E"/>
    <w:rsid w:val="00A356C1"/>
    <w:rsid w:val="00A407FD"/>
    <w:rsid w:val="00A40E0D"/>
    <w:rsid w:val="00A411FF"/>
    <w:rsid w:val="00A41846"/>
    <w:rsid w:val="00A41AF0"/>
    <w:rsid w:val="00A43CA8"/>
    <w:rsid w:val="00A44109"/>
    <w:rsid w:val="00A44E67"/>
    <w:rsid w:val="00A458F7"/>
    <w:rsid w:val="00A51C59"/>
    <w:rsid w:val="00A543BF"/>
    <w:rsid w:val="00A556FB"/>
    <w:rsid w:val="00A55DD9"/>
    <w:rsid w:val="00A564B7"/>
    <w:rsid w:val="00A60E0E"/>
    <w:rsid w:val="00A631AE"/>
    <w:rsid w:val="00A64039"/>
    <w:rsid w:val="00A643AF"/>
    <w:rsid w:val="00A677D2"/>
    <w:rsid w:val="00A67DD4"/>
    <w:rsid w:val="00A702E0"/>
    <w:rsid w:val="00A71574"/>
    <w:rsid w:val="00A72C04"/>
    <w:rsid w:val="00A73467"/>
    <w:rsid w:val="00A736A3"/>
    <w:rsid w:val="00A75A42"/>
    <w:rsid w:val="00A75FA9"/>
    <w:rsid w:val="00A80C4E"/>
    <w:rsid w:val="00A80ED9"/>
    <w:rsid w:val="00A81258"/>
    <w:rsid w:val="00A8146C"/>
    <w:rsid w:val="00A834BA"/>
    <w:rsid w:val="00A83ECE"/>
    <w:rsid w:val="00A8620D"/>
    <w:rsid w:val="00A8690D"/>
    <w:rsid w:val="00A90B5E"/>
    <w:rsid w:val="00A90D87"/>
    <w:rsid w:val="00A9112E"/>
    <w:rsid w:val="00A9178B"/>
    <w:rsid w:val="00A926CC"/>
    <w:rsid w:val="00A93E4A"/>
    <w:rsid w:val="00A94188"/>
    <w:rsid w:val="00A94A0C"/>
    <w:rsid w:val="00A9538A"/>
    <w:rsid w:val="00A95E2B"/>
    <w:rsid w:val="00A96585"/>
    <w:rsid w:val="00AA4A5B"/>
    <w:rsid w:val="00AA4E0C"/>
    <w:rsid w:val="00AA7671"/>
    <w:rsid w:val="00AB00A1"/>
    <w:rsid w:val="00AB05B9"/>
    <w:rsid w:val="00AB306F"/>
    <w:rsid w:val="00AB60E0"/>
    <w:rsid w:val="00AB7F58"/>
    <w:rsid w:val="00AC0E98"/>
    <w:rsid w:val="00AC30FA"/>
    <w:rsid w:val="00AC382B"/>
    <w:rsid w:val="00AC4AB6"/>
    <w:rsid w:val="00AC5514"/>
    <w:rsid w:val="00AC686F"/>
    <w:rsid w:val="00AC7879"/>
    <w:rsid w:val="00AD0FED"/>
    <w:rsid w:val="00AD396E"/>
    <w:rsid w:val="00AD4393"/>
    <w:rsid w:val="00AD5DB8"/>
    <w:rsid w:val="00AE1575"/>
    <w:rsid w:val="00AE31AA"/>
    <w:rsid w:val="00AE4DC4"/>
    <w:rsid w:val="00AE7CA3"/>
    <w:rsid w:val="00AF0507"/>
    <w:rsid w:val="00AF47E8"/>
    <w:rsid w:val="00AF6262"/>
    <w:rsid w:val="00AF6B5F"/>
    <w:rsid w:val="00AF7D17"/>
    <w:rsid w:val="00B01052"/>
    <w:rsid w:val="00B03AAF"/>
    <w:rsid w:val="00B069B3"/>
    <w:rsid w:val="00B069D4"/>
    <w:rsid w:val="00B11E73"/>
    <w:rsid w:val="00B12D09"/>
    <w:rsid w:val="00B13FDC"/>
    <w:rsid w:val="00B14B14"/>
    <w:rsid w:val="00B16657"/>
    <w:rsid w:val="00B16A2B"/>
    <w:rsid w:val="00B20423"/>
    <w:rsid w:val="00B204DF"/>
    <w:rsid w:val="00B238BC"/>
    <w:rsid w:val="00B23B5C"/>
    <w:rsid w:val="00B24854"/>
    <w:rsid w:val="00B25B48"/>
    <w:rsid w:val="00B3067D"/>
    <w:rsid w:val="00B310D4"/>
    <w:rsid w:val="00B31F3E"/>
    <w:rsid w:val="00B34377"/>
    <w:rsid w:val="00B34398"/>
    <w:rsid w:val="00B34CC2"/>
    <w:rsid w:val="00B379FC"/>
    <w:rsid w:val="00B424B4"/>
    <w:rsid w:val="00B42D63"/>
    <w:rsid w:val="00B44949"/>
    <w:rsid w:val="00B449EF"/>
    <w:rsid w:val="00B45AA6"/>
    <w:rsid w:val="00B47574"/>
    <w:rsid w:val="00B503A8"/>
    <w:rsid w:val="00B50991"/>
    <w:rsid w:val="00B51521"/>
    <w:rsid w:val="00B51693"/>
    <w:rsid w:val="00B53998"/>
    <w:rsid w:val="00B56708"/>
    <w:rsid w:val="00B60050"/>
    <w:rsid w:val="00B610B2"/>
    <w:rsid w:val="00B6129D"/>
    <w:rsid w:val="00B618B5"/>
    <w:rsid w:val="00B62E60"/>
    <w:rsid w:val="00B65D0D"/>
    <w:rsid w:val="00B6658B"/>
    <w:rsid w:val="00B67787"/>
    <w:rsid w:val="00B67BA7"/>
    <w:rsid w:val="00B67D74"/>
    <w:rsid w:val="00B71F5D"/>
    <w:rsid w:val="00B730CE"/>
    <w:rsid w:val="00B75CC2"/>
    <w:rsid w:val="00B767FA"/>
    <w:rsid w:val="00B77048"/>
    <w:rsid w:val="00B806CE"/>
    <w:rsid w:val="00B80B66"/>
    <w:rsid w:val="00B80D76"/>
    <w:rsid w:val="00B82B7D"/>
    <w:rsid w:val="00B8412E"/>
    <w:rsid w:val="00B84181"/>
    <w:rsid w:val="00B84284"/>
    <w:rsid w:val="00B846A7"/>
    <w:rsid w:val="00B847BD"/>
    <w:rsid w:val="00B85AD1"/>
    <w:rsid w:val="00B86088"/>
    <w:rsid w:val="00B86D0C"/>
    <w:rsid w:val="00B933FF"/>
    <w:rsid w:val="00B941FF"/>
    <w:rsid w:val="00B95124"/>
    <w:rsid w:val="00BA0512"/>
    <w:rsid w:val="00BA1796"/>
    <w:rsid w:val="00BA1CB6"/>
    <w:rsid w:val="00BA2352"/>
    <w:rsid w:val="00BA267C"/>
    <w:rsid w:val="00BA2749"/>
    <w:rsid w:val="00BA4361"/>
    <w:rsid w:val="00BA4717"/>
    <w:rsid w:val="00BA568A"/>
    <w:rsid w:val="00BA5B1D"/>
    <w:rsid w:val="00BA6B41"/>
    <w:rsid w:val="00BA6EB3"/>
    <w:rsid w:val="00BA713F"/>
    <w:rsid w:val="00BB04D5"/>
    <w:rsid w:val="00BB176F"/>
    <w:rsid w:val="00BB2154"/>
    <w:rsid w:val="00BB2265"/>
    <w:rsid w:val="00BB324D"/>
    <w:rsid w:val="00BB3BFA"/>
    <w:rsid w:val="00BB5163"/>
    <w:rsid w:val="00BB6DB6"/>
    <w:rsid w:val="00BB6F84"/>
    <w:rsid w:val="00BB7988"/>
    <w:rsid w:val="00BB7A0F"/>
    <w:rsid w:val="00BB7E24"/>
    <w:rsid w:val="00BB7E2D"/>
    <w:rsid w:val="00BC017B"/>
    <w:rsid w:val="00BC1BB1"/>
    <w:rsid w:val="00BC1C4D"/>
    <w:rsid w:val="00BC3F20"/>
    <w:rsid w:val="00BC4F34"/>
    <w:rsid w:val="00BC7447"/>
    <w:rsid w:val="00BC7770"/>
    <w:rsid w:val="00BC78DC"/>
    <w:rsid w:val="00BD16A8"/>
    <w:rsid w:val="00BD309C"/>
    <w:rsid w:val="00BD41AE"/>
    <w:rsid w:val="00BD529E"/>
    <w:rsid w:val="00BD6992"/>
    <w:rsid w:val="00BD6E0A"/>
    <w:rsid w:val="00BD7DF1"/>
    <w:rsid w:val="00BE13D3"/>
    <w:rsid w:val="00BE1C0A"/>
    <w:rsid w:val="00BE2CF1"/>
    <w:rsid w:val="00BE43B4"/>
    <w:rsid w:val="00BE4B52"/>
    <w:rsid w:val="00BE5452"/>
    <w:rsid w:val="00BE7974"/>
    <w:rsid w:val="00BF0135"/>
    <w:rsid w:val="00BF4EE8"/>
    <w:rsid w:val="00BF6C5A"/>
    <w:rsid w:val="00BF788C"/>
    <w:rsid w:val="00BF79AB"/>
    <w:rsid w:val="00C0027C"/>
    <w:rsid w:val="00C0304D"/>
    <w:rsid w:val="00C039AE"/>
    <w:rsid w:val="00C05CF9"/>
    <w:rsid w:val="00C06B72"/>
    <w:rsid w:val="00C06C37"/>
    <w:rsid w:val="00C079C8"/>
    <w:rsid w:val="00C07EC9"/>
    <w:rsid w:val="00C1398D"/>
    <w:rsid w:val="00C13DB4"/>
    <w:rsid w:val="00C15D8E"/>
    <w:rsid w:val="00C17833"/>
    <w:rsid w:val="00C20EA6"/>
    <w:rsid w:val="00C237FA"/>
    <w:rsid w:val="00C27311"/>
    <w:rsid w:val="00C30C2E"/>
    <w:rsid w:val="00C30F0B"/>
    <w:rsid w:val="00C31A46"/>
    <w:rsid w:val="00C32A32"/>
    <w:rsid w:val="00C3486B"/>
    <w:rsid w:val="00C36C37"/>
    <w:rsid w:val="00C37D39"/>
    <w:rsid w:val="00C4152E"/>
    <w:rsid w:val="00C42327"/>
    <w:rsid w:val="00C44115"/>
    <w:rsid w:val="00C47BD2"/>
    <w:rsid w:val="00C50A91"/>
    <w:rsid w:val="00C516ED"/>
    <w:rsid w:val="00C51A27"/>
    <w:rsid w:val="00C51C94"/>
    <w:rsid w:val="00C525DF"/>
    <w:rsid w:val="00C52B3A"/>
    <w:rsid w:val="00C55415"/>
    <w:rsid w:val="00C564B6"/>
    <w:rsid w:val="00C602FF"/>
    <w:rsid w:val="00C61291"/>
    <w:rsid w:val="00C621E4"/>
    <w:rsid w:val="00C62E81"/>
    <w:rsid w:val="00C66331"/>
    <w:rsid w:val="00C66713"/>
    <w:rsid w:val="00C66AD5"/>
    <w:rsid w:val="00C676C9"/>
    <w:rsid w:val="00C67DE4"/>
    <w:rsid w:val="00C70AAC"/>
    <w:rsid w:val="00C71BEF"/>
    <w:rsid w:val="00C720E5"/>
    <w:rsid w:val="00C7568F"/>
    <w:rsid w:val="00C80E63"/>
    <w:rsid w:val="00C830E4"/>
    <w:rsid w:val="00C8425C"/>
    <w:rsid w:val="00C8505E"/>
    <w:rsid w:val="00C87E6B"/>
    <w:rsid w:val="00C92745"/>
    <w:rsid w:val="00C9455E"/>
    <w:rsid w:val="00C9480D"/>
    <w:rsid w:val="00C96F50"/>
    <w:rsid w:val="00C97939"/>
    <w:rsid w:val="00CA28E7"/>
    <w:rsid w:val="00CA301B"/>
    <w:rsid w:val="00CA555E"/>
    <w:rsid w:val="00CA5FA8"/>
    <w:rsid w:val="00CB3122"/>
    <w:rsid w:val="00CB3AFE"/>
    <w:rsid w:val="00CB79DD"/>
    <w:rsid w:val="00CB79FC"/>
    <w:rsid w:val="00CC02D9"/>
    <w:rsid w:val="00CC0C4D"/>
    <w:rsid w:val="00CC15E8"/>
    <w:rsid w:val="00CC2E29"/>
    <w:rsid w:val="00CC4B66"/>
    <w:rsid w:val="00CC6BBC"/>
    <w:rsid w:val="00CC756A"/>
    <w:rsid w:val="00CD15D3"/>
    <w:rsid w:val="00CD2D12"/>
    <w:rsid w:val="00CD3481"/>
    <w:rsid w:val="00CD4D9A"/>
    <w:rsid w:val="00CD5525"/>
    <w:rsid w:val="00CD7919"/>
    <w:rsid w:val="00CE00EC"/>
    <w:rsid w:val="00CE0119"/>
    <w:rsid w:val="00CE1D92"/>
    <w:rsid w:val="00CE308D"/>
    <w:rsid w:val="00CE5AAC"/>
    <w:rsid w:val="00CE5AF8"/>
    <w:rsid w:val="00CE642D"/>
    <w:rsid w:val="00CE6AF4"/>
    <w:rsid w:val="00CE7190"/>
    <w:rsid w:val="00CE7EF6"/>
    <w:rsid w:val="00CF4121"/>
    <w:rsid w:val="00CF4911"/>
    <w:rsid w:val="00D01769"/>
    <w:rsid w:val="00D030E8"/>
    <w:rsid w:val="00D0330E"/>
    <w:rsid w:val="00D03E57"/>
    <w:rsid w:val="00D10ECD"/>
    <w:rsid w:val="00D11C37"/>
    <w:rsid w:val="00D12AEF"/>
    <w:rsid w:val="00D1368A"/>
    <w:rsid w:val="00D13F88"/>
    <w:rsid w:val="00D140F2"/>
    <w:rsid w:val="00D14583"/>
    <w:rsid w:val="00D14B95"/>
    <w:rsid w:val="00D150C4"/>
    <w:rsid w:val="00D201C7"/>
    <w:rsid w:val="00D2052E"/>
    <w:rsid w:val="00D22528"/>
    <w:rsid w:val="00D22A5C"/>
    <w:rsid w:val="00D24E9A"/>
    <w:rsid w:val="00D25BEB"/>
    <w:rsid w:val="00D270D4"/>
    <w:rsid w:val="00D31509"/>
    <w:rsid w:val="00D3197F"/>
    <w:rsid w:val="00D32934"/>
    <w:rsid w:val="00D32F61"/>
    <w:rsid w:val="00D35E5A"/>
    <w:rsid w:val="00D37648"/>
    <w:rsid w:val="00D378EE"/>
    <w:rsid w:val="00D37AF3"/>
    <w:rsid w:val="00D400B8"/>
    <w:rsid w:val="00D4245A"/>
    <w:rsid w:val="00D433D0"/>
    <w:rsid w:val="00D439D3"/>
    <w:rsid w:val="00D456E3"/>
    <w:rsid w:val="00D52041"/>
    <w:rsid w:val="00D52BBF"/>
    <w:rsid w:val="00D54D51"/>
    <w:rsid w:val="00D5582C"/>
    <w:rsid w:val="00D55EAC"/>
    <w:rsid w:val="00D57CC9"/>
    <w:rsid w:val="00D60B61"/>
    <w:rsid w:val="00D61AF2"/>
    <w:rsid w:val="00D638D9"/>
    <w:rsid w:val="00D670E0"/>
    <w:rsid w:val="00D708FA"/>
    <w:rsid w:val="00D7146A"/>
    <w:rsid w:val="00D71B3D"/>
    <w:rsid w:val="00D71CB5"/>
    <w:rsid w:val="00D72254"/>
    <w:rsid w:val="00D72D79"/>
    <w:rsid w:val="00D72E0D"/>
    <w:rsid w:val="00D73552"/>
    <w:rsid w:val="00D769DC"/>
    <w:rsid w:val="00D76E83"/>
    <w:rsid w:val="00D80D55"/>
    <w:rsid w:val="00D825B5"/>
    <w:rsid w:val="00D84620"/>
    <w:rsid w:val="00D8505D"/>
    <w:rsid w:val="00D85726"/>
    <w:rsid w:val="00D8658C"/>
    <w:rsid w:val="00D8666B"/>
    <w:rsid w:val="00D91241"/>
    <w:rsid w:val="00D925BD"/>
    <w:rsid w:val="00D92912"/>
    <w:rsid w:val="00D93258"/>
    <w:rsid w:val="00D93D57"/>
    <w:rsid w:val="00D96CDF"/>
    <w:rsid w:val="00D971F2"/>
    <w:rsid w:val="00DA23C7"/>
    <w:rsid w:val="00DA4E81"/>
    <w:rsid w:val="00DA5681"/>
    <w:rsid w:val="00DB00FE"/>
    <w:rsid w:val="00DB05B6"/>
    <w:rsid w:val="00DB0A0F"/>
    <w:rsid w:val="00DB244F"/>
    <w:rsid w:val="00DB52BB"/>
    <w:rsid w:val="00DB5AC7"/>
    <w:rsid w:val="00DC07FC"/>
    <w:rsid w:val="00DC0BD1"/>
    <w:rsid w:val="00DC1C28"/>
    <w:rsid w:val="00DC1E1D"/>
    <w:rsid w:val="00DC3BC0"/>
    <w:rsid w:val="00DC3C4F"/>
    <w:rsid w:val="00DC5377"/>
    <w:rsid w:val="00DC77A8"/>
    <w:rsid w:val="00DD3842"/>
    <w:rsid w:val="00DD427F"/>
    <w:rsid w:val="00DD6D69"/>
    <w:rsid w:val="00DE1206"/>
    <w:rsid w:val="00DE12DB"/>
    <w:rsid w:val="00DE5090"/>
    <w:rsid w:val="00DE5860"/>
    <w:rsid w:val="00DE7743"/>
    <w:rsid w:val="00DF0AC7"/>
    <w:rsid w:val="00DF1715"/>
    <w:rsid w:val="00DF291E"/>
    <w:rsid w:val="00DF33C1"/>
    <w:rsid w:val="00DF4425"/>
    <w:rsid w:val="00DF6AC8"/>
    <w:rsid w:val="00DF7438"/>
    <w:rsid w:val="00DF7479"/>
    <w:rsid w:val="00E000ED"/>
    <w:rsid w:val="00E00E79"/>
    <w:rsid w:val="00E0176D"/>
    <w:rsid w:val="00E02138"/>
    <w:rsid w:val="00E04FC8"/>
    <w:rsid w:val="00E10289"/>
    <w:rsid w:val="00E146AA"/>
    <w:rsid w:val="00E1483E"/>
    <w:rsid w:val="00E151AF"/>
    <w:rsid w:val="00E15BB2"/>
    <w:rsid w:val="00E179A6"/>
    <w:rsid w:val="00E2069E"/>
    <w:rsid w:val="00E20F6E"/>
    <w:rsid w:val="00E23E8B"/>
    <w:rsid w:val="00E25357"/>
    <w:rsid w:val="00E26325"/>
    <w:rsid w:val="00E26F62"/>
    <w:rsid w:val="00E27865"/>
    <w:rsid w:val="00E3131D"/>
    <w:rsid w:val="00E315A1"/>
    <w:rsid w:val="00E3311B"/>
    <w:rsid w:val="00E34D3B"/>
    <w:rsid w:val="00E35B50"/>
    <w:rsid w:val="00E36812"/>
    <w:rsid w:val="00E36E7A"/>
    <w:rsid w:val="00E37507"/>
    <w:rsid w:val="00E37850"/>
    <w:rsid w:val="00E404BC"/>
    <w:rsid w:val="00E418DB"/>
    <w:rsid w:val="00E41BD2"/>
    <w:rsid w:val="00E41FED"/>
    <w:rsid w:val="00E435FD"/>
    <w:rsid w:val="00E44C25"/>
    <w:rsid w:val="00E44D9B"/>
    <w:rsid w:val="00E46315"/>
    <w:rsid w:val="00E47E7C"/>
    <w:rsid w:val="00E50487"/>
    <w:rsid w:val="00E50CAC"/>
    <w:rsid w:val="00E510C0"/>
    <w:rsid w:val="00E5181C"/>
    <w:rsid w:val="00E51A6F"/>
    <w:rsid w:val="00E51AA1"/>
    <w:rsid w:val="00E51ED2"/>
    <w:rsid w:val="00E52AC5"/>
    <w:rsid w:val="00E54374"/>
    <w:rsid w:val="00E54BC3"/>
    <w:rsid w:val="00E55323"/>
    <w:rsid w:val="00E567C9"/>
    <w:rsid w:val="00E57396"/>
    <w:rsid w:val="00E574C8"/>
    <w:rsid w:val="00E604A2"/>
    <w:rsid w:val="00E60869"/>
    <w:rsid w:val="00E64B04"/>
    <w:rsid w:val="00E65F6B"/>
    <w:rsid w:val="00E66F3C"/>
    <w:rsid w:val="00E70AB3"/>
    <w:rsid w:val="00E7217C"/>
    <w:rsid w:val="00E724B9"/>
    <w:rsid w:val="00E72E89"/>
    <w:rsid w:val="00E73F08"/>
    <w:rsid w:val="00E74FC8"/>
    <w:rsid w:val="00E76299"/>
    <w:rsid w:val="00E77CDC"/>
    <w:rsid w:val="00E80CED"/>
    <w:rsid w:val="00E81207"/>
    <w:rsid w:val="00E81B39"/>
    <w:rsid w:val="00E81D7A"/>
    <w:rsid w:val="00E8201F"/>
    <w:rsid w:val="00E829D2"/>
    <w:rsid w:val="00E82D29"/>
    <w:rsid w:val="00E82DA5"/>
    <w:rsid w:val="00E83DB5"/>
    <w:rsid w:val="00E847F8"/>
    <w:rsid w:val="00E86ED3"/>
    <w:rsid w:val="00E87D65"/>
    <w:rsid w:val="00E90971"/>
    <w:rsid w:val="00E909F8"/>
    <w:rsid w:val="00E92557"/>
    <w:rsid w:val="00E92F8D"/>
    <w:rsid w:val="00E943A1"/>
    <w:rsid w:val="00E96120"/>
    <w:rsid w:val="00E967B5"/>
    <w:rsid w:val="00E97541"/>
    <w:rsid w:val="00E97721"/>
    <w:rsid w:val="00EA42C5"/>
    <w:rsid w:val="00EA7639"/>
    <w:rsid w:val="00EB57DD"/>
    <w:rsid w:val="00EB6BA6"/>
    <w:rsid w:val="00EB7B10"/>
    <w:rsid w:val="00EC1BC9"/>
    <w:rsid w:val="00EC24B9"/>
    <w:rsid w:val="00EC34B0"/>
    <w:rsid w:val="00EC443C"/>
    <w:rsid w:val="00EC4D70"/>
    <w:rsid w:val="00EC55F2"/>
    <w:rsid w:val="00EC6B38"/>
    <w:rsid w:val="00EC7604"/>
    <w:rsid w:val="00ED012E"/>
    <w:rsid w:val="00ED0573"/>
    <w:rsid w:val="00ED2296"/>
    <w:rsid w:val="00ED34B6"/>
    <w:rsid w:val="00ED4679"/>
    <w:rsid w:val="00ED4FA6"/>
    <w:rsid w:val="00ED510F"/>
    <w:rsid w:val="00ED519E"/>
    <w:rsid w:val="00ED5DF2"/>
    <w:rsid w:val="00EE1E49"/>
    <w:rsid w:val="00EE2601"/>
    <w:rsid w:val="00EE3E6F"/>
    <w:rsid w:val="00EE69BA"/>
    <w:rsid w:val="00EF06D8"/>
    <w:rsid w:val="00EF1371"/>
    <w:rsid w:val="00EF1507"/>
    <w:rsid w:val="00EF2B5B"/>
    <w:rsid w:val="00EF395D"/>
    <w:rsid w:val="00EF3D13"/>
    <w:rsid w:val="00EF6DDD"/>
    <w:rsid w:val="00F00F54"/>
    <w:rsid w:val="00F03A44"/>
    <w:rsid w:val="00F063C0"/>
    <w:rsid w:val="00F065D1"/>
    <w:rsid w:val="00F07389"/>
    <w:rsid w:val="00F07BF4"/>
    <w:rsid w:val="00F127AB"/>
    <w:rsid w:val="00F147AD"/>
    <w:rsid w:val="00F1625C"/>
    <w:rsid w:val="00F16FBD"/>
    <w:rsid w:val="00F205AA"/>
    <w:rsid w:val="00F24DC3"/>
    <w:rsid w:val="00F27306"/>
    <w:rsid w:val="00F301F3"/>
    <w:rsid w:val="00F30A74"/>
    <w:rsid w:val="00F30D0E"/>
    <w:rsid w:val="00F32A67"/>
    <w:rsid w:val="00F34D41"/>
    <w:rsid w:val="00F3538B"/>
    <w:rsid w:val="00F35553"/>
    <w:rsid w:val="00F3572B"/>
    <w:rsid w:val="00F35DD2"/>
    <w:rsid w:val="00F37A79"/>
    <w:rsid w:val="00F420C0"/>
    <w:rsid w:val="00F422EB"/>
    <w:rsid w:val="00F4309E"/>
    <w:rsid w:val="00F515FC"/>
    <w:rsid w:val="00F51B39"/>
    <w:rsid w:val="00F52C9A"/>
    <w:rsid w:val="00F535C3"/>
    <w:rsid w:val="00F53AD4"/>
    <w:rsid w:val="00F548A5"/>
    <w:rsid w:val="00F55338"/>
    <w:rsid w:val="00F55B91"/>
    <w:rsid w:val="00F5658A"/>
    <w:rsid w:val="00F57245"/>
    <w:rsid w:val="00F57A7E"/>
    <w:rsid w:val="00F60C29"/>
    <w:rsid w:val="00F62F58"/>
    <w:rsid w:val="00F633E3"/>
    <w:rsid w:val="00F635F4"/>
    <w:rsid w:val="00F63B50"/>
    <w:rsid w:val="00F63B74"/>
    <w:rsid w:val="00F63D4E"/>
    <w:rsid w:val="00F65B8F"/>
    <w:rsid w:val="00F665E9"/>
    <w:rsid w:val="00F70EB1"/>
    <w:rsid w:val="00F72016"/>
    <w:rsid w:val="00F7433E"/>
    <w:rsid w:val="00F74C11"/>
    <w:rsid w:val="00F75B44"/>
    <w:rsid w:val="00F80CB8"/>
    <w:rsid w:val="00F831C5"/>
    <w:rsid w:val="00F839F6"/>
    <w:rsid w:val="00F849B2"/>
    <w:rsid w:val="00F85278"/>
    <w:rsid w:val="00F85560"/>
    <w:rsid w:val="00F8572E"/>
    <w:rsid w:val="00F863A0"/>
    <w:rsid w:val="00F87E1E"/>
    <w:rsid w:val="00F90FD5"/>
    <w:rsid w:val="00F93C32"/>
    <w:rsid w:val="00F9441B"/>
    <w:rsid w:val="00F94E41"/>
    <w:rsid w:val="00F955DC"/>
    <w:rsid w:val="00F9588A"/>
    <w:rsid w:val="00F96A84"/>
    <w:rsid w:val="00FA0035"/>
    <w:rsid w:val="00FA0231"/>
    <w:rsid w:val="00FA6175"/>
    <w:rsid w:val="00FA7FB1"/>
    <w:rsid w:val="00FB0F02"/>
    <w:rsid w:val="00FB115B"/>
    <w:rsid w:val="00FB22C6"/>
    <w:rsid w:val="00FB261B"/>
    <w:rsid w:val="00FB4E73"/>
    <w:rsid w:val="00FB623D"/>
    <w:rsid w:val="00FB66C1"/>
    <w:rsid w:val="00FB70A6"/>
    <w:rsid w:val="00FB7E1C"/>
    <w:rsid w:val="00FC0243"/>
    <w:rsid w:val="00FC1A4B"/>
    <w:rsid w:val="00FC5FFB"/>
    <w:rsid w:val="00FC670C"/>
    <w:rsid w:val="00FC67F3"/>
    <w:rsid w:val="00FC6D48"/>
    <w:rsid w:val="00FD035C"/>
    <w:rsid w:val="00FD0AA2"/>
    <w:rsid w:val="00FD30E3"/>
    <w:rsid w:val="00FD35CE"/>
    <w:rsid w:val="00FD4A74"/>
    <w:rsid w:val="00FD5E00"/>
    <w:rsid w:val="00FD674D"/>
    <w:rsid w:val="00FE0053"/>
    <w:rsid w:val="00FE03D1"/>
    <w:rsid w:val="00FE1EA3"/>
    <w:rsid w:val="00FE22EA"/>
    <w:rsid w:val="00FE2C9F"/>
    <w:rsid w:val="00FE5156"/>
    <w:rsid w:val="00FE6754"/>
    <w:rsid w:val="00FE6A69"/>
    <w:rsid w:val="00FE6CD4"/>
    <w:rsid w:val="00FE7FDD"/>
    <w:rsid w:val="00FF0FF2"/>
    <w:rsid w:val="00FF3434"/>
    <w:rsid w:val="00FF3E3B"/>
    <w:rsid w:val="00FF6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5257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s>
</file>

<file path=word/webSettings.xml><?xml version="1.0" encoding="utf-8"?>
<w:webSettings xmlns:r="http://schemas.openxmlformats.org/officeDocument/2006/relationships" xmlns:w="http://schemas.openxmlformats.org/wordprocessingml/2006/main">
  <w:divs>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351807431">
      <w:bodyDiv w:val="1"/>
      <w:marLeft w:val="0"/>
      <w:marRight w:val="0"/>
      <w:marTop w:val="0"/>
      <w:marBottom w:val="0"/>
      <w:divBdr>
        <w:top w:val="none" w:sz="0" w:space="0" w:color="auto"/>
        <w:left w:val="none" w:sz="0" w:space="0" w:color="auto"/>
        <w:bottom w:val="none" w:sz="0" w:space="0" w:color="auto"/>
        <w:right w:val="none" w:sz="0" w:space="0" w:color="auto"/>
      </w:divBdr>
    </w:div>
    <w:div w:id="448551686">
      <w:bodyDiv w:val="1"/>
      <w:marLeft w:val="0"/>
      <w:marRight w:val="0"/>
      <w:marTop w:val="0"/>
      <w:marBottom w:val="0"/>
      <w:divBdr>
        <w:top w:val="none" w:sz="0" w:space="0" w:color="auto"/>
        <w:left w:val="none" w:sz="0" w:space="0" w:color="auto"/>
        <w:bottom w:val="none" w:sz="0" w:space="0" w:color="auto"/>
        <w:right w:val="none" w:sz="0" w:space="0" w:color="auto"/>
      </w:divBdr>
    </w:div>
    <w:div w:id="492573676">
      <w:bodyDiv w:val="1"/>
      <w:marLeft w:val="0"/>
      <w:marRight w:val="0"/>
      <w:marTop w:val="0"/>
      <w:marBottom w:val="0"/>
      <w:divBdr>
        <w:top w:val="none" w:sz="0" w:space="0" w:color="auto"/>
        <w:left w:val="none" w:sz="0" w:space="0" w:color="auto"/>
        <w:bottom w:val="none" w:sz="0" w:space="0" w:color="auto"/>
        <w:right w:val="none" w:sz="0" w:space="0" w:color="auto"/>
      </w:divBdr>
    </w:div>
    <w:div w:id="529344337">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
    <w:div w:id="583220752">
      <w:bodyDiv w:val="1"/>
      <w:marLeft w:val="0"/>
      <w:marRight w:val="0"/>
      <w:marTop w:val="0"/>
      <w:marBottom w:val="0"/>
      <w:divBdr>
        <w:top w:val="none" w:sz="0" w:space="0" w:color="auto"/>
        <w:left w:val="none" w:sz="0" w:space="0" w:color="auto"/>
        <w:bottom w:val="none" w:sz="0" w:space="0" w:color="auto"/>
        <w:right w:val="none" w:sz="0" w:space="0" w:color="auto"/>
      </w:divBdr>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32110672">
      <w:bodyDiv w:val="1"/>
      <w:marLeft w:val="0"/>
      <w:marRight w:val="0"/>
      <w:marTop w:val="0"/>
      <w:marBottom w:val="0"/>
      <w:divBdr>
        <w:top w:val="none" w:sz="0" w:space="0" w:color="auto"/>
        <w:left w:val="none" w:sz="0" w:space="0" w:color="auto"/>
        <w:bottom w:val="none" w:sz="0" w:space="0" w:color="auto"/>
        <w:right w:val="none" w:sz="0" w:space="0" w:color="auto"/>
      </w:divBdr>
    </w:div>
    <w:div w:id="914128585">
      <w:bodyDiv w:val="1"/>
      <w:marLeft w:val="0"/>
      <w:marRight w:val="0"/>
      <w:marTop w:val="0"/>
      <w:marBottom w:val="0"/>
      <w:divBdr>
        <w:top w:val="none" w:sz="0" w:space="0" w:color="auto"/>
        <w:left w:val="none" w:sz="0" w:space="0" w:color="auto"/>
        <w:bottom w:val="none" w:sz="0" w:space="0" w:color="auto"/>
        <w:right w:val="none" w:sz="0" w:space="0" w:color="auto"/>
      </w:divBdr>
    </w:div>
    <w:div w:id="938371885">
      <w:bodyDiv w:val="1"/>
      <w:marLeft w:val="0"/>
      <w:marRight w:val="0"/>
      <w:marTop w:val="0"/>
      <w:marBottom w:val="0"/>
      <w:divBdr>
        <w:top w:val="none" w:sz="0" w:space="0" w:color="auto"/>
        <w:left w:val="none" w:sz="0" w:space="0" w:color="auto"/>
        <w:bottom w:val="none" w:sz="0" w:space="0" w:color="auto"/>
        <w:right w:val="none" w:sz="0" w:space="0" w:color="auto"/>
      </w:divBdr>
    </w:div>
    <w:div w:id="1059085728">
      <w:bodyDiv w:val="1"/>
      <w:marLeft w:val="0"/>
      <w:marRight w:val="0"/>
      <w:marTop w:val="0"/>
      <w:marBottom w:val="0"/>
      <w:divBdr>
        <w:top w:val="none" w:sz="0" w:space="0" w:color="auto"/>
        <w:left w:val="none" w:sz="0" w:space="0" w:color="auto"/>
        <w:bottom w:val="none" w:sz="0" w:space="0" w:color="auto"/>
        <w:right w:val="none" w:sz="0" w:space="0" w:color="auto"/>
      </w:divBdr>
    </w:div>
    <w:div w:id="1255746654">
      <w:bodyDiv w:val="1"/>
      <w:marLeft w:val="0"/>
      <w:marRight w:val="0"/>
      <w:marTop w:val="0"/>
      <w:marBottom w:val="0"/>
      <w:divBdr>
        <w:top w:val="none" w:sz="0" w:space="0" w:color="auto"/>
        <w:left w:val="none" w:sz="0" w:space="0" w:color="auto"/>
        <w:bottom w:val="none" w:sz="0" w:space="0" w:color="auto"/>
        <w:right w:val="none" w:sz="0" w:space="0" w:color="auto"/>
      </w:divBdr>
    </w:div>
    <w:div w:id="1269508678">
      <w:bodyDiv w:val="1"/>
      <w:marLeft w:val="0"/>
      <w:marRight w:val="0"/>
      <w:marTop w:val="0"/>
      <w:marBottom w:val="0"/>
      <w:divBdr>
        <w:top w:val="none" w:sz="0" w:space="0" w:color="auto"/>
        <w:left w:val="none" w:sz="0" w:space="0" w:color="auto"/>
        <w:bottom w:val="none" w:sz="0" w:space="0" w:color="auto"/>
        <w:right w:val="none" w:sz="0" w:space="0" w:color="auto"/>
      </w:divBdr>
    </w:div>
    <w:div w:id="1326207059">
      <w:bodyDiv w:val="1"/>
      <w:marLeft w:val="0"/>
      <w:marRight w:val="0"/>
      <w:marTop w:val="0"/>
      <w:marBottom w:val="0"/>
      <w:divBdr>
        <w:top w:val="none" w:sz="0" w:space="0" w:color="auto"/>
        <w:left w:val="none" w:sz="0" w:space="0" w:color="auto"/>
        <w:bottom w:val="none" w:sz="0" w:space="0" w:color="auto"/>
        <w:right w:val="none" w:sz="0" w:space="0" w:color="auto"/>
      </w:divBdr>
    </w:div>
    <w:div w:id="1366827528">
      <w:bodyDiv w:val="1"/>
      <w:marLeft w:val="0"/>
      <w:marRight w:val="0"/>
      <w:marTop w:val="0"/>
      <w:marBottom w:val="0"/>
      <w:divBdr>
        <w:top w:val="none" w:sz="0" w:space="0" w:color="auto"/>
        <w:left w:val="none" w:sz="0" w:space="0" w:color="auto"/>
        <w:bottom w:val="none" w:sz="0" w:space="0" w:color="auto"/>
        <w:right w:val="none" w:sz="0" w:space="0" w:color="auto"/>
      </w:divBdr>
    </w:div>
    <w:div w:id="1438677532">
      <w:bodyDiv w:val="1"/>
      <w:marLeft w:val="0"/>
      <w:marRight w:val="0"/>
      <w:marTop w:val="0"/>
      <w:marBottom w:val="0"/>
      <w:divBdr>
        <w:top w:val="none" w:sz="0" w:space="0" w:color="auto"/>
        <w:left w:val="none" w:sz="0" w:space="0" w:color="auto"/>
        <w:bottom w:val="none" w:sz="0" w:space="0" w:color="auto"/>
        <w:right w:val="none" w:sz="0" w:space="0" w:color="auto"/>
      </w:divBdr>
    </w:div>
    <w:div w:id="1474592115">
      <w:bodyDiv w:val="1"/>
      <w:marLeft w:val="0"/>
      <w:marRight w:val="0"/>
      <w:marTop w:val="0"/>
      <w:marBottom w:val="0"/>
      <w:divBdr>
        <w:top w:val="none" w:sz="0" w:space="0" w:color="auto"/>
        <w:left w:val="none" w:sz="0" w:space="0" w:color="auto"/>
        <w:bottom w:val="none" w:sz="0" w:space="0" w:color="auto"/>
        <w:right w:val="none" w:sz="0" w:space="0" w:color="auto"/>
      </w:divBdr>
    </w:div>
    <w:div w:id="1638223589">
      <w:bodyDiv w:val="1"/>
      <w:marLeft w:val="0"/>
      <w:marRight w:val="0"/>
      <w:marTop w:val="0"/>
      <w:marBottom w:val="0"/>
      <w:divBdr>
        <w:top w:val="none" w:sz="0" w:space="0" w:color="auto"/>
        <w:left w:val="none" w:sz="0" w:space="0" w:color="auto"/>
        <w:bottom w:val="none" w:sz="0" w:space="0" w:color="auto"/>
        <w:right w:val="none" w:sz="0" w:space="0" w:color="auto"/>
      </w:divBdr>
    </w:div>
    <w:div w:id="1784500771">
      <w:bodyDiv w:val="1"/>
      <w:marLeft w:val="0"/>
      <w:marRight w:val="0"/>
      <w:marTop w:val="0"/>
      <w:marBottom w:val="0"/>
      <w:divBdr>
        <w:top w:val="none" w:sz="0" w:space="0" w:color="auto"/>
        <w:left w:val="none" w:sz="0" w:space="0" w:color="auto"/>
        <w:bottom w:val="none" w:sz="0" w:space="0" w:color="auto"/>
        <w:right w:val="none" w:sz="0" w:space="0" w:color="auto"/>
      </w:divBdr>
    </w:div>
    <w:div w:id="1871869543">
      <w:bodyDiv w:val="1"/>
      <w:marLeft w:val="0"/>
      <w:marRight w:val="0"/>
      <w:marTop w:val="0"/>
      <w:marBottom w:val="0"/>
      <w:divBdr>
        <w:top w:val="none" w:sz="0" w:space="0" w:color="auto"/>
        <w:left w:val="none" w:sz="0" w:space="0" w:color="auto"/>
        <w:bottom w:val="none" w:sz="0" w:space="0" w:color="auto"/>
        <w:right w:val="none" w:sz="0" w:space="0" w:color="auto"/>
      </w:divBdr>
    </w:div>
    <w:div w:id="1918437864">
      <w:bodyDiv w:val="1"/>
      <w:marLeft w:val="0"/>
      <w:marRight w:val="0"/>
      <w:marTop w:val="0"/>
      <w:marBottom w:val="0"/>
      <w:divBdr>
        <w:top w:val="none" w:sz="0" w:space="0" w:color="auto"/>
        <w:left w:val="none" w:sz="0" w:space="0" w:color="auto"/>
        <w:bottom w:val="none" w:sz="0" w:space="0" w:color="auto"/>
        <w:right w:val="none" w:sz="0" w:space="0" w:color="auto"/>
      </w:divBdr>
    </w:div>
    <w:div w:id="1980836406">
      <w:bodyDiv w:val="1"/>
      <w:marLeft w:val="0"/>
      <w:marRight w:val="0"/>
      <w:marTop w:val="0"/>
      <w:marBottom w:val="0"/>
      <w:divBdr>
        <w:top w:val="none" w:sz="0" w:space="0" w:color="auto"/>
        <w:left w:val="none" w:sz="0" w:space="0" w:color="auto"/>
        <w:bottom w:val="none" w:sz="0" w:space="0" w:color="auto"/>
        <w:right w:val="none" w:sz="0" w:space="0" w:color="auto"/>
      </w:divBdr>
    </w:div>
    <w:div w:id="2023362504">
      <w:bodyDiv w:val="1"/>
      <w:marLeft w:val="0"/>
      <w:marRight w:val="0"/>
      <w:marTop w:val="0"/>
      <w:marBottom w:val="0"/>
      <w:divBdr>
        <w:top w:val="none" w:sz="0" w:space="0" w:color="auto"/>
        <w:left w:val="none" w:sz="0" w:space="0" w:color="auto"/>
        <w:bottom w:val="none" w:sz="0" w:space="0" w:color="auto"/>
        <w:right w:val="none" w:sz="0" w:space="0" w:color="auto"/>
      </w:divBdr>
    </w:div>
    <w:div w:id="2038306797">
      <w:bodyDiv w:val="1"/>
      <w:marLeft w:val="0"/>
      <w:marRight w:val="0"/>
      <w:marTop w:val="0"/>
      <w:marBottom w:val="0"/>
      <w:divBdr>
        <w:top w:val="none" w:sz="0" w:space="0" w:color="auto"/>
        <w:left w:val="none" w:sz="0" w:space="0" w:color="auto"/>
        <w:bottom w:val="none" w:sz="0" w:space="0" w:color="auto"/>
        <w:right w:val="none" w:sz="0" w:space="0" w:color="auto"/>
      </w:divBdr>
    </w:div>
    <w:div w:id="2082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rtin.mchugh@searshc.com" TargetMode="External"/><Relationship Id="rId18" Type="http://schemas.openxmlformats.org/officeDocument/2006/relationships/hyperlink" Target="mailto:Kelly.Gruver@searshc.com" TargetMode="External"/><Relationship Id="rId26" Type="http://schemas.openxmlformats.org/officeDocument/2006/relationships/hyperlink" Target="http://www.diehard.com" TargetMode="External"/><Relationship Id="rId39" Type="http://schemas.openxmlformats.org/officeDocument/2006/relationships/hyperlink" Target="http://www.searsgaragedoors.com/" TargetMode="External"/><Relationship Id="rId21" Type="http://schemas.openxmlformats.org/officeDocument/2006/relationships/hyperlink" Target="mailto:Don.fotsch@searshc.com" TargetMode="External"/><Relationship Id="rId34" Type="http://schemas.openxmlformats.org/officeDocument/2006/relationships/hyperlink" Target="http://www.sears.com/" TargetMode="External"/><Relationship Id="rId42" Type="http://schemas.openxmlformats.org/officeDocument/2006/relationships/hyperlink" Target="http://www.searsoptical.com/" TargetMode="External"/><Relationship Id="rId47" Type="http://schemas.openxmlformats.org/officeDocument/2006/relationships/hyperlink" Target="http://www.searsportrait.com/" TargetMode="External"/><Relationship Id="rId50" Type="http://schemas.openxmlformats.org/officeDocument/2006/relationships/hyperlink" Target="http://www.sears.com/" TargetMode="External"/><Relationship Id="rId55" Type="http://schemas.openxmlformats.org/officeDocument/2006/relationships/hyperlink" Target="http://www.akamai.com/html/custom/index.html?source=google&amp;i=3&amp;r=4&amp;p=10"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Patrick.Szczypinski@searshc.com" TargetMode="External"/><Relationship Id="rId20" Type="http://schemas.openxmlformats.org/officeDocument/2006/relationships/hyperlink" Target="mailto:vdelobelle@searshc.com" TargetMode="External"/><Relationship Id="rId29" Type="http://schemas.openxmlformats.org/officeDocument/2006/relationships/hyperlink" Target="http://www.landsend.com/" TargetMode="External"/><Relationship Id="rId41" Type="http://schemas.openxmlformats.org/officeDocument/2006/relationships/hyperlink" Target="http://www.searshometownstores.com/" TargetMode="External"/><Relationship Id="rId54" Type="http://schemas.openxmlformats.org/officeDocument/2006/relationships/hyperlink" Target="http://www.5min.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massud@searshc.com" TargetMode="External"/><Relationship Id="rId24" Type="http://schemas.openxmlformats.org/officeDocument/2006/relationships/hyperlink" Target="http://www.craftsman.com" TargetMode="External"/><Relationship Id="rId32" Type="http://schemas.openxmlformats.org/officeDocument/2006/relationships/hyperlink" Target="http://www.Mykmart.com/" TargetMode="External"/><Relationship Id="rId37" Type="http://schemas.openxmlformats.org/officeDocument/2006/relationships/hyperlink" Target="http://www.searsdrivingschools.com/" TargetMode="External"/><Relationship Id="rId40" Type="http://schemas.openxmlformats.org/officeDocument/2006/relationships/hyperlink" Target="http://www.searsclean.com/" TargetMode="External"/><Relationship Id="rId45" Type="http://schemas.openxmlformats.org/officeDocument/2006/relationships/hyperlink" Target="http://www.searsphotos.com/" TargetMode="External"/><Relationship Id="rId53" Type="http://schemas.openxmlformats.org/officeDocument/2006/relationships/hyperlink" Target="http://www.expotv.com/" TargetMode="External"/><Relationship Id="rId58" Type="http://schemas.openxmlformats.org/officeDocument/2006/relationships/hyperlink" Target="http://www.omniture.com/en/" TargetMode="External"/><Relationship Id="rId5" Type="http://schemas.openxmlformats.org/officeDocument/2006/relationships/webSettings" Target="webSettings.xml"/><Relationship Id="rId15" Type="http://schemas.openxmlformats.org/officeDocument/2006/relationships/hyperlink" Target="mailto:" TargetMode="External"/><Relationship Id="rId23" Type="http://schemas.openxmlformats.org/officeDocument/2006/relationships/comments" Target="comments.xml"/><Relationship Id="rId28" Type="http://schemas.openxmlformats.org/officeDocument/2006/relationships/hyperlink" Target="http://www.kmart.com" TargetMode="External"/><Relationship Id="rId36" Type="http://schemas.openxmlformats.org/officeDocument/2006/relationships/hyperlink" Target="http://www.commercial.sears.com/" TargetMode="External"/><Relationship Id="rId49" Type="http://schemas.openxmlformats.org/officeDocument/2006/relationships/hyperlink" Target="http://www.thegreatindoors.com/" TargetMode="External"/><Relationship Id="rId57" Type="http://schemas.openxmlformats.org/officeDocument/2006/relationships/hyperlink" Target="http://www.omniture.com/en/" TargetMode="External"/><Relationship Id="rId61"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mailto:cgodda3@searshc.com" TargetMode="External"/><Relationship Id="rId31" Type="http://schemas.openxmlformats.org/officeDocument/2006/relationships/hyperlink" Target="http://www.MyGofer.com/" TargetMode="External"/><Relationship Id="rId44" Type="http://schemas.openxmlformats.org/officeDocument/2006/relationships/hyperlink" Target="http://www.searsoutlet.com/" TargetMode="External"/><Relationship Id="rId52" Type="http://schemas.openxmlformats.org/officeDocument/2006/relationships/hyperlink" Target="http://www.scene7.com/" TargetMode="External"/><Relationship Id="rId60" Type="http://schemas.openxmlformats.org/officeDocument/2006/relationships/hyperlink" Target="http://www.Responsys.com/" TargetMode="External"/><Relationship Id="rId4" Type="http://schemas.openxmlformats.org/officeDocument/2006/relationships/settings" Target="settings.xml"/><Relationship Id="rId9" Type="http://schemas.openxmlformats.org/officeDocument/2006/relationships/hyperlink" Target="mailto:jmassud@searshc.com" TargetMode="External"/><Relationship Id="rId14" Type="http://schemas.openxmlformats.org/officeDocument/2006/relationships/hyperlink" Target="mailto:sgouris@searshc.com" TargetMode="External"/><Relationship Id="rId22" Type="http://schemas.openxmlformats.org/officeDocument/2006/relationships/hyperlink" Target="http://shc.intra.sears.com/include/jsp/login.jsp" TargetMode="External"/><Relationship Id="rId27" Type="http://schemas.openxmlformats.org/officeDocument/2006/relationships/hyperlink" Target="http://www.kenmore.com/" TargetMode="External"/><Relationship Id="rId30" Type="http://schemas.openxmlformats.org/officeDocument/2006/relationships/hyperlink" Target="http://www.ManageMyLife.com/" TargetMode="External"/><Relationship Id="rId35" Type="http://schemas.openxmlformats.org/officeDocument/2006/relationships/hyperlink" Target="http://www.sears.com/" TargetMode="External"/><Relationship Id="rId43" Type="http://schemas.openxmlformats.org/officeDocument/2006/relationships/hyperlink" Target="http://www.searspartsdirect.com/?sid=PSHx20080114x00001s" TargetMode="External"/><Relationship Id="rId48" Type="http://schemas.openxmlformats.org/officeDocument/2006/relationships/hyperlink" Target="http://www.searsportrait.com/" TargetMode="External"/><Relationship Id="rId56" Type="http://schemas.openxmlformats.org/officeDocument/2006/relationships/hyperlink" Target="http://www.omniture.com/en/" TargetMode="External"/><Relationship Id="rId8" Type="http://schemas.openxmlformats.org/officeDocument/2006/relationships/image" Target="media/image1.png"/><Relationship Id="rId51" Type="http://schemas.openxmlformats.org/officeDocument/2006/relationships/hyperlink" Target="http://www.Responsys.com/" TargetMode="External"/><Relationship Id="rId3" Type="http://schemas.openxmlformats.org/officeDocument/2006/relationships/styles" Target="styles.xml"/><Relationship Id="rId12" Type="http://schemas.openxmlformats.org/officeDocument/2006/relationships/hyperlink" Target="mailto:yvonne.french@searshc.com" TargetMode="External"/><Relationship Id="rId17" Type="http://schemas.openxmlformats.org/officeDocument/2006/relationships/hyperlink" Target="mailto:Iga.Zyzanska@searshc.com" TargetMode="External"/><Relationship Id="rId25" Type="http://schemas.openxmlformats.org/officeDocument/2006/relationships/hyperlink" Target="http://www.Delver.com/" TargetMode="External"/><Relationship Id="rId33" Type="http://schemas.openxmlformats.org/officeDocument/2006/relationships/hyperlink" Target="http://www.MySears.com/" TargetMode="External"/><Relationship Id="rId38" Type="http://schemas.openxmlformats.org/officeDocument/2006/relationships/hyperlink" Target="http://www.searsflowers.com/" TargetMode="External"/><Relationship Id="rId46" Type="http://schemas.openxmlformats.org/officeDocument/2006/relationships/hyperlink" Target="http://www.searsportrait.com/" TargetMode="External"/><Relationship Id="rId59" Type="http://schemas.openxmlformats.org/officeDocument/2006/relationships/hyperlink" Target="http://www.omniture.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CF2A1-7CBC-47D5-95E1-2E201DA2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6984</Words>
  <Characters>39813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SDLC PRD Template</vt:lpstr>
    </vt:vector>
  </TitlesOfParts>
  <Company>AOL LLC</Company>
  <LinksUpToDate>false</LinksUpToDate>
  <CharactersWithSpaces>46704</CharactersWithSpaces>
  <SharedDoc>false</SharedDoc>
  <HLinks>
    <vt:vector size="882" baseType="variant">
      <vt:variant>
        <vt:i4>4915219</vt:i4>
      </vt:variant>
      <vt:variant>
        <vt:i4>925</vt:i4>
      </vt:variant>
      <vt:variant>
        <vt:i4>0</vt:i4>
      </vt:variant>
      <vt:variant>
        <vt:i4>5</vt:i4>
      </vt:variant>
      <vt:variant>
        <vt:lpwstr>http://www.responsys.com/</vt:lpwstr>
      </vt:variant>
      <vt:variant>
        <vt:lpwstr/>
      </vt:variant>
      <vt:variant>
        <vt:i4>2883631</vt:i4>
      </vt:variant>
      <vt:variant>
        <vt:i4>894</vt:i4>
      </vt:variant>
      <vt:variant>
        <vt:i4>0</vt:i4>
      </vt:variant>
      <vt:variant>
        <vt:i4>5</vt:i4>
      </vt:variant>
      <vt:variant>
        <vt:lpwstr>http://www.omniture.com/en/</vt:lpwstr>
      </vt:variant>
      <vt:variant>
        <vt:lpwstr/>
      </vt:variant>
      <vt:variant>
        <vt:i4>2883631</vt:i4>
      </vt:variant>
      <vt:variant>
        <vt:i4>889</vt:i4>
      </vt:variant>
      <vt:variant>
        <vt:i4>0</vt:i4>
      </vt:variant>
      <vt:variant>
        <vt:i4>5</vt:i4>
      </vt:variant>
      <vt:variant>
        <vt:lpwstr>http://www.omniture.com/en/</vt:lpwstr>
      </vt:variant>
      <vt:variant>
        <vt:lpwstr/>
      </vt:variant>
      <vt:variant>
        <vt:i4>2883631</vt:i4>
      </vt:variant>
      <vt:variant>
        <vt:i4>884</vt:i4>
      </vt:variant>
      <vt:variant>
        <vt:i4>0</vt:i4>
      </vt:variant>
      <vt:variant>
        <vt:i4>5</vt:i4>
      </vt:variant>
      <vt:variant>
        <vt:lpwstr>http://www.omniture.com/en/</vt:lpwstr>
      </vt:variant>
      <vt:variant>
        <vt:lpwstr/>
      </vt:variant>
      <vt:variant>
        <vt:i4>2883631</vt:i4>
      </vt:variant>
      <vt:variant>
        <vt:i4>879</vt:i4>
      </vt:variant>
      <vt:variant>
        <vt:i4>0</vt:i4>
      </vt:variant>
      <vt:variant>
        <vt:i4>5</vt:i4>
      </vt:variant>
      <vt:variant>
        <vt:lpwstr>http://www.omniture.com/en/</vt:lpwstr>
      </vt:variant>
      <vt:variant>
        <vt:lpwstr/>
      </vt:variant>
      <vt:variant>
        <vt:i4>3735615</vt:i4>
      </vt:variant>
      <vt:variant>
        <vt:i4>874</vt:i4>
      </vt:variant>
      <vt:variant>
        <vt:i4>0</vt:i4>
      </vt:variant>
      <vt:variant>
        <vt:i4>5</vt:i4>
      </vt:variant>
      <vt:variant>
        <vt:lpwstr>http://www.akamai.com/html/custom/index.html?source=google&amp;i=3&amp;r=4&amp;p=10</vt:lpwstr>
      </vt:variant>
      <vt:variant>
        <vt:lpwstr/>
      </vt:variant>
      <vt:variant>
        <vt:i4>1638493</vt:i4>
      </vt:variant>
      <vt:variant>
        <vt:i4>865</vt:i4>
      </vt:variant>
      <vt:variant>
        <vt:i4>0</vt:i4>
      </vt:variant>
      <vt:variant>
        <vt:i4>5</vt:i4>
      </vt:variant>
      <vt:variant>
        <vt:lpwstr>http://www.5min.com/</vt:lpwstr>
      </vt:variant>
      <vt:variant>
        <vt:lpwstr/>
      </vt:variant>
      <vt:variant>
        <vt:i4>2359359</vt:i4>
      </vt:variant>
      <vt:variant>
        <vt:i4>860</vt:i4>
      </vt:variant>
      <vt:variant>
        <vt:i4>0</vt:i4>
      </vt:variant>
      <vt:variant>
        <vt:i4>5</vt:i4>
      </vt:variant>
      <vt:variant>
        <vt:lpwstr>http://www.expotv.com/</vt:lpwstr>
      </vt:variant>
      <vt:variant>
        <vt:lpwstr/>
      </vt:variant>
      <vt:variant>
        <vt:i4>3539044</vt:i4>
      </vt:variant>
      <vt:variant>
        <vt:i4>855</vt:i4>
      </vt:variant>
      <vt:variant>
        <vt:i4>0</vt:i4>
      </vt:variant>
      <vt:variant>
        <vt:i4>5</vt:i4>
      </vt:variant>
      <vt:variant>
        <vt:lpwstr>http://www.scene7.com/</vt:lpwstr>
      </vt:variant>
      <vt:variant>
        <vt:lpwstr/>
      </vt:variant>
      <vt:variant>
        <vt:i4>4915219</vt:i4>
      </vt:variant>
      <vt:variant>
        <vt:i4>850</vt:i4>
      </vt:variant>
      <vt:variant>
        <vt:i4>0</vt:i4>
      </vt:variant>
      <vt:variant>
        <vt:i4>5</vt:i4>
      </vt:variant>
      <vt:variant>
        <vt:lpwstr>http://www.responsys.com/</vt:lpwstr>
      </vt:variant>
      <vt:variant>
        <vt:lpwstr/>
      </vt:variant>
      <vt:variant>
        <vt:i4>4456454</vt:i4>
      </vt:variant>
      <vt:variant>
        <vt:i4>841</vt:i4>
      </vt:variant>
      <vt:variant>
        <vt:i4>0</vt:i4>
      </vt:variant>
      <vt:variant>
        <vt:i4>5</vt:i4>
      </vt:variant>
      <vt:variant>
        <vt:lpwstr>http://www.sears.com/</vt:lpwstr>
      </vt:variant>
      <vt:variant>
        <vt:lpwstr/>
      </vt:variant>
      <vt:variant>
        <vt:i4>3539068</vt:i4>
      </vt:variant>
      <vt:variant>
        <vt:i4>830</vt:i4>
      </vt:variant>
      <vt:variant>
        <vt:i4>0</vt:i4>
      </vt:variant>
      <vt:variant>
        <vt:i4>5</vt:i4>
      </vt:variant>
      <vt:variant>
        <vt:lpwstr>http://www.thegreatindoors.com/</vt:lpwstr>
      </vt:variant>
      <vt:variant>
        <vt:lpwstr/>
      </vt:variant>
      <vt:variant>
        <vt:i4>4849695</vt:i4>
      </vt:variant>
      <vt:variant>
        <vt:i4>825</vt:i4>
      </vt:variant>
      <vt:variant>
        <vt:i4>0</vt:i4>
      </vt:variant>
      <vt:variant>
        <vt:i4>5</vt:i4>
      </vt:variant>
      <vt:variant>
        <vt:lpwstr>http://www.searsportrait.com/</vt:lpwstr>
      </vt:variant>
      <vt:variant>
        <vt:lpwstr/>
      </vt:variant>
      <vt:variant>
        <vt:i4>4849695</vt:i4>
      </vt:variant>
      <vt:variant>
        <vt:i4>820</vt:i4>
      </vt:variant>
      <vt:variant>
        <vt:i4>0</vt:i4>
      </vt:variant>
      <vt:variant>
        <vt:i4>5</vt:i4>
      </vt:variant>
      <vt:variant>
        <vt:lpwstr>http://www.searsportrait.com/</vt:lpwstr>
      </vt:variant>
      <vt:variant>
        <vt:lpwstr/>
      </vt:variant>
      <vt:variant>
        <vt:i4>4849695</vt:i4>
      </vt:variant>
      <vt:variant>
        <vt:i4>815</vt:i4>
      </vt:variant>
      <vt:variant>
        <vt:i4>0</vt:i4>
      </vt:variant>
      <vt:variant>
        <vt:i4>5</vt:i4>
      </vt:variant>
      <vt:variant>
        <vt:lpwstr>http://www.searsportrait.com/</vt:lpwstr>
      </vt:variant>
      <vt:variant>
        <vt:lpwstr/>
      </vt:variant>
      <vt:variant>
        <vt:i4>2818166</vt:i4>
      </vt:variant>
      <vt:variant>
        <vt:i4>810</vt:i4>
      </vt:variant>
      <vt:variant>
        <vt:i4>0</vt:i4>
      </vt:variant>
      <vt:variant>
        <vt:i4>5</vt:i4>
      </vt:variant>
      <vt:variant>
        <vt:lpwstr>http://www.searsphotos.com/</vt:lpwstr>
      </vt:variant>
      <vt:variant>
        <vt:lpwstr/>
      </vt:variant>
      <vt:variant>
        <vt:i4>2687096</vt:i4>
      </vt:variant>
      <vt:variant>
        <vt:i4>805</vt:i4>
      </vt:variant>
      <vt:variant>
        <vt:i4>0</vt:i4>
      </vt:variant>
      <vt:variant>
        <vt:i4>5</vt:i4>
      </vt:variant>
      <vt:variant>
        <vt:lpwstr>http://www.searsoutlet.com/</vt:lpwstr>
      </vt:variant>
      <vt:variant>
        <vt:lpwstr/>
      </vt:variant>
      <vt:variant>
        <vt:i4>4390940</vt:i4>
      </vt:variant>
      <vt:variant>
        <vt:i4>798</vt:i4>
      </vt:variant>
      <vt:variant>
        <vt:i4>0</vt:i4>
      </vt:variant>
      <vt:variant>
        <vt:i4>5</vt:i4>
      </vt:variant>
      <vt:variant>
        <vt:lpwstr>http://www.searspartsdirect.com/?sid=PSHx20080114x00001s</vt:lpwstr>
      </vt:variant>
      <vt:variant>
        <vt:lpwstr/>
      </vt:variant>
      <vt:variant>
        <vt:i4>6029405</vt:i4>
      </vt:variant>
      <vt:variant>
        <vt:i4>793</vt:i4>
      </vt:variant>
      <vt:variant>
        <vt:i4>0</vt:i4>
      </vt:variant>
      <vt:variant>
        <vt:i4>5</vt:i4>
      </vt:variant>
      <vt:variant>
        <vt:lpwstr>http://www.searsoptical.com/</vt:lpwstr>
      </vt:variant>
      <vt:variant>
        <vt:lpwstr/>
      </vt:variant>
      <vt:variant>
        <vt:i4>3801209</vt:i4>
      </vt:variant>
      <vt:variant>
        <vt:i4>788</vt:i4>
      </vt:variant>
      <vt:variant>
        <vt:i4>0</vt:i4>
      </vt:variant>
      <vt:variant>
        <vt:i4>5</vt:i4>
      </vt:variant>
      <vt:variant>
        <vt:lpwstr>http://www.searshometownstores.com/</vt:lpwstr>
      </vt:variant>
      <vt:variant>
        <vt:lpwstr/>
      </vt:variant>
      <vt:variant>
        <vt:i4>2687009</vt:i4>
      </vt:variant>
      <vt:variant>
        <vt:i4>783</vt:i4>
      </vt:variant>
      <vt:variant>
        <vt:i4>0</vt:i4>
      </vt:variant>
      <vt:variant>
        <vt:i4>5</vt:i4>
      </vt:variant>
      <vt:variant>
        <vt:lpwstr>http://www.searsclean.com/</vt:lpwstr>
      </vt:variant>
      <vt:variant>
        <vt:lpwstr/>
      </vt:variant>
      <vt:variant>
        <vt:i4>6029379</vt:i4>
      </vt:variant>
      <vt:variant>
        <vt:i4>778</vt:i4>
      </vt:variant>
      <vt:variant>
        <vt:i4>0</vt:i4>
      </vt:variant>
      <vt:variant>
        <vt:i4>5</vt:i4>
      </vt:variant>
      <vt:variant>
        <vt:lpwstr>http://www.searsgaragedoors.com/</vt:lpwstr>
      </vt:variant>
      <vt:variant>
        <vt:lpwstr/>
      </vt:variant>
      <vt:variant>
        <vt:i4>5046358</vt:i4>
      </vt:variant>
      <vt:variant>
        <vt:i4>773</vt:i4>
      </vt:variant>
      <vt:variant>
        <vt:i4>0</vt:i4>
      </vt:variant>
      <vt:variant>
        <vt:i4>5</vt:i4>
      </vt:variant>
      <vt:variant>
        <vt:lpwstr>http://www.searsflowers.com/</vt:lpwstr>
      </vt:variant>
      <vt:variant>
        <vt:lpwstr/>
      </vt:variant>
      <vt:variant>
        <vt:i4>2687077</vt:i4>
      </vt:variant>
      <vt:variant>
        <vt:i4>768</vt:i4>
      </vt:variant>
      <vt:variant>
        <vt:i4>0</vt:i4>
      </vt:variant>
      <vt:variant>
        <vt:i4>5</vt:i4>
      </vt:variant>
      <vt:variant>
        <vt:lpwstr>http://www.searsdrivingschools.com/</vt:lpwstr>
      </vt:variant>
      <vt:variant>
        <vt:lpwstr/>
      </vt:variant>
      <vt:variant>
        <vt:i4>1376330</vt:i4>
      </vt:variant>
      <vt:variant>
        <vt:i4>763</vt:i4>
      </vt:variant>
      <vt:variant>
        <vt:i4>0</vt:i4>
      </vt:variant>
      <vt:variant>
        <vt:i4>5</vt:i4>
      </vt:variant>
      <vt:variant>
        <vt:lpwstr>http://www.commercial.sears.com/</vt:lpwstr>
      </vt:variant>
      <vt:variant>
        <vt:lpwstr/>
      </vt:variant>
      <vt:variant>
        <vt:i4>4456454</vt:i4>
      </vt:variant>
      <vt:variant>
        <vt:i4>758</vt:i4>
      </vt:variant>
      <vt:variant>
        <vt:i4>0</vt:i4>
      </vt:variant>
      <vt:variant>
        <vt:i4>5</vt:i4>
      </vt:variant>
      <vt:variant>
        <vt:lpwstr>http://www.sears.com/</vt:lpwstr>
      </vt:variant>
      <vt:variant>
        <vt:lpwstr/>
      </vt:variant>
      <vt:variant>
        <vt:i4>4456454</vt:i4>
      </vt:variant>
      <vt:variant>
        <vt:i4>753</vt:i4>
      </vt:variant>
      <vt:variant>
        <vt:i4>0</vt:i4>
      </vt:variant>
      <vt:variant>
        <vt:i4>5</vt:i4>
      </vt:variant>
      <vt:variant>
        <vt:lpwstr>http://www.sears.com/</vt:lpwstr>
      </vt:variant>
      <vt:variant>
        <vt:lpwstr/>
      </vt:variant>
      <vt:variant>
        <vt:i4>2687103</vt:i4>
      </vt:variant>
      <vt:variant>
        <vt:i4>748</vt:i4>
      </vt:variant>
      <vt:variant>
        <vt:i4>0</vt:i4>
      </vt:variant>
      <vt:variant>
        <vt:i4>5</vt:i4>
      </vt:variant>
      <vt:variant>
        <vt:lpwstr>http://www.mysears.com/</vt:lpwstr>
      </vt:variant>
      <vt:variant>
        <vt:lpwstr/>
      </vt:variant>
      <vt:variant>
        <vt:i4>3539063</vt:i4>
      </vt:variant>
      <vt:variant>
        <vt:i4>743</vt:i4>
      </vt:variant>
      <vt:variant>
        <vt:i4>0</vt:i4>
      </vt:variant>
      <vt:variant>
        <vt:i4>5</vt:i4>
      </vt:variant>
      <vt:variant>
        <vt:lpwstr>http://www.mykmart.com/</vt:lpwstr>
      </vt:variant>
      <vt:variant>
        <vt:lpwstr/>
      </vt:variant>
      <vt:variant>
        <vt:i4>3866722</vt:i4>
      </vt:variant>
      <vt:variant>
        <vt:i4>736</vt:i4>
      </vt:variant>
      <vt:variant>
        <vt:i4>0</vt:i4>
      </vt:variant>
      <vt:variant>
        <vt:i4>5</vt:i4>
      </vt:variant>
      <vt:variant>
        <vt:lpwstr>http://www.mygofer.com/</vt:lpwstr>
      </vt:variant>
      <vt:variant>
        <vt:lpwstr/>
      </vt:variant>
      <vt:variant>
        <vt:i4>4587598</vt:i4>
      </vt:variant>
      <vt:variant>
        <vt:i4>731</vt:i4>
      </vt:variant>
      <vt:variant>
        <vt:i4>0</vt:i4>
      </vt:variant>
      <vt:variant>
        <vt:i4>5</vt:i4>
      </vt:variant>
      <vt:variant>
        <vt:lpwstr>http://www.managemylife.com/</vt:lpwstr>
      </vt:variant>
      <vt:variant>
        <vt:lpwstr/>
      </vt:variant>
      <vt:variant>
        <vt:i4>5898330</vt:i4>
      </vt:variant>
      <vt:variant>
        <vt:i4>726</vt:i4>
      </vt:variant>
      <vt:variant>
        <vt:i4>0</vt:i4>
      </vt:variant>
      <vt:variant>
        <vt:i4>5</vt:i4>
      </vt:variant>
      <vt:variant>
        <vt:lpwstr>http://www.landsend.com/</vt:lpwstr>
      </vt:variant>
      <vt:variant>
        <vt:lpwstr/>
      </vt:variant>
      <vt:variant>
        <vt:i4>5963790</vt:i4>
      </vt:variant>
      <vt:variant>
        <vt:i4>721</vt:i4>
      </vt:variant>
      <vt:variant>
        <vt:i4>0</vt:i4>
      </vt:variant>
      <vt:variant>
        <vt:i4>5</vt:i4>
      </vt:variant>
      <vt:variant>
        <vt:lpwstr>http://www.kmart.com/</vt:lpwstr>
      </vt:variant>
      <vt:variant>
        <vt:lpwstr/>
      </vt:variant>
      <vt:variant>
        <vt:i4>2752619</vt:i4>
      </vt:variant>
      <vt:variant>
        <vt:i4>716</vt:i4>
      </vt:variant>
      <vt:variant>
        <vt:i4>0</vt:i4>
      </vt:variant>
      <vt:variant>
        <vt:i4>5</vt:i4>
      </vt:variant>
      <vt:variant>
        <vt:lpwstr>http://www.kenmore.com/</vt:lpwstr>
      </vt:variant>
      <vt:variant>
        <vt:lpwstr/>
      </vt:variant>
      <vt:variant>
        <vt:i4>2162786</vt:i4>
      </vt:variant>
      <vt:variant>
        <vt:i4>711</vt:i4>
      </vt:variant>
      <vt:variant>
        <vt:i4>0</vt:i4>
      </vt:variant>
      <vt:variant>
        <vt:i4>5</vt:i4>
      </vt:variant>
      <vt:variant>
        <vt:lpwstr>http://www.diehard.com/</vt:lpwstr>
      </vt:variant>
      <vt:variant>
        <vt:lpwstr/>
      </vt:variant>
      <vt:variant>
        <vt:i4>2621503</vt:i4>
      </vt:variant>
      <vt:variant>
        <vt:i4>706</vt:i4>
      </vt:variant>
      <vt:variant>
        <vt:i4>0</vt:i4>
      </vt:variant>
      <vt:variant>
        <vt:i4>5</vt:i4>
      </vt:variant>
      <vt:variant>
        <vt:lpwstr>http://www.delver.com/</vt:lpwstr>
      </vt:variant>
      <vt:variant>
        <vt:lpwstr/>
      </vt:variant>
      <vt:variant>
        <vt:i4>5242903</vt:i4>
      </vt:variant>
      <vt:variant>
        <vt:i4>701</vt:i4>
      </vt:variant>
      <vt:variant>
        <vt:i4>0</vt:i4>
      </vt:variant>
      <vt:variant>
        <vt:i4>5</vt:i4>
      </vt:variant>
      <vt:variant>
        <vt:lpwstr>http://www.craftsman.com/</vt:lpwstr>
      </vt:variant>
      <vt:variant>
        <vt:lpwstr/>
      </vt:variant>
      <vt:variant>
        <vt:i4>2031635</vt:i4>
      </vt:variant>
      <vt:variant>
        <vt:i4>631</vt:i4>
      </vt:variant>
      <vt:variant>
        <vt:i4>0</vt:i4>
      </vt:variant>
      <vt:variant>
        <vt:i4>5</vt:i4>
      </vt:variant>
      <vt:variant>
        <vt:lpwstr>http://movies.yahoo.com/movie/1810158040/user</vt:lpwstr>
      </vt:variant>
      <vt:variant>
        <vt:lpwstr/>
      </vt:variant>
      <vt:variant>
        <vt:i4>6488160</vt:i4>
      </vt:variant>
      <vt:variant>
        <vt:i4>628</vt:i4>
      </vt:variant>
      <vt:variant>
        <vt:i4>0</vt:i4>
      </vt:variant>
      <vt:variant>
        <vt:i4>5</vt:i4>
      </vt:variant>
      <vt:variant>
        <vt:lpwstr>http://tinyurl.com/3h95v89</vt:lpwstr>
      </vt:variant>
      <vt:variant>
        <vt:lpwstr/>
      </vt:variant>
      <vt:variant>
        <vt:i4>6357023</vt:i4>
      </vt:variant>
      <vt:variant>
        <vt:i4>625</vt:i4>
      </vt:variant>
      <vt:variant>
        <vt:i4>0</vt:i4>
      </vt:variant>
      <vt:variant>
        <vt:i4>5</vt:i4>
      </vt:variant>
      <vt:variant>
        <vt:lpwstr>mailto:Michael.Murray@searshc.com</vt:lpwstr>
      </vt:variant>
      <vt:variant>
        <vt:lpwstr/>
      </vt:variant>
      <vt:variant>
        <vt:i4>6881352</vt:i4>
      </vt:variant>
      <vt:variant>
        <vt:i4>622</vt:i4>
      </vt:variant>
      <vt:variant>
        <vt:i4>0</vt:i4>
      </vt:variant>
      <vt:variant>
        <vt:i4>5</vt:i4>
      </vt:variant>
      <vt:variant>
        <vt:lpwstr>mailto:vdelobelle@searshc.com</vt:lpwstr>
      </vt:variant>
      <vt:variant>
        <vt:lpwstr/>
      </vt:variant>
      <vt:variant>
        <vt:i4>3473494</vt:i4>
      </vt:variant>
      <vt:variant>
        <vt:i4>619</vt:i4>
      </vt:variant>
      <vt:variant>
        <vt:i4>0</vt:i4>
      </vt:variant>
      <vt:variant>
        <vt:i4>5</vt:i4>
      </vt:variant>
      <vt:variant>
        <vt:lpwstr>mailto:cgodda3@searshc.com</vt:lpwstr>
      </vt:variant>
      <vt:variant>
        <vt:lpwstr/>
      </vt:variant>
      <vt:variant>
        <vt:i4>4718637</vt:i4>
      </vt:variant>
      <vt:variant>
        <vt:i4>616</vt:i4>
      </vt:variant>
      <vt:variant>
        <vt:i4>0</vt:i4>
      </vt:variant>
      <vt:variant>
        <vt:i4>5</vt:i4>
      </vt:variant>
      <vt:variant>
        <vt:lpwstr>mailto:Martin.mchugh@searshc.com</vt:lpwstr>
      </vt:variant>
      <vt:variant>
        <vt:lpwstr/>
      </vt:variant>
      <vt:variant>
        <vt:i4>6422640</vt:i4>
      </vt:variant>
      <vt:variant>
        <vt:i4>613</vt:i4>
      </vt:variant>
      <vt:variant>
        <vt:i4>0</vt:i4>
      </vt:variant>
      <vt:variant>
        <vt:i4>5</vt:i4>
      </vt:variant>
      <vt:variant>
        <vt:lpwstr>mailto:</vt:lpwstr>
      </vt:variant>
      <vt:variant>
        <vt:lpwstr/>
      </vt:variant>
      <vt:variant>
        <vt:i4>5177404</vt:i4>
      </vt:variant>
      <vt:variant>
        <vt:i4>610</vt:i4>
      </vt:variant>
      <vt:variant>
        <vt:i4>0</vt:i4>
      </vt:variant>
      <vt:variant>
        <vt:i4>5</vt:i4>
      </vt:variant>
      <vt:variant>
        <vt:lpwstr>mailto:Greg.Franczyk@searshc.com</vt:lpwstr>
      </vt:variant>
      <vt:variant>
        <vt:lpwstr/>
      </vt:variant>
      <vt:variant>
        <vt:i4>4980777</vt:i4>
      </vt:variant>
      <vt:variant>
        <vt:i4>607</vt:i4>
      </vt:variant>
      <vt:variant>
        <vt:i4>0</vt:i4>
      </vt:variant>
      <vt:variant>
        <vt:i4>5</vt:i4>
      </vt:variant>
      <vt:variant>
        <vt:lpwstr>mailto:yvonne.french@searshc.com</vt:lpwstr>
      </vt:variant>
      <vt:variant>
        <vt:lpwstr/>
      </vt:variant>
      <vt:variant>
        <vt:i4>7471199</vt:i4>
      </vt:variant>
      <vt:variant>
        <vt:i4>604</vt:i4>
      </vt:variant>
      <vt:variant>
        <vt:i4>0</vt:i4>
      </vt:variant>
      <vt:variant>
        <vt:i4>5</vt:i4>
      </vt:variant>
      <vt:variant>
        <vt:lpwstr>mailto:jmassud@searshc.com</vt:lpwstr>
      </vt:variant>
      <vt:variant>
        <vt:lpwstr/>
      </vt:variant>
      <vt:variant>
        <vt:i4>1769520</vt:i4>
      </vt:variant>
      <vt:variant>
        <vt:i4>597</vt:i4>
      </vt:variant>
      <vt:variant>
        <vt:i4>0</vt:i4>
      </vt:variant>
      <vt:variant>
        <vt:i4>5</vt:i4>
      </vt:variant>
      <vt:variant>
        <vt:lpwstr/>
      </vt:variant>
      <vt:variant>
        <vt:lpwstr>_Toc291634071</vt:lpwstr>
      </vt:variant>
      <vt:variant>
        <vt:i4>1769520</vt:i4>
      </vt:variant>
      <vt:variant>
        <vt:i4>591</vt:i4>
      </vt:variant>
      <vt:variant>
        <vt:i4>0</vt:i4>
      </vt:variant>
      <vt:variant>
        <vt:i4>5</vt:i4>
      </vt:variant>
      <vt:variant>
        <vt:lpwstr/>
      </vt:variant>
      <vt:variant>
        <vt:lpwstr>_Toc291634070</vt:lpwstr>
      </vt:variant>
      <vt:variant>
        <vt:i4>1703984</vt:i4>
      </vt:variant>
      <vt:variant>
        <vt:i4>585</vt:i4>
      </vt:variant>
      <vt:variant>
        <vt:i4>0</vt:i4>
      </vt:variant>
      <vt:variant>
        <vt:i4>5</vt:i4>
      </vt:variant>
      <vt:variant>
        <vt:lpwstr/>
      </vt:variant>
      <vt:variant>
        <vt:lpwstr>_Toc291634069</vt:lpwstr>
      </vt:variant>
      <vt:variant>
        <vt:i4>1703984</vt:i4>
      </vt:variant>
      <vt:variant>
        <vt:i4>579</vt:i4>
      </vt:variant>
      <vt:variant>
        <vt:i4>0</vt:i4>
      </vt:variant>
      <vt:variant>
        <vt:i4>5</vt:i4>
      </vt:variant>
      <vt:variant>
        <vt:lpwstr/>
      </vt:variant>
      <vt:variant>
        <vt:lpwstr>_Toc291634068</vt:lpwstr>
      </vt:variant>
      <vt:variant>
        <vt:i4>1703984</vt:i4>
      </vt:variant>
      <vt:variant>
        <vt:i4>573</vt:i4>
      </vt:variant>
      <vt:variant>
        <vt:i4>0</vt:i4>
      </vt:variant>
      <vt:variant>
        <vt:i4>5</vt:i4>
      </vt:variant>
      <vt:variant>
        <vt:lpwstr/>
      </vt:variant>
      <vt:variant>
        <vt:lpwstr>_Toc291634067</vt:lpwstr>
      </vt:variant>
      <vt:variant>
        <vt:i4>1703984</vt:i4>
      </vt:variant>
      <vt:variant>
        <vt:i4>567</vt:i4>
      </vt:variant>
      <vt:variant>
        <vt:i4>0</vt:i4>
      </vt:variant>
      <vt:variant>
        <vt:i4>5</vt:i4>
      </vt:variant>
      <vt:variant>
        <vt:lpwstr/>
      </vt:variant>
      <vt:variant>
        <vt:lpwstr>_Toc291634066</vt:lpwstr>
      </vt:variant>
      <vt:variant>
        <vt:i4>1703984</vt:i4>
      </vt:variant>
      <vt:variant>
        <vt:i4>561</vt:i4>
      </vt:variant>
      <vt:variant>
        <vt:i4>0</vt:i4>
      </vt:variant>
      <vt:variant>
        <vt:i4>5</vt:i4>
      </vt:variant>
      <vt:variant>
        <vt:lpwstr/>
      </vt:variant>
      <vt:variant>
        <vt:lpwstr>_Toc291634065</vt:lpwstr>
      </vt:variant>
      <vt:variant>
        <vt:i4>1703984</vt:i4>
      </vt:variant>
      <vt:variant>
        <vt:i4>555</vt:i4>
      </vt:variant>
      <vt:variant>
        <vt:i4>0</vt:i4>
      </vt:variant>
      <vt:variant>
        <vt:i4>5</vt:i4>
      </vt:variant>
      <vt:variant>
        <vt:lpwstr/>
      </vt:variant>
      <vt:variant>
        <vt:lpwstr>_Toc291634064</vt:lpwstr>
      </vt:variant>
      <vt:variant>
        <vt:i4>1703984</vt:i4>
      </vt:variant>
      <vt:variant>
        <vt:i4>549</vt:i4>
      </vt:variant>
      <vt:variant>
        <vt:i4>0</vt:i4>
      </vt:variant>
      <vt:variant>
        <vt:i4>5</vt:i4>
      </vt:variant>
      <vt:variant>
        <vt:lpwstr/>
      </vt:variant>
      <vt:variant>
        <vt:lpwstr>_Toc291634063</vt:lpwstr>
      </vt:variant>
      <vt:variant>
        <vt:i4>1703984</vt:i4>
      </vt:variant>
      <vt:variant>
        <vt:i4>543</vt:i4>
      </vt:variant>
      <vt:variant>
        <vt:i4>0</vt:i4>
      </vt:variant>
      <vt:variant>
        <vt:i4>5</vt:i4>
      </vt:variant>
      <vt:variant>
        <vt:lpwstr/>
      </vt:variant>
      <vt:variant>
        <vt:lpwstr>_Toc291634062</vt:lpwstr>
      </vt:variant>
      <vt:variant>
        <vt:i4>1703984</vt:i4>
      </vt:variant>
      <vt:variant>
        <vt:i4>537</vt:i4>
      </vt:variant>
      <vt:variant>
        <vt:i4>0</vt:i4>
      </vt:variant>
      <vt:variant>
        <vt:i4>5</vt:i4>
      </vt:variant>
      <vt:variant>
        <vt:lpwstr/>
      </vt:variant>
      <vt:variant>
        <vt:lpwstr>_Toc291634061</vt:lpwstr>
      </vt:variant>
      <vt:variant>
        <vt:i4>1703984</vt:i4>
      </vt:variant>
      <vt:variant>
        <vt:i4>531</vt:i4>
      </vt:variant>
      <vt:variant>
        <vt:i4>0</vt:i4>
      </vt:variant>
      <vt:variant>
        <vt:i4>5</vt:i4>
      </vt:variant>
      <vt:variant>
        <vt:lpwstr/>
      </vt:variant>
      <vt:variant>
        <vt:lpwstr>_Toc291634060</vt:lpwstr>
      </vt:variant>
      <vt:variant>
        <vt:i4>1638448</vt:i4>
      </vt:variant>
      <vt:variant>
        <vt:i4>525</vt:i4>
      </vt:variant>
      <vt:variant>
        <vt:i4>0</vt:i4>
      </vt:variant>
      <vt:variant>
        <vt:i4>5</vt:i4>
      </vt:variant>
      <vt:variant>
        <vt:lpwstr/>
      </vt:variant>
      <vt:variant>
        <vt:lpwstr>_Toc291634059</vt:lpwstr>
      </vt:variant>
      <vt:variant>
        <vt:i4>1638448</vt:i4>
      </vt:variant>
      <vt:variant>
        <vt:i4>519</vt:i4>
      </vt:variant>
      <vt:variant>
        <vt:i4>0</vt:i4>
      </vt:variant>
      <vt:variant>
        <vt:i4>5</vt:i4>
      </vt:variant>
      <vt:variant>
        <vt:lpwstr/>
      </vt:variant>
      <vt:variant>
        <vt:lpwstr>_Toc291634058</vt:lpwstr>
      </vt:variant>
      <vt:variant>
        <vt:i4>1638448</vt:i4>
      </vt:variant>
      <vt:variant>
        <vt:i4>513</vt:i4>
      </vt:variant>
      <vt:variant>
        <vt:i4>0</vt:i4>
      </vt:variant>
      <vt:variant>
        <vt:i4>5</vt:i4>
      </vt:variant>
      <vt:variant>
        <vt:lpwstr/>
      </vt:variant>
      <vt:variant>
        <vt:lpwstr>_Toc291634057</vt:lpwstr>
      </vt:variant>
      <vt:variant>
        <vt:i4>1638448</vt:i4>
      </vt:variant>
      <vt:variant>
        <vt:i4>507</vt:i4>
      </vt:variant>
      <vt:variant>
        <vt:i4>0</vt:i4>
      </vt:variant>
      <vt:variant>
        <vt:i4>5</vt:i4>
      </vt:variant>
      <vt:variant>
        <vt:lpwstr/>
      </vt:variant>
      <vt:variant>
        <vt:lpwstr>_Toc291634056</vt:lpwstr>
      </vt:variant>
      <vt:variant>
        <vt:i4>1638448</vt:i4>
      </vt:variant>
      <vt:variant>
        <vt:i4>501</vt:i4>
      </vt:variant>
      <vt:variant>
        <vt:i4>0</vt:i4>
      </vt:variant>
      <vt:variant>
        <vt:i4>5</vt:i4>
      </vt:variant>
      <vt:variant>
        <vt:lpwstr/>
      </vt:variant>
      <vt:variant>
        <vt:lpwstr>_Toc291634055</vt:lpwstr>
      </vt:variant>
      <vt:variant>
        <vt:i4>1638448</vt:i4>
      </vt:variant>
      <vt:variant>
        <vt:i4>495</vt:i4>
      </vt:variant>
      <vt:variant>
        <vt:i4>0</vt:i4>
      </vt:variant>
      <vt:variant>
        <vt:i4>5</vt:i4>
      </vt:variant>
      <vt:variant>
        <vt:lpwstr/>
      </vt:variant>
      <vt:variant>
        <vt:lpwstr>_Toc291634054</vt:lpwstr>
      </vt:variant>
      <vt:variant>
        <vt:i4>1638448</vt:i4>
      </vt:variant>
      <vt:variant>
        <vt:i4>489</vt:i4>
      </vt:variant>
      <vt:variant>
        <vt:i4>0</vt:i4>
      </vt:variant>
      <vt:variant>
        <vt:i4>5</vt:i4>
      </vt:variant>
      <vt:variant>
        <vt:lpwstr/>
      </vt:variant>
      <vt:variant>
        <vt:lpwstr>_Toc291634053</vt:lpwstr>
      </vt:variant>
      <vt:variant>
        <vt:i4>1638448</vt:i4>
      </vt:variant>
      <vt:variant>
        <vt:i4>483</vt:i4>
      </vt:variant>
      <vt:variant>
        <vt:i4>0</vt:i4>
      </vt:variant>
      <vt:variant>
        <vt:i4>5</vt:i4>
      </vt:variant>
      <vt:variant>
        <vt:lpwstr/>
      </vt:variant>
      <vt:variant>
        <vt:lpwstr>_Toc291634052</vt:lpwstr>
      </vt:variant>
      <vt:variant>
        <vt:i4>1638448</vt:i4>
      </vt:variant>
      <vt:variant>
        <vt:i4>477</vt:i4>
      </vt:variant>
      <vt:variant>
        <vt:i4>0</vt:i4>
      </vt:variant>
      <vt:variant>
        <vt:i4>5</vt:i4>
      </vt:variant>
      <vt:variant>
        <vt:lpwstr/>
      </vt:variant>
      <vt:variant>
        <vt:lpwstr>_Toc291634051</vt:lpwstr>
      </vt:variant>
      <vt:variant>
        <vt:i4>1638448</vt:i4>
      </vt:variant>
      <vt:variant>
        <vt:i4>471</vt:i4>
      </vt:variant>
      <vt:variant>
        <vt:i4>0</vt:i4>
      </vt:variant>
      <vt:variant>
        <vt:i4>5</vt:i4>
      </vt:variant>
      <vt:variant>
        <vt:lpwstr/>
      </vt:variant>
      <vt:variant>
        <vt:lpwstr>_Toc291634050</vt:lpwstr>
      </vt:variant>
      <vt:variant>
        <vt:i4>1572912</vt:i4>
      </vt:variant>
      <vt:variant>
        <vt:i4>465</vt:i4>
      </vt:variant>
      <vt:variant>
        <vt:i4>0</vt:i4>
      </vt:variant>
      <vt:variant>
        <vt:i4>5</vt:i4>
      </vt:variant>
      <vt:variant>
        <vt:lpwstr/>
      </vt:variant>
      <vt:variant>
        <vt:lpwstr>_Toc291634049</vt:lpwstr>
      </vt:variant>
      <vt:variant>
        <vt:i4>1572912</vt:i4>
      </vt:variant>
      <vt:variant>
        <vt:i4>459</vt:i4>
      </vt:variant>
      <vt:variant>
        <vt:i4>0</vt:i4>
      </vt:variant>
      <vt:variant>
        <vt:i4>5</vt:i4>
      </vt:variant>
      <vt:variant>
        <vt:lpwstr/>
      </vt:variant>
      <vt:variant>
        <vt:lpwstr>_Toc291634048</vt:lpwstr>
      </vt:variant>
      <vt:variant>
        <vt:i4>1572912</vt:i4>
      </vt:variant>
      <vt:variant>
        <vt:i4>453</vt:i4>
      </vt:variant>
      <vt:variant>
        <vt:i4>0</vt:i4>
      </vt:variant>
      <vt:variant>
        <vt:i4>5</vt:i4>
      </vt:variant>
      <vt:variant>
        <vt:lpwstr/>
      </vt:variant>
      <vt:variant>
        <vt:lpwstr>_Toc291634047</vt:lpwstr>
      </vt:variant>
      <vt:variant>
        <vt:i4>1572912</vt:i4>
      </vt:variant>
      <vt:variant>
        <vt:i4>447</vt:i4>
      </vt:variant>
      <vt:variant>
        <vt:i4>0</vt:i4>
      </vt:variant>
      <vt:variant>
        <vt:i4>5</vt:i4>
      </vt:variant>
      <vt:variant>
        <vt:lpwstr/>
      </vt:variant>
      <vt:variant>
        <vt:lpwstr>_Toc291634046</vt:lpwstr>
      </vt:variant>
      <vt:variant>
        <vt:i4>1572912</vt:i4>
      </vt:variant>
      <vt:variant>
        <vt:i4>441</vt:i4>
      </vt:variant>
      <vt:variant>
        <vt:i4>0</vt:i4>
      </vt:variant>
      <vt:variant>
        <vt:i4>5</vt:i4>
      </vt:variant>
      <vt:variant>
        <vt:lpwstr/>
      </vt:variant>
      <vt:variant>
        <vt:lpwstr>_Toc291634045</vt:lpwstr>
      </vt:variant>
      <vt:variant>
        <vt:i4>1572912</vt:i4>
      </vt:variant>
      <vt:variant>
        <vt:i4>435</vt:i4>
      </vt:variant>
      <vt:variant>
        <vt:i4>0</vt:i4>
      </vt:variant>
      <vt:variant>
        <vt:i4>5</vt:i4>
      </vt:variant>
      <vt:variant>
        <vt:lpwstr/>
      </vt:variant>
      <vt:variant>
        <vt:lpwstr>_Toc291634044</vt:lpwstr>
      </vt:variant>
      <vt:variant>
        <vt:i4>1572912</vt:i4>
      </vt:variant>
      <vt:variant>
        <vt:i4>429</vt:i4>
      </vt:variant>
      <vt:variant>
        <vt:i4>0</vt:i4>
      </vt:variant>
      <vt:variant>
        <vt:i4>5</vt:i4>
      </vt:variant>
      <vt:variant>
        <vt:lpwstr/>
      </vt:variant>
      <vt:variant>
        <vt:lpwstr>_Toc291634043</vt:lpwstr>
      </vt:variant>
      <vt:variant>
        <vt:i4>1572912</vt:i4>
      </vt:variant>
      <vt:variant>
        <vt:i4>423</vt:i4>
      </vt:variant>
      <vt:variant>
        <vt:i4>0</vt:i4>
      </vt:variant>
      <vt:variant>
        <vt:i4>5</vt:i4>
      </vt:variant>
      <vt:variant>
        <vt:lpwstr/>
      </vt:variant>
      <vt:variant>
        <vt:lpwstr>_Toc291634042</vt:lpwstr>
      </vt:variant>
      <vt:variant>
        <vt:i4>1572912</vt:i4>
      </vt:variant>
      <vt:variant>
        <vt:i4>417</vt:i4>
      </vt:variant>
      <vt:variant>
        <vt:i4>0</vt:i4>
      </vt:variant>
      <vt:variant>
        <vt:i4>5</vt:i4>
      </vt:variant>
      <vt:variant>
        <vt:lpwstr/>
      </vt:variant>
      <vt:variant>
        <vt:lpwstr>_Toc291634041</vt:lpwstr>
      </vt:variant>
      <vt:variant>
        <vt:i4>1572912</vt:i4>
      </vt:variant>
      <vt:variant>
        <vt:i4>411</vt:i4>
      </vt:variant>
      <vt:variant>
        <vt:i4>0</vt:i4>
      </vt:variant>
      <vt:variant>
        <vt:i4>5</vt:i4>
      </vt:variant>
      <vt:variant>
        <vt:lpwstr/>
      </vt:variant>
      <vt:variant>
        <vt:lpwstr>_Toc291634040</vt:lpwstr>
      </vt:variant>
      <vt:variant>
        <vt:i4>2031664</vt:i4>
      </vt:variant>
      <vt:variant>
        <vt:i4>405</vt:i4>
      </vt:variant>
      <vt:variant>
        <vt:i4>0</vt:i4>
      </vt:variant>
      <vt:variant>
        <vt:i4>5</vt:i4>
      </vt:variant>
      <vt:variant>
        <vt:lpwstr/>
      </vt:variant>
      <vt:variant>
        <vt:lpwstr>_Toc291634039</vt:lpwstr>
      </vt:variant>
      <vt:variant>
        <vt:i4>2031664</vt:i4>
      </vt:variant>
      <vt:variant>
        <vt:i4>399</vt:i4>
      </vt:variant>
      <vt:variant>
        <vt:i4>0</vt:i4>
      </vt:variant>
      <vt:variant>
        <vt:i4>5</vt:i4>
      </vt:variant>
      <vt:variant>
        <vt:lpwstr/>
      </vt:variant>
      <vt:variant>
        <vt:lpwstr>_Toc291634038</vt:lpwstr>
      </vt:variant>
      <vt:variant>
        <vt:i4>2031664</vt:i4>
      </vt:variant>
      <vt:variant>
        <vt:i4>393</vt:i4>
      </vt:variant>
      <vt:variant>
        <vt:i4>0</vt:i4>
      </vt:variant>
      <vt:variant>
        <vt:i4>5</vt:i4>
      </vt:variant>
      <vt:variant>
        <vt:lpwstr/>
      </vt:variant>
      <vt:variant>
        <vt:lpwstr>_Toc291634037</vt:lpwstr>
      </vt:variant>
      <vt:variant>
        <vt:i4>2031664</vt:i4>
      </vt:variant>
      <vt:variant>
        <vt:i4>387</vt:i4>
      </vt:variant>
      <vt:variant>
        <vt:i4>0</vt:i4>
      </vt:variant>
      <vt:variant>
        <vt:i4>5</vt:i4>
      </vt:variant>
      <vt:variant>
        <vt:lpwstr/>
      </vt:variant>
      <vt:variant>
        <vt:lpwstr>_Toc291634036</vt:lpwstr>
      </vt:variant>
      <vt:variant>
        <vt:i4>2031664</vt:i4>
      </vt:variant>
      <vt:variant>
        <vt:i4>381</vt:i4>
      </vt:variant>
      <vt:variant>
        <vt:i4>0</vt:i4>
      </vt:variant>
      <vt:variant>
        <vt:i4>5</vt:i4>
      </vt:variant>
      <vt:variant>
        <vt:lpwstr/>
      </vt:variant>
      <vt:variant>
        <vt:lpwstr>_Toc291634035</vt:lpwstr>
      </vt:variant>
      <vt:variant>
        <vt:i4>2031664</vt:i4>
      </vt:variant>
      <vt:variant>
        <vt:i4>375</vt:i4>
      </vt:variant>
      <vt:variant>
        <vt:i4>0</vt:i4>
      </vt:variant>
      <vt:variant>
        <vt:i4>5</vt:i4>
      </vt:variant>
      <vt:variant>
        <vt:lpwstr/>
      </vt:variant>
      <vt:variant>
        <vt:lpwstr>_Toc291634034</vt:lpwstr>
      </vt:variant>
      <vt:variant>
        <vt:i4>2031664</vt:i4>
      </vt:variant>
      <vt:variant>
        <vt:i4>369</vt:i4>
      </vt:variant>
      <vt:variant>
        <vt:i4>0</vt:i4>
      </vt:variant>
      <vt:variant>
        <vt:i4>5</vt:i4>
      </vt:variant>
      <vt:variant>
        <vt:lpwstr/>
      </vt:variant>
      <vt:variant>
        <vt:lpwstr>_Toc291634033</vt:lpwstr>
      </vt:variant>
      <vt:variant>
        <vt:i4>2031664</vt:i4>
      </vt:variant>
      <vt:variant>
        <vt:i4>363</vt:i4>
      </vt:variant>
      <vt:variant>
        <vt:i4>0</vt:i4>
      </vt:variant>
      <vt:variant>
        <vt:i4>5</vt:i4>
      </vt:variant>
      <vt:variant>
        <vt:lpwstr/>
      </vt:variant>
      <vt:variant>
        <vt:lpwstr>_Toc291634032</vt:lpwstr>
      </vt:variant>
      <vt:variant>
        <vt:i4>2031664</vt:i4>
      </vt:variant>
      <vt:variant>
        <vt:i4>357</vt:i4>
      </vt:variant>
      <vt:variant>
        <vt:i4>0</vt:i4>
      </vt:variant>
      <vt:variant>
        <vt:i4>5</vt:i4>
      </vt:variant>
      <vt:variant>
        <vt:lpwstr/>
      </vt:variant>
      <vt:variant>
        <vt:lpwstr>_Toc291634031</vt:lpwstr>
      </vt:variant>
      <vt:variant>
        <vt:i4>2031664</vt:i4>
      </vt:variant>
      <vt:variant>
        <vt:i4>351</vt:i4>
      </vt:variant>
      <vt:variant>
        <vt:i4>0</vt:i4>
      </vt:variant>
      <vt:variant>
        <vt:i4>5</vt:i4>
      </vt:variant>
      <vt:variant>
        <vt:lpwstr/>
      </vt:variant>
      <vt:variant>
        <vt:lpwstr>_Toc291634030</vt:lpwstr>
      </vt:variant>
      <vt:variant>
        <vt:i4>1966128</vt:i4>
      </vt:variant>
      <vt:variant>
        <vt:i4>345</vt:i4>
      </vt:variant>
      <vt:variant>
        <vt:i4>0</vt:i4>
      </vt:variant>
      <vt:variant>
        <vt:i4>5</vt:i4>
      </vt:variant>
      <vt:variant>
        <vt:lpwstr/>
      </vt:variant>
      <vt:variant>
        <vt:lpwstr>_Toc291634029</vt:lpwstr>
      </vt:variant>
      <vt:variant>
        <vt:i4>1966128</vt:i4>
      </vt:variant>
      <vt:variant>
        <vt:i4>339</vt:i4>
      </vt:variant>
      <vt:variant>
        <vt:i4>0</vt:i4>
      </vt:variant>
      <vt:variant>
        <vt:i4>5</vt:i4>
      </vt:variant>
      <vt:variant>
        <vt:lpwstr/>
      </vt:variant>
      <vt:variant>
        <vt:lpwstr>_Toc291634028</vt:lpwstr>
      </vt:variant>
      <vt:variant>
        <vt:i4>1966128</vt:i4>
      </vt:variant>
      <vt:variant>
        <vt:i4>333</vt:i4>
      </vt:variant>
      <vt:variant>
        <vt:i4>0</vt:i4>
      </vt:variant>
      <vt:variant>
        <vt:i4>5</vt:i4>
      </vt:variant>
      <vt:variant>
        <vt:lpwstr/>
      </vt:variant>
      <vt:variant>
        <vt:lpwstr>_Toc291634027</vt:lpwstr>
      </vt:variant>
      <vt:variant>
        <vt:i4>1966128</vt:i4>
      </vt:variant>
      <vt:variant>
        <vt:i4>327</vt:i4>
      </vt:variant>
      <vt:variant>
        <vt:i4>0</vt:i4>
      </vt:variant>
      <vt:variant>
        <vt:i4>5</vt:i4>
      </vt:variant>
      <vt:variant>
        <vt:lpwstr/>
      </vt:variant>
      <vt:variant>
        <vt:lpwstr>_Toc291634026</vt:lpwstr>
      </vt:variant>
      <vt:variant>
        <vt:i4>1966128</vt:i4>
      </vt:variant>
      <vt:variant>
        <vt:i4>321</vt:i4>
      </vt:variant>
      <vt:variant>
        <vt:i4>0</vt:i4>
      </vt:variant>
      <vt:variant>
        <vt:i4>5</vt:i4>
      </vt:variant>
      <vt:variant>
        <vt:lpwstr/>
      </vt:variant>
      <vt:variant>
        <vt:lpwstr>_Toc291634025</vt:lpwstr>
      </vt:variant>
      <vt:variant>
        <vt:i4>1966128</vt:i4>
      </vt:variant>
      <vt:variant>
        <vt:i4>315</vt:i4>
      </vt:variant>
      <vt:variant>
        <vt:i4>0</vt:i4>
      </vt:variant>
      <vt:variant>
        <vt:i4>5</vt:i4>
      </vt:variant>
      <vt:variant>
        <vt:lpwstr/>
      </vt:variant>
      <vt:variant>
        <vt:lpwstr>_Toc291634024</vt:lpwstr>
      </vt:variant>
      <vt:variant>
        <vt:i4>1966128</vt:i4>
      </vt:variant>
      <vt:variant>
        <vt:i4>309</vt:i4>
      </vt:variant>
      <vt:variant>
        <vt:i4>0</vt:i4>
      </vt:variant>
      <vt:variant>
        <vt:i4>5</vt:i4>
      </vt:variant>
      <vt:variant>
        <vt:lpwstr/>
      </vt:variant>
      <vt:variant>
        <vt:lpwstr>_Toc291634023</vt:lpwstr>
      </vt:variant>
      <vt:variant>
        <vt:i4>1966128</vt:i4>
      </vt:variant>
      <vt:variant>
        <vt:i4>303</vt:i4>
      </vt:variant>
      <vt:variant>
        <vt:i4>0</vt:i4>
      </vt:variant>
      <vt:variant>
        <vt:i4>5</vt:i4>
      </vt:variant>
      <vt:variant>
        <vt:lpwstr/>
      </vt:variant>
      <vt:variant>
        <vt:lpwstr>_Toc291634022</vt:lpwstr>
      </vt:variant>
      <vt:variant>
        <vt:i4>1966128</vt:i4>
      </vt:variant>
      <vt:variant>
        <vt:i4>297</vt:i4>
      </vt:variant>
      <vt:variant>
        <vt:i4>0</vt:i4>
      </vt:variant>
      <vt:variant>
        <vt:i4>5</vt:i4>
      </vt:variant>
      <vt:variant>
        <vt:lpwstr/>
      </vt:variant>
      <vt:variant>
        <vt:lpwstr>_Toc291634021</vt:lpwstr>
      </vt:variant>
      <vt:variant>
        <vt:i4>1966128</vt:i4>
      </vt:variant>
      <vt:variant>
        <vt:i4>291</vt:i4>
      </vt:variant>
      <vt:variant>
        <vt:i4>0</vt:i4>
      </vt:variant>
      <vt:variant>
        <vt:i4>5</vt:i4>
      </vt:variant>
      <vt:variant>
        <vt:lpwstr/>
      </vt:variant>
      <vt:variant>
        <vt:lpwstr>_Toc291634020</vt:lpwstr>
      </vt:variant>
      <vt:variant>
        <vt:i4>1900592</vt:i4>
      </vt:variant>
      <vt:variant>
        <vt:i4>285</vt:i4>
      </vt:variant>
      <vt:variant>
        <vt:i4>0</vt:i4>
      </vt:variant>
      <vt:variant>
        <vt:i4>5</vt:i4>
      </vt:variant>
      <vt:variant>
        <vt:lpwstr/>
      </vt:variant>
      <vt:variant>
        <vt:lpwstr>_Toc291634019</vt:lpwstr>
      </vt:variant>
      <vt:variant>
        <vt:i4>1900592</vt:i4>
      </vt:variant>
      <vt:variant>
        <vt:i4>279</vt:i4>
      </vt:variant>
      <vt:variant>
        <vt:i4>0</vt:i4>
      </vt:variant>
      <vt:variant>
        <vt:i4>5</vt:i4>
      </vt:variant>
      <vt:variant>
        <vt:lpwstr/>
      </vt:variant>
      <vt:variant>
        <vt:lpwstr>_Toc291634018</vt:lpwstr>
      </vt:variant>
      <vt:variant>
        <vt:i4>1900592</vt:i4>
      </vt:variant>
      <vt:variant>
        <vt:i4>273</vt:i4>
      </vt:variant>
      <vt:variant>
        <vt:i4>0</vt:i4>
      </vt:variant>
      <vt:variant>
        <vt:i4>5</vt:i4>
      </vt:variant>
      <vt:variant>
        <vt:lpwstr/>
      </vt:variant>
      <vt:variant>
        <vt:lpwstr>_Toc291634017</vt:lpwstr>
      </vt:variant>
      <vt:variant>
        <vt:i4>1900592</vt:i4>
      </vt:variant>
      <vt:variant>
        <vt:i4>267</vt:i4>
      </vt:variant>
      <vt:variant>
        <vt:i4>0</vt:i4>
      </vt:variant>
      <vt:variant>
        <vt:i4>5</vt:i4>
      </vt:variant>
      <vt:variant>
        <vt:lpwstr/>
      </vt:variant>
      <vt:variant>
        <vt:lpwstr>_Toc291634016</vt:lpwstr>
      </vt:variant>
      <vt:variant>
        <vt:i4>1900592</vt:i4>
      </vt:variant>
      <vt:variant>
        <vt:i4>261</vt:i4>
      </vt:variant>
      <vt:variant>
        <vt:i4>0</vt:i4>
      </vt:variant>
      <vt:variant>
        <vt:i4>5</vt:i4>
      </vt:variant>
      <vt:variant>
        <vt:lpwstr/>
      </vt:variant>
      <vt:variant>
        <vt:lpwstr>_Toc291634015</vt:lpwstr>
      </vt:variant>
      <vt:variant>
        <vt:i4>1900592</vt:i4>
      </vt:variant>
      <vt:variant>
        <vt:i4>255</vt:i4>
      </vt:variant>
      <vt:variant>
        <vt:i4>0</vt:i4>
      </vt:variant>
      <vt:variant>
        <vt:i4>5</vt:i4>
      </vt:variant>
      <vt:variant>
        <vt:lpwstr/>
      </vt:variant>
      <vt:variant>
        <vt:lpwstr>_Toc291634014</vt:lpwstr>
      </vt:variant>
      <vt:variant>
        <vt:i4>1900592</vt:i4>
      </vt:variant>
      <vt:variant>
        <vt:i4>249</vt:i4>
      </vt:variant>
      <vt:variant>
        <vt:i4>0</vt:i4>
      </vt:variant>
      <vt:variant>
        <vt:i4>5</vt:i4>
      </vt:variant>
      <vt:variant>
        <vt:lpwstr/>
      </vt:variant>
      <vt:variant>
        <vt:lpwstr>_Toc291634013</vt:lpwstr>
      </vt:variant>
      <vt:variant>
        <vt:i4>1900592</vt:i4>
      </vt:variant>
      <vt:variant>
        <vt:i4>243</vt:i4>
      </vt:variant>
      <vt:variant>
        <vt:i4>0</vt:i4>
      </vt:variant>
      <vt:variant>
        <vt:i4>5</vt:i4>
      </vt:variant>
      <vt:variant>
        <vt:lpwstr/>
      </vt:variant>
      <vt:variant>
        <vt:lpwstr>_Toc291634012</vt:lpwstr>
      </vt:variant>
      <vt:variant>
        <vt:i4>1900592</vt:i4>
      </vt:variant>
      <vt:variant>
        <vt:i4>237</vt:i4>
      </vt:variant>
      <vt:variant>
        <vt:i4>0</vt:i4>
      </vt:variant>
      <vt:variant>
        <vt:i4>5</vt:i4>
      </vt:variant>
      <vt:variant>
        <vt:lpwstr/>
      </vt:variant>
      <vt:variant>
        <vt:lpwstr>_Toc291634011</vt:lpwstr>
      </vt:variant>
      <vt:variant>
        <vt:i4>1900592</vt:i4>
      </vt:variant>
      <vt:variant>
        <vt:i4>231</vt:i4>
      </vt:variant>
      <vt:variant>
        <vt:i4>0</vt:i4>
      </vt:variant>
      <vt:variant>
        <vt:i4>5</vt:i4>
      </vt:variant>
      <vt:variant>
        <vt:lpwstr/>
      </vt:variant>
      <vt:variant>
        <vt:lpwstr>_Toc291634010</vt:lpwstr>
      </vt:variant>
      <vt:variant>
        <vt:i4>1835056</vt:i4>
      </vt:variant>
      <vt:variant>
        <vt:i4>225</vt:i4>
      </vt:variant>
      <vt:variant>
        <vt:i4>0</vt:i4>
      </vt:variant>
      <vt:variant>
        <vt:i4>5</vt:i4>
      </vt:variant>
      <vt:variant>
        <vt:lpwstr/>
      </vt:variant>
      <vt:variant>
        <vt:lpwstr>_Toc291634009</vt:lpwstr>
      </vt:variant>
      <vt:variant>
        <vt:i4>1835056</vt:i4>
      </vt:variant>
      <vt:variant>
        <vt:i4>219</vt:i4>
      </vt:variant>
      <vt:variant>
        <vt:i4>0</vt:i4>
      </vt:variant>
      <vt:variant>
        <vt:i4>5</vt:i4>
      </vt:variant>
      <vt:variant>
        <vt:lpwstr/>
      </vt:variant>
      <vt:variant>
        <vt:lpwstr>_Toc291634008</vt:lpwstr>
      </vt:variant>
      <vt:variant>
        <vt:i4>1835056</vt:i4>
      </vt:variant>
      <vt:variant>
        <vt:i4>213</vt:i4>
      </vt:variant>
      <vt:variant>
        <vt:i4>0</vt:i4>
      </vt:variant>
      <vt:variant>
        <vt:i4>5</vt:i4>
      </vt:variant>
      <vt:variant>
        <vt:lpwstr/>
      </vt:variant>
      <vt:variant>
        <vt:lpwstr>_Toc291634007</vt:lpwstr>
      </vt:variant>
      <vt:variant>
        <vt:i4>1835056</vt:i4>
      </vt:variant>
      <vt:variant>
        <vt:i4>207</vt:i4>
      </vt:variant>
      <vt:variant>
        <vt:i4>0</vt:i4>
      </vt:variant>
      <vt:variant>
        <vt:i4>5</vt:i4>
      </vt:variant>
      <vt:variant>
        <vt:lpwstr/>
      </vt:variant>
      <vt:variant>
        <vt:lpwstr>_Toc291634006</vt:lpwstr>
      </vt:variant>
      <vt:variant>
        <vt:i4>1835056</vt:i4>
      </vt:variant>
      <vt:variant>
        <vt:i4>201</vt:i4>
      </vt:variant>
      <vt:variant>
        <vt:i4>0</vt:i4>
      </vt:variant>
      <vt:variant>
        <vt:i4>5</vt:i4>
      </vt:variant>
      <vt:variant>
        <vt:lpwstr/>
      </vt:variant>
      <vt:variant>
        <vt:lpwstr>_Toc291634005</vt:lpwstr>
      </vt:variant>
      <vt:variant>
        <vt:i4>1835056</vt:i4>
      </vt:variant>
      <vt:variant>
        <vt:i4>195</vt:i4>
      </vt:variant>
      <vt:variant>
        <vt:i4>0</vt:i4>
      </vt:variant>
      <vt:variant>
        <vt:i4>5</vt:i4>
      </vt:variant>
      <vt:variant>
        <vt:lpwstr/>
      </vt:variant>
      <vt:variant>
        <vt:lpwstr>_Toc291634004</vt:lpwstr>
      </vt:variant>
      <vt:variant>
        <vt:i4>1835056</vt:i4>
      </vt:variant>
      <vt:variant>
        <vt:i4>189</vt:i4>
      </vt:variant>
      <vt:variant>
        <vt:i4>0</vt:i4>
      </vt:variant>
      <vt:variant>
        <vt:i4>5</vt:i4>
      </vt:variant>
      <vt:variant>
        <vt:lpwstr/>
      </vt:variant>
      <vt:variant>
        <vt:lpwstr>_Toc291634003</vt:lpwstr>
      </vt:variant>
      <vt:variant>
        <vt:i4>1835056</vt:i4>
      </vt:variant>
      <vt:variant>
        <vt:i4>183</vt:i4>
      </vt:variant>
      <vt:variant>
        <vt:i4>0</vt:i4>
      </vt:variant>
      <vt:variant>
        <vt:i4>5</vt:i4>
      </vt:variant>
      <vt:variant>
        <vt:lpwstr/>
      </vt:variant>
      <vt:variant>
        <vt:lpwstr>_Toc291634002</vt:lpwstr>
      </vt:variant>
      <vt:variant>
        <vt:i4>1835056</vt:i4>
      </vt:variant>
      <vt:variant>
        <vt:i4>177</vt:i4>
      </vt:variant>
      <vt:variant>
        <vt:i4>0</vt:i4>
      </vt:variant>
      <vt:variant>
        <vt:i4>5</vt:i4>
      </vt:variant>
      <vt:variant>
        <vt:lpwstr/>
      </vt:variant>
      <vt:variant>
        <vt:lpwstr>_Toc291634001</vt:lpwstr>
      </vt:variant>
      <vt:variant>
        <vt:i4>1835056</vt:i4>
      </vt:variant>
      <vt:variant>
        <vt:i4>171</vt:i4>
      </vt:variant>
      <vt:variant>
        <vt:i4>0</vt:i4>
      </vt:variant>
      <vt:variant>
        <vt:i4>5</vt:i4>
      </vt:variant>
      <vt:variant>
        <vt:lpwstr/>
      </vt:variant>
      <vt:variant>
        <vt:lpwstr>_Toc291634000</vt:lpwstr>
      </vt:variant>
      <vt:variant>
        <vt:i4>1179705</vt:i4>
      </vt:variant>
      <vt:variant>
        <vt:i4>165</vt:i4>
      </vt:variant>
      <vt:variant>
        <vt:i4>0</vt:i4>
      </vt:variant>
      <vt:variant>
        <vt:i4>5</vt:i4>
      </vt:variant>
      <vt:variant>
        <vt:lpwstr/>
      </vt:variant>
      <vt:variant>
        <vt:lpwstr>_Toc291633999</vt:lpwstr>
      </vt:variant>
      <vt:variant>
        <vt:i4>1179705</vt:i4>
      </vt:variant>
      <vt:variant>
        <vt:i4>159</vt:i4>
      </vt:variant>
      <vt:variant>
        <vt:i4>0</vt:i4>
      </vt:variant>
      <vt:variant>
        <vt:i4>5</vt:i4>
      </vt:variant>
      <vt:variant>
        <vt:lpwstr/>
      </vt:variant>
      <vt:variant>
        <vt:lpwstr>_Toc291633998</vt:lpwstr>
      </vt:variant>
      <vt:variant>
        <vt:i4>1179705</vt:i4>
      </vt:variant>
      <vt:variant>
        <vt:i4>153</vt:i4>
      </vt:variant>
      <vt:variant>
        <vt:i4>0</vt:i4>
      </vt:variant>
      <vt:variant>
        <vt:i4>5</vt:i4>
      </vt:variant>
      <vt:variant>
        <vt:lpwstr/>
      </vt:variant>
      <vt:variant>
        <vt:lpwstr>_Toc291633997</vt:lpwstr>
      </vt:variant>
      <vt:variant>
        <vt:i4>1179705</vt:i4>
      </vt:variant>
      <vt:variant>
        <vt:i4>147</vt:i4>
      </vt:variant>
      <vt:variant>
        <vt:i4>0</vt:i4>
      </vt:variant>
      <vt:variant>
        <vt:i4>5</vt:i4>
      </vt:variant>
      <vt:variant>
        <vt:lpwstr/>
      </vt:variant>
      <vt:variant>
        <vt:lpwstr>_Toc291633996</vt:lpwstr>
      </vt:variant>
      <vt:variant>
        <vt:i4>1179705</vt:i4>
      </vt:variant>
      <vt:variant>
        <vt:i4>141</vt:i4>
      </vt:variant>
      <vt:variant>
        <vt:i4>0</vt:i4>
      </vt:variant>
      <vt:variant>
        <vt:i4>5</vt:i4>
      </vt:variant>
      <vt:variant>
        <vt:lpwstr/>
      </vt:variant>
      <vt:variant>
        <vt:lpwstr>_Toc291633995</vt:lpwstr>
      </vt:variant>
      <vt:variant>
        <vt:i4>1179705</vt:i4>
      </vt:variant>
      <vt:variant>
        <vt:i4>135</vt:i4>
      </vt:variant>
      <vt:variant>
        <vt:i4>0</vt:i4>
      </vt:variant>
      <vt:variant>
        <vt:i4>5</vt:i4>
      </vt:variant>
      <vt:variant>
        <vt:lpwstr/>
      </vt:variant>
      <vt:variant>
        <vt:lpwstr>_Toc291633994</vt:lpwstr>
      </vt:variant>
      <vt:variant>
        <vt:i4>1179705</vt:i4>
      </vt:variant>
      <vt:variant>
        <vt:i4>129</vt:i4>
      </vt:variant>
      <vt:variant>
        <vt:i4>0</vt:i4>
      </vt:variant>
      <vt:variant>
        <vt:i4>5</vt:i4>
      </vt:variant>
      <vt:variant>
        <vt:lpwstr/>
      </vt:variant>
      <vt:variant>
        <vt:lpwstr>_Toc291633993</vt:lpwstr>
      </vt:variant>
      <vt:variant>
        <vt:i4>1179705</vt:i4>
      </vt:variant>
      <vt:variant>
        <vt:i4>123</vt:i4>
      </vt:variant>
      <vt:variant>
        <vt:i4>0</vt:i4>
      </vt:variant>
      <vt:variant>
        <vt:i4>5</vt:i4>
      </vt:variant>
      <vt:variant>
        <vt:lpwstr/>
      </vt:variant>
      <vt:variant>
        <vt:lpwstr>_Toc291633992</vt:lpwstr>
      </vt:variant>
      <vt:variant>
        <vt:i4>1179705</vt:i4>
      </vt:variant>
      <vt:variant>
        <vt:i4>117</vt:i4>
      </vt:variant>
      <vt:variant>
        <vt:i4>0</vt:i4>
      </vt:variant>
      <vt:variant>
        <vt:i4>5</vt:i4>
      </vt:variant>
      <vt:variant>
        <vt:lpwstr/>
      </vt:variant>
      <vt:variant>
        <vt:lpwstr>_Toc291633991</vt:lpwstr>
      </vt:variant>
      <vt:variant>
        <vt:i4>1835065</vt:i4>
      </vt:variant>
      <vt:variant>
        <vt:i4>111</vt:i4>
      </vt:variant>
      <vt:variant>
        <vt:i4>0</vt:i4>
      </vt:variant>
      <vt:variant>
        <vt:i4>5</vt:i4>
      </vt:variant>
      <vt:variant>
        <vt:lpwstr/>
      </vt:variant>
      <vt:variant>
        <vt:lpwstr>_Toc291633974</vt:lpwstr>
      </vt:variant>
      <vt:variant>
        <vt:i4>1835065</vt:i4>
      </vt:variant>
      <vt:variant>
        <vt:i4>105</vt:i4>
      </vt:variant>
      <vt:variant>
        <vt:i4>0</vt:i4>
      </vt:variant>
      <vt:variant>
        <vt:i4>5</vt:i4>
      </vt:variant>
      <vt:variant>
        <vt:lpwstr/>
      </vt:variant>
      <vt:variant>
        <vt:lpwstr>_Toc291633973</vt:lpwstr>
      </vt:variant>
      <vt:variant>
        <vt:i4>1835065</vt:i4>
      </vt:variant>
      <vt:variant>
        <vt:i4>99</vt:i4>
      </vt:variant>
      <vt:variant>
        <vt:i4>0</vt:i4>
      </vt:variant>
      <vt:variant>
        <vt:i4>5</vt:i4>
      </vt:variant>
      <vt:variant>
        <vt:lpwstr/>
      </vt:variant>
      <vt:variant>
        <vt:lpwstr>_Toc291633972</vt:lpwstr>
      </vt:variant>
      <vt:variant>
        <vt:i4>1835065</vt:i4>
      </vt:variant>
      <vt:variant>
        <vt:i4>93</vt:i4>
      </vt:variant>
      <vt:variant>
        <vt:i4>0</vt:i4>
      </vt:variant>
      <vt:variant>
        <vt:i4>5</vt:i4>
      </vt:variant>
      <vt:variant>
        <vt:lpwstr/>
      </vt:variant>
      <vt:variant>
        <vt:lpwstr>_Toc291633971</vt:lpwstr>
      </vt:variant>
      <vt:variant>
        <vt:i4>1835065</vt:i4>
      </vt:variant>
      <vt:variant>
        <vt:i4>87</vt:i4>
      </vt:variant>
      <vt:variant>
        <vt:i4>0</vt:i4>
      </vt:variant>
      <vt:variant>
        <vt:i4>5</vt:i4>
      </vt:variant>
      <vt:variant>
        <vt:lpwstr/>
      </vt:variant>
      <vt:variant>
        <vt:lpwstr>_Toc291633970</vt:lpwstr>
      </vt:variant>
      <vt:variant>
        <vt:i4>1900601</vt:i4>
      </vt:variant>
      <vt:variant>
        <vt:i4>81</vt:i4>
      </vt:variant>
      <vt:variant>
        <vt:i4>0</vt:i4>
      </vt:variant>
      <vt:variant>
        <vt:i4>5</vt:i4>
      </vt:variant>
      <vt:variant>
        <vt:lpwstr/>
      </vt:variant>
      <vt:variant>
        <vt:lpwstr>_Toc291633969</vt:lpwstr>
      </vt:variant>
      <vt:variant>
        <vt:i4>1900601</vt:i4>
      </vt:variant>
      <vt:variant>
        <vt:i4>75</vt:i4>
      </vt:variant>
      <vt:variant>
        <vt:i4>0</vt:i4>
      </vt:variant>
      <vt:variant>
        <vt:i4>5</vt:i4>
      </vt:variant>
      <vt:variant>
        <vt:lpwstr/>
      </vt:variant>
      <vt:variant>
        <vt:lpwstr>_Toc291633968</vt:lpwstr>
      </vt:variant>
      <vt:variant>
        <vt:i4>1900601</vt:i4>
      </vt:variant>
      <vt:variant>
        <vt:i4>69</vt:i4>
      </vt:variant>
      <vt:variant>
        <vt:i4>0</vt:i4>
      </vt:variant>
      <vt:variant>
        <vt:i4>5</vt:i4>
      </vt:variant>
      <vt:variant>
        <vt:lpwstr/>
      </vt:variant>
      <vt:variant>
        <vt:lpwstr>_Toc291633967</vt:lpwstr>
      </vt:variant>
      <vt:variant>
        <vt:i4>1900601</vt:i4>
      </vt:variant>
      <vt:variant>
        <vt:i4>63</vt:i4>
      </vt:variant>
      <vt:variant>
        <vt:i4>0</vt:i4>
      </vt:variant>
      <vt:variant>
        <vt:i4>5</vt:i4>
      </vt:variant>
      <vt:variant>
        <vt:lpwstr/>
      </vt:variant>
      <vt:variant>
        <vt:lpwstr>_Toc291633966</vt:lpwstr>
      </vt:variant>
      <vt:variant>
        <vt:i4>1900601</vt:i4>
      </vt:variant>
      <vt:variant>
        <vt:i4>57</vt:i4>
      </vt:variant>
      <vt:variant>
        <vt:i4>0</vt:i4>
      </vt:variant>
      <vt:variant>
        <vt:i4>5</vt:i4>
      </vt:variant>
      <vt:variant>
        <vt:lpwstr/>
      </vt:variant>
      <vt:variant>
        <vt:lpwstr>_Toc291633965</vt:lpwstr>
      </vt:variant>
      <vt:variant>
        <vt:i4>1900601</vt:i4>
      </vt:variant>
      <vt:variant>
        <vt:i4>51</vt:i4>
      </vt:variant>
      <vt:variant>
        <vt:i4>0</vt:i4>
      </vt:variant>
      <vt:variant>
        <vt:i4>5</vt:i4>
      </vt:variant>
      <vt:variant>
        <vt:lpwstr/>
      </vt:variant>
      <vt:variant>
        <vt:lpwstr>_Toc291633964</vt:lpwstr>
      </vt:variant>
      <vt:variant>
        <vt:i4>1900601</vt:i4>
      </vt:variant>
      <vt:variant>
        <vt:i4>45</vt:i4>
      </vt:variant>
      <vt:variant>
        <vt:i4>0</vt:i4>
      </vt:variant>
      <vt:variant>
        <vt:i4>5</vt:i4>
      </vt:variant>
      <vt:variant>
        <vt:lpwstr/>
      </vt:variant>
      <vt:variant>
        <vt:lpwstr>_Toc291633963</vt:lpwstr>
      </vt:variant>
      <vt:variant>
        <vt:i4>1900601</vt:i4>
      </vt:variant>
      <vt:variant>
        <vt:i4>39</vt:i4>
      </vt:variant>
      <vt:variant>
        <vt:i4>0</vt:i4>
      </vt:variant>
      <vt:variant>
        <vt:i4>5</vt:i4>
      </vt:variant>
      <vt:variant>
        <vt:lpwstr/>
      </vt:variant>
      <vt:variant>
        <vt:lpwstr>_Toc291633962</vt:lpwstr>
      </vt:variant>
      <vt:variant>
        <vt:i4>1900601</vt:i4>
      </vt:variant>
      <vt:variant>
        <vt:i4>33</vt:i4>
      </vt:variant>
      <vt:variant>
        <vt:i4>0</vt:i4>
      </vt:variant>
      <vt:variant>
        <vt:i4>5</vt:i4>
      </vt:variant>
      <vt:variant>
        <vt:lpwstr/>
      </vt:variant>
      <vt:variant>
        <vt:lpwstr>_Toc291633961</vt:lpwstr>
      </vt:variant>
      <vt:variant>
        <vt:i4>1900601</vt:i4>
      </vt:variant>
      <vt:variant>
        <vt:i4>27</vt:i4>
      </vt:variant>
      <vt:variant>
        <vt:i4>0</vt:i4>
      </vt:variant>
      <vt:variant>
        <vt:i4>5</vt:i4>
      </vt:variant>
      <vt:variant>
        <vt:lpwstr/>
      </vt:variant>
      <vt:variant>
        <vt:lpwstr>_Toc291633960</vt:lpwstr>
      </vt:variant>
      <vt:variant>
        <vt:i4>1966137</vt:i4>
      </vt:variant>
      <vt:variant>
        <vt:i4>21</vt:i4>
      </vt:variant>
      <vt:variant>
        <vt:i4>0</vt:i4>
      </vt:variant>
      <vt:variant>
        <vt:i4>5</vt:i4>
      </vt:variant>
      <vt:variant>
        <vt:lpwstr/>
      </vt:variant>
      <vt:variant>
        <vt:lpwstr>_Toc291633959</vt:lpwstr>
      </vt:variant>
      <vt:variant>
        <vt:i4>1966137</vt:i4>
      </vt:variant>
      <vt:variant>
        <vt:i4>15</vt:i4>
      </vt:variant>
      <vt:variant>
        <vt:i4>0</vt:i4>
      </vt:variant>
      <vt:variant>
        <vt:i4>5</vt:i4>
      </vt:variant>
      <vt:variant>
        <vt:lpwstr/>
      </vt:variant>
      <vt:variant>
        <vt:lpwstr>_Toc291633958</vt:lpwstr>
      </vt:variant>
      <vt:variant>
        <vt:i4>1966137</vt:i4>
      </vt:variant>
      <vt:variant>
        <vt:i4>9</vt:i4>
      </vt:variant>
      <vt:variant>
        <vt:i4>0</vt:i4>
      </vt:variant>
      <vt:variant>
        <vt:i4>5</vt:i4>
      </vt:variant>
      <vt:variant>
        <vt:lpwstr/>
      </vt:variant>
      <vt:variant>
        <vt:lpwstr>_Toc291633957</vt:lpwstr>
      </vt:variant>
      <vt:variant>
        <vt:i4>7471199</vt:i4>
      </vt:variant>
      <vt:variant>
        <vt:i4>4</vt:i4>
      </vt:variant>
      <vt:variant>
        <vt:i4>0</vt:i4>
      </vt:variant>
      <vt:variant>
        <vt:i4>5</vt:i4>
      </vt:variant>
      <vt:variant>
        <vt:lpwstr>mailto:jmassud@searshc.com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SDLC PRD Template</dc:title>
  <dc:subject/>
  <dc:creator>AOL EPO</dc:creator>
  <cp:keywords/>
  <dc:description/>
  <cp:lastModifiedBy>jmassud</cp:lastModifiedBy>
  <cp:revision>2</cp:revision>
  <cp:lastPrinted>2010-03-04T16:43:00Z</cp:lastPrinted>
  <dcterms:created xsi:type="dcterms:W3CDTF">2012-04-30T20:47:00Z</dcterms:created>
  <dcterms:modified xsi:type="dcterms:W3CDTF">2012-04-30T20:47:00Z</dcterms:modified>
  <cp:category>SDLC 2.0</cp:category>
</cp:coreProperties>
</file>

<file path=docProps/custom.xml><?xml version="1.0" encoding="utf-8"?>
<Properties xmlns="http://schemas.openxmlformats.org/officeDocument/2006/custom-properties" xmlns:vt="http://schemas.openxmlformats.org/officeDocument/2006/docPropsVTypes"/>
</file>