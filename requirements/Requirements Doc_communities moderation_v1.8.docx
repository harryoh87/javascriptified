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 xml:space="preserve">Product </w:t>
      </w:r>
      <w:proofErr w:type="spellStart"/>
      <w:r w:rsidR="00FE6754" w:rsidRPr="00AA7671">
        <w:rPr>
          <w:sz w:val="40"/>
          <w:lang w:val="fr-FR"/>
        </w:rPr>
        <w:t>Requirements</w:t>
      </w:r>
      <w:proofErr w:type="spellEnd"/>
      <w:r w:rsidR="00FE6754" w:rsidRPr="00AA7671">
        <w:rPr>
          <w:sz w:val="40"/>
          <w:lang w:val="fr-FR"/>
        </w:rPr>
        <w:t xml:space="preserve">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w:t>
      </w:r>
      <w:r w:rsidR="005F183B">
        <w:rPr>
          <w:rFonts w:ascii="Arial" w:hAnsi="Arial" w:cs="Arial"/>
          <w:b/>
          <w:i/>
          <w:sz w:val="40"/>
        </w:rPr>
        <w:t>Moderation</w:t>
      </w:r>
    </w:p>
    <w:p w:rsidR="009D3806" w:rsidRPr="009D3806" w:rsidRDefault="009D3806">
      <w:pPr>
        <w:jc w:val="center"/>
        <w:rPr>
          <w:rFonts w:ascii="Arial" w:hAnsi="Arial" w:cs="Arial"/>
          <w:b/>
          <w:i/>
          <w:color w:val="3333FF"/>
          <w:sz w:val="20"/>
          <w:szCs w:val="20"/>
        </w:rPr>
      </w:pPr>
    </w:p>
    <w:p w:rsidR="00D32934" w:rsidRPr="00D32934" w:rsidRDefault="007559FF"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7559FF"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9F35D5">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ins w:id="0" w:author="jmassud" w:date="2012-05-15T08:54:00Z">
              <w:r w:rsidR="000315AF">
                <w:rPr>
                  <w:rFonts w:ascii="Arial" w:hAnsi="Arial" w:cs="Arial"/>
                  <w:i/>
                  <w:sz w:val="20"/>
                </w:rPr>
                <w:t>8</w:t>
              </w:r>
            </w:ins>
            <w:del w:id="1" w:author="jmassud" w:date="2012-05-15T08:54:00Z">
              <w:r w:rsidR="00E04BB1" w:rsidDel="000315AF">
                <w:rPr>
                  <w:rFonts w:ascii="Arial" w:hAnsi="Arial" w:cs="Arial"/>
                  <w:i/>
                  <w:sz w:val="20"/>
                </w:rPr>
                <w:delText>7</w:delText>
              </w:r>
            </w:del>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4054DF">
            <w:pPr>
              <w:pStyle w:val="TableContent"/>
              <w:rPr>
                <w:rFonts w:ascii="Arial" w:hAnsi="Arial" w:cs="Arial"/>
                <w:i/>
                <w:sz w:val="20"/>
              </w:rPr>
            </w:pPr>
            <w:proofErr w:type="spellStart"/>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w:t>
            </w:r>
            <w:proofErr w:type="spellEnd"/>
            <w:r w:rsidR="001958CB">
              <w:rPr>
                <w:rFonts w:ascii="Arial" w:hAnsi="Arial" w:cs="Arial"/>
                <w:i/>
                <w:sz w:val="20"/>
              </w:rPr>
              <w:t xml:space="preserve"> </w:t>
            </w:r>
            <w:r w:rsidR="004054DF">
              <w:rPr>
                <w:rFonts w:ascii="Arial" w:hAnsi="Arial" w:cs="Arial"/>
                <w:i/>
                <w:sz w:val="20"/>
              </w:rPr>
              <w:t>Moderation</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1"/>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 xml:space="preserve">Table </w:t>
      </w:r>
      <w:proofErr w:type="gramStart"/>
      <w:r w:rsidRPr="00A201CB">
        <w:rPr>
          <w:rFonts w:ascii="Arial" w:hAnsi="Arial" w:cs="Arial"/>
          <w:b/>
          <w:sz w:val="40"/>
          <w:u w:val="single"/>
        </w:rPr>
        <w:t>Of</w:t>
      </w:r>
      <w:proofErr w:type="gramEnd"/>
      <w:r w:rsidRPr="00A201CB">
        <w:rPr>
          <w:rFonts w:ascii="Arial" w:hAnsi="Arial" w:cs="Arial"/>
          <w:b/>
          <w:sz w:val="40"/>
          <w:u w:val="single"/>
        </w:rPr>
        <w:t xml:space="preserve"> Contents</w:t>
      </w:r>
    </w:p>
    <w:p w:rsidR="000315AF" w:rsidRDefault="007559FF">
      <w:pPr>
        <w:pStyle w:val="TOC2"/>
        <w:tabs>
          <w:tab w:val="left" w:pos="720"/>
          <w:tab w:val="right" w:leader="dot" w:pos="9620"/>
        </w:tabs>
        <w:rPr>
          <w:rFonts w:asciiTheme="minorHAnsi" w:eastAsiaTheme="minorEastAsia" w:hAnsiTheme="minorHAnsi" w:cstheme="minorBidi"/>
          <w:smallCaps w:val="0"/>
          <w:noProof/>
          <w:sz w:val="22"/>
          <w:szCs w:val="22"/>
        </w:rPr>
      </w:pPr>
      <w:r w:rsidRPr="007559FF">
        <w:rPr>
          <w:rFonts w:ascii="Arial" w:hAnsi="Arial" w:cs="Arial"/>
          <w:i/>
        </w:rPr>
        <w:fldChar w:fldCharType="begin"/>
      </w:r>
      <w:r w:rsidR="00FE6754" w:rsidRPr="00C30F0B">
        <w:rPr>
          <w:rFonts w:ascii="Arial" w:hAnsi="Arial" w:cs="Arial"/>
          <w:i/>
        </w:rPr>
        <w:instrText xml:space="preserve"> TOC \o "1-4" \h \z \u </w:instrText>
      </w:r>
      <w:r w:rsidRPr="007559FF">
        <w:rPr>
          <w:rFonts w:ascii="Arial" w:hAnsi="Arial" w:cs="Arial"/>
          <w:i/>
        </w:rPr>
        <w:fldChar w:fldCharType="separate"/>
      </w:r>
      <w:hyperlink w:anchor="_Toc324835387" w:history="1">
        <w:r w:rsidR="000315AF" w:rsidRPr="005712D2">
          <w:rPr>
            <w:rStyle w:val="Hyperlink"/>
            <w:rFonts w:cs="Arial"/>
            <w:noProof/>
          </w:rPr>
          <w:t>1</w:t>
        </w:r>
        <w:r w:rsidR="000315AF">
          <w:rPr>
            <w:rFonts w:asciiTheme="minorHAnsi" w:eastAsiaTheme="minorEastAsia" w:hAnsiTheme="minorHAnsi" w:cstheme="minorBidi"/>
            <w:smallCaps w:val="0"/>
            <w:noProof/>
            <w:sz w:val="22"/>
            <w:szCs w:val="22"/>
          </w:rPr>
          <w:tab/>
        </w:r>
        <w:r w:rsidR="000315AF" w:rsidRPr="005712D2">
          <w:rPr>
            <w:rStyle w:val="Hyperlink"/>
            <w:rFonts w:cs="Arial"/>
            <w:noProof/>
          </w:rPr>
          <w:t>Administrative</w:t>
        </w:r>
        <w:r w:rsidR="000315AF">
          <w:rPr>
            <w:noProof/>
            <w:webHidden/>
          </w:rPr>
          <w:tab/>
        </w:r>
        <w:r w:rsidR="000315AF">
          <w:rPr>
            <w:noProof/>
            <w:webHidden/>
          </w:rPr>
          <w:fldChar w:fldCharType="begin"/>
        </w:r>
        <w:r w:rsidR="000315AF">
          <w:rPr>
            <w:noProof/>
            <w:webHidden/>
          </w:rPr>
          <w:instrText xml:space="preserve"> PAGEREF _Toc324835387 \h </w:instrText>
        </w:r>
        <w:r w:rsidR="000315AF">
          <w:rPr>
            <w:noProof/>
            <w:webHidden/>
          </w:rPr>
        </w:r>
        <w:r w:rsidR="000315AF">
          <w:rPr>
            <w:noProof/>
            <w:webHidden/>
          </w:rPr>
          <w:fldChar w:fldCharType="separate"/>
        </w:r>
        <w:r w:rsidR="000315AF">
          <w:rPr>
            <w:noProof/>
            <w:webHidden/>
          </w:rPr>
          <w:t>3</w:t>
        </w:r>
        <w:r w:rsidR="000315AF">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88" w:history="1">
        <w:r w:rsidRPr="005712D2">
          <w:rPr>
            <w:rStyle w:val="Hyperlink"/>
            <w:noProof/>
          </w:rPr>
          <w:t>1.1</w:t>
        </w:r>
        <w:r>
          <w:rPr>
            <w:rFonts w:asciiTheme="minorHAnsi" w:eastAsiaTheme="minorEastAsia" w:hAnsiTheme="minorHAnsi" w:cstheme="minorBidi"/>
            <w:smallCaps w:val="0"/>
            <w:noProof/>
            <w:sz w:val="22"/>
            <w:szCs w:val="22"/>
          </w:rPr>
          <w:tab/>
        </w:r>
        <w:r w:rsidRPr="005712D2">
          <w:rPr>
            <w:rStyle w:val="Hyperlink"/>
            <w:noProof/>
          </w:rPr>
          <w:t>Revision History</w:t>
        </w:r>
        <w:r>
          <w:rPr>
            <w:noProof/>
            <w:webHidden/>
          </w:rPr>
          <w:tab/>
        </w:r>
        <w:r>
          <w:rPr>
            <w:noProof/>
            <w:webHidden/>
          </w:rPr>
          <w:fldChar w:fldCharType="begin"/>
        </w:r>
        <w:r>
          <w:rPr>
            <w:noProof/>
            <w:webHidden/>
          </w:rPr>
          <w:instrText xml:space="preserve"> PAGEREF _Toc324835388 \h </w:instrText>
        </w:r>
        <w:r>
          <w:rPr>
            <w:noProof/>
            <w:webHidden/>
          </w:rPr>
        </w:r>
        <w:r>
          <w:rPr>
            <w:noProof/>
            <w:webHidden/>
          </w:rPr>
          <w:fldChar w:fldCharType="separate"/>
        </w:r>
        <w:r>
          <w:rPr>
            <w:noProof/>
            <w:webHidden/>
          </w:rPr>
          <w:t>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89" w:history="1">
        <w:r w:rsidRPr="005712D2">
          <w:rPr>
            <w:rStyle w:val="Hyperlink"/>
            <w:noProof/>
          </w:rPr>
          <w:t>1.2</w:t>
        </w:r>
        <w:r>
          <w:rPr>
            <w:rFonts w:asciiTheme="minorHAnsi" w:eastAsiaTheme="minorEastAsia" w:hAnsiTheme="minorHAnsi" w:cstheme="minorBidi"/>
            <w:smallCaps w:val="0"/>
            <w:noProof/>
            <w:sz w:val="22"/>
            <w:szCs w:val="22"/>
          </w:rPr>
          <w:tab/>
        </w:r>
        <w:r w:rsidRPr="005712D2">
          <w:rPr>
            <w:rStyle w:val="Hyperlink"/>
            <w:noProof/>
          </w:rPr>
          <w:t>Related Documentation</w:t>
        </w:r>
        <w:r>
          <w:rPr>
            <w:noProof/>
            <w:webHidden/>
          </w:rPr>
          <w:tab/>
        </w:r>
        <w:r>
          <w:rPr>
            <w:noProof/>
            <w:webHidden/>
          </w:rPr>
          <w:fldChar w:fldCharType="begin"/>
        </w:r>
        <w:r>
          <w:rPr>
            <w:noProof/>
            <w:webHidden/>
          </w:rPr>
          <w:instrText xml:space="preserve"> PAGEREF _Toc324835389 \h </w:instrText>
        </w:r>
        <w:r>
          <w:rPr>
            <w:noProof/>
            <w:webHidden/>
          </w:rPr>
        </w:r>
        <w:r>
          <w:rPr>
            <w:noProof/>
            <w:webHidden/>
          </w:rPr>
          <w:fldChar w:fldCharType="separate"/>
        </w:r>
        <w:r>
          <w:rPr>
            <w:noProof/>
            <w:webHidden/>
          </w:rPr>
          <w:t>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0" w:history="1">
        <w:r w:rsidRPr="005712D2">
          <w:rPr>
            <w:rStyle w:val="Hyperlink"/>
            <w:noProof/>
          </w:rPr>
          <w:t>1.3</w:t>
        </w:r>
        <w:r>
          <w:rPr>
            <w:rFonts w:asciiTheme="minorHAnsi" w:eastAsiaTheme="minorEastAsia" w:hAnsiTheme="minorHAnsi" w:cstheme="minorBidi"/>
            <w:smallCaps w:val="0"/>
            <w:noProof/>
            <w:sz w:val="22"/>
            <w:szCs w:val="22"/>
          </w:rPr>
          <w:tab/>
        </w:r>
        <w:r w:rsidRPr="005712D2">
          <w:rPr>
            <w:rStyle w:val="Hyperlink"/>
            <w:noProof/>
          </w:rPr>
          <w:t>Core Team and Key Stakeholders</w:t>
        </w:r>
        <w:r>
          <w:rPr>
            <w:noProof/>
            <w:webHidden/>
          </w:rPr>
          <w:tab/>
        </w:r>
        <w:r>
          <w:rPr>
            <w:noProof/>
            <w:webHidden/>
          </w:rPr>
          <w:fldChar w:fldCharType="begin"/>
        </w:r>
        <w:r>
          <w:rPr>
            <w:noProof/>
            <w:webHidden/>
          </w:rPr>
          <w:instrText xml:space="preserve"> PAGEREF _Toc324835390 \h </w:instrText>
        </w:r>
        <w:r>
          <w:rPr>
            <w:noProof/>
            <w:webHidden/>
          </w:rPr>
        </w:r>
        <w:r>
          <w:rPr>
            <w:noProof/>
            <w:webHidden/>
          </w:rPr>
          <w:fldChar w:fldCharType="separate"/>
        </w:r>
        <w:r>
          <w:rPr>
            <w:noProof/>
            <w:webHidden/>
          </w:rPr>
          <w:t>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1" w:history="1">
        <w:r w:rsidRPr="005712D2">
          <w:rPr>
            <w:rStyle w:val="Hyperlink"/>
            <w:rFonts w:cs="Arial"/>
            <w:noProof/>
          </w:rPr>
          <w:t>2</w:t>
        </w:r>
        <w:r>
          <w:rPr>
            <w:rFonts w:asciiTheme="minorHAnsi" w:eastAsiaTheme="minorEastAsia" w:hAnsiTheme="minorHAnsi" w:cstheme="minorBidi"/>
            <w:smallCaps w:val="0"/>
            <w:noProof/>
            <w:sz w:val="22"/>
            <w:szCs w:val="22"/>
          </w:rPr>
          <w:tab/>
        </w:r>
        <w:r w:rsidRPr="005712D2">
          <w:rPr>
            <w:rStyle w:val="Hyperlink"/>
            <w:rFonts w:cs="Arial"/>
            <w:noProof/>
          </w:rPr>
          <w:t>Product Overview</w:t>
        </w:r>
        <w:r>
          <w:rPr>
            <w:noProof/>
            <w:webHidden/>
          </w:rPr>
          <w:tab/>
        </w:r>
        <w:r>
          <w:rPr>
            <w:noProof/>
            <w:webHidden/>
          </w:rPr>
          <w:fldChar w:fldCharType="begin"/>
        </w:r>
        <w:r>
          <w:rPr>
            <w:noProof/>
            <w:webHidden/>
          </w:rPr>
          <w:instrText xml:space="preserve"> PAGEREF _Toc324835391 \h </w:instrText>
        </w:r>
        <w:r>
          <w:rPr>
            <w:noProof/>
            <w:webHidden/>
          </w:rPr>
        </w:r>
        <w:r>
          <w:rPr>
            <w:noProof/>
            <w:webHidden/>
          </w:rPr>
          <w:fldChar w:fldCharType="separate"/>
        </w:r>
        <w:r>
          <w:rPr>
            <w:noProof/>
            <w:webHidden/>
          </w:rPr>
          <w:t>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2" w:history="1">
        <w:r w:rsidRPr="005712D2">
          <w:rPr>
            <w:rStyle w:val="Hyperlink"/>
            <w:noProof/>
          </w:rPr>
          <w:t>2.1</w:t>
        </w:r>
        <w:r>
          <w:rPr>
            <w:rFonts w:asciiTheme="minorHAnsi" w:eastAsiaTheme="minorEastAsia" w:hAnsiTheme="minorHAnsi" w:cstheme="minorBidi"/>
            <w:smallCaps w:val="0"/>
            <w:noProof/>
            <w:sz w:val="22"/>
            <w:szCs w:val="22"/>
          </w:rPr>
          <w:tab/>
        </w:r>
        <w:r w:rsidRPr="005712D2">
          <w:rPr>
            <w:rStyle w:val="Hyperlink"/>
            <w:noProof/>
          </w:rPr>
          <w:t>Mission</w:t>
        </w:r>
        <w:r>
          <w:rPr>
            <w:noProof/>
            <w:webHidden/>
          </w:rPr>
          <w:tab/>
        </w:r>
        <w:r>
          <w:rPr>
            <w:noProof/>
            <w:webHidden/>
          </w:rPr>
          <w:fldChar w:fldCharType="begin"/>
        </w:r>
        <w:r>
          <w:rPr>
            <w:noProof/>
            <w:webHidden/>
          </w:rPr>
          <w:instrText xml:space="preserve"> PAGEREF _Toc324835392 \h </w:instrText>
        </w:r>
        <w:r>
          <w:rPr>
            <w:noProof/>
            <w:webHidden/>
          </w:rPr>
        </w:r>
        <w:r>
          <w:rPr>
            <w:noProof/>
            <w:webHidden/>
          </w:rPr>
          <w:fldChar w:fldCharType="separate"/>
        </w:r>
        <w:r>
          <w:rPr>
            <w:noProof/>
            <w:webHidden/>
          </w:rPr>
          <w:t>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3" w:history="1">
        <w:r w:rsidRPr="005712D2">
          <w:rPr>
            <w:rStyle w:val="Hyperlink"/>
            <w:noProof/>
          </w:rPr>
          <w:t>2.2</w:t>
        </w:r>
        <w:r>
          <w:rPr>
            <w:rFonts w:asciiTheme="minorHAnsi" w:eastAsiaTheme="minorEastAsia" w:hAnsiTheme="minorHAnsi" w:cstheme="minorBidi"/>
            <w:smallCaps w:val="0"/>
            <w:noProof/>
            <w:sz w:val="22"/>
            <w:szCs w:val="22"/>
          </w:rPr>
          <w:tab/>
        </w:r>
        <w:r w:rsidRPr="005712D2">
          <w:rPr>
            <w:rStyle w:val="Hyperlink"/>
            <w:noProof/>
          </w:rPr>
          <w:t>Strategy</w:t>
        </w:r>
        <w:r>
          <w:rPr>
            <w:noProof/>
            <w:webHidden/>
          </w:rPr>
          <w:tab/>
        </w:r>
        <w:r>
          <w:rPr>
            <w:noProof/>
            <w:webHidden/>
          </w:rPr>
          <w:fldChar w:fldCharType="begin"/>
        </w:r>
        <w:r>
          <w:rPr>
            <w:noProof/>
            <w:webHidden/>
          </w:rPr>
          <w:instrText xml:space="preserve"> PAGEREF _Toc324835393 \h </w:instrText>
        </w:r>
        <w:r>
          <w:rPr>
            <w:noProof/>
            <w:webHidden/>
          </w:rPr>
        </w:r>
        <w:r>
          <w:rPr>
            <w:noProof/>
            <w:webHidden/>
          </w:rPr>
          <w:fldChar w:fldCharType="separate"/>
        </w:r>
        <w:r>
          <w:rPr>
            <w:noProof/>
            <w:webHidden/>
          </w:rPr>
          <w:t>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4" w:history="1">
        <w:r w:rsidRPr="005712D2">
          <w:rPr>
            <w:rStyle w:val="Hyperlink"/>
            <w:noProof/>
          </w:rPr>
          <w:t>2.3</w:t>
        </w:r>
        <w:r>
          <w:rPr>
            <w:rFonts w:asciiTheme="minorHAnsi" w:eastAsiaTheme="minorEastAsia" w:hAnsiTheme="minorHAnsi" w:cstheme="minorBidi"/>
            <w:smallCaps w:val="0"/>
            <w:noProof/>
            <w:sz w:val="22"/>
            <w:szCs w:val="22"/>
          </w:rPr>
          <w:tab/>
        </w:r>
        <w:r w:rsidRPr="005712D2">
          <w:rPr>
            <w:rStyle w:val="Hyperlink"/>
            <w:noProof/>
          </w:rPr>
          <w:t>Objectives</w:t>
        </w:r>
        <w:r>
          <w:rPr>
            <w:noProof/>
            <w:webHidden/>
          </w:rPr>
          <w:tab/>
        </w:r>
        <w:r>
          <w:rPr>
            <w:noProof/>
            <w:webHidden/>
          </w:rPr>
          <w:fldChar w:fldCharType="begin"/>
        </w:r>
        <w:r>
          <w:rPr>
            <w:noProof/>
            <w:webHidden/>
          </w:rPr>
          <w:instrText xml:space="preserve"> PAGEREF _Toc324835394 \h </w:instrText>
        </w:r>
        <w:r>
          <w:rPr>
            <w:noProof/>
            <w:webHidden/>
          </w:rPr>
        </w:r>
        <w:r>
          <w:rPr>
            <w:noProof/>
            <w:webHidden/>
          </w:rPr>
          <w:fldChar w:fldCharType="separate"/>
        </w:r>
        <w:r>
          <w:rPr>
            <w:noProof/>
            <w:webHidden/>
          </w:rPr>
          <w:t>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5" w:history="1">
        <w:r w:rsidRPr="005712D2">
          <w:rPr>
            <w:rStyle w:val="Hyperlink"/>
            <w:noProof/>
          </w:rPr>
          <w:t>2.4</w:t>
        </w:r>
        <w:r>
          <w:rPr>
            <w:rFonts w:asciiTheme="minorHAnsi" w:eastAsiaTheme="minorEastAsia" w:hAnsiTheme="minorHAnsi" w:cstheme="minorBidi"/>
            <w:smallCaps w:val="0"/>
            <w:noProof/>
            <w:sz w:val="22"/>
            <w:szCs w:val="22"/>
          </w:rPr>
          <w:tab/>
        </w:r>
        <w:r w:rsidRPr="005712D2">
          <w:rPr>
            <w:rStyle w:val="Hyperlink"/>
            <w:noProof/>
          </w:rPr>
          <w:t>Guiding Principles</w:t>
        </w:r>
        <w:r>
          <w:rPr>
            <w:noProof/>
            <w:webHidden/>
          </w:rPr>
          <w:tab/>
        </w:r>
        <w:r>
          <w:rPr>
            <w:noProof/>
            <w:webHidden/>
          </w:rPr>
          <w:fldChar w:fldCharType="begin"/>
        </w:r>
        <w:r>
          <w:rPr>
            <w:noProof/>
            <w:webHidden/>
          </w:rPr>
          <w:instrText xml:space="preserve"> PAGEREF _Toc324835395 \h </w:instrText>
        </w:r>
        <w:r>
          <w:rPr>
            <w:noProof/>
            <w:webHidden/>
          </w:rPr>
        </w:r>
        <w:r>
          <w:rPr>
            <w:noProof/>
            <w:webHidden/>
          </w:rPr>
          <w:fldChar w:fldCharType="separate"/>
        </w:r>
        <w:r>
          <w:rPr>
            <w:noProof/>
            <w:webHidden/>
          </w:rPr>
          <w:t>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6" w:history="1">
        <w:r w:rsidRPr="005712D2">
          <w:rPr>
            <w:rStyle w:val="Hyperlink"/>
            <w:rFonts w:cs="Arial"/>
            <w:noProof/>
          </w:rPr>
          <w:t>3</w:t>
        </w:r>
        <w:r>
          <w:rPr>
            <w:rFonts w:asciiTheme="minorHAnsi" w:eastAsiaTheme="minorEastAsia" w:hAnsiTheme="minorHAnsi" w:cstheme="minorBidi"/>
            <w:smallCaps w:val="0"/>
            <w:noProof/>
            <w:sz w:val="22"/>
            <w:szCs w:val="22"/>
          </w:rPr>
          <w:tab/>
        </w:r>
        <w:r w:rsidRPr="005712D2">
          <w:rPr>
            <w:rStyle w:val="Hyperlink"/>
            <w:rFonts w:cs="Arial"/>
            <w:noProof/>
          </w:rPr>
          <w:t>Components and Functional Requirements</w:t>
        </w:r>
        <w:r>
          <w:rPr>
            <w:noProof/>
            <w:webHidden/>
          </w:rPr>
          <w:tab/>
        </w:r>
        <w:r>
          <w:rPr>
            <w:noProof/>
            <w:webHidden/>
          </w:rPr>
          <w:fldChar w:fldCharType="begin"/>
        </w:r>
        <w:r>
          <w:rPr>
            <w:noProof/>
            <w:webHidden/>
          </w:rPr>
          <w:instrText xml:space="preserve"> PAGEREF _Toc324835396 \h </w:instrText>
        </w:r>
        <w:r>
          <w:rPr>
            <w:noProof/>
            <w:webHidden/>
          </w:rPr>
        </w:r>
        <w:r>
          <w:rPr>
            <w:noProof/>
            <w:webHidden/>
          </w:rPr>
          <w:fldChar w:fldCharType="separate"/>
        </w:r>
        <w:r>
          <w:rPr>
            <w:noProof/>
            <w:webHidden/>
          </w:rPr>
          <w:t>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7" w:history="1">
        <w:r w:rsidRPr="005712D2">
          <w:rPr>
            <w:rStyle w:val="Hyperlink"/>
            <w:noProof/>
          </w:rPr>
          <w:t>3.1</w:t>
        </w:r>
        <w:r>
          <w:rPr>
            <w:rFonts w:asciiTheme="minorHAnsi" w:eastAsiaTheme="minorEastAsia" w:hAnsiTheme="minorHAnsi" w:cstheme="minorBidi"/>
            <w:smallCaps w:val="0"/>
            <w:noProof/>
            <w:sz w:val="22"/>
            <w:szCs w:val="22"/>
          </w:rPr>
          <w:tab/>
        </w:r>
        <w:r w:rsidRPr="005712D2">
          <w:rPr>
            <w:rStyle w:val="Hyperlink"/>
            <w:noProof/>
          </w:rPr>
          <w:t>Sign In – P1</w:t>
        </w:r>
        <w:r>
          <w:rPr>
            <w:noProof/>
            <w:webHidden/>
          </w:rPr>
          <w:tab/>
        </w:r>
        <w:r>
          <w:rPr>
            <w:noProof/>
            <w:webHidden/>
          </w:rPr>
          <w:fldChar w:fldCharType="begin"/>
        </w:r>
        <w:r>
          <w:rPr>
            <w:noProof/>
            <w:webHidden/>
          </w:rPr>
          <w:instrText xml:space="preserve"> PAGEREF _Toc324835397 \h </w:instrText>
        </w:r>
        <w:r>
          <w:rPr>
            <w:noProof/>
            <w:webHidden/>
          </w:rPr>
        </w:r>
        <w:r>
          <w:rPr>
            <w:noProof/>
            <w:webHidden/>
          </w:rPr>
          <w:fldChar w:fldCharType="separate"/>
        </w:r>
        <w:r>
          <w:rPr>
            <w:noProof/>
            <w:webHidden/>
          </w:rPr>
          <w:t>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8" w:history="1">
        <w:r w:rsidRPr="005712D2">
          <w:rPr>
            <w:rStyle w:val="Hyperlink"/>
            <w:noProof/>
          </w:rPr>
          <w:t>3.2</w:t>
        </w:r>
        <w:r>
          <w:rPr>
            <w:rFonts w:asciiTheme="minorHAnsi" w:eastAsiaTheme="minorEastAsia" w:hAnsiTheme="minorHAnsi" w:cstheme="minorBidi"/>
            <w:smallCaps w:val="0"/>
            <w:noProof/>
            <w:sz w:val="22"/>
            <w:szCs w:val="22"/>
          </w:rPr>
          <w:tab/>
        </w:r>
        <w:r w:rsidRPr="005712D2">
          <w:rPr>
            <w:rStyle w:val="Hyperlink"/>
            <w:noProof/>
          </w:rPr>
          <w:t>Dashboard – P1</w:t>
        </w:r>
        <w:r>
          <w:rPr>
            <w:noProof/>
            <w:webHidden/>
          </w:rPr>
          <w:tab/>
        </w:r>
        <w:r>
          <w:rPr>
            <w:noProof/>
            <w:webHidden/>
          </w:rPr>
          <w:fldChar w:fldCharType="begin"/>
        </w:r>
        <w:r>
          <w:rPr>
            <w:noProof/>
            <w:webHidden/>
          </w:rPr>
          <w:instrText xml:space="preserve"> PAGEREF _Toc324835398 \h </w:instrText>
        </w:r>
        <w:r>
          <w:rPr>
            <w:noProof/>
            <w:webHidden/>
          </w:rPr>
        </w:r>
        <w:r>
          <w:rPr>
            <w:noProof/>
            <w:webHidden/>
          </w:rPr>
          <w:fldChar w:fldCharType="separate"/>
        </w:r>
        <w:r>
          <w:rPr>
            <w:noProof/>
            <w:webHidden/>
          </w:rPr>
          <w:t>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399" w:history="1">
        <w:r w:rsidRPr="005712D2">
          <w:rPr>
            <w:rStyle w:val="Hyperlink"/>
            <w:noProof/>
          </w:rPr>
          <w:t>3.3</w:t>
        </w:r>
        <w:r>
          <w:rPr>
            <w:rFonts w:asciiTheme="minorHAnsi" w:eastAsiaTheme="minorEastAsia" w:hAnsiTheme="minorHAnsi" w:cstheme="minorBidi"/>
            <w:smallCaps w:val="0"/>
            <w:noProof/>
            <w:sz w:val="22"/>
            <w:szCs w:val="22"/>
          </w:rPr>
          <w:tab/>
        </w:r>
        <w:r w:rsidRPr="005712D2">
          <w:rPr>
            <w:rStyle w:val="Hyperlink"/>
            <w:noProof/>
          </w:rPr>
          <w:t>CMS – P1</w:t>
        </w:r>
        <w:r>
          <w:rPr>
            <w:noProof/>
            <w:webHidden/>
          </w:rPr>
          <w:tab/>
        </w:r>
        <w:r>
          <w:rPr>
            <w:noProof/>
            <w:webHidden/>
          </w:rPr>
          <w:fldChar w:fldCharType="begin"/>
        </w:r>
        <w:r>
          <w:rPr>
            <w:noProof/>
            <w:webHidden/>
          </w:rPr>
          <w:instrText xml:space="preserve"> PAGEREF _Toc324835399 \h </w:instrText>
        </w:r>
        <w:r>
          <w:rPr>
            <w:noProof/>
            <w:webHidden/>
          </w:rPr>
        </w:r>
        <w:r>
          <w:rPr>
            <w:noProof/>
            <w:webHidden/>
          </w:rPr>
          <w:fldChar w:fldCharType="separate"/>
        </w:r>
        <w:r>
          <w:rPr>
            <w:noProof/>
            <w:webHidden/>
          </w:rPr>
          <w:t>5</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0" w:history="1">
        <w:r w:rsidRPr="005712D2">
          <w:rPr>
            <w:rStyle w:val="Hyperlink"/>
            <w:noProof/>
          </w:rPr>
          <w:t>3.4</w:t>
        </w:r>
        <w:r>
          <w:rPr>
            <w:rFonts w:asciiTheme="minorHAnsi" w:eastAsiaTheme="minorEastAsia" w:hAnsiTheme="minorHAnsi" w:cstheme="minorBidi"/>
            <w:smallCaps w:val="0"/>
            <w:noProof/>
            <w:sz w:val="22"/>
            <w:szCs w:val="22"/>
          </w:rPr>
          <w:tab/>
        </w:r>
        <w:r w:rsidRPr="005712D2">
          <w:rPr>
            <w:rStyle w:val="Hyperlink"/>
            <w:noProof/>
          </w:rPr>
          <w:t>Moderation – P1</w:t>
        </w:r>
        <w:r>
          <w:rPr>
            <w:noProof/>
            <w:webHidden/>
          </w:rPr>
          <w:tab/>
        </w:r>
        <w:r>
          <w:rPr>
            <w:noProof/>
            <w:webHidden/>
          </w:rPr>
          <w:fldChar w:fldCharType="begin"/>
        </w:r>
        <w:r>
          <w:rPr>
            <w:noProof/>
            <w:webHidden/>
          </w:rPr>
          <w:instrText xml:space="preserve"> PAGEREF _Toc324835400 \h </w:instrText>
        </w:r>
        <w:r>
          <w:rPr>
            <w:noProof/>
            <w:webHidden/>
          </w:rPr>
        </w:r>
        <w:r>
          <w:rPr>
            <w:noProof/>
            <w:webHidden/>
          </w:rPr>
          <w:fldChar w:fldCharType="separate"/>
        </w:r>
        <w:r>
          <w:rPr>
            <w:noProof/>
            <w:webHidden/>
          </w:rPr>
          <w:t>8</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1" w:history="1">
        <w:r w:rsidRPr="005712D2">
          <w:rPr>
            <w:rStyle w:val="Hyperlink"/>
            <w:noProof/>
          </w:rPr>
          <w:t>3.5</w:t>
        </w:r>
        <w:r>
          <w:rPr>
            <w:rFonts w:asciiTheme="minorHAnsi" w:eastAsiaTheme="minorEastAsia" w:hAnsiTheme="minorHAnsi" w:cstheme="minorBidi"/>
            <w:smallCaps w:val="0"/>
            <w:noProof/>
            <w:sz w:val="22"/>
            <w:szCs w:val="22"/>
          </w:rPr>
          <w:tab/>
        </w:r>
        <w:r w:rsidRPr="005712D2">
          <w:rPr>
            <w:rStyle w:val="Hyperlink"/>
            <w:noProof/>
          </w:rPr>
          <w:t>Internal Users – P2</w:t>
        </w:r>
        <w:r>
          <w:rPr>
            <w:noProof/>
            <w:webHidden/>
          </w:rPr>
          <w:tab/>
        </w:r>
        <w:r>
          <w:rPr>
            <w:noProof/>
            <w:webHidden/>
          </w:rPr>
          <w:fldChar w:fldCharType="begin"/>
        </w:r>
        <w:r>
          <w:rPr>
            <w:noProof/>
            <w:webHidden/>
          </w:rPr>
          <w:instrText xml:space="preserve"> PAGEREF _Toc324835401 \h </w:instrText>
        </w:r>
        <w:r>
          <w:rPr>
            <w:noProof/>
            <w:webHidden/>
          </w:rPr>
        </w:r>
        <w:r>
          <w:rPr>
            <w:noProof/>
            <w:webHidden/>
          </w:rPr>
          <w:fldChar w:fldCharType="separate"/>
        </w:r>
        <w:r>
          <w:rPr>
            <w:noProof/>
            <w:webHidden/>
          </w:rPr>
          <w:t>9</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2" w:history="1">
        <w:r w:rsidRPr="005712D2">
          <w:rPr>
            <w:rStyle w:val="Hyperlink"/>
            <w:noProof/>
          </w:rPr>
          <w:t>3.6</w:t>
        </w:r>
        <w:r>
          <w:rPr>
            <w:rFonts w:asciiTheme="minorHAnsi" w:eastAsiaTheme="minorEastAsia" w:hAnsiTheme="minorHAnsi" w:cstheme="minorBidi"/>
            <w:smallCaps w:val="0"/>
            <w:noProof/>
            <w:sz w:val="22"/>
            <w:szCs w:val="22"/>
          </w:rPr>
          <w:tab/>
        </w:r>
        <w:r w:rsidRPr="005712D2">
          <w:rPr>
            <w:rStyle w:val="Hyperlink"/>
            <w:noProof/>
          </w:rPr>
          <w:t>Reports – P1</w:t>
        </w:r>
        <w:r>
          <w:rPr>
            <w:noProof/>
            <w:webHidden/>
          </w:rPr>
          <w:tab/>
        </w:r>
        <w:r>
          <w:rPr>
            <w:noProof/>
            <w:webHidden/>
          </w:rPr>
          <w:fldChar w:fldCharType="begin"/>
        </w:r>
        <w:r>
          <w:rPr>
            <w:noProof/>
            <w:webHidden/>
          </w:rPr>
          <w:instrText xml:space="preserve"> PAGEREF _Toc324835402 \h </w:instrText>
        </w:r>
        <w:r>
          <w:rPr>
            <w:noProof/>
            <w:webHidden/>
          </w:rPr>
        </w:r>
        <w:r>
          <w:rPr>
            <w:noProof/>
            <w:webHidden/>
          </w:rPr>
          <w:fldChar w:fldCharType="separate"/>
        </w:r>
        <w:r>
          <w:rPr>
            <w:noProof/>
            <w:webHidden/>
          </w:rPr>
          <w:t>10</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3" w:history="1">
        <w:r w:rsidRPr="005712D2">
          <w:rPr>
            <w:rStyle w:val="Hyperlink"/>
            <w:noProof/>
          </w:rPr>
          <w:t>3.7</w:t>
        </w:r>
        <w:r>
          <w:rPr>
            <w:rFonts w:asciiTheme="minorHAnsi" w:eastAsiaTheme="minorEastAsia" w:hAnsiTheme="minorHAnsi" w:cstheme="minorBidi"/>
            <w:smallCaps w:val="0"/>
            <w:noProof/>
            <w:sz w:val="22"/>
            <w:szCs w:val="22"/>
          </w:rPr>
          <w:tab/>
        </w:r>
        <w:r w:rsidRPr="005712D2">
          <w:rPr>
            <w:rStyle w:val="Hyperlink"/>
            <w:noProof/>
          </w:rPr>
          <w:t>External Users – P1</w:t>
        </w:r>
        <w:r>
          <w:rPr>
            <w:noProof/>
            <w:webHidden/>
          </w:rPr>
          <w:tab/>
        </w:r>
        <w:r>
          <w:rPr>
            <w:noProof/>
            <w:webHidden/>
          </w:rPr>
          <w:fldChar w:fldCharType="begin"/>
        </w:r>
        <w:r>
          <w:rPr>
            <w:noProof/>
            <w:webHidden/>
          </w:rPr>
          <w:instrText xml:space="preserve"> PAGEREF _Toc324835403 \h </w:instrText>
        </w:r>
        <w:r>
          <w:rPr>
            <w:noProof/>
            <w:webHidden/>
          </w:rPr>
        </w:r>
        <w:r>
          <w:rPr>
            <w:noProof/>
            <w:webHidden/>
          </w:rPr>
          <w:fldChar w:fldCharType="separate"/>
        </w:r>
        <w:r>
          <w:rPr>
            <w:noProof/>
            <w:webHidden/>
          </w:rPr>
          <w:t>10</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4" w:history="1">
        <w:r w:rsidRPr="005712D2">
          <w:rPr>
            <w:rStyle w:val="Hyperlink"/>
            <w:noProof/>
          </w:rPr>
          <w:t>3.8</w:t>
        </w:r>
        <w:r>
          <w:rPr>
            <w:rFonts w:asciiTheme="minorHAnsi" w:eastAsiaTheme="minorEastAsia" w:hAnsiTheme="minorHAnsi" w:cstheme="minorBidi"/>
            <w:smallCaps w:val="0"/>
            <w:noProof/>
            <w:sz w:val="22"/>
            <w:szCs w:val="22"/>
          </w:rPr>
          <w:tab/>
        </w:r>
        <w:r w:rsidRPr="005712D2">
          <w:rPr>
            <w:rStyle w:val="Hyperlink"/>
            <w:noProof/>
          </w:rPr>
          <w:t>Emails – P1 (Responsys)</w:t>
        </w:r>
        <w:r>
          <w:rPr>
            <w:noProof/>
            <w:webHidden/>
          </w:rPr>
          <w:tab/>
        </w:r>
        <w:r>
          <w:rPr>
            <w:noProof/>
            <w:webHidden/>
          </w:rPr>
          <w:fldChar w:fldCharType="begin"/>
        </w:r>
        <w:r>
          <w:rPr>
            <w:noProof/>
            <w:webHidden/>
          </w:rPr>
          <w:instrText xml:space="preserve"> PAGEREF _Toc324835404 \h </w:instrText>
        </w:r>
        <w:r>
          <w:rPr>
            <w:noProof/>
            <w:webHidden/>
          </w:rPr>
        </w:r>
        <w:r>
          <w:rPr>
            <w:noProof/>
            <w:webHidden/>
          </w:rPr>
          <w:fldChar w:fldCharType="separate"/>
        </w:r>
        <w:r>
          <w:rPr>
            <w:noProof/>
            <w:webHidden/>
          </w:rPr>
          <w:t>11</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5" w:history="1">
        <w:r w:rsidRPr="005712D2">
          <w:rPr>
            <w:rStyle w:val="Hyperlink"/>
            <w:noProof/>
          </w:rPr>
          <w:t>3.9</w:t>
        </w:r>
        <w:r>
          <w:rPr>
            <w:rFonts w:asciiTheme="minorHAnsi" w:eastAsiaTheme="minorEastAsia" w:hAnsiTheme="minorHAnsi" w:cstheme="minorBidi"/>
            <w:smallCaps w:val="0"/>
            <w:noProof/>
            <w:sz w:val="22"/>
            <w:szCs w:val="22"/>
          </w:rPr>
          <w:tab/>
        </w:r>
        <w:r w:rsidRPr="005712D2">
          <w:rPr>
            <w:rStyle w:val="Hyperlink"/>
            <w:noProof/>
          </w:rPr>
          <w:t>Expert UI</w:t>
        </w:r>
        <w:r>
          <w:rPr>
            <w:noProof/>
            <w:webHidden/>
          </w:rPr>
          <w:tab/>
        </w:r>
        <w:r>
          <w:rPr>
            <w:noProof/>
            <w:webHidden/>
          </w:rPr>
          <w:fldChar w:fldCharType="begin"/>
        </w:r>
        <w:r>
          <w:rPr>
            <w:noProof/>
            <w:webHidden/>
          </w:rPr>
          <w:instrText xml:space="preserve"> PAGEREF _Toc324835405 \h </w:instrText>
        </w:r>
        <w:r>
          <w:rPr>
            <w:noProof/>
            <w:webHidden/>
          </w:rPr>
        </w:r>
        <w:r>
          <w:rPr>
            <w:noProof/>
            <w:webHidden/>
          </w:rPr>
          <w:fldChar w:fldCharType="separate"/>
        </w:r>
        <w:r>
          <w:rPr>
            <w:noProof/>
            <w:webHidden/>
          </w:rPr>
          <w:t>11</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6" w:history="1">
        <w:r w:rsidRPr="005712D2">
          <w:rPr>
            <w:rStyle w:val="Hyperlink"/>
            <w:rFonts w:cs="Arial"/>
            <w:noProof/>
          </w:rPr>
          <w:t>4</w:t>
        </w:r>
        <w:r>
          <w:rPr>
            <w:rFonts w:asciiTheme="minorHAnsi" w:eastAsiaTheme="minorEastAsia" w:hAnsiTheme="minorHAnsi" w:cstheme="minorBidi"/>
            <w:smallCaps w:val="0"/>
            <w:noProof/>
            <w:sz w:val="22"/>
            <w:szCs w:val="22"/>
          </w:rPr>
          <w:tab/>
        </w:r>
        <w:r w:rsidRPr="005712D2">
          <w:rPr>
            <w:rStyle w:val="Hyperlink"/>
            <w:rFonts w:cs="Arial"/>
            <w:noProof/>
          </w:rPr>
          <w:t>User Experience Requirements</w:t>
        </w:r>
        <w:r>
          <w:rPr>
            <w:noProof/>
            <w:webHidden/>
          </w:rPr>
          <w:tab/>
        </w:r>
        <w:r>
          <w:rPr>
            <w:noProof/>
            <w:webHidden/>
          </w:rPr>
          <w:fldChar w:fldCharType="begin"/>
        </w:r>
        <w:r>
          <w:rPr>
            <w:noProof/>
            <w:webHidden/>
          </w:rPr>
          <w:instrText xml:space="preserve"> PAGEREF _Toc324835406 \h </w:instrText>
        </w:r>
        <w:r>
          <w:rPr>
            <w:noProof/>
            <w:webHidden/>
          </w:rPr>
        </w:r>
        <w:r>
          <w:rPr>
            <w:noProof/>
            <w:webHidden/>
          </w:rPr>
          <w:fldChar w:fldCharType="separate"/>
        </w:r>
        <w:r>
          <w:rPr>
            <w:noProof/>
            <w:webHidden/>
          </w:rPr>
          <w:t>12</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7" w:history="1">
        <w:r w:rsidRPr="005712D2">
          <w:rPr>
            <w:rStyle w:val="Hyperlink"/>
            <w:rFonts w:cs="Arial"/>
            <w:noProof/>
          </w:rPr>
          <w:t>5</w:t>
        </w:r>
        <w:r>
          <w:rPr>
            <w:rFonts w:asciiTheme="minorHAnsi" w:eastAsiaTheme="minorEastAsia" w:hAnsiTheme="minorHAnsi" w:cstheme="minorBidi"/>
            <w:smallCaps w:val="0"/>
            <w:noProof/>
            <w:sz w:val="22"/>
            <w:szCs w:val="22"/>
          </w:rPr>
          <w:tab/>
        </w:r>
        <w:r w:rsidRPr="005712D2">
          <w:rPr>
            <w:rStyle w:val="Hyperlink"/>
            <w:rFonts w:cs="Arial"/>
            <w:noProof/>
          </w:rPr>
          <w:t>Integration and Migration</w:t>
        </w:r>
        <w:r>
          <w:rPr>
            <w:noProof/>
            <w:webHidden/>
          </w:rPr>
          <w:tab/>
        </w:r>
        <w:r>
          <w:rPr>
            <w:noProof/>
            <w:webHidden/>
          </w:rPr>
          <w:fldChar w:fldCharType="begin"/>
        </w:r>
        <w:r>
          <w:rPr>
            <w:noProof/>
            <w:webHidden/>
          </w:rPr>
          <w:instrText xml:space="preserve"> PAGEREF _Toc324835407 \h </w:instrText>
        </w:r>
        <w:r>
          <w:rPr>
            <w:noProof/>
            <w:webHidden/>
          </w:rPr>
        </w:r>
        <w:r>
          <w:rPr>
            <w:noProof/>
            <w:webHidden/>
          </w:rPr>
          <w:fldChar w:fldCharType="separate"/>
        </w:r>
        <w:r>
          <w:rPr>
            <w:noProof/>
            <w:webHidden/>
          </w:rPr>
          <w:t>13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8" w:history="1">
        <w:r w:rsidRPr="005712D2">
          <w:rPr>
            <w:rStyle w:val="Hyperlink"/>
            <w:rFonts w:cs="Arial"/>
            <w:noProof/>
          </w:rPr>
          <w:t>6</w:t>
        </w:r>
        <w:r>
          <w:rPr>
            <w:rFonts w:asciiTheme="minorHAnsi" w:eastAsiaTheme="minorEastAsia" w:hAnsiTheme="minorHAnsi" w:cstheme="minorBidi"/>
            <w:smallCaps w:val="0"/>
            <w:noProof/>
            <w:sz w:val="22"/>
            <w:szCs w:val="22"/>
          </w:rPr>
          <w:tab/>
        </w:r>
        <w:r w:rsidRPr="005712D2">
          <w:rPr>
            <w:rStyle w:val="Hyperlink"/>
            <w:rFonts w:cs="Arial"/>
            <w:noProof/>
          </w:rPr>
          <w:t>Operations and Maintenance</w:t>
        </w:r>
        <w:r>
          <w:rPr>
            <w:noProof/>
            <w:webHidden/>
          </w:rPr>
          <w:tab/>
        </w:r>
        <w:r>
          <w:rPr>
            <w:noProof/>
            <w:webHidden/>
          </w:rPr>
          <w:fldChar w:fldCharType="begin"/>
        </w:r>
        <w:r>
          <w:rPr>
            <w:noProof/>
            <w:webHidden/>
          </w:rPr>
          <w:instrText xml:space="preserve"> PAGEREF _Toc324835408 \h </w:instrText>
        </w:r>
        <w:r>
          <w:rPr>
            <w:noProof/>
            <w:webHidden/>
          </w:rPr>
        </w:r>
        <w:r>
          <w:rPr>
            <w:noProof/>
            <w:webHidden/>
          </w:rPr>
          <w:fldChar w:fldCharType="separate"/>
        </w:r>
        <w:r>
          <w:rPr>
            <w:noProof/>
            <w:webHidden/>
          </w:rPr>
          <w:t>13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09" w:history="1">
        <w:r w:rsidRPr="005712D2">
          <w:rPr>
            <w:rStyle w:val="Hyperlink"/>
            <w:noProof/>
          </w:rPr>
          <w:t>6.1</w:t>
        </w:r>
        <w:r>
          <w:rPr>
            <w:rFonts w:asciiTheme="minorHAnsi" w:eastAsiaTheme="minorEastAsia" w:hAnsiTheme="minorHAnsi" w:cstheme="minorBidi"/>
            <w:smallCaps w:val="0"/>
            <w:noProof/>
            <w:sz w:val="22"/>
            <w:szCs w:val="22"/>
          </w:rPr>
          <w:tab/>
        </w:r>
        <w:r w:rsidRPr="005712D2">
          <w:rPr>
            <w:rStyle w:val="Hyperlink"/>
            <w:noProof/>
          </w:rPr>
          <w:t>Service Level Agreement</w:t>
        </w:r>
        <w:r>
          <w:rPr>
            <w:noProof/>
            <w:webHidden/>
          </w:rPr>
          <w:tab/>
        </w:r>
        <w:r>
          <w:rPr>
            <w:noProof/>
            <w:webHidden/>
          </w:rPr>
          <w:fldChar w:fldCharType="begin"/>
        </w:r>
        <w:r>
          <w:rPr>
            <w:noProof/>
            <w:webHidden/>
          </w:rPr>
          <w:instrText xml:space="preserve"> PAGEREF _Toc324835409 \h </w:instrText>
        </w:r>
        <w:r>
          <w:rPr>
            <w:noProof/>
            <w:webHidden/>
          </w:rPr>
        </w:r>
        <w:r>
          <w:rPr>
            <w:noProof/>
            <w:webHidden/>
          </w:rPr>
          <w:fldChar w:fldCharType="separate"/>
        </w:r>
        <w:r>
          <w:rPr>
            <w:noProof/>
            <w:webHidden/>
          </w:rPr>
          <w:t>13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0" w:history="1">
        <w:r w:rsidRPr="005712D2">
          <w:rPr>
            <w:rStyle w:val="Hyperlink"/>
            <w:noProof/>
          </w:rPr>
          <w:t>6.2</w:t>
        </w:r>
        <w:r>
          <w:rPr>
            <w:rFonts w:asciiTheme="minorHAnsi" w:eastAsiaTheme="minorEastAsia" w:hAnsiTheme="minorHAnsi" w:cstheme="minorBidi"/>
            <w:smallCaps w:val="0"/>
            <w:noProof/>
            <w:sz w:val="22"/>
            <w:szCs w:val="22"/>
          </w:rPr>
          <w:tab/>
        </w:r>
        <w:r w:rsidRPr="005712D2">
          <w:rPr>
            <w:rStyle w:val="Hyperlink"/>
            <w:noProof/>
          </w:rPr>
          <w:t>Monitoring and Alerts</w:t>
        </w:r>
        <w:r>
          <w:rPr>
            <w:noProof/>
            <w:webHidden/>
          </w:rPr>
          <w:tab/>
        </w:r>
        <w:r>
          <w:rPr>
            <w:noProof/>
            <w:webHidden/>
          </w:rPr>
          <w:fldChar w:fldCharType="begin"/>
        </w:r>
        <w:r>
          <w:rPr>
            <w:noProof/>
            <w:webHidden/>
          </w:rPr>
          <w:instrText xml:space="preserve"> PAGEREF _Toc324835410 \h </w:instrText>
        </w:r>
        <w:r>
          <w:rPr>
            <w:noProof/>
            <w:webHidden/>
          </w:rPr>
        </w:r>
        <w:r>
          <w:rPr>
            <w:noProof/>
            <w:webHidden/>
          </w:rPr>
          <w:fldChar w:fldCharType="separate"/>
        </w:r>
        <w:r>
          <w:rPr>
            <w:noProof/>
            <w:webHidden/>
          </w:rPr>
          <w:t>13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1" w:history="1">
        <w:r w:rsidRPr="005712D2">
          <w:rPr>
            <w:rStyle w:val="Hyperlink"/>
            <w:noProof/>
          </w:rPr>
          <w:t>6.3</w:t>
        </w:r>
        <w:r>
          <w:rPr>
            <w:rFonts w:asciiTheme="minorHAnsi" w:eastAsiaTheme="minorEastAsia" w:hAnsiTheme="minorHAnsi" w:cstheme="minorBidi"/>
            <w:smallCaps w:val="0"/>
            <w:noProof/>
            <w:sz w:val="22"/>
            <w:szCs w:val="22"/>
          </w:rPr>
          <w:tab/>
        </w:r>
        <w:r w:rsidRPr="005712D2">
          <w:rPr>
            <w:rStyle w:val="Hyperlink"/>
            <w:noProof/>
          </w:rPr>
          <w:t>Business Continuity Planning (BCP)</w:t>
        </w:r>
        <w:r>
          <w:rPr>
            <w:noProof/>
            <w:webHidden/>
          </w:rPr>
          <w:tab/>
        </w:r>
        <w:r>
          <w:rPr>
            <w:noProof/>
            <w:webHidden/>
          </w:rPr>
          <w:fldChar w:fldCharType="begin"/>
        </w:r>
        <w:r>
          <w:rPr>
            <w:noProof/>
            <w:webHidden/>
          </w:rPr>
          <w:instrText xml:space="preserve"> PAGEREF _Toc324835411 \h </w:instrText>
        </w:r>
        <w:r>
          <w:rPr>
            <w:noProof/>
            <w:webHidden/>
          </w:rPr>
        </w:r>
        <w:r>
          <w:rPr>
            <w:noProof/>
            <w:webHidden/>
          </w:rPr>
          <w:fldChar w:fldCharType="separate"/>
        </w:r>
        <w:r>
          <w:rPr>
            <w:noProof/>
            <w:webHidden/>
          </w:rPr>
          <w:t>13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2" w:history="1">
        <w:r w:rsidRPr="005712D2">
          <w:rPr>
            <w:rStyle w:val="Hyperlink"/>
            <w:noProof/>
          </w:rPr>
          <w:t>6.4</w:t>
        </w:r>
        <w:r>
          <w:rPr>
            <w:rFonts w:asciiTheme="minorHAnsi" w:eastAsiaTheme="minorEastAsia" w:hAnsiTheme="minorHAnsi" w:cstheme="minorBidi"/>
            <w:smallCaps w:val="0"/>
            <w:noProof/>
            <w:sz w:val="22"/>
            <w:szCs w:val="22"/>
          </w:rPr>
          <w:tab/>
        </w:r>
        <w:r w:rsidRPr="005712D2">
          <w:rPr>
            <w:rStyle w:val="Hyperlink"/>
            <w:noProof/>
          </w:rPr>
          <w:t>Capacity Planning</w:t>
        </w:r>
        <w:r>
          <w:rPr>
            <w:noProof/>
            <w:webHidden/>
          </w:rPr>
          <w:tab/>
        </w:r>
        <w:r>
          <w:rPr>
            <w:noProof/>
            <w:webHidden/>
          </w:rPr>
          <w:fldChar w:fldCharType="begin"/>
        </w:r>
        <w:r>
          <w:rPr>
            <w:noProof/>
            <w:webHidden/>
          </w:rPr>
          <w:instrText xml:space="preserve"> PAGEREF _Toc324835412 \h </w:instrText>
        </w:r>
        <w:r>
          <w:rPr>
            <w:noProof/>
            <w:webHidden/>
          </w:rPr>
        </w:r>
        <w:r>
          <w:rPr>
            <w:noProof/>
            <w:webHidden/>
          </w:rPr>
          <w:fldChar w:fldCharType="separate"/>
        </w:r>
        <w:r>
          <w:rPr>
            <w:noProof/>
            <w:webHidden/>
          </w:rPr>
          <w:t>13</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3" w:history="1">
        <w:r w:rsidRPr="005712D2">
          <w:rPr>
            <w:rStyle w:val="Hyperlink"/>
            <w:noProof/>
          </w:rPr>
          <w:t>6.5</w:t>
        </w:r>
        <w:r>
          <w:rPr>
            <w:rFonts w:asciiTheme="minorHAnsi" w:eastAsiaTheme="minorEastAsia" w:hAnsiTheme="minorHAnsi" w:cstheme="minorBidi"/>
            <w:smallCaps w:val="0"/>
            <w:noProof/>
            <w:sz w:val="22"/>
            <w:szCs w:val="22"/>
          </w:rPr>
          <w:tab/>
        </w:r>
        <w:r w:rsidRPr="005712D2">
          <w:rPr>
            <w:rStyle w:val="Hyperlink"/>
            <w:noProof/>
          </w:rPr>
          <w:t>Escalations</w:t>
        </w:r>
        <w:r>
          <w:rPr>
            <w:noProof/>
            <w:webHidden/>
          </w:rPr>
          <w:tab/>
        </w:r>
        <w:r>
          <w:rPr>
            <w:noProof/>
            <w:webHidden/>
          </w:rPr>
          <w:fldChar w:fldCharType="begin"/>
        </w:r>
        <w:r>
          <w:rPr>
            <w:noProof/>
            <w:webHidden/>
          </w:rPr>
          <w:instrText xml:space="preserve"> PAGEREF _Toc324835413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4" w:history="1">
        <w:r w:rsidRPr="005712D2">
          <w:rPr>
            <w:rStyle w:val="Hyperlink"/>
            <w:rFonts w:cs="Arial"/>
            <w:noProof/>
          </w:rPr>
          <w:t>7</w:t>
        </w:r>
        <w:r>
          <w:rPr>
            <w:rFonts w:asciiTheme="minorHAnsi" w:eastAsiaTheme="minorEastAsia" w:hAnsiTheme="minorHAnsi" w:cstheme="minorBidi"/>
            <w:smallCaps w:val="0"/>
            <w:noProof/>
            <w:sz w:val="22"/>
            <w:szCs w:val="22"/>
          </w:rPr>
          <w:tab/>
        </w:r>
        <w:r w:rsidRPr="005712D2">
          <w:rPr>
            <w:rStyle w:val="Hyperlink"/>
            <w:rFonts w:cs="Arial"/>
            <w:noProof/>
          </w:rPr>
          <w:t>International</w:t>
        </w:r>
        <w:r>
          <w:rPr>
            <w:noProof/>
            <w:webHidden/>
          </w:rPr>
          <w:tab/>
        </w:r>
        <w:r>
          <w:rPr>
            <w:noProof/>
            <w:webHidden/>
          </w:rPr>
          <w:fldChar w:fldCharType="begin"/>
        </w:r>
        <w:r>
          <w:rPr>
            <w:noProof/>
            <w:webHidden/>
          </w:rPr>
          <w:instrText xml:space="preserve"> PAGEREF _Toc324835414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5" w:history="1">
        <w:r w:rsidRPr="005712D2">
          <w:rPr>
            <w:rStyle w:val="Hyperlink"/>
            <w:rFonts w:cs="Arial"/>
            <w:noProof/>
          </w:rPr>
          <w:t>8</w:t>
        </w:r>
        <w:r>
          <w:rPr>
            <w:rFonts w:asciiTheme="minorHAnsi" w:eastAsiaTheme="minorEastAsia" w:hAnsiTheme="minorHAnsi" w:cstheme="minorBidi"/>
            <w:smallCaps w:val="0"/>
            <w:noProof/>
            <w:sz w:val="22"/>
            <w:szCs w:val="22"/>
          </w:rPr>
          <w:tab/>
        </w:r>
        <w:r w:rsidRPr="005712D2">
          <w:rPr>
            <w:rStyle w:val="Hyperlink"/>
            <w:rFonts w:cs="Arial"/>
            <w:noProof/>
          </w:rPr>
          <w:t>Legal</w:t>
        </w:r>
        <w:r>
          <w:rPr>
            <w:noProof/>
            <w:webHidden/>
          </w:rPr>
          <w:tab/>
        </w:r>
        <w:r>
          <w:rPr>
            <w:noProof/>
            <w:webHidden/>
          </w:rPr>
          <w:fldChar w:fldCharType="begin"/>
        </w:r>
        <w:r>
          <w:rPr>
            <w:noProof/>
            <w:webHidden/>
          </w:rPr>
          <w:instrText xml:space="preserve"> PAGEREF _Toc324835415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6" w:history="1">
        <w:r w:rsidRPr="005712D2">
          <w:rPr>
            <w:rStyle w:val="Hyperlink"/>
            <w:rFonts w:cs="Arial"/>
            <w:noProof/>
          </w:rPr>
          <w:t>9</w:t>
        </w:r>
        <w:r>
          <w:rPr>
            <w:rFonts w:asciiTheme="minorHAnsi" w:eastAsiaTheme="minorEastAsia" w:hAnsiTheme="minorHAnsi" w:cstheme="minorBidi"/>
            <w:smallCaps w:val="0"/>
            <w:noProof/>
            <w:sz w:val="22"/>
            <w:szCs w:val="22"/>
          </w:rPr>
          <w:tab/>
        </w:r>
        <w:r w:rsidRPr="005712D2">
          <w:rPr>
            <w:rStyle w:val="Hyperlink"/>
            <w:rFonts w:cs="Arial"/>
            <w:noProof/>
          </w:rPr>
          <w:t>SEO and Marketing</w:t>
        </w:r>
        <w:r>
          <w:rPr>
            <w:noProof/>
            <w:webHidden/>
          </w:rPr>
          <w:tab/>
        </w:r>
        <w:r>
          <w:rPr>
            <w:noProof/>
            <w:webHidden/>
          </w:rPr>
          <w:fldChar w:fldCharType="begin"/>
        </w:r>
        <w:r>
          <w:rPr>
            <w:noProof/>
            <w:webHidden/>
          </w:rPr>
          <w:instrText xml:space="preserve"> PAGEREF _Toc324835416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17" w:history="1">
        <w:r w:rsidRPr="005712D2">
          <w:rPr>
            <w:rStyle w:val="Hyperlink"/>
            <w:rFonts w:cs="Arial"/>
            <w:noProof/>
          </w:rPr>
          <w:t>10</w:t>
        </w:r>
        <w:r>
          <w:rPr>
            <w:rFonts w:asciiTheme="minorHAnsi" w:eastAsiaTheme="minorEastAsia" w:hAnsiTheme="minorHAnsi" w:cstheme="minorBidi"/>
            <w:smallCaps w:val="0"/>
            <w:noProof/>
            <w:sz w:val="22"/>
            <w:szCs w:val="22"/>
          </w:rPr>
          <w:tab/>
        </w:r>
        <w:r w:rsidRPr="005712D2">
          <w:rPr>
            <w:rStyle w:val="Hyperlink"/>
            <w:rFonts w:cs="Arial"/>
            <w:noProof/>
          </w:rPr>
          <w:t>Other  Stuff</w:t>
        </w:r>
        <w:r>
          <w:rPr>
            <w:noProof/>
            <w:webHidden/>
          </w:rPr>
          <w:tab/>
        </w:r>
        <w:r>
          <w:rPr>
            <w:noProof/>
            <w:webHidden/>
          </w:rPr>
          <w:fldChar w:fldCharType="begin"/>
        </w:r>
        <w:r>
          <w:rPr>
            <w:noProof/>
            <w:webHidden/>
          </w:rPr>
          <w:instrText xml:space="preserve"> PAGEREF _Toc324835417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18" w:history="1">
        <w:r w:rsidRPr="005712D2">
          <w:rPr>
            <w:rStyle w:val="Hyperlink"/>
            <w:noProof/>
          </w:rPr>
          <w:t>10.1</w:t>
        </w:r>
        <w:r>
          <w:rPr>
            <w:rFonts w:asciiTheme="minorHAnsi" w:eastAsiaTheme="minorEastAsia" w:hAnsiTheme="minorHAnsi" w:cstheme="minorBidi"/>
            <w:smallCaps w:val="0"/>
            <w:noProof/>
            <w:sz w:val="22"/>
            <w:szCs w:val="22"/>
          </w:rPr>
          <w:tab/>
        </w:r>
        <w:r w:rsidRPr="005712D2">
          <w:rPr>
            <w:rStyle w:val="Hyperlink"/>
            <w:noProof/>
          </w:rPr>
          <w:t>Future Business Flow</w:t>
        </w:r>
        <w:r>
          <w:rPr>
            <w:noProof/>
            <w:webHidden/>
          </w:rPr>
          <w:tab/>
        </w:r>
        <w:r>
          <w:rPr>
            <w:noProof/>
            <w:webHidden/>
          </w:rPr>
          <w:fldChar w:fldCharType="begin"/>
        </w:r>
        <w:r>
          <w:rPr>
            <w:noProof/>
            <w:webHidden/>
          </w:rPr>
          <w:instrText xml:space="preserve"> PAGEREF _Toc324835418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19" w:history="1">
        <w:r w:rsidRPr="005712D2">
          <w:rPr>
            <w:rStyle w:val="Hyperlink"/>
            <w:noProof/>
          </w:rPr>
          <w:t>10.2</w:t>
        </w:r>
        <w:r>
          <w:rPr>
            <w:rFonts w:asciiTheme="minorHAnsi" w:eastAsiaTheme="minorEastAsia" w:hAnsiTheme="minorHAnsi" w:cstheme="minorBidi"/>
            <w:smallCaps w:val="0"/>
            <w:noProof/>
            <w:sz w:val="22"/>
            <w:szCs w:val="22"/>
          </w:rPr>
          <w:tab/>
        </w:r>
        <w:r w:rsidRPr="005712D2">
          <w:rPr>
            <w:rStyle w:val="Hyperlink"/>
            <w:noProof/>
          </w:rPr>
          <w:t>Other Business Areas / Departments Impacted</w:t>
        </w:r>
        <w:r>
          <w:rPr>
            <w:noProof/>
            <w:webHidden/>
          </w:rPr>
          <w:tab/>
        </w:r>
        <w:r>
          <w:rPr>
            <w:noProof/>
            <w:webHidden/>
          </w:rPr>
          <w:fldChar w:fldCharType="begin"/>
        </w:r>
        <w:r>
          <w:rPr>
            <w:noProof/>
            <w:webHidden/>
          </w:rPr>
          <w:instrText xml:space="preserve"> PAGEREF _Toc324835419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0" w:history="1">
        <w:r w:rsidRPr="005712D2">
          <w:rPr>
            <w:rStyle w:val="Hyperlink"/>
            <w:noProof/>
          </w:rPr>
          <w:t>10.3</w:t>
        </w:r>
        <w:r>
          <w:rPr>
            <w:rFonts w:asciiTheme="minorHAnsi" w:eastAsiaTheme="minorEastAsia" w:hAnsiTheme="minorHAnsi" w:cstheme="minorBidi"/>
            <w:smallCaps w:val="0"/>
            <w:noProof/>
            <w:sz w:val="22"/>
            <w:szCs w:val="22"/>
          </w:rPr>
          <w:tab/>
        </w:r>
        <w:r w:rsidRPr="005712D2">
          <w:rPr>
            <w:rStyle w:val="Hyperlink"/>
            <w:noProof/>
          </w:rPr>
          <w:t>Properties to be impacted</w:t>
        </w:r>
        <w:r>
          <w:rPr>
            <w:noProof/>
            <w:webHidden/>
          </w:rPr>
          <w:tab/>
        </w:r>
        <w:r>
          <w:rPr>
            <w:noProof/>
            <w:webHidden/>
          </w:rPr>
          <w:fldChar w:fldCharType="begin"/>
        </w:r>
        <w:r>
          <w:rPr>
            <w:noProof/>
            <w:webHidden/>
          </w:rPr>
          <w:instrText xml:space="preserve"> PAGEREF _Toc324835420 \h </w:instrText>
        </w:r>
        <w:r>
          <w:rPr>
            <w:noProof/>
            <w:webHidden/>
          </w:rPr>
        </w:r>
        <w:r>
          <w:rPr>
            <w:noProof/>
            <w:webHidden/>
          </w:rPr>
          <w:fldChar w:fldCharType="separate"/>
        </w:r>
        <w:r>
          <w:rPr>
            <w:noProof/>
            <w:webHidden/>
          </w:rPr>
          <w:t>14</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1" w:history="1">
        <w:r w:rsidRPr="005712D2">
          <w:rPr>
            <w:rStyle w:val="Hyperlink"/>
            <w:noProof/>
          </w:rPr>
          <w:t>10.4</w:t>
        </w:r>
        <w:r>
          <w:rPr>
            <w:rFonts w:asciiTheme="minorHAnsi" w:eastAsiaTheme="minorEastAsia" w:hAnsiTheme="minorHAnsi" w:cstheme="minorBidi"/>
            <w:smallCaps w:val="0"/>
            <w:noProof/>
            <w:sz w:val="22"/>
            <w:szCs w:val="22"/>
          </w:rPr>
          <w:tab/>
        </w:r>
        <w:r w:rsidRPr="005712D2">
          <w:rPr>
            <w:rStyle w:val="Hyperlink"/>
            <w:noProof/>
          </w:rPr>
          <w:t>Horizontal domain Impacts</w:t>
        </w:r>
        <w:r>
          <w:rPr>
            <w:noProof/>
            <w:webHidden/>
          </w:rPr>
          <w:tab/>
        </w:r>
        <w:r>
          <w:rPr>
            <w:noProof/>
            <w:webHidden/>
          </w:rPr>
          <w:fldChar w:fldCharType="begin"/>
        </w:r>
        <w:r>
          <w:rPr>
            <w:noProof/>
            <w:webHidden/>
          </w:rPr>
          <w:instrText xml:space="preserve"> PAGEREF _Toc324835421 \h </w:instrText>
        </w:r>
        <w:r>
          <w:rPr>
            <w:noProof/>
            <w:webHidden/>
          </w:rPr>
        </w:r>
        <w:r>
          <w:rPr>
            <w:noProof/>
            <w:webHidden/>
          </w:rPr>
          <w:fldChar w:fldCharType="separate"/>
        </w:r>
        <w:r>
          <w:rPr>
            <w:noProof/>
            <w:webHidden/>
          </w:rPr>
          <w:t>15</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2" w:history="1">
        <w:r w:rsidRPr="005712D2">
          <w:rPr>
            <w:rStyle w:val="Hyperlink"/>
            <w:noProof/>
          </w:rPr>
          <w:t>10.5</w:t>
        </w:r>
        <w:r>
          <w:rPr>
            <w:rFonts w:asciiTheme="minorHAnsi" w:eastAsiaTheme="minorEastAsia" w:hAnsiTheme="minorHAnsi" w:cstheme="minorBidi"/>
            <w:smallCaps w:val="0"/>
            <w:noProof/>
            <w:sz w:val="22"/>
            <w:szCs w:val="22"/>
          </w:rPr>
          <w:tab/>
        </w:r>
        <w:r w:rsidRPr="005712D2">
          <w:rPr>
            <w:rStyle w:val="Hyperlink"/>
            <w:noProof/>
          </w:rPr>
          <w:t>Merchant Services Impacts (Marketplace)</w:t>
        </w:r>
        <w:r>
          <w:rPr>
            <w:noProof/>
            <w:webHidden/>
          </w:rPr>
          <w:tab/>
        </w:r>
        <w:r>
          <w:rPr>
            <w:noProof/>
            <w:webHidden/>
          </w:rPr>
          <w:fldChar w:fldCharType="begin"/>
        </w:r>
        <w:r>
          <w:rPr>
            <w:noProof/>
            <w:webHidden/>
          </w:rPr>
          <w:instrText xml:space="preserve"> PAGEREF _Toc324835422 \h </w:instrText>
        </w:r>
        <w:r>
          <w:rPr>
            <w:noProof/>
            <w:webHidden/>
          </w:rPr>
        </w:r>
        <w:r>
          <w:rPr>
            <w:noProof/>
            <w:webHidden/>
          </w:rPr>
          <w:fldChar w:fldCharType="separate"/>
        </w:r>
        <w:r>
          <w:rPr>
            <w:noProof/>
            <w:webHidden/>
          </w:rPr>
          <w:t>16</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3" w:history="1">
        <w:r w:rsidRPr="005712D2">
          <w:rPr>
            <w:rStyle w:val="Hyperlink"/>
            <w:noProof/>
          </w:rPr>
          <w:t>10.6</w:t>
        </w:r>
        <w:r>
          <w:rPr>
            <w:rFonts w:asciiTheme="minorHAnsi" w:eastAsiaTheme="minorEastAsia" w:hAnsiTheme="minorHAnsi" w:cstheme="minorBidi"/>
            <w:smallCaps w:val="0"/>
            <w:noProof/>
            <w:sz w:val="22"/>
            <w:szCs w:val="22"/>
          </w:rPr>
          <w:tab/>
        </w:r>
        <w:r w:rsidRPr="005712D2">
          <w:rPr>
            <w:rStyle w:val="Hyperlink"/>
            <w:noProof/>
          </w:rPr>
          <w:t>External Vendor Involvement</w:t>
        </w:r>
        <w:r>
          <w:rPr>
            <w:noProof/>
            <w:webHidden/>
          </w:rPr>
          <w:tab/>
        </w:r>
        <w:r>
          <w:rPr>
            <w:noProof/>
            <w:webHidden/>
          </w:rPr>
          <w:fldChar w:fldCharType="begin"/>
        </w:r>
        <w:r>
          <w:rPr>
            <w:noProof/>
            <w:webHidden/>
          </w:rPr>
          <w:instrText xml:space="preserve"> PAGEREF _Toc324835423 \h </w:instrText>
        </w:r>
        <w:r>
          <w:rPr>
            <w:noProof/>
            <w:webHidden/>
          </w:rPr>
        </w:r>
        <w:r>
          <w:rPr>
            <w:noProof/>
            <w:webHidden/>
          </w:rPr>
          <w:fldChar w:fldCharType="separate"/>
        </w:r>
        <w:r>
          <w:rPr>
            <w:noProof/>
            <w:webHidden/>
          </w:rPr>
          <w:t>16</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4" w:history="1">
        <w:r w:rsidRPr="005712D2">
          <w:rPr>
            <w:rStyle w:val="Hyperlink"/>
            <w:noProof/>
          </w:rPr>
          <w:t>10.7</w:t>
        </w:r>
        <w:r>
          <w:rPr>
            <w:rFonts w:asciiTheme="minorHAnsi" w:eastAsiaTheme="minorEastAsia" w:hAnsiTheme="minorHAnsi" w:cstheme="minorBidi"/>
            <w:smallCaps w:val="0"/>
            <w:noProof/>
            <w:sz w:val="22"/>
            <w:szCs w:val="22"/>
          </w:rPr>
          <w:tab/>
        </w:r>
        <w:r w:rsidRPr="005712D2">
          <w:rPr>
            <w:rStyle w:val="Hyperlink"/>
            <w:noProof/>
          </w:rPr>
          <w:t>Security and Compliance</w:t>
        </w:r>
        <w:r>
          <w:rPr>
            <w:noProof/>
            <w:webHidden/>
          </w:rPr>
          <w:tab/>
        </w:r>
        <w:r>
          <w:rPr>
            <w:noProof/>
            <w:webHidden/>
          </w:rPr>
          <w:fldChar w:fldCharType="begin"/>
        </w:r>
        <w:r>
          <w:rPr>
            <w:noProof/>
            <w:webHidden/>
          </w:rPr>
          <w:instrText xml:space="preserve"> PAGEREF _Toc324835424 \h </w:instrText>
        </w:r>
        <w:r>
          <w:rPr>
            <w:noProof/>
            <w:webHidden/>
          </w:rPr>
        </w:r>
        <w:r>
          <w:rPr>
            <w:noProof/>
            <w:webHidden/>
          </w:rPr>
          <w:fldChar w:fldCharType="separate"/>
        </w:r>
        <w:r>
          <w:rPr>
            <w:noProof/>
            <w:webHidden/>
          </w:rPr>
          <w:t>17</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5" w:history="1">
        <w:r w:rsidRPr="005712D2">
          <w:rPr>
            <w:rStyle w:val="Hyperlink"/>
            <w:noProof/>
          </w:rPr>
          <w:t>10.8</w:t>
        </w:r>
        <w:r>
          <w:rPr>
            <w:rFonts w:asciiTheme="minorHAnsi" w:eastAsiaTheme="minorEastAsia" w:hAnsiTheme="minorHAnsi" w:cstheme="minorBidi"/>
            <w:smallCaps w:val="0"/>
            <w:noProof/>
            <w:sz w:val="22"/>
            <w:szCs w:val="22"/>
          </w:rPr>
          <w:tab/>
        </w:r>
        <w:r w:rsidRPr="005712D2">
          <w:rPr>
            <w:rStyle w:val="Hyperlink"/>
            <w:noProof/>
          </w:rPr>
          <w:t>Operations, Networking, and System Requirements</w:t>
        </w:r>
        <w:r>
          <w:rPr>
            <w:noProof/>
            <w:webHidden/>
          </w:rPr>
          <w:tab/>
        </w:r>
        <w:r>
          <w:rPr>
            <w:noProof/>
            <w:webHidden/>
          </w:rPr>
          <w:fldChar w:fldCharType="begin"/>
        </w:r>
        <w:r>
          <w:rPr>
            <w:noProof/>
            <w:webHidden/>
          </w:rPr>
          <w:instrText xml:space="preserve"> PAGEREF _Toc324835425 \h </w:instrText>
        </w:r>
        <w:r>
          <w:rPr>
            <w:noProof/>
            <w:webHidden/>
          </w:rPr>
        </w:r>
        <w:r>
          <w:rPr>
            <w:noProof/>
            <w:webHidden/>
          </w:rPr>
          <w:fldChar w:fldCharType="separate"/>
        </w:r>
        <w:r>
          <w:rPr>
            <w:noProof/>
            <w:webHidden/>
          </w:rPr>
          <w:t>18</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6" w:history="1">
        <w:r w:rsidRPr="005712D2">
          <w:rPr>
            <w:rStyle w:val="Hyperlink"/>
            <w:noProof/>
          </w:rPr>
          <w:t>10.9</w:t>
        </w:r>
        <w:r>
          <w:rPr>
            <w:rFonts w:asciiTheme="minorHAnsi" w:eastAsiaTheme="minorEastAsia" w:hAnsiTheme="minorHAnsi" w:cstheme="minorBidi"/>
            <w:smallCaps w:val="0"/>
            <w:noProof/>
            <w:sz w:val="22"/>
            <w:szCs w:val="22"/>
          </w:rPr>
          <w:tab/>
        </w:r>
        <w:r w:rsidRPr="005712D2">
          <w:rPr>
            <w:rStyle w:val="Hyperlink"/>
            <w:noProof/>
          </w:rPr>
          <w:t>Global Non-Functional Requirements</w:t>
        </w:r>
        <w:r>
          <w:rPr>
            <w:noProof/>
            <w:webHidden/>
          </w:rPr>
          <w:tab/>
        </w:r>
        <w:r>
          <w:rPr>
            <w:noProof/>
            <w:webHidden/>
          </w:rPr>
          <w:fldChar w:fldCharType="begin"/>
        </w:r>
        <w:r>
          <w:rPr>
            <w:noProof/>
            <w:webHidden/>
          </w:rPr>
          <w:instrText xml:space="preserve"> PAGEREF _Toc324835426 \h </w:instrText>
        </w:r>
        <w:r>
          <w:rPr>
            <w:noProof/>
            <w:webHidden/>
          </w:rPr>
        </w:r>
        <w:r>
          <w:rPr>
            <w:noProof/>
            <w:webHidden/>
          </w:rPr>
          <w:fldChar w:fldCharType="separate"/>
        </w:r>
        <w:r>
          <w:rPr>
            <w:noProof/>
            <w:webHidden/>
          </w:rPr>
          <w:t>19</w:t>
        </w:r>
        <w:r>
          <w:rPr>
            <w:noProof/>
            <w:webHidden/>
          </w:rPr>
          <w:fldChar w:fldCharType="end"/>
        </w:r>
      </w:hyperlink>
    </w:p>
    <w:p w:rsidR="000315AF" w:rsidRDefault="000315AF">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4835427" w:history="1">
        <w:r w:rsidRPr="005712D2">
          <w:rPr>
            <w:rStyle w:val="Hyperlink"/>
            <w:rFonts w:cs="Arial"/>
            <w:noProof/>
          </w:rPr>
          <w:t>10.9.1</w:t>
        </w:r>
        <w:r>
          <w:rPr>
            <w:rFonts w:asciiTheme="minorHAnsi" w:eastAsiaTheme="minorEastAsia" w:hAnsiTheme="minorHAnsi" w:cstheme="minorBidi"/>
            <w:smallCaps w:val="0"/>
            <w:noProof/>
            <w:sz w:val="22"/>
            <w:szCs w:val="22"/>
          </w:rPr>
          <w:tab/>
        </w:r>
        <w:r w:rsidRPr="005712D2">
          <w:rPr>
            <w:rStyle w:val="Hyperlink"/>
            <w:rFonts w:cs="Arial"/>
            <w:noProof/>
          </w:rPr>
          <w:t>SEO requirements</w:t>
        </w:r>
        <w:r>
          <w:rPr>
            <w:noProof/>
            <w:webHidden/>
          </w:rPr>
          <w:tab/>
        </w:r>
        <w:r>
          <w:rPr>
            <w:noProof/>
            <w:webHidden/>
          </w:rPr>
          <w:fldChar w:fldCharType="begin"/>
        </w:r>
        <w:r>
          <w:rPr>
            <w:noProof/>
            <w:webHidden/>
          </w:rPr>
          <w:instrText xml:space="preserve"> PAGEREF _Toc324835427 \h </w:instrText>
        </w:r>
        <w:r>
          <w:rPr>
            <w:noProof/>
            <w:webHidden/>
          </w:rPr>
        </w:r>
        <w:r>
          <w:rPr>
            <w:noProof/>
            <w:webHidden/>
          </w:rPr>
          <w:fldChar w:fldCharType="separate"/>
        </w:r>
        <w:r>
          <w:rPr>
            <w:noProof/>
            <w:webHidden/>
          </w:rPr>
          <w:t>19</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8" w:history="1">
        <w:r w:rsidRPr="005712D2">
          <w:rPr>
            <w:rStyle w:val="Hyperlink"/>
            <w:noProof/>
          </w:rPr>
          <w:t>10.10</w:t>
        </w:r>
        <w:r>
          <w:rPr>
            <w:rFonts w:asciiTheme="minorHAnsi" w:eastAsiaTheme="minorEastAsia" w:hAnsiTheme="minorHAnsi" w:cstheme="minorBidi"/>
            <w:smallCaps w:val="0"/>
            <w:noProof/>
            <w:sz w:val="22"/>
            <w:szCs w:val="22"/>
          </w:rPr>
          <w:tab/>
        </w:r>
        <w:r w:rsidRPr="005712D2">
          <w:rPr>
            <w:rStyle w:val="Hyperlink"/>
            <w:noProof/>
          </w:rPr>
          <w:t>Future Phases of Project</w:t>
        </w:r>
        <w:r>
          <w:rPr>
            <w:noProof/>
            <w:webHidden/>
          </w:rPr>
          <w:tab/>
        </w:r>
        <w:r>
          <w:rPr>
            <w:noProof/>
            <w:webHidden/>
          </w:rPr>
          <w:fldChar w:fldCharType="begin"/>
        </w:r>
        <w:r>
          <w:rPr>
            <w:noProof/>
            <w:webHidden/>
          </w:rPr>
          <w:instrText xml:space="preserve"> PAGEREF _Toc324835428 \h </w:instrText>
        </w:r>
        <w:r>
          <w:rPr>
            <w:noProof/>
            <w:webHidden/>
          </w:rPr>
        </w:r>
        <w:r>
          <w:rPr>
            <w:noProof/>
            <w:webHidden/>
          </w:rPr>
          <w:fldChar w:fldCharType="separate"/>
        </w:r>
        <w:r>
          <w:rPr>
            <w:noProof/>
            <w:webHidden/>
          </w:rPr>
          <w:t>19</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29" w:history="1">
        <w:r w:rsidRPr="005712D2">
          <w:rPr>
            <w:rStyle w:val="Hyperlink"/>
            <w:noProof/>
          </w:rPr>
          <w:t>10.11</w:t>
        </w:r>
        <w:r>
          <w:rPr>
            <w:rFonts w:asciiTheme="minorHAnsi" w:eastAsiaTheme="minorEastAsia" w:hAnsiTheme="minorHAnsi" w:cstheme="minorBidi"/>
            <w:smallCaps w:val="0"/>
            <w:noProof/>
            <w:sz w:val="22"/>
            <w:szCs w:val="22"/>
          </w:rPr>
          <w:tab/>
        </w:r>
        <w:r w:rsidRPr="005712D2">
          <w:rPr>
            <w:rStyle w:val="Hyperlink"/>
            <w:noProof/>
          </w:rPr>
          <w:t>Preliminary Wireframes (Optional)</w:t>
        </w:r>
        <w:r>
          <w:rPr>
            <w:noProof/>
            <w:webHidden/>
          </w:rPr>
          <w:tab/>
        </w:r>
        <w:r>
          <w:rPr>
            <w:noProof/>
            <w:webHidden/>
          </w:rPr>
          <w:fldChar w:fldCharType="begin"/>
        </w:r>
        <w:r>
          <w:rPr>
            <w:noProof/>
            <w:webHidden/>
          </w:rPr>
          <w:instrText xml:space="preserve"> PAGEREF _Toc324835429 \h </w:instrText>
        </w:r>
        <w:r>
          <w:rPr>
            <w:noProof/>
            <w:webHidden/>
          </w:rPr>
        </w:r>
        <w:r>
          <w:rPr>
            <w:noProof/>
            <w:webHidden/>
          </w:rPr>
          <w:fldChar w:fldCharType="separate"/>
        </w:r>
        <w:r>
          <w:rPr>
            <w:noProof/>
            <w:webHidden/>
          </w:rPr>
          <w:t>19</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0" w:history="1">
        <w:r w:rsidRPr="005712D2">
          <w:rPr>
            <w:rStyle w:val="Hyperlink"/>
            <w:rFonts w:cs="Arial"/>
            <w:noProof/>
          </w:rPr>
          <w:t>11</w:t>
        </w:r>
        <w:r>
          <w:rPr>
            <w:rFonts w:asciiTheme="minorHAnsi" w:eastAsiaTheme="minorEastAsia" w:hAnsiTheme="minorHAnsi" w:cstheme="minorBidi"/>
            <w:smallCaps w:val="0"/>
            <w:noProof/>
            <w:sz w:val="22"/>
            <w:szCs w:val="22"/>
          </w:rPr>
          <w:tab/>
        </w:r>
        <w:r w:rsidRPr="005712D2">
          <w:rPr>
            <w:rStyle w:val="Hyperlink"/>
            <w:rFonts w:cs="Arial"/>
            <w:noProof/>
          </w:rPr>
          <w:t>Project Milestone RACI Diagram</w:t>
        </w:r>
        <w:r>
          <w:rPr>
            <w:noProof/>
            <w:webHidden/>
          </w:rPr>
          <w:tab/>
        </w:r>
        <w:r>
          <w:rPr>
            <w:noProof/>
            <w:webHidden/>
          </w:rPr>
          <w:fldChar w:fldCharType="begin"/>
        </w:r>
        <w:r>
          <w:rPr>
            <w:noProof/>
            <w:webHidden/>
          </w:rPr>
          <w:instrText xml:space="preserve"> PAGEREF _Toc324835430 \h </w:instrText>
        </w:r>
        <w:r>
          <w:rPr>
            <w:noProof/>
            <w:webHidden/>
          </w:rPr>
        </w:r>
        <w:r>
          <w:rPr>
            <w:noProof/>
            <w:webHidden/>
          </w:rPr>
          <w:fldChar w:fldCharType="separate"/>
        </w:r>
        <w:r>
          <w:rPr>
            <w:noProof/>
            <w:webHidden/>
          </w:rPr>
          <w:t>19</w:t>
        </w:r>
        <w:r>
          <w:rPr>
            <w:noProof/>
            <w:webHidden/>
          </w:rPr>
          <w:fldChar w:fldCharType="end"/>
        </w:r>
      </w:hyperlink>
    </w:p>
    <w:p w:rsidR="000315AF" w:rsidRDefault="000315AF">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1" w:history="1">
        <w:r w:rsidRPr="005712D2">
          <w:rPr>
            <w:rStyle w:val="Hyperlink"/>
            <w:rFonts w:cs="Arial"/>
            <w:noProof/>
          </w:rPr>
          <w:t>12</w:t>
        </w:r>
        <w:r>
          <w:rPr>
            <w:rFonts w:asciiTheme="minorHAnsi" w:eastAsiaTheme="minorEastAsia" w:hAnsiTheme="minorHAnsi" w:cstheme="minorBidi"/>
            <w:smallCaps w:val="0"/>
            <w:noProof/>
            <w:sz w:val="22"/>
            <w:szCs w:val="22"/>
          </w:rPr>
          <w:tab/>
        </w:r>
        <w:r w:rsidRPr="005712D2">
          <w:rPr>
            <w:rStyle w:val="Hyperlink"/>
            <w:rFonts w:cs="Arial"/>
            <w:noProof/>
          </w:rPr>
          <w:t>Appendix:</w:t>
        </w:r>
        <w:r>
          <w:rPr>
            <w:noProof/>
            <w:webHidden/>
          </w:rPr>
          <w:tab/>
        </w:r>
        <w:r>
          <w:rPr>
            <w:noProof/>
            <w:webHidden/>
          </w:rPr>
          <w:fldChar w:fldCharType="begin"/>
        </w:r>
        <w:r>
          <w:rPr>
            <w:noProof/>
            <w:webHidden/>
          </w:rPr>
          <w:instrText xml:space="preserve"> PAGEREF _Toc324835431 \h </w:instrText>
        </w:r>
        <w:r>
          <w:rPr>
            <w:noProof/>
            <w:webHidden/>
          </w:rPr>
        </w:r>
        <w:r>
          <w:rPr>
            <w:noProof/>
            <w:webHidden/>
          </w:rPr>
          <w:fldChar w:fldCharType="separate"/>
        </w:r>
        <w:r>
          <w:rPr>
            <w:noProof/>
            <w:webHidden/>
          </w:rPr>
          <w:t>20</w:t>
        </w:r>
        <w:r>
          <w:rPr>
            <w:noProof/>
            <w:webHidden/>
          </w:rPr>
          <w:fldChar w:fldCharType="end"/>
        </w:r>
      </w:hyperlink>
    </w:p>
    <w:p w:rsidR="000315AF" w:rsidRDefault="000315AF">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32" w:history="1">
        <w:r w:rsidRPr="005712D2">
          <w:rPr>
            <w:rStyle w:val="Hyperlink"/>
            <w:noProof/>
          </w:rPr>
          <w:t>12.1</w:t>
        </w:r>
        <w:r>
          <w:rPr>
            <w:rFonts w:asciiTheme="minorHAnsi" w:eastAsiaTheme="minorEastAsia" w:hAnsiTheme="minorHAnsi" w:cstheme="minorBidi"/>
            <w:smallCaps w:val="0"/>
            <w:noProof/>
            <w:sz w:val="22"/>
            <w:szCs w:val="22"/>
          </w:rPr>
          <w:tab/>
        </w:r>
        <w:r w:rsidRPr="005712D2">
          <w:rPr>
            <w:rStyle w:val="Hyperlink"/>
            <w:noProof/>
          </w:rPr>
          <w:t>Priority List</w:t>
        </w:r>
        <w:r>
          <w:rPr>
            <w:noProof/>
            <w:webHidden/>
          </w:rPr>
          <w:tab/>
        </w:r>
        <w:r>
          <w:rPr>
            <w:noProof/>
            <w:webHidden/>
          </w:rPr>
          <w:fldChar w:fldCharType="begin"/>
        </w:r>
        <w:r>
          <w:rPr>
            <w:noProof/>
            <w:webHidden/>
          </w:rPr>
          <w:instrText xml:space="preserve"> PAGEREF _Toc324835432 \h </w:instrText>
        </w:r>
        <w:r>
          <w:rPr>
            <w:noProof/>
            <w:webHidden/>
          </w:rPr>
        </w:r>
        <w:r>
          <w:rPr>
            <w:noProof/>
            <w:webHidden/>
          </w:rPr>
          <w:fldChar w:fldCharType="separate"/>
        </w:r>
        <w:r>
          <w:rPr>
            <w:noProof/>
            <w:webHidden/>
          </w:rPr>
          <w:t>20</w:t>
        </w:r>
        <w:r>
          <w:rPr>
            <w:noProof/>
            <w:webHidden/>
          </w:rPr>
          <w:fldChar w:fldCharType="end"/>
        </w:r>
      </w:hyperlink>
    </w:p>
    <w:p w:rsidR="005E407B" w:rsidRPr="0045324D" w:rsidRDefault="007559FF"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4835387"/>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4835388"/>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E83DB5" w:rsidP="002278A9">
            <w:pPr>
              <w:rPr>
                <w:rFonts w:ascii="Arial" w:hAnsi="Arial" w:cs="Arial"/>
                <w:i/>
                <w:sz w:val="20"/>
              </w:rPr>
            </w:pPr>
            <w:r>
              <w:rPr>
                <w:rFonts w:ascii="Arial" w:hAnsi="Arial" w:cs="Arial"/>
                <w:i/>
                <w:sz w:val="20"/>
              </w:rPr>
              <w:t>11/28</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7D7882"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i/>
                <w:sz w:val="20"/>
              </w:rPr>
            </w:pPr>
            <w:r>
              <w:rPr>
                <w:rFonts w:ascii="Arial" w:hAnsi="Arial" w:cs="Arial"/>
                <w:i/>
                <w:sz w:val="20"/>
              </w:rPr>
              <w:t>2/28/1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7D7882" w:rsidRPr="00761BD2" w:rsidRDefault="007D7882" w:rsidP="001958CB">
            <w:pPr>
              <w:rPr>
                <w:rFonts w:ascii="Arial" w:hAnsi="Arial" w:cs="Arial"/>
                <w:sz w:val="20"/>
              </w:rPr>
            </w:pPr>
            <w:r>
              <w:rPr>
                <w:rFonts w:ascii="Arial" w:hAnsi="Arial" w:cs="Arial"/>
                <w:sz w:val="20"/>
              </w:rPr>
              <w:t xml:space="preserve">Various Updates </w:t>
            </w:r>
          </w:p>
        </w:tc>
        <w:tc>
          <w:tcPr>
            <w:tcW w:w="2194" w:type="dxa"/>
            <w:tcBorders>
              <w:top w:val="single" w:sz="4" w:space="0" w:color="auto"/>
              <w:left w:val="single" w:sz="4" w:space="0" w:color="auto"/>
              <w:bottom w:val="single" w:sz="4" w:space="0" w:color="auto"/>
              <w:right w:val="single" w:sz="4" w:space="0" w:color="auto"/>
            </w:tcBorders>
          </w:tcPr>
          <w:p w:rsidR="007D7882" w:rsidRDefault="007D7882"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98054C" w:rsidP="002278A9">
            <w:pPr>
              <w:rPr>
                <w:rFonts w:ascii="Arial" w:hAnsi="Arial" w:cs="Arial"/>
                <w:i/>
                <w:sz w:val="20"/>
              </w:rPr>
            </w:pPr>
            <w:r>
              <w:rPr>
                <w:rFonts w:ascii="Arial" w:hAnsi="Arial" w:cs="Arial"/>
                <w:i/>
                <w:sz w:val="20"/>
              </w:rPr>
              <w:t>2/29/12</w:t>
            </w:r>
          </w:p>
        </w:tc>
        <w:tc>
          <w:tcPr>
            <w:tcW w:w="1262" w:type="dxa"/>
            <w:tcBorders>
              <w:top w:val="single" w:sz="4" w:space="0" w:color="auto"/>
              <w:left w:val="single" w:sz="4" w:space="0" w:color="auto"/>
              <w:bottom w:val="single" w:sz="4" w:space="0" w:color="auto"/>
              <w:right w:val="single" w:sz="4" w:space="0" w:color="auto"/>
            </w:tcBorders>
          </w:tcPr>
          <w:p w:rsidR="0072664A" w:rsidRDefault="0072664A"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72664A" w:rsidRDefault="0072664A"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72664A" w:rsidRDefault="0072664A"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i/>
                <w:sz w:val="20"/>
              </w:rPr>
            </w:pPr>
            <w:r>
              <w:rPr>
                <w:rFonts w:ascii="Arial" w:hAnsi="Arial" w:cs="Arial"/>
                <w:i/>
                <w:sz w:val="20"/>
              </w:rPr>
              <w:t>3/13/1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72664A" w:rsidRDefault="00D030E8" w:rsidP="001958CB">
            <w:pPr>
              <w:rPr>
                <w:rFonts w:ascii="Arial" w:hAnsi="Arial" w:cs="Arial"/>
                <w:sz w:val="20"/>
              </w:rPr>
            </w:pPr>
            <w:r>
              <w:rPr>
                <w:rFonts w:ascii="Arial" w:hAnsi="Arial" w:cs="Arial"/>
                <w:sz w:val="20"/>
              </w:rPr>
              <w:t>Expert UI capabilities</w:t>
            </w:r>
          </w:p>
        </w:tc>
        <w:tc>
          <w:tcPr>
            <w:tcW w:w="2194" w:type="dxa"/>
            <w:tcBorders>
              <w:top w:val="single" w:sz="4" w:space="0" w:color="auto"/>
              <w:left w:val="single" w:sz="4" w:space="0" w:color="auto"/>
              <w:bottom w:val="single" w:sz="4" w:space="0" w:color="auto"/>
              <w:right w:val="single" w:sz="4" w:space="0" w:color="auto"/>
            </w:tcBorders>
          </w:tcPr>
          <w:p w:rsidR="0072664A" w:rsidRDefault="00D030E8" w:rsidP="002278A9">
            <w:pPr>
              <w:ind w:right="-128"/>
              <w:rPr>
                <w:rFonts w:ascii="Arial" w:hAnsi="Arial" w:cs="Arial"/>
                <w:sz w:val="20"/>
              </w:rPr>
            </w:pPr>
            <w:r>
              <w:rPr>
                <w:rFonts w:ascii="Arial" w:hAnsi="Arial" w:cs="Arial"/>
                <w:sz w:val="20"/>
              </w:rPr>
              <w:t xml:space="preserve">Judy Massuda </w:t>
            </w:r>
          </w:p>
        </w:tc>
      </w:tr>
    </w:tbl>
    <w:p w:rsidR="00FE6754" w:rsidRPr="00E41FED" w:rsidRDefault="00FE6754" w:rsidP="00E41FED">
      <w:pPr>
        <w:pStyle w:val="Heading2"/>
        <w:tabs>
          <w:tab w:val="left" w:pos="810"/>
        </w:tabs>
        <w:ind w:left="810" w:hanging="540"/>
      </w:pPr>
      <w:bookmarkStart w:id="6" w:name="_Toc324835389"/>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proofErr w:type="spellStart"/>
            <w:r>
              <w:rPr>
                <w:rFonts w:ascii="Arial" w:hAnsi="Arial" w:cs="Arial"/>
                <w:sz w:val="20"/>
              </w:rPr>
              <w:t>Basecamp</w:t>
            </w:r>
            <w:proofErr w:type="spellEnd"/>
          </w:p>
        </w:tc>
      </w:tr>
      <w:tr w:rsidR="00FE6754" w:rsidRPr="00A201CB" w:rsidTr="00D57CC9">
        <w:trPr>
          <w:trHeight w:val="233"/>
          <w:jc w:val="center"/>
        </w:trPr>
        <w:tc>
          <w:tcPr>
            <w:tcW w:w="3992" w:type="dxa"/>
            <w:gridSpan w:val="2"/>
          </w:tcPr>
          <w:p w:rsidR="00FE6754" w:rsidRPr="00A201CB" w:rsidRDefault="00214F88" w:rsidP="00993053">
            <w:pPr>
              <w:rPr>
                <w:rFonts w:ascii="Arial" w:hAnsi="Arial" w:cs="Arial"/>
                <w:sz w:val="18"/>
              </w:rPr>
            </w:pPr>
            <w:r>
              <w:rPr>
                <w:rFonts w:ascii="Arial" w:hAnsi="Arial" w:cs="Arial"/>
                <w:sz w:val="18"/>
              </w:rPr>
              <w:t>Communities PRD</w:t>
            </w:r>
          </w:p>
        </w:tc>
        <w:tc>
          <w:tcPr>
            <w:tcW w:w="2851" w:type="dxa"/>
            <w:gridSpan w:val="2"/>
            <w:tcBorders>
              <w:top w:val="single" w:sz="4" w:space="0" w:color="auto"/>
            </w:tcBorders>
          </w:tcPr>
          <w:p w:rsidR="00FE6754" w:rsidRPr="00A201CB" w:rsidRDefault="0099305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FE6754">
            <w:pPr>
              <w:rPr>
                <w:rFonts w:ascii="Arial" w:hAnsi="Arial" w:cs="Arial"/>
                <w:sz w:val="20"/>
              </w:rPr>
            </w:pPr>
          </w:p>
        </w:tc>
      </w:tr>
      <w:tr w:rsidR="007636F7" w:rsidRPr="00A201CB"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4835390"/>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Role -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7559FF" w:rsidP="009444EA">
            <w:pPr>
              <w:spacing w:line="240" w:lineRule="auto"/>
              <w:jc w:val="left"/>
              <w:rPr>
                <w:rFonts w:cs="Arial"/>
                <w:sz w:val="20"/>
                <w:szCs w:val="20"/>
                <w:lang w:eastAsia="ja-JP"/>
              </w:rPr>
            </w:pPr>
            <w:hyperlink r:id="rId12"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7559FF" w:rsidP="009444EA">
            <w:pPr>
              <w:spacing w:line="240" w:lineRule="auto"/>
              <w:jc w:val="left"/>
              <w:rPr>
                <w:rFonts w:cs="Arial"/>
                <w:sz w:val="20"/>
                <w:szCs w:val="20"/>
                <w:lang w:eastAsia="ja-JP"/>
              </w:rPr>
            </w:pPr>
            <w:hyperlink r:id="rId13"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C8640D" w:rsidRPr="00A201CB" w:rsidTr="00B67D74">
        <w:trPr>
          <w:trHeight w:val="308"/>
        </w:trPr>
        <w:tc>
          <w:tcPr>
            <w:tcW w:w="2250" w:type="dxa"/>
            <w:tcBorders>
              <w:top w:val="nil"/>
              <w:left w:val="single" w:sz="4" w:space="0" w:color="auto"/>
              <w:bottom w:val="single" w:sz="4" w:space="0" w:color="auto"/>
              <w:right w:val="single" w:sz="4" w:space="0" w:color="auto"/>
            </w:tcBorders>
          </w:tcPr>
          <w:p w:rsidR="00C8640D" w:rsidRPr="0031533C" w:rsidRDefault="00C8640D" w:rsidP="00C8640D">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C8640D" w:rsidRPr="0031533C" w:rsidRDefault="00C8640D" w:rsidP="00C8640D">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C8640D" w:rsidP="00C8640D">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C8640D" w:rsidRPr="00A201CB" w:rsidTr="009444EA">
        <w:trPr>
          <w:trHeight w:val="308"/>
        </w:trPr>
        <w:tc>
          <w:tcPr>
            <w:tcW w:w="2250" w:type="dxa"/>
            <w:tcBorders>
              <w:top w:val="nil"/>
              <w:left w:val="single" w:sz="4" w:space="0" w:color="auto"/>
              <w:bottom w:val="single" w:sz="4" w:space="0" w:color="auto"/>
              <w:right w:val="single" w:sz="4" w:space="0" w:color="auto"/>
            </w:tcBorders>
          </w:tcPr>
          <w:p w:rsidR="00C8640D" w:rsidRDefault="00C8640D" w:rsidP="00C8640D">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C8640D" w:rsidRDefault="00C8640D" w:rsidP="00C8640D">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7559FF" w:rsidP="00C8640D">
            <w:pPr>
              <w:spacing w:line="240" w:lineRule="auto"/>
              <w:jc w:val="left"/>
              <w:rPr>
                <w:rFonts w:cs="Arial"/>
                <w:sz w:val="20"/>
                <w:szCs w:val="20"/>
                <w:lang w:eastAsia="ja-JP"/>
              </w:rPr>
            </w:pPr>
            <w:hyperlink r:id="rId14" w:history="1">
              <w:r w:rsidR="00C8640D" w:rsidRPr="002D55A8">
                <w:rPr>
                  <w:rStyle w:val="Hyperlink"/>
                  <w:sz w:val="20"/>
                  <w:szCs w:val="20"/>
                </w:rPr>
                <w:t>bguald0</w:t>
              </w:r>
              <w:r w:rsidR="00C8640D" w:rsidRPr="008579F9">
                <w:rPr>
                  <w:rStyle w:val="Hyperlink"/>
                  <w:sz w:val="20"/>
                  <w:szCs w:val="20"/>
                </w:rPr>
                <w:t>@searshc.com</w:t>
              </w:r>
            </w:hyperlink>
            <w:hyperlink r:id="rId15" w:history="1"/>
            <w:r w:rsidR="00C8640D"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7559FF" w:rsidP="009444EA">
            <w:pPr>
              <w:spacing w:line="240" w:lineRule="auto"/>
              <w:jc w:val="left"/>
              <w:rPr>
                <w:sz w:val="20"/>
                <w:szCs w:val="20"/>
              </w:rPr>
            </w:pPr>
            <w:hyperlink r:id="rId16"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7559FF" w:rsidP="009444EA">
            <w:pPr>
              <w:spacing w:line="240" w:lineRule="auto"/>
              <w:jc w:val="left"/>
              <w:rPr>
                <w:sz w:val="20"/>
                <w:szCs w:val="20"/>
              </w:rPr>
            </w:pPr>
            <w:hyperlink r:id="rId17"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C2364D" w:rsidP="009444EA">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7559FF" w:rsidP="009444EA">
            <w:pPr>
              <w:spacing w:line="240" w:lineRule="auto"/>
              <w:jc w:val="left"/>
              <w:rPr>
                <w:sz w:val="20"/>
                <w:szCs w:val="20"/>
              </w:rPr>
            </w:pPr>
            <w:hyperlink r:id="rId18" w:history="1">
              <w:r w:rsidR="00C2364D" w:rsidRPr="00C2364D">
                <w:rPr>
                  <w:rStyle w:val="Hyperlink"/>
                  <w:sz w:val="20"/>
                  <w:szCs w:val="20"/>
                </w:rPr>
                <w:t>kferre2</w:t>
              </w:r>
              <w:r w:rsidR="008579F9" w:rsidRPr="008579F9">
                <w:rPr>
                  <w:rStyle w:val="Hyperlink"/>
                  <w:sz w:val="20"/>
                  <w:szCs w:val="20"/>
                </w:rPr>
                <w:t>@searshc.com</w:t>
              </w:r>
            </w:hyperlink>
            <w:r w:rsidR="008579F9"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7559FF" w:rsidP="009444EA">
            <w:pPr>
              <w:spacing w:line="240" w:lineRule="auto"/>
              <w:jc w:val="left"/>
              <w:rPr>
                <w:sz w:val="20"/>
                <w:szCs w:val="20"/>
              </w:rPr>
            </w:pPr>
            <w:hyperlink r:id="rId19"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7559FF" w:rsidP="009444EA">
            <w:pPr>
              <w:spacing w:line="240" w:lineRule="auto"/>
              <w:jc w:val="left"/>
              <w:rPr>
                <w:rFonts w:asciiTheme="minorHAnsi" w:hAnsiTheme="minorHAnsi"/>
                <w:sz w:val="20"/>
                <w:szCs w:val="20"/>
              </w:rPr>
            </w:pPr>
            <w:hyperlink r:id="rId20"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4835391"/>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4835392"/>
      <w:r>
        <w:t>Mission</w:t>
      </w:r>
      <w:bookmarkEnd w:id="12"/>
    </w:p>
    <w:p w:rsidR="00214F88" w:rsidRDefault="0023025E" w:rsidP="00214F88">
      <w:pPr>
        <w:ind w:left="720"/>
      </w:pPr>
      <w:r>
        <w:t>Refer to Communities PRD</w:t>
      </w:r>
    </w:p>
    <w:p w:rsidR="00D456E3" w:rsidRDefault="00D456E3" w:rsidP="008353A3">
      <w:pPr>
        <w:pStyle w:val="Heading2"/>
      </w:pPr>
      <w:bookmarkStart w:id="13" w:name="_Toc324835393"/>
      <w:r>
        <w:lastRenderedPageBreak/>
        <w:t>Strategy</w:t>
      </w:r>
      <w:bookmarkEnd w:id="13"/>
    </w:p>
    <w:p w:rsidR="0023025E" w:rsidRPr="0023025E" w:rsidRDefault="0023025E" w:rsidP="0023025E">
      <w:pPr>
        <w:ind w:left="720"/>
      </w:pPr>
      <w:r>
        <w:t>Refer to Communities PRD</w:t>
      </w:r>
    </w:p>
    <w:p w:rsidR="00E967B5" w:rsidRDefault="00D456E3" w:rsidP="00E967B5">
      <w:pPr>
        <w:pStyle w:val="Heading2"/>
      </w:pPr>
      <w:bookmarkStart w:id="14" w:name="_Toc324835394"/>
      <w:r>
        <w:t>Objectives</w:t>
      </w:r>
      <w:bookmarkEnd w:id="14"/>
    </w:p>
    <w:p w:rsidR="00A8620D" w:rsidRDefault="00A8620D" w:rsidP="00335E6A">
      <w:pPr>
        <w:pStyle w:val="ListParagraph"/>
        <w:numPr>
          <w:ilvl w:val="0"/>
          <w:numId w:val="15"/>
        </w:numPr>
      </w:pPr>
      <w:r>
        <w:t xml:space="preserve">Deliver Phase 1 release of Communities by End of </w:t>
      </w:r>
      <w:r w:rsidR="0098054C">
        <w:t>August</w:t>
      </w:r>
      <w:r w:rsidR="0098054C" w:rsidRPr="00FD4AB2">
        <w:t xml:space="preserve"> 2012</w:t>
      </w:r>
      <w:r w:rsidR="0098054C">
        <w:t xml:space="preserve"> to</w:t>
      </w:r>
      <w:r>
        <w:t xml:space="preserve"> migrate Communities and Reviews off of the Viewpoints platform. </w:t>
      </w:r>
    </w:p>
    <w:p w:rsidR="00A8620D" w:rsidRDefault="00A8620D" w:rsidP="00335E6A">
      <w:pPr>
        <w:pStyle w:val="ListParagraph"/>
        <w:numPr>
          <w:ilvl w:val="0"/>
          <w:numId w:val="15"/>
        </w:numPr>
      </w:pPr>
      <w:r>
        <w:t>Deliver Phase 2 relea</w:t>
      </w:r>
      <w:r w:rsidR="00210F62">
        <w:t xml:space="preserve">se of Communities </w:t>
      </w:r>
      <w:r w:rsidR="00F05786">
        <w:t>with two week iterations starting end</w:t>
      </w:r>
      <w:r w:rsidR="00210F62">
        <w:t xml:space="preserve"> of </w:t>
      </w:r>
      <w:r w:rsidR="000C0B51">
        <w:t>August</w:t>
      </w:r>
      <w:r>
        <w:t xml:space="preserve"> 2012</w:t>
      </w:r>
      <w:r w:rsidR="00F05786">
        <w:t xml:space="preserve"> to be completed end of October</w:t>
      </w:r>
    </w:p>
    <w:p w:rsidR="00214F88" w:rsidRPr="00214F88" w:rsidRDefault="00214F88" w:rsidP="00214F88">
      <w:pPr>
        <w:ind w:left="720"/>
      </w:pPr>
    </w:p>
    <w:p w:rsidR="00186D8E" w:rsidRPr="00D456E3" w:rsidRDefault="00186D8E" w:rsidP="00D456E3">
      <w:pPr>
        <w:pStyle w:val="Heading2"/>
        <w:rPr>
          <w:sz w:val="24"/>
        </w:rPr>
      </w:pPr>
      <w:bookmarkStart w:id="15" w:name="_Toc324835395"/>
      <w:r>
        <w:t>Guiding Principles</w:t>
      </w:r>
      <w:bookmarkEnd w:id="15"/>
    </w:p>
    <w:p w:rsidR="00214F88" w:rsidRDefault="0023025E" w:rsidP="00335E6A">
      <w:pPr>
        <w:pStyle w:val="ListParagraph"/>
        <w:numPr>
          <w:ilvl w:val="0"/>
          <w:numId w:val="14"/>
        </w:numPr>
        <w:ind w:left="1440"/>
      </w:pPr>
      <w:r>
        <w:t>Ease of use for moderators</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4835396"/>
      <w:r>
        <w:rPr>
          <w:rFonts w:cs="Arial"/>
          <w:sz w:val="28"/>
        </w:rPr>
        <w:t>Components and</w:t>
      </w:r>
      <w:r w:rsidR="002E6AFF">
        <w:rPr>
          <w:rFonts w:cs="Arial"/>
          <w:sz w:val="28"/>
        </w:rPr>
        <w:t xml:space="preserve"> Functional </w:t>
      </w:r>
      <w:r w:rsidR="00F30D0E">
        <w:rPr>
          <w:rFonts w:cs="Arial"/>
          <w:sz w:val="28"/>
        </w:rPr>
        <w:t>Requirements</w:t>
      </w:r>
      <w:bookmarkEnd w:id="16"/>
    </w:p>
    <w:p w:rsidR="0023025E" w:rsidRDefault="0023025E" w:rsidP="0023025E">
      <w:pPr>
        <w:pStyle w:val="Heading2"/>
        <w:tabs>
          <w:tab w:val="clear" w:pos="1980"/>
        </w:tabs>
      </w:pPr>
      <w:bookmarkStart w:id="17" w:name="_Toc308433900"/>
      <w:bookmarkStart w:id="18" w:name="_Toc324835397"/>
      <w:r>
        <w:t xml:space="preserve">Sign </w:t>
      </w:r>
      <w:proofErr w:type="gramStart"/>
      <w:r>
        <w:t>In</w:t>
      </w:r>
      <w:proofErr w:type="gramEnd"/>
      <w:r>
        <w:t xml:space="preserve"> – P1</w:t>
      </w:r>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23025E" w:rsidRPr="001068D4" w:rsidTr="0023025E">
        <w:tc>
          <w:tcPr>
            <w:tcW w:w="810" w:type="dxa"/>
            <w:shd w:val="clear" w:color="auto" w:fill="B6DDE8"/>
          </w:tcPr>
          <w:p w:rsidR="0023025E" w:rsidRPr="001068D4" w:rsidRDefault="0023025E" w:rsidP="0023025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23025E">
        <w:tc>
          <w:tcPr>
            <w:tcW w:w="810" w:type="dxa"/>
          </w:tcPr>
          <w:p w:rsidR="0023025E" w:rsidRPr="001068D4" w:rsidRDefault="0023025E" w:rsidP="0023025E">
            <w:pPr>
              <w:rPr>
                <w:rFonts w:ascii="Arial" w:hAnsi="Arial" w:cs="Arial"/>
                <w:sz w:val="18"/>
                <w:szCs w:val="20"/>
              </w:rPr>
            </w:pPr>
            <w:r>
              <w:rPr>
                <w:rFonts w:ascii="Arial" w:hAnsi="Arial" w:cs="Arial"/>
                <w:sz w:val="18"/>
                <w:szCs w:val="20"/>
              </w:rPr>
              <w:t>3.1</w:t>
            </w:r>
          </w:p>
        </w:tc>
        <w:tc>
          <w:tcPr>
            <w:tcW w:w="8725" w:type="dxa"/>
          </w:tcPr>
          <w:p w:rsidR="00E83DB5" w:rsidRPr="00E83DB5" w:rsidRDefault="00E83DB5" w:rsidP="00E83DB5">
            <w:pPr>
              <w:rPr>
                <w:rFonts w:ascii="Arial" w:hAnsi="Arial" w:cs="Arial"/>
                <w:sz w:val="18"/>
                <w:szCs w:val="20"/>
              </w:rPr>
            </w:pPr>
            <w:r>
              <w:rPr>
                <w:rFonts w:ascii="Arial" w:hAnsi="Arial" w:cs="Arial"/>
                <w:sz w:val="18"/>
                <w:szCs w:val="20"/>
              </w:rPr>
              <w:t xml:space="preserve">Sign in using standard Enterprise ID. </w:t>
            </w:r>
          </w:p>
          <w:p w:rsidR="00E83DB5" w:rsidRDefault="00D201C7" w:rsidP="00E83DB5">
            <w:pPr>
              <w:rPr>
                <w:rFonts w:ascii="Arial" w:hAnsi="Arial" w:cs="Arial"/>
                <w:sz w:val="18"/>
                <w:szCs w:val="20"/>
              </w:rPr>
            </w:pPr>
            <w:r>
              <w:rPr>
                <w:rFonts w:ascii="Arial" w:hAnsi="Arial" w:cs="Arial"/>
                <w:sz w:val="18"/>
                <w:szCs w:val="20"/>
              </w:rPr>
              <w:t xml:space="preserve">Model sign in after </w:t>
            </w:r>
            <w:hyperlink r:id="rId21" w:history="1">
              <w:r w:rsidRPr="00222C4C">
                <w:rPr>
                  <w:rStyle w:val="Hyperlink"/>
                  <w:rFonts w:ascii="Arial" w:hAnsi="Arial" w:cs="Arial"/>
                  <w:sz w:val="18"/>
                  <w:szCs w:val="20"/>
                </w:rPr>
                <w:t>http://shc.intra.sears.com/include/jsp/login.jsp</w:t>
              </w:r>
            </w:hyperlink>
            <w:r>
              <w:rPr>
                <w:rFonts w:ascii="Arial" w:hAnsi="Arial" w:cs="Arial"/>
                <w:sz w:val="18"/>
                <w:szCs w:val="20"/>
              </w:rPr>
              <w:t xml:space="preserve"> to allow for look up Enterprise ID, Reset Password, Change Password</w:t>
            </w:r>
            <w:r w:rsidR="00092710">
              <w:rPr>
                <w:rFonts w:ascii="Arial" w:hAnsi="Arial" w:cs="Arial"/>
                <w:sz w:val="18"/>
                <w:szCs w:val="20"/>
              </w:rPr>
              <w:t xml:space="preserve">, remember me </w:t>
            </w:r>
          </w:p>
          <w:p w:rsidR="00D201C7" w:rsidRPr="00D201C7" w:rsidRDefault="00D201C7" w:rsidP="00E83DB5">
            <w:pPr>
              <w:rPr>
                <w:rFonts w:ascii="Arial" w:hAnsi="Arial" w:cs="Arial"/>
                <w:sz w:val="18"/>
                <w:szCs w:val="20"/>
              </w:rPr>
            </w:pPr>
          </w:p>
          <w:p w:rsidR="00E83DB5" w:rsidRDefault="00E83DB5" w:rsidP="00E83DB5">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s</w:t>
            </w:r>
            <w:r w:rsidRPr="00630F1F">
              <w:rPr>
                <w:rFonts w:ascii="Arial" w:hAnsi="Arial" w:cs="Arial"/>
                <w:b/>
                <w:i/>
                <w:sz w:val="18"/>
                <w:szCs w:val="20"/>
              </w:rPr>
              <w:t>:</w:t>
            </w:r>
          </w:p>
          <w:p w:rsidR="00E83DB5" w:rsidRPr="00E83DB5"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Must have E</w:t>
            </w:r>
            <w:r>
              <w:rPr>
                <w:rFonts w:ascii="Arial" w:hAnsi="Arial" w:cs="Arial"/>
                <w:sz w:val="18"/>
                <w:szCs w:val="20"/>
              </w:rPr>
              <w:t>nterprise ID</w:t>
            </w:r>
          </w:p>
          <w:p w:rsidR="0023025E" w:rsidRPr="00092710"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 xml:space="preserve">Enterprise ID must have been manually added in User tool. </w:t>
            </w:r>
          </w:p>
          <w:p w:rsidR="002C681B" w:rsidRPr="002C681B" w:rsidRDefault="00B36AE5" w:rsidP="00335E6A">
            <w:pPr>
              <w:pStyle w:val="ListParagraph"/>
              <w:numPr>
                <w:ilvl w:val="0"/>
                <w:numId w:val="14"/>
              </w:numPr>
              <w:rPr>
                <w:rFonts w:ascii="Arial" w:hAnsi="Arial" w:cs="Arial"/>
                <w:b/>
                <w:sz w:val="18"/>
                <w:szCs w:val="20"/>
              </w:rPr>
            </w:pPr>
            <w:r>
              <w:rPr>
                <w:rFonts w:ascii="Arial" w:hAnsi="Arial" w:cs="Arial"/>
                <w:sz w:val="18"/>
                <w:szCs w:val="20"/>
              </w:rPr>
              <w:t xml:space="preserve">Four </w:t>
            </w:r>
            <w:r w:rsidR="002C681B">
              <w:rPr>
                <w:rFonts w:ascii="Arial" w:hAnsi="Arial" w:cs="Arial"/>
                <w:sz w:val="18"/>
                <w:szCs w:val="20"/>
              </w:rPr>
              <w:t xml:space="preserve">levels of permissions </w:t>
            </w:r>
          </w:p>
          <w:p w:rsidR="000E7915" w:rsidRDefault="000E7915" w:rsidP="000E7915">
            <w:pPr>
              <w:pStyle w:val="ListParagraph"/>
              <w:numPr>
                <w:ilvl w:val="1"/>
                <w:numId w:val="28"/>
              </w:numPr>
              <w:rPr>
                <w:rFonts w:ascii="Arial" w:hAnsi="Arial" w:cs="Arial"/>
                <w:sz w:val="18"/>
              </w:rPr>
            </w:pPr>
            <w:r>
              <w:rPr>
                <w:rFonts w:ascii="Arial" w:hAnsi="Arial" w:cs="Arial"/>
                <w:sz w:val="18"/>
              </w:rPr>
              <w:t>Admin – super users, all permissions</w:t>
            </w:r>
          </w:p>
          <w:p w:rsidR="000E7915" w:rsidRDefault="000E7915" w:rsidP="000E7915">
            <w:pPr>
              <w:pStyle w:val="ListParagraph"/>
              <w:numPr>
                <w:ilvl w:val="1"/>
                <w:numId w:val="28"/>
              </w:numPr>
              <w:rPr>
                <w:rFonts w:ascii="Arial" w:hAnsi="Arial" w:cs="Arial"/>
                <w:sz w:val="18"/>
              </w:rPr>
            </w:pPr>
            <w:r>
              <w:rPr>
                <w:rFonts w:ascii="Arial" w:hAnsi="Arial" w:cs="Arial"/>
                <w:sz w:val="18"/>
              </w:rPr>
              <w:t>Moderator – middle level permissions</w:t>
            </w:r>
          </w:p>
          <w:p w:rsidR="002C681B" w:rsidRPr="0098054C" w:rsidRDefault="000E7915" w:rsidP="000E7915">
            <w:pPr>
              <w:pStyle w:val="ListParagraph"/>
              <w:numPr>
                <w:ilvl w:val="1"/>
                <w:numId w:val="28"/>
              </w:numPr>
              <w:rPr>
                <w:rFonts w:ascii="Arial" w:hAnsi="Arial" w:cs="Arial"/>
                <w:b/>
                <w:sz w:val="18"/>
                <w:szCs w:val="20"/>
              </w:rPr>
            </w:pPr>
            <w:r>
              <w:rPr>
                <w:rFonts w:ascii="Arial" w:hAnsi="Arial" w:cs="Arial"/>
                <w:sz w:val="18"/>
              </w:rPr>
              <w:t>Blogger – limited permissions</w:t>
            </w:r>
          </w:p>
          <w:p w:rsidR="0098054C" w:rsidRPr="00BD2907" w:rsidRDefault="0098054C" w:rsidP="000E7915">
            <w:pPr>
              <w:pStyle w:val="ListParagraph"/>
              <w:numPr>
                <w:ilvl w:val="1"/>
                <w:numId w:val="28"/>
              </w:numPr>
              <w:rPr>
                <w:rFonts w:ascii="Arial" w:hAnsi="Arial" w:cs="Arial"/>
                <w:b/>
                <w:sz w:val="18"/>
                <w:szCs w:val="20"/>
              </w:rPr>
            </w:pPr>
            <w:r>
              <w:rPr>
                <w:rFonts w:ascii="Arial" w:hAnsi="Arial" w:cs="Arial"/>
                <w:sz w:val="18"/>
              </w:rPr>
              <w:t>Expert – limited permissions to only Expert UI</w:t>
            </w:r>
            <w:r w:rsidR="00BD2907">
              <w:rPr>
                <w:rFonts w:ascii="Arial" w:hAnsi="Arial" w:cs="Arial"/>
                <w:sz w:val="18"/>
              </w:rPr>
              <w:t xml:space="preserve"> </w:t>
            </w:r>
          </w:p>
          <w:p w:rsidR="00DD56DC" w:rsidRDefault="00BD2907">
            <w:pPr>
              <w:pStyle w:val="ListParagraph"/>
              <w:numPr>
                <w:ilvl w:val="2"/>
                <w:numId w:val="28"/>
              </w:numPr>
              <w:rPr>
                <w:rFonts w:ascii="Arial" w:hAnsi="Arial" w:cs="Arial"/>
                <w:b/>
                <w:sz w:val="18"/>
                <w:szCs w:val="20"/>
              </w:rPr>
            </w:pPr>
            <w:r>
              <w:rPr>
                <w:rFonts w:ascii="Arial" w:hAnsi="Arial" w:cs="Arial"/>
                <w:sz w:val="18"/>
              </w:rPr>
              <w:t xml:space="preserve">This permission level should also be used for CCN team. </w:t>
            </w:r>
          </w:p>
        </w:tc>
      </w:tr>
    </w:tbl>
    <w:p w:rsidR="00607DCD" w:rsidRDefault="0023025E" w:rsidP="00607DCD">
      <w:pPr>
        <w:pStyle w:val="Heading2"/>
        <w:tabs>
          <w:tab w:val="clear" w:pos="1980"/>
        </w:tabs>
      </w:pPr>
      <w:bookmarkStart w:id="19" w:name="_Toc324835398"/>
      <w:r>
        <w:t>Dashboard</w:t>
      </w:r>
      <w:r w:rsidR="003736A6">
        <w:t xml:space="preserve"> </w:t>
      </w:r>
      <w:r w:rsidR="00607DCD">
        <w:t>– P</w:t>
      </w:r>
      <w:r w:rsidR="00DD56DC">
        <w:t>1</w:t>
      </w:r>
      <w:bookmarkEnd w:id="17"/>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607DCD" w:rsidRPr="001068D4" w:rsidTr="00484614">
        <w:tc>
          <w:tcPr>
            <w:tcW w:w="810" w:type="dxa"/>
          </w:tcPr>
          <w:p w:rsidR="00607DCD" w:rsidRPr="001068D4" w:rsidRDefault="0023025E" w:rsidP="009426B4">
            <w:pPr>
              <w:rPr>
                <w:rFonts w:ascii="Arial" w:hAnsi="Arial" w:cs="Arial"/>
                <w:sz w:val="18"/>
                <w:szCs w:val="20"/>
              </w:rPr>
            </w:pPr>
            <w:r>
              <w:rPr>
                <w:rFonts w:ascii="Arial" w:hAnsi="Arial" w:cs="Arial"/>
                <w:sz w:val="18"/>
                <w:szCs w:val="20"/>
              </w:rPr>
              <w:t>3.2</w:t>
            </w:r>
          </w:p>
        </w:tc>
        <w:tc>
          <w:tcPr>
            <w:tcW w:w="8725" w:type="dxa"/>
          </w:tcPr>
          <w:p w:rsidR="00607DCD" w:rsidRDefault="00722F80" w:rsidP="00607DCD">
            <w:pPr>
              <w:rPr>
                <w:rFonts w:ascii="Arial" w:hAnsi="Arial" w:cs="Arial"/>
                <w:sz w:val="18"/>
              </w:rPr>
            </w:pPr>
            <w:r>
              <w:rPr>
                <w:rFonts w:ascii="Arial" w:hAnsi="Arial" w:cs="Arial"/>
                <w:sz w:val="18"/>
              </w:rPr>
              <w:t>Default landing page after signing into the Communities moderation tool displaying</w:t>
            </w:r>
            <w:r w:rsidR="00440119">
              <w:rPr>
                <w:rFonts w:ascii="Arial" w:hAnsi="Arial" w:cs="Arial"/>
                <w:sz w:val="18"/>
              </w:rPr>
              <w:t xml:space="preserve"> widgets based on user roles</w:t>
            </w:r>
          </w:p>
          <w:p w:rsidR="00440119" w:rsidRDefault="00440119" w:rsidP="00722F80">
            <w:pPr>
              <w:pStyle w:val="ListParagraph"/>
              <w:numPr>
                <w:ilvl w:val="0"/>
                <w:numId w:val="33"/>
              </w:numPr>
              <w:rPr>
                <w:rFonts w:ascii="Arial" w:hAnsi="Arial" w:cs="Arial"/>
                <w:sz w:val="18"/>
              </w:rPr>
            </w:pPr>
            <w:proofErr w:type="spellStart"/>
            <w:r>
              <w:rPr>
                <w:rFonts w:ascii="Arial" w:hAnsi="Arial" w:cs="Arial"/>
                <w:sz w:val="18"/>
              </w:rPr>
              <w:lastRenderedPageBreak/>
              <w:t>Eg</w:t>
            </w:r>
            <w:proofErr w:type="spellEnd"/>
            <w:r>
              <w:rPr>
                <w:rFonts w:ascii="Arial" w:hAnsi="Arial" w:cs="Arial"/>
                <w:sz w:val="18"/>
              </w:rPr>
              <w:t xml:space="preserve">: </w:t>
            </w:r>
          </w:p>
          <w:p w:rsidR="007559FF" w:rsidRDefault="00722F80" w:rsidP="007559FF">
            <w:pPr>
              <w:pStyle w:val="ListParagraph"/>
              <w:numPr>
                <w:ilvl w:val="1"/>
                <w:numId w:val="33"/>
              </w:numPr>
              <w:rPr>
                <w:rFonts w:ascii="Arial" w:hAnsi="Arial" w:cs="Arial"/>
                <w:sz w:val="18"/>
              </w:rPr>
            </w:pPr>
            <w:r>
              <w:rPr>
                <w:rFonts w:ascii="Arial" w:hAnsi="Arial" w:cs="Arial"/>
                <w:sz w:val="18"/>
              </w:rPr>
              <w:t>Comments</w:t>
            </w:r>
          </w:p>
          <w:p w:rsidR="007559FF" w:rsidRDefault="00722F80" w:rsidP="007559FF">
            <w:pPr>
              <w:pStyle w:val="ListParagraph"/>
              <w:numPr>
                <w:ilvl w:val="2"/>
                <w:numId w:val="33"/>
              </w:numPr>
              <w:rPr>
                <w:rFonts w:ascii="Arial" w:hAnsi="Arial" w:cs="Arial"/>
                <w:sz w:val="18"/>
              </w:rPr>
            </w:pPr>
            <w:r>
              <w:rPr>
                <w:rFonts w:ascii="Arial" w:hAnsi="Arial" w:cs="Arial"/>
                <w:sz w:val="18"/>
              </w:rPr>
              <w:t xml:space="preserve">Last 5 comments </w:t>
            </w:r>
          </w:p>
          <w:p w:rsidR="007559FF" w:rsidRDefault="00722F80" w:rsidP="007559FF">
            <w:pPr>
              <w:pStyle w:val="ListParagraph"/>
              <w:numPr>
                <w:ilvl w:val="2"/>
                <w:numId w:val="33"/>
              </w:numPr>
              <w:rPr>
                <w:rFonts w:ascii="Arial" w:hAnsi="Arial" w:cs="Arial"/>
                <w:sz w:val="18"/>
              </w:rPr>
            </w:pPr>
            <w:r>
              <w:rPr>
                <w:rFonts w:ascii="Arial" w:hAnsi="Arial" w:cs="Arial"/>
                <w:sz w:val="18"/>
              </w:rPr>
              <w:t>Flagged</w:t>
            </w:r>
          </w:p>
          <w:p w:rsidR="007559FF" w:rsidRPr="007559FF" w:rsidRDefault="00722F80" w:rsidP="007559FF">
            <w:pPr>
              <w:pStyle w:val="ListParagraph"/>
              <w:numPr>
                <w:ilvl w:val="2"/>
                <w:numId w:val="33"/>
              </w:numPr>
              <w:rPr>
                <w:rFonts w:ascii="Arial" w:hAnsi="Arial" w:cs="Arial"/>
                <w:sz w:val="18"/>
              </w:rPr>
            </w:pPr>
            <w:r>
              <w:rPr>
                <w:rFonts w:ascii="Arial" w:hAnsi="Arial" w:cs="Arial"/>
                <w:sz w:val="18"/>
              </w:rPr>
              <w:t xml:space="preserve">See All link takes to comments page in tool </w:t>
            </w:r>
            <w:r w:rsidRPr="00722F80">
              <w:rPr>
                <w:rFonts w:ascii="Arial" w:hAnsi="Arial" w:cs="Arial"/>
                <w:b/>
                <w:sz w:val="18"/>
              </w:rPr>
              <w:t xml:space="preserve"> (3.4.</w:t>
            </w:r>
            <w:r w:rsidR="007D7882">
              <w:rPr>
                <w:rFonts w:ascii="Arial" w:hAnsi="Arial" w:cs="Arial"/>
                <w:b/>
                <w:sz w:val="18"/>
              </w:rPr>
              <w:t>2</w:t>
            </w:r>
            <w:r w:rsidRPr="00722F80">
              <w:rPr>
                <w:rFonts w:ascii="Arial" w:hAnsi="Arial" w:cs="Arial"/>
                <w:b/>
                <w:sz w:val="18"/>
              </w:rPr>
              <w:t>)</w:t>
            </w:r>
          </w:p>
          <w:p w:rsidR="00440119" w:rsidRPr="00440119" w:rsidRDefault="007559FF" w:rsidP="00440119">
            <w:pPr>
              <w:pStyle w:val="ListParagraph"/>
              <w:numPr>
                <w:ilvl w:val="1"/>
                <w:numId w:val="33"/>
              </w:numPr>
              <w:rPr>
                <w:rFonts w:ascii="Arial" w:hAnsi="Arial" w:cs="Arial"/>
                <w:sz w:val="18"/>
              </w:rPr>
            </w:pPr>
            <w:r w:rsidRPr="007559FF">
              <w:rPr>
                <w:rFonts w:ascii="Arial" w:hAnsi="Arial" w:cs="Arial"/>
                <w:sz w:val="18"/>
              </w:rPr>
              <w:t>Outstanding Q&amp;A</w:t>
            </w:r>
          </w:p>
          <w:p w:rsidR="007559FF" w:rsidRDefault="00722F80" w:rsidP="007559FF">
            <w:pPr>
              <w:pStyle w:val="ListParagraph"/>
              <w:numPr>
                <w:ilvl w:val="1"/>
                <w:numId w:val="33"/>
              </w:numPr>
              <w:rPr>
                <w:rFonts w:ascii="Arial" w:hAnsi="Arial" w:cs="Arial"/>
                <w:sz w:val="18"/>
              </w:rPr>
            </w:pPr>
            <w:r>
              <w:rPr>
                <w:rFonts w:ascii="Arial" w:hAnsi="Arial" w:cs="Arial"/>
                <w:sz w:val="18"/>
              </w:rPr>
              <w:t xml:space="preserve">Number of items flagged for concern </w:t>
            </w:r>
            <w:r>
              <w:rPr>
                <w:rFonts w:ascii="Arial" w:hAnsi="Arial" w:cs="Arial"/>
                <w:b/>
                <w:sz w:val="18"/>
              </w:rPr>
              <w:t>(3.4.</w:t>
            </w:r>
            <w:r w:rsidR="007D7882">
              <w:rPr>
                <w:rFonts w:ascii="Arial" w:hAnsi="Arial" w:cs="Arial"/>
                <w:b/>
                <w:sz w:val="18"/>
              </w:rPr>
              <w:t>4</w:t>
            </w:r>
            <w:r w:rsidRPr="00722F80">
              <w:rPr>
                <w:rFonts w:ascii="Arial" w:hAnsi="Arial" w:cs="Arial"/>
                <w:b/>
                <w:sz w:val="18"/>
              </w:rPr>
              <w:t>)</w:t>
            </w:r>
          </w:p>
        </w:tc>
      </w:tr>
    </w:tbl>
    <w:p w:rsidR="003075F8" w:rsidRDefault="0023025E" w:rsidP="003075F8">
      <w:pPr>
        <w:pStyle w:val="Heading2"/>
      </w:pPr>
      <w:bookmarkStart w:id="20" w:name="_Toc324835399"/>
      <w:r>
        <w:lastRenderedPageBreak/>
        <w:t xml:space="preserve">CMS </w:t>
      </w:r>
      <w:r w:rsidR="003075F8">
        <w:t>– P1</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23025E">
        <w:tc>
          <w:tcPr>
            <w:tcW w:w="810" w:type="dxa"/>
            <w:shd w:val="clear" w:color="auto" w:fill="B6DDE8"/>
          </w:tcPr>
          <w:p w:rsidR="00397072" w:rsidRPr="001068D4" w:rsidRDefault="00397072" w:rsidP="0023025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 xml:space="preserve">Description  </w:t>
            </w:r>
          </w:p>
        </w:tc>
      </w:tr>
      <w:tr w:rsidR="00397072" w:rsidRPr="001068D4" w:rsidTr="00551E9D">
        <w:tc>
          <w:tcPr>
            <w:tcW w:w="810" w:type="dxa"/>
          </w:tcPr>
          <w:p w:rsidR="00397072" w:rsidRPr="001068D4" w:rsidRDefault="0023025E" w:rsidP="003075F8">
            <w:pPr>
              <w:rPr>
                <w:rFonts w:ascii="Arial" w:hAnsi="Arial" w:cs="Arial"/>
                <w:sz w:val="18"/>
                <w:szCs w:val="20"/>
              </w:rPr>
            </w:pPr>
            <w:r>
              <w:rPr>
                <w:rFonts w:ascii="Arial" w:hAnsi="Arial" w:cs="Arial"/>
                <w:sz w:val="18"/>
                <w:szCs w:val="20"/>
              </w:rPr>
              <w:t>3.3</w:t>
            </w:r>
            <w:r w:rsidR="00092710">
              <w:rPr>
                <w:rFonts w:ascii="Arial" w:hAnsi="Arial" w:cs="Arial"/>
                <w:sz w:val="18"/>
                <w:szCs w:val="20"/>
              </w:rPr>
              <w:t>.1</w:t>
            </w:r>
          </w:p>
        </w:tc>
        <w:tc>
          <w:tcPr>
            <w:tcW w:w="8730" w:type="dxa"/>
          </w:tcPr>
          <w:p w:rsidR="00092710" w:rsidRPr="003C3132" w:rsidRDefault="00092710" w:rsidP="0023025E">
            <w:pPr>
              <w:rPr>
                <w:rFonts w:ascii="Arial" w:hAnsi="Arial" w:cs="Arial"/>
                <w:b/>
                <w:sz w:val="18"/>
              </w:rPr>
            </w:pPr>
            <w:r w:rsidRPr="003C3132">
              <w:rPr>
                <w:rFonts w:ascii="Arial" w:hAnsi="Arial" w:cs="Arial"/>
                <w:b/>
                <w:sz w:val="18"/>
              </w:rPr>
              <w:t>Homepage</w:t>
            </w:r>
            <w:r w:rsidR="002C681B">
              <w:rPr>
                <w:rFonts w:ascii="Arial" w:hAnsi="Arial" w:cs="Arial"/>
                <w:b/>
                <w:sz w:val="18"/>
              </w:rPr>
              <w:t xml:space="preserve"> (Admin / Moderator) </w:t>
            </w:r>
          </w:p>
          <w:p w:rsidR="00092710" w:rsidRDefault="002C681B" w:rsidP="00335E6A">
            <w:pPr>
              <w:pStyle w:val="ListParagraph"/>
              <w:numPr>
                <w:ilvl w:val="0"/>
                <w:numId w:val="17"/>
              </w:numPr>
              <w:rPr>
                <w:rFonts w:ascii="Arial" w:hAnsi="Arial" w:cs="Arial"/>
                <w:sz w:val="18"/>
              </w:rPr>
            </w:pPr>
            <w:r>
              <w:rPr>
                <w:rFonts w:ascii="Arial" w:hAnsi="Arial" w:cs="Arial"/>
                <w:sz w:val="18"/>
              </w:rPr>
              <w:t>U</w:t>
            </w:r>
            <w:r w:rsidR="00092710">
              <w:rPr>
                <w:rFonts w:ascii="Arial" w:hAnsi="Arial" w:cs="Arial"/>
                <w:sz w:val="18"/>
              </w:rPr>
              <w:t>ses this area to feature items</w:t>
            </w:r>
            <w:r w:rsidR="003567CD">
              <w:rPr>
                <w:rFonts w:ascii="Arial" w:hAnsi="Arial" w:cs="Arial"/>
                <w:sz w:val="18"/>
              </w:rPr>
              <w:t xml:space="preserve"> within modules on</w:t>
            </w:r>
            <w:r w:rsidR="00092710">
              <w:rPr>
                <w:rFonts w:ascii="Arial" w:hAnsi="Arial" w:cs="Arial"/>
                <w:sz w:val="18"/>
              </w:rPr>
              <w:t xml:space="preserve"> the Guest User Homepage</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Blog Posts </w:t>
            </w:r>
          </w:p>
          <w:p w:rsidR="001763CE" w:rsidRDefault="00E97721" w:rsidP="001763CE">
            <w:pPr>
              <w:pStyle w:val="ListParagraph"/>
              <w:numPr>
                <w:ilvl w:val="2"/>
                <w:numId w:val="17"/>
              </w:numPr>
              <w:rPr>
                <w:rFonts w:ascii="Arial" w:hAnsi="Arial" w:cs="Arial"/>
                <w:sz w:val="18"/>
              </w:rPr>
            </w:pPr>
            <w:r>
              <w:rPr>
                <w:rFonts w:ascii="Arial" w:hAnsi="Arial" w:cs="Arial"/>
                <w:sz w:val="18"/>
              </w:rPr>
              <w:t>Default to most current</w:t>
            </w:r>
            <w:r w:rsidR="001763CE">
              <w:rPr>
                <w:rFonts w:ascii="Arial" w:hAnsi="Arial" w:cs="Arial"/>
                <w:sz w:val="18"/>
              </w:rPr>
              <w:t xml:space="preserve"> </w:t>
            </w:r>
          </w:p>
          <w:p w:rsidR="00092710" w:rsidRDefault="00092710" w:rsidP="00335E6A">
            <w:pPr>
              <w:pStyle w:val="ListParagraph"/>
              <w:numPr>
                <w:ilvl w:val="1"/>
                <w:numId w:val="17"/>
              </w:numPr>
              <w:rPr>
                <w:rFonts w:ascii="Arial" w:hAnsi="Arial" w:cs="Arial"/>
                <w:sz w:val="18"/>
              </w:rPr>
            </w:pPr>
            <w:r>
              <w:rPr>
                <w:rFonts w:ascii="Arial" w:hAnsi="Arial" w:cs="Arial"/>
                <w:sz w:val="18"/>
              </w:rPr>
              <w:t>Featured Q&amp;A</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w:t>
            </w:r>
            <w:r w:rsidR="00BD2907">
              <w:rPr>
                <w:rFonts w:ascii="Arial" w:hAnsi="Arial" w:cs="Arial"/>
                <w:sz w:val="18"/>
              </w:rPr>
              <w:t xml:space="preserve">Business </w:t>
            </w:r>
            <w:r>
              <w:rPr>
                <w:rFonts w:ascii="Arial" w:hAnsi="Arial" w:cs="Arial"/>
                <w:sz w:val="18"/>
              </w:rPr>
              <w:t xml:space="preserve">Members </w:t>
            </w:r>
            <w:r w:rsidR="00BD2907" w:rsidRPr="003229C0">
              <w:rPr>
                <w:rFonts w:ascii="Arial" w:hAnsi="Arial" w:cs="Arial"/>
                <w:sz w:val="18"/>
                <w:szCs w:val="20"/>
              </w:rPr>
              <w:t>on duty – updateable through CMS; assign admin rights to update to agents</w:t>
            </w:r>
            <w:r w:rsidR="00BD2907">
              <w:rPr>
                <w:rFonts w:ascii="Arial" w:hAnsi="Arial" w:cs="Arial"/>
                <w:sz w:val="18"/>
                <w:szCs w:val="20"/>
              </w:rPr>
              <w:t>, displays who is “on duty” on homepage.</w:t>
            </w:r>
          </w:p>
          <w:p w:rsidR="000C107B" w:rsidRPr="000C107B" w:rsidRDefault="000C107B" w:rsidP="00335E6A">
            <w:pPr>
              <w:pStyle w:val="ListParagraph"/>
              <w:numPr>
                <w:ilvl w:val="1"/>
                <w:numId w:val="17"/>
              </w:numPr>
              <w:rPr>
                <w:rFonts w:ascii="Arial" w:hAnsi="Arial" w:cs="Arial"/>
                <w:sz w:val="18"/>
              </w:rPr>
            </w:pPr>
            <w:r>
              <w:rPr>
                <w:rFonts w:ascii="Arial" w:hAnsi="Arial" w:cs="Arial"/>
                <w:sz w:val="18"/>
                <w:szCs w:val="20"/>
              </w:rPr>
              <w:t xml:space="preserve">Promotional Feature in Navigation bar </w:t>
            </w:r>
          </w:p>
          <w:p w:rsidR="000C107B" w:rsidRPr="00440119" w:rsidRDefault="000C107B" w:rsidP="000C107B">
            <w:pPr>
              <w:pStyle w:val="ListParagraph"/>
              <w:numPr>
                <w:ilvl w:val="2"/>
                <w:numId w:val="17"/>
              </w:numPr>
              <w:rPr>
                <w:rFonts w:ascii="Arial" w:hAnsi="Arial" w:cs="Arial"/>
                <w:sz w:val="18"/>
              </w:rPr>
            </w:pPr>
            <w:r>
              <w:rPr>
                <w:rFonts w:ascii="Arial" w:hAnsi="Arial" w:cs="Arial"/>
                <w:sz w:val="18"/>
                <w:szCs w:val="20"/>
              </w:rPr>
              <w:t xml:space="preserve">Moderator / Admin </w:t>
            </w:r>
            <w:r w:rsidRPr="00813187">
              <w:rPr>
                <w:rFonts w:ascii="Arial" w:hAnsi="Arial" w:cs="Arial"/>
                <w:sz w:val="18"/>
                <w:szCs w:val="20"/>
              </w:rPr>
              <w:t>link</w:t>
            </w:r>
            <w:r>
              <w:rPr>
                <w:rFonts w:ascii="Arial" w:hAnsi="Arial" w:cs="Arial"/>
                <w:sz w:val="18"/>
                <w:szCs w:val="20"/>
              </w:rPr>
              <w:t>s to any part of the site that he</w:t>
            </w:r>
            <w:r w:rsidRPr="00813187">
              <w:rPr>
                <w:rFonts w:ascii="Arial" w:hAnsi="Arial" w:cs="Arial"/>
                <w:sz w:val="18"/>
                <w:szCs w:val="20"/>
              </w:rPr>
              <w:t xml:space="preserve"> wants highl</w:t>
            </w:r>
            <w:r>
              <w:rPr>
                <w:rFonts w:ascii="Arial" w:hAnsi="Arial" w:cs="Arial"/>
                <w:sz w:val="18"/>
                <w:szCs w:val="20"/>
              </w:rPr>
              <w:t xml:space="preserve">ighted. Text is input by Moderator / Admin. </w:t>
            </w:r>
          </w:p>
          <w:p w:rsidR="007559FF" w:rsidRDefault="007559FF" w:rsidP="007559FF">
            <w:pPr>
              <w:pStyle w:val="ListParagraph"/>
              <w:ind w:left="2160"/>
              <w:rPr>
                <w:rFonts w:ascii="Arial" w:hAnsi="Arial" w:cs="Arial"/>
                <w:sz w:val="18"/>
              </w:rPr>
            </w:pPr>
          </w:p>
          <w:p w:rsidR="00092710" w:rsidRDefault="002C681B" w:rsidP="00335E6A">
            <w:pPr>
              <w:pStyle w:val="ListParagraph"/>
              <w:numPr>
                <w:ilvl w:val="0"/>
                <w:numId w:val="17"/>
              </w:numPr>
              <w:rPr>
                <w:rFonts w:ascii="Arial" w:hAnsi="Arial" w:cs="Arial"/>
                <w:sz w:val="18"/>
              </w:rPr>
            </w:pPr>
            <w:r>
              <w:rPr>
                <w:rFonts w:ascii="Arial" w:hAnsi="Arial" w:cs="Arial"/>
                <w:sz w:val="18"/>
              </w:rPr>
              <w:t>S</w:t>
            </w:r>
            <w:r w:rsidR="003567CD">
              <w:rPr>
                <w:rFonts w:ascii="Arial" w:hAnsi="Arial" w:cs="Arial"/>
                <w:sz w:val="18"/>
              </w:rPr>
              <w:t>ees list of content to add each module. Def</w:t>
            </w:r>
            <w:r w:rsidR="00844C55">
              <w:rPr>
                <w:rFonts w:ascii="Arial" w:hAnsi="Arial" w:cs="Arial"/>
                <w:sz w:val="18"/>
              </w:rPr>
              <w:t xml:space="preserve">ault view is newest to oldest. Searchable and </w:t>
            </w:r>
            <w:proofErr w:type="spellStart"/>
            <w:r w:rsidR="00844C55">
              <w:rPr>
                <w:rFonts w:ascii="Arial" w:hAnsi="Arial" w:cs="Arial"/>
                <w:sz w:val="18"/>
              </w:rPr>
              <w:t>s</w:t>
            </w:r>
            <w:r w:rsidR="003567CD">
              <w:rPr>
                <w:rFonts w:ascii="Arial" w:hAnsi="Arial" w:cs="Arial"/>
                <w:sz w:val="18"/>
              </w:rPr>
              <w:t>ortable</w:t>
            </w:r>
            <w:proofErr w:type="spellEnd"/>
            <w:r w:rsidR="003567CD">
              <w:rPr>
                <w:rFonts w:ascii="Arial" w:hAnsi="Arial" w:cs="Arial"/>
                <w:sz w:val="18"/>
              </w:rPr>
              <w:t xml:space="preserve"> by: </w:t>
            </w:r>
          </w:p>
          <w:p w:rsidR="003567CD" w:rsidRDefault="00BD2907" w:rsidP="00335E6A">
            <w:pPr>
              <w:pStyle w:val="ListParagraph"/>
              <w:numPr>
                <w:ilvl w:val="1"/>
                <w:numId w:val="17"/>
              </w:numPr>
              <w:rPr>
                <w:rFonts w:ascii="Arial" w:hAnsi="Arial" w:cs="Arial"/>
                <w:sz w:val="18"/>
              </w:rPr>
            </w:pPr>
            <w:r>
              <w:rPr>
                <w:rFonts w:ascii="Arial" w:hAnsi="Arial" w:cs="Arial"/>
                <w:sz w:val="18"/>
              </w:rPr>
              <w:t>Category Page</w:t>
            </w:r>
          </w:p>
          <w:p w:rsidR="003567CD" w:rsidRDefault="003567CD" w:rsidP="00335E6A">
            <w:pPr>
              <w:pStyle w:val="ListParagraph"/>
              <w:numPr>
                <w:ilvl w:val="1"/>
                <w:numId w:val="17"/>
              </w:numPr>
              <w:rPr>
                <w:rFonts w:ascii="Arial" w:hAnsi="Arial" w:cs="Arial"/>
                <w:sz w:val="18"/>
              </w:rPr>
            </w:pPr>
            <w:r>
              <w:rPr>
                <w:rFonts w:ascii="Arial" w:hAnsi="Arial" w:cs="Arial"/>
                <w:sz w:val="18"/>
              </w:rPr>
              <w:t>Author</w:t>
            </w:r>
          </w:p>
          <w:p w:rsidR="003567CD" w:rsidRDefault="003567CD" w:rsidP="00335E6A">
            <w:pPr>
              <w:pStyle w:val="ListParagraph"/>
              <w:numPr>
                <w:ilvl w:val="1"/>
                <w:numId w:val="17"/>
              </w:numPr>
              <w:rPr>
                <w:rFonts w:ascii="Arial" w:hAnsi="Arial" w:cs="Arial"/>
                <w:sz w:val="18"/>
              </w:rPr>
            </w:pPr>
            <w:r>
              <w:rPr>
                <w:rFonts w:ascii="Arial" w:hAnsi="Arial" w:cs="Arial"/>
                <w:sz w:val="18"/>
              </w:rPr>
              <w:t>Tags</w:t>
            </w:r>
          </w:p>
          <w:p w:rsidR="003567CD" w:rsidRDefault="003567CD" w:rsidP="00335E6A">
            <w:pPr>
              <w:pStyle w:val="ListParagraph"/>
              <w:numPr>
                <w:ilvl w:val="1"/>
                <w:numId w:val="17"/>
              </w:numPr>
              <w:rPr>
                <w:rFonts w:ascii="Arial" w:hAnsi="Arial" w:cs="Arial"/>
                <w:sz w:val="18"/>
              </w:rPr>
            </w:pPr>
            <w:r>
              <w:rPr>
                <w:rFonts w:ascii="Arial" w:hAnsi="Arial" w:cs="Arial"/>
                <w:sz w:val="18"/>
              </w:rPr>
              <w:t>Most read</w:t>
            </w:r>
            <w:r w:rsidR="00440119">
              <w:rPr>
                <w:rFonts w:ascii="Arial" w:hAnsi="Arial" w:cs="Arial"/>
                <w:sz w:val="18"/>
              </w:rPr>
              <w:t xml:space="preserve"> (Use </w:t>
            </w:r>
            <w:proofErr w:type="spellStart"/>
            <w:r w:rsidR="00440119">
              <w:rPr>
                <w:rFonts w:ascii="Arial" w:hAnsi="Arial" w:cs="Arial"/>
                <w:sz w:val="18"/>
              </w:rPr>
              <w:t>Omniture</w:t>
            </w:r>
            <w:proofErr w:type="spellEnd"/>
            <w:r w:rsidR="00440119">
              <w:rPr>
                <w:rFonts w:ascii="Arial" w:hAnsi="Arial" w:cs="Arial"/>
                <w:sz w:val="18"/>
              </w:rPr>
              <w:t xml:space="preserve"> Analytics) </w:t>
            </w:r>
          </w:p>
          <w:p w:rsidR="007559FF" w:rsidRDefault="00DF4D88" w:rsidP="007559FF">
            <w:pPr>
              <w:pStyle w:val="ListParagraph"/>
              <w:numPr>
                <w:ilvl w:val="2"/>
                <w:numId w:val="17"/>
              </w:numPr>
              <w:rPr>
                <w:rFonts w:ascii="Arial" w:hAnsi="Arial" w:cs="Arial"/>
                <w:sz w:val="18"/>
              </w:rPr>
            </w:pPr>
            <w:r>
              <w:rPr>
                <w:rFonts w:ascii="Arial" w:hAnsi="Arial" w:cs="Arial"/>
                <w:sz w:val="18"/>
              </w:rPr>
              <w:t xml:space="preserve">Phase 2 will be implementing </w:t>
            </w:r>
            <w:proofErr w:type="spellStart"/>
            <w:r>
              <w:rPr>
                <w:rFonts w:ascii="Arial" w:hAnsi="Arial" w:cs="Arial"/>
                <w:sz w:val="18"/>
              </w:rPr>
              <w:t>Omniture</w:t>
            </w:r>
            <w:proofErr w:type="spellEnd"/>
            <w:r>
              <w:rPr>
                <w:rFonts w:ascii="Arial" w:hAnsi="Arial" w:cs="Arial"/>
                <w:sz w:val="18"/>
              </w:rPr>
              <w:t xml:space="preserve"> into tool. </w:t>
            </w:r>
          </w:p>
          <w:p w:rsidR="003567CD" w:rsidRPr="003567CD" w:rsidRDefault="003567CD" w:rsidP="00335E6A">
            <w:pPr>
              <w:pStyle w:val="ListParagraph"/>
              <w:numPr>
                <w:ilvl w:val="1"/>
                <w:numId w:val="17"/>
              </w:numPr>
              <w:rPr>
                <w:rFonts w:ascii="Arial" w:hAnsi="Arial" w:cs="Arial"/>
                <w:sz w:val="18"/>
              </w:rPr>
            </w:pPr>
            <w:r>
              <w:rPr>
                <w:rFonts w:ascii="Arial" w:hAnsi="Arial" w:cs="Arial"/>
                <w:sz w:val="18"/>
              </w:rPr>
              <w:t>Most commented</w:t>
            </w:r>
          </w:p>
          <w:p w:rsidR="003567CD" w:rsidRDefault="003567CD" w:rsidP="00335E6A">
            <w:pPr>
              <w:pStyle w:val="ListParagraph"/>
              <w:numPr>
                <w:ilvl w:val="1"/>
                <w:numId w:val="17"/>
              </w:numPr>
              <w:rPr>
                <w:rFonts w:ascii="Arial" w:hAnsi="Arial" w:cs="Arial"/>
                <w:sz w:val="18"/>
              </w:rPr>
            </w:pPr>
            <w:r>
              <w:rPr>
                <w:rFonts w:ascii="Arial" w:hAnsi="Arial" w:cs="Arial"/>
                <w:sz w:val="18"/>
              </w:rPr>
              <w:t>Most helpful votes</w:t>
            </w:r>
          </w:p>
          <w:p w:rsidR="003567CD" w:rsidRDefault="002C681B" w:rsidP="00335E6A">
            <w:pPr>
              <w:pStyle w:val="ListParagraph"/>
              <w:numPr>
                <w:ilvl w:val="0"/>
                <w:numId w:val="17"/>
              </w:numPr>
              <w:rPr>
                <w:rFonts w:ascii="Arial" w:hAnsi="Arial" w:cs="Arial"/>
                <w:sz w:val="18"/>
              </w:rPr>
            </w:pPr>
            <w:r>
              <w:rPr>
                <w:rFonts w:ascii="Arial" w:hAnsi="Arial" w:cs="Arial"/>
                <w:sz w:val="18"/>
              </w:rPr>
              <w:t>C</w:t>
            </w:r>
            <w:r w:rsidR="003567CD">
              <w:rPr>
                <w:rFonts w:ascii="Arial" w:hAnsi="Arial" w:cs="Arial"/>
                <w:sz w:val="18"/>
              </w:rPr>
              <w:t xml:space="preserve">an </w:t>
            </w:r>
            <w:r w:rsidR="00844C55">
              <w:rPr>
                <w:rFonts w:ascii="Arial" w:hAnsi="Arial" w:cs="Arial"/>
                <w:sz w:val="18"/>
              </w:rPr>
              <w:t>remove</w:t>
            </w:r>
            <w:r w:rsidR="003567CD">
              <w:rPr>
                <w:rFonts w:ascii="Arial" w:hAnsi="Arial" w:cs="Arial"/>
                <w:sz w:val="18"/>
              </w:rPr>
              <w:t xml:space="preserve"> content from each module </w:t>
            </w:r>
          </w:p>
          <w:p w:rsidR="00DD56DC" w:rsidRDefault="00DD56DC"/>
          <w:p w:rsidR="00092710" w:rsidRPr="00092710" w:rsidRDefault="00092710" w:rsidP="00092710">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 xml:space="preserve"> </w:t>
            </w:r>
            <w:r w:rsidRPr="003567CD">
              <w:rPr>
                <w:rFonts w:ascii="Arial" w:hAnsi="Arial" w:cs="Arial"/>
                <w:sz w:val="18"/>
                <w:szCs w:val="20"/>
              </w:rPr>
              <w:t>Admin view</w:t>
            </w:r>
            <w:r>
              <w:rPr>
                <w:rFonts w:ascii="Arial" w:hAnsi="Arial" w:cs="Arial"/>
                <w:b/>
                <w:i/>
                <w:sz w:val="18"/>
                <w:szCs w:val="20"/>
              </w:rPr>
              <w:t xml:space="preserve"> </w:t>
            </w:r>
          </w:p>
        </w:tc>
      </w:tr>
      <w:tr w:rsidR="00092710" w:rsidRPr="001068D4" w:rsidTr="003C3132">
        <w:trPr>
          <w:trHeight w:val="422"/>
        </w:trPr>
        <w:tc>
          <w:tcPr>
            <w:tcW w:w="810" w:type="dxa"/>
          </w:tcPr>
          <w:p w:rsidR="00092710" w:rsidRDefault="00092710" w:rsidP="003075F8">
            <w:pPr>
              <w:rPr>
                <w:rFonts w:ascii="Arial" w:hAnsi="Arial" w:cs="Arial"/>
                <w:sz w:val="18"/>
                <w:szCs w:val="20"/>
              </w:rPr>
            </w:pPr>
            <w:r>
              <w:rPr>
                <w:rFonts w:ascii="Arial" w:hAnsi="Arial" w:cs="Arial"/>
                <w:sz w:val="18"/>
                <w:szCs w:val="20"/>
              </w:rPr>
              <w:t>3.3.2</w:t>
            </w:r>
          </w:p>
        </w:tc>
        <w:tc>
          <w:tcPr>
            <w:tcW w:w="8730" w:type="dxa"/>
          </w:tcPr>
          <w:p w:rsidR="003567CD" w:rsidRDefault="003C3132" w:rsidP="003C3132">
            <w:pPr>
              <w:rPr>
                <w:rFonts w:ascii="Arial" w:hAnsi="Arial" w:cs="Arial"/>
                <w:b/>
                <w:sz w:val="18"/>
              </w:rPr>
            </w:pPr>
            <w:commentRangeStart w:id="21"/>
            <w:r w:rsidRPr="003C3132">
              <w:rPr>
                <w:rFonts w:ascii="Arial" w:hAnsi="Arial" w:cs="Arial"/>
                <w:b/>
                <w:sz w:val="18"/>
              </w:rPr>
              <w:t>Ad Management</w:t>
            </w:r>
            <w:r w:rsidR="002C681B">
              <w:rPr>
                <w:rFonts w:ascii="Arial" w:hAnsi="Arial" w:cs="Arial"/>
                <w:b/>
                <w:sz w:val="18"/>
              </w:rPr>
              <w:t xml:space="preserve"> (Moderator / Admin)</w:t>
            </w:r>
            <w:commentRangeEnd w:id="21"/>
            <w:r w:rsidR="007D7882">
              <w:rPr>
                <w:rStyle w:val="CommentReference"/>
              </w:rPr>
              <w:commentReference w:id="21"/>
            </w:r>
          </w:p>
          <w:p w:rsidR="003C3132" w:rsidRDefault="00804DF0" w:rsidP="00335E6A">
            <w:pPr>
              <w:pStyle w:val="ListParagraph"/>
              <w:numPr>
                <w:ilvl w:val="0"/>
                <w:numId w:val="19"/>
              </w:numPr>
              <w:rPr>
                <w:rFonts w:ascii="Arial" w:hAnsi="Arial" w:cs="Arial"/>
                <w:sz w:val="18"/>
              </w:rPr>
            </w:pPr>
            <w:r w:rsidRPr="00804DF0">
              <w:rPr>
                <w:rFonts w:ascii="Arial" w:hAnsi="Arial" w:cs="Arial"/>
                <w:sz w:val="18"/>
              </w:rPr>
              <w:t xml:space="preserve">Upload </w:t>
            </w:r>
            <w:r>
              <w:rPr>
                <w:rFonts w:ascii="Arial" w:hAnsi="Arial" w:cs="Arial"/>
                <w:sz w:val="18"/>
              </w:rPr>
              <w:t>Ad units</w:t>
            </w:r>
          </w:p>
          <w:p w:rsidR="001D722B" w:rsidRDefault="001D722B" w:rsidP="001D722B">
            <w:pPr>
              <w:pStyle w:val="ListParagraph"/>
              <w:numPr>
                <w:ilvl w:val="0"/>
                <w:numId w:val="51"/>
              </w:numPr>
              <w:rPr>
                <w:rFonts w:ascii="Arial" w:hAnsi="Arial" w:cs="Arial"/>
                <w:sz w:val="18"/>
                <w:szCs w:val="20"/>
              </w:rPr>
            </w:pPr>
            <w:r>
              <w:rPr>
                <w:rFonts w:ascii="Arial" w:hAnsi="Arial" w:cs="Arial"/>
                <w:sz w:val="18"/>
                <w:szCs w:val="20"/>
              </w:rPr>
              <w:t>Various sizes (</w:t>
            </w:r>
            <w:proofErr w:type="spellStart"/>
            <w:r>
              <w:rPr>
                <w:rFonts w:ascii="Arial" w:hAnsi="Arial" w:cs="Arial"/>
                <w:sz w:val="18"/>
                <w:szCs w:val="20"/>
              </w:rPr>
              <w:t>tbd</w:t>
            </w:r>
            <w:proofErr w:type="spellEnd"/>
            <w:r>
              <w:rPr>
                <w:rFonts w:ascii="Arial" w:hAnsi="Arial" w:cs="Arial"/>
                <w:sz w:val="18"/>
                <w:szCs w:val="20"/>
              </w:rPr>
              <w:t xml:space="preserve"> by UX): should include 3 standard placements on the page which will only </w:t>
            </w:r>
            <w:r>
              <w:rPr>
                <w:rFonts w:ascii="Arial" w:hAnsi="Arial" w:cs="Arial"/>
                <w:sz w:val="18"/>
                <w:szCs w:val="20"/>
              </w:rPr>
              <w:lastRenderedPageBreak/>
              <w:t>appear if an add is published</w:t>
            </w:r>
          </w:p>
          <w:p w:rsidR="00ED510F" w:rsidRPr="00ED510F" w:rsidRDefault="00804DF0" w:rsidP="00335E6A">
            <w:pPr>
              <w:pStyle w:val="ListParagraph"/>
              <w:numPr>
                <w:ilvl w:val="1"/>
                <w:numId w:val="19"/>
              </w:numPr>
              <w:rPr>
                <w:rFonts w:ascii="Arial" w:hAnsi="Arial" w:cs="Arial"/>
                <w:sz w:val="18"/>
              </w:rPr>
            </w:pPr>
            <w:r>
              <w:rPr>
                <w:rFonts w:ascii="Arial" w:hAnsi="Arial" w:cs="Arial"/>
                <w:b/>
                <w:i/>
                <w:sz w:val="18"/>
                <w:szCs w:val="20"/>
              </w:rPr>
              <w:t xml:space="preserve">Functional Requirement: </w:t>
            </w:r>
          </w:p>
          <w:p w:rsidR="00804DF0" w:rsidRPr="00ED510F" w:rsidRDefault="00804DF0" w:rsidP="00ED510F">
            <w:pPr>
              <w:pStyle w:val="ListParagraph"/>
              <w:numPr>
                <w:ilvl w:val="2"/>
                <w:numId w:val="19"/>
              </w:numPr>
              <w:rPr>
                <w:rFonts w:ascii="Arial" w:hAnsi="Arial" w:cs="Arial"/>
                <w:sz w:val="18"/>
              </w:rPr>
            </w:pPr>
            <w:r>
              <w:rPr>
                <w:rFonts w:ascii="Arial" w:hAnsi="Arial" w:cs="Arial"/>
                <w:sz w:val="18"/>
                <w:szCs w:val="20"/>
              </w:rPr>
              <w:t xml:space="preserve">Uploading to one of these locations saves it within that category within the Image and Video Management tool. </w:t>
            </w:r>
          </w:p>
          <w:p w:rsidR="00ED510F" w:rsidRPr="00804DF0" w:rsidRDefault="00ED510F" w:rsidP="00ED510F">
            <w:pPr>
              <w:pStyle w:val="ListParagraph"/>
              <w:numPr>
                <w:ilvl w:val="2"/>
                <w:numId w:val="19"/>
              </w:numPr>
              <w:rPr>
                <w:rFonts w:ascii="Arial" w:hAnsi="Arial" w:cs="Arial"/>
                <w:sz w:val="18"/>
              </w:rPr>
            </w:pPr>
            <w:r>
              <w:rPr>
                <w:rFonts w:ascii="Arial" w:hAnsi="Arial" w:cs="Arial"/>
                <w:sz w:val="18"/>
                <w:szCs w:val="20"/>
              </w:rPr>
              <w:t xml:space="preserve">Capability to upload dynamic ads </w:t>
            </w:r>
          </w:p>
          <w:p w:rsidR="00804DF0" w:rsidRDefault="00804DF0" w:rsidP="00335E6A">
            <w:pPr>
              <w:pStyle w:val="ListParagraph"/>
              <w:numPr>
                <w:ilvl w:val="0"/>
                <w:numId w:val="19"/>
              </w:numPr>
              <w:rPr>
                <w:rFonts w:ascii="Arial" w:hAnsi="Arial" w:cs="Arial"/>
                <w:sz w:val="18"/>
              </w:rPr>
            </w:pPr>
            <w:r>
              <w:rPr>
                <w:rFonts w:ascii="Arial" w:hAnsi="Arial" w:cs="Arial"/>
                <w:sz w:val="18"/>
              </w:rPr>
              <w:t>Designate where ad unit is displayed (size requirements for various locations)</w:t>
            </w:r>
          </w:p>
          <w:p w:rsidR="00804DF0" w:rsidRDefault="00804DF0" w:rsidP="00335E6A">
            <w:pPr>
              <w:pStyle w:val="ListParagraph"/>
              <w:numPr>
                <w:ilvl w:val="1"/>
                <w:numId w:val="19"/>
              </w:numPr>
              <w:rPr>
                <w:rFonts w:ascii="Arial" w:hAnsi="Arial" w:cs="Arial"/>
                <w:sz w:val="18"/>
              </w:rPr>
            </w:pPr>
            <w:r>
              <w:rPr>
                <w:rFonts w:ascii="Arial" w:hAnsi="Arial" w:cs="Arial"/>
                <w:sz w:val="18"/>
              </w:rPr>
              <w:t>Banners and Buttons have check boxes to upload to specific pages</w:t>
            </w:r>
          </w:p>
          <w:p w:rsidR="00804DF0" w:rsidRDefault="00804DF0" w:rsidP="00335E6A">
            <w:pPr>
              <w:pStyle w:val="ListParagraph"/>
              <w:numPr>
                <w:ilvl w:val="2"/>
                <w:numId w:val="19"/>
              </w:numPr>
              <w:rPr>
                <w:rFonts w:ascii="Arial" w:hAnsi="Arial" w:cs="Arial"/>
                <w:sz w:val="18"/>
              </w:rPr>
            </w:pPr>
            <w:r>
              <w:rPr>
                <w:rFonts w:ascii="Arial" w:hAnsi="Arial" w:cs="Arial"/>
                <w:sz w:val="18"/>
              </w:rPr>
              <w:t>Each Interest group page</w:t>
            </w:r>
          </w:p>
          <w:p w:rsidR="00804DF0" w:rsidRDefault="00804DF0" w:rsidP="00335E6A">
            <w:pPr>
              <w:pStyle w:val="ListParagraph"/>
              <w:numPr>
                <w:ilvl w:val="2"/>
                <w:numId w:val="19"/>
              </w:numPr>
              <w:rPr>
                <w:rFonts w:ascii="Arial" w:hAnsi="Arial" w:cs="Arial"/>
                <w:sz w:val="18"/>
              </w:rPr>
            </w:pPr>
            <w:r>
              <w:rPr>
                <w:rFonts w:ascii="Arial" w:hAnsi="Arial" w:cs="Arial"/>
                <w:sz w:val="18"/>
              </w:rPr>
              <w:t>Each Discussion topic page</w:t>
            </w:r>
          </w:p>
          <w:p w:rsidR="00804DF0" w:rsidRDefault="00804DF0" w:rsidP="00335E6A">
            <w:pPr>
              <w:pStyle w:val="ListParagraph"/>
              <w:numPr>
                <w:ilvl w:val="2"/>
                <w:numId w:val="19"/>
              </w:numPr>
              <w:rPr>
                <w:rFonts w:ascii="Arial" w:hAnsi="Arial" w:cs="Arial"/>
                <w:sz w:val="18"/>
              </w:rPr>
            </w:pPr>
            <w:r>
              <w:rPr>
                <w:rFonts w:ascii="Arial" w:hAnsi="Arial" w:cs="Arial"/>
                <w:sz w:val="18"/>
              </w:rPr>
              <w:t xml:space="preserve">Default is all checked with an unselect all </w:t>
            </w:r>
          </w:p>
          <w:p w:rsidR="00804DF0" w:rsidRDefault="00804DF0" w:rsidP="00335E6A">
            <w:pPr>
              <w:pStyle w:val="ListParagraph"/>
              <w:numPr>
                <w:ilvl w:val="0"/>
                <w:numId w:val="19"/>
              </w:numPr>
              <w:rPr>
                <w:rFonts w:ascii="Arial" w:hAnsi="Arial" w:cs="Arial"/>
                <w:sz w:val="18"/>
              </w:rPr>
            </w:pPr>
            <w:r>
              <w:rPr>
                <w:rFonts w:ascii="Arial" w:hAnsi="Arial" w:cs="Arial"/>
                <w:sz w:val="18"/>
              </w:rPr>
              <w:t>Remove ad unit</w:t>
            </w:r>
          </w:p>
          <w:p w:rsidR="00804DF0" w:rsidRDefault="00804DF0" w:rsidP="00335E6A">
            <w:pPr>
              <w:pStyle w:val="ListParagraph"/>
              <w:numPr>
                <w:ilvl w:val="1"/>
                <w:numId w:val="19"/>
              </w:numPr>
              <w:rPr>
                <w:rFonts w:ascii="Arial" w:hAnsi="Arial" w:cs="Arial"/>
                <w:sz w:val="18"/>
              </w:rPr>
            </w:pPr>
            <w:r>
              <w:rPr>
                <w:rFonts w:ascii="Arial" w:hAnsi="Arial" w:cs="Arial"/>
                <w:sz w:val="18"/>
              </w:rPr>
              <w:t>Does not permanently delete, just removes from being displayed</w:t>
            </w:r>
          </w:p>
          <w:p w:rsidR="00804DF0" w:rsidRDefault="00804DF0" w:rsidP="00335E6A">
            <w:pPr>
              <w:pStyle w:val="ListParagraph"/>
              <w:numPr>
                <w:ilvl w:val="1"/>
                <w:numId w:val="19"/>
              </w:numPr>
              <w:rPr>
                <w:rFonts w:ascii="Arial" w:hAnsi="Arial" w:cs="Arial"/>
                <w:sz w:val="18"/>
              </w:rPr>
            </w:pPr>
            <w:r>
              <w:rPr>
                <w:rFonts w:ascii="Arial" w:hAnsi="Arial" w:cs="Arial"/>
                <w:sz w:val="18"/>
              </w:rPr>
              <w:t>Archive of Ad Units can be found in Image and Video Management Tool (3.3.3)</w:t>
            </w:r>
            <w:r w:rsidRPr="00804DF0">
              <w:rPr>
                <w:rFonts w:ascii="Arial" w:hAnsi="Arial" w:cs="Arial"/>
                <w:sz w:val="18"/>
              </w:rPr>
              <w:t xml:space="preserve"> </w:t>
            </w:r>
          </w:p>
          <w:p w:rsidR="00F05786" w:rsidRDefault="00F05786" w:rsidP="00F05786">
            <w:pPr>
              <w:pStyle w:val="ListParagraph"/>
              <w:numPr>
                <w:ilvl w:val="0"/>
                <w:numId w:val="50"/>
              </w:numPr>
              <w:rPr>
                <w:rFonts w:ascii="Arial" w:hAnsi="Arial" w:cs="Arial"/>
                <w:sz w:val="18"/>
                <w:szCs w:val="20"/>
              </w:rPr>
            </w:pPr>
            <w:r w:rsidRPr="003229C0">
              <w:rPr>
                <w:rFonts w:ascii="Arial" w:hAnsi="Arial" w:cs="Arial"/>
                <w:sz w:val="18"/>
                <w:szCs w:val="20"/>
              </w:rPr>
              <w:t>Ability to schedule ads</w:t>
            </w:r>
          </w:p>
          <w:p w:rsidR="00F05786" w:rsidRPr="00804DF0" w:rsidRDefault="00F05786" w:rsidP="00F05786">
            <w:pPr>
              <w:pStyle w:val="ListParagraph"/>
              <w:numPr>
                <w:ilvl w:val="1"/>
                <w:numId w:val="19"/>
              </w:numPr>
              <w:rPr>
                <w:rFonts w:ascii="Arial" w:hAnsi="Arial" w:cs="Arial"/>
                <w:sz w:val="18"/>
              </w:rPr>
            </w:pPr>
            <w:r w:rsidRPr="003229C0">
              <w:rPr>
                <w:rFonts w:ascii="Arial" w:hAnsi="Arial" w:cs="Arial"/>
                <w:sz w:val="18"/>
                <w:szCs w:val="20"/>
              </w:rPr>
              <w:t>Track performance</w:t>
            </w:r>
            <w:r>
              <w:rPr>
                <w:rFonts w:ascii="Arial" w:hAnsi="Arial" w:cs="Arial"/>
                <w:sz w:val="18"/>
                <w:szCs w:val="20"/>
              </w:rPr>
              <w:t>: CTR, Conversion (</w:t>
            </w:r>
            <w:proofErr w:type="spellStart"/>
            <w:r>
              <w:rPr>
                <w:rFonts w:ascii="Arial" w:hAnsi="Arial" w:cs="Arial"/>
                <w:sz w:val="18"/>
                <w:szCs w:val="20"/>
              </w:rPr>
              <w:t>Omniture</w:t>
            </w:r>
            <w:proofErr w:type="spellEnd"/>
            <w:r>
              <w:rPr>
                <w:rFonts w:ascii="Arial" w:hAnsi="Arial" w:cs="Arial"/>
                <w:sz w:val="18"/>
                <w:szCs w:val="20"/>
              </w:rPr>
              <w:t xml:space="preserve"> Tracking automatically appended to URLs within ads)</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3.3.3</w:t>
            </w:r>
          </w:p>
        </w:tc>
        <w:tc>
          <w:tcPr>
            <w:tcW w:w="8730" w:type="dxa"/>
          </w:tcPr>
          <w:p w:rsidR="003C3132" w:rsidRPr="003C3132" w:rsidRDefault="003C3132" w:rsidP="003C3132">
            <w:pPr>
              <w:rPr>
                <w:rFonts w:ascii="Arial" w:hAnsi="Arial" w:cs="Arial"/>
                <w:b/>
                <w:sz w:val="18"/>
              </w:rPr>
            </w:pPr>
            <w:commentRangeStart w:id="22"/>
            <w:r w:rsidRPr="003C3132">
              <w:rPr>
                <w:rFonts w:ascii="Arial" w:hAnsi="Arial" w:cs="Arial"/>
                <w:b/>
                <w:sz w:val="18"/>
              </w:rPr>
              <w:t>Image</w:t>
            </w:r>
            <w:r w:rsidR="00A8146C">
              <w:rPr>
                <w:rFonts w:ascii="Arial" w:hAnsi="Arial" w:cs="Arial"/>
                <w:b/>
                <w:sz w:val="18"/>
              </w:rPr>
              <w:t xml:space="preserve"> and Video</w:t>
            </w:r>
            <w:r w:rsidRPr="003C3132">
              <w:rPr>
                <w:rFonts w:ascii="Arial" w:hAnsi="Arial" w:cs="Arial"/>
                <w:b/>
                <w:sz w:val="18"/>
              </w:rPr>
              <w:t xml:space="preserve"> Management</w:t>
            </w:r>
            <w:r w:rsidR="002C681B">
              <w:rPr>
                <w:rFonts w:ascii="Arial" w:hAnsi="Arial" w:cs="Arial"/>
                <w:b/>
                <w:sz w:val="18"/>
              </w:rPr>
              <w:t xml:space="preserve"> (Blogger / Moderator / Admin)</w:t>
            </w:r>
            <w:commentRangeEnd w:id="22"/>
            <w:r w:rsidR="00C44115">
              <w:rPr>
                <w:rStyle w:val="CommentReference"/>
              </w:rPr>
              <w:commentReference w:id="22"/>
            </w:r>
          </w:p>
          <w:p w:rsidR="00A8146C" w:rsidRPr="00A8146C" w:rsidRDefault="003C3132" w:rsidP="00335E6A">
            <w:pPr>
              <w:pStyle w:val="ListParagraph"/>
              <w:numPr>
                <w:ilvl w:val="0"/>
                <w:numId w:val="18"/>
              </w:numPr>
              <w:rPr>
                <w:rFonts w:ascii="Arial" w:hAnsi="Arial" w:cs="Arial"/>
                <w:sz w:val="18"/>
              </w:rPr>
            </w:pPr>
            <w:r w:rsidRPr="00A8146C">
              <w:rPr>
                <w:rFonts w:ascii="Arial" w:hAnsi="Arial" w:cs="Arial"/>
                <w:sz w:val="18"/>
              </w:rPr>
              <w:t xml:space="preserve">Images </w:t>
            </w:r>
            <w:r w:rsidR="00A8146C">
              <w:rPr>
                <w:rFonts w:ascii="Arial" w:hAnsi="Arial" w:cs="Arial"/>
                <w:sz w:val="18"/>
              </w:rPr>
              <w:t xml:space="preserve">and Video automatically get stored in one centralized location and can be accessed through the Image and Video Management tool. </w:t>
            </w:r>
          </w:p>
          <w:p w:rsidR="00A8146C" w:rsidRDefault="00A8146C" w:rsidP="00335E6A">
            <w:pPr>
              <w:pStyle w:val="ListParagraph"/>
              <w:numPr>
                <w:ilvl w:val="1"/>
                <w:numId w:val="18"/>
              </w:numPr>
              <w:rPr>
                <w:rFonts w:ascii="Arial" w:hAnsi="Arial" w:cs="Arial"/>
                <w:sz w:val="18"/>
              </w:rPr>
            </w:pPr>
            <w:r>
              <w:rPr>
                <w:rFonts w:ascii="Arial" w:hAnsi="Arial" w:cs="Arial"/>
                <w:sz w:val="18"/>
              </w:rPr>
              <w:t>U</w:t>
            </w:r>
            <w:r w:rsidR="003C3132" w:rsidRPr="00A8146C">
              <w:rPr>
                <w:rFonts w:ascii="Arial" w:hAnsi="Arial" w:cs="Arial"/>
                <w:sz w:val="18"/>
              </w:rPr>
              <w:t xml:space="preserve">ploaded to </w:t>
            </w:r>
            <w:r w:rsidR="00804DF0">
              <w:rPr>
                <w:rFonts w:ascii="Arial" w:hAnsi="Arial" w:cs="Arial"/>
                <w:sz w:val="18"/>
              </w:rPr>
              <w:t xml:space="preserve">Ad Management tool, </w:t>
            </w:r>
            <w:r w:rsidR="003C3132" w:rsidRPr="00A8146C">
              <w:rPr>
                <w:rFonts w:ascii="Arial" w:hAnsi="Arial" w:cs="Arial"/>
                <w:sz w:val="18"/>
              </w:rPr>
              <w:t>Blo</w:t>
            </w:r>
            <w:r>
              <w:rPr>
                <w:rFonts w:ascii="Arial" w:hAnsi="Arial" w:cs="Arial"/>
                <w:sz w:val="18"/>
              </w:rPr>
              <w:t xml:space="preserve">gs, Buying Guides and </w:t>
            </w:r>
            <w:r w:rsidR="00ED510F">
              <w:rPr>
                <w:rFonts w:ascii="Arial" w:hAnsi="Arial" w:cs="Arial"/>
                <w:sz w:val="18"/>
              </w:rPr>
              <w:t xml:space="preserve"> Interest Groups</w:t>
            </w:r>
            <w:r>
              <w:rPr>
                <w:rFonts w:ascii="Arial" w:hAnsi="Arial" w:cs="Arial"/>
                <w:sz w:val="18"/>
              </w:rPr>
              <w:t xml:space="preserve"> and saved within Image and Video Management tool</w:t>
            </w:r>
          </w:p>
          <w:p w:rsidR="007559FF" w:rsidRDefault="00D93258" w:rsidP="007559FF">
            <w:pPr>
              <w:pStyle w:val="ListParagraph"/>
              <w:numPr>
                <w:ilvl w:val="3"/>
                <w:numId w:val="18"/>
              </w:numPr>
              <w:rPr>
                <w:rFonts w:ascii="Arial" w:hAnsi="Arial" w:cs="Arial"/>
                <w:sz w:val="18"/>
                <w:szCs w:val="20"/>
              </w:rPr>
            </w:pPr>
            <w:r>
              <w:rPr>
                <w:rFonts w:ascii="Arial" w:hAnsi="Arial" w:cs="Arial"/>
                <w:sz w:val="18"/>
              </w:rPr>
              <w:t>Images uploaded to components will be automatically tagged with that category</w:t>
            </w:r>
            <w:r w:rsidR="00440119">
              <w:rPr>
                <w:rFonts w:ascii="Arial" w:hAnsi="Arial" w:cs="Arial"/>
                <w:sz w:val="18"/>
              </w:rPr>
              <w:t xml:space="preserve"> </w:t>
            </w:r>
          </w:p>
          <w:p w:rsidR="007559FF" w:rsidRDefault="00CA4FC3" w:rsidP="007559FF">
            <w:pPr>
              <w:pStyle w:val="ListParagraph"/>
              <w:numPr>
                <w:ilvl w:val="3"/>
                <w:numId w:val="18"/>
              </w:numPr>
              <w:rPr>
                <w:rFonts w:ascii="Arial" w:hAnsi="Arial" w:cs="Arial"/>
                <w:sz w:val="18"/>
                <w:szCs w:val="20"/>
              </w:rPr>
            </w:pPr>
            <w:r w:rsidRPr="00CA4FC3">
              <w:rPr>
                <w:rFonts w:ascii="Arial" w:hAnsi="Arial" w:cs="Arial"/>
                <w:sz w:val="18"/>
                <w:szCs w:val="20"/>
              </w:rPr>
              <w:t>Various sizes (</w:t>
            </w:r>
            <w:proofErr w:type="spellStart"/>
            <w:r w:rsidRPr="00CA4FC3">
              <w:rPr>
                <w:rFonts w:ascii="Arial" w:hAnsi="Arial" w:cs="Arial"/>
                <w:sz w:val="18"/>
                <w:szCs w:val="20"/>
              </w:rPr>
              <w:t>tbd</w:t>
            </w:r>
            <w:proofErr w:type="spellEnd"/>
            <w:r w:rsidRPr="00CA4FC3">
              <w:rPr>
                <w:rFonts w:ascii="Arial" w:hAnsi="Arial" w:cs="Arial"/>
                <w:sz w:val="18"/>
                <w:szCs w:val="20"/>
              </w:rPr>
              <w:t xml:space="preserve"> by UX): should include 3 standard placements on the page which will only appear if an add is published</w:t>
            </w:r>
          </w:p>
          <w:p w:rsidR="00D93258" w:rsidRDefault="00D93258" w:rsidP="00335E6A">
            <w:pPr>
              <w:pStyle w:val="ListParagraph"/>
              <w:numPr>
                <w:ilvl w:val="3"/>
                <w:numId w:val="18"/>
              </w:numPr>
              <w:rPr>
                <w:rFonts w:ascii="Arial" w:hAnsi="Arial" w:cs="Arial"/>
                <w:sz w:val="18"/>
              </w:rPr>
            </w:pPr>
            <w:r>
              <w:rPr>
                <w:rFonts w:ascii="Arial" w:hAnsi="Arial" w:cs="Arial"/>
                <w:sz w:val="18"/>
              </w:rPr>
              <w:t>Blog Image</w:t>
            </w:r>
          </w:p>
          <w:p w:rsidR="00D93258" w:rsidRDefault="00D93258" w:rsidP="00335E6A">
            <w:pPr>
              <w:pStyle w:val="ListParagraph"/>
              <w:numPr>
                <w:ilvl w:val="3"/>
                <w:numId w:val="18"/>
              </w:numPr>
              <w:rPr>
                <w:rFonts w:ascii="Arial" w:hAnsi="Arial" w:cs="Arial"/>
                <w:sz w:val="18"/>
              </w:rPr>
            </w:pPr>
            <w:r>
              <w:rPr>
                <w:rFonts w:ascii="Arial" w:hAnsi="Arial" w:cs="Arial"/>
                <w:sz w:val="18"/>
              </w:rPr>
              <w:t>Buying Guide Image</w:t>
            </w:r>
          </w:p>
          <w:p w:rsidR="00175AF0" w:rsidRDefault="00175AF0" w:rsidP="00335E6A">
            <w:pPr>
              <w:pStyle w:val="ListParagraph"/>
              <w:numPr>
                <w:ilvl w:val="3"/>
                <w:numId w:val="18"/>
              </w:numPr>
              <w:rPr>
                <w:rFonts w:ascii="Arial" w:hAnsi="Arial" w:cs="Arial"/>
                <w:sz w:val="18"/>
              </w:rPr>
            </w:pPr>
            <w:r>
              <w:rPr>
                <w:rFonts w:ascii="Arial" w:hAnsi="Arial" w:cs="Arial"/>
                <w:sz w:val="18"/>
              </w:rPr>
              <w:t>Interest Group</w:t>
            </w:r>
          </w:p>
          <w:p w:rsidR="00A8146C" w:rsidRDefault="00A8146C" w:rsidP="00335E6A">
            <w:pPr>
              <w:pStyle w:val="ListParagraph"/>
              <w:numPr>
                <w:ilvl w:val="1"/>
                <w:numId w:val="18"/>
              </w:numPr>
              <w:rPr>
                <w:rFonts w:ascii="Arial" w:hAnsi="Arial" w:cs="Arial"/>
                <w:sz w:val="18"/>
              </w:rPr>
            </w:pPr>
            <w:r>
              <w:rPr>
                <w:rFonts w:ascii="Arial" w:hAnsi="Arial" w:cs="Arial"/>
                <w:sz w:val="18"/>
              </w:rPr>
              <w:t>Uploaded directly to the Image and Video Management tool for later use (independent of a Blog, Buying Guide)</w:t>
            </w:r>
          </w:p>
          <w:p w:rsidR="00175AF0" w:rsidRDefault="00175AF0" w:rsidP="00335E6A">
            <w:pPr>
              <w:pStyle w:val="ListParagraph"/>
              <w:numPr>
                <w:ilvl w:val="1"/>
                <w:numId w:val="18"/>
              </w:numPr>
              <w:rPr>
                <w:rFonts w:ascii="Arial" w:hAnsi="Arial" w:cs="Arial"/>
                <w:sz w:val="18"/>
              </w:rPr>
            </w:pPr>
            <w:r>
              <w:rPr>
                <w:rFonts w:ascii="Arial" w:hAnsi="Arial" w:cs="Arial"/>
                <w:sz w:val="18"/>
              </w:rPr>
              <w:t xml:space="preserve">Narrow by category, search by tags. </w:t>
            </w:r>
          </w:p>
          <w:p w:rsidR="00A8146C" w:rsidRDefault="00A8146C" w:rsidP="00335E6A">
            <w:pPr>
              <w:pStyle w:val="ListParagraph"/>
              <w:numPr>
                <w:ilvl w:val="0"/>
                <w:numId w:val="18"/>
              </w:numPr>
              <w:rPr>
                <w:rFonts w:ascii="Arial" w:hAnsi="Arial" w:cs="Arial"/>
                <w:sz w:val="18"/>
              </w:rPr>
            </w:pPr>
            <w:r>
              <w:rPr>
                <w:rFonts w:ascii="Arial" w:hAnsi="Arial" w:cs="Arial"/>
                <w:sz w:val="18"/>
              </w:rPr>
              <w:t>Images and Video can be deleted in this tool</w:t>
            </w:r>
            <w:r w:rsidR="002C681B">
              <w:rPr>
                <w:rFonts w:ascii="Arial" w:hAnsi="Arial" w:cs="Arial"/>
                <w:sz w:val="18"/>
              </w:rPr>
              <w:t xml:space="preserve"> </w:t>
            </w:r>
            <w:r w:rsidR="002C681B" w:rsidRPr="002C681B">
              <w:rPr>
                <w:rFonts w:ascii="Arial" w:hAnsi="Arial" w:cs="Arial"/>
                <w:b/>
                <w:sz w:val="18"/>
              </w:rPr>
              <w:t>(Admin / Moderator)</w:t>
            </w:r>
            <w:r w:rsidR="002C681B">
              <w:rPr>
                <w:rFonts w:ascii="Arial" w:hAnsi="Arial" w:cs="Arial"/>
                <w:sz w:val="18"/>
              </w:rPr>
              <w:t xml:space="preserve"> </w:t>
            </w:r>
          </w:p>
          <w:p w:rsidR="00B84284" w:rsidRDefault="00D4245A" w:rsidP="00335E6A">
            <w:pPr>
              <w:pStyle w:val="ListParagraph"/>
              <w:numPr>
                <w:ilvl w:val="0"/>
                <w:numId w:val="18"/>
              </w:numPr>
              <w:rPr>
                <w:rFonts w:ascii="Arial" w:hAnsi="Arial" w:cs="Arial"/>
                <w:sz w:val="18"/>
              </w:rPr>
            </w:pPr>
            <w:r>
              <w:rPr>
                <w:rFonts w:ascii="Arial" w:hAnsi="Arial" w:cs="Arial"/>
                <w:sz w:val="18"/>
              </w:rPr>
              <w:t xml:space="preserve">Default view is by date (newest to oldest); </w:t>
            </w:r>
            <w:r w:rsidR="00A8146C" w:rsidRPr="00D4245A">
              <w:rPr>
                <w:rFonts w:ascii="Arial" w:hAnsi="Arial" w:cs="Arial"/>
                <w:sz w:val="18"/>
              </w:rPr>
              <w:t>Search</w:t>
            </w:r>
            <w:r>
              <w:rPr>
                <w:rFonts w:ascii="Arial" w:hAnsi="Arial" w:cs="Arial"/>
                <w:sz w:val="18"/>
              </w:rPr>
              <w:t xml:space="preserve"> capabilities to</w:t>
            </w:r>
            <w:r w:rsidRPr="00D4245A">
              <w:rPr>
                <w:rFonts w:ascii="Arial" w:hAnsi="Arial" w:cs="Arial"/>
                <w:sz w:val="18"/>
              </w:rPr>
              <w:t xml:space="preserve"> locate images</w:t>
            </w:r>
            <w:r>
              <w:rPr>
                <w:rFonts w:ascii="Arial" w:hAnsi="Arial" w:cs="Arial"/>
                <w:sz w:val="18"/>
              </w:rPr>
              <w:t xml:space="preserve"> using tags</w:t>
            </w:r>
            <w:r w:rsidR="00804DF0">
              <w:rPr>
                <w:rFonts w:ascii="Arial" w:hAnsi="Arial" w:cs="Arial"/>
                <w:sz w:val="18"/>
              </w:rPr>
              <w:t xml:space="preserve"> or categories </w:t>
            </w:r>
          </w:p>
          <w:p w:rsidR="00B84284" w:rsidRPr="00B84284" w:rsidRDefault="00B84284" w:rsidP="00335E6A">
            <w:pPr>
              <w:pStyle w:val="ListParagraph"/>
              <w:numPr>
                <w:ilvl w:val="1"/>
                <w:numId w:val="18"/>
              </w:numPr>
              <w:rPr>
                <w:rFonts w:ascii="Arial" w:hAnsi="Arial" w:cs="Arial"/>
                <w:sz w:val="18"/>
              </w:rPr>
            </w:pPr>
            <w:r>
              <w:rPr>
                <w:rFonts w:ascii="Arial" w:hAnsi="Arial" w:cs="Arial"/>
                <w:sz w:val="18"/>
              </w:rPr>
              <w:t>Can add or delete tags</w:t>
            </w:r>
          </w:p>
          <w:p w:rsidR="00175AF0" w:rsidRDefault="00A8146C" w:rsidP="00A8146C">
            <w:pPr>
              <w:rPr>
                <w:rFonts w:ascii="Arial" w:hAnsi="Arial" w:cs="Arial"/>
                <w:b/>
                <w:sz w:val="18"/>
              </w:rPr>
            </w:pPr>
            <w:r w:rsidRPr="00A8146C">
              <w:rPr>
                <w:rFonts w:ascii="Arial" w:hAnsi="Arial" w:cs="Arial"/>
                <w:b/>
                <w:i/>
                <w:sz w:val="18"/>
              </w:rPr>
              <w:t>Functional Requirement</w:t>
            </w:r>
            <w:r w:rsidRPr="00A8146C">
              <w:rPr>
                <w:rFonts w:ascii="Arial" w:hAnsi="Arial" w:cs="Arial"/>
                <w:b/>
                <w:sz w:val="18"/>
              </w:rPr>
              <w:t xml:space="preserve">: </w:t>
            </w:r>
          </w:p>
          <w:p w:rsidR="00175AF0" w:rsidRPr="00175AF0" w:rsidRDefault="00A8146C" w:rsidP="00175AF0">
            <w:pPr>
              <w:pStyle w:val="ListParagraph"/>
              <w:numPr>
                <w:ilvl w:val="0"/>
                <w:numId w:val="26"/>
              </w:numPr>
              <w:rPr>
                <w:rFonts w:ascii="Arial" w:hAnsi="Arial" w:cs="Arial"/>
                <w:sz w:val="18"/>
              </w:rPr>
            </w:pPr>
            <w:r w:rsidRPr="00175AF0">
              <w:rPr>
                <w:rFonts w:ascii="Arial" w:hAnsi="Arial" w:cs="Arial"/>
                <w:sz w:val="18"/>
              </w:rPr>
              <w:t xml:space="preserve">Uploaded images should be tagged when uploaded to be searchable – tagging field should be </w:t>
            </w:r>
            <w:r w:rsidRPr="00175AF0">
              <w:rPr>
                <w:rFonts w:ascii="Arial" w:hAnsi="Arial" w:cs="Arial"/>
                <w:sz w:val="18"/>
              </w:rPr>
              <w:lastRenderedPageBreak/>
              <w:t xml:space="preserve">required. </w:t>
            </w:r>
          </w:p>
          <w:p w:rsidR="00175AF0" w:rsidRDefault="00175AF0" w:rsidP="00175AF0">
            <w:pPr>
              <w:pStyle w:val="ListParagraph"/>
              <w:numPr>
                <w:ilvl w:val="0"/>
                <w:numId w:val="26"/>
              </w:numPr>
              <w:rPr>
                <w:rFonts w:ascii="Arial" w:hAnsi="Arial" w:cs="Arial"/>
                <w:sz w:val="18"/>
              </w:rPr>
            </w:pPr>
            <w:r>
              <w:rPr>
                <w:rFonts w:ascii="Arial" w:hAnsi="Arial" w:cs="Arial"/>
                <w:sz w:val="18"/>
              </w:rPr>
              <w:t>Capability to upload multiple images at the same time.</w:t>
            </w:r>
          </w:p>
          <w:p w:rsidR="00175AF0" w:rsidRPr="00175AF0" w:rsidRDefault="00175AF0" w:rsidP="00175AF0">
            <w:pPr>
              <w:pStyle w:val="ListParagraph"/>
              <w:numPr>
                <w:ilvl w:val="0"/>
                <w:numId w:val="26"/>
              </w:numPr>
              <w:rPr>
                <w:rFonts w:ascii="Arial" w:hAnsi="Arial" w:cs="Arial"/>
                <w:sz w:val="18"/>
              </w:rPr>
            </w:pPr>
            <w:r>
              <w:rPr>
                <w:rFonts w:ascii="Arial" w:hAnsi="Arial" w:cs="Arial"/>
                <w:sz w:val="18"/>
              </w:rPr>
              <w:t xml:space="preserve">Capability to email images from tool </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3.3.4</w:t>
            </w:r>
          </w:p>
        </w:tc>
        <w:tc>
          <w:tcPr>
            <w:tcW w:w="8730" w:type="dxa"/>
          </w:tcPr>
          <w:p w:rsidR="003C3132" w:rsidRPr="003C3132" w:rsidRDefault="003C3132" w:rsidP="003C3132">
            <w:pPr>
              <w:rPr>
                <w:rFonts w:ascii="Arial" w:hAnsi="Arial" w:cs="Arial"/>
                <w:b/>
                <w:sz w:val="18"/>
              </w:rPr>
            </w:pPr>
            <w:r w:rsidRPr="003C3132">
              <w:rPr>
                <w:rFonts w:ascii="Arial" w:hAnsi="Arial" w:cs="Arial"/>
                <w:b/>
                <w:sz w:val="18"/>
              </w:rPr>
              <w:t>Blogs</w:t>
            </w:r>
            <w:r w:rsidR="00130E8B" w:rsidRPr="003C3132">
              <w:rPr>
                <w:rFonts w:ascii="Arial" w:hAnsi="Arial" w:cs="Arial"/>
                <w:b/>
                <w:sz w:val="18"/>
              </w:rPr>
              <w:t xml:space="preserve"> </w:t>
            </w:r>
            <w:r w:rsidR="00130E8B">
              <w:rPr>
                <w:rFonts w:ascii="Arial" w:hAnsi="Arial" w:cs="Arial"/>
                <w:b/>
                <w:sz w:val="18"/>
              </w:rPr>
              <w:t>and Buying Guides</w:t>
            </w:r>
            <w:r w:rsidR="008415F2">
              <w:rPr>
                <w:rFonts w:ascii="Arial" w:hAnsi="Arial" w:cs="Arial"/>
                <w:b/>
                <w:sz w:val="18"/>
              </w:rPr>
              <w:t xml:space="preserve"> (Blogger / Moderator / Admin) </w:t>
            </w:r>
          </w:p>
          <w:p w:rsidR="00130E8B" w:rsidRPr="00130E8B" w:rsidRDefault="00130E8B" w:rsidP="00335E6A">
            <w:pPr>
              <w:pStyle w:val="ListParagraph"/>
              <w:numPr>
                <w:ilvl w:val="0"/>
                <w:numId w:val="20"/>
              </w:numPr>
              <w:rPr>
                <w:rFonts w:ascii="Arial" w:hAnsi="Arial" w:cs="Arial"/>
                <w:sz w:val="18"/>
                <w:szCs w:val="20"/>
              </w:rPr>
            </w:pPr>
            <w:r w:rsidRPr="00130E8B">
              <w:rPr>
                <w:rFonts w:ascii="Arial" w:hAnsi="Arial" w:cs="Arial"/>
                <w:sz w:val="18"/>
                <w:szCs w:val="20"/>
              </w:rPr>
              <w:t>Blogging capabilities so that blogs and buying guides can be posted through the moderation tool</w:t>
            </w:r>
            <w:r w:rsidR="00F05786">
              <w:rPr>
                <w:rFonts w:ascii="Arial" w:hAnsi="Arial" w:cs="Arial"/>
                <w:sz w:val="18"/>
                <w:szCs w:val="20"/>
              </w:rPr>
              <w:t xml:space="preserve"> using pre-established templates </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WYSIWYG text formatting</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Picture/Video</w:t>
            </w:r>
            <w:r w:rsidR="00F05786">
              <w:rPr>
                <w:rFonts w:ascii="Arial" w:hAnsi="Arial" w:cs="Arial"/>
                <w:sz w:val="18"/>
                <w:szCs w:val="20"/>
              </w:rPr>
              <w:t xml:space="preserve"> and PDF</w:t>
            </w:r>
            <w:r w:rsidR="00175AF0">
              <w:rPr>
                <w:rFonts w:ascii="Arial" w:hAnsi="Arial" w:cs="Arial"/>
                <w:sz w:val="18"/>
                <w:szCs w:val="20"/>
              </w:rPr>
              <w:t xml:space="preserve"> upload</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Links</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Categories</w:t>
            </w:r>
            <w:r w:rsidR="00F05786">
              <w:rPr>
                <w:rFonts w:ascii="Arial" w:hAnsi="Arial" w:cs="Arial"/>
                <w:sz w:val="18"/>
                <w:szCs w:val="20"/>
              </w:rPr>
              <w:t>/subcategories</w:t>
            </w:r>
          </w:p>
          <w:p w:rsidR="003C3132" w:rsidRDefault="00130E8B" w:rsidP="00335E6A">
            <w:pPr>
              <w:pStyle w:val="ListParagraph"/>
              <w:numPr>
                <w:ilvl w:val="0"/>
                <w:numId w:val="21"/>
              </w:numPr>
              <w:rPr>
                <w:rFonts w:ascii="Arial" w:hAnsi="Arial" w:cs="Arial"/>
                <w:sz w:val="18"/>
                <w:szCs w:val="20"/>
              </w:rPr>
            </w:pPr>
            <w:r w:rsidRPr="00130E8B">
              <w:rPr>
                <w:rFonts w:ascii="Arial" w:hAnsi="Arial" w:cs="Arial"/>
                <w:sz w:val="18"/>
                <w:szCs w:val="20"/>
              </w:rPr>
              <w:t>Tagging</w:t>
            </w:r>
          </w:p>
          <w:p w:rsidR="002C681B" w:rsidRDefault="002C681B" w:rsidP="00335E6A">
            <w:pPr>
              <w:pStyle w:val="ListParagraph"/>
              <w:numPr>
                <w:ilvl w:val="0"/>
                <w:numId w:val="21"/>
              </w:numPr>
              <w:rPr>
                <w:rFonts w:ascii="Arial" w:hAnsi="Arial" w:cs="Arial"/>
                <w:sz w:val="18"/>
                <w:szCs w:val="20"/>
              </w:rPr>
            </w:pPr>
            <w:commentRangeStart w:id="23"/>
            <w:r>
              <w:rPr>
                <w:rFonts w:ascii="Arial" w:hAnsi="Arial" w:cs="Arial"/>
                <w:sz w:val="18"/>
                <w:szCs w:val="20"/>
              </w:rPr>
              <w:t xml:space="preserve">Meta tagging </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description </w:t>
            </w:r>
          </w:p>
          <w:commentRangeEnd w:id="23"/>
          <w:p w:rsidR="002C681B" w:rsidRDefault="00A1506E" w:rsidP="002C681B">
            <w:pPr>
              <w:pStyle w:val="ListParagraph"/>
              <w:numPr>
                <w:ilvl w:val="0"/>
                <w:numId w:val="21"/>
              </w:numPr>
              <w:rPr>
                <w:rFonts w:ascii="Arial" w:hAnsi="Arial" w:cs="Arial"/>
                <w:sz w:val="18"/>
                <w:szCs w:val="20"/>
              </w:rPr>
            </w:pPr>
            <w:r>
              <w:rPr>
                <w:rStyle w:val="CommentReference"/>
              </w:rPr>
              <w:commentReference w:id="23"/>
            </w:r>
            <w:r w:rsidR="00130E8B">
              <w:rPr>
                <w:rFonts w:ascii="Arial" w:hAnsi="Arial" w:cs="Arial"/>
                <w:sz w:val="18"/>
                <w:szCs w:val="20"/>
              </w:rPr>
              <w:t>Designating where it will display</w:t>
            </w:r>
          </w:p>
          <w:p w:rsidR="002C681B" w:rsidRPr="002C681B" w:rsidRDefault="002C681B" w:rsidP="002C681B">
            <w:pPr>
              <w:pStyle w:val="ListParagraph"/>
              <w:numPr>
                <w:ilvl w:val="1"/>
                <w:numId w:val="21"/>
              </w:numPr>
              <w:rPr>
                <w:rFonts w:ascii="Arial" w:hAnsi="Arial" w:cs="Arial"/>
                <w:sz w:val="18"/>
                <w:szCs w:val="20"/>
              </w:rPr>
            </w:pPr>
            <w:r w:rsidRPr="002C681B">
              <w:rPr>
                <w:rFonts w:ascii="Arial" w:hAnsi="Arial" w:cs="Arial"/>
                <w:sz w:val="18"/>
              </w:rPr>
              <w:t xml:space="preserve">Separate uploading areas for Blogs </w:t>
            </w:r>
            <w:r>
              <w:rPr>
                <w:rFonts w:ascii="Arial" w:hAnsi="Arial" w:cs="Arial"/>
                <w:sz w:val="18"/>
              </w:rPr>
              <w:t>vs.</w:t>
            </w:r>
            <w:r w:rsidRPr="002C681B">
              <w:rPr>
                <w:rFonts w:ascii="Arial" w:hAnsi="Arial" w:cs="Arial"/>
                <w:sz w:val="18"/>
              </w:rPr>
              <w:t xml:space="preserve"> Buying Guides </w:t>
            </w:r>
          </w:p>
          <w:p w:rsidR="00130E8B" w:rsidRDefault="00130E8B" w:rsidP="002C681B">
            <w:pPr>
              <w:pStyle w:val="ListParagraph"/>
              <w:numPr>
                <w:ilvl w:val="2"/>
                <w:numId w:val="21"/>
              </w:numPr>
              <w:rPr>
                <w:rFonts w:ascii="Arial" w:hAnsi="Arial" w:cs="Arial"/>
                <w:sz w:val="18"/>
                <w:szCs w:val="20"/>
              </w:rPr>
            </w:pPr>
            <w:r>
              <w:rPr>
                <w:rFonts w:ascii="Arial" w:hAnsi="Arial" w:cs="Arial"/>
                <w:sz w:val="18"/>
                <w:szCs w:val="20"/>
              </w:rPr>
              <w:t>Blogs – interest groups</w:t>
            </w:r>
            <w:r w:rsidR="001B06B2">
              <w:rPr>
                <w:rFonts w:ascii="Arial" w:hAnsi="Arial" w:cs="Arial"/>
                <w:sz w:val="18"/>
                <w:szCs w:val="20"/>
              </w:rPr>
              <w:t>, general blog area</w:t>
            </w:r>
          </w:p>
          <w:p w:rsidR="00175AF0" w:rsidRDefault="00175AF0" w:rsidP="002C681B">
            <w:pPr>
              <w:pStyle w:val="ListParagraph"/>
              <w:numPr>
                <w:ilvl w:val="2"/>
                <w:numId w:val="21"/>
              </w:numPr>
              <w:rPr>
                <w:rFonts w:ascii="Arial" w:hAnsi="Arial" w:cs="Arial"/>
                <w:sz w:val="18"/>
                <w:szCs w:val="20"/>
              </w:rPr>
            </w:pPr>
            <w:proofErr w:type="spellStart"/>
            <w:r>
              <w:rPr>
                <w:rFonts w:ascii="Arial" w:hAnsi="Arial" w:cs="Arial"/>
                <w:sz w:val="18"/>
                <w:szCs w:val="20"/>
              </w:rPr>
              <w:t>MySears</w:t>
            </w:r>
            <w:proofErr w:type="spellEnd"/>
            <w:r>
              <w:rPr>
                <w:rFonts w:ascii="Arial" w:hAnsi="Arial" w:cs="Arial"/>
                <w:sz w:val="18"/>
                <w:szCs w:val="20"/>
              </w:rPr>
              <w:t xml:space="preserve"> </w:t>
            </w:r>
            <w:r w:rsidR="00130E8B">
              <w:rPr>
                <w:rFonts w:ascii="Arial" w:hAnsi="Arial" w:cs="Arial"/>
                <w:sz w:val="18"/>
                <w:szCs w:val="20"/>
              </w:rPr>
              <w:t xml:space="preserve">Buying guides – interest </w:t>
            </w:r>
            <w:r w:rsidR="001921DC">
              <w:rPr>
                <w:rFonts w:ascii="Arial" w:hAnsi="Arial" w:cs="Arial"/>
                <w:sz w:val="18"/>
                <w:szCs w:val="20"/>
              </w:rPr>
              <w:t xml:space="preserve">groups and / or </w:t>
            </w:r>
            <w:r w:rsidR="00130E8B">
              <w:rPr>
                <w:rFonts w:ascii="Arial" w:hAnsi="Arial" w:cs="Arial"/>
                <w:sz w:val="18"/>
                <w:szCs w:val="20"/>
              </w:rPr>
              <w:t xml:space="preserve">Vertical specific </w:t>
            </w:r>
          </w:p>
          <w:p w:rsidR="002C681B" w:rsidRDefault="002C681B" w:rsidP="00335E6A">
            <w:pPr>
              <w:pStyle w:val="ListParagraph"/>
              <w:numPr>
                <w:ilvl w:val="0"/>
                <w:numId w:val="18"/>
              </w:numPr>
              <w:rPr>
                <w:rFonts w:ascii="Arial" w:hAnsi="Arial" w:cs="Arial"/>
                <w:sz w:val="18"/>
              </w:rPr>
            </w:pPr>
            <w:r>
              <w:rPr>
                <w:rFonts w:ascii="Arial" w:hAnsi="Arial" w:cs="Arial"/>
                <w:sz w:val="18"/>
              </w:rPr>
              <w:t xml:space="preserve">Preview, Draft, Publish, Schedule, Cancel </w:t>
            </w:r>
          </w:p>
          <w:p w:rsidR="002C681B" w:rsidRDefault="002C681B" w:rsidP="002C681B">
            <w:pPr>
              <w:pStyle w:val="ListParagraph"/>
              <w:numPr>
                <w:ilvl w:val="1"/>
                <w:numId w:val="18"/>
              </w:numPr>
              <w:rPr>
                <w:rFonts w:ascii="Arial" w:hAnsi="Arial" w:cs="Arial"/>
                <w:sz w:val="18"/>
              </w:rPr>
            </w:pPr>
            <w:r>
              <w:rPr>
                <w:rFonts w:ascii="Arial" w:hAnsi="Arial" w:cs="Arial"/>
                <w:b/>
                <w:i/>
                <w:sz w:val="18"/>
              </w:rPr>
              <w:t xml:space="preserve">Functional Requirement: </w:t>
            </w:r>
            <w:r>
              <w:rPr>
                <w:rFonts w:ascii="Arial" w:hAnsi="Arial" w:cs="Arial"/>
                <w:sz w:val="18"/>
              </w:rPr>
              <w:t xml:space="preserve">Draft, Preview and Cancel can be seen by any users; Schedule and Publish only by Admin. </w:t>
            </w:r>
          </w:p>
          <w:p w:rsidR="00175AF0" w:rsidRDefault="00175AF0" w:rsidP="00335E6A">
            <w:pPr>
              <w:pStyle w:val="ListParagraph"/>
              <w:numPr>
                <w:ilvl w:val="0"/>
                <w:numId w:val="18"/>
              </w:numPr>
              <w:rPr>
                <w:rFonts w:ascii="Arial" w:hAnsi="Arial" w:cs="Arial"/>
                <w:sz w:val="18"/>
              </w:rPr>
            </w:pPr>
            <w:r>
              <w:rPr>
                <w:rFonts w:ascii="Arial" w:hAnsi="Arial" w:cs="Arial"/>
                <w:sz w:val="18"/>
              </w:rPr>
              <w:t xml:space="preserve">List of all blogs in one area searchable by </w:t>
            </w:r>
          </w:p>
          <w:p w:rsidR="00175AF0" w:rsidRDefault="00A1506E" w:rsidP="00175AF0">
            <w:pPr>
              <w:pStyle w:val="ListParagraph"/>
              <w:numPr>
                <w:ilvl w:val="1"/>
                <w:numId w:val="17"/>
              </w:numPr>
              <w:rPr>
                <w:rFonts w:ascii="Arial" w:hAnsi="Arial" w:cs="Arial"/>
                <w:sz w:val="18"/>
              </w:rPr>
            </w:pPr>
            <w:r>
              <w:rPr>
                <w:rFonts w:ascii="Arial" w:hAnsi="Arial" w:cs="Arial"/>
                <w:sz w:val="18"/>
              </w:rPr>
              <w:t xml:space="preserve">Category </w:t>
            </w:r>
          </w:p>
          <w:p w:rsidR="00175AF0" w:rsidRDefault="00175AF0" w:rsidP="00175AF0">
            <w:pPr>
              <w:pStyle w:val="ListParagraph"/>
              <w:numPr>
                <w:ilvl w:val="1"/>
                <w:numId w:val="17"/>
              </w:numPr>
              <w:rPr>
                <w:rFonts w:ascii="Arial" w:hAnsi="Arial" w:cs="Arial"/>
                <w:sz w:val="18"/>
              </w:rPr>
            </w:pPr>
            <w:r>
              <w:rPr>
                <w:rFonts w:ascii="Arial" w:hAnsi="Arial" w:cs="Arial"/>
                <w:sz w:val="18"/>
              </w:rPr>
              <w:t>Author</w:t>
            </w:r>
          </w:p>
          <w:p w:rsidR="00175AF0" w:rsidRDefault="00175AF0" w:rsidP="00175AF0">
            <w:pPr>
              <w:pStyle w:val="ListParagraph"/>
              <w:numPr>
                <w:ilvl w:val="1"/>
                <w:numId w:val="17"/>
              </w:numPr>
              <w:rPr>
                <w:rFonts w:ascii="Arial" w:hAnsi="Arial" w:cs="Arial"/>
                <w:sz w:val="18"/>
              </w:rPr>
            </w:pPr>
            <w:r>
              <w:rPr>
                <w:rFonts w:ascii="Arial" w:hAnsi="Arial" w:cs="Arial"/>
                <w:sz w:val="18"/>
              </w:rPr>
              <w:t>Tags</w:t>
            </w:r>
          </w:p>
          <w:p w:rsidR="00175AF0" w:rsidRPr="003567CD" w:rsidRDefault="00175AF0" w:rsidP="00175AF0">
            <w:pPr>
              <w:pStyle w:val="ListParagraph"/>
              <w:numPr>
                <w:ilvl w:val="1"/>
                <w:numId w:val="17"/>
              </w:numPr>
              <w:rPr>
                <w:rFonts w:ascii="Arial" w:hAnsi="Arial" w:cs="Arial"/>
                <w:sz w:val="18"/>
              </w:rPr>
            </w:pPr>
            <w:r>
              <w:rPr>
                <w:rFonts w:ascii="Arial" w:hAnsi="Arial" w:cs="Arial"/>
                <w:sz w:val="18"/>
              </w:rPr>
              <w:t>Most commented</w:t>
            </w:r>
          </w:p>
          <w:p w:rsidR="00175AF0" w:rsidRPr="00175AF0" w:rsidRDefault="00175AF0" w:rsidP="00175AF0">
            <w:pPr>
              <w:pStyle w:val="ListParagraph"/>
              <w:numPr>
                <w:ilvl w:val="1"/>
                <w:numId w:val="17"/>
              </w:numPr>
              <w:rPr>
                <w:rFonts w:ascii="Arial" w:hAnsi="Arial" w:cs="Arial"/>
                <w:sz w:val="18"/>
              </w:rPr>
            </w:pPr>
            <w:r>
              <w:rPr>
                <w:rFonts w:ascii="Arial" w:hAnsi="Arial" w:cs="Arial"/>
                <w:sz w:val="18"/>
              </w:rPr>
              <w:t>Most helpful votes</w:t>
            </w:r>
          </w:p>
          <w:p w:rsidR="0075541B" w:rsidRDefault="00130E8B" w:rsidP="00130E8B">
            <w:pPr>
              <w:rPr>
                <w:rFonts w:ascii="Arial" w:hAnsi="Arial" w:cs="Arial"/>
                <w:b/>
                <w:i/>
                <w:sz w:val="18"/>
                <w:szCs w:val="20"/>
              </w:rPr>
            </w:pPr>
            <w:r w:rsidRPr="00130E8B">
              <w:rPr>
                <w:rFonts w:ascii="Arial" w:hAnsi="Arial" w:cs="Arial"/>
                <w:b/>
                <w:i/>
                <w:sz w:val="18"/>
                <w:szCs w:val="20"/>
              </w:rPr>
              <w:t xml:space="preserve">Functional Requirement: </w:t>
            </w:r>
          </w:p>
          <w:p w:rsidR="00130E8B" w:rsidRDefault="00130E8B" w:rsidP="0075541B">
            <w:pPr>
              <w:pStyle w:val="ListParagraph"/>
              <w:numPr>
                <w:ilvl w:val="0"/>
                <w:numId w:val="18"/>
              </w:numPr>
              <w:rPr>
                <w:rFonts w:ascii="Arial" w:hAnsi="Arial" w:cs="Arial"/>
                <w:sz w:val="18"/>
                <w:szCs w:val="20"/>
              </w:rPr>
            </w:pPr>
            <w:r w:rsidRPr="0075541B">
              <w:rPr>
                <w:rFonts w:ascii="Arial" w:hAnsi="Arial" w:cs="Arial"/>
                <w:sz w:val="18"/>
                <w:szCs w:val="20"/>
              </w:rPr>
              <w:t xml:space="preserve">Blogging and Buying Guides should have similar capabilities for uploading / editing / writing content but display to the consumer of the content should be different. </w:t>
            </w:r>
          </w:p>
          <w:p w:rsidR="0075541B" w:rsidRPr="0075541B" w:rsidRDefault="0075541B" w:rsidP="00130E8B">
            <w:pPr>
              <w:pStyle w:val="ListParagraph"/>
              <w:numPr>
                <w:ilvl w:val="0"/>
                <w:numId w:val="18"/>
              </w:numPr>
              <w:rPr>
                <w:rFonts w:ascii="Arial" w:hAnsi="Arial" w:cs="Arial"/>
                <w:sz w:val="18"/>
                <w:szCs w:val="20"/>
              </w:rPr>
            </w:pPr>
            <w:r>
              <w:rPr>
                <w:rFonts w:ascii="Arial" w:hAnsi="Arial" w:cs="Arial"/>
                <w:sz w:val="18"/>
                <w:szCs w:val="20"/>
              </w:rPr>
              <w:t xml:space="preserve">Ability to schedule posts to be published at specified times. </w:t>
            </w:r>
          </w:p>
        </w:tc>
      </w:tr>
      <w:tr w:rsidR="00354C9A" w:rsidRPr="001068D4" w:rsidTr="003C3132">
        <w:trPr>
          <w:trHeight w:val="242"/>
        </w:trPr>
        <w:tc>
          <w:tcPr>
            <w:tcW w:w="810" w:type="dxa"/>
          </w:tcPr>
          <w:p w:rsidR="00354C9A" w:rsidRDefault="00354C9A" w:rsidP="003075F8">
            <w:pPr>
              <w:rPr>
                <w:rFonts w:ascii="Arial" w:hAnsi="Arial" w:cs="Arial"/>
                <w:sz w:val="18"/>
                <w:szCs w:val="20"/>
              </w:rPr>
            </w:pPr>
            <w:r>
              <w:rPr>
                <w:rFonts w:ascii="Arial" w:hAnsi="Arial" w:cs="Arial"/>
                <w:sz w:val="18"/>
                <w:szCs w:val="20"/>
              </w:rPr>
              <w:t>3.3.5</w:t>
            </w:r>
          </w:p>
        </w:tc>
        <w:tc>
          <w:tcPr>
            <w:tcW w:w="8730" w:type="dxa"/>
          </w:tcPr>
          <w:p w:rsidR="00354C9A" w:rsidRDefault="00F05786" w:rsidP="003C3132">
            <w:pPr>
              <w:rPr>
                <w:rFonts w:ascii="Arial" w:hAnsi="Arial" w:cs="Arial"/>
                <w:b/>
                <w:sz w:val="18"/>
              </w:rPr>
            </w:pPr>
            <w:r>
              <w:rPr>
                <w:rFonts w:ascii="Arial" w:hAnsi="Arial" w:cs="Arial"/>
                <w:b/>
                <w:sz w:val="18"/>
              </w:rPr>
              <w:t>Category Pages</w:t>
            </w:r>
          </w:p>
          <w:p w:rsidR="00354C9A" w:rsidRDefault="00354C9A" w:rsidP="00354C9A">
            <w:pPr>
              <w:pStyle w:val="ListParagraph"/>
              <w:numPr>
                <w:ilvl w:val="0"/>
                <w:numId w:val="36"/>
              </w:numPr>
              <w:rPr>
                <w:rFonts w:ascii="Arial" w:hAnsi="Arial" w:cs="Arial"/>
                <w:sz w:val="18"/>
                <w:szCs w:val="20"/>
              </w:rPr>
            </w:pPr>
            <w:r>
              <w:rPr>
                <w:rFonts w:ascii="Arial" w:hAnsi="Arial" w:cs="Arial"/>
                <w:sz w:val="18"/>
                <w:szCs w:val="20"/>
              </w:rPr>
              <w:t>Plug and play features to create new interest groups on the fly through</w:t>
            </w:r>
            <w:r w:rsidR="00A1506E">
              <w:rPr>
                <w:rFonts w:ascii="Arial" w:hAnsi="Arial" w:cs="Arial"/>
                <w:sz w:val="18"/>
                <w:szCs w:val="20"/>
              </w:rPr>
              <w:t xml:space="preserve"> the</w:t>
            </w:r>
            <w:r>
              <w:rPr>
                <w:rFonts w:ascii="Arial" w:hAnsi="Arial" w:cs="Arial"/>
                <w:sz w:val="18"/>
                <w:szCs w:val="20"/>
              </w:rPr>
              <w:t xml:space="preserve"> admin tool</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 xml:space="preserve">Add, delete, modify </w:t>
            </w:r>
            <w:r w:rsidR="00BD2907">
              <w:rPr>
                <w:rFonts w:ascii="Arial" w:hAnsi="Arial" w:cs="Arial"/>
                <w:sz w:val="18"/>
                <w:szCs w:val="20"/>
              </w:rPr>
              <w:t>category pages</w:t>
            </w:r>
          </w:p>
          <w:p w:rsidR="00354C9A" w:rsidRDefault="00A1506E" w:rsidP="00354C9A">
            <w:pPr>
              <w:pStyle w:val="ListParagraph"/>
              <w:numPr>
                <w:ilvl w:val="1"/>
                <w:numId w:val="36"/>
              </w:numPr>
              <w:rPr>
                <w:rFonts w:ascii="Arial" w:hAnsi="Arial" w:cs="Arial"/>
                <w:sz w:val="18"/>
                <w:szCs w:val="20"/>
              </w:rPr>
            </w:pPr>
            <w:r>
              <w:rPr>
                <w:rFonts w:ascii="Arial" w:hAnsi="Arial" w:cs="Arial"/>
                <w:sz w:val="18"/>
                <w:szCs w:val="20"/>
              </w:rPr>
              <w:t xml:space="preserve">Customizable </w:t>
            </w:r>
            <w:r w:rsidR="00354C9A">
              <w:rPr>
                <w:rFonts w:ascii="Arial" w:hAnsi="Arial" w:cs="Arial"/>
                <w:sz w:val="18"/>
                <w:szCs w:val="20"/>
              </w:rPr>
              <w:t xml:space="preserve"> by selecting </w:t>
            </w:r>
            <w:r>
              <w:rPr>
                <w:rFonts w:ascii="Arial" w:hAnsi="Arial" w:cs="Arial"/>
                <w:sz w:val="18"/>
                <w:szCs w:val="20"/>
              </w:rPr>
              <w:t xml:space="preserve"> templates which could include </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Pr="00D31509"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Buying Guides 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Q&amp;A </w:t>
            </w:r>
            <w:r w:rsidRPr="00D31509">
              <w:rPr>
                <w:rFonts w:ascii="Arial" w:hAnsi="Arial" w:cs="Arial"/>
                <w:b/>
                <w:sz w:val="18"/>
                <w:szCs w:val="20"/>
              </w:rPr>
              <w:t>(3.4)</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lastRenderedPageBreak/>
              <w:t>Polls</w:t>
            </w:r>
          </w:p>
          <w:p w:rsidR="007559FF" w:rsidRDefault="007559FF" w:rsidP="007559FF">
            <w:pPr>
              <w:pStyle w:val="ListParagraph"/>
              <w:ind w:left="2160"/>
              <w:rPr>
                <w:rFonts w:ascii="Arial" w:hAnsi="Arial" w:cs="Arial"/>
                <w:sz w:val="18"/>
                <w:szCs w:val="20"/>
              </w:rPr>
            </w:pP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Video (P2)</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Ads </w:t>
            </w:r>
          </w:p>
          <w:p w:rsidR="00354C9A" w:rsidRDefault="00354C9A" w:rsidP="00354C9A">
            <w:pPr>
              <w:pStyle w:val="ListParagraph"/>
              <w:numPr>
                <w:ilvl w:val="0"/>
                <w:numId w:val="35"/>
              </w:numPr>
              <w:rPr>
                <w:rFonts w:ascii="Arial" w:hAnsi="Arial" w:cs="Arial"/>
                <w:sz w:val="18"/>
              </w:rPr>
            </w:pPr>
            <w:r>
              <w:rPr>
                <w:rFonts w:ascii="Arial" w:hAnsi="Arial" w:cs="Arial"/>
                <w:sz w:val="18"/>
              </w:rPr>
              <w:t>Need s</w:t>
            </w:r>
            <w:r w:rsidRPr="00354C9A">
              <w:rPr>
                <w:rFonts w:ascii="Arial" w:hAnsi="Arial" w:cs="Arial"/>
                <w:sz w:val="18"/>
              </w:rPr>
              <w:t xml:space="preserve">kinning </w:t>
            </w:r>
            <w:r>
              <w:rPr>
                <w:rFonts w:ascii="Arial" w:hAnsi="Arial" w:cs="Arial"/>
                <w:sz w:val="18"/>
              </w:rPr>
              <w:t xml:space="preserve">options based on theme </w:t>
            </w:r>
          </w:p>
          <w:p w:rsidR="00354C9A" w:rsidRPr="00D80727" w:rsidRDefault="00354C9A" w:rsidP="00D80727">
            <w:pPr>
              <w:ind w:left="360"/>
              <w:rPr>
                <w:rFonts w:ascii="Arial" w:hAnsi="Arial" w:cs="Arial"/>
                <w:sz w:val="18"/>
                <w:rPrChange w:id="24" w:author="jmassud" w:date="2012-05-15T09:03:00Z">
                  <w:rPr/>
                </w:rPrChange>
              </w:rPr>
              <w:pPrChange w:id="25" w:author="jmassud" w:date="2012-05-15T09:03:00Z">
                <w:pPr>
                  <w:pStyle w:val="ListParagraph"/>
                  <w:numPr>
                    <w:ilvl w:val="1"/>
                    <w:numId w:val="35"/>
                  </w:numPr>
                  <w:ind w:left="1440" w:hanging="360"/>
                </w:pPr>
              </w:pPrChange>
            </w:pPr>
          </w:p>
        </w:tc>
      </w:tr>
      <w:tr w:rsidR="00D80727" w:rsidRPr="001068D4" w:rsidTr="003C3132">
        <w:trPr>
          <w:trHeight w:val="242"/>
          <w:ins w:id="26" w:author="jmassud" w:date="2012-05-15T09:03:00Z"/>
        </w:trPr>
        <w:tc>
          <w:tcPr>
            <w:tcW w:w="810" w:type="dxa"/>
          </w:tcPr>
          <w:p w:rsidR="00D80727" w:rsidRDefault="00D80727" w:rsidP="003075F8">
            <w:pPr>
              <w:rPr>
                <w:ins w:id="27" w:author="jmassud" w:date="2012-05-15T09:03:00Z"/>
                <w:rFonts w:ascii="Arial" w:hAnsi="Arial" w:cs="Arial"/>
                <w:sz w:val="18"/>
                <w:szCs w:val="20"/>
              </w:rPr>
            </w:pPr>
            <w:ins w:id="28" w:author="jmassud" w:date="2012-05-15T09:03:00Z">
              <w:r>
                <w:rPr>
                  <w:rFonts w:ascii="Arial" w:hAnsi="Arial" w:cs="Arial"/>
                  <w:sz w:val="18"/>
                  <w:szCs w:val="20"/>
                </w:rPr>
                <w:lastRenderedPageBreak/>
                <w:t>3.3.5</w:t>
              </w:r>
            </w:ins>
          </w:p>
        </w:tc>
        <w:tc>
          <w:tcPr>
            <w:tcW w:w="8730" w:type="dxa"/>
          </w:tcPr>
          <w:p w:rsidR="00D80727" w:rsidRDefault="00D80727" w:rsidP="003C3132">
            <w:pPr>
              <w:rPr>
                <w:ins w:id="29" w:author="jmassud" w:date="2012-05-15T09:03:00Z"/>
                <w:rFonts w:ascii="Arial" w:hAnsi="Arial" w:cs="Arial"/>
                <w:b/>
                <w:sz w:val="18"/>
              </w:rPr>
            </w:pPr>
            <w:ins w:id="30" w:author="jmassud" w:date="2012-05-15T09:03:00Z">
              <w:r>
                <w:rPr>
                  <w:rFonts w:ascii="Arial" w:hAnsi="Arial" w:cs="Arial"/>
                  <w:b/>
                  <w:sz w:val="18"/>
                </w:rPr>
                <w:t>Manuals</w:t>
              </w:r>
            </w:ins>
          </w:p>
          <w:p w:rsidR="00D80727" w:rsidRPr="00D80727" w:rsidRDefault="00D80727" w:rsidP="00D80727">
            <w:pPr>
              <w:pStyle w:val="ListParagraph"/>
              <w:numPr>
                <w:ilvl w:val="0"/>
                <w:numId w:val="35"/>
              </w:numPr>
              <w:rPr>
                <w:ins w:id="31" w:author="jmassud" w:date="2012-05-15T09:03:00Z"/>
                <w:rFonts w:ascii="Arial" w:hAnsi="Arial" w:cs="Arial"/>
                <w:sz w:val="18"/>
                <w:rPrChange w:id="32" w:author="jmassud" w:date="2012-05-15T09:07:00Z">
                  <w:rPr>
                    <w:ins w:id="33" w:author="jmassud" w:date="2012-05-15T09:03:00Z"/>
                    <w:rFonts w:ascii="Arial" w:hAnsi="Arial" w:cs="Arial"/>
                    <w:b/>
                    <w:sz w:val="18"/>
                  </w:rPr>
                </w:rPrChange>
              </w:rPr>
              <w:pPrChange w:id="34" w:author="jmassud" w:date="2012-05-15T09:08:00Z">
                <w:pPr/>
              </w:pPrChange>
            </w:pPr>
            <w:ins w:id="35" w:author="jmassud" w:date="2012-05-15T09:03:00Z">
              <w:r w:rsidRPr="00D80727">
                <w:rPr>
                  <w:rFonts w:ascii="Arial" w:hAnsi="Arial" w:cs="Arial"/>
                  <w:sz w:val="18"/>
                  <w:rPrChange w:id="36" w:author="jmassud" w:date="2012-05-15T09:03:00Z">
                    <w:rPr/>
                  </w:rPrChange>
                </w:rPr>
                <w:t xml:space="preserve">Admin tool should </w:t>
              </w:r>
              <w:r>
                <w:rPr>
                  <w:rFonts w:ascii="Arial" w:hAnsi="Arial" w:cs="Arial"/>
                  <w:sz w:val="18"/>
                </w:rPr>
                <w:t xml:space="preserve">be synced with Manual </w:t>
              </w:r>
            </w:ins>
            <w:ins w:id="37" w:author="jmassud" w:date="2012-05-15T09:08:00Z">
              <w:r>
                <w:rPr>
                  <w:rFonts w:ascii="Arial" w:hAnsi="Arial" w:cs="Arial"/>
                  <w:sz w:val="18"/>
                </w:rPr>
                <w:t>database, updated regularly</w:t>
              </w:r>
            </w:ins>
            <w:ins w:id="38" w:author="jmassud" w:date="2012-05-15T09:07:00Z">
              <w:r>
                <w:rPr>
                  <w:rFonts w:ascii="Arial" w:hAnsi="Arial" w:cs="Arial"/>
                  <w:sz w:val="18"/>
                </w:rPr>
                <w:t xml:space="preserve"> </w:t>
              </w:r>
            </w:ins>
          </w:p>
        </w:tc>
      </w:tr>
    </w:tbl>
    <w:p w:rsidR="00397072" w:rsidRDefault="00397072" w:rsidP="003075F8">
      <w:pPr>
        <w:rPr>
          <w:b/>
          <w:i/>
          <w:color w:val="FF0000"/>
          <w:szCs w:val="22"/>
        </w:rPr>
      </w:pPr>
    </w:p>
    <w:p w:rsidR="000D3277" w:rsidRDefault="0023025E" w:rsidP="000D3277">
      <w:pPr>
        <w:pStyle w:val="Heading2"/>
      </w:pPr>
      <w:bookmarkStart w:id="39" w:name="_Toc324835400"/>
      <w:r>
        <w:t>Moderation</w:t>
      </w:r>
      <w:r w:rsidR="000D3277">
        <w:t xml:space="preserve"> – P1</w:t>
      </w:r>
      <w:bookmarkEnd w:id="39"/>
      <w:r w:rsidR="000D3277">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313394">
        <w:tc>
          <w:tcPr>
            <w:tcW w:w="810" w:type="dxa"/>
            <w:shd w:val="clear" w:color="auto" w:fill="B6DDE8"/>
          </w:tcPr>
          <w:p w:rsidR="000D3277" w:rsidRPr="001068D4" w:rsidRDefault="000D3277" w:rsidP="000D327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1</w:t>
            </w:r>
          </w:p>
        </w:tc>
        <w:tc>
          <w:tcPr>
            <w:tcW w:w="8730" w:type="dxa"/>
          </w:tcPr>
          <w:p w:rsidR="00BD2907" w:rsidRPr="00BD2907" w:rsidRDefault="00B75CC2" w:rsidP="0023025E">
            <w:pPr>
              <w:rPr>
                <w:rFonts w:ascii="Arial" w:hAnsi="Arial" w:cs="Arial"/>
                <w:sz w:val="18"/>
                <w:szCs w:val="20"/>
              </w:rPr>
            </w:pPr>
            <w:r w:rsidRPr="00B75CC2">
              <w:rPr>
                <w:rFonts w:ascii="Arial" w:hAnsi="Arial" w:cs="Arial"/>
                <w:b/>
                <w:sz w:val="18"/>
                <w:szCs w:val="20"/>
              </w:rPr>
              <w:t>Profanity Filter</w:t>
            </w:r>
            <w:r w:rsidR="008415F2">
              <w:rPr>
                <w:rFonts w:ascii="Arial" w:hAnsi="Arial" w:cs="Arial"/>
                <w:b/>
                <w:sz w:val="18"/>
                <w:szCs w:val="20"/>
              </w:rPr>
              <w:t xml:space="preserve"> (Admin) </w:t>
            </w:r>
          </w:p>
          <w:p w:rsidR="00DD56DC" w:rsidRDefault="0084156E">
            <w:pPr>
              <w:pStyle w:val="ListParagraph"/>
              <w:numPr>
                <w:ilvl w:val="0"/>
                <w:numId w:val="52"/>
              </w:numPr>
              <w:rPr>
                <w:rFonts w:ascii="Arial" w:hAnsi="Arial" w:cs="Arial"/>
                <w:sz w:val="18"/>
                <w:szCs w:val="20"/>
              </w:rPr>
            </w:pPr>
            <w:r w:rsidRPr="0084156E">
              <w:rPr>
                <w:rFonts w:ascii="Arial" w:hAnsi="Arial" w:cs="Arial"/>
                <w:sz w:val="18"/>
                <w:szCs w:val="20"/>
              </w:rPr>
              <w:t xml:space="preserve">Sync </w:t>
            </w:r>
            <w:r w:rsidR="00BD2907">
              <w:rPr>
                <w:rFonts w:ascii="Arial" w:hAnsi="Arial" w:cs="Arial"/>
                <w:sz w:val="18"/>
                <w:szCs w:val="20"/>
              </w:rPr>
              <w:t xml:space="preserve">with Machine Learning to update profanity list, add profanity to their list – return feedback to help their tool get smarter. </w:t>
            </w:r>
          </w:p>
          <w:p w:rsidR="00DD56DC" w:rsidRDefault="00BD2907">
            <w:pPr>
              <w:pStyle w:val="ListParagraph"/>
              <w:numPr>
                <w:ilvl w:val="1"/>
                <w:numId w:val="52"/>
              </w:numPr>
              <w:rPr>
                <w:rFonts w:ascii="Arial" w:hAnsi="Arial" w:cs="Arial"/>
                <w:sz w:val="18"/>
                <w:szCs w:val="20"/>
              </w:rPr>
            </w:pPr>
            <w:r>
              <w:rPr>
                <w:rFonts w:ascii="Arial" w:hAnsi="Arial" w:cs="Arial"/>
                <w:sz w:val="18"/>
                <w:szCs w:val="20"/>
              </w:rPr>
              <w:t>review  and denote sentiment (phase 2)</w:t>
            </w:r>
          </w:p>
          <w:p w:rsidR="00B75CC2" w:rsidRPr="00B75CC2" w:rsidRDefault="00BF6C5A" w:rsidP="00335E6A">
            <w:pPr>
              <w:pStyle w:val="ListParagraph"/>
              <w:numPr>
                <w:ilvl w:val="0"/>
                <w:numId w:val="22"/>
              </w:numPr>
              <w:rPr>
                <w:rFonts w:ascii="Arial" w:hAnsi="Arial" w:cs="Arial"/>
                <w:sz w:val="18"/>
                <w:szCs w:val="20"/>
              </w:rPr>
            </w:pPr>
            <w:r>
              <w:rPr>
                <w:rFonts w:ascii="Arial" w:hAnsi="Arial" w:cs="Arial"/>
                <w:sz w:val="18"/>
                <w:szCs w:val="20"/>
              </w:rPr>
              <w:t xml:space="preserve">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BA2352">
              <w:rPr>
                <w:rFonts w:ascii="Arial" w:hAnsi="Arial" w:cs="Arial"/>
                <w:sz w:val="18"/>
                <w:szCs w:val="20"/>
              </w:rPr>
              <w:t>2</w:t>
            </w:r>
          </w:p>
        </w:tc>
        <w:tc>
          <w:tcPr>
            <w:tcW w:w="8730" w:type="dxa"/>
          </w:tcPr>
          <w:p w:rsidR="00B75CC2" w:rsidRPr="008415F2" w:rsidRDefault="00AC30FA" w:rsidP="0023025E">
            <w:pPr>
              <w:rPr>
                <w:rFonts w:ascii="Arial" w:hAnsi="Arial" w:cs="Arial"/>
                <w:sz w:val="18"/>
                <w:szCs w:val="20"/>
              </w:rPr>
            </w:pPr>
            <w:r>
              <w:rPr>
                <w:rFonts w:ascii="Arial" w:hAnsi="Arial" w:cs="Arial"/>
                <w:b/>
                <w:sz w:val="18"/>
                <w:szCs w:val="20"/>
              </w:rPr>
              <w:t xml:space="preserve">Blog </w:t>
            </w:r>
            <w:r w:rsidR="00D378EE">
              <w:rPr>
                <w:rFonts w:ascii="Arial" w:hAnsi="Arial" w:cs="Arial"/>
                <w:b/>
                <w:sz w:val="18"/>
                <w:szCs w:val="20"/>
              </w:rPr>
              <w:t>Comments</w:t>
            </w:r>
            <w:r w:rsidR="008415F2">
              <w:rPr>
                <w:rFonts w:ascii="Arial" w:hAnsi="Arial" w:cs="Arial"/>
                <w:b/>
                <w:sz w:val="18"/>
                <w:szCs w:val="20"/>
              </w:rPr>
              <w:t xml:space="preserve"> </w:t>
            </w:r>
            <w:r w:rsidR="008415F2" w:rsidRPr="008415F2">
              <w:rPr>
                <w:rFonts w:ascii="Arial" w:hAnsi="Arial" w:cs="Arial"/>
                <w:b/>
                <w:sz w:val="18"/>
                <w:szCs w:val="20"/>
              </w:rPr>
              <w:t>(</w:t>
            </w:r>
            <w:r w:rsidR="008415F2">
              <w:rPr>
                <w:rFonts w:ascii="Arial" w:hAnsi="Arial" w:cs="Arial"/>
                <w:b/>
                <w:sz w:val="18"/>
                <w:szCs w:val="20"/>
              </w:rPr>
              <w:t xml:space="preserve">Blogger / </w:t>
            </w:r>
            <w:r w:rsidR="008415F2" w:rsidRPr="008415F2">
              <w:rPr>
                <w:rFonts w:ascii="Arial" w:hAnsi="Arial" w:cs="Arial"/>
                <w:b/>
                <w:sz w:val="18"/>
                <w:szCs w:val="20"/>
              </w:rPr>
              <w:t>Moderators / Admin)</w:t>
            </w:r>
            <w:r w:rsidR="008415F2">
              <w:rPr>
                <w:rFonts w:ascii="Arial" w:hAnsi="Arial" w:cs="Arial"/>
                <w:sz w:val="18"/>
                <w:szCs w:val="20"/>
              </w:rPr>
              <w:t xml:space="preserve"> </w:t>
            </w:r>
          </w:p>
          <w:p w:rsidR="00D378EE" w:rsidRDefault="00D378EE" w:rsidP="00335E6A">
            <w:pPr>
              <w:pStyle w:val="ListParagraph"/>
              <w:numPr>
                <w:ilvl w:val="0"/>
                <w:numId w:val="23"/>
              </w:numPr>
              <w:rPr>
                <w:rFonts w:ascii="Arial" w:hAnsi="Arial" w:cs="Arial"/>
                <w:sz w:val="18"/>
                <w:szCs w:val="20"/>
              </w:rPr>
            </w:pPr>
            <w:r>
              <w:rPr>
                <w:rFonts w:ascii="Arial" w:hAnsi="Arial" w:cs="Arial"/>
                <w:sz w:val="18"/>
                <w:szCs w:val="20"/>
              </w:rPr>
              <w:t>Actions for comments</w:t>
            </w:r>
          </w:p>
          <w:p w:rsidR="009022B7" w:rsidRDefault="007D7882">
            <w:pPr>
              <w:pStyle w:val="ListParagraph"/>
              <w:numPr>
                <w:ilvl w:val="1"/>
                <w:numId w:val="23"/>
              </w:numPr>
              <w:rPr>
                <w:rFonts w:ascii="Arial" w:hAnsi="Arial" w:cs="Arial"/>
                <w:sz w:val="18"/>
                <w:szCs w:val="20"/>
              </w:rPr>
            </w:pPr>
            <w:r>
              <w:rPr>
                <w:rFonts w:ascii="Arial" w:hAnsi="Arial" w:cs="Arial"/>
                <w:sz w:val="18"/>
                <w:szCs w:val="20"/>
              </w:rPr>
              <w:t xml:space="preserve">See All </w:t>
            </w:r>
          </w:p>
          <w:p w:rsidR="009022B7" w:rsidRDefault="00AC30FA">
            <w:pPr>
              <w:pStyle w:val="ListParagraph"/>
              <w:numPr>
                <w:ilvl w:val="1"/>
                <w:numId w:val="23"/>
              </w:numPr>
              <w:rPr>
                <w:rFonts w:ascii="Arial" w:hAnsi="Arial" w:cs="Arial"/>
                <w:sz w:val="18"/>
                <w:szCs w:val="20"/>
              </w:rPr>
            </w:pPr>
            <w:r>
              <w:rPr>
                <w:rFonts w:ascii="Arial" w:hAnsi="Arial" w:cs="Arial"/>
                <w:sz w:val="18"/>
                <w:szCs w:val="20"/>
              </w:rPr>
              <w:t xml:space="preserve">Filter by blog </w:t>
            </w:r>
          </w:p>
          <w:p w:rsidR="00D378EE" w:rsidRDefault="007D7882" w:rsidP="00335E6A">
            <w:pPr>
              <w:pStyle w:val="ListParagraph"/>
              <w:numPr>
                <w:ilvl w:val="1"/>
                <w:numId w:val="23"/>
              </w:numPr>
              <w:rPr>
                <w:rFonts w:ascii="Arial" w:hAnsi="Arial" w:cs="Arial"/>
                <w:sz w:val="18"/>
                <w:szCs w:val="20"/>
              </w:rPr>
            </w:pPr>
            <w:r>
              <w:rPr>
                <w:rFonts w:ascii="Arial" w:hAnsi="Arial" w:cs="Arial"/>
                <w:sz w:val="18"/>
                <w:szCs w:val="20"/>
              </w:rPr>
              <w:t>Filter by user</w:t>
            </w:r>
          </w:p>
          <w:p w:rsidR="00DD56DC" w:rsidRDefault="00DD56DC">
            <w:pPr>
              <w:pStyle w:val="ListParagraph"/>
              <w:ind w:left="1440"/>
              <w:rPr>
                <w:rFonts w:ascii="Arial" w:hAnsi="Arial" w:cs="Arial"/>
                <w:sz w:val="18"/>
                <w:szCs w:val="20"/>
              </w:rPr>
            </w:pPr>
          </w:p>
        </w:tc>
      </w:tr>
      <w:tr w:rsidR="00B75CC2" w:rsidRPr="001068D4" w:rsidTr="00313394">
        <w:tc>
          <w:tcPr>
            <w:tcW w:w="810" w:type="dxa"/>
          </w:tcPr>
          <w:p w:rsidR="00B75CC2" w:rsidRDefault="00D378EE"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3</w:t>
            </w:r>
          </w:p>
        </w:tc>
        <w:tc>
          <w:tcPr>
            <w:tcW w:w="8730" w:type="dxa"/>
          </w:tcPr>
          <w:p w:rsidR="00B75CC2" w:rsidRPr="00D378EE" w:rsidRDefault="001B06B2" w:rsidP="0023025E">
            <w:pPr>
              <w:rPr>
                <w:rFonts w:ascii="Arial" w:hAnsi="Arial" w:cs="Arial"/>
                <w:b/>
                <w:sz w:val="18"/>
                <w:szCs w:val="20"/>
              </w:rPr>
            </w:pPr>
            <w:r>
              <w:rPr>
                <w:rFonts w:ascii="Arial" w:hAnsi="Arial" w:cs="Arial"/>
                <w:b/>
                <w:sz w:val="18"/>
                <w:szCs w:val="20"/>
              </w:rPr>
              <w:t>Q&amp;A</w:t>
            </w:r>
            <w:r w:rsidR="00D378EE" w:rsidRPr="00D378EE">
              <w:rPr>
                <w:rFonts w:ascii="Arial" w:hAnsi="Arial" w:cs="Arial"/>
                <w:b/>
                <w:sz w:val="18"/>
                <w:szCs w:val="20"/>
              </w:rPr>
              <w:t xml:space="preserve"> Moderation</w:t>
            </w:r>
            <w:r w:rsidR="008415F2">
              <w:rPr>
                <w:rFonts w:ascii="Arial" w:hAnsi="Arial" w:cs="Arial"/>
                <w:b/>
                <w:sz w:val="18"/>
                <w:szCs w:val="20"/>
              </w:rPr>
              <w:t xml:space="preserve"> </w:t>
            </w:r>
            <w:r w:rsidR="008415F2" w:rsidRPr="008415F2">
              <w:rPr>
                <w:rFonts w:ascii="Arial" w:hAnsi="Arial" w:cs="Arial"/>
                <w:b/>
                <w:sz w:val="18"/>
                <w:szCs w:val="20"/>
              </w:rPr>
              <w:t>(Moderators / Admin)</w:t>
            </w:r>
          </w:p>
          <w:p w:rsidR="00D378EE"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Lock </w:t>
            </w:r>
            <w:r w:rsidR="001B06B2">
              <w:rPr>
                <w:rFonts w:ascii="Arial" w:hAnsi="Arial" w:cs="Arial"/>
                <w:sz w:val="18"/>
                <w:szCs w:val="20"/>
              </w:rPr>
              <w:t>Q&amp;A</w:t>
            </w:r>
            <w:r>
              <w:rPr>
                <w:rFonts w:ascii="Arial" w:hAnsi="Arial" w:cs="Arial"/>
                <w:sz w:val="18"/>
                <w:szCs w:val="20"/>
              </w:rPr>
              <w:t xml:space="preserve"> threads</w:t>
            </w:r>
            <w:r w:rsidR="003C5E2B">
              <w:rPr>
                <w:rFonts w:ascii="Arial" w:hAnsi="Arial" w:cs="Arial"/>
                <w:sz w:val="18"/>
                <w:szCs w:val="20"/>
              </w:rPr>
              <w:t xml:space="preserve"> (close comments) </w:t>
            </w:r>
          </w:p>
          <w:p w:rsidR="001B06B2" w:rsidRDefault="001B06B2" w:rsidP="001B06B2">
            <w:pPr>
              <w:pStyle w:val="ListParagraph"/>
              <w:numPr>
                <w:ilvl w:val="1"/>
                <w:numId w:val="24"/>
              </w:numPr>
              <w:rPr>
                <w:rFonts w:ascii="Arial" w:hAnsi="Arial" w:cs="Arial"/>
                <w:sz w:val="18"/>
                <w:szCs w:val="20"/>
              </w:rPr>
            </w:pPr>
            <w:r>
              <w:rPr>
                <w:rFonts w:ascii="Arial" w:hAnsi="Arial" w:cs="Arial"/>
                <w:sz w:val="18"/>
                <w:szCs w:val="20"/>
              </w:rPr>
              <w:t xml:space="preserve">Automatically posts message when thread is locked that is editable by moderators </w:t>
            </w:r>
          </w:p>
          <w:p w:rsidR="00436F34"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Remove </w:t>
            </w:r>
            <w:r w:rsidR="003C5E2B">
              <w:rPr>
                <w:rFonts w:ascii="Arial" w:hAnsi="Arial" w:cs="Arial"/>
                <w:sz w:val="18"/>
                <w:szCs w:val="20"/>
              </w:rPr>
              <w:t xml:space="preserve">answers </w:t>
            </w:r>
          </w:p>
          <w:p w:rsidR="00BB324D" w:rsidRDefault="003C5E2B" w:rsidP="00335E6A">
            <w:pPr>
              <w:pStyle w:val="ListParagraph"/>
              <w:numPr>
                <w:ilvl w:val="1"/>
                <w:numId w:val="24"/>
              </w:numPr>
              <w:rPr>
                <w:rFonts w:ascii="Arial" w:hAnsi="Arial" w:cs="Arial"/>
                <w:sz w:val="18"/>
                <w:szCs w:val="20"/>
              </w:rPr>
            </w:pPr>
            <w:r>
              <w:rPr>
                <w:rFonts w:ascii="Arial" w:hAnsi="Arial" w:cs="Arial"/>
                <w:sz w:val="18"/>
                <w:szCs w:val="20"/>
              </w:rPr>
              <w:t xml:space="preserve">Answers </w:t>
            </w:r>
            <w:r w:rsidR="00436F34">
              <w:rPr>
                <w:rFonts w:ascii="Arial" w:hAnsi="Arial" w:cs="Arial"/>
                <w:sz w:val="18"/>
                <w:szCs w:val="20"/>
              </w:rPr>
              <w:t>show as removed due to violation</w:t>
            </w:r>
          </w:p>
          <w:p w:rsidR="002D567A" w:rsidRDefault="00073819" w:rsidP="00073819">
            <w:pPr>
              <w:pStyle w:val="ListParagraph"/>
              <w:numPr>
                <w:ilvl w:val="0"/>
                <w:numId w:val="24"/>
              </w:numPr>
              <w:rPr>
                <w:ins w:id="40" w:author="jmassud" w:date="2012-05-15T08:57:00Z"/>
                <w:rFonts w:ascii="Arial" w:hAnsi="Arial" w:cs="Arial"/>
                <w:sz w:val="18"/>
                <w:szCs w:val="20"/>
              </w:rPr>
            </w:pPr>
            <w:r>
              <w:rPr>
                <w:rFonts w:ascii="Arial" w:hAnsi="Arial" w:cs="Arial"/>
                <w:sz w:val="18"/>
                <w:szCs w:val="20"/>
              </w:rPr>
              <w:t xml:space="preserve">Reply to </w:t>
            </w:r>
            <w:r w:rsidR="003C5E2B">
              <w:rPr>
                <w:rFonts w:ascii="Arial" w:hAnsi="Arial" w:cs="Arial"/>
                <w:sz w:val="18"/>
                <w:szCs w:val="20"/>
              </w:rPr>
              <w:t>answers</w:t>
            </w:r>
          </w:p>
          <w:p w:rsidR="00073819" w:rsidRDefault="003C5E2B" w:rsidP="002D567A">
            <w:pPr>
              <w:pStyle w:val="ListParagraph"/>
              <w:numPr>
                <w:ilvl w:val="1"/>
                <w:numId w:val="24"/>
              </w:numPr>
              <w:rPr>
                <w:ins w:id="41" w:author="jmassud" w:date="2012-05-15T08:57:00Z"/>
                <w:rFonts w:ascii="Arial" w:hAnsi="Arial" w:cs="Arial"/>
                <w:sz w:val="18"/>
                <w:szCs w:val="20"/>
              </w:rPr>
              <w:pPrChange w:id="42" w:author="jmassud" w:date="2012-05-15T08:57:00Z">
                <w:pPr>
                  <w:pStyle w:val="ListParagraph"/>
                  <w:numPr>
                    <w:numId w:val="24"/>
                  </w:numPr>
                  <w:ind w:hanging="360"/>
                </w:pPr>
              </w:pPrChange>
            </w:pPr>
            <w:r>
              <w:rPr>
                <w:rFonts w:ascii="Arial" w:hAnsi="Arial" w:cs="Arial"/>
                <w:sz w:val="18"/>
                <w:szCs w:val="20"/>
              </w:rPr>
              <w:t xml:space="preserve"> </w:t>
            </w:r>
            <w:del w:id="43" w:author="jmassud" w:date="2012-05-15T09:00:00Z">
              <w:r w:rsidDel="002D567A">
                <w:rPr>
                  <w:rFonts w:ascii="Arial" w:hAnsi="Arial" w:cs="Arial"/>
                  <w:sz w:val="18"/>
                  <w:szCs w:val="20"/>
                </w:rPr>
                <w:delText xml:space="preserve"> </w:delText>
              </w:r>
            </w:del>
            <w:ins w:id="44" w:author="jmassud" w:date="2012-05-15T08:57:00Z">
              <w:r w:rsidR="002D567A">
                <w:rPr>
                  <w:rFonts w:ascii="Arial" w:hAnsi="Arial" w:cs="Arial"/>
                  <w:sz w:val="18"/>
                  <w:szCs w:val="20"/>
                </w:rPr>
                <w:t>Experts</w:t>
              </w:r>
            </w:ins>
            <w:ins w:id="45" w:author="jmassud" w:date="2012-05-15T09:00:00Z">
              <w:r w:rsidR="002D567A">
                <w:rPr>
                  <w:rFonts w:ascii="Arial" w:hAnsi="Arial" w:cs="Arial"/>
                  <w:sz w:val="18"/>
                  <w:szCs w:val="20"/>
                </w:rPr>
                <w:t>/</w:t>
              </w:r>
            </w:ins>
            <w:ins w:id="46" w:author="jmassud" w:date="2012-05-15T08:57:00Z">
              <w:r w:rsidR="002D567A">
                <w:rPr>
                  <w:rFonts w:ascii="Arial" w:hAnsi="Arial" w:cs="Arial"/>
                  <w:sz w:val="18"/>
                  <w:szCs w:val="20"/>
                </w:rPr>
                <w:t>CCN can reply with video, photo, or PDFs</w:t>
              </w:r>
            </w:ins>
            <w:r>
              <w:rPr>
                <w:rFonts w:ascii="Arial" w:hAnsi="Arial" w:cs="Arial"/>
                <w:sz w:val="18"/>
                <w:szCs w:val="20"/>
              </w:rPr>
              <w:t xml:space="preserve"> </w:t>
            </w:r>
          </w:p>
          <w:p w:rsidR="002D567A" w:rsidRDefault="002D567A" w:rsidP="002D567A">
            <w:pPr>
              <w:pStyle w:val="ListParagraph"/>
              <w:numPr>
                <w:ilvl w:val="1"/>
                <w:numId w:val="24"/>
              </w:numPr>
              <w:rPr>
                <w:rFonts w:ascii="Arial" w:hAnsi="Arial" w:cs="Arial"/>
                <w:sz w:val="18"/>
                <w:szCs w:val="20"/>
              </w:rPr>
              <w:pPrChange w:id="47" w:author="jmassud" w:date="2012-05-15T08:57:00Z">
                <w:pPr>
                  <w:pStyle w:val="ListParagraph"/>
                  <w:numPr>
                    <w:numId w:val="24"/>
                  </w:numPr>
                  <w:ind w:hanging="360"/>
                </w:pPr>
              </w:pPrChange>
            </w:pPr>
            <w:ins w:id="48" w:author="jmassud" w:date="2012-05-15T09:00:00Z">
              <w:r>
                <w:rPr>
                  <w:rFonts w:ascii="Arial" w:hAnsi="Arial" w:cs="Arial"/>
                  <w:sz w:val="18"/>
                  <w:szCs w:val="20"/>
                </w:rPr>
                <w:t xml:space="preserve">Experts/CCN </w:t>
              </w:r>
            </w:ins>
            <w:ins w:id="49" w:author="jmassud" w:date="2012-05-15T08:57:00Z">
              <w:r>
                <w:rPr>
                  <w:rFonts w:ascii="Arial" w:hAnsi="Arial" w:cs="Arial"/>
                  <w:sz w:val="18"/>
                  <w:szCs w:val="20"/>
                </w:rPr>
                <w:t xml:space="preserve">Can link to manuals </w:t>
              </w:r>
            </w:ins>
          </w:p>
          <w:p w:rsidR="009F4DC2" w:rsidRDefault="009F4DC2" w:rsidP="001B06B2">
            <w:pPr>
              <w:pStyle w:val="ListParagraph"/>
              <w:numPr>
                <w:ilvl w:val="0"/>
                <w:numId w:val="24"/>
              </w:numPr>
              <w:rPr>
                <w:rFonts w:ascii="Arial" w:hAnsi="Arial" w:cs="Arial"/>
                <w:sz w:val="18"/>
                <w:szCs w:val="20"/>
              </w:rPr>
            </w:pPr>
            <w:r>
              <w:rPr>
                <w:rFonts w:ascii="Arial" w:hAnsi="Arial" w:cs="Arial"/>
                <w:sz w:val="18"/>
                <w:szCs w:val="20"/>
              </w:rPr>
              <w:t xml:space="preserve">Move </w:t>
            </w:r>
            <w:r w:rsidR="001B06B2">
              <w:rPr>
                <w:rFonts w:ascii="Arial" w:hAnsi="Arial" w:cs="Arial"/>
                <w:sz w:val="18"/>
                <w:szCs w:val="20"/>
              </w:rPr>
              <w:t>Q&amp;A</w:t>
            </w:r>
            <w:r>
              <w:rPr>
                <w:rFonts w:ascii="Arial" w:hAnsi="Arial" w:cs="Arial"/>
                <w:sz w:val="18"/>
                <w:szCs w:val="20"/>
              </w:rPr>
              <w:t xml:space="preserve"> from one topic to another</w:t>
            </w:r>
            <w:ins w:id="50" w:author="jmassud" w:date="2012-05-15T09:01:00Z">
              <w:r w:rsidR="00D80727" w:rsidRPr="00D80727">
                <w:rPr>
                  <w:rFonts w:ascii="Arial" w:hAnsi="Arial" w:cs="Arial"/>
                  <w:b/>
                  <w:sz w:val="18"/>
                  <w:szCs w:val="20"/>
                  <w:rPrChange w:id="51" w:author="jmassud" w:date="2012-05-15T09:02:00Z">
                    <w:rPr>
                      <w:rFonts w:ascii="Arial" w:hAnsi="Arial" w:cs="Arial"/>
                      <w:sz w:val="18"/>
                      <w:szCs w:val="20"/>
                    </w:rPr>
                  </w:rPrChange>
                </w:rPr>
                <w:t xml:space="preserve"> (See Expert UI</w:t>
              </w:r>
            </w:ins>
            <w:ins w:id="52" w:author="jmassud" w:date="2012-05-15T09:02:00Z">
              <w:r w:rsidR="00D80727" w:rsidRPr="00D80727">
                <w:rPr>
                  <w:rFonts w:ascii="Arial" w:hAnsi="Arial" w:cs="Arial"/>
                  <w:b/>
                  <w:sz w:val="18"/>
                  <w:szCs w:val="20"/>
                  <w:rPrChange w:id="53" w:author="jmassud" w:date="2012-05-15T09:02:00Z">
                    <w:rPr>
                      <w:rFonts w:ascii="Arial" w:hAnsi="Arial" w:cs="Arial"/>
                      <w:sz w:val="18"/>
                      <w:szCs w:val="20"/>
                    </w:rPr>
                  </w:rPrChange>
                </w:rPr>
                <w:t xml:space="preserve"> 3.9)</w:t>
              </w:r>
            </w:ins>
          </w:p>
          <w:p w:rsidR="001B06B2" w:rsidRPr="00BB324D" w:rsidRDefault="001B06B2" w:rsidP="003C5E2B">
            <w:pPr>
              <w:pStyle w:val="ListParagraph"/>
              <w:numPr>
                <w:ilvl w:val="0"/>
                <w:numId w:val="24"/>
              </w:numPr>
              <w:rPr>
                <w:rFonts w:ascii="Arial" w:hAnsi="Arial" w:cs="Arial"/>
                <w:sz w:val="18"/>
                <w:szCs w:val="20"/>
              </w:rPr>
            </w:pPr>
            <w:r>
              <w:rPr>
                <w:rFonts w:ascii="Arial" w:hAnsi="Arial" w:cs="Arial"/>
                <w:sz w:val="18"/>
                <w:szCs w:val="20"/>
              </w:rPr>
              <w:t xml:space="preserve">Designate </w:t>
            </w:r>
            <w:r w:rsidR="003C5E2B">
              <w:rPr>
                <w:rFonts w:ascii="Arial" w:hAnsi="Arial" w:cs="Arial"/>
                <w:sz w:val="18"/>
                <w:szCs w:val="20"/>
              </w:rPr>
              <w:t xml:space="preserve">Answer </w:t>
            </w:r>
            <w:r>
              <w:rPr>
                <w:rFonts w:ascii="Arial" w:hAnsi="Arial" w:cs="Arial"/>
                <w:sz w:val="18"/>
                <w:szCs w:val="20"/>
              </w:rPr>
              <w:t>as best answer</w:t>
            </w:r>
          </w:p>
        </w:tc>
      </w:tr>
      <w:tr w:rsidR="008415F2" w:rsidRPr="001068D4" w:rsidTr="00313394">
        <w:tc>
          <w:tcPr>
            <w:tcW w:w="810" w:type="dxa"/>
          </w:tcPr>
          <w:p w:rsidR="008415F2" w:rsidRDefault="00722F80"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4</w:t>
            </w:r>
          </w:p>
        </w:tc>
        <w:tc>
          <w:tcPr>
            <w:tcW w:w="8730" w:type="dxa"/>
          </w:tcPr>
          <w:p w:rsidR="008415F2" w:rsidRPr="002F5A9D" w:rsidRDefault="00722F80" w:rsidP="0023025E">
            <w:pPr>
              <w:rPr>
                <w:rFonts w:ascii="Arial" w:hAnsi="Arial" w:cs="Arial"/>
                <w:b/>
                <w:sz w:val="18"/>
                <w:szCs w:val="20"/>
              </w:rPr>
            </w:pPr>
            <w:r w:rsidRPr="002F5A9D">
              <w:rPr>
                <w:rFonts w:ascii="Arial" w:hAnsi="Arial" w:cs="Arial"/>
                <w:b/>
                <w:sz w:val="18"/>
                <w:szCs w:val="20"/>
              </w:rPr>
              <w:t xml:space="preserve">Flagged for Concern </w:t>
            </w:r>
            <w:r w:rsidR="002F5A9D" w:rsidRPr="008415F2">
              <w:rPr>
                <w:rFonts w:ascii="Arial" w:hAnsi="Arial" w:cs="Arial"/>
                <w:b/>
                <w:sz w:val="18"/>
                <w:szCs w:val="20"/>
              </w:rPr>
              <w:t>(Moderators / Admin)</w:t>
            </w:r>
          </w:p>
          <w:p w:rsidR="002F5A9D" w:rsidRDefault="002F5A9D" w:rsidP="002F5A9D">
            <w:pPr>
              <w:pStyle w:val="ListParagraph"/>
              <w:numPr>
                <w:ilvl w:val="0"/>
                <w:numId w:val="34"/>
              </w:numPr>
              <w:rPr>
                <w:rFonts w:ascii="Arial" w:hAnsi="Arial" w:cs="Arial"/>
                <w:sz w:val="18"/>
                <w:szCs w:val="20"/>
              </w:rPr>
            </w:pPr>
            <w:r>
              <w:rPr>
                <w:rFonts w:ascii="Arial" w:hAnsi="Arial" w:cs="Arial"/>
                <w:sz w:val="18"/>
                <w:szCs w:val="20"/>
              </w:rPr>
              <w:t>List of flagged content, with the reason provided by the flagger and number of times that particular piece of content has been flagged</w:t>
            </w:r>
          </w:p>
          <w:p w:rsidR="00722F80" w:rsidRDefault="002F5A9D" w:rsidP="002F5A9D">
            <w:pPr>
              <w:pStyle w:val="ListParagraph"/>
              <w:numPr>
                <w:ilvl w:val="1"/>
                <w:numId w:val="34"/>
              </w:numPr>
              <w:rPr>
                <w:rFonts w:ascii="Arial" w:hAnsi="Arial" w:cs="Arial"/>
                <w:sz w:val="18"/>
                <w:szCs w:val="20"/>
              </w:rPr>
            </w:pPr>
            <w:r>
              <w:rPr>
                <w:rFonts w:ascii="Arial" w:hAnsi="Arial" w:cs="Arial"/>
                <w:sz w:val="18"/>
                <w:szCs w:val="20"/>
              </w:rPr>
              <w:lastRenderedPageBreak/>
              <w:t>Reader can r</w:t>
            </w:r>
            <w:r w:rsidR="00722F80">
              <w:rPr>
                <w:rFonts w:ascii="Arial" w:hAnsi="Arial" w:cs="Arial"/>
                <w:sz w:val="18"/>
                <w:szCs w:val="20"/>
              </w:rPr>
              <w:t>eport a concern on</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Q&amp;A</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Individual </w:t>
            </w:r>
            <w:r w:rsidR="00722F80">
              <w:rPr>
                <w:rFonts w:ascii="Arial" w:hAnsi="Arial" w:cs="Arial"/>
                <w:sz w:val="18"/>
                <w:szCs w:val="20"/>
              </w:rPr>
              <w:t>Comments</w:t>
            </w:r>
          </w:p>
          <w:p w:rsidR="001B06B2" w:rsidRPr="002F5A9D" w:rsidRDefault="001B06B2" w:rsidP="002F5A9D">
            <w:pPr>
              <w:pStyle w:val="ListParagraph"/>
              <w:numPr>
                <w:ilvl w:val="2"/>
                <w:numId w:val="34"/>
              </w:numPr>
              <w:rPr>
                <w:rFonts w:ascii="Arial" w:hAnsi="Arial" w:cs="Arial"/>
                <w:sz w:val="18"/>
                <w:szCs w:val="20"/>
              </w:rPr>
            </w:pPr>
            <w:r>
              <w:rPr>
                <w:rFonts w:ascii="Arial" w:hAnsi="Arial" w:cs="Arial"/>
                <w:sz w:val="18"/>
                <w:szCs w:val="20"/>
              </w:rPr>
              <w:t>Profile Pictures</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Moderator / Admin reviews flagged content</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 xml:space="preserve">Content that was flagged but does not violate content is marked as reviewed with comment by Moderator / Admin </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Content that was flagged and violates content is deleted from this view</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Rejected content displays “Removed due to violation of terms of service” </w:t>
            </w:r>
          </w:p>
          <w:p w:rsidR="00AF7D17" w:rsidRDefault="00AF7D17" w:rsidP="00AF7D17">
            <w:pPr>
              <w:pStyle w:val="ListParagraph"/>
              <w:numPr>
                <w:ilvl w:val="1"/>
                <w:numId w:val="34"/>
              </w:numPr>
              <w:rPr>
                <w:rFonts w:ascii="Arial" w:hAnsi="Arial" w:cs="Arial"/>
                <w:sz w:val="18"/>
                <w:szCs w:val="20"/>
              </w:rPr>
            </w:pPr>
            <w:r>
              <w:rPr>
                <w:rFonts w:ascii="Arial" w:hAnsi="Arial" w:cs="Arial"/>
                <w:b/>
                <w:i/>
                <w:sz w:val="18"/>
                <w:szCs w:val="20"/>
              </w:rPr>
              <w:t>Functional Requirement:</w:t>
            </w:r>
            <w:r w:rsidRPr="00AF7D17">
              <w:rPr>
                <w:rFonts w:ascii="Arial" w:hAnsi="Arial" w:cs="Arial"/>
                <w:sz w:val="18"/>
                <w:szCs w:val="20"/>
              </w:rPr>
              <w:t xml:space="preserve"> Stamped with </w:t>
            </w:r>
            <w:r>
              <w:rPr>
                <w:rFonts w:ascii="Arial" w:hAnsi="Arial" w:cs="Arial"/>
                <w:sz w:val="18"/>
                <w:szCs w:val="20"/>
              </w:rPr>
              <w:t xml:space="preserve">Moderator / Admin enterprise ID and date </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 xml:space="preserve">Display is oldest to newest of </w:t>
            </w:r>
            <w:r w:rsidR="00AF7D17">
              <w:rPr>
                <w:rFonts w:ascii="Arial" w:hAnsi="Arial" w:cs="Arial"/>
                <w:sz w:val="18"/>
                <w:szCs w:val="20"/>
              </w:rPr>
              <w:t>flagged content</w:t>
            </w:r>
            <w:r>
              <w:rPr>
                <w:rFonts w:ascii="Arial" w:hAnsi="Arial" w:cs="Arial"/>
                <w:sz w:val="18"/>
                <w:szCs w:val="20"/>
              </w:rPr>
              <w:t xml:space="preserve"> not acted upon </w:t>
            </w:r>
          </w:p>
          <w:p w:rsidR="002F5A9D" w:rsidRPr="00722F80" w:rsidRDefault="00AF7D17" w:rsidP="00AF7D17">
            <w:pPr>
              <w:pStyle w:val="ListParagraph"/>
              <w:numPr>
                <w:ilvl w:val="0"/>
                <w:numId w:val="34"/>
              </w:numPr>
              <w:rPr>
                <w:rFonts w:ascii="Arial" w:hAnsi="Arial" w:cs="Arial"/>
                <w:sz w:val="18"/>
                <w:szCs w:val="20"/>
              </w:rPr>
            </w:pPr>
            <w:r>
              <w:rPr>
                <w:rFonts w:ascii="Arial" w:hAnsi="Arial" w:cs="Arial"/>
                <w:sz w:val="18"/>
                <w:szCs w:val="20"/>
              </w:rPr>
              <w:t xml:space="preserve">Additional view </w:t>
            </w:r>
            <w:r w:rsidR="002F5A9D">
              <w:rPr>
                <w:rFonts w:ascii="Arial" w:hAnsi="Arial" w:cs="Arial"/>
                <w:sz w:val="18"/>
                <w:szCs w:val="20"/>
              </w:rPr>
              <w:t xml:space="preserve"> </w:t>
            </w:r>
            <w:r>
              <w:rPr>
                <w:rFonts w:ascii="Arial" w:hAnsi="Arial" w:cs="Arial"/>
                <w:sz w:val="18"/>
                <w:szCs w:val="20"/>
              </w:rPr>
              <w:t>to add</w:t>
            </w:r>
            <w:r w:rsidR="002F5A9D">
              <w:rPr>
                <w:rFonts w:ascii="Arial" w:hAnsi="Arial" w:cs="Arial"/>
                <w:sz w:val="18"/>
                <w:szCs w:val="20"/>
              </w:rPr>
              <w:t xml:space="preserve"> </w:t>
            </w:r>
            <w:r>
              <w:rPr>
                <w:rFonts w:ascii="Arial" w:hAnsi="Arial" w:cs="Arial"/>
                <w:sz w:val="18"/>
                <w:szCs w:val="20"/>
              </w:rPr>
              <w:t xml:space="preserve">flagged </w:t>
            </w:r>
            <w:r w:rsidR="002F5A9D">
              <w:rPr>
                <w:rFonts w:ascii="Arial" w:hAnsi="Arial" w:cs="Arial"/>
                <w:sz w:val="18"/>
                <w:szCs w:val="20"/>
              </w:rPr>
              <w:t xml:space="preserve">content </w:t>
            </w:r>
            <w:r>
              <w:rPr>
                <w:rFonts w:ascii="Arial" w:hAnsi="Arial" w:cs="Arial"/>
                <w:sz w:val="18"/>
                <w:szCs w:val="20"/>
              </w:rPr>
              <w:t>that was acted upon</w:t>
            </w:r>
          </w:p>
        </w:tc>
      </w:tr>
      <w:tr w:rsidR="00BD2907" w:rsidRPr="001068D4" w:rsidTr="00313394">
        <w:tc>
          <w:tcPr>
            <w:tcW w:w="810" w:type="dxa"/>
          </w:tcPr>
          <w:p w:rsidR="00BD2907" w:rsidRDefault="00BD2907" w:rsidP="000D3277">
            <w:pPr>
              <w:rPr>
                <w:rFonts w:ascii="Arial" w:hAnsi="Arial" w:cs="Arial"/>
                <w:sz w:val="18"/>
                <w:szCs w:val="20"/>
              </w:rPr>
            </w:pPr>
            <w:r>
              <w:rPr>
                <w:rFonts w:ascii="Arial" w:hAnsi="Arial" w:cs="Arial"/>
                <w:sz w:val="18"/>
                <w:szCs w:val="20"/>
              </w:rPr>
              <w:lastRenderedPageBreak/>
              <w:t>3.4.5</w:t>
            </w:r>
          </w:p>
        </w:tc>
        <w:tc>
          <w:tcPr>
            <w:tcW w:w="8730" w:type="dxa"/>
          </w:tcPr>
          <w:p w:rsidR="00BD2907" w:rsidRDefault="00BD2907" w:rsidP="0023025E">
            <w:pPr>
              <w:rPr>
                <w:rFonts w:ascii="Arial" w:hAnsi="Arial" w:cs="Arial"/>
                <w:b/>
                <w:sz w:val="18"/>
                <w:szCs w:val="20"/>
              </w:rPr>
            </w:pPr>
            <w:r>
              <w:rPr>
                <w:rFonts w:ascii="Arial" w:hAnsi="Arial" w:cs="Arial"/>
                <w:b/>
                <w:sz w:val="18"/>
                <w:szCs w:val="20"/>
              </w:rPr>
              <w:t>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Add 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Take down polls</w:t>
            </w:r>
          </w:p>
          <w:p w:rsidR="00DD56DC" w:rsidRDefault="0084156E">
            <w:pPr>
              <w:pStyle w:val="ListParagraph"/>
              <w:numPr>
                <w:ilvl w:val="0"/>
                <w:numId w:val="53"/>
              </w:numPr>
              <w:rPr>
                <w:rFonts w:ascii="Arial" w:hAnsi="Arial" w:cs="Arial"/>
                <w:sz w:val="18"/>
                <w:szCs w:val="20"/>
              </w:rPr>
            </w:pPr>
            <w:r w:rsidRPr="0084156E">
              <w:rPr>
                <w:rFonts w:ascii="Arial" w:hAnsi="Arial" w:cs="Arial"/>
                <w:sz w:val="18"/>
                <w:szCs w:val="20"/>
              </w:rPr>
              <w:t>Review results</w:t>
            </w:r>
          </w:p>
        </w:tc>
      </w:tr>
    </w:tbl>
    <w:p w:rsidR="00E909F8" w:rsidRDefault="005F183B" w:rsidP="00E909F8">
      <w:pPr>
        <w:pStyle w:val="Heading2"/>
      </w:pPr>
      <w:bookmarkStart w:id="54" w:name="_Toc324835401"/>
      <w:r>
        <w:t xml:space="preserve">Internal </w:t>
      </w:r>
      <w:r w:rsidR="0023025E">
        <w:t>Users</w:t>
      </w:r>
      <w:r w:rsidR="00DF291E">
        <w:t xml:space="preserve"> – </w:t>
      </w:r>
      <w:r w:rsidR="00E909F8">
        <w:t>P</w:t>
      </w:r>
      <w:r w:rsidR="008631FF">
        <w:t>2</w:t>
      </w:r>
      <w:bookmarkEnd w:id="5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F37A79">
        <w:tc>
          <w:tcPr>
            <w:tcW w:w="810" w:type="dxa"/>
          </w:tcPr>
          <w:p w:rsidR="0023025E" w:rsidRPr="001068D4" w:rsidRDefault="0023025E" w:rsidP="001068D4">
            <w:pPr>
              <w:rPr>
                <w:rFonts w:ascii="Arial" w:hAnsi="Arial" w:cs="Arial"/>
                <w:sz w:val="18"/>
              </w:rPr>
            </w:pPr>
            <w:r w:rsidRPr="001068D4">
              <w:rPr>
                <w:rFonts w:ascii="Arial" w:hAnsi="Arial" w:cs="Arial"/>
                <w:sz w:val="18"/>
              </w:rPr>
              <w:t>3.</w:t>
            </w:r>
            <w:r>
              <w:rPr>
                <w:rFonts w:ascii="Arial" w:hAnsi="Arial" w:cs="Arial"/>
                <w:sz w:val="18"/>
              </w:rPr>
              <w:t>5</w:t>
            </w:r>
            <w:r w:rsidR="005F183B">
              <w:rPr>
                <w:rFonts w:ascii="Arial" w:hAnsi="Arial" w:cs="Arial"/>
                <w:sz w:val="18"/>
              </w:rPr>
              <w:t>.1</w:t>
            </w:r>
          </w:p>
        </w:tc>
        <w:tc>
          <w:tcPr>
            <w:tcW w:w="8730" w:type="dxa"/>
          </w:tcPr>
          <w:p w:rsidR="0098054C" w:rsidRPr="0098054C" w:rsidRDefault="005F183B" w:rsidP="005F183B">
            <w:pPr>
              <w:rPr>
                <w:rFonts w:ascii="Arial" w:hAnsi="Arial" w:cs="Arial"/>
                <w:b/>
                <w:sz w:val="18"/>
              </w:rPr>
            </w:pPr>
            <w:r w:rsidRPr="005F183B">
              <w:rPr>
                <w:rFonts w:ascii="Arial" w:hAnsi="Arial" w:cs="Arial"/>
                <w:sz w:val="18"/>
              </w:rPr>
              <w:t xml:space="preserve">View users - </w:t>
            </w:r>
            <w:r>
              <w:rPr>
                <w:rFonts w:ascii="Arial" w:hAnsi="Arial" w:cs="Arial"/>
                <w:sz w:val="18"/>
              </w:rPr>
              <w:t>Filters</w:t>
            </w:r>
            <w:r w:rsidR="008415F2" w:rsidRPr="005F183B">
              <w:rPr>
                <w:rFonts w:ascii="Arial" w:hAnsi="Arial" w:cs="Arial"/>
                <w:sz w:val="18"/>
              </w:rPr>
              <w:t xml:space="preserve"> users by roll </w:t>
            </w:r>
            <w:r w:rsidRPr="005F183B">
              <w:rPr>
                <w:rFonts w:ascii="Arial" w:hAnsi="Arial" w:cs="Arial"/>
                <w:b/>
                <w:sz w:val="18"/>
              </w:rPr>
              <w:t>(Admin)</w:t>
            </w:r>
          </w:p>
        </w:tc>
      </w:tr>
      <w:tr w:rsidR="005F183B" w:rsidRPr="001068D4" w:rsidTr="00F37A79">
        <w:tc>
          <w:tcPr>
            <w:tcW w:w="810" w:type="dxa"/>
          </w:tcPr>
          <w:p w:rsidR="005F183B" w:rsidRDefault="005F183B" w:rsidP="001068D4">
            <w:pPr>
              <w:rPr>
                <w:rFonts w:ascii="Arial" w:hAnsi="Arial" w:cs="Arial"/>
                <w:sz w:val="18"/>
              </w:rPr>
            </w:pPr>
            <w:r>
              <w:rPr>
                <w:rFonts w:ascii="Arial" w:hAnsi="Arial" w:cs="Arial"/>
                <w:sz w:val="18"/>
              </w:rPr>
              <w:t>3.5.2</w:t>
            </w:r>
          </w:p>
        </w:tc>
        <w:tc>
          <w:tcPr>
            <w:tcW w:w="8730" w:type="dxa"/>
          </w:tcPr>
          <w:p w:rsidR="005F183B" w:rsidRDefault="005F183B" w:rsidP="005F183B">
            <w:pPr>
              <w:rPr>
                <w:rFonts w:ascii="Arial" w:hAnsi="Arial" w:cs="Arial"/>
                <w:sz w:val="18"/>
              </w:rPr>
            </w:pPr>
            <w:r>
              <w:rPr>
                <w:rFonts w:ascii="Arial" w:hAnsi="Arial" w:cs="Arial"/>
                <w:sz w:val="18"/>
              </w:rPr>
              <w:t xml:space="preserve">Add user </w:t>
            </w:r>
            <w:r w:rsidRPr="005F183B">
              <w:rPr>
                <w:rFonts w:ascii="Arial" w:hAnsi="Arial" w:cs="Arial"/>
                <w:b/>
                <w:sz w:val="18"/>
              </w:rPr>
              <w:t>(Admin)</w:t>
            </w:r>
            <w:r>
              <w:rPr>
                <w:rFonts w:ascii="Arial" w:hAnsi="Arial" w:cs="Arial"/>
                <w:sz w:val="18"/>
              </w:rPr>
              <w:t xml:space="preserve"> </w:t>
            </w:r>
          </w:p>
          <w:p w:rsidR="005F183B" w:rsidRDefault="005F183B" w:rsidP="005F183B">
            <w:pPr>
              <w:pStyle w:val="ListParagraph"/>
              <w:numPr>
                <w:ilvl w:val="0"/>
                <w:numId w:val="28"/>
              </w:numPr>
              <w:rPr>
                <w:rFonts w:ascii="Arial" w:hAnsi="Arial" w:cs="Arial"/>
                <w:sz w:val="18"/>
              </w:rPr>
            </w:pPr>
            <w:r>
              <w:rPr>
                <w:rFonts w:ascii="Arial" w:hAnsi="Arial" w:cs="Arial"/>
                <w:sz w:val="18"/>
              </w:rPr>
              <w:t>Enter in enterprise ID</w:t>
            </w:r>
          </w:p>
          <w:p w:rsidR="005F183B" w:rsidRDefault="005F183B" w:rsidP="005F183B">
            <w:pPr>
              <w:pStyle w:val="ListParagraph"/>
              <w:numPr>
                <w:ilvl w:val="0"/>
                <w:numId w:val="28"/>
              </w:numPr>
              <w:rPr>
                <w:rFonts w:ascii="Arial" w:hAnsi="Arial" w:cs="Arial"/>
                <w:sz w:val="18"/>
              </w:rPr>
            </w:pPr>
            <w:r>
              <w:rPr>
                <w:rFonts w:ascii="Arial" w:hAnsi="Arial" w:cs="Arial"/>
                <w:sz w:val="18"/>
              </w:rPr>
              <w:t>Assign roll</w:t>
            </w:r>
          </w:p>
          <w:p w:rsidR="005F183B" w:rsidRDefault="005F183B" w:rsidP="005F183B">
            <w:pPr>
              <w:pStyle w:val="ListParagraph"/>
              <w:numPr>
                <w:ilvl w:val="1"/>
                <w:numId w:val="28"/>
              </w:numPr>
              <w:rPr>
                <w:rFonts w:ascii="Arial" w:hAnsi="Arial" w:cs="Arial"/>
                <w:sz w:val="18"/>
              </w:rPr>
            </w:pPr>
            <w:r>
              <w:rPr>
                <w:rFonts w:ascii="Arial" w:hAnsi="Arial" w:cs="Arial"/>
                <w:sz w:val="18"/>
              </w:rPr>
              <w:t>Admin – super users, all permissions</w:t>
            </w:r>
          </w:p>
          <w:p w:rsidR="005F183B" w:rsidRDefault="005F183B" w:rsidP="005F183B">
            <w:pPr>
              <w:pStyle w:val="ListParagraph"/>
              <w:numPr>
                <w:ilvl w:val="1"/>
                <w:numId w:val="28"/>
              </w:numPr>
              <w:rPr>
                <w:rFonts w:ascii="Arial" w:hAnsi="Arial" w:cs="Arial"/>
                <w:sz w:val="18"/>
              </w:rPr>
            </w:pPr>
            <w:r>
              <w:rPr>
                <w:rFonts w:ascii="Arial" w:hAnsi="Arial" w:cs="Arial"/>
                <w:sz w:val="18"/>
              </w:rPr>
              <w:t>Moderator – middle level permissions</w:t>
            </w:r>
          </w:p>
          <w:p w:rsidR="0098054C" w:rsidRPr="0098054C" w:rsidRDefault="005F183B" w:rsidP="0098054C">
            <w:pPr>
              <w:pStyle w:val="ListParagraph"/>
              <w:numPr>
                <w:ilvl w:val="1"/>
                <w:numId w:val="28"/>
              </w:numPr>
              <w:rPr>
                <w:rFonts w:ascii="Arial" w:hAnsi="Arial" w:cs="Arial"/>
                <w:sz w:val="18"/>
              </w:rPr>
            </w:pPr>
            <w:r>
              <w:rPr>
                <w:rFonts w:ascii="Arial" w:hAnsi="Arial" w:cs="Arial"/>
                <w:sz w:val="18"/>
              </w:rPr>
              <w:t xml:space="preserve">Blogger – limited permissions </w:t>
            </w:r>
          </w:p>
          <w:p w:rsidR="0098054C" w:rsidRPr="0098054C" w:rsidRDefault="0098054C" w:rsidP="0098054C">
            <w:pPr>
              <w:pStyle w:val="ListParagraph"/>
              <w:numPr>
                <w:ilvl w:val="1"/>
                <w:numId w:val="28"/>
              </w:numPr>
              <w:rPr>
                <w:rFonts w:ascii="Arial" w:hAnsi="Arial" w:cs="Arial"/>
                <w:sz w:val="18"/>
              </w:rPr>
            </w:pPr>
            <w:r>
              <w:rPr>
                <w:rFonts w:ascii="Arial" w:hAnsi="Arial" w:cs="Arial"/>
                <w:sz w:val="18"/>
              </w:rPr>
              <w:t xml:space="preserve">Expert – limited permissions </w:t>
            </w:r>
          </w:p>
          <w:p w:rsidR="00021B2F" w:rsidRDefault="00021B2F" w:rsidP="00021B2F">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021B2F" w:rsidRPr="0098054C" w:rsidRDefault="00021B2F" w:rsidP="00021B2F">
            <w:pPr>
              <w:pStyle w:val="ListParagraph"/>
              <w:numPr>
                <w:ilvl w:val="0"/>
                <w:numId w:val="30"/>
              </w:numPr>
              <w:rPr>
                <w:rFonts w:ascii="Arial" w:hAnsi="Arial" w:cs="Arial"/>
                <w:sz w:val="18"/>
              </w:rPr>
            </w:pPr>
            <w:r>
              <w:rPr>
                <w:rFonts w:ascii="Arial" w:hAnsi="Arial" w:cs="Arial"/>
                <w:sz w:val="18"/>
              </w:rPr>
              <w:t xml:space="preserve">Members added as Admin, Moderator or Blogger are automatically assigned badges by the system. </w:t>
            </w:r>
            <w:r w:rsidRPr="00021B2F">
              <w:rPr>
                <w:rFonts w:ascii="Arial" w:hAnsi="Arial" w:cs="Arial"/>
                <w:b/>
                <w:sz w:val="18"/>
              </w:rPr>
              <w:t>(3.7)</w:t>
            </w:r>
          </w:p>
          <w:p w:rsidR="0098054C" w:rsidRPr="0098054C" w:rsidRDefault="0098054C" w:rsidP="00021B2F">
            <w:pPr>
              <w:pStyle w:val="ListParagraph"/>
              <w:numPr>
                <w:ilvl w:val="0"/>
                <w:numId w:val="30"/>
              </w:numPr>
              <w:rPr>
                <w:rFonts w:ascii="Arial" w:hAnsi="Arial" w:cs="Arial"/>
                <w:sz w:val="18"/>
              </w:rPr>
            </w:pPr>
            <w:r w:rsidRPr="0098054C">
              <w:rPr>
                <w:rFonts w:ascii="Arial" w:hAnsi="Arial" w:cs="Arial"/>
                <w:sz w:val="18"/>
              </w:rPr>
              <w:t xml:space="preserve">Bloggers and Experts should be given </w:t>
            </w:r>
            <w:r>
              <w:rPr>
                <w:rFonts w:ascii="Arial" w:hAnsi="Arial" w:cs="Arial"/>
                <w:sz w:val="18"/>
              </w:rPr>
              <w:t xml:space="preserve">contractor email addresses so that he/she can sign in with enterprise ID. </w:t>
            </w:r>
          </w:p>
        </w:tc>
      </w:tr>
      <w:tr w:rsidR="008415F2" w:rsidRPr="001068D4" w:rsidTr="00F37A79">
        <w:tc>
          <w:tcPr>
            <w:tcW w:w="810" w:type="dxa"/>
          </w:tcPr>
          <w:p w:rsidR="008415F2" w:rsidRPr="001068D4" w:rsidRDefault="005F183B" w:rsidP="001068D4">
            <w:pPr>
              <w:rPr>
                <w:rFonts w:ascii="Arial" w:hAnsi="Arial" w:cs="Arial"/>
                <w:sz w:val="18"/>
              </w:rPr>
            </w:pPr>
            <w:r>
              <w:rPr>
                <w:rFonts w:ascii="Arial" w:hAnsi="Arial" w:cs="Arial"/>
                <w:sz w:val="18"/>
              </w:rPr>
              <w:t>3.5.3</w:t>
            </w:r>
          </w:p>
        </w:tc>
        <w:tc>
          <w:tcPr>
            <w:tcW w:w="8730" w:type="dxa"/>
          </w:tcPr>
          <w:p w:rsidR="005F183B" w:rsidRDefault="005F183B" w:rsidP="005F183B">
            <w:pPr>
              <w:rPr>
                <w:rFonts w:ascii="Arial" w:hAnsi="Arial" w:cs="Arial"/>
                <w:sz w:val="18"/>
              </w:rPr>
            </w:pPr>
            <w:r>
              <w:rPr>
                <w:rFonts w:ascii="Arial" w:hAnsi="Arial" w:cs="Arial"/>
                <w:sz w:val="18"/>
              </w:rPr>
              <w:t xml:space="preserve">Remove or Modify user permissions </w:t>
            </w:r>
            <w:r w:rsidRPr="005F183B">
              <w:rPr>
                <w:rFonts w:ascii="Arial" w:hAnsi="Arial" w:cs="Arial"/>
                <w:b/>
                <w:sz w:val="18"/>
              </w:rPr>
              <w:t xml:space="preserve">(Admin) </w:t>
            </w:r>
          </w:p>
          <w:p w:rsidR="005F183B" w:rsidRDefault="005F183B" w:rsidP="005F183B">
            <w:pPr>
              <w:pStyle w:val="ListParagraph"/>
              <w:numPr>
                <w:ilvl w:val="0"/>
                <w:numId w:val="29"/>
              </w:numPr>
              <w:rPr>
                <w:rFonts w:ascii="Arial" w:hAnsi="Arial" w:cs="Arial"/>
                <w:sz w:val="18"/>
              </w:rPr>
            </w:pPr>
            <w:r>
              <w:rPr>
                <w:rFonts w:ascii="Arial" w:hAnsi="Arial" w:cs="Arial"/>
                <w:sz w:val="18"/>
              </w:rPr>
              <w:t>Enter enterprise ID</w:t>
            </w:r>
          </w:p>
          <w:p w:rsidR="005F183B" w:rsidRPr="005F183B" w:rsidRDefault="005F183B" w:rsidP="005F183B">
            <w:pPr>
              <w:pStyle w:val="ListParagraph"/>
              <w:numPr>
                <w:ilvl w:val="0"/>
                <w:numId w:val="29"/>
              </w:numPr>
              <w:rPr>
                <w:rFonts w:ascii="Arial" w:hAnsi="Arial" w:cs="Arial"/>
                <w:sz w:val="18"/>
              </w:rPr>
            </w:pPr>
            <w:r>
              <w:rPr>
                <w:rFonts w:ascii="Arial" w:hAnsi="Arial" w:cs="Arial"/>
                <w:sz w:val="18"/>
              </w:rPr>
              <w:t>Admin can remove or reassign permissions</w:t>
            </w:r>
          </w:p>
          <w:p w:rsidR="005F183B" w:rsidRDefault="005F183B" w:rsidP="005F183B">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5F183B" w:rsidRDefault="005F183B" w:rsidP="005F183B">
            <w:pPr>
              <w:pStyle w:val="ListParagraph"/>
              <w:numPr>
                <w:ilvl w:val="0"/>
                <w:numId w:val="30"/>
              </w:numPr>
              <w:rPr>
                <w:rFonts w:ascii="Arial" w:hAnsi="Arial" w:cs="Arial"/>
                <w:sz w:val="18"/>
              </w:rPr>
            </w:pPr>
            <w:r w:rsidRPr="005F183B">
              <w:rPr>
                <w:rFonts w:ascii="Arial" w:hAnsi="Arial" w:cs="Arial"/>
                <w:sz w:val="18"/>
              </w:rPr>
              <w:lastRenderedPageBreak/>
              <w:t>Deleted by LDAP then au</w:t>
            </w:r>
            <w:r>
              <w:rPr>
                <w:rFonts w:ascii="Arial" w:hAnsi="Arial" w:cs="Arial"/>
                <w:sz w:val="18"/>
              </w:rPr>
              <w:t xml:space="preserve">tomatically deleted from tool </w:t>
            </w:r>
          </w:p>
          <w:p w:rsidR="008415F2" w:rsidRPr="005F183B" w:rsidRDefault="005F183B" w:rsidP="005F183B">
            <w:pPr>
              <w:pStyle w:val="ListParagraph"/>
              <w:numPr>
                <w:ilvl w:val="0"/>
                <w:numId w:val="30"/>
              </w:numPr>
              <w:rPr>
                <w:rFonts w:ascii="Arial" w:hAnsi="Arial" w:cs="Arial"/>
                <w:sz w:val="18"/>
              </w:rPr>
            </w:pPr>
            <w:r>
              <w:rPr>
                <w:rFonts w:ascii="Arial" w:hAnsi="Arial" w:cs="Arial"/>
                <w:sz w:val="18"/>
              </w:rPr>
              <w:t>Removing user d</w:t>
            </w:r>
            <w:r w:rsidRPr="005F183B">
              <w:rPr>
                <w:rFonts w:ascii="Arial" w:hAnsi="Arial" w:cs="Arial"/>
                <w:sz w:val="18"/>
              </w:rPr>
              <w:t>oes NOT delete content posted by that User or attributed content</w:t>
            </w:r>
          </w:p>
        </w:tc>
      </w:tr>
    </w:tbl>
    <w:p w:rsidR="00DF291E" w:rsidRDefault="00E83DB5" w:rsidP="00DF291E">
      <w:pPr>
        <w:pStyle w:val="Heading2"/>
      </w:pPr>
      <w:bookmarkStart w:id="55" w:name="_Toc324835402"/>
      <w:r>
        <w:lastRenderedPageBreak/>
        <w:t>Reports</w:t>
      </w:r>
      <w:r w:rsidR="003736A6">
        <w:t xml:space="preserve"> </w:t>
      </w:r>
      <w:r w:rsidR="00DF291E">
        <w:t>– P1</w:t>
      </w:r>
      <w:bookmarkEnd w:id="5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DF291E" w:rsidP="00E83DB5">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6</w:t>
            </w:r>
          </w:p>
        </w:tc>
        <w:tc>
          <w:tcPr>
            <w:tcW w:w="8730" w:type="dxa"/>
          </w:tcPr>
          <w:p w:rsidR="00DF291E" w:rsidRDefault="00092710" w:rsidP="00E83DB5">
            <w:pPr>
              <w:rPr>
                <w:rFonts w:ascii="Arial" w:hAnsi="Arial" w:cs="Arial"/>
                <w:sz w:val="18"/>
                <w:szCs w:val="20"/>
              </w:rPr>
            </w:pPr>
            <w:r>
              <w:rPr>
                <w:rFonts w:ascii="Arial" w:hAnsi="Arial" w:cs="Arial"/>
                <w:sz w:val="18"/>
                <w:szCs w:val="20"/>
              </w:rPr>
              <w:t xml:space="preserve">Links to </w:t>
            </w:r>
          </w:p>
          <w:p w:rsidR="00092710" w:rsidRDefault="00092710" w:rsidP="00335E6A">
            <w:pPr>
              <w:pStyle w:val="ListParagraph"/>
              <w:numPr>
                <w:ilvl w:val="0"/>
                <w:numId w:val="16"/>
              </w:numPr>
              <w:rPr>
                <w:rFonts w:ascii="Arial" w:hAnsi="Arial" w:cs="Arial"/>
                <w:sz w:val="18"/>
                <w:szCs w:val="20"/>
              </w:rPr>
            </w:pPr>
            <w:proofErr w:type="spellStart"/>
            <w:r>
              <w:rPr>
                <w:rFonts w:ascii="Arial" w:hAnsi="Arial" w:cs="Arial"/>
                <w:sz w:val="18"/>
                <w:szCs w:val="20"/>
              </w:rPr>
              <w:t>Omniture</w:t>
            </w:r>
            <w:proofErr w:type="spellEnd"/>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Google Analytics</w:t>
            </w:r>
          </w:p>
          <w:p w:rsidR="008631FF" w:rsidRDefault="008631FF" w:rsidP="00335E6A">
            <w:pPr>
              <w:pStyle w:val="ListParagraph"/>
              <w:numPr>
                <w:ilvl w:val="0"/>
                <w:numId w:val="16"/>
              </w:numPr>
              <w:rPr>
                <w:rFonts w:ascii="Arial" w:hAnsi="Arial" w:cs="Arial"/>
                <w:sz w:val="18"/>
                <w:szCs w:val="20"/>
              </w:rPr>
            </w:pPr>
            <w:r>
              <w:rPr>
                <w:rFonts w:ascii="Arial" w:hAnsi="Arial" w:cs="Arial"/>
                <w:sz w:val="18"/>
                <w:szCs w:val="20"/>
              </w:rPr>
              <w:t>Basic reporting</w:t>
            </w:r>
          </w:p>
          <w:p w:rsidR="009022B7" w:rsidRDefault="008631FF">
            <w:pPr>
              <w:pStyle w:val="ListParagraph"/>
              <w:numPr>
                <w:ilvl w:val="1"/>
                <w:numId w:val="16"/>
              </w:numPr>
              <w:rPr>
                <w:rFonts w:ascii="Arial" w:hAnsi="Arial" w:cs="Arial"/>
                <w:sz w:val="18"/>
                <w:szCs w:val="20"/>
              </w:rPr>
            </w:pPr>
            <w:r>
              <w:rPr>
                <w:rFonts w:ascii="Arial" w:hAnsi="Arial" w:cs="Arial"/>
                <w:sz w:val="18"/>
                <w:szCs w:val="20"/>
              </w:rPr>
              <w:t>Number of Q&amp;A created</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Number of answers</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Response time for expert</w:t>
            </w:r>
          </w:p>
          <w:p w:rsidR="00CA4FC3" w:rsidRDefault="00CA4FC3">
            <w:pPr>
              <w:pStyle w:val="ListParagraph"/>
              <w:numPr>
                <w:ilvl w:val="2"/>
                <w:numId w:val="16"/>
              </w:numPr>
              <w:rPr>
                <w:rFonts w:ascii="Arial" w:hAnsi="Arial" w:cs="Arial"/>
                <w:sz w:val="18"/>
                <w:szCs w:val="20"/>
              </w:rPr>
            </w:pPr>
            <w:r>
              <w:rPr>
                <w:rFonts w:ascii="Arial" w:hAnsi="Arial" w:cs="Arial"/>
                <w:sz w:val="18"/>
                <w:szCs w:val="20"/>
              </w:rPr>
              <w:t>Questions within a category</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comments</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blog comments</w:t>
            </w:r>
          </w:p>
          <w:p w:rsidR="009022B7" w:rsidRDefault="00BD2907" w:rsidP="00BD2907">
            <w:pPr>
              <w:pStyle w:val="ListParagraph"/>
              <w:numPr>
                <w:ilvl w:val="1"/>
                <w:numId w:val="16"/>
              </w:numPr>
              <w:rPr>
                <w:rFonts w:ascii="Arial" w:hAnsi="Arial" w:cs="Arial"/>
                <w:sz w:val="18"/>
                <w:szCs w:val="20"/>
              </w:rPr>
            </w:pPr>
            <w:r>
              <w:rPr>
                <w:rFonts w:ascii="Arial" w:hAnsi="Arial" w:cs="Arial"/>
                <w:sz w:val="18"/>
                <w:szCs w:val="20"/>
              </w:rPr>
              <w:t xml:space="preserve">Poll results </w:t>
            </w:r>
            <w:r w:rsidR="008631FF">
              <w:rPr>
                <w:rFonts w:ascii="Arial" w:hAnsi="Arial" w:cs="Arial"/>
                <w:sz w:val="18"/>
                <w:szCs w:val="20"/>
              </w:rPr>
              <w:t>created</w:t>
            </w:r>
          </w:p>
        </w:tc>
      </w:tr>
    </w:tbl>
    <w:p w:rsidR="0019486C" w:rsidRDefault="005F183B" w:rsidP="0019486C">
      <w:pPr>
        <w:pStyle w:val="Heading2"/>
      </w:pPr>
      <w:bookmarkStart w:id="56" w:name="_Toc324835403"/>
      <w:r>
        <w:t xml:space="preserve">External Users </w:t>
      </w:r>
      <w:r w:rsidR="003736A6">
        <w:t xml:space="preserve">– </w:t>
      </w:r>
      <w:r w:rsidR="0019486C">
        <w:t>P1</w:t>
      </w:r>
      <w:bookmarkEnd w:id="5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Tr="00484614">
        <w:tc>
          <w:tcPr>
            <w:tcW w:w="810" w:type="dxa"/>
          </w:tcPr>
          <w:p w:rsidR="00A643AF" w:rsidRPr="001068D4" w:rsidRDefault="00993E57" w:rsidP="00E72E89">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7.1</w:t>
            </w:r>
          </w:p>
        </w:tc>
        <w:tc>
          <w:tcPr>
            <w:tcW w:w="8730" w:type="dxa"/>
          </w:tcPr>
          <w:p w:rsidR="005F183B" w:rsidRDefault="00021B2F" w:rsidP="005F183B">
            <w:pPr>
              <w:rPr>
                <w:rFonts w:ascii="Arial" w:hAnsi="Arial" w:cs="Arial"/>
                <w:sz w:val="18"/>
              </w:rPr>
            </w:pPr>
            <w:r>
              <w:rPr>
                <w:rFonts w:ascii="Arial" w:hAnsi="Arial" w:cs="Arial"/>
                <w:sz w:val="18"/>
              </w:rPr>
              <w:t xml:space="preserve">Members </w:t>
            </w:r>
            <w:r w:rsidRPr="008415F2">
              <w:rPr>
                <w:rFonts w:ascii="Arial" w:hAnsi="Arial" w:cs="Arial"/>
                <w:b/>
                <w:sz w:val="18"/>
                <w:szCs w:val="20"/>
              </w:rPr>
              <w:t>(Moderators / Admin)</w:t>
            </w:r>
          </w:p>
          <w:p w:rsidR="0096336F" w:rsidRDefault="00021B2F" w:rsidP="005F183B">
            <w:pPr>
              <w:pStyle w:val="ListParagraph"/>
              <w:numPr>
                <w:ilvl w:val="0"/>
                <w:numId w:val="27"/>
              </w:numPr>
              <w:rPr>
                <w:rFonts w:ascii="Arial" w:hAnsi="Arial" w:cs="Arial"/>
                <w:sz w:val="18"/>
              </w:rPr>
            </w:pPr>
            <w:r>
              <w:rPr>
                <w:rFonts w:ascii="Arial" w:hAnsi="Arial" w:cs="Arial"/>
                <w:sz w:val="18"/>
              </w:rPr>
              <w:t xml:space="preserve">Search external users by email address or screen name </w:t>
            </w:r>
          </w:p>
          <w:p w:rsidR="00021B2F" w:rsidRDefault="00021B2F" w:rsidP="005F183B">
            <w:pPr>
              <w:pStyle w:val="ListParagraph"/>
              <w:numPr>
                <w:ilvl w:val="0"/>
                <w:numId w:val="27"/>
              </w:numPr>
              <w:rPr>
                <w:rFonts w:ascii="Arial" w:hAnsi="Arial" w:cs="Arial"/>
                <w:sz w:val="18"/>
              </w:rPr>
            </w:pPr>
            <w:r>
              <w:rPr>
                <w:rFonts w:ascii="Arial" w:hAnsi="Arial" w:cs="Arial"/>
                <w:sz w:val="18"/>
              </w:rPr>
              <w:t xml:space="preserve">Members can be banned </w:t>
            </w:r>
            <w:r w:rsidR="000E7915">
              <w:rPr>
                <w:rFonts w:ascii="Arial" w:hAnsi="Arial" w:cs="Arial"/>
                <w:sz w:val="18"/>
              </w:rPr>
              <w:t>from</w:t>
            </w:r>
            <w:r>
              <w:rPr>
                <w:rFonts w:ascii="Arial" w:hAnsi="Arial" w:cs="Arial"/>
                <w:sz w:val="18"/>
              </w:rPr>
              <w:t xml:space="preserve"> </w:t>
            </w:r>
            <w:r w:rsidR="000E7915">
              <w:rPr>
                <w:rFonts w:ascii="Arial" w:hAnsi="Arial" w:cs="Arial"/>
                <w:sz w:val="18"/>
              </w:rPr>
              <w:t>search results</w:t>
            </w:r>
          </w:p>
          <w:p w:rsidR="000E7915" w:rsidRPr="000E7915" w:rsidRDefault="000E7915" w:rsidP="000E7915">
            <w:pPr>
              <w:pStyle w:val="ListParagraph"/>
              <w:numPr>
                <w:ilvl w:val="0"/>
                <w:numId w:val="27"/>
              </w:numPr>
              <w:rPr>
                <w:rFonts w:ascii="Arial" w:hAnsi="Arial" w:cs="Arial"/>
                <w:sz w:val="18"/>
              </w:rPr>
            </w:pPr>
            <w:r>
              <w:rPr>
                <w:rFonts w:ascii="Arial" w:hAnsi="Arial" w:cs="Arial"/>
                <w:sz w:val="18"/>
              </w:rPr>
              <w:t>Can select Member to see Member information</w:t>
            </w:r>
          </w:p>
        </w:tc>
      </w:tr>
      <w:tr w:rsidR="000E7915" w:rsidRPr="001068D4" w:rsidTr="00484614">
        <w:tc>
          <w:tcPr>
            <w:tcW w:w="810" w:type="dxa"/>
          </w:tcPr>
          <w:p w:rsidR="000E7915" w:rsidRDefault="000E7915" w:rsidP="00E83DB5">
            <w:pPr>
              <w:rPr>
                <w:rFonts w:ascii="Arial" w:hAnsi="Arial" w:cs="Arial"/>
                <w:sz w:val="18"/>
                <w:szCs w:val="20"/>
              </w:rPr>
            </w:pPr>
            <w:r>
              <w:rPr>
                <w:rFonts w:ascii="Arial" w:hAnsi="Arial" w:cs="Arial"/>
                <w:sz w:val="18"/>
                <w:szCs w:val="20"/>
              </w:rPr>
              <w:t>3.7.2</w:t>
            </w:r>
          </w:p>
        </w:tc>
        <w:tc>
          <w:tcPr>
            <w:tcW w:w="8730" w:type="dxa"/>
          </w:tcPr>
          <w:p w:rsidR="000E7915" w:rsidRPr="000E7915" w:rsidRDefault="000E7915" w:rsidP="00E83DB5">
            <w:pPr>
              <w:rPr>
                <w:rFonts w:ascii="Arial" w:hAnsi="Arial" w:cs="Arial"/>
                <w:sz w:val="18"/>
              </w:rPr>
            </w:pPr>
            <w:r>
              <w:rPr>
                <w:rFonts w:ascii="Arial" w:hAnsi="Arial" w:cs="Arial"/>
                <w:sz w:val="18"/>
                <w:szCs w:val="20"/>
              </w:rPr>
              <w:t xml:space="preserve">Member information </w:t>
            </w:r>
            <w:r w:rsidRPr="008415F2">
              <w:rPr>
                <w:rFonts w:ascii="Arial" w:hAnsi="Arial" w:cs="Arial"/>
                <w:b/>
                <w:sz w:val="18"/>
                <w:szCs w:val="20"/>
              </w:rPr>
              <w:t>(Moderators / Admin)</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Ban user</w:t>
            </w:r>
          </w:p>
          <w:p w:rsidR="00ED4679" w:rsidRDefault="00ED4679" w:rsidP="000E7915">
            <w:pPr>
              <w:pStyle w:val="ListParagraph"/>
              <w:numPr>
                <w:ilvl w:val="0"/>
                <w:numId w:val="32"/>
              </w:numPr>
              <w:rPr>
                <w:rFonts w:ascii="Arial" w:hAnsi="Arial" w:cs="Arial"/>
                <w:sz w:val="18"/>
                <w:szCs w:val="20"/>
              </w:rPr>
            </w:pPr>
            <w:r>
              <w:rPr>
                <w:rFonts w:ascii="Arial" w:hAnsi="Arial" w:cs="Arial"/>
                <w:sz w:val="18"/>
                <w:szCs w:val="20"/>
              </w:rPr>
              <w:t>Delete account</w:t>
            </w:r>
          </w:p>
          <w:p w:rsidR="00ED4679" w:rsidRDefault="00ED4679" w:rsidP="00ED4679">
            <w:pPr>
              <w:pStyle w:val="ListParagraph"/>
              <w:numPr>
                <w:ilvl w:val="1"/>
                <w:numId w:val="32"/>
              </w:numPr>
              <w:rPr>
                <w:rFonts w:ascii="Arial" w:hAnsi="Arial" w:cs="Arial"/>
                <w:sz w:val="18"/>
                <w:szCs w:val="20"/>
              </w:rPr>
            </w:pPr>
            <w:r w:rsidRPr="00ED4679">
              <w:rPr>
                <w:rFonts w:ascii="Arial" w:hAnsi="Arial" w:cs="Arial"/>
                <w:b/>
                <w:sz w:val="18"/>
                <w:szCs w:val="20"/>
              </w:rPr>
              <w:t>Functional Requirement:</w:t>
            </w:r>
            <w:r>
              <w:rPr>
                <w:rFonts w:ascii="Arial" w:hAnsi="Arial" w:cs="Arial"/>
                <w:b/>
                <w:sz w:val="18"/>
                <w:szCs w:val="20"/>
              </w:rPr>
              <w:t xml:space="preserve"> </w:t>
            </w:r>
            <w:r>
              <w:rPr>
                <w:rFonts w:ascii="Arial" w:hAnsi="Arial" w:cs="Arial"/>
                <w:sz w:val="18"/>
                <w:szCs w:val="20"/>
              </w:rPr>
              <w:t>Only moderators can delete an account. Information is kept in database, but Communities profile is disabled. UGC posted by User remains but</w:t>
            </w:r>
            <w:r w:rsidR="00E2015C">
              <w:rPr>
                <w:rFonts w:ascii="Arial" w:hAnsi="Arial" w:cs="Arial"/>
                <w:sz w:val="18"/>
                <w:szCs w:val="20"/>
              </w:rPr>
              <w:t xml:space="preserve"> </w:t>
            </w:r>
            <w:r>
              <w:rPr>
                <w:rFonts w:ascii="Arial" w:hAnsi="Arial" w:cs="Arial"/>
                <w:sz w:val="18"/>
                <w:szCs w:val="20"/>
              </w:rPr>
              <w:t xml:space="preserve">Removes user from all email distribution. </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Add manually applied badges </w:t>
            </w:r>
            <w:r w:rsidRPr="000E7915">
              <w:rPr>
                <w:rFonts w:ascii="Arial" w:hAnsi="Arial" w:cs="Arial"/>
                <w:b/>
                <w:sz w:val="18"/>
                <w:szCs w:val="20"/>
              </w:rPr>
              <w:t>(3.7.3)</w:t>
            </w:r>
          </w:p>
          <w:p w:rsidR="000E7915" w:rsidRDefault="000E7915" w:rsidP="000E7915">
            <w:pPr>
              <w:pStyle w:val="ListParagraph"/>
              <w:numPr>
                <w:ilvl w:val="0"/>
                <w:numId w:val="32"/>
              </w:numPr>
              <w:rPr>
                <w:rFonts w:ascii="Arial" w:hAnsi="Arial" w:cs="Arial"/>
                <w:sz w:val="18"/>
                <w:szCs w:val="20"/>
              </w:rPr>
            </w:pPr>
            <w:r w:rsidRPr="000E7915">
              <w:rPr>
                <w:rFonts w:ascii="Arial" w:hAnsi="Arial" w:cs="Arial"/>
                <w:sz w:val="18"/>
                <w:szCs w:val="20"/>
              </w:rPr>
              <w:t>View IP address</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View Opt-in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email address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Link to Community Profile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Assign Blogger Roll</w:t>
            </w:r>
          </w:p>
          <w:p w:rsidR="00ED4679" w:rsidRPr="00354C9A" w:rsidRDefault="000E7915" w:rsidP="00ED4679">
            <w:pPr>
              <w:pStyle w:val="ListParagraph"/>
              <w:numPr>
                <w:ilvl w:val="0"/>
                <w:numId w:val="32"/>
              </w:numPr>
              <w:rPr>
                <w:rFonts w:ascii="Arial" w:hAnsi="Arial" w:cs="Arial"/>
                <w:sz w:val="18"/>
                <w:szCs w:val="20"/>
              </w:rPr>
            </w:pPr>
            <w:r>
              <w:rPr>
                <w:rFonts w:ascii="Arial" w:hAnsi="Arial" w:cs="Arial"/>
                <w:sz w:val="18"/>
                <w:szCs w:val="20"/>
              </w:rPr>
              <w:t xml:space="preserve">Set as a featured member </w:t>
            </w:r>
          </w:p>
        </w:tc>
      </w:tr>
      <w:tr w:rsidR="003736A6" w:rsidRPr="001068D4" w:rsidTr="00484614">
        <w:tc>
          <w:tcPr>
            <w:tcW w:w="810" w:type="dxa"/>
          </w:tcPr>
          <w:p w:rsidR="001106B5" w:rsidRPr="001068D4" w:rsidRDefault="001106B5" w:rsidP="00E83DB5">
            <w:pPr>
              <w:rPr>
                <w:rFonts w:ascii="Arial" w:hAnsi="Arial" w:cs="Arial"/>
                <w:sz w:val="18"/>
                <w:szCs w:val="20"/>
              </w:rPr>
            </w:pPr>
            <w:r>
              <w:rPr>
                <w:rFonts w:ascii="Arial" w:hAnsi="Arial" w:cs="Arial"/>
                <w:sz w:val="18"/>
                <w:szCs w:val="20"/>
              </w:rPr>
              <w:lastRenderedPageBreak/>
              <w:t>3.</w:t>
            </w:r>
            <w:r w:rsidR="00E83DB5">
              <w:rPr>
                <w:rFonts w:ascii="Arial" w:hAnsi="Arial" w:cs="Arial"/>
                <w:sz w:val="18"/>
                <w:szCs w:val="20"/>
              </w:rPr>
              <w:t>7.</w:t>
            </w:r>
            <w:r w:rsidR="000E7915">
              <w:rPr>
                <w:rFonts w:ascii="Arial" w:hAnsi="Arial" w:cs="Arial"/>
                <w:sz w:val="18"/>
                <w:szCs w:val="20"/>
              </w:rPr>
              <w:t>3</w:t>
            </w:r>
          </w:p>
        </w:tc>
        <w:tc>
          <w:tcPr>
            <w:tcW w:w="8730" w:type="dxa"/>
          </w:tcPr>
          <w:p w:rsidR="008E31D8" w:rsidRDefault="00021B2F" w:rsidP="00E83DB5">
            <w:pPr>
              <w:rPr>
                <w:rFonts w:ascii="Arial" w:hAnsi="Arial" w:cs="Arial"/>
                <w:sz w:val="18"/>
                <w:szCs w:val="20"/>
              </w:rPr>
            </w:pPr>
            <w:r>
              <w:rPr>
                <w:rFonts w:ascii="Arial" w:hAnsi="Arial" w:cs="Arial"/>
                <w:sz w:val="18"/>
                <w:szCs w:val="20"/>
              </w:rPr>
              <w:t xml:space="preserve">Badges </w:t>
            </w:r>
            <w:r w:rsidRPr="008415F2">
              <w:rPr>
                <w:rFonts w:ascii="Arial" w:hAnsi="Arial" w:cs="Arial"/>
                <w:b/>
                <w:sz w:val="18"/>
                <w:szCs w:val="20"/>
              </w:rPr>
              <w:t>(Moderators / Admin)</w:t>
            </w:r>
          </w:p>
          <w:p w:rsidR="00021B2F" w:rsidRDefault="00021B2F" w:rsidP="00021B2F">
            <w:pPr>
              <w:pStyle w:val="ListParagraph"/>
              <w:numPr>
                <w:ilvl w:val="0"/>
                <w:numId w:val="27"/>
              </w:numPr>
              <w:rPr>
                <w:rFonts w:ascii="Arial" w:hAnsi="Arial" w:cs="Arial"/>
                <w:sz w:val="18"/>
                <w:szCs w:val="20"/>
              </w:rPr>
            </w:pPr>
            <w:r>
              <w:rPr>
                <w:rFonts w:ascii="Arial" w:hAnsi="Arial" w:cs="Arial"/>
                <w:sz w:val="18"/>
                <w:szCs w:val="20"/>
              </w:rPr>
              <w:t>Badges can be manually assigned or assigned by the system</w:t>
            </w:r>
          </w:p>
          <w:p w:rsidR="00021B2F" w:rsidRDefault="00021B2F" w:rsidP="00021B2F">
            <w:pPr>
              <w:pStyle w:val="ListParagraph"/>
              <w:numPr>
                <w:ilvl w:val="0"/>
                <w:numId w:val="31"/>
              </w:numPr>
              <w:rPr>
                <w:rFonts w:ascii="Arial" w:hAnsi="Arial" w:cs="Arial"/>
                <w:sz w:val="18"/>
                <w:szCs w:val="20"/>
              </w:rPr>
            </w:pPr>
            <w:r>
              <w:rPr>
                <w:rFonts w:ascii="Arial" w:hAnsi="Arial" w:cs="Arial"/>
                <w:sz w:val="18"/>
                <w:szCs w:val="20"/>
              </w:rPr>
              <w:t xml:space="preserve">Additional Badges </w:t>
            </w:r>
            <w:r w:rsidR="00CA4FC3">
              <w:rPr>
                <w:rFonts w:ascii="Arial" w:hAnsi="Arial" w:cs="Arial"/>
                <w:sz w:val="18"/>
                <w:szCs w:val="20"/>
              </w:rPr>
              <w:t xml:space="preserve">– Admin would determine permission levels. </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Expert – Manually added </w:t>
            </w:r>
            <w:r w:rsidR="00BD2907">
              <w:rPr>
                <w:rFonts w:ascii="Arial" w:hAnsi="Arial" w:cs="Arial"/>
                <w:sz w:val="18"/>
                <w:szCs w:val="20"/>
              </w:rPr>
              <w:t>or automatically added through LDAP</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Associate – appears for anyone who has an employee ID in membership profile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Customer Care Network – tied to CCN employees working within the communities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Moderator Badge – Assigned to anyone with Admin/Moderator tool access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Vendors – Manually added </w:t>
            </w:r>
          </w:p>
          <w:p w:rsidR="007559FF" w:rsidRDefault="007559FF" w:rsidP="007559FF">
            <w:pPr>
              <w:pStyle w:val="ListParagraph"/>
              <w:ind w:left="1440"/>
              <w:rPr>
                <w:rFonts w:ascii="Arial" w:hAnsi="Arial" w:cs="Arial"/>
                <w:sz w:val="18"/>
                <w:szCs w:val="20"/>
              </w:rPr>
            </w:pPr>
          </w:p>
        </w:tc>
      </w:tr>
    </w:tbl>
    <w:p w:rsidR="00354C9A" w:rsidRDefault="00354C9A" w:rsidP="00354C9A">
      <w:pPr>
        <w:pStyle w:val="Heading2"/>
      </w:pPr>
      <w:bookmarkStart w:id="57" w:name="_Toc307838668"/>
      <w:bookmarkStart w:id="58" w:name="_Toc307838669"/>
      <w:bookmarkStart w:id="59" w:name="_Toc307838703"/>
      <w:bookmarkStart w:id="60" w:name="_Toc307838712"/>
      <w:bookmarkStart w:id="61" w:name="_Toc307838713"/>
      <w:bookmarkStart w:id="62" w:name="_Toc307838714"/>
      <w:bookmarkStart w:id="63" w:name="_Toc311100279"/>
      <w:bookmarkStart w:id="64" w:name="_Toc324835404"/>
      <w:bookmarkEnd w:id="57"/>
      <w:bookmarkEnd w:id="58"/>
      <w:bookmarkEnd w:id="59"/>
      <w:bookmarkEnd w:id="60"/>
      <w:bookmarkEnd w:id="61"/>
      <w:bookmarkEnd w:id="62"/>
      <w:r>
        <w:t>Emails – P1</w:t>
      </w:r>
      <w:bookmarkEnd w:id="63"/>
      <w:r w:rsidR="00313394">
        <w:t xml:space="preserve"> (</w:t>
      </w:r>
      <w:proofErr w:type="spellStart"/>
      <w:r w:rsidR="00313394">
        <w:t>Responsys</w:t>
      </w:r>
      <w:proofErr w:type="spellEnd"/>
      <w:r w:rsidR="00313394">
        <w:t>)</w:t>
      </w:r>
      <w:bookmarkEnd w:id="64"/>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354C9A" w:rsidRPr="001068D4" w:rsidTr="00B67D74">
        <w:tc>
          <w:tcPr>
            <w:tcW w:w="900" w:type="dxa"/>
            <w:shd w:val="clear" w:color="auto" w:fill="B6DDE8"/>
          </w:tcPr>
          <w:p w:rsidR="00354C9A" w:rsidRPr="001068D4" w:rsidRDefault="00354C9A" w:rsidP="00B67D7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Del="00D80727" w:rsidTr="00B67D74">
        <w:trPr>
          <w:del w:id="65" w:author="jmassud" w:date="2012-05-15T09:01:00Z"/>
        </w:trPr>
        <w:tc>
          <w:tcPr>
            <w:tcW w:w="900" w:type="dxa"/>
          </w:tcPr>
          <w:p w:rsidR="00354C9A" w:rsidRPr="001068D4" w:rsidDel="00D80727" w:rsidRDefault="00354C9A" w:rsidP="00B67D74">
            <w:pPr>
              <w:rPr>
                <w:del w:id="66" w:author="jmassud" w:date="2012-05-15T09:01:00Z"/>
                <w:rFonts w:ascii="Arial" w:hAnsi="Arial" w:cs="Arial"/>
                <w:sz w:val="18"/>
                <w:szCs w:val="20"/>
              </w:rPr>
            </w:pPr>
          </w:p>
        </w:tc>
        <w:tc>
          <w:tcPr>
            <w:tcW w:w="8640" w:type="dxa"/>
          </w:tcPr>
          <w:p w:rsidR="00354C9A" w:rsidRPr="005E28D9" w:rsidDel="00D80727" w:rsidRDefault="00354C9A" w:rsidP="00B67D74">
            <w:pPr>
              <w:rPr>
                <w:del w:id="67" w:author="jmassud" w:date="2012-05-15T09:01:00Z"/>
                <w:rFonts w:ascii="Arial" w:hAnsi="Arial" w:cs="Arial"/>
                <w:sz w:val="18"/>
                <w:szCs w:val="18"/>
              </w:rPr>
            </w:pPr>
          </w:p>
        </w:tc>
      </w:tr>
      <w:tr w:rsidR="00354C9A" w:rsidRPr="001068D4" w:rsidTr="00B67D74">
        <w:tc>
          <w:tcPr>
            <w:tcW w:w="900" w:type="dxa"/>
            <w:tcBorders>
              <w:bottom w:val="single" w:sz="4" w:space="0" w:color="000000"/>
            </w:tcBorders>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w:t>
            </w:r>
            <w:r w:rsidR="00E2015C">
              <w:rPr>
                <w:rFonts w:ascii="Arial" w:hAnsi="Arial" w:cs="Arial"/>
                <w:sz w:val="18"/>
                <w:szCs w:val="20"/>
              </w:rPr>
              <w:t>1</w:t>
            </w:r>
          </w:p>
        </w:tc>
        <w:tc>
          <w:tcPr>
            <w:tcW w:w="8640" w:type="dxa"/>
            <w:tcBorders>
              <w:bottom w:val="single" w:sz="4" w:space="0" w:color="000000"/>
            </w:tcBorders>
          </w:tcPr>
          <w:p w:rsidR="00354C9A" w:rsidRPr="0094554F" w:rsidRDefault="00354C9A" w:rsidP="00B67D74">
            <w:pPr>
              <w:rPr>
                <w:rFonts w:ascii="Arial" w:hAnsi="Arial" w:cs="Arial"/>
                <w:sz w:val="18"/>
                <w:szCs w:val="20"/>
              </w:rPr>
            </w:pPr>
            <w:r w:rsidRPr="0094554F">
              <w:rPr>
                <w:rFonts w:ascii="Arial" w:hAnsi="Arial" w:cs="Arial"/>
                <w:sz w:val="18"/>
                <w:szCs w:val="20"/>
              </w:rPr>
              <w:t>Communities Trigger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 xml:space="preserve">Notification emails, including: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Welcome</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Weekly feed</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Answer Network</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Advisory Council</w:t>
            </w:r>
          </w:p>
          <w:p w:rsidR="00354C9A"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Rewards</w:t>
            </w:r>
          </w:p>
          <w:p w:rsidR="00354C9A" w:rsidRPr="005E28D9" w:rsidRDefault="00354C9A" w:rsidP="00B67D74">
            <w:pPr>
              <w:rPr>
                <w:rFonts w:ascii="Arial" w:hAnsi="Arial" w:cs="Arial"/>
                <w:sz w:val="18"/>
                <w:szCs w:val="20"/>
              </w:rPr>
            </w:pPr>
            <w:r w:rsidRPr="005E28D9">
              <w:rPr>
                <w:rFonts w:ascii="Arial" w:hAnsi="Arial" w:cs="Arial"/>
                <w:b/>
                <w:i/>
                <w:sz w:val="18"/>
                <w:szCs w:val="18"/>
              </w:rPr>
              <w:t xml:space="preserve">Functional Requirement: </w:t>
            </w:r>
            <w:r w:rsidRPr="005E28D9">
              <w:rPr>
                <w:rFonts w:ascii="Arial" w:hAnsi="Arial" w:cs="Arial"/>
                <w:sz w:val="18"/>
                <w:szCs w:val="18"/>
              </w:rPr>
              <w:t xml:space="preserve">Emails should be sent through system wherever possible rather than through </w:t>
            </w:r>
            <w:proofErr w:type="spellStart"/>
            <w:r w:rsidRPr="005E28D9">
              <w:rPr>
                <w:rFonts w:ascii="Arial" w:hAnsi="Arial" w:cs="Arial"/>
                <w:sz w:val="18"/>
                <w:szCs w:val="18"/>
              </w:rPr>
              <w:t>Responsys</w:t>
            </w:r>
            <w:proofErr w:type="spellEnd"/>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w:t>
            </w:r>
            <w:r w:rsidR="00E2015C">
              <w:rPr>
                <w:rFonts w:ascii="Arial" w:hAnsi="Arial" w:cs="Arial"/>
                <w:sz w:val="18"/>
                <w:szCs w:val="20"/>
              </w:rPr>
              <w:t>2</w:t>
            </w:r>
          </w:p>
        </w:tc>
        <w:tc>
          <w:tcPr>
            <w:tcW w:w="8640" w:type="dxa"/>
          </w:tcPr>
          <w:p w:rsidR="00354C9A" w:rsidRPr="0094554F" w:rsidRDefault="00354C9A" w:rsidP="00B67D74">
            <w:pPr>
              <w:rPr>
                <w:rFonts w:ascii="Arial" w:hAnsi="Arial" w:cs="Arial"/>
                <w:sz w:val="18"/>
                <w:szCs w:val="20"/>
              </w:rPr>
            </w:pPr>
            <w:r w:rsidRPr="0094554F">
              <w:rPr>
                <w:rFonts w:ascii="Arial" w:hAnsi="Arial" w:cs="Arial"/>
                <w:sz w:val="18"/>
                <w:szCs w:val="20"/>
              </w:rPr>
              <w:t>Communities Promotional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Newsletters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Communities exclusive promotions</w:t>
            </w:r>
          </w:p>
        </w:tc>
      </w:tr>
      <w:tr w:rsidR="00354C9A" w:rsidRPr="001068D4" w:rsidTr="009022B7">
        <w:tc>
          <w:tcPr>
            <w:tcW w:w="9540" w:type="dxa"/>
            <w:gridSpan w:val="2"/>
            <w:shd w:val="clear" w:color="auto" w:fill="B6DDE8" w:themeFill="accent5" w:themeFillTint="66"/>
          </w:tcPr>
          <w:p w:rsidR="00354C9A" w:rsidRPr="001068D4" w:rsidRDefault="00354C9A" w:rsidP="00B67D74">
            <w:pPr>
              <w:rPr>
                <w:rFonts w:ascii="Arial" w:hAnsi="Arial" w:cs="Arial"/>
                <w:b/>
                <w:sz w:val="18"/>
                <w:szCs w:val="20"/>
              </w:rPr>
            </w:pPr>
            <w:r>
              <w:rPr>
                <w:rFonts w:ascii="Arial" w:hAnsi="Arial" w:cs="Arial"/>
                <w:b/>
                <w:sz w:val="18"/>
                <w:szCs w:val="20"/>
              </w:rPr>
              <w:t xml:space="preserve">Future Planned Enhancement </w:t>
            </w:r>
          </w:p>
        </w:tc>
      </w:tr>
      <w:tr w:rsidR="00354C9A" w:rsidRPr="001068D4" w:rsidTr="009022B7">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Pr>
                <w:rFonts w:ascii="Arial" w:hAnsi="Arial" w:cs="Arial"/>
                <w:sz w:val="18"/>
                <w:szCs w:val="20"/>
              </w:rPr>
              <w:t>3.</w:t>
            </w:r>
            <w:r w:rsidR="00904B79">
              <w:rPr>
                <w:rFonts w:ascii="Arial" w:hAnsi="Arial" w:cs="Arial"/>
                <w:sz w:val="18"/>
                <w:szCs w:val="20"/>
              </w:rPr>
              <w:t>8</w:t>
            </w:r>
            <w:r>
              <w:rPr>
                <w:rFonts w:ascii="Arial" w:hAnsi="Arial" w:cs="Arial"/>
                <w:sz w:val="18"/>
                <w:szCs w:val="20"/>
              </w:rPr>
              <w:t>.</w:t>
            </w:r>
            <w:r w:rsidR="00E2015C">
              <w:rPr>
                <w:rFonts w:ascii="Arial" w:hAnsi="Arial" w:cs="Arial"/>
                <w:sz w:val="18"/>
                <w:szCs w:val="20"/>
              </w:rPr>
              <w:t>3</w:t>
            </w:r>
          </w:p>
        </w:tc>
        <w:tc>
          <w:tcPr>
            <w:tcW w:w="8640" w:type="dxa"/>
          </w:tcPr>
          <w:p w:rsidR="00354C9A" w:rsidRDefault="00354C9A" w:rsidP="00B67D74">
            <w:pPr>
              <w:rPr>
                <w:rFonts w:ascii="Arial" w:hAnsi="Arial" w:cs="Arial"/>
                <w:sz w:val="18"/>
                <w:szCs w:val="20"/>
              </w:rPr>
            </w:pPr>
            <w:proofErr w:type="spellStart"/>
            <w:r>
              <w:rPr>
                <w:rFonts w:ascii="Arial" w:hAnsi="Arial" w:cs="Arial"/>
                <w:sz w:val="18"/>
                <w:szCs w:val="20"/>
              </w:rPr>
              <w:t>Qualtrics</w:t>
            </w:r>
            <w:proofErr w:type="spellEnd"/>
            <w:r>
              <w:rPr>
                <w:rFonts w:ascii="Arial" w:hAnsi="Arial" w:cs="Arial"/>
                <w:sz w:val="18"/>
                <w:szCs w:val="20"/>
              </w:rPr>
              <w:t xml:space="preserve"> Survey Integration </w:t>
            </w:r>
          </w:p>
          <w:p w:rsidR="00354C9A" w:rsidRDefault="00354C9A" w:rsidP="00354C9A">
            <w:pPr>
              <w:pStyle w:val="ListParagraph"/>
              <w:numPr>
                <w:ilvl w:val="0"/>
                <w:numId w:val="40"/>
              </w:numPr>
              <w:rPr>
                <w:rFonts w:ascii="Arial" w:hAnsi="Arial" w:cs="Arial"/>
                <w:sz w:val="18"/>
                <w:szCs w:val="20"/>
              </w:rPr>
            </w:pPr>
            <w:r w:rsidRPr="00736605">
              <w:rPr>
                <w:rFonts w:ascii="Arial" w:hAnsi="Arial" w:cs="Arial"/>
                <w:sz w:val="18"/>
                <w:szCs w:val="20"/>
              </w:rPr>
              <w:t>Surveys will be emailed by outside system (</w:t>
            </w:r>
            <w:proofErr w:type="spellStart"/>
            <w:r w:rsidRPr="00736605">
              <w:rPr>
                <w:rFonts w:ascii="Arial" w:hAnsi="Arial" w:cs="Arial"/>
                <w:sz w:val="18"/>
                <w:szCs w:val="20"/>
              </w:rPr>
              <w:t>Qualtrics</w:t>
            </w:r>
            <w:proofErr w:type="spellEnd"/>
            <w:r w:rsidRPr="00736605">
              <w:rPr>
                <w:rFonts w:ascii="Arial" w:hAnsi="Arial" w:cs="Arial"/>
                <w:sz w:val="18"/>
                <w:szCs w:val="20"/>
              </w:rPr>
              <w:t xml:space="preserve">).   </w:t>
            </w:r>
          </w:p>
          <w:p w:rsidR="00354C9A" w:rsidRPr="00736605" w:rsidRDefault="00354C9A" w:rsidP="00354C9A">
            <w:pPr>
              <w:pStyle w:val="ListParagraph"/>
              <w:numPr>
                <w:ilvl w:val="0"/>
                <w:numId w:val="40"/>
              </w:numPr>
              <w:rPr>
                <w:rFonts w:ascii="Arial" w:hAnsi="Arial" w:cs="Arial"/>
                <w:sz w:val="18"/>
                <w:szCs w:val="20"/>
              </w:rPr>
            </w:pPr>
            <w:r>
              <w:rPr>
                <w:rFonts w:ascii="Arial" w:hAnsi="Arial" w:cs="Arial"/>
                <w:sz w:val="18"/>
                <w:szCs w:val="20"/>
              </w:rPr>
              <w:t xml:space="preserve">Admin will need ability to </w:t>
            </w:r>
            <w:r w:rsidRPr="00736605">
              <w:rPr>
                <w:rFonts w:ascii="Arial" w:hAnsi="Arial" w:cs="Arial"/>
                <w:sz w:val="18"/>
                <w:szCs w:val="20"/>
              </w:rPr>
              <w:t xml:space="preserve">download lists of members by profile </w:t>
            </w:r>
            <w:r>
              <w:rPr>
                <w:rFonts w:ascii="Arial" w:hAnsi="Arial" w:cs="Arial"/>
                <w:sz w:val="18"/>
                <w:szCs w:val="20"/>
              </w:rPr>
              <w:t xml:space="preserve">answers or interest groups </w:t>
            </w:r>
          </w:p>
        </w:tc>
      </w:tr>
    </w:tbl>
    <w:p w:rsidR="009022B7" w:rsidRDefault="009022B7" w:rsidP="009022B7">
      <w:pPr>
        <w:pStyle w:val="Heading2"/>
      </w:pPr>
      <w:bookmarkStart w:id="68" w:name="_Toc324835405"/>
      <w:r>
        <w:t>Expert UI</w:t>
      </w:r>
      <w:bookmarkEnd w:id="68"/>
      <w:ins w:id="69" w:author="jmassud" w:date="2012-05-15T09:00:00Z">
        <w:r w:rsidR="002D567A">
          <w:t xml:space="preserve"> </w:t>
        </w:r>
      </w:ins>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9022B7" w:rsidRPr="001068D4" w:rsidTr="009022B7">
        <w:tc>
          <w:tcPr>
            <w:tcW w:w="900" w:type="dxa"/>
            <w:shd w:val="clear" w:color="auto" w:fill="B6DDE8"/>
          </w:tcPr>
          <w:p w:rsidR="009022B7" w:rsidRPr="001068D4" w:rsidRDefault="009022B7" w:rsidP="009022B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 xml:space="preserve">Description </w:t>
            </w:r>
          </w:p>
        </w:tc>
      </w:tr>
      <w:tr w:rsidR="009022B7" w:rsidRPr="001068D4" w:rsidTr="009022B7">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lastRenderedPageBreak/>
              <w:t>3.</w:t>
            </w:r>
            <w:r w:rsidR="00904B79">
              <w:rPr>
                <w:rFonts w:ascii="Arial" w:hAnsi="Arial" w:cs="Arial"/>
                <w:sz w:val="18"/>
                <w:szCs w:val="20"/>
              </w:rPr>
              <w:t>9</w:t>
            </w:r>
            <w:r w:rsidRPr="001068D4">
              <w:rPr>
                <w:rFonts w:ascii="Arial" w:hAnsi="Arial" w:cs="Arial"/>
                <w:sz w:val="18"/>
                <w:szCs w:val="20"/>
              </w:rPr>
              <w:t>.1</w:t>
            </w:r>
          </w:p>
        </w:tc>
        <w:tc>
          <w:tcPr>
            <w:tcW w:w="8640" w:type="dxa"/>
          </w:tcPr>
          <w:p w:rsidR="009022B7" w:rsidRDefault="009022B7" w:rsidP="009022B7">
            <w:pPr>
              <w:rPr>
                <w:rFonts w:ascii="Arial" w:hAnsi="Arial" w:cs="Arial"/>
                <w:sz w:val="18"/>
                <w:szCs w:val="20"/>
              </w:rPr>
            </w:pPr>
            <w:r>
              <w:rPr>
                <w:rFonts w:ascii="Arial" w:hAnsi="Arial" w:cs="Arial"/>
                <w:sz w:val="18"/>
                <w:szCs w:val="20"/>
              </w:rPr>
              <w:t>Queue</w:t>
            </w:r>
            <w:r w:rsidR="0098054C">
              <w:rPr>
                <w:rFonts w:ascii="Arial" w:hAnsi="Arial" w:cs="Arial"/>
                <w:sz w:val="18"/>
                <w:szCs w:val="20"/>
              </w:rPr>
              <w:t xml:space="preserve"> </w:t>
            </w:r>
            <w:r w:rsidR="0098054C" w:rsidRPr="0098054C">
              <w:rPr>
                <w:rFonts w:ascii="Arial" w:hAnsi="Arial" w:cs="Arial"/>
                <w:b/>
                <w:sz w:val="18"/>
                <w:szCs w:val="20"/>
              </w:rPr>
              <w:t>(Moderator / Admin / Expert)</w:t>
            </w:r>
          </w:p>
          <w:p w:rsidR="009022B7" w:rsidRDefault="009022B7" w:rsidP="009022B7">
            <w:pPr>
              <w:pStyle w:val="ListParagraph"/>
              <w:numPr>
                <w:ilvl w:val="0"/>
                <w:numId w:val="44"/>
              </w:numPr>
              <w:rPr>
                <w:rFonts w:ascii="Arial" w:hAnsi="Arial" w:cs="Arial"/>
                <w:sz w:val="18"/>
                <w:szCs w:val="18"/>
              </w:rPr>
            </w:pPr>
            <w:r w:rsidRPr="009022B7">
              <w:rPr>
                <w:rFonts w:ascii="Arial" w:hAnsi="Arial" w:cs="Arial"/>
                <w:sz w:val="18"/>
                <w:szCs w:val="18"/>
              </w:rPr>
              <w:t>Pull questions from a queue which is automatically populated with questions based on the topic</w:t>
            </w:r>
          </w:p>
          <w:p w:rsidR="009022B7"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Create shared question queues for experts and first responders. Queues should indicate age of question; if a user has responded, etc.</w:t>
            </w:r>
          </w:p>
          <w:p w:rsidR="0046067B"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Questions should be sent to the queue based on topic and job function (question should appear in both expert and first responders queues)</w:t>
            </w:r>
          </w:p>
          <w:p w:rsidR="006D6FA7" w:rsidRDefault="006D6FA7" w:rsidP="0046067B">
            <w:pPr>
              <w:pStyle w:val="ListParagraph"/>
              <w:numPr>
                <w:ilvl w:val="1"/>
                <w:numId w:val="44"/>
              </w:numPr>
              <w:rPr>
                <w:rFonts w:ascii="Arial" w:hAnsi="Arial" w:cs="Arial"/>
                <w:sz w:val="18"/>
                <w:szCs w:val="18"/>
              </w:rPr>
            </w:pPr>
            <w:r>
              <w:rPr>
                <w:rFonts w:ascii="Arial" w:hAnsi="Arial" w:cs="Arial"/>
                <w:sz w:val="18"/>
                <w:szCs w:val="18"/>
              </w:rPr>
              <w:t xml:space="preserve">Oldest questions filter to the top </w:t>
            </w:r>
          </w:p>
          <w:p w:rsidR="0046067B" w:rsidRDefault="0046067B" w:rsidP="009022B7">
            <w:pPr>
              <w:pStyle w:val="ListParagraph"/>
              <w:numPr>
                <w:ilvl w:val="0"/>
                <w:numId w:val="44"/>
              </w:numPr>
              <w:rPr>
                <w:rFonts w:ascii="Arial" w:hAnsi="Arial" w:cs="Arial"/>
                <w:sz w:val="18"/>
                <w:szCs w:val="18"/>
              </w:rPr>
            </w:pPr>
            <w:r w:rsidRPr="0046067B">
              <w:rPr>
                <w:rFonts w:ascii="Arial" w:hAnsi="Arial" w:cs="Arial"/>
                <w:sz w:val="18"/>
                <w:szCs w:val="18"/>
              </w:rPr>
              <w:t>Reassign questions to other queues and trigger the associated expert notifications.</w:t>
            </w:r>
          </w:p>
          <w:p w:rsidR="00D030E8" w:rsidRDefault="00D030E8" w:rsidP="009022B7">
            <w:pPr>
              <w:pStyle w:val="ListParagraph"/>
              <w:numPr>
                <w:ilvl w:val="0"/>
                <w:numId w:val="44"/>
              </w:numPr>
              <w:rPr>
                <w:rFonts w:ascii="Arial" w:hAnsi="Arial" w:cs="Arial"/>
                <w:sz w:val="18"/>
                <w:szCs w:val="18"/>
              </w:rPr>
            </w:pPr>
            <w:r>
              <w:rPr>
                <w:rFonts w:ascii="Arial" w:hAnsi="Arial" w:cs="Arial"/>
                <w:sz w:val="18"/>
                <w:szCs w:val="18"/>
              </w:rPr>
              <w:t xml:space="preserve">Notification </w:t>
            </w:r>
          </w:p>
          <w:p w:rsidR="00D030E8" w:rsidRPr="00D030E8" w:rsidRDefault="00D030E8" w:rsidP="00D030E8">
            <w:pPr>
              <w:pStyle w:val="ListParagraph"/>
              <w:numPr>
                <w:ilvl w:val="1"/>
                <w:numId w:val="44"/>
              </w:numPr>
              <w:rPr>
                <w:rFonts w:ascii="Arial" w:hAnsi="Arial" w:cs="Arial"/>
                <w:sz w:val="18"/>
                <w:szCs w:val="18"/>
              </w:rPr>
            </w:pPr>
            <w:r w:rsidRPr="00D030E8">
              <w:rPr>
                <w:rFonts w:ascii="Arial" w:hAnsi="Arial" w:cs="Arial"/>
                <w:sz w:val="18"/>
                <w:szCs w:val="18"/>
              </w:rPr>
              <w:t xml:space="preserve">Create notification system to alert experts and responders when a new comment or answer </w:t>
            </w:r>
            <w:r>
              <w:rPr>
                <w:rFonts w:ascii="Arial" w:hAnsi="Arial" w:cs="Arial"/>
                <w:sz w:val="18"/>
                <w:szCs w:val="18"/>
              </w:rPr>
              <w:t xml:space="preserve">is posted against their comment or when </w:t>
            </w:r>
            <w:r w:rsidRPr="00D030E8">
              <w:rPr>
                <w:rFonts w:ascii="Arial" w:hAnsi="Arial" w:cs="Arial"/>
                <w:sz w:val="18"/>
                <w:szCs w:val="18"/>
              </w:rPr>
              <w:t>other answers and comments on answers appear on threads in which they have participated</w:t>
            </w:r>
          </w:p>
        </w:tc>
      </w:tr>
      <w:tr w:rsidR="009022B7" w:rsidRPr="001068D4" w:rsidTr="00F05786">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.2</w:t>
            </w:r>
          </w:p>
        </w:tc>
        <w:tc>
          <w:tcPr>
            <w:tcW w:w="8640" w:type="dxa"/>
          </w:tcPr>
          <w:p w:rsidR="00D030E8" w:rsidRDefault="00D030E8" w:rsidP="00D030E8">
            <w:pPr>
              <w:rPr>
                <w:rFonts w:ascii="Arial" w:hAnsi="Arial" w:cs="Arial"/>
                <w:sz w:val="18"/>
                <w:szCs w:val="20"/>
              </w:rPr>
            </w:pPr>
            <w:r>
              <w:rPr>
                <w:rFonts w:ascii="Arial" w:hAnsi="Arial" w:cs="Arial"/>
                <w:sz w:val="18"/>
                <w:szCs w:val="20"/>
              </w:rPr>
              <w:t>Expert Admin component</w:t>
            </w:r>
            <w:r w:rsidR="0098054C">
              <w:rPr>
                <w:rFonts w:ascii="Arial" w:hAnsi="Arial" w:cs="Arial"/>
                <w:sz w:val="18"/>
                <w:szCs w:val="20"/>
              </w:rPr>
              <w:t xml:space="preserve"> </w:t>
            </w:r>
            <w:r w:rsidR="0098054C" w:rsidRPr="0098054C">
              <w:rPr>
                <w:rFonts w:ascii="Arial" w:hAnsi="Arial" w:cs="Arial"/>
                <w:b/>
                <w:sz w:val="18"/>
                <w:szCs w:val="20"/>
              </w:rPr>
              <w:t>(Moderator</w:t>
            </w:r>
            <w:r w:rsidR="0098054C">
              <w:rPr>
                <w:rFonts w:ascii="Arial" w:hAnsi="Arial" w:cs="Arial"/>
                <w:b/>
                <w:sz w:val="18"/>
                <w:szCs w:val="20"/>
              </w:rPr>
              <w:t xml:space="preserve"> / Admin </w:t>
            </w:r>
            <w:r w:rsidR="0098054C" w:rsidRPr="0098054C">
              <w:rPr>
                <w:rFonts w:ascii="Arial" w:hAnsi="Arial" w:cs="Arial"/>
                <w:b/>
                <w:sz w:val="18"/>
                <w:szCs w:val="20"/>
              </w:rPr>
              <w:t>)</w:t>
            </w:r>
          </w:p>
          <w:p w:rsidR="00D030E8" w:rsidRPr="00D030E8" w:rsidRDefault="00D030E8" w:rsidP="00D030E8">
            <w:pPr>
              <w:pStyle w:val="ListParagraph"/>
              <w:numPr>
                <w:ilvl w:val="0"/>
                <w:numId w:val="46"/>
              </w:numPr>
              <w:rPr>
                <w:rFonts w:ascii="Arial" w:hAnsi="Arial" w:cs="Arial"/>
                <w:sz w:val="18"/>
                <w:szCs w:val="20"/>
              </w:rPr>
            </w:pPr>
            <w:r>
              <w:rPr>
                <w:rFonts w:ascii="Arial" w:hAnsi="Arial" w:cs="Arial"/>
                <w:sz w:val="18"/>
                <w:szCs w:val="20"/>
              </w:rPr>
              <w:t>Add Expert roll to a user (also badges them)</w:t>
            </w:r>
          </w:p>
        </w:tc>
      </w:tr>
      <w:tr w:rsidR="00F05786" w:rsidRPr="001068D4" w:rsidTr="009022B7">
        <w:tc>
          <w:tcPr>
            <w:tcW w:w="900" w:type="dxa"/>
            <w:tcBorders>
              <w:bottom w:val="single" w:sz="4" w:space="0" w:color="000000"/>
            </w:tcBorders>
          </w:tcPr>
          <w:p w:rsidR="00F05786" w:rsidRPr="001068D4" w:rsidRDefault="00F05786" w:rsidP="009022B7">
            <w:pPr>
              <w:rPr>
                <w:rFonts w:ascii="Arial" w:hAnsi="Arial" w:cs="Arial"/>
                <w:sz w:val="18"/>
                <w:szCs w:val="20"/>
              </w:rPr>
            </w:pPr>
            <w:r>
              <w:rPr>
                <w:rFonts w:ascii="Arial" w:hAnsi="Arial" w:cs="Arial"/>
                <w:sz w:val="18"/>
                <w:szCs w:val="20"/>
              </w:rPr>
              <w:t>3.9.3</w:t>
            </w:r>
          </w:p>
        </w:tc>
        <w:tc>
          <w:tcPr>
            <w:tcW w:w="8640" w:type="dxa"/>
            <w:tcBorders>
              <w:bottom w:val="single" w:sz="4" w:space="0" w:color="000000"/>
            </w:tcBorders>
          </w:tcPr>
          <w:p w:rsidR="00F05786" w:rsidRDefault="00F05786" w:rsidP="00F05786">
            <w:pPr>
              <w:rPr>
                <w:rFonts w:ascii="Arial" w:hAnsi="Arial" w:cs="Arial"/>
                <w:sz w:val="18"/>
                <w:szCs w:val="22"/>
              </w:rPr>
            </w:pPr>
            <w:r>
              <w:rPr>
                <w:rFonts w:ascii="Arial" w:hAnsi="Arial" w:cs="Arial"/>
                <w:sz w:val="18"/>
                <w:szCs w:val="22"/>
              </w:rPr>
              <w:t>Resolution Notifications:</w:t>
            </w:r>
          </w:p>
          <w:p w:rsidR="00F05786" w:rsidRDefault="00F05786" w:rsidP="00F05786">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 xml:space="preserve">Notification includes questions:  “where you </w:t>
            </w:r>
            <w:proofErr w:type="spellStart"/>
            <w:r w:rsidRPr="003229C0">
              <w:rPr>
                <w:rFonts w:ascii="Arial" w:hAnsi="Arial" w:cs="Arial"/>
                <w:sz w:val="18"/>
                <w:szCs w:val="22"/>
              </w:rPr>
              <w:t>satisified</w:t>
            </w:r>
            <w:proofErr w:type="spellEnd"/>
            <w:r w:rsidRPr="003229C0">
              <w:rPr>
                <w:rFonts w:ascii="Arial" w:hAnsi="Arial" w:cs="Arial"/>
                <w:sz w:val="18"/>
                <w:szCs w:val="22"/>
              </w:rPr>
              <w:t xml:space="preserve"> with the service you received? Yes/no buttons</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w:t>
            </w:r>
            <w:proofErr w:type="spellStart"/>
            <w:r>
              <w:rPr>
                <w:rFonts w:ascii="Arial" w:hAnsi="Arial" w:cs="Arial"/>
                <w:sz w:val="18"/>
                <w:szCs w:val="22"/>
              </w:rPr>
              <w:t>satisified</w:t>
            </w:r>
            <w:proofErr w:type="spellEnd"/>
            <w:r>
              <w:rPr>
                <w:rFonts w:ascii="Arial" w:hAnsi="Arial" w:cs="Arial"/>
                <w:sz w:val="18"/>
                <w:szCs w:val="22"/>
              </w:rPr>
              <w:t>”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F05786" w:rsidRDefault="00F05786" w:rsidP="00F05786">
            <w:pPr>
              <w:rPr>
                <w:rFonts w:ascii="Arial" w:hAnsi="Arial" w:cs="Arial"/>
                <w:sz w:val="18"/>
                <w:szCs w:val="20"/>
              </w:rPr>
            </w:pPr>
            <w:r>
              <w:rPr>
                <w:rFonts w:ascii="Arial" w:hAnsi="Arial" w:cs="Arial"/>
                <w:sz w:val="18"/>
                <w:szCs w:val="22"/>
              </w:rPr>
              <w:t>If no is clicked, system notifies business to follow up; process repeats</w:t>
            </w:r>
          </w:p>
        </w:tc>
      </w:tr>
    </w:tbl>
    <w:p w:rsidR="00354C9A" w:rsidRDefault="00354C9A"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70" w:name="_Toc324835406"/>
      <w:r>
        <w:rPr>
          <w:rFonts w:cs="Arial"/>
          <w:sz w:val="28"/>
        </w:rPr>
        <w:t>User Experience Requirements</w:t>
      </w:r>
      <w:bookmarkEnd w:id="70"/>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 xml:space="preserve">Formats: support for desktop, </w:t>
      </w:r>
      <w:proofErr w:type="spellStart"/>
      <w:r w:rsidRPr="00C3486B">
        <w:rPr>
          <w:szCs w:val="22"/>
        </w:rPr>
        <w:t>ipad</w:t>
      </w:r>
      <w:proofErr w:type="spellEnd"/>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D1344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lastRenderedPageBreak/>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71" w:name="_Toc324835407"/>
      <w:r>
        <w:rPr>
          <w:rFonts w:cs="Arial"/>
          <w:sz w:val="28"/>
        </w:rPr>
        <w:t>Integration and Migration</w:t>
      </w:r>
      <w:bookmarkEnd w:id="71"/>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E83DB5" w:rsidRPr="00C3486B" w:rsidRDefault="00E83DB5" w:rsidP="00855BFA">
      <w:pPr>
        <w:pStyle w:val="ListParagraph"/>
        <w:numPr>
          <w:ilvl w:val="0"/>
          <w:numId w:val="13"/>
        </w:numPr>
        <w:rPr>
          <w:szCs w:val="22"/>
        </w:rPr>
      </w:pPr>
      <w:r>
        <w:rPr>
          <w:szCs w:val="22"/>
        </w:rPr>
        <w:t xml:space="preserve">Integrate with Business Objects to pull reports </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72" w:name="_Toc324835408"/>
      <w:r>
        <w:rPr>
          <w:rFonts w:cs="Arial"/>
          <w:sz w:val="28"/>
        </w:rPr>
        <w:t>Operations and Maintenance</w:t>
      </w:r>
      <w:bookmarkEnd w:id="72"/>
    </w:p>
    <w:p w:rsidR="003520EB" w:rsidRDefault="00C13DB4" w:rsidP="003B657E">
      <w:pPr>
        <w:pStyle w:val="Heading2"/>
      </w:pPr>
      <w:bookmarkStart w:id="73" w:name="_Toc324835409"/>
      <w:r>
        <w:t>S</w:t>
      </w:r>
      <w:r w:rsidR="003B657E">
        <w:t>ervice Level Agreement</w:t>
      </w:r>
      <w:bookmarkEnd w:id="73"/>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74" w:name="_Toc324835410"/>
      <w:r>
        <w:t>Monitoring and Alerts</w:t>
      </w:r>
      <w:bookmarkEnd w:id="74"/>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w:t>
      </w:r>
      <w:proofErr w:type="gramStart"/>
      <w:r w:rsidR="00C50A91">
        <w:rPr>
          <w:rFonts w:cs="Times-Roman"/>
          <w:szCs w:val="22"/>
        </w:rPr>
        <w:t xml:space="preserve">communication </w:t>
      </w:r>
      <w:r w:rsidRPr="000C0D07">
        <w:rPr>
          <w:rFonts w:cs="Times-Roman"/>
          <w:szCs w:val="22"/>
        </w:rPr>
        <w:t xml:space="preserve"> with</w:t>
      </w:r>
      <w:proofErr w:type="gramEnd"/>
      <w:r w:rsidRPr="000C0D07">
        <w:rPr>
          <w:rFonts w:cs="Times-Roman"/>
          <w:szCs w:val="22"/>
        </w:rPr>
        <w:t xml:space="preserve"> client web servers.</w:t>
      </w:r>
    </w:p>
    <w:p w:rsidR="00772326" w:rsidRDefault="007221FF" w:rsidP="00772326">
      <w:pPr>
        <w:pStyle w:val="Heading2"/>
      </w:pPr>
      <w:bookmarkStart w:id="75" w:name="_Toc324835411"/>
      <w:r>
        <w:t>B</w:t>
      </w:r>
      <w:r w:rsidR="00772326">
        <w:t xml:space="preserve">usiness </w:t>
      </w:r>
      <w:r>
        <w:t>C</w:t>
      </w:r>
      <w:r w:rsidR="00772326">
        <w:t xml:space="preserve">ontinuity </w:t>
      </w:r>
      <w:r>
        <w:t>P</w:t>
      </w:r>
      <w:r w:rsidR="00772326">
        <w:t>lanning (BCP)</w:t>
      </w:r>
      <w:bookmarkEnd w:id="75"/>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76" w:name="_Toc324835412"/>
      <w:r>
        <w:t>Capacity Planning</w:t>
      </w:r>
      <w:bookmarkEnd w:id="76"/>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lastRenderedPageBreak/>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 xml:space="preserve">Traffic Estimates by Customer: </w:t>
      </w:r>
      <w:proofErr w:type="spellStart"/>
      <w:r>
        <w:rPr>
          <w:rFonts w:cs="Times-Roman"/>
          <w:szCs w:val="22"/>
        </w:rPr>
        <w:t>tbd</w:t>
      </w:r>
      <w:proofErr w:type="spellEnd"/>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77" w:name="_Toc324835413"/>
      <w:r>
        <w:t>Escalations</w:t>
      </w:r>
      <w:bookmarkEnd w:id="77"/>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78" w:name="_Toc324835414"/>
      <w:r>
        <w:rPr>
          <w:rFonts w:cs="Arial"/>
          <w:sz w:val="28"/>
        </w:rPr>
        <w:t>International</w:t>
      </w:r>
      <w:bookmarkEnd w:id="78"/>
    </w:p>
    <w:p w:rsidR="00C30C2E" w:rsidRDefault="00572273" w:rsidP="00C30C2E">
      <w:r>
        <w:t>Support some non-</w:t>
      </w:r>
      <w:proofErr w:type="spellStart"/>
      <w:r>
        <w:t>english</w:t>
      </w:r>
      <w:proofErr w:type="spellEnd"/>
      <w:r>
        <w:t xml:space="preserve"> language reviews: Spanish (US), French (Canada), </w:t>
      </w:r>
      <w:proofErr w:type="gramStart"/>
      <w:r>
        <w:t>Other</w:t>
      </w:r>
      <w:proofErr w:type="gramEnd"/>
      <w:r>
        <w:t>?</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79" w:name="_Toc324835415"/>
      <w:r>
        <w:rPr>
          <w:rFonts w:cs="Arial"/>
          <w:sz w:val="28"/>
        </w:rPr>
        <w:t>Legal</w:t>
      </w:r>
      <w:bookmarkEnd w:id="79"/>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80" w:name="_Toc324835416"/>
      <w:r>
        <w:rPr>
          <w:rFonts w:cs="Arial"/>
          <w:sz w:val="28"/>
        </w:rPr>
        <w:t>SEO and Marketing</w:t>
      </w:r>
      <w:bookmarkEnd w:id="80"/>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1" w:name="_Toc290518974"/>
      <w:bookmarkStart w:id="82" w:name="_Toc290518979"/>
      <w:bookmarkStart w:id="83" w:name="_Toc290518980"/>
      <w:bookmarkStart w:id="84" w:name="_Toc290518981"/>
      <w:bookmarkStart w:id="85" w:name="_Toc290518982"/>
      <w:bookmarkStart w:id="86" w:name="_Toc290518984"/>
      <w:bookmarkStart w:id="87" w:name="_Toc324835417"/>
      <w:bookmarkEnd w:id="81"/>
      <w:bookmarkEnd w:id="82"/>
      <w:bookmarkEnd w:id="83"/>
      <w:bookmarkEnd w:id="84"/>
      <w:bookmarkEnd w:id="85"/>
      <w:bookmarkEnd w:id="86"/>
      <w:proofErr w:type="gramStart"/>
      <w:r>
        <w:rPr>
          <w:rFonts w:cs="Arial"/>
          <w:sz w:val="28"/>
        </w:rPr>
        <w:t xml:space="preserve">Other </w:t>
      </w:r>
      <w:r w:rsidR="00B86D0C" w:rsidRPr="00E41FED">
        <w:rPr>
          <w:rFonts w:cs="Arial"/>
          <w:sz w:val="28"/>
        </w:rPr>
        <w:t xml:space="preserve"> </w:t>
      </w:r>
      <w:r w:rsidR="003D58AD">
        <w:rPr>
          <w:rFonts w:cs="Arial"/>
          <w:sz w:val="28"/>
        </w:rPr>
        <w:t>Stuff</w:t>
      </w:r>
      <w:bookmarkEnd w:id="87"/>
      <w:proofErr w:type="gramEnd"/>
    </w:p>
    <w:p w:rsidR="0087174E" w:rsidRPr="00E41FED" w:rsidRDefault="00295E0D" w:rsidP="00E41FED">
      <w:pPr>
        <w:pStyle w:val="Heading2"/>
        <w:tabs>
          <w:tab w:val="left" w:pos="810"/>
        </w:tabs>
        <w:ind w:left="810" w:hanging="540"/>
      </w:pPr>
      <w:r>
        <w:t xml:space="preserve"> </w:t>
      </w:r>
      <w:bookmarkStart w:id="88" w:name="_Toc324835418"/>
      <w:r w:rsidR="008F18C0">
        <w:t>Future Business Flow</w:t>
      </w:r>
      <w:bookmarkEnd w:id="88"/>
    </w:p>
    <w:p w:rsidR="0087174E" w:rsidRPr="00E41FED" w:rsidRDefault="0087174E" w:rsidP="00E41FED">
      <w:pPr>
        <w:pStyle w:val="Heading2"/>
        <w:tabs>
          <w:tab w:val="left" w:pos="810"/>
        </w:tabs>
        <w:ind w:left="810" w:hanging="540"/>
      </w:pPr>
      <w:bookmarkStart w:id="89" w:name="_Toc324835419"/>
      <w:r w:rsidRPr="00E41FED">
        <w:t>Other Business Area</w:t>
      </w:r>
      <w:r w:rsidR="00ED4FA6" w:rsidRPr="00E41FED">
        <w:t>s</w:t>
      </w:r>
      <w:r w:rsidRPr="00E41FED">
        <w:t xml:space="preserve"> / Departments Impacted</w:t>
      </w:r>
      <w:bookmarkEnd w:id="89"/>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7559FF"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7559FF"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 xml:space="preserve">Merchandise </w:t>
            </w:r>
            <w:proofErr w:type="spellStart"/>
            <w:r w:rsidR="00B86D0C" w:rsidRPr="009C46F9">
              <w:rPr>
                <w:rFonts w:ascii="Arial" w:hAnsi="Arial" w:cs="Arial"/>
                <w:color w:val="000000"/>
                <w:sz w:val="20"/>
                <w:szCs w:val="20"/>
              </w:rPr>
              <w:t>Prchsing</w:t>
            </w:r>
            <w:proofErr w:type="spellEnd"/>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w:t>
            </w:r>
            <w:proofErr w:type="spellStart"/>
            <w:r w:rsidR="00B86D0C" w:rsidRPr="009C46F9">
              <w:rPr>
                <w:rFonts w:ascii="Arial" w:hAnsi="Arial" w:cs="Arial"/>
                <w:color w:val="000000"/>
                <w:sz w:val="20"/>
                <w:szCs w:val="20"/>
              </w:rPr>
              <w:t>Merch</w:t>
            </w:r>
            <w:proofErr w:type="spellEnd"/>
            <w:r w:rsidR="00B86D0C" w:rsidRPr="009C46F9">
              <w:rPr>
                <w:rFonts w:ascii="Arial" w:hAnsi="Arial" w:cs="Arial"/>
                <w:color w:val="000000"/>
                <w:sz w:val="20"/>
                <w:szCs w:val="20"/>
              </w:rPr>
              <w:t xml:space="preserve">. </w:t>
            </w:r>
            <w:proofErr w:type="spellStart"/>
            <w:r w:rsidR="00B86D0C" w:rsidRPr="009C46F9">
              <w:rPr>
                <w:rFonts w:ascii="Arial" w:hAnsi="Arial" w:cs="Arial"/>
                <w:color w:val="000000"/>
                <w:sz w:val="20"/>
                <w:szCs w:val="20"/>
              </w:rPr>
              <w:t>Prchsing</w:t>
            </w:r>
            <w:proofErr w:type="spellEnd"/>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proofErr w:type="spellStart"/>
            <w:r w:rsidR="00B86D0C" w:rsidRPr="009C46F9">
              <w:rPr>
                <w:rFonts w:ascii="Arial" w:hAnsi="Arial" w:cs="Arial"/>
                <w:color w:val="000000"/>
                <w:sz w:val="20"/>
                <w:szCs w:val="20"/>
              </w:rPr>
              <w:t>Decon</w:t>
            </w:r>
            <w:proofErr w:type="spellEnd"/>
            <w:r w:rsidR="00B86D0C" w:rsidRPr="009C46F9">
              <w:rPr>
                <w:rFonts w:ascii="Arial" w:hAnsi="Arial" w:cs="Arial"/>
                <w:color w:val="000000"/>
                <w:sz w:val="20"/>
                <w:szCs w:val="20"/>
              </w:rPr>
              <w:t xml:space="preserve"> Center</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7559FF"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7559FF"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proofErr w:type="spellStart"/>
            <w:r w:rsidR="009700FF">
              <w:rPr>
                <w:rFonts w:ascii="Arial" w:hAnsi="Arial" w:cs="Arial"/>
                <w:color w:val="000000"/>
                <w:sz w:val="20"/>
                <w:szCs w:val="20"/>
              </w:rPr>
              <w:t>MyGofer</w:t>
            </w:r>
            <w:proofErr w:type="spellEnd"/>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7559F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7559FF"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7559FF"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90" w:name="_Toc324835420"/>
      <w:r w:rsidRPr="00E41FED">
        <w:t>Properties</w:t>
      </w:r>
      <w:r w:rsidR="001B3376" w:rsidRPr="00E41FED">
        <w:t xml:space="preserve"> </w:t>
      </w:r>
      <w:r w:rsidR="001469B7" w:rsidRPr="00E41FED">
        <w:t>to be i</w:t>
      </w:r>
      <w:r w:rsidR="001B3376" w:rsidRPr="00E41FED">
        <w:t>mpacted</w:t>
      </w:r>
      <w:bookmarkEnd w:id="90"/>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7559F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Craftsman</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Delver</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proofErr w:type="spellStart"/>
              <w:r w:rsidR="001F79D7" w:rsidRPr="00AA7671">
                <w:rPr>
                  <w:rStyle w:val="Hyperlink"/>
                  <w:rFonts w:ascii="Arial" w:hAnsi="Arial" w:cs="Arial"/>
                  <w:color w:val="auto"/>
                  <w:sz w:val="20"/>
                  <w:szCs w:val="20"/>
                  <w:u w:val="none"/>
                </w:rPr>
                <w:t>DieHard</w:t>
              </w:r>
              <w:proofErr w:type="spellEnd"/>
            </w:hyperlink>
          </w:p>
          <w:p w:rsidR="001F79D7" w:rsidRPr="009C46F9" w:rsidRDefault="007559F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Kenmore</w:t>
              </w:r>
            </w:hyperlink>
          </w:p>
          <w:p w:rsidR="001F79D7" w:rsidRPr="009C46F9" w:rsidRDefault="007559F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Kmart.com</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Lands' End</w:t>
              </w:r>
            </w:hyperlink>
          </w:p>
          <w:p w:rsidR="001F79D7"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proofErr w:type="spellStart"/>
              <w:r w:rsidR="001F79D7" w:rsidRPr="00AA7671">
                <w:rPr>
                  <w:rStyle w:val="Hyperlink"/>
                  <w:rFonts w:ascii="Arial" w:hAnsi="Arial" w:cs="Arial"/>
                  <w:color w:val="auto"/>
                  <w:sz w:val="20"/>
                  <w:szCs w:val="20"/>
                  <w:u w:val="none"/>
                </w:rPr>
                <w:t>ManageMyLife</w:t>
              </w:r>
              <w:proofErr w:type="spellEnd"/>
            </w:hyperlink>
          </w:p>
          <w:p w:rsidR="009433A9" w:rsidRDefault="007559FF"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0" w:history="1">
              <w:proofErr w:type="spellStart"/>
              <w:r w:rsidR="001F79D7" w:rsidRPr="00AA7671">
                <w:rPr>
                  <w:rStyle w:val="Hyperlink"/>
                  <w:rFonts w:ascii="Arial" w:hAnsi="Arial" w:cs="Arial"/>
                  <w:color w:val="auto"/>
                  <w:sz w:val="20"/>
                  <w:szCs w:val="20"/>
                  <w:u w:val="none"/>
                </w:rPr>
                <w:t>MyGofer</w:t>
              </w:r>
              <w:proofErr w:type="spellEnd"/>
            </w:hyperlink>
          </w:p>
          <w:p w:rsidR="009433A9" w:rsidRDefault="007559FF"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7559F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lastRenderedPageBreak/>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1" w:history="1">
              <w:proofErr w:type="spellStart"/>
              <w:r w:rsidR="001F79D7" w:rsidRPr="00AA7671">
                <w:rPr>
                  <w:rStyle w:val="Hyperlink"/>
                  <w:rFonts w:ascii="Arial" w:hAnsi="Arial" w:cs="Arial"/>
                  <w:color w:val="auto"/>
                  <w:sz w:val="20"/>
                  <w:szCs w:val="20"/>
                  <w:u w:val="none"/>
                </w:rPr>
                <w:t>MyKmart</w:t>
              </w:r>
              <w:proofErr w:type="spellEnd"/>
            </w:hyperlink>
          </w:p>
          <w:p w:rsidR="001F79D7" w:rsidRPr="009C46F9" w:rsidRDefault="007559F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proofErr w:type="spellStart"/>
              <w:r w:rsidR="001F79D7" w:rsidRPr="00AA7671">
                <w:rPr>
                  <w:rStyle w:val="Hyperlink"/>
                  <w:rFonts w:ascii="Arial" w:hAnsi="Arial" w:cs="Arial"/>
                  <w:color w:val="auto"/>
                  <w:sz w:val="20"/>
                  <w:szCs w:val="20"/>
                  <w:u w:val="none"/>
                </w:rPr>
                <w:t>MySears</w:t>
              </w:r>
              <w:proofErr w:type="spellEnd"/>
            </w:hyperlink>
          </w:p>
          <w:p w:rsidR="001F79D7" w:rsidRDefault="007559FF" w:rsidP="001F79D7">
            <w:pPr>
              <w:spacing w:line="240" w:lineRule="atLeast"/>
              <w:ind w:left="288" w:hanging="288"/>
              <w:rPr>
                <w:rFonts w:ascii="Arial" w:hAnsi="Arial" w:cs="Arial"/>
                <w:sz w:val="20"/>
                <w:szCs w:val="20"/>
              </w:rPr>
            </w:pPr>
            <w:r>
              <w:rPr>
                <w:rFonts w:ascii="Arial" w:hAnsi="Arial" w:cs="Arial"/>
                <w:b/>
                <w:color w:val="000000"/>
                <w:sz w:val="20"/>
                <w:szCs w:val="20"/>
              </w:rPr>
              <w:lastRenderedPageBreak/>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3" w:history="1">
              <w:r w:rsidR="001F79D7" w:rsidRPr="00AA7671">
                <w:rPr>
                  <w:rStyle w:val="Hyperlink"/>
                  <w:rFonts w:ascii="Arial" w:hAnsi="Arial" w:cs="Arial"/>
                  <w:color w:val="auto"/>
                  <w:sz w:val="20"/>
                  <w:szCs w:val="20"/>
                  <w:u w:val="none"/>
                </w:rPr>
                <w:t>Sears.com</w:t>
              </w:r>
            </w:hyperlink>
          </w:p>
          <w:p w:rsidR="008F6641" w:rsidRPr="009C46F9" w:rsidRDefault="007559FF"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4" w:history="1">
              <w:r w:rsidR="008F6641" w:rsidRPr="00AA7671">
                <w:rPr>
                  <w:rStyle w:val="Hyperlink"/>
                  <w:rFonts w:ascii="Arial" w:hAnsi="Arial" w:cs="Arial"/>
                  <w:color w:val="auto"/>
                  <w:sz w:val="20"/>
                  <w:szCs w:val="20"/>
                  <w:u w:val="none"/>
                </w:rPr>
                <w:t>Sears.com</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Commercial</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Driving School</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Flowers</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Garage Doors</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0" w:tooltip="formerly Sears Dealer Stores" w:history="1">
              <w:proofErr w:type="spellStart"/>
              <w:r w:rsidR="001F79D7">
                <w:rPr>
                  <w:rStyle w:val="Hyperlink"/>
                  <w:rFonts w:ascii="Arial" w:hAnsi="Arial" w:cs="Arial"/>
                  <w:color w:val="auto"/>
                  <w:sz w:val="20"/>
                  <w:szCs w:val="20"/>
                  <w:u w:val="none"/>
                </w:rPr>
                <w:t>SearsHometown</w:t>
              </w:r>
              <w:proofErr w:type="spellEnd"/>
              <w:r w:rsidR="001F79D7">
                <w:rPr>
                  <w:rStyle w:val="Hyperlink"/>
                  <w:rFonts w:ascii="Arial" w:hAnsi="Arial" w:cs="Arial"/>
                  <w:color w:val="auto"/>
                  <w:sz w:val="20"/>
                  <w:szCs w:val="20"/>
                  <w:u w:val="none"/>
                </w:rPr>
                <w:t xml:space="preserve"> </w:t>
              </w:r>
              <w:r w:rsidR="001F79D7" w:rsidRPr="00AA7671">
                <w:rPr>
                  <w:rStyle w:val="Hyperlink"/>
                  <w:rFonts w:ascii="Arial" w:hAnsi="Arial" w:cs="Arial"/>
                  <w:color w:val="auto"/>
                  <w:sz w:val="20"/>
                  <w:szCs w:val="20"/>
                  <w:u w:val="none"/>
                </w:rPr>
                <w:t>Stores</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Optical</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lastRenderedPageBreak/>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Parts Direct</w:t>
              </w:r>
            </w:hyperlink>
          </w:p>
          <w:p w:rsidR="001F79D7" w:rsidRPr="009C46F9" w:rsidRDefault="007559FF"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Outlet</w:t>
              </w:r>
            </w:hyperlink>
          </w:p>
          <w:p w:rsidR="001F79D7" w:rsidRPr="009C46F9" w:rsidRDefault="007559FF"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Photos</w:t>
              </w:r>
            </w:hyperlink>
          </w:p>
          <w:p w:rsidR="001F79D7" w:rsidRDefault="007559FF"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Portrait Studio</w:t>
              </w:r>
            </w:hyperlink>
          </w:p>
          <w:p w:rsidR="00846B02" w:rsidRDefault="007559FF"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6"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7559FF"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7"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7559FF"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8"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7559FF"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91"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91"/>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proofErr w:type="gramStart"/>
      <w:r>
        <w:rPr>
          <w:rFonts w:ascii="Arial" w:hAnsi="Arial" w:cs="Arial"/>
          <w:color w:val="000000"/>
          <w:sz w:val="20"/>
          <w:szCs w:val="20"/>
        </w:rPr>
        <w:t>Catalog.</w:t>
      </w:r>
      <w:proofErr w:type="gramEnd"/>
      <w:r w:rsidR="007559FF">
        <w:fldChar w:fldCharType="begin"/>
      </w:r>
      <w:r w:rsidR="006C0587">
        <w:instrText>HYPERLINK "http://www.sears.com/"</w:instrText>
      </w:r>
      <w:r w:rsidR="007559FF">
        <w:fldChar w:fldCharType="separate"/>
      </w:r>
      <w:r w:rsidRPr="00AA7671">
        <w:rPr>
          <w:rStyle w:val="Hyperlink"/>
          <w:rFonts w:ascii="Arial" w:hAnsi="Arial" w:cs="Arial"/>
          <w:color w:val="auto"/>
          <w:sz w:val="20"/>
          <w:szCs w:val="20"/>
          <w:u w:val="none"/>
        </w:rPr>
        <w:t>Sears.com</w:t>
      </w:r>
      <w:r w:rsidR="007559FF">
        <w:fldChar w:fldCharType="end"/>
      </w:r>
      <w:r w:rsidR="002507AA" w:rsidRPr="00B86D0C">
        <w:rPr>
          <w:rFonts w:ascii="Arial" w:hAnsi="Arial" w:cs="Arial"/>
          <w:sz w:val="20"/>
          <w:szCs w:val="20"/>
        </w:rPr>
        <w:tab/>
        <w:t>_______________________</w:t>
      </w:r>
    </w:p>
    <w:p w:rsidR="002507AA" w:rsidRPr="00B86D0C" w:rsidRDefault="007559FF"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92" w:name="_Toc324835421"/>
      <w:r w:rsidRPr="00E41FED">
        <w:t>Horizontal domain Impacts</w:t>
      </w:r>
      <w:bookmarkEnd w:id="92"/>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lastRenderedPageBreak/>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proofErr w:type="spellStart"/>
            <w:r>
              <w:rPr>
                <w:rFonts w:ascii="Arial" w:hAnsi="Arial" w:cs="Arial"/>
                <w:sz w:val="20"/>
                <w:szCs w:val="20"/>
              </w:rPr>
              <w:t>Omniture</w:t>
            </w:r>
            <w:proofErr w:type="spellEnd"/>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93" w:name="_Toc324835422"/>
      <w:r w:rsidRPr="00E41FED">
        <w:t>Merchant Services Impacts</w:t>
      </w:r>
      <w:r w:rsidR="00797950" w:rsidRPr="00E41FED">
        <w:t xml:space="preserve"> (Market</w:t>
      </w:r>
      <w:r w:rsidR="00ED4FA6" w:rsidRPr="00E41FED">
        <w:t>p</w:t>
      </w:r>
      <w:r w:rsidR="00797950" w:rsidRPr="00E41FED">
        <w:t>lace)</w:t>
      </w:r>
      <w:bookmarkEnd w:id="93"/>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94" w:name="_Toc324835423"/>
      <w:r w:rsidRPr="00E41FED">
        <w:t>External Vendor Involvement</w:t>
      </w:r>
      <w:bookmarkEnd w:id="94"/>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7559FF"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49" w:history="1">
              <w:proofErr w:type="spellStart"/>
              <w:r w:rsidR="00ED4FA6" w:rsidRPr="00ED4FA6">
                <w:rPr>
                  <w:rStyle w:val="Hyperlink"/>
                  <w:rFonts w:ascii="Arial" w:hAnsi="Arial" w:cs="Arial"/>
                  <w:color w:val="auto"/>
                  <w:sz w:val="20"/>
                  <w:szCs w:val="20"/>
                  <w:u w:val="none"/>
                  <w:lang w:val="fr-FR"/>
                </w:rPr>
                <w:t>Responsys</w:t>
              </w:r>
              <w:proofErr w:type="spellEnd"/>
            </w:hyperlink>
          </w:p>
          <w:p w:rsidR="00ED4FA6" w:rsidRPr="00ED4FA6" w:rsidRDefault="007559F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r w:rsidR="00ED4FA6" w:rsidRPr="00ED4FA6">
                <w:rPr>
                  <w:rStyle w:val="Hyperlink"/>
                  <w:rFonts w:ascii="Arial" w:hAnsi="Arial" w:cs="Arial"/>
                  <w:color w:val="auto"/>
                  <w:sz w:val="20"/>
                  <w:szCs w:val="20"/>
                  <w:u w:val="none"/>
                  <w:lang w:val="fr-FR"/>
                </w:rPr>
                <w:t>Scene7</w:t>
              </w:r>
            </w:hyperlink>
          </w:p>
          <w:p w:rsidR="00ED4FA6" w:rsidRPr="00ED4FA6" w:rsidRDefault="007559F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proofErr w:type="spellStart"/>
              <w:r w:rsidR="00ED4FA6" w:rsidRPr="00ED4FA6">
                <w:rPr>
                  <w:rStyle w:val="Hyperlink"/>
                  <w:rFonts w:ascii="Arial" w:hAnsi="Arial" w:cs="Arial"/>
                  <w:color w:val="auto"/>
                  <w:sz w:val="20"/>
                  <w:szCs w:val="20"/>
                  <w:u w:val="none"/>
                  <w:lang w:val="fr-FR"/>
                </w:rPr>
                <w:t>ExpoTV</w:t>
              </w:r>
              <w:proofErr w:type="spellEnd"/>
            </w:hyperlink>
          </w:p>
          <w:p w:rsidR="00ED4FA6" w:rsidRPr="00ED4FA6" w:rsidRDefault="007559FF"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5Min</w:t>
              </w:r>
            </w:hyperlink>
          </w:p>
          <w:p w:rsidR="00ED4FA6" w:rsidRDefault="007559FF"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7559FF"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7559F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3" w:history="1">
              <w:proofErr w:type="spellStart"/>
              <w:r w:rsidR="00ED4FA6" w:rsidRPr="00ED4FA6">
                <w:rPr>
                  <w:rStyle w:val="Hyperlink"/>
                  <w:rFonts w:ascii="Arial" w:hAnsi="Arial" w:cs="Arial"/>
                  <w:color w:val="auto"/>
                  <w:sz w:val="20"/>
                  <w:szCs w:val="20"/>
                  <w:u w:val="none"/>
                </w:rPr>
                <w:t>Akamai</w:t>
              </w:r>
              <w:proofErr w:type="spellEnd"/>
            </w:hyperlink>
          </w:p>
          <w:p w:rsidR="00ED4FA6" w:rsidRDefault="007559F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proofErr w:type="spellStart"/>
              <w:r w:rsidR="00ED4FA6" w:rsidRPr="00ED4FA6">
                <w:rPr>
                  <w:rStyle w:val="Hyperlink"/>
                  <w:rFonts w:ascii="Arial" w:hAnsi="Arial" w:cs="Arial"/>
                  <w:color w:val="auto"/>
                  <w:sz w:val="20"/>
                  <w:szCs w:val="20"/>
                  <w:u w:val="none"/>
                </w:rPr>
                <w:t>Omniture</w:t>
              </w:r>
              <w:proofErr w:type="spellEnd"/>
            </w:hyperlink>
          </w:p>
          <w:p w:rsidR="00E315A1" w:rsidRDefault="007559F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5" w:history="1">
              <w:r w:rsidR="00E315A1">
                <w:rPr>
                  <w:rStyle w:val="Hyperlink"/>
                  <w:rFonts w:ascii="Arial" w:hAnsi="Arial" w:cs="Arial"/>
                  <w:color w:val="auto"/>
                  <w:sz w:val="20"/>
                  <w:szCs w:val="20"/>
                  <w:u w:val="none"/>
                </w:rPr>
                <w:t>KANA</w:t>
              </w:r>
            </w:hyperlink>
          </w:p>
          <w:p w:rsidR="00E315A1" w:rsidRDefault="007559F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proofErr w:type="spellStart"/>
              <w:r w:rsidR="00E315A1">
                <w:rPr>
                  <w:rStyle w:val="Hyperlink"/>
                  <w:rFonts w:ascii="Arial" w:hAnsi="Arial" w:cs="Arial"/>
                  <w:color w:val="auto"/>
                  <w:sz w:val="20"/>
                  <w:szCs w:val="20"/>
                  <w:u w:val="none"/>
                </w:rPr>
                <w:t>CommerceHub</w:t>
              </w:r>
              <w:proofErr w:type="spellEnd"/>
            </w:hyperlink>
          </w:p>
          <w:p w:rsidR="00E315A1" w:rsidRPr="00ED4FA6" w:rsidRDefault="007559FF"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proofErr w:type="spellStart"/>
              <w:r w:rsidR="00E315A1">
                <w:rPr>
                  <w:rStyle w:val="Hyperlink"/>
                  <w:rFonts w:ascii="Arial" w:hAnsi="Arial" w:cs="Arial"/>
                  <w:color w:val="auto"/>
                  <w:sz w:val="20"/>
                  <w:szCs w:val="20"/>
                  <w:u w:val="none"/>
                </w:rPr>
                <w:t>LivePerson</w:t>
              </w:r>
              <w:proofErr w:type="spellEnd"/>
            </w:hyperlink>
          </w:p>
          <w:p w:rsidR="00ED4FA6" w:rsidRPr="00ED4FA6" w:rsidRDefault="007559F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7559F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DesignKitchen</w:t>
            </w:r>
            <w:proofErr w:type="spellEnd"/>
          </w:p>
          <w:p w:rsidR="00ED4FA6" w:rsidRPr="00ED4FA6" w:rsidRDefault="007559FF"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7559F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7559F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7559F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Zemoga</w:t>
            </w:r>
            <w:proofErr w:type="spellEnd"/>
          </w:p>
          <w:p w:rsidR="00ED4FA6" w:rsidRPr="00ED4FA6" w:rsidRDefault="007559F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7559FF"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RealArt</w:t>
            </w:r>
            <w:proofErr w:type="spellEnd"/>
          </w:p>
          <w:p w:rsidR="00ED4FA6" w:rsidRPr="00ED4FA6" w:rsidRDefault="007559FF"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w:t>
            </w:r>
            <w:r w:rsidR="005651CB">
              <w:rPr>
                <w:rFonts w:ascii="Arial" w:hAnsi="Arial" w:cs="Arial"/>
                <w:sz w:val="20"/>
                <w:szCs w:val="20"/>
              </w:rPr>
              <w:lastRenderedPageBreak/>
              <w:t xml:space="preserve">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lastRenderedPageBreak/>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95" w:name="_Toc324835424"/>
      <w:r>
        <w:t>Security and Compliance</w:t>
      </w:r>
      <w:bookmarkEnd w:id="95"/>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7559F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7559F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7559F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8" w:history="1">
              <w:proofErr w:type="spellStart"/>
              <w:r w:rsidR="001B455D">
                <w:rPr>
                  <w:rStyle w:val="Hyperlink"/>
                  <w:rFonts w:ascii="Arial" w:hAnsi="Arial" w:cs="Arial"/>
                  <w:color w:val="auto"/>
                  <w:sz w:val="20"/>
                  <w:szCs w:val="20"/>
                  <w:u w:val="none"/>
                  <w:lang w:val="fr-FR"/>
                </w:rPr>
                <w:t>Credit</w:t>
              </w:r>
              <w:proofErr w:type="spellEnd"/>
              <w:r w:rsidR="001B455D">
                <w:rPr>
                  <w:rStyle w:val="Hyperlink"/>
                  <w:rFonts w:ascii="Arial" w:hAnsi="Arial" w:cs="Arial"/>
                  <w:color w:val="auto"/>
                  <w:sz w:val="20"/>
                  <w:szCs w:val="20"/>
                  <w:u w:val="none"/>
                  <w:lang w:val="fr-FR"/>
                </w:rPr>
                <w:t xml:space="preserve"> </w:t>
              </w:r>
              <w:proofErr w:type="spellStart"/>
              <w:r w:rsidR="001B455D">
                <w:rPr>
                  <w:rStyle w:val="Hyperlink"/>
                  <w:rFonts w:ascii="Arial" w:hAnsi="Arial" w:cs="Arial"/>
                  <w:color w:val="auto"/>
                  <w:sz w:val="20"/>
                  <w:szCs w:val="20"/>
                  <w:u w:val="none"/>
                  <w:lang w:val="fr-FR"/>
                </w:rPr>
                <w:t>card</w:t>
              </w:r>
              <w:proofErr w:type="spellEnd"/>
            </w:hyperlink>
            <w:r w:rsidR="001B455D">
              <w:rPr>
                <w:rFonts w:ascii="Arial" w:hAnsi="Arial" w:cs="Arial"/>
                <w:sz w:val="20"/>
                <w:szCs w:val="20"/>
              </w:rPr>
              <w:t xml:space="preserve"> number</w:t>
            </w:r>
          </w:p>
          <w:p w:rsidR="001B455D" w:rsidRPr="00ED4FA6" w:rsidRDefault="007559FF"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7559F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7559FF"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 xml:space="preserve">Last </w:t>
            </w:r>
            <w:proofErr w:type="spellStart"/>
            <w:r w:rsidR="001B455D">
              <w:rPr>
                <w:rFonts w:ascii="Arial" w:hAnsi="Arial" w:cs="Arial"/>
                <w:sz w:val="20"/>
                <w:szCs w:val="20"/>
                <w:lang w:val="fr-FR"/>
              </w:rPr>
              <w:t>name</w:t>
            </w:r>
            <w:proofErr w:type="spellEnd"/>
          </w:p>
          <w:p w:rsidR="001B455D" w:rsidRPr="00ED4FA6" w:rsidRDefault="007559F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7559F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7559F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7559F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7559FF"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7559FF"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Is there a change to network architecture/infrastructure associated with this project (e.g., the introduction of a new network segment, the introduction of a new network connection between SHC and an </w:t>
      </w:r>
      <w:proofErr w:type="spellStart"/>
      <w:r w:rsidRPr="006825F8">
        <w:rPr>
          <w:rFonts w:ascii="Arial" w:hAnsi="Arial" w:cs="Arial"/>
          <w:sz w:val="20"/>
          <w:szCs w:val="20"/>
        </w:rPr>
        <w:t>untrusted</w:t>
      </w:r>
      <w:proofErr w:type="spellEnd"/>
      <w:r w:rsidRPr="006825F8">
        <w:rPr>
          <w:rFonts w:ascii="Arial" w:hAnsi="Arial" w:cs="Arial"/>
          <w:sz w:val="20"/>
          <w:szCs w:val="20"/>
        </w:rPr>
        <w:t xml:space="preserve">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Is there a change to the method utilized by end-users to authenticate to the network, a </w:t>
      </w:r>
      <w:r w:rsidRPr="006825F8">
        <w:rPr>
          <w:rFonts w:ascii="Arial" w:hAnsi="Arial" w:cs="Arial"/>
          <w:sz w:val="20"/>
          <w:szCs w:val="20"/>
        </w:rPr>
        <w:lastRenderedPageBreak/>
        <w:t>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7559FF"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96" w:name="_Toc324835425"/>
      <w:r>
        <w:t>Operations, Networking, and System Requirements</w:t>
      </w:r>
      <w:bookmarkEnd w:id="96"/>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w:t>
      </w:r>
      <w:proofErr w:type="gramStart"/>
      <w:r w:rsidR="00530FD9">
        <w:rPr>
          <w:rFonts w:ascii="Arial" w:hAnsi="Arial" w:cs="Arial"/>
          <w:sz w:val="20"/>
          <w:szCs w:val="20"/>
        </w:rPr>
        <w:t xml:space="preserve">are </w:t>
      </w:r>
      <w:r>
        <w:rPr>
          <w:rFonts w:ascii="Arial" w:hAnsi="Arial" w:cs="Arial"/>
          <w:sz w:val="20"/>
          <w:szCs w:val="20"/>
        </w:rPr>
        <w:t>customer</w:t>
      </w:r>
      <w:proofErr w:type="gramEnd"/>
      <w:r>
        <w:rPr>
          <w:rFonts w:ascii="Arial" w:hAnsi="Arial" w:cs="Arial"/>
          <w:sz w:val="20"/>
          <w:szCs w:val="20"/>
        </w:rPr>
        <w:t xml:space="preserve">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proofErr w:type="gramStart"/>
      <w:r w:rsidRPr="00D108C9">
        <w:rPr>
          <w:rFonts w:ascii="Arial" w:hAnsi="Arial" w:cs="Arial"/>
          <w:sz w:val="20"/>
          <w:szCs w:val="20"/>
        </w:rPr>
        <w:t>is the current DB and/or application storage requirements</w:t>
      </w:r>
      <w:proofErr w:type="gramEnd"/>
      <w:r w:rsidRPr="00D108C9">
        <w:rPr>
          <w:rFonts w:ascii="Arial" w:hAnsi="Arial" w:cs="Arial"/>
          <w:sz w:val="20"/>
          <w:szCs w:val="20"/>
        </w:rPr>
        <w:t xml:space="preserve">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97" w:name="_Toc324835426"/>
      <w:r w:rsidRPr="00E41FED">
        <w:lastRenderedPageBreak/>
        <w:t>Global Non-Functional Requirements</w:t>
      </w:r>
      <w:bookmarkEnd w:id="97"/>
    </w:p>
    <w:p w:rsidR="00ED4FA6" w:rsidRDefault="00ED4FA6" w:rsidP="00BB2154">
      <w:pPr>
        <w:pStyle w:val="Heading2"/>
        <w:numPr>
          <w:ilvl w:val="2"/>
          <w:numId w:val="3"/>
        </w:numPr>
        <w:tabs>
          <w:tab w:val="num" w:pos="1080"/>
        </w:tabs>
        <w:rPr>
          <w:rStyle w:val="Heading3Char"/>
          <w:rFonts w:cs="Arial"/>
        </w:rPr>
      </w:pPr>
      <w:bookmarkStart w:id="98" w:name="_Toc324835427"/>
      <w:r>
        <w:rPr>
          <w:rStyle w:val="Heading3Char"/>
          <w:rFonts w:cs="Arial"/>
        </w:rPr>
        <w:t>SEO requirements</w:t>
      </w:r>
      <w:bookmarkEnd w:id="98"/>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99" w:name="_Toc138679532"/>
      <w:bookmarkStart w:id="100" w:name="_Toc138805549"/>
      <w:bookmarkStart w:id="101" w:name="_Toc138845343"/>
      <w:bookmarkStart w:id="102" w:name="_Toc139432479"/>
      <w:bookmarkStart w:id="103" w:name="_Toc140484750"/>
      <w:bookmarkStart w:id="104" w:name="_Toc138679534"/>
      <w:bookmarkStart w:id="105" w:name="_Toc138805551"/>
      <w:bookmarkStart w:id="106" w:name="_Toc138845345"/>
      <w:bookmarkStart w:id="107" w:name="_Toc139432481"/>
      <w:bookmarkStart w:id="108" w:name="_Toc140484752"/>
      <w:bookmarkStart w:id="109" w:name="_Toc137553474"/>
      <w:bookmarkStart w:id="110" w:name="_Toc137614738"/>
      <w:bookmarkStart w:id="111" w:name="_Toc137615372"/>
      <w:bookmarkStart w:id="112" w:name="_Toc138679537"/>
      <w:bookmarkStart w:id="113" w:name="_Toc138805554"/>
      <w:bookmarkStart w:id="114" w:name="_Toc138845348"/>
      <w:bookmarkStart w:id="115" w:name="_Toc139432484"/>
      <w:bookmarkStart w:id="116" w:name="_Toc140484755"/>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17" w:name="_Toc324835428"/>
      <w:r w:rsidR="00556574" w:rsidRPr="00E41FED">
        <w:t xml:space="preserve">Future </w:t>
      </w:r>
      <w:r w:rsidR="00A677D2">
        <w:t>Phases of</w:t>
      </w:r>
      <w:r w:rsidR="00556574" w:rsidRPr="00E41FED">
        <w:t xml:space="preserve"> Project</w:t>
      </w:r>
      <w:bookmarkEnd w:id="117"/>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18" w:name="_Toc324835429"/>
      <w:r w:rsidR="005C487E" w:rsidRPr="00E41FED">
        <w:t>Preliminary Wireframes (Optional)</w:t>
      </w:r>
      <w:bookmarkEnd w:id="118"/>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xml:space="preserve">.  </w:t>
      </w:r>
      <w:proofErr w:type="gramStart"/>
      <w:r w:rsidR="00436838" w:rsidRPr="00AA7671">
        <w:rPr>
          <w:rFonts w:ascii="Arial" w:hAnsi="Arial" w:cs="Arial"/>
          <w:b/>
          <w:i/>
          <w:color w:val="0000FF"/>
          <w:sz w:val="20"/>
          <w:szCs w:val="20"/>
        </w:rPr>
        <w:t>(Jpeg, Visio diagram</w:t>
      </w:r>
      <w:r w:rsidR="00295E0D">
        <w:rPr>
          <w:rFonts w:ascii="Arial" w:hAnsi="Arial" w:cs="Arial"/>
          <w:b/>
          <w:i/>
          <w:color w:val="0000FF"/>
          <w:sz w:val="20"/>
          <w:szCs w:val="20"/>
        </w:rPr>
        <w:t>, etc.)</w:t>
      </w:r>
      <w:proofErr w:type="gramEnd"/>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Search Engine </w:t>
      </w:r>
      <w:proofErr w:type="spellStart"/>
      <w:r w:rsidRPr="00AA7671">
        <w:rPr>
          <w:rFonts w:ascii="Arial" w:hAnsi="Arial" w:cs="Arial"/>
          <w:b/>
          <w:i/>
          <w:color w:val="0000FF"/>
          <w:sz w:val="18"/>
          <w:szCs w:val="18"/>
        </w:rPr>
        <w:t>Oprimization</w:t>
      </w:r>
      <w:proofErr w:type="spellEnd"/>
      <w:r w:rsidRPr="00AA7671">
        <w:rPr>
          <w:rFonts w:ascii="Arial" w:hAnsi="Arial" w:cs="Arial"/>
          <w:b/>
          <w:i/>
          <w:color w:val="0000FF"/>
          <w:sz w:val="18"/>
          <w:szCs w:val="18"/>
        </w:rPr>
        <w:t xml:space="preserve">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19" w:name="_Toc324835430"/>
      <w:r>
        <w:rPr>
          <w:rFonts w:cs="Arial"/>
          <w:sz w:val="28"/>
        </w:rPr>
        <w:t>Project Milestone RACI Diagram</w:t>
      </w:r>
      <w:bookmarkEnd w:id="119"/>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proofErr w:type="spellStart"/>
            <w:r w:rsidRPr="005C7F3B">
              <w:rPr>
                <w:rFonts w:ascii="Arial" w:hAnsi="Arial" w:cs="Arial"/>
                <w:i/>
                <w:color w:val="0000FF"/>
                <w:sz w:val="20"/>
                <w:szCs w:val="20"/>
              </w:rPr>
              <w:t>Functl</w:t>
            </w:r>
            <w:proofErr w:type="spellEnd"/>
            <w:r w:rsidRPr="005C7F3B">
              <w:rPr>
                <w:rFonts w:ascii="Arial" w:hAnsi="Arial" w:cs="Arial"/>
                <w:i/>
                <w:color w:val="0000FF"/>
                <w:sz w:val="20"/>
                <w:szCs w:val="20"/>
              </w:rPr>
              <w:t xml:space="preserve">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w:t>
            </w:r>
            <w:r w:rsidR="00B34398" w:rsidRPr="005C7F3B">
              <w:rPr>
                <w:rFonts w:ascii="Arial" w:hAnsi="Arial" w:cs="Arial"/>
                <w:i/>
                <w:color w:val="0000FF"/>
                <w:sz w:val="20"/>
                <w:szCs w:val="20"/>
              </w:rPr>
              <w:lastRenderedPageBreak/>
              <w:t>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lastRenderedPageBreak/>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 xml:space="preserve">SDM, </w:t>
            </w: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20" w:name="_Toc324835431"/>
      <w:r w:rsidRPr="00136616">
        <w:rPr>
          <w:rFonts w:cs="Arial"/>
          <w:sz w:val="28"/>
        </w:rPr>
        <w:t>Appendix:</w:t>
      </w:r>
      <w:bookmarkEnd w:id="120"/>
    </w:p>
    <w:p w:rsidR="00035E95" w:rsidRDefault="001068D4" w:rsidP="005C2F2D">
      <w:pPr>
        <w:pStyle w:val="Heading2"/>
        <w:tabs>
          <w:tab w:val="left" w:pos="810"/>
        </w:tabs>
        <w:ind w:left="810" w:hanging="540"/>
      </w:pPr>
      <w:bookmarkStart w:id="121" w:name="_Toc324835432"/>
      <w:r>
        <w:t>Priority List</w:t>
      </w:r>
      <w:bookmarkEnd w:id="121"/>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User information for configuration of experience.   Needs to share login / password information from commerce system (SSO).  Profile data ideally is pulled directly from Sears.com and additional community features are 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t xml:space="preserve">Message center, comments, </w:t>
            </w:r>
            <w:proofErr w:type="spellStart"/>
            <w:r w:rsidRPr="00035E95">
              <w:rPr>
                <w:color w:val="FF0000"/>
                <w:sz w:val="20"/>
                <w:szCs w:val="22"/>
              </w:rPr>
              <w:t>disscussions</w:t>
            </w:r>
            <w:proofErr w:type="spellEnd"/>
            <w:r w:rsidRPr="00035E95">
              <w:rPr>
                <w:color w:val="FF0000"/>
                <w:sz w:val="20"/>
                <w:szCs w:val="22"/>
              </w:rPr>
              <w:t xml:space="preserve">,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entities (community members / blogs / topics </w:t>
            </w:r>
            <w:proofErr w:type="gramStart"/>
            <w:r w:rsidRPr="00035E95">
              <w:rPr>
                <w:color w:val="000000"/>
                <w:sz w:val="20"/>
              </w:rPr>
              <w:t>/  stores</w:t>
            </w:r>
            <w:proofErr w:type="gramEnd"/>
            <w:r w:rsidRPr="00035E95">
              <w:rPr>
                <w:color w:val="000000"/>
                <w:sz w:val="20"/>
              </w:rPr>
              <w:t xml:space="preserve">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 xml:space="preserve">Remove friends, just have following, can follow individuals and add to their stream - following a group will not automatically all </w:t>
            </w:r>
            <w:proofErr w:type="spellStart"/>
            <w:r w:rsidRPr="00035E95">
              <w:rPr>
                <w:color w:val="FF0000"/>
                <w:sz w:val="20"/>
                <w:szCs w:val="22"/>
              </w:rPr>
              <w:t>all</w:t>
            </w:r>
            <w:proofErr w:type="spellEnd"/>
            <w:r w:rsidRPr="00035E95">
              <w:rPr>
                <w:color w:val="FF0000"/>
                <w:sz w:val="20"/>
                <w:szCs w:val="22"/>
              </w:rPr>
              <w:t xml:space="preserve"> </w:t>
            </w:r>
            <w:proofErr w:type="spellStart"/>
            <w:r w:rsidRPr="00035E95">
              <w:rPr>
                <w:color w:val="FF0000"/>
                <w:sz w:val="20"/>
                <w:szCs w:val="22"/>
              </w:rPr>
              <w:t>memebers</w:t>
            </w:r>
            <w:proofErr w:type="spellEnd"/>
            <w:r w:rsidRPr="00035E95">
              <w:rPr>
                <w:color w:val="FF0000"/>
                <w:sz w:val="20"/>
                <w:szCs w:val="22"/>
              </w:rPr>
              <w:t xml:space="preserve">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w:t>
            </w:r>
            <w:proofErr w:type="gramStart"/>
            <w:r w:rsidRPr="00035E95">
              <w:rPr>
                <w:color w:val="000000"/>
                <w:sz w:val="20"/>
              </w:rPr>
              <w:t>name</w:t>
            </w:r>
            <w:proofErr w:type="gramEnd"/>
            <w:r w:rsidRPr="00035E95">
              <w:rPr>
                <w:color w:val="000000"/>
                <w:sz w:val="20"/>
              </w:rPr>
              <w:t xml:space="preserve">, FB ID, friend ID's, Friend information, email, interests,  locate which FB friends are also on community and follow them. Link Twitter and </w:t>
            </w:r>
            <w:proofErr w:type="spellStart"/>
            <w:r w:rsidRPr="00035E95">
              <w:rPr>
                <w:color w:val="000000"/>
                <w:sz w:val="20"/>
              </w:rPr>
              <w:t>MySears</w:t>
            </w:r>
            <w:proofErr w:type="spellEnd"/>
            <w:r w:rsidRPr="00035E95">
              <w:rPr>
                <w:color w:val="000000"/>
                <w:sz w:val="20"/>
              </w:rPr>
              <w:t xml:space="preserve"> account, import profile image. Allow for postings created in community site (by users or by Sears) to be posted to social media account. FB/Google+ Share/Like (Twitter post) for Site, Clubs, Stores, Blog posts, Articles, Questions, etc. Allow members to invite friends to join community through </w:t>
            </w:r>
            <w:proofErr w:type="spellStart"/>
            <w:r w:rsidRPr="00035E95">
              <w:rPr>
                <w:color w:val="000000"/>
                <w:sz w:val="20"/>
              </w:rPr>
              <w:t>facebook</w:t>
            </w:r>
            <w:proofErr w:type="spellEnd"/>
            <w:r w:rsidRPr="00035E95">
              <w:rPr>
                <w:color w:val="000000"/>
                <w:sz w:val="20"/>
              </w:rPr>
              <w:t>,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w:t>
            </w:r>
            <w:proofErr w:type="gramStart"/>
            <w:r w:rsidRPr="00035E95">
              <w:rPr>
                <w:color w:val="000000"/>
                <w:sz w:val="20"/>
              </w:rPr>
              <w:t>ex</w:t>
            </w:r>
            <w:proofErr w:type="gramEnd"/>
            <w:r w:rsidRPr="00035E95">
              <w:rPr>
                <w:color w:val="000000"/>
                <w:sz w:val="20"/>
              </w:rPr>
              <w:t>: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w:t>
            </w:r>
            <w:proofErr w:type="gramStart"/>
            <w:r w:rsidRPr="00035E95">
              <w:rPr>
                <w:color w:val="000000"/>
                <w:sz w:val="20"/>
                <w:szCs w:val="22"/>
              </w:rPr>
              <w:t>SYWR,</w:t>
            </w:r>
            <w:proofErr w:type="gramEnd"/>
            <w:r w:rsidRPr="00035E95">
              <w:rPr>
                <w:color w:val="000000"/>
                <w:sz w:val="20"/>
                <w:szCs w:val="22"/>
              </w:rPr>
              <w:t xml:space="preserve">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w:t>
            </w:r>
            <w:proofErr w:type="spellStart"/>
            <w:r w:rsidRPr="00035E95">
              <w:rPr>
                <w:color w:val="000000"/>
                <w:sz w:val="20"/>
              </w:rPr>
              <w:t>shipvantage</w:t>
            </w:r>
            <w:proofErr w:type="spellEnd"/>
            <w:r w:rsidRPr="00035E95">
              <w:rPr>
                <w:color w:val="000000"/>
                <w:sz w:val="20"/>
              </w:rPr>
              <w:t xml:space="preserv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w:t>
            </w:r>
            <w:proofErr w:type="spellStart"/>
            <w:r w:rsidRPr="00035E95">
              <w:rPr>
                <w:color w:val="000000"/>
                <w:sz w:val="20"/>
                <w:szCs w:val="22"/>
              </w:rPr>
              <w:t>badging</w:t>
            </w:r>
            <w:proofErr w:type="spellEnd"/>
            <w:r w:rsidRPr="00035E95">
              <w:rPr>
                <w:color w:val="000000"/>
                <w:sz w:val="20"/>
                <w:szCs w:val="22"/>
              </w:rPr>
              <w:t xml:space="preserve"> system and status - how they are rewarded is still up for </w:t>
            </w:r>
            <w:proofErr w:type="spellStart"/>
            <w:r w:rsidRPr="00035E95">
              <w:rPr>
                <w:color w:val="000000"/>
                <w:sz w:val="20"/>
                <w:szCs w:val="22"/>
              </w:rPr>
              <w:t>dicussion</w:t>
            </w:r>
            <w:proofErr w:type="spellEnd"/>
            <w:r w:rsidRPr="00035E95">
              <w:rPr>
                <w:color w:val="000000"/>
                <w:sz w:val="20"/>
                <w:szCs w:val="22"/>
              </w:rPr>
              <w:t xml:space="preserve"> #6 vs. social coupons, etc</w:t>
            </w:r>
            <w:proofErr w:type="gramStart"/>
            <w:r w:rsidRPr="00035E95">
              <w:rPr>
                <w:color w:val="000000"/>
                <w:sz w:val="20"/>
                <w:szCs w:val="22"/>
              </w:rPr>
              <w:t>. .</w:t>
            </w:r>
            <w:proofErr w:type="gramEnd"/>
            <w:r w:rsidRPr="00035E95">
              <w:rPr>
                <w:color w:val="000000"/>
                <w:sz w:val="20"/>
                <w:szCs w:val="22"/>
              </w:rPr>
              <w:t xml:space="preserve">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w:t>
            </w:r>
            <w:proofErr w:type="gramStart"/>
            <w:r w:rsidRPr="00035E95">
              <w:rPr>
                <w:color w:val="000000"/>
                <w:sz w:val="20"/>
              </w:rPr>
              <w:t>or  socially</w:t>
            </w:r>
            <w:proofErr w:type="gramEnd"/>
            <w:r w:rsidRPr="00035E95">
              <w:rPr>
                <w:color w:val="000000"/>
                <w:sz w:val="20"/>
              </w:rPr>
              <w:t xml:space="preserve">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w:t>
            </w:r>
            <w:proofErr w:type="spellStart"/>
            <w:r w:rsidRPr="00035E95">
              <w:rPr>
                <w:color w:val="000000"/>
                <w:sz w:val="20"/>
                <w:szCs w:val="22"/>
              </w:rPr>
              <w:t>badging</w:t>
            </w:r>
            <w:proofErr w:type="spellEnd"/>
            <w:r w:rsidRPr="00035E95">
              <w:rPr>
                <w:color w:val="000000"/>
                <w:sz w:val="20"/>
                <w:szCs w:val="22"/>
              </w:rPr>
              <w:t xml:space="preserve">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proofErr w:type="spellStart"/>
            <w:r w:rsidRPr="00035E95">
              <w:rPr>
                <w:b/>
                <w:bCs/>
                <w:color w:val="000000"/>
                <w:sz w:val="20"/>
              </w:rPr>
              <w:t>Badging</w:t>
            </w:r>
            <w:proofErr w:type="spellEnd"/>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proofErr w:type="spellStart"/>
            <w:r w:rsidRPr="00035E95">
              <w:rPr>
                <w:color w:val="000000"/>
                <w:sz w:val="20"/>
              </w:rPr>
              <w:t>Badging</w:t>
            </w:r>
            <w:proofErr w:type="spellEnd"/>
            <w:r w:rsidRPr="00035E95">
              <w:rPr>
                <w:color w:val="000000"/>
                <w:sz w:val="20"/>
              </w:rPr>
              <w:t xml:space="preserve"> Associate members, Experts and Vendors, Store Managers, Alumni in the community</w:t>
            </w:r>
            <w:r w:rsidRPr="00035E95">
              <w:rPr>
                <w:color w:val="000000"/>
                <w:sz w:val="20"/>
              </w:rPr>
              <w:br/>
            </w:r>
            <w:r w:rsidRPr="00035E95">
              <w:rPr>
                <w:color w:val="000000"/>
                <w:sz w:val="20"/>
              </w:rPr>
              <w:br/>
              <w:t xml:space="preserve">Public Q&amp;A Functionality (Ask an Expert, Ask store, Ask associate) - unlocked when </w:t>
            </w:r>
            <w:proofErr w:type="spellStart"/>
            <w:r w:rsidRPr="00035E95">
              <w:rPr>
                <w:color w:val="000000"/>
                <w:sz w:val="20"/>
              </w:rPr>
              <w:t>badged</w:t>
            </w:r>
            <w:proofErr w:type="spellEnd"/>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w:t>
            </w:r>
            <w:proofErr w:type="spellStart"/>
            <w:r w:rsidRPr="00035E95">
              <w:rPr>
                <w:color w:val="000000"/>
                <w:sz w:val="20"/>
              </w:rPr>
              <w:t>Quora</w:t>
            </w:r>
            <w:proofErr w:type="spellEnd"/>
            <w:r w:rsidRPr="00035E95">
              <w:rPr>
                <w:color w:val="000000"/>
                <w:sz w:val="20"/>
              </w:rPr>
              <w:t xml:space="preserve">-like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P4 - Recommended product based on reviews in discussions -  need to work with machine learning and </w:t>
            </w:r>
            <w:proofErr w:type="spellStart"/>
            <w:r w:rsidRPr="00035E95">
              <w:rPr>
                <w:color w:val="000000"/>
                <w:sz w:val="20"/>
                <w:szCs w:val="22"/>
              </w:rPr>
              <w:t>Shub</w:t>
            </w:r>
            <w:proofErr w:type="spellEnd"/>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w:t>
            </w:r>
            <w:proofErr w:type="spellStart"/>
            <w:r w:rsidRPr="00035E95">
              <w:rPr>
                <w:color w:val="000000"/>
                <w:sz w:val="20"/>
              </w:rPr>
              <w:t>MySears</w:t>
            </w:r>
            <w:proofErr w:type="spellEnd"/>
            <w:r w:rsidRPr="00035E95">
              <w:rPr>
                <w:color w:val="000000"/>
                <w:sz w:val="20"/>
              </w:rPr>
              <w:t xml:space="preserve">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w:t>
            </w:r>
            <w:proofErr w:type="gramStart"/>
            <w:r w:rsidRPr="00035E95">
              <w:rPr>
                <w:color w:val="FF0000"/>
                <w:sz w:val="20"/>
                <w:szCs w:val="22"/>
              </w:rPr>
              <w:t>communities is</w:t>
            </w:r>
            <w:proofErr w:type="gramEnd"/>
            <w:r w:rsidRPr="00035E95">
              <w:rPr>
                <w:color w:val="FF0000"/>
                <w:sz w:val="20"/>
                <w:szCs w:val="22"/>
              </w:rPr>
              <w:t xml:space="preserve">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questions / polls to be answered by community members.  Image-based as well as text. We will have the ability to set-up and post a poll to any page within the community (homepage, product pages, interest pages, etc.)  </w:t>
            </w:r>
            <w:proofErr w:type="gramStart"/>
            <w:r w:rsidRPr="00035E95">
              <w:rPr>
                <w:color w:val="000000"/>
                <w:sz w:val="20"/>
              </w:rPr>
              <w:t>through</w:t>
            </w:r>
            <w:proofErr w:type="gramEnd"/>
            <w:r w:rsidRPr="00035E95">
              <w:rPr>
                <w:color w:val="000000"/>
                <w:sz w:val="20"/>
              </w:rPr>
              <w:t xml:space="preserve">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w:t>
            </w:r>
            <w:proofErr w:type="gramStart"/>
            <w:r w:rsidRPr="00035E95">
              <w:rPr>
                <w:color w:val="000000"/>
                <w:sz w:val="20"/>
              </w:rPr>
              <w:t>a another</w:t>
            </w:r>
            <w:proofErr w:type="gramEnd"/>
            <w:r w:rsidRPr="00035E95">
              <w:rPr>
                <w:color w:val="000000"/>
                <w:sz w:val="20"/>
              </w:rPr>
              <w:t xml:space="preserve">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w:t>
            </w:r>
            <w:proofErr w:type="spellStart"/>
            <w:r w:rsidRPr="00035E95">
              <w:rPr>
                <w:color w:val="000000"/>
                <w:sz w:val="20"/>
                <w:szCs w:val="22"/>
              </w:rPr>
              <w:t>fuctionality</w:t>
            </w:r>
            <w:proofErr w:type="spellEnd"/>
            <w:r w:rsidRPr="00035E95">
              <w:rPr>
                <w:color w:val="000000"/>
                <w:sz w:val="20"/>
                <w:szCs w:val="22"/>
              </w:rPr>
              <w:t xml:space="preserve"> but in </w:t>
            </w:r>
            <w:proofErr w:type="spellStart"/>
            <w:proofErr w:type="gramStart"/>
            <w:r w:rsidRPr="00035E95">
              <w:rPr>
                <w:color w:val="000000"/>
                <w:sz w:val="20"/>
                <w:szCs w:val="22"/>
              </w:rPr>
              <w:t>it's</w:t>
            </w:r>
            <w:proofErr w:type="spellEnd"/>
            <w:proofErr w:type="gramEnd"/>
            <w:r w:rsidRPr="00035E95">
              <w:rPr>
                <w:color w:val="000000"/>
                <w:sz w:val="20"/>
                <w:szCs w:val="22"/>
              </w:rPr>
              <w:t xml:space="preserve">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w:t>
            </w:r>
            <w:proofErr w:type="gramStart"/>
            <w:r w:rsidRPr="00035E95">
              <w:rPr>
                <w:color w:val="000000"/>
                <w:sz w:val="20"/>
              </w:rPr>
              <w:t>an archives</w:t>
            </w:r>
            <w:proofErr w:type="gramEnd"/>
            <w:r w:rsidRPr="00035E95">
              <w:rPr>
                <w:color w:val="000000"/>
                <w:sz w:val="20"/>
              </w:rPr>
              <w:t xml:space="preserve">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Interest Pages (</w:t>
            </w:r>
            <w:proofErr w:type="spellStart"/>
            <w:r w:rsidRPr="00035E95">
              <w:rPr>
                <w:color w:val="000000"/>
                <w:sz w:val="20"/>
              </w:rPr>
              <w:t>Cateogy</w:t>
            </w:r>
            <w:proofErr w:type="spellEnd"/>
            <w:r w:rsidRPr="00035E95">
              <w:rPr>
                <w:color w:val="000000"/>
                <w:sz w:val="20"/>
              </w:rPr>
              <w:t xml:space="preserve">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w:t>
            </w:r>
            <w:proofErr w:type="gramStart"/>
            <w:r w:rsidRPr="00035E95">
              <w:rPr>
                <w:color w:val="000000"/>
                <w:sz w:val="20"/>
              </w:rPr>
              <w:t>to</w:t>
            </w:r>
            <w:proofErr w:type="gramEnd"/>
            <w:r w:rsidRPr="00035E95">
              <w:rPr>
                <w:color w:val="000000"/>
                <w:sz w:val="20"/>
              </w:rPr>
              <w:t xml:space="preserve">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w:t>
            </w:r>
            <w:proofErr w:type="spellStart"/>
            <w:r w:rsidRPr="00035E95">
              <w:rPr>
                <w:color w:val="000000"/>
                <w:sz w:val="20"/>
              </w:rPr>
              <w:t>customizeable</w:t>
            </w:r>
            <w:proofErr w:type="spellEnd"/>
            <w:r w:rsidRPr="00035E95">
              <w:rPr>
                <w:color w:val="000000"/>
                <w:sz w:val="20"/>
              </w:rPr>
              <w:t xml:space="preserv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w:t>
            </w:r>
            <w:proofErr w:type="spellStart"/>
            <w:r w:rsidRPr="00035E95">
              <w:rPr>
                <w:color w:val="000000"/>
                <w:sz w:val="20"/>
              </w:rPr>
              <w:t>Qualtrics</w:t>
            </w:r>
            <w:proofErr w:type="spellEnd"/>
            <w:r w:rsidRPr="00035E95">
              <w:rPr>
                <w:color w:val="000000"/>
                <w:sz w:val="20"/>
              </w:rPr>
              <w:t>).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Entity page that is maintained by the individual store. System auto locate </w:t>
            </w:r>
            <w:proofErr w:type="gramStart"/>
            <w:r w:rsidRPr="00035E95">
              <w:rPr>
                <w:color w:val="000000"/>
                <w:sz w:val="20"/>
              </w:rPr>
              <w:t>member’s</w:t>
            </w:r>
            <w:proofErr w:type="gramEnd"/>
            <w:r w:rsidRPr="00035E95">
              <w:rPr>
                <w:color w:val="000000"/>
                <w:sz w:val="20"/>
              </w:rPr>
              <w:t xml:space="preserve">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w:t>
            </w:r>
            <w:proofErr w:type="spellStart"/>
            <w:r w:rsidRPr="00035E95">
              <w:rPr>
                <w:color w:val="FF0000"/>
                <w:sz w:val="20"/>
                <w:szCs w:val="22"/>
              </w:rPr>
              <w:t>store</w:t>
            </w:r>
            <w:proofErr w:type="spellEnd"/>
            <w:r w:rsidRPr="00035E95">
              <w:rPr>
                <w:color w:val="FF0000"/>
                <w:sz w:val="20"/>
                <w:szCs w:val="22"/>
              </w:rPr>
              <w:t xml:space="preserv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This is Homepage (</w:t>
            </w:r>
            <w:proofErr w:type="spellStart"/>
            <w:r w:rsidRPr="00035E95">
              <w:rPr>
                <w:color w:val="FF0000"/>
                <w:sz w:val="20"/>
                <w:szCs w:val="22"/>
              </w:rPr>
              <w:t>iGoggle</w:t>
            </w:r>
            <w:proofErr w:type="spellEnd"/>
            <w:r w:rsidRPr="00035E95">
              <w:rPr>
                <w:color w:val="FF0000"/>
                <w:sz w:val="20"/>
                <w:szCs w:val="22"/>
              </w:rPr>
              <w:t xml:space="preserve">) </w:t>
            </w:r>
            <w:r w:rsidRPr="00035E95">
              <w:rPr>
                <w:color w:val="000000"/>
                <w:sz w:val="20"/>
                <w:szCs w:val="22"/>
              </w:rPr>
              <w:br/>
            </w:r>
            <w:r w:rsidRPr="00035E95">
              <w:rPr>
                <w:color w:val="000000"/>
                <w:sz w:val="20"/>
                <w:szCs w:val="22"/>
              </w:rPr>
              <w:br/>
              <w:t xml:space="preserve">Feed Layout might not be 1st priority, </w:t>
            </w:r>
            <w:proofErr w:type="spellStart"/>
            <w:r w:rsidRPr="00035E95">
              <w:rPr>
                <w:color w:val="000000"/>
                <w:sz w:val="20"/>
                <w:szCs w:val="22"/>
              </w:rPr>
              <w:t>usibility</w:t>
            </w:r>
            <w:proofErr w:type="spellEnd"/>
            <w:r w:rsidRPr="00035E95">
              <w:rPr>
                <w:color w:val="000000"/>
                <w:sz w:val="20"/>
                <w:szCs w:val="22"/>
              </w:rPr>
              <w:t xml:space="preserve">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w:t>
            </w:r>
            <w:proofErr w:type="spellStart"/>
            <w:r w:rsidRPr="00035E95">
              <w:rPr>
                <w:color w:val="FF0000"/>
                <w:sz w:val="20"/>
                <w:szCs w:val="22"/>
              </w:rPr>
              <w:t>vs</w:t>
            </w:r>
            <w:proofErr w:type="spellEnd"/>
            <w:r w:rsidRPr="00035E95">
              <w:rPr>
                <w:color w:val="FF0000"/>
                <w:sz w:val="20"/>
                <w:szCs w:val="22"/>
              </w:rPr>
              <w:t xml:space="preserve">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Users (and other entities </w:t>
            </w:r>
            <w:proofErr w:type="spellStart"/>
            <w:r w:rsidRPr="00035E95">
              <w:rPr>
                <w:color w:val="000000"/>
                <w:sz w:val="20"/>
                <w:szCs w:val="22"/>
              </w:rPr>
              <w:t>e.g</w:t>
            </w:r>
            <w:proofErr w:type="gramStart"/>
            <w:r w:rsidRPr="00035E95">
              <w:rPr>
                <w:color w:val="000000"/>
                <w:sz w:val="20"/>
                <w:szCs w:val="22"/>
              </w:rPr>
              <w:t>,stores</w:t>
            </w:r>
            <w:proofErr w:type="spellEnd"/>
            <w:proofErr w:type="gramEnd"/>
            <w:r w:rsidRPr="00035E95">
              <w:rPr>
                <w:color w:val="000000"/>
                <w:sz w:val="20"/>
                <w:szCs w:val="22"/>
              </w:rPr>
              <w:t>,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real time activity stream from Twitter and </w:t>
            </w:r>
            <w:proofErr w:type="spellStart"/>
            <w:r w:rsidRPr="00035E95">
              <w:rPr>
                <w:color w:val="000000"/>
                <w:sz w:val="20"/>
                <w:szCs w:val="22"/>
              </w:rPr>
              <w:t>Facebook</w:t>
            </w:r>
            <w:proofErr w:type="spellEnd"/>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PDF will be very difficult - unless from Google Analytics or </w:t>
            </w:r>
            <w:proofErr w:type="spellStart"/>
            <w:r w:rsidRPr="00035E95">
              <w:rPr>
                <w:color w:val="000000"/>
                <w:sz w:val="20"/>
                <w:szCs w:val="22"/>
              </w:rPr>
              <w:t>Omniture</w:t>
            </w:r>
            <w:proofErr w:type="spellEnd"/>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w:t>
            </w:r>
            <w:proofErr w:type="gramStart"/>
            <w:r w:rsidRPr="00035E95">
              <w:rPr>
                <w:color w:val="000000"/>
                <w:sz w:val="20"/>
              </w:rPr>
              <w:t>,  user</w:t>
            </w:r>
            <w:proofErr w:type="gramEnd"/>
            <w:r w:rsidRPr="00035E95">
              <w:rPr>
                <w:color w:val="000000"/>
                <w:sz w:val="20"/>
              </w:rPr>
              <w:t xml:space="preserve">-flagged </w:t>
            </w:r>
            <w:proofErr w:type="spellStart"/>
            <w:r w:rsidRPr="00035E95">
              <w:rPr>
                <w:color w:val="000000"/>
                <w:sz w:val="20"/>
              </w:rPr>
              <w:t>inappropriates</w:t>
            </w:r>
            <w:proofErr w:type="spellEnd"/>
            <w:r w:rsidRPr="00035E95">
              <w:rPr>
                <w:color w:val="000000"/>
                <w:sz w:val="20"/>
              </w:rPr>
              <w:t xml:space="preserve">,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w:t>
            </w:r>
            <w:proofErr w:type="gramStart"/>
            <w:r w:rsidRPr="00035E95">
              <w:rPr>
                <w:color w:val="000000"/>
                <w:sz w:val="20"/>
              </w:rPr>
              <w:t>edit</w:t>
            </w:r>
            <w:proofErr w:type="gramEnd"/>
            <w:r w:rsidRPr="00035E95">
              <w:rPr>
                <w:color w:val="000000"/>
                <w:sz w:val="20"/>
              </w:rPr>
              <w:t xml:space="preserve">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w:t>
            </w:r>
            <w:proofErr w:type="gramStart"/>
            <w:r w:rsidRPr="00035E95">
              <w:rPr>
                <w:color w:val="000000"/>
                <w:sz w:val="20"/>
              </w:rPr>
              <w:t>followers</w:t>
            </w:r>
            <w:proofErr w:type="gramEnd"/>
            <w:r w:rsidRPr="00035E95">
              <w:rPr>
                <w:color w:val="000000"/>
                <w:sz w:val="20"/>
              </w:rPr>
              <w:t xml:space="preserve">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w:t>
            </w:r>
            <w:proofErr w:type="spellStart"/>
            <w:r w:rsidRPr="00035E95">
              <w:rPr>
                <w:color w:val="000000"/>
                <w:sz w:val="20"/>
              </w:rPr>
              <w:t>adhoc</w:t>
            </w:r>
            <w:proofErr w:type="spellEnd"/>
            <w:r w:rsidRPr="00035E95">
              <w:rPr>
                <w:color w:val="000000"/>
                <w:sz w:val="20"/>
              </w:rPr>
              <w:t xml:space="preserve">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 xml:space="preserve">Post events (by corporate in real time, by store through </w:t>
            </w:r>
            <w:proofErr w:type="spellStart"/>
            <w:r w:rsidRPr="00035E95">
              <w:rPr>
                <w:color w:val="000000"/>
                <w:sz w:val="20"/>
              </w:rPr>
              <w:t>corp</w:t>
            </w:r>
            <w:proofErr w:type="spellEnd"/>
            <w:r w:rsidRPr="00035E95">
              <w:rPr>
                <w:color w:val="000000"/>
                <w:sz w:val="20"/>
              </w:rPr>
              <w:t xml:space="preserve">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Export reports tool: </w:t>
            </w:r>
            <w:proofErr w:type="spellStart"/>
            <w:r w:rsidRPr="00035E95">
              <w:rPr>
                <w:color w:val="000000"/>
                <w:sz w:val="20"/>
              </w:rPr>
              <w:t>csv</w:t>
            </w:r>
            <w:proofErr w:type="spellEnd"/>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59"/>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jmassud" w:date="2012-02-29T16:46:00Z" w:initials="j">
    <w:p w:rsidR="002D567A" w:rsidRDefault="002D567A">
      <w:pPr>
        <w:pStyle w:val="CommentText"/>
      </w:pPr>
      <w:r>
        <w:rPr>
          <w:rStyle w:val="CommentReference"/>
        </w:rPr>
        <w:annotationRef/>
      </w:r>
      <w:r>
        <w:t>Might be managed through CQ5</w:t>
      </w:r>
    </w:p>
  </w:comment>
  <w:comment w:id="22" w:author="jmassud" w:date="2012-05-09T10:22:00Z" w:initials="j">
    <w:p w:rsidR="002D567A" w:rsidRDefault="002D567A">
      <w:pPr>
        <w:pStyle w:val="CommentText"/>
      </w:pPr>
      <w:r>
        <w:rPr>
          <w:rStyle w:val="CommentReference"/>
        </w:rPr>
        <w:annotationRef/>
      </w:r>
      <w:r>
        <w:t xml:space="preserve">Video and rich media; done through Expo. </w:t>
      </w:r>
    </w:p>
  </w:comment>
  <w:comment w:id="23" w:author="jmassud" w:date="2012-05-09T10:28:00Z" w:initials="j">
    <w:p w:rsidR="002D567A" w:rsidRDefault="002D567A">
      <w:pPr>
        <w:pStyle w:val="CommentText"/>
      </w:pPr>
      <w:r>
        <w:rPr>
          <w:rStyle w:val="CommentReference"/>
        </w:rPr>
        <w:annotationRef/>
      </w:r>
      <w:r>
        <w:t xml:space="preserve">Come up with a way VP will do it automatically based on feedback from Franklin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3799" w:rsidRDefault="00993799">
      <w:r>
        <w:separator/>
      </w:r>
    </w:p>
  </w:endnote>
  <w:endnote w:type="continuationSeparator" w:id="0">
    <w:p w:rsidR="00993799" w:rsidRDefault="009937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67A" w:rsidRDefault="002D567A"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67A" w:rsidRDefault="002D567A"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D80727">
      <w:rPr>
        <w:rStyle w:val="PageNumber"/>
        <w:rFonts w:ascii="Arial" w:hAnsi="Arial"/>
        <w:noProof/>
        <w:sz w:val="20"/>
        <w:szCs w:val="20"/>
      </w:rPr>
      <w:t>13</w:t>
    </w:r>
    <w:r>
      <w:rPr>
        <w:rStyle w:val="PageNumber"/>
        <w:rFonts w:ascii="Arial" w:hAnsi="Arial"/>
        <w:sz w:val="20"/>
        <w:szCs w:val="20"/>
      </w:rPr>
      <w:fldChar w:fldCharType="end"/>
    </w:r>
    <w:r>
      <w:rPr>
        <w:rStyle w:val="PageNumber"/>
        <w:rFonts w:ascii="Arial" w:hAnsi="Arial"/>
        <w:sz w:val="20"/>
        <w:szCs w:val="20"/>
      </w:rPr>
      <w:t xml:space="preserve"> -</w:t>
    </w:r>
  </w:p>
  <w:p w:rsidR="002D567A" w:rsidRPr="0019486C" w:rsidRDefault="002D567A"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ins w:id="122" w:author="jmassud" w:date="2012-05-15T08:54:00Z">
      <w:r>
        <w:rPr>
          <w:rStyle w:val="PageNumber"/>
          <w:rFonts w:ascii="Arial" w:hAnsi="Arial" w:cs="Arial"/>
          <w:b/>
          <w:sz w:val="16"/>
          <w:szCs w:val="16"/>
        </w:rPr>
        <w:t>15</w:t>
      </w:r>
    </w:ins>
    <w:del w:id="123" w:author="jmassud" w:date="2012-05-15T08:54:00Z">
      <w:r w:rsidDel="000315AF">
        <w:rPr>
          <w:rStyle w:val="PageNumber"/>
          <w:rFonts w:ascii="Arial" w:hAnsi="Arial" w:cs="Arial"/>
          <w:b/>
          <w:sz w:val="16"/>
          <w:szCs w:val="16"/>
        </w:rPr>
        <w:delText>9</w:delText>
      </w:r>
    </w:del>
    <w:r>
      <w:rPr>
        <w:rStyle w:val="PageNumber"/>
        <w:rFonts w:ascii="Arial" w:hAnsi="Arial" w:cs="Arial"/>
        <w:b/>
        <w:sz w:val="16"/>
        <w:szCs w:val="16"/>
      </w:rPr>
      <w:t xml:space="preserve">, 2012 </w:t>
    </w:r>
    <w:r>
      <w:rPr>
        <w:rStyle w:val="PageNumber"/>
        <w:rFonts w:ascii="Arial" w:hAnsi="Arial" w:cs="Arial"/>
        <w:b/>
        <w:sz w:val="16"/>
        <w:szCs w:val="16"/>
      </w:rPr>
      <w:tab/>
      <w:t>Communities Moderation PRD v 1.</w:t>
    </w:r>
    <w:ins w:id="124" w:author="jmassud" w:date="2012-05-15T08:54:00Z">
      <w:r>
        <w:rPr>
          <w:rStyle w:val="PageNumber"/>
          <w:rFonts w:ascii="Arial" w:hAnsi="Arial" w:cs="Arial"/>
          <w:b/>
          <w:sz w:val="16"/>
          <w:szCs w:val="16"/>
        </w:rPr>
        <w:t>8</w:t>
      </w:r>
    </w:ins>
    <w:del w:id="125" w:author="jmassud" w:date="2012-05-15T08:54:00Z">
      <w:r w:rsidDel="000315AF">
        <w:rPr>
          <w:rStyle w:val="PageNumber"/>
          <w:rFonts w:ascii="Arial" w:hAnsi="Arial" w:cs="Arial"/>
          <w:b/>
          <w:sz w:val="16"/>
          <w:szCs w:val="16"/>
        </w:rPr>
        <w:delText>7</w:delText>
      </w:r>
    </w:del>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3799" w:rsidRDefault="00993799">
      <w:r>
        <w:separator/>
      </w:r>
    </w:p>
  </w:footnote>
  <w:footnote w:type="continuationSeparator" w:id="0">
    <w:p w:rsidR="00993799" w:rsidRDefault="009937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80017"/>
    <w:multiLevelType w:val="hybridMultilevel"/>
    <w:tmpl w:val="90A0F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17F22"/>
    <w:multiLevelType w:val="hybridMultilevel"/>
    <w:tmpl w:val="F28683C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FA3B24"/>
    <w:multiLevelType w:val="hybridMultilevel"/>
    <w:tmpl w:val="13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A05B2"/>
    <w:multiLevelType w:val="hybridMultilevel"/>
    <w:tmpl w:val="7B1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17A38"/>
    <w:multiLevelType w:val="hybridMultilevel"/>
    <w:tmpl w:val="EDD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93D2E"/>
    <w:multiLevelType w:val="hybridMultilevel"/>
    <w:tmpl w:val="84D8E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5A01BC6"/>
    <w:multiLevelType w:val="hybridMultilevel"/>
    <w:tmpl w:val="57D8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24EA3"/>
    <w:multiLevelType w:val="hybridMultilevel"/>
    <w:tmpl w:val="FDDA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ABE6737"/>
    <w:multiLevelType w:val="hybridMultilevel"/>
    <w:tmpl w:val="A46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CCD7459"/>
    <w:multiLevelType w:val="hybridMultilevel"/>
    <w:tmpl w:val="AA7E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5FA6962"/>
    <w:multiLevelType w:val="hybridMultilevel"/>
    <w:tmpl w:val="4426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509BE"/>
    <w:multiLevelType w:val="hybridMultilevel"/>
    <w:tmpl w:val="41BE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BD5F9D"/>
    <w:multiLevelType w:val="hybridMultilevel"/>
    <w:tmpl w:val="BAEE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343C3"/>
    <w:multiLevelType w:val="hybridMultilevel"/>
    <w:tmpl w:val="8618C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0A83718"/>
    <w:multiLevelType w:val="hybridMultilevel"/>
    <w:tmpl w:val="9816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28">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17C04"/>
    <w:multiLevelType w:val="hybridMultilevel"/>
    <w:tmpl w:val="0EFC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43D5FDE"/>
    <w:multiLevelType w:val="hybridMultilevel"/>
    <w:tmpl w:val="4590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B254A"/>
    <w:multiLevelType w:val="hybridMultilevel"/>
    <w:tmpl w:val="877AC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055267"/>
    <w:multiLevelType w:val="hybridMultilevel"/>
    <w:tmpl w:val="19A4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E7E07"/>
    <w:multiLevelType w:val="hybridMultilevel"/>
    <w:tmpl w:val="2C7CF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344647"/>
    <w:multiLevelType w:val="hybridMultilevel"/>
    <w:tmpl w:val="AEBC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nsid w:val="71F22B2E"/>
    <w:multiLevelType w:val="hybridMultilevel"/>
    <w:tmpl w:val="9B1E7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4203F7E"/>
    <w:multiLevelType w:val="hybridMultilevel"/>
    <w:tmpl w:val="F05A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D5099"/>
    <w:multiLevelType w:val="hybridMultilevel"/>
    <w:tmpl w:val="1D36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D7629F"/>
    <w:multiLevelType w:val="hybridMultilevel"/>
    <w:tmpl w:val="2A02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694C35"/>
    <w:multiLevelType w:val="hybridMultilevel"/>
    <w:tmpl w:val="901C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FA04E3"/>
    <w:multiLevelType w:val="hybridMultilevel"/>
    <w:tmpl w:val="4704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785457"/>
    <w:multiLevelType w:val="hybridMultilevel"/>
    <w:tmpl w:val="AB3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DB6F7A"/>
    <w:multiLevelType w:val="hybridMultilevel"/>
    <w:tmpl w:val="B71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12"/>
  </w:num>
  <w:num w:numId="3">
    <w:abstractNumId w:val="52"/>
  </w:num>
  <w:num w:numId="4">
    <w:abstractNumId w:val="20"/>
  </w:num>
  <w:num w:numId="5">
    <w:abstractNumId w:val="31"/>
  </w:num>
  <w:num w:numId="6">
    <w:abstractNumId w:val="3"/>
  </w:num>
  <w:num w:numId="7">
    <w:abstractNumId w:val="27"/>
  </w:num>
  <w:num w:numId="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5"/>
  </w:num>
  <w:num w:numId="11">
    <w:abstractNumId w:val="35"/>
  </w:num>
  <w:num w:numId="12">
    <w:abstractNumId w:val="43"/>
  </w:num>
  <w:num w:numId="13">
    <w:abstractNumId w:val="36"/>
  </w:num>
  <w:num w:numId="14">
    <w:abstractNumId w:val="22"/>
  </w:num>
  <w:num w:numId="15">
    <w:abstractNumId w:val="39"/>
  </w:num>
  <w:num w:numId="16">
    <w:abstractNumId w:val="34"/>
  </w:num>
  <w:num w:numId="17">
    <w:abstractNumId w:val="50"/>
  </w:num>
  <w:num w:numId="18">
    <w:abstractNumId w:val="18"/>
  </w:num>
  <w:num w:numId="19">
    <w:abstractNumId w:val="23"/>
  </w:num>
  <w:num w:numId="20">
    <w:abstractNumId w:val="16"/>
  </w:num>
  <w:num w:numId="21">
    <w:abstractNumId w:val="2"/>
  </w:num>
  <w:num w:numId="22">
    <w:abstractNumId w:val="6"/>
  </w:num>
  <w:num w:numId="23">
    <w:abstractNumId w:val="10"/>
  </w:num>
  <w:num w:numId="24">
    <w:abstractNumId w:val="51"/>
  </w:num>
  <w:num w:numId="25">
    <w:abstractNumId w:val="26"/>
  </w:num>
  <w:num w:numId="26">
    <w:abstractNumId w:val="44"/>
  </w:num>
  <w:num w:numId="27">
    <w:abstractNumId w:val="46"/>
  </w:num>
  <w:num w:numId="28">
    <w:abstractNumId w:val="13"/>
  </w:num>
  <w:num w:numId="29">
    <w:abstractNumId w:val="21"/>
  </w:num>
  <w:num w:numId="30">
    <w:abstractNumId w:val="14"/>
  </w:num>
  <w:num w:numId="31">
    <w:abstractNumId w:val="11"/>
  </w:num>
  <w:num w:numId="32">
    <w:abstractNumId w:val="40"/>
  </w:num>
  <w:num w:numId="33">
    <w:abstractNumId w:val="30"/>
  </w:num>
  <w:num w:numId="34">
    <w:abstractNumId w:val="38"/>
  </w:num>
  <w:num w:numId="35">
    <w:abstractNumId w:val="1"/>
  </w:num>
  <w:num w:numId="36">
    <w:abstractNumId w:val="7"/>
  </w:num>
  <w:num w:numId="37">
    <w:abstractNumId w:val="5"/>
  </w:num>
  <w:num w:numId="3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4"/>
  </w:num>
  <w:num w:numId="41">
    <w:abstractNumId w:val="33"/>
  </w:num>
  <w:num w:numId="42">
    <w:abstractNumId w:val="28"/>
  </w:num>
  <w:num w:numId="43">
    <w:abstractNumId w:val="29"/>
  </w:num>
  <w:num w:numId="44">
    <w:abstractNumId w:val="17"/>
  </w:num>
  <w:num w:numId="45">
    <w:abstractNumId w:val="32"/>
  </w:num>
  <w:num w:numId="46">
    <w:abstractNumId w:val="25"/>
  </w:num>
  <w:num w:numId="47">
    <w:abstractNumId w:val="45"/>
  </w:num>
  <w:num w:numId="48">
    <w:abstractNumId w:val="47"/>
  </w:num>
  <w:num w:numId="49">
    <w:abstractNumId w:val="9"/>
  </w:num>
  <w:num w:numId="50">
    <w:abstractNumId w:val="48"/>
  </w:num>
  <w:num w:numId="51">
    <w:abstractNumId w:val="42"/>
  </w:num>
  <w:num w:numId="52">
    <w:abstractNumId w:val="49"/>
  </w:num>
  <w:num w:numId="53">
    <w:abstractNumId w:val="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12290"/>
  </w:hdrShapeDefaults>
  <w:footnotePr>
    <w:footnote w:id="-1"/>
    <w:footnote w:id="0"/>
  </w:footnotePr>
  <w:endnotePr>
    <w:endnote w:id="-1"/>
    <w:endnote w:id="0"/>
  </w:endnotePr>
  <w:compat/>
  <w:rsids>
    <w:rsidRoot w:val="00FE6754"/>
    <w:rsid w:val="000026B2"/>
    <w:rsid w:val="00002BE4"/>
    <w:rsid w:val="00002FF6"/>
    <w:rsid w:val="000039FB"/>
    <w:rsid w:val="00004EE0"/>
    <w:rsid w:val="0000525F"/>
    <w:rsid w:val="000057EB"/>
    <w:rsid w:val="00005F03"/>
    <w:rsid w:val="000074D7"/>
    <w:rsid w:val="000102C4"/>
    <w:rsid w:val="00011169"/>
    <w:rsid w:val="00012BE6"/>
    <w:rsid w:val="00013FBE"/>
    <w:rsid w:val="000147CB"/>
    <w:rsid w:val="000155A0"/>
    <w:rsid w:val="000169D2"/>
    <w:rsid w:val="00017947"/>
    <w:rsid w:val="00021B2F"/>
    <w:rsid w:val="000230CB"/>
    <w:rsid w:val="0002371F"/>
    <w:rsid w:val="000248DF"/>
    <w:rsid w:val="0002774C"/>
    <w:rsid w:val="00030005"/>
    <w:rsid w:val="00030224"/>
    <w:rsid w:val="0003022D"/>
    <w:rsid w:val="000315AF"/>
    <w:rsid w:val="00032A79"/>
    <w:rsid w:val="00032EB8"/>
    <w:rsid w:val="00033781"/>
    <w:rsid w:val="000345A8"/>
    <w:rsid w:val="00035062"/>
    <w:rsid w:val="00035E95"/>
    <w:rsid w:val="000377E1"/>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0A8D"/>
    <w:rsid w:val="000718B4"/>
    <w:rsid w:val="000718DB"/>
    <w:rsid w:val="00072AB8"/>
    <w:rsid w:val="00072D20"/>
    <w:rsid w:val="00073819"/>
    <w:rsid w:val="00074156"/>
    <w:rsid w:val="0007784E"/>
    <w:rsid w:val="00080FDD"/>
    <w:rsid w:val="00084AA2"/>
    <w:rsid w:val="0008517F"/>
    <w:rsid w:val="00085E17"/>
    <w:rsid w:val="00086936"/>
    <w:rsid w:val="00092710"/>
    <w:rsid w:val="00092872"/>
    <w:rsid w:val="00092DCA"/>
    <w:rsid w:val="000934B2"/>
    <w:rsid w:val="000941A8"/>
    <w:rsid w:val="000978F0"/>
    <w:rsid w:val="000A0AAC"/>
    <w:rsid w:val="000A0C0E"/>
    <w:rsid w:val="000A21AA"/>
    <w:rsid w:val="000A61BF"/>
    <w:rsid w:val="000A7B7F"/>
    <w:rsid w:val="000B01C1"/>
    <w:rsid w:val="000B1B89"/>
    <w:rsid w:val="000B2D45"/>
    <w:rsid w:val="000B309E"/>
    <w:rsid w:val="000B4BD9"/>
    <w:rsid w:val="000B786E"/>
    <w:rsid w:val="000B7987"/>
    <w:rsid w:val="000C0B51"/>
    <w:rsid w:val="000C0D07"/>
    <w:rsid w:val="000C107B"/>
    <w:rsid w:val="000C12A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887"/>
    <w:rsid w:val="000E5B4B"/>
    <w:rsid w:val="000E639A"/>
    <w:rsid w:val="000E7915"/>
    <w:rsid w:val="000E7A2D"/>
    <w:rsid w:val="000E7DB8"/>
    <w:rsid w:val="000E7FB5"/>
    <w:rsid w:val="000F0E03"/>
    <w:rsid w:val="000F1326"/>
    <w:rsid w:val="000F1FE1"/>
    <w:rsid w:val="000F3640"/>
    <w:rsid w:val="000F79AB"/>
    <w:rsid w:val="00100DE2"/>
    <w:rsid w:val="0010114F"/>
    <w:rsid w:val="001019CA"/>
    <w:rsid w:val="001019D5"/>
    <w:rsid w:val="00102F66"/>
    <w:rsid w:val="0010379C"/>
    <w:rsid w:val="0010418C"/>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847"/>
    <w:rsid w:val="001238EB"/>
    <w:rsid w:val="0012432E"/>
    <w:rsid w:val="00124331"/>
    <w:rsid w:val="00126B54"/>
    <w:rsid w:val="001270D9"/>
    <w:rsid w:val="00127C01"/>
    <w:rsid w:val="00127ECD"/>
    <w:rsid w:val="0013074E"/>
    <w:rsid w:val="00130988"/>
    <w:rsid w:val="00130E8B"/>
    <w:rsid w:val="001325D1"/>
    <w:rsid w:val="00132778"/>
    <w:rsid w:val="0013423D"/>
    <w:rsid w:val="00135173"/>
    <w:rsid w:val="00135E8D"/>
    <w:rsid w:val="00136413"/>
    <w:rsid w:val="00136616"/>
    <w:rsid w:val="00136D71"/>
    <w:rsid w:val="00136DFD"/>
    <w:rsid w:val="00136F1C"/>
    <w:rsid w:val="0014125D"/>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32"/>
    <w:rsid w:val="00163BA1"/>
    <w:rsid w:val="0016585F"/>
    <w:rsid w:val="00166031"/>
    <w:rsid w:val="00167C5F"/>
    <w:rsid w:val="00171130"/>
    <w:rsid w:val="00171AB6"/>
    <w:rsid w:val="001734A8"/>
    <w:rsid w:val="00173580"/>
    <w:rsid w:val="00175AF0"/>
    <w:rsid w:val="001763CE"/>
    <w:rsid w:val="00180F14"/>
    <w:rsid w:val="0018107F"/>
    <w:rsid w:val="001827BB"/>
    <w:rsid w:val="0018480E"/>
    <w:rsid w:val="00184AF3"/>
    <w:rsid w:val="00184C94"/>
    <w:rsid w:val="00186D8E"/>
    <w:rsid w:val="00191972"/>
    <w:rsid w:val="00191DC0"/>
    <w:rsid w:val="001921DC"/>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06B2"/>
    <w:rsid w:val="001B2D95"/>
    <w:rsid w:val="001B3376"/>
    <w:rsid w:val="001B3877"/>
    <w:rsid w:val="001B455D"/>
    <w:rsid w:val="001B5955"/>
    <w:rsid w:val="001B6010"/>
    <w:rsid w:val="001B63B8"/>
    <w:rsid w:val="001B7B83"/>
    <w:rsid w:val="001B7C33"/>
    <w:rsid w:val="001C0969"/>
    <w:rsid w:val="001C17F7"/>
    <w:rsid w:val="001C1AE0"/>
    <w:rsid w:val="001C232D"/>
    <w:rsid w:val="001C762C"/>
    <w:rsid w:val="001D1EFC"/>
    <w:rsid w:val="001D241D"/>
    <w:rsid w:val="001D2552"/>
    <w:rsid w:val="001D2EE4"/>
    <w:rsid w:val="001D495F"/>
    <w:rsid w:val="001D53E2"/>
    <w:rsid w:val="001D6670"/>
    <w:rsid w:val="001D722B"/>
    <w:rsid w:val="001E06D6"/>
    <w:rsid w:val="001E15CC"/>
    <w:rsid w:val="001E2662"/>
    <w:rsid w:val="001E6FAC"/>
    <w:rsid w:val="001F293F"/>
    <w:rsid w:val="001F2B62"/>
    <w:rsid w:val="001F79D7"/>
    <w:rsid w:val="001F7CA6"/>
    <w:rsid w:val="00200358"/>
    <w:rsid w:val="002003E0"/>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025E"/>
    <w:rsid w:val="002312ED"/>
    <w:rsid w:val="002323CF"/>
    <w:rsid w:val="002339B3"/>
    <w:rsid w:val="002354B4"/>
    <w:rsid w:val="002355F3"/>
    <w:rsid w:val="00235DA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6A11"/>
    <w:rsid w:val="00270C1B"/>
    <w:rsid w:val="00271E25"/>
    <w:rsid w:val="00274250"/>
    <w:rsid w:val="002742B6"/>
    <w:rsid w:val="00274D82"/>
    <w:rsid w:val="0028554B"/>
    <w:rsid w:val="00285CC4"/>
    <w:rsid w:val="00287201"/>
    <w:rsid w:val="002875CB"/>
    <w:rsid w:val="00287E15"/>
    <w:rsid w:val="002900F4"/>
    <w:rsid w:val="0029034B"/>
    <w:rsid w:val="00290A29"/>
    <w:rsid w:val="00290EDD"/>
    <w:rsid w:val="00291316"/>
    <w:rsid w:val="00293600"/>
    <w:rsid w:val="00293EF4"/>
    <w:rsid w:val="002944BF"/>
    <w:rsid w:val="00294FF6"/>
    <w:rsid w:val="00295E0D"/>
    <w:rsid w:val="00295E43"/>
    <w:rsid w:val="002978CF"/>
    <w:rsid w:val="002A35DC"/>
    <w:rsid w:val="002A3711"/>
    <w:rsid w:val="002A4AC3"/>
    <w:rsid w:val="002A5919"/>
    <w:rsid w:val="002A5EC1"/>
    <w:rsid w:val="002A77AC"/>
    <w:rsid w:val="002A7D7E"/>
    <w:rsid w:val="002B284A"/>
    <w:rsid w:val="002B44DE"/>
    <w:rsid w:val="002B46AC"/>
    <w:rsid w:val="002B49FE"/>
    <w:rsid w:val="002B6123"/>
    <w:rsid w:val="002B643B"/>
    <w:rsid w:val="002C1021"/>
    <w:rsid w:val="002C6445"/>
    <w:rsid w:val="002C64EF"/>
    <w:rsid w:val="002C681B"/>
    <w:rsid w:val="002D0AA8"/>
    <w:rsid w:val="002D2BC3"/>
    <w:rsid w:val="002D308F"/>
    <w:rsid w:val="002D438C"/>
    <w:rsid w:val="002D567A"/>
    <w:rsid w:val="002D6291"/>
    <w:rsid w:val="002D775B"/>
    <w:rsid w:val="002D7BAF"/>
    <w:rsid w:val="002E0151"/>
    <w:rsid w:val="002E3B4E"/>
    <w:rsid w:val="002E4DB6"/>
    <w:rsid w:val="002E6AFF"/>
    <w:rsid w:val="002E747B"/>
    <w:rsid w:val="002E7553"/>
    <w:rsid w:val="002F0CBA"/>
    <w:rsid w:val="002F19CF"/>
    <w:rsid w:val="002F4CF5"/>
    <w:rsid w:val="002F5A9D"/>
    <w:rsid w:val="002F73EA"/>
    <w:rsid w:val="00302F0A"/>
    <w:rsid w:val="00303494"/>
    <w:rsid w:val="00304BCB"/>
    <w:rsid w:val="003075F8"/>
    <w:rsid w:val="0031217B"/>
    <w:rsid w:val="00312870"/>
    <w:rsid w:val="00313394"/>
    <w:rsid w:val="0031533C"/>
    <w:rsid w:val="003212B8"/>
    <w:rsid w:val="003228F0"/>
    <w:rsid w:val="00322D62"/>
    <w:rsid w:val="00323574"/>
    <w:rsid w:val="00323F68"/>
    <w:rsid w:val="003242E6"/>
    <w:rsid w:val="003249F9"/>
    <w:rsid w:val="0032526D"/>
    <w:rsid w:val="00326FF5"/>
    <w:rsid w:val="0033092B"/>
    <w:rsid w:val="00332BA7"/>
    <w:rsid w:val="00333420"/>
    <w:rsid w:val="00335E6A"/>
    <w:rsid w:val="00340AF2"/>
    <w:rsid w:val="003433B0"/>
    <w:rsid w:val="00343C03"/>
    <w:rsid w:val="00343C70"/>
    <w:rsid w:val="003451A1"/>
    <w:rsid w:val="00347938"/>
    <w:rsid w:val="00347DB4"/>
    <w:rsid w:val="00350A61"/>
    <w:rsid w:val="00351E58"/>
    <w:rsid w:val="003520EB"/>
    <w:rsid w:val="0035274E"/>
    <w:rsid w:val="00353894"/>
    <w:rsid w:val="00354C9A"/>
    <w:rsid w:val="0035581D"/>
    <w:rsid w:val="00355C1B"/>
    <w:rsid w:val="00356077"/>
    <w:rsid w:val="003567A2"/>
    <w:rsid w:val="003567CD"/>
    <w:rsid w:val="00356A3D"/>
    <w:rsid w:val="00357748"/>
    <w:rsid w:val="00360ABA"/>
    <w:rsid w:val="0036342C"/>
    <w:rsid w:val="00364016"/>
    <w:rsid w:val="0036650A"/>
    <w:rsid w:val="003736A6"/>
    <w:rsid w:val="003748BC"/>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32"/>
    <w:rsid w:val="003C3181"/>
    <w:rsid w:val="003C367C"/>
    <w:rsid w:val="003C4CDF"/>
    <w:rsid w:val="003C4D42"/>
    <w:rsid w:val="003C5845"/>
    <w:rsid w:val="003C5E2B"/>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54DF"/>
    <w:rsid w:val="00407F60"/>
    <w:rsid w:val="004103DF"/>
    <w:rsid w:val="0041062B"/>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53AA"/>
    <w:rsid w:val="00436838"/>
    <w:rsid w:val="00436F34"/>
    <w:rsid w:val="0043707A"/>
    <w:rsid w:val="00437935"/>
    <w:rsid w:val="00440119"/>
    <w:rsid w:val="004413AA"/>
    <w:rsid w:val="004416A7"/>
    <w:rsid w:val="0044274B"/>
    <w:rsid w:val="00442EA6"/>
    <w:rsid w:val="004437A5"/>
    <w:rsid w:val="00445E5A"/>
    <w:rsid w:val="00447BC7"/>
    <w:rsid w:val="00450575"/>
    <w:rsid w:val="00451095"/>
    <w:rsid w:val="0045324D"/>
    <w:rsid w:val="00453F28"/>
    <w:rsid w:val="00456EAA"/>
    <w:rsid w:val="0046067B"/>
    <w:rsid w:val="00460C0B"/>
    <w:rsid w:val="00461796"/>
    <w:rsid w:val="00461EBA"/>
    <w:rsid w:val="004621F1"/>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F3C"/>
    <w:rsid w:val="00482215"/>
    <w:rsid w:val="004832A6"/>
    <w:rsid w:val="00483B73"/>
    <w:rsid w:val="00484614"/>
    <w:rsid w:val="00485211"/>
    <w:rsid w:val="00485B8E"/>
    <w:rsid w:val="0048694C"/>
    <w:rsid w:val="0048793B"/>
    <w:rsid w:val="00487D05"/>
    <w:rsid w:val="00490516"/>
    <w:rsid w:val="00490A33"/>
    <w:rsid w:val="00490DD6"/>
    <w:rsid w:val="00491B3F"/>
    <w:rsid w:val="00491E01"/>
    <w:rsid w:val="004948AE"/>
    <w:rsid w:val="00496768"/>
    <w:rsid w:val="004970B2"/>
    <w:rsid w:val="00497700"/>
    <w:rsid w:val="004A1B7F"/>
    <w:rsid w:val="004A3044"/>
    <w:rsid w:val="004A34AF"/>
    <w:rsid w:val="004A48D6"/>
    <w:rsid w:val="004B257F"/>
    <w:rsid w:val="004B27A0"/>
    <w:rsid w:val="004B4441"/>
    <w:rsid w:val="004B4E59"/>
    <w:rsid w:val="004B679E"/>
    <w:rsid w:val="004C0165"/>
    <w:rsid w:val="004C11A6"/>
    <w:rsid w:val="004C17B4"/>
    <w:rsid w:val="004C40EF"/>
    <w:rsid w:val="004C4FF3"/>
    <w:rsid w:val="004C5D74"/>
    <w:rsid w:val="004C6092"/>
    <w:rsid w:val="004C60F9"/>
    <w:rsid w:val="004C66EC"/>
    <w:rsid w:val="004C6CD2"/>
    <w:rsid w:val="004D00E0"/>
    <w:rsid w:val="004D1FDD"/>
    <w:rsid w:val="004D24C3"/>
    <w:rsid w:val="004D294D"/>
    <w:rsid w:val="004D44EA"/>
    <w:rsid w:val="004D5614"/>
    <w:rsid w:val="004D58D4"/>
    <w:rsid w:val="004D5F5E"/>
    <w:rsid w:val="004D6BE1"/>
    <w:rsid w:val="004E1006"/>
    <w:rsid w:val="004E6CF8"/>
    <w:rsid w:val="004F3EF9"/>
    <w:rsid w:val="004F55DA"/>
    <w:rsid w:val="004F73A8"/>
    <w:rsid w:val="005005DE"/>
    <w:rsid w:val="0050167B"/>
    <w:rsid w:val="00501DDE"/>
    <w:rsid w:val="0050204C"/>
    <w:rsid w:val="005022CF"/>
    <w:rsid w:val="005026B6"/>
    <w:rsid w:val="00504F02"/>
    <w:rsid w:val="00507730"/>
    <w:rsid w:val="005109F9"/>
    <w:rsid w:val="00510AA0"/>
    <w:rsid w:val="00513342"/>
    <w:rsid w:val="00514709"/>
    <w:rsid w:val="00515A0D"/>
    <w:rsid w:val="00516E4A"/>
    <w:rsid w:val="00517B85"/>
    <w:rsid w:val="005200FC"/>
    <w:rsid w:val="0052017D"/>
    <w:rsid w:val="00520A4E"/>
    <w:rsid w:val="005235DE"/>
    <w:rsid w:val="00523696"/>
    <w:rsid w:val="005261A1"/>
    <w:rsid w:val="00530FD9"/>
    <w:rsid w:val="0053696B"/>
    <w:rsid w:val="00536D44"/>
    <w:rsid w:val="00537F88"/>
    <w:rsid w:val="005403AF"/>
    <w:rsid w:val="005409F6"/>
    <w:rsid w:val="005420AB"/>
    <w:rsid w:val="00543398"/>
    <w:rsid w:val="00543C26"/>
    <w:rsid w:val="00543DA7"/>
    <w:rsid w:val="005449E8"/>
    <w:rsid w:val="00544C78"/>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67B6"/>
    <w:rsid w:val="00587AFD"/>
    <w:rsid w:val="005905F7"/>
    <w:rsid w:val="005907F0"/>
    <w:rsid w:val="00592437"/>
    <w:rsid w:val="00597683"/>
    <w:rsid w:val="005A03DD"/>
    <w:rsid w:val="005A0AC3"/>
    <w:rsid w:val="005A10A6"/>
    <w:rsid w:val="005A1DC6"/>
    <w:rsid w:val="005A7DE2"/>
    <w:rsid w:val="005B4586"/>
    <w:rsid w:val="005B6623"/>
    <w:rsid w:val="005B778E"/>
    <w:rsid w:val="005C0660"/>
    <w:rsid w:val="005C1135"/>
    <w:rsid w:val="005C2F2D"/>
    <w:rsid w:val="005C487E"/>
    <w:rsid w:val="005C6D2E"/>
    <w:rsid w:val="005C7F3B"/>
    <w:rsid w:val="005D03F4"/>
    <w:rsid w:val="005D0F8F"/>
    <w:rsid w:val="005D11D0"/>
    <w:rsid w:val="005D1518"/>
    <w:rsid w:val="005D1526"/>
    <w:rsid w:val="005D25BC"/>
    <w:rsid w:val="005D2B1C"/>
    <w:rsid w:val="005D4551"/>
    <w:rsid w:val="005D55CE"/>
    <w:rsid w:val="005D5762"/>
    <w:rsid w:val="005D58CA"/>
    <w:rsid w:val="005D6DF2"/>
    <w:rsid w:val="005D6FEA"/>
    <w:rsid w:val="005D747A"/>
    <w:rsid w:val="005E009F"/>
    <w:rsid w:val="005E1B1F"/>
    <w:rsid w:val="005E1FDE"/>
    <w:rsid w:val="005E28D9"/>
    <w:rsid w:val="005E407B"/>
    <w:rsid w:val="005E51D2"/>
    <w:rsid w:val="005E543F"/>
    <w:rsid w:val="005E7954"/>
    <w:rsid w:val="005F1157"/>
    <w:rsid w:val="005F183B"/>
    <w:rsid w:val="005F1976"/>
    <w:rsid w:val="006017B1"/>
    <w:rsid w:val="00601F79"/>
    <w:rsid w:val="00602845"/>
    <w:rsid w:val="00603341"/>
    <w:rsid w:val="00603C0B"/>
    <w:rsid w:val="00603C21"/>
    <w:rsid w:val="00607DB6"/>
    <w:rsid w:val="00607DCD"/>
    <w:rsid w:val="00612DF6"/>
    <w:rsid w:val="006136DB"/>
    <w:rsid w:val="0061484F"/>
    <w:rsid w:val="00616E71"/>
    <w:rsid w:val="00617AA5"/>
    <w:rsid w:val="0062241B"/>
    <w:rsid w:val="0062257C"/>
    <w:rsid w:val="006256E7"/>
    <w:rsid w:val="00630DAC"/>
    <w:rsid w:val="00630F1F"/>
    <w:rsid w:val="00633241"/>
    <w:rsid w:val="00633276"/>
    <w:rsid w:val="00640891"/>
    <w:rsid w:val="006471EB"/>
    <w:rsid w:val="00650348"/>
    <w:rsid w:val="00651822"/>
    <w:rsid w:val="00653E89"/>
    <w:rsid w:val="0065400B"/>
    <w:rsid w:val="00655069"/>
    <w:rsid w:val="00655289"/>
    <w:rsid w:val="00655A78"/>
    <w:rsid w:val="006560C1"/>
    <w:rsid w:val="0066149B"/>
    <w:rsid w:val="00662150"/>
    <w:rsid w:val="0066286D"/>
    <w:rsid w:val="00666D79"/>
    <w:rsid w:val="00671971"/>
    <w:rsid w:val="00672E0D"/>
    <w:rsid w:val="006734A6"/>
    <w:rsid w:val="006746EB"/>
    <w:rsid w:val="00674F82"/>
    <w:rsid w:val="006752D9"/>
    <w:rsid w:val="00676A51"/>
    <w:rsid w:val="006770D4"/>
    <w:rsid w:val="00680717"/>
    <w:rsid w:val="006807FF"/>
    <w:rsid w:val="0068502E"/>
    <w:rsid w:val="00685099"/>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4288"/>
    <w:rsid w:val="006B4640"/>
    <w:rsid w:val="006B4C3D"/>
    <w:rsid w:val="006B5DDC"/>
    <w:rsid w:val="006B78B4"/>
    <w:rsid w:val="006C0587"/>
    <w:rsid w:val="006C1FB1"/>
    <w:rsid w:val="006C207F"/>
    <w:rsid w:val="006C347C"/>
    <w:rsid w:val="006C47A2"/>
    <w:rsid w:val="006C505B"/>
    <w:rsid w:val="006C53AC"/>
    <w:rsid w:val="006C7CF2"/>
    <w:rsid w:val="006D17F9"/>
    <w:rsid w:val="006D1AAE"/>
    <w:rsid w:val="006D2EE4"/>
    <w:rsid w:val="006D3DF0"/>
    <w:rsid w:val="006D6095"/>
    <w:rsid w:val="006D6103"/>
    <w:rsid w:val="006D6FA7"/>
    <w:rsid w:val="006E0431"/>
    <w:rsid w:val="006E0D81"/>
    <w:rsid w:val="006E32EF"/>
    <w:rsid w:val="006E352E"/>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2F80"/>
    <w:rsid w:val="00724ABD"/>
    <w:rsid w:val="0072664A"/>
    <w:rsid w:val="00727E0A"/>
    <w:rsid w:val="007314DD"/>
    <w:rsid w:val="0073152F"/>
    <w:rsid w:val="00735E8A"/>
    <w:rsid w:val="00736197"/>
    <w:rsid w:val="00736605"/>
    <w:rsid w:val="00736E34"/>
    <w:rsid w:val="00736FA0"/>
    <w:rsid w:val="007409FE"/>
    <w:rsid w:val="00740D40"/>
    <w:rsid w:val="0074138C"/>
    <w:rsid w:val="00743E59"/>
    <w:rsid w:val="00751402"/>
    <w:rsid w:val="0075162F"/>
    <w:rsid w:val="00751A9A"/>
    <w:rsid w:val="00751EED"/>
    <w:rsid w:val="00752423"/>
    <w:rsid w:val="00752FAB"/>
    <w:rsid w:val="007535E7"/>
    <w:rsid w:val="0075541B"/>
    <w:rsid w:val="007559FF"/>
    <w:rsid w:val="00755B5E"/>
    <w:rsid w:val="00755E45"/>
    <w:rsid w:val="0075614F"/>
    <w:rsid w:val="0075692B"/>
    <w:rsid w:val="00756C27"/>
    <w:rsid w:val="007619BE"/>
    <w:rsid w:val="00761BD2"/>
    <w:rsid w:val="00763368"/>
    <w:rsid w:val="007635E7"/>
    <w:rsid w:val="007636F7"/>
    <w:rsid w:val="00765C7D"/>
    <w:rsid w:val="00766CCD"/>
    <w:rsid w:val="00766FCC"/>
    <w:rsid w:val="007672E0"/>
    <w:rsid w:val="0077144F"/>
    <w:rsid w:val="007716E2"/>
    <w:rsid w:val="00772326"/>
    <w:rsid w:val="00774C04"/>
    <w:rsid w:val="007761D9"/>
    <w:rsid w:val="0078168A"/>
    <w:rsid w:val="007845E3"/>
    <w:rsid w:val="007855A2"/>
    <w:rsid w:val="007872E2"/>
    <w:rsid w:val="00787703"/>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204E"/>
    <w:rsid w:val="007B257D"/>
    <w:rsid w:val="007B2EC3"/>
    <w:rsid w:val="007B3188"/>
    <w:rsid w:val="007B4876"/>
    <w:rsid w:val="007B4C1A"/>
    <w:rsid w:val="007C25B5"/>
    <w:rsid w:val="007C3608"/>
    <w:rsid w:val="007C3734"/>
    <w:rsid w:val="007C392E"/>
    <w:rsid w:val="007C6453"/>
    <w:rsid w:val="007C65C3"/>
    <w:rsid w:val="007D15D6"/>
    <w:rsid w:val="007D16AB"/>
    <w:rsid w:val="007D2330"/>
    <w:rsid w:val="007D3DE2"/>
    <w:rsid w:val="007D7882"/>
    <w:rsid w:val="007E303B"/>
    <w:rsid w:val="007F360C"/>
    <w:rsid w:val="007F4520"/>
    <w:rsid w:val="00800065"/>
    <w:rsid w:val="008004D0"/>
    <w:rsid w:val="00804DF0"/>
    <w:rsid w:val="0080571A"/>
    <w:rsid w:val="00807831"/>
    <w:rsid w:val="00807A05"/>
    <w:rsid w:val="008100C0"/>
    <w:rsid w:val="008114A8"/>
    <w:rsid w:val="0081219C"/>
    <w:rsid w:val="008136F0"/>
    <w:rsid w:val="008140C1"/>
    <w:rsid w:val="008142E5"/>
    <w:rsid w:val="00816446"/>
    <w:rsid w:val="0082017C"/>
    <w:rsid w:val="0082070A"/>
    <w:rsid w:val="00822BB3"/>
    <w:rsid w:val="00822CAA"/>
    <w:rsid w:val="008257AA"/>
    <w:rsid w:val="00825F8B"/>
    <w:rsid w:val="00831208"/>
    <w:rsid w:val="00831975"/>
    <w:rsid w:val="008319AF"/>
    <w:rsid w:val="008353A3"/>
    <w:rsid w:val="008367E6"/>
    <w:rsid w:val="008411ED"/>
    <w:rsid w:val="0084156E"/>
    <w:rsid w:val="008415F2"/>
    <w:rsid w:val="00844C55"/>
    <w:rsid w:val="00846B02"/>
    <w:rsid w:val="00847149"/>
    <w:rsid w:val="00850322"/>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1FF"/>
    <w:rsid w:val="00863643"/>
    <w:rsid w:val="00864A14"/>
    <w:rsid w:val="00865CE4"/>
    <w:rsid w:val="00866E01"/>
    <w:rsid w:val="0087174E"/>
    <w:rsid w:val="00871E64"/>
    <w:rsid w:val="008735AF"/>
    <w:rsid w:val="00873C2E"/>
    <w:rsid w:val="00874212"/>
    <w:rsid w:val="00874552"/>
    <w:rsid w:val="00875EA2"/>
    <w:rsid w:val="00877029"/>
    <w:rsid w:val="008779F3"/>
    <w:rsid w:val="00882F32"/>
    <w:rsid w:val="00883D01"/>
    <w:rsid w:val="0088772C"/>
    <w:rsid w:val="00890604"/>
    <w:rsid w:val="00893161"/>
    <w:rsid w:val="0089329D"/>
    <w:rsid w:val="00894767"/>
    <w:rsid w:val="008968FC"/>
    <w:rsid w:val="00897B24"/>
    <w:rsid w:val="008A19BD"/>
    <w:rsid w:val="008A32F9"/>
    <w:rsid w:val="008A3CE2"/>
    <w:rsid w:val="008A4168"/>
    <w:rsid w:val="008A681A"/>
    <w:rsid w:val="008B0382"/>
    <w:rsid w:val="008B11E9"/>
    <w:rsid w:val="008B25BE"/>
    <w:rsid w:val="008B34BE"/>
    <w:rsid w:val="008B3FEA"/>
    <w:rsid w:val="008B4C2F"/>
    <w:rsid w:val="008B5B72"/>
    <w:rsid w:val="008B5DD6"/>
    <w:rsid w:val="008B6D87"/>
    <w:rsid w:val="008C02B5"/>
    <w:rsid w:val="008C0422"/>
    <w:rsid w:val="008C327A"/>
    <w:rsid w:val="008C3B91"/>
    <w:rsid w:val="008C53DA"/>
    <w:rsid w:val="008C6A4A"/>
    <w:rsid w:val="008D1480"/>
    <w:rsid w:val="008D46AF"/>
    <w:rsid w:val="008D668B"/>
    <w:rsid w:val="008D7188"/>
    <w:rsid w:val="008E04A0"/>
    <w:rsid w:val="008E1173"/>
    <w:rsid w:val="008E2A01"/>
    <w:rsid w:val="008E31D8"/>
    <w:rsid w:val="008E32BE"/>
    <w:rsid w:val="008E47D3"/>
    <w:rsid w:val="008E5186"/>
    <w:rsid w:val="008E6533"/>
    <w:rsid w:val="008E7979"/>
    <w:rsid w:val="008F0BD7"/>
    <w:rsid w:val="008F13C3"/>
    <w:rsid w:val="008F18C0"/>
    <w:rsid w:val="008F2404"/>
    <w:rsid w:val="008F28D6"/>
    <w:rsid w:val="008F3260"/>
    <w:rsid w:val="008F55AE"/>
    <w:rsid w:val="008F6641"/>
    <w:rsid w:val="008F6DC4"/>
    <w:rsid w:val="00900E46"/>
    <w:rsid w:val="00902147"/>
    <w:rsid w:val="009022B7"/>
    <w:rsid w:val="00902B7B"/>
    <w:rsid w:val="00903C7D"/>
    <w:rsid w:val="009047FD"/>
    <w:rsid w:val="00904B79"/>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2CDD"/>
    <w:rsid w:val="0093301A"/>
    <w:rsid w:val="0093313C"/>
    <w:rsid w:val="00935365"/>
    <w:rsid w:val="009411BC"/>
    <w:rsid w:val="009426B4"/>
    <w:rsid w:val="009433A9"/>
    <w:rsid w:val="00943998"/>
    <w:rsid w:val="009444EA"/>
    <w:rsid w:val="00944E10"/>
    <w:rsid w:val="00945167"/>
    <w:rsid w:val="0094554F"/>
    <w:rsid w:val="00946912"/>
    <w:rsid w:val="009473B7"/>
    <w:rsid w:val="00951599"/>
    <w:rsid w:val="00955C86"/>
    <w:rsid w:val="00960B75"/>
    <w:rsid w:val="00960D4F"/>
    <w:rsid w:val="00961472"/>
    <w:rsid w:val="009615D3"/>
    <w:rsid w:val="009617E0"/>
    <w:rsid w:val="00962B10"/>
    <w:rsid w:val="00962CF8"/>
    <w:rsid w:val="0096336F"/>
    <w:rsid w:val="0096418B"/>
    <w:rsid w:val="00966FF5"/>
    <w:rsid w:val="009700FF"/>
    <w:rsid w:val="00970522"/>
    <w:rsid w:val="009709DB"/>
    <w:rsid w:val="009716B3"/>
    <w:rsid w:val="00971D84"/>
    <w:rsid w:val="00972166"/>
    <w:rsid w:val="009745C9"/>
    <w:rsid w:val="00974B36"/>
    <w:rsid w:val="00977EAC"/>
    <w:rsid w:val="0098054C"/>
    <w:rsid w:val="0098097F"/>
    <w:rsid w:val="009829BA"/>
    <w:rsid w:val="00983510"/>
    <w:rsid w:val="00984DAD"/>
    <w:rsid w:val="00986616"/>
    <w:rsid w:val="00986C50"/>
    <w:rsid w:val="0099003F"/>
    <w:rsid w:val="0099057F"/>
    <w:rsid w:val="009908B9"/>
    <w:rsid w:val="00993053"/>
    <w:rsid w:val="00993799"/>
    <w:rsid w:val="00993E57"/>
    <w:rsid w:val="009941C7"/>
    <w:rsid w:val="009A13AA"/>
    <w:rsid w:val="009A1BCB"/>
    <w:rsid w:val="009A1C43"/>
    <w:rsid w:val="009A7FC8"/>
    <w:rsid w:val="009B26B2"/>
    <w:rsid w:val="009B2A8A"/>
    <w:rsid w:val="009B3924"/>
    <w:rsid w:val="009B7FD7"/>
    <w:rsid w:val="009C1D29"/>
    <w:rsid w:val="009C2F69"/>
    <w:rsid w:val="009C3DA8"/>
    <w:rsid w:val="009C46F9"/>
    <w:rsid w:val="009C5006"/>
    <w:rsid w:val="009C575A"/>
    <w:rsid w:val="009C5AB2"/>
    <w:rsid w:val="009C6EBE"/>
    <w:rsid w:val="009C779E"/>
    <w:rsid w:val="009D2548"/>
    <w:rsid w:val="009D3806"/>
    <w:rsid w:val="009D40BC"/>
    <w:rsid w:val="009D4652"/>
    <w:rsid w:val="009D71D2"/>
    <w:rsid w:val="009E03EB"/>
    <w:rsid w:val="009E10FF"/>
    <w:rsid w:val="009E1B76"/>
    <w:rsid w:val="009E2D1D"/>
    <w:rsid w:val="009E567E"/>
    <w:rsid w:val="009F0619"/>
    <w:rsid w:val="009F0792"/>
    <w:rsid w:val="009F16C4"/>
    <w:rsid w:val="009F2644"/>
    <w:rsid w:val="009F35D5"/>
    <w:rsid w:val="009F3821"/>
    <w:rsid w:val="009F4716"/>
    <w:rsid w:val="009F49B4"/>
    <w:rsid w:val="009F4D9D"/>
    <w:rsid w:val="009F4DC2"/>
    <w:rsid w:val="009F562C"/>
    <w:rsid w:val="009F58CD"/>
    <w:rsid w:val="009F683A"/>
    <w:rsid w:val="00A0053E"/>
    <w:rsid w:val="00A02B18"/>
    <w:rsid w:val="00A058D1"/>
    <w:rsid w:val="00A05E84"/>
    <w:rsid w:val="00A06B41"/>
    <w:rsid w:val="00A06FB5"/>
    <w:rsid w:val="00A120C6"/>
    <w:rsid w:val="00A13E10"/>
    <w:rsid w:val="00A1506E"/>
    <w:rsid w:val="00A15EC0"/>
    <w:rsid w:val="00A16988"/>
    <w:rsid w:val="00A17621"/>
    <w:rsid w:val="00A17687"/>
    <w:rsid w:val="00A17FFD"/>
    <w:rsid w:val="00A201CB"/>
    <w:rsid w:val="00A20BE0"/>
    <w:rsid w:val="00A2237E"/>
    <w:rsid w:val="00A22EB9"/>
    <w:rsid w:val="00A23B31"/>
    <w:rsid w:val="00A31EFF"/>
    <w:rsid w:val="00A31F2E"/>
    <w:rsid w:val="00A3218E"/>
    <w:rsid w:val="00A33B8E"/>
    <w:rsid w:val="00A356C1"/>
    <w:rsid w:val="00A407FD"/>
    <w:rsid w:val="00A40E0D"/>
    <w:rsid w:val="00A411FF"/>
    <w:rsid w:val="00A41846"/>
    <w:rsid w:val="00A41AF0"/>
    <w:rsid w:val="00A43CA8"/>
    <w:rsid w:val="00A44109"/>
    <w:rsid w:val="00A44E67"/>
    <w:rsid w:val="00A458F7"/>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46C"/>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7671"/>
    <w:rsid w:val="00AB00A1"/>
    <w:rsid w:val="00AB05B9"/>
    <w:rsid w:val="00AB306F"/>
    <w:rsid w:val="00AB60E0"/>
    <w:rsid w:val="00AB7F58"/>
    <w:rsid w:val="00AC0E98"/>
    <w:rsid w:val="00AC30FA"/>
    <w:rsid w:val="00AC382B"/>
    <w:rsid w:val="00AC4AB6"/>
    <w:rsid w:val="00AC5514"/>
    <w:rsid w:val="00AC686F"/>
    <w:rsid w:val="00AC7879"/>
    <w:rsid w:val="00AD0FED"/>
    <w:rsid w:val="00AD396E"/>
    <w:rsid w:val="00AD4393"/>
    <w:rsid w:val="00AD5DB8"/>
    <w:rsid w:val="00AE1575"/>
    <w:rsid w:val="00AE31AA"/>
    <w:rsid w:val="00AE4DC4"/>
    <w:rsid w:val="00AE7CA3"/>
    <w:rsid w:val="00AF0507"/>
    <w:rsid w:val="00AF47E8"/>
    <w:rsid w:val="00AF6262"/>
    <w:rsid w:val="00AF6B5F"/>
    <w:rsid w:val="00AF7D17"/>
    <w:rsid w:val="00B01052"/>
    <w:rsid w:val="00B03AAF"/>
    <w:rsid w:val="00B069B3"/>
    <w:rsid w:val="00B069D4"/>
    <w:rsid w:val="00B11E73"/>
    <w:rsid w:val="00B12D09"/>
    <w:rsid w:val="00B13FDC"/>
    <w:rsid w:val="00B14B14"/>
    <w:rsid w:val="00B16657"/>
    <w:rsid w:val="00B16A2B"/>
    <w:rsid w:val="00B20423"/>
    <w:rsid w:val="00B204DF"/>
    <w:rsid w:val="00B238BC"/>
    <w:rsid w:val="00B23B5C"/>
    <w:rsid w:val="00B24854"/>
    <w:rsid w:val="00B25B48"/>
    <w:rsid w:val="00B3067D"/>
    <w:rsid w:val="00B310D4"/>
    <w:rsid w:val="00B31F3E"/>
    <w:rsid w:val="00B34377"/>
    <w:rsid w:val="00B34398"/>
    <w:rsid w:val="00B34CC2"/>
    <w:rsid w:val="00B36AE5"/>
    <w:rsid w:val="00B379FC"/>
    <w:rsid w:val="00B424B4"/>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67D74"/>
    <w:rsid w:val="00B71F5D"/>
    <w:rsid w:val="00B730CE"/>
    <w:rsid w:val="00B75CC2"/>
    <w:rsid w:val="00B767FA"/>
    <w:rsid w:val="00B77048"/>
    <w:rsid w:val="00B806CE"/>
    <w:rsid w:val="00B80B66"/>
    <w:rsid w:val="00B80D76"/>
    <w:rsid w:val="00B82B7D"/>
    <w:rsid w:val="00B8412E"/>
    <w:rsid w:val="00B84181"/>
    <w:rsid w:val="00B84284"/>
    <w:rsid w:val="00B846A7"/>
    <w:rsid w:val="00B847BD"/>
    <w:rsid w:val="00B85AD1"/>
    <w:rsid w:val="00B86088"/>
    <w:rsid w:val="00B86D0C"/>
    <w:rsid w:val="00B933FF"/>
    <w:rsid w:val="00B941FF"/>
    <w:rsid w:val="00B95124"/>
    <w:rsid w:val="00BA0512"/>
    <w:rsid w:val="00BA1796"/>
    <w:rsid w:val="00BA1CB6"/>
    <w:rsid w:val="00BA2352"/>
    <w:rsid w:val="00BA267C"/>
    <w:rsid w:val="00BA2749"/>
    <w:rsid w:val="00BA4361"/>
    <w:rsid w:val="00BA4717"/>
    <w:rsid w:val="00BA568A"/>
    <w:rsid w:val="00BA5B1D"/>
    <w:rsid w:val="00BA6B41"/>
    <w:rsid w:val="00BA6EB3"/>
    <w:rsid w:val="00BA713F"/>
    <w:rsid w:val="00BB04D5"/>
    <w:rsid w:val="00BB176F"/>
    <w:rsid w:val="00BB2154"/>
    <w:rsid w:val="00BB2265"/>
    <w:rsid w:val="00BB324D"/>
    <w:rsid w:val="00BB3BFA"/>
    <w:rsid w:val="00BB5163"/>
    <w:rsid w:val="00BB6DB6"/>
    <w:rsid w:val="00BB6F84"/>
    <w:rsid w:val="00BB7988"/>
    <w:rsid w:val="00BB7A0F"/>
    <w:rsid w:val="00BB7E24"/>
    <w:rsid w:val="00BB7E2D"/>
    <w:rsid w:val="00BC017B"/>
    <w:rsid w:val="00BC1BB1"/>
    <w:rsid w:val="00BC1C4D"/>
    <w:rsid w:val="00BC3F20"/>
    <w:rsid w:val="00BC4F34"/>
    <w:rsid w:val="00BC7447"/>
    <w:rsid w:val="00BC7770"/>
    <w:rsid w:val="00BC78DC"/>
    <w:rsid w:val="00BD16A8"/>
    <w:rsid w:val="00BD2907"/>
    <w:rsid w:val="00BD309C"/>
    <w:rsid w:val="00BD41AE"/>
    <w:rsid w:val="00BD529E"/>
    <w:rsid w:val="00BD6992"/>
    <w:rsid w:val="00BD6E0A"/>
    <w:rsid w:val="00BD7DF1"/>
    <w:rsid w:val="00BE13D3"/>
    <w:rsid w:val="00BE1C0A"/>
    <w:rsid w:val="00BE2CF1"/>
    <w:rsid w:val="00BE43B4"/>
    <w:rsid w:val="00BE4B52"/>
    <w:rsid w:val="00BE5452"/>
    <w:rsid w:val="00BE7974"/>
    <w:rsid w:val="00BF0135"/>
    <w:rsid w:val="00BF4EE8"/>
    <w:rsid w:val="00BF6C5A"/>
    <w:rsid w:val="00BF788C"/>
    <w:rsid w:val="00BF79AB"/>
    <w:rsid w:val="00C0027C"/>
    <w:rsid w:val="00C0304D"/>
    <w:rsid w:val="00C039AE"/>
    <w:rsid w:val="00C05CF9"/>
    <w:rsid w:val="00C06B72"/>
    <w:rsid w:val="00C06C37"/>
    <w:rsid w:val="00C079C8"/>
    <w:rsid w:val="00C07EC9"/>
    <w:rsid w:val="00C1398D"/>
    <w:rsid w:val="00C13DB4"/>
    <w:rsid w:val="00C15D8E"/>
    <w:rsid w:val="00C17833"/>
    <w:rsid w:val="00C20EA6"/>
    <w:rsid w:val="00C2364D"/>
    <w:rsid w:val="00C237FA"/>
    <w:rsid w:val="00C27311"/>
    <w:rsid w:val="00C30C2E"/>
    <w:rsid w:val="00C30F0B"/>
    <w:rsid w:val="00C31A46"/>
    <w:rsid w:val="00C32A32"/>
    <w:rsid w:val="00C3486B"/>
    <w:rsid w:val="00C36C37"/>
    <w:rsid w:val="00C37D39"/>
    <w:rsid w:val="00C4152E"/>
    <w:rsid w:val="00C42327"/>
    <w:rsid w:val="00C44115"/>
    <w:rsid w:val="00C47BD2"/>
    <w:rsid w:val="00C50A91"/>
    <w:rsid w:val="00C516ED"/>
    <w:rsid w:val="00C51A27"/>
    <w:rsid w:val="00C51C94"/>
    <w:rsid w:val="00C525DF"/>
    <w:rsid w:val="00C52B3A"/>
    <w:rsid w:val="00C55415"/>
    <w:rsid w:val="00C564B6"/>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30E4"/>
    <w:rsid w:val="00C8425C"/>
    <w:rsid w:val="00C8505E"/>
    <w:rsid w:val="00C8640D"/>
    <w:rsid w:val="00C87E6B"/>
    <w:rsid w:val="00C92745"/>
    <w:rsid w:val="00C9455E"/>
    <w:rsid w:val="00C9480D"/>
    <w:rsid w:val="00C96F50"/>
    <w:rsid w:val="00C97939"/>
    <w:rsid w:val="00CA28E7"/>
    <w:rsid w:val="00CA301B"/>
    <w:rsid w:val="00CA4FC3"/>
    <w:rsid w:val="00CA555E"/>
    <w:rsid w:val="00CA5FA8"/>
    <w:rsid w:val="00CB3122"/>
    <w:rsid w:val="00CB3AFE"/>
    <w:rsid w:val="00CB79DD"/>
    <w:rsid w:val="00CB79FC"/>
    <w:rsid w:val="00CC02D9"/>
    <w:rsid w:val="00CC0C4D"/>
    <w:rsid w:val="00CC15E8"/>
    <w:rsid w:val="00CC2E29"/>
    <w:rsid w:val="00CC4B66"/>
    <w:rsid w:val="00CC6BBC"/>
    <w:rsid w:val="00CC756A"/>
    <w:rsid w:val="00CD15D3"/>
    <w:rsid w:val="00CD2D12"/>
    <w:rsid w:val="00CD3481"/>
    <w:rsid w:val="00CD4D9A"/>
    <w:rsid w:val="00CD5525"/>
    <w:rsid w:val="00CD7919"/>
    <w:rsid w:val="00CE00EC"/>
    <w:rsid w:val="00CE0119"/>
    <w:rsid w:val="00CE1D92"/>
    <w:rsid w:val="00CE308D"/>
    <w:rsid w:val="00CE5AAC"/>
    <w:rsid w:val="00CE5AF8"/>
    <w:rsid w:val="00CE642D"/>
    <w:rsid w:val="00CE6AF4"/>
    <w:rsid w:val="00CE7190"/>
    <w:rsid w:val="00CE7EF6"/>
    <w:rsid w:val="00CF4121"/>
    <w:rsid w:val="00CF4911"/>
    <w:rsid w:val="00D01769"/>
    <w:rsid w:val="00D030E8"/>
    <w:rsid w:val="00D0330E"/>
    <w:rsid w:val="00D03E57"/>
    <w:rsid w:val="00D10ECD"/>
    <w:rsid w:val="00D11C37"/>
    <w:rsid w:val="00D12AEF"/>
    <w:rsid w:val="00D13444"/>
    <w:rsid w:val="00D1368A"/>
    <w:rsid w:val="00D13F88"/>
    <w:rsid w:val="00D140F2"/>
    <w:rsid w:val="00D14583"/>
    <w:rsid w:val="00D14B95"/>
    <w:rsid w:val="00D150C4"/>
    <w:rsid w:val="00D201C7"/>
    <w:rsid w:val="00D2052E"/>
    <w:rsid w:val="00D22528"/>
    <w:rsid w:val="00D22A5C"/>
    <w:rsid w:val="00D24E9A"/>
    <w:rsid w:val="00D25BEB"/>
    <w:rsid w:val="00D270D4"/>
    <w:rsid w:val="00D31509"/>
    <w:rsid w:val="00D3197F"/>
    <w:rsid w:val="00D32934"/>
    <w:rsid w:val="00D32F61"/>
    <w:rsid w:val="00D35E5A"/>
    <w:rsid w:val="00D37648"/>
    <w:rsid w:val="00D378EE"/>
    <w:rsid w:val="00D37AF3"/>
    <w:rsid w:val="00D400B8"/>
    <w:rsid w:val="00D4245A"/>
    <w:rsid w:val="00D433D0"/>
    <w:rsid w:val="00D439D3"/>
    <w:rsid w:val="00D456E3"/>
    <w:rsid w:val="00D52041"/>
    <w:rsid w:val="00D52BBF"/>
    <w:rsid w:val="00D54D51"/>
    <w:rsid w:val="00D5582C"/>
    <w:rsid w:val="00D55EAC"/>
    <w:rsid w:val="00D57CC9"/>
    <w:rsid w:val="00D60B61"/>
    <w:rsid w:val="00D61AF2"/>
    <w:rsid w:val="00D6250C"/>
    <w:rsid w:val="00D638D9"/>
    <w:rsid w:val="00D670E0"/>
    <w:rsid w:val="00D708FA"/>
    <w:rsid w:val="00D7146A"/>
    <w:rsid w:val="00D71B3D"/>
    <w:rsid w:val="00D71CB5"/>
    <w:rsid w:val="00D72254"/>
    <w:rsid w:val="00D72D79"/>
    <w:rsid w:val="00D72E0D"/>
    <w:rsid w:val="00D73552"/>
    <w:rsid w:val="00D769DC"/>
    <w:rsid w:val="00D76E83"/>
    <w:rsid w:val="00D80727"/>
    <w:rsid w:val="00D80D55"/>
    <w:rsid w:val="00D825B5"/>
    <w:rsid w:val="00D84620"/>
    <w:rsid w:val="00D8505D"/>
    <w:rsid w:val="00D85726"/>
    <w:rsid w:val="00D8658C"/>
    <w:rsid w:val="00D8666B"/>
    <w:rsid w:val="00D91241"/>
    <w:rsid w:val="00D925BD"/>
    <w:rsid w:val="00D92912"/>
    <w:rsid w:val="00D93258"/>
    <w:rsid w:val="00D93D57"/>
    <w:rsid w:val="00D96CDF"/>
    <w:rsid w:val="00D971F2"/>
    <w:rsid w:val="00DA23C7"/>
    <w:rsid w:val="00DA4E81"/>
    <w:rsid w:val="00DA5681"/>
    <w:rsid w:val="00DB00FE"/>
    <w:rsid w:val="00DB05B6"/>
    <w:rsid w:val="00DB064D"/>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56DC"/>
    <w:rsid w:val="00DD6D69"/>
    <w:rsid w:val="00DE1206"/>
    <w:rsid w:val="00DE12DB"/>
    <w:rsid w:val="00DE5090"/>
    <w:rsid w:val="00DE5860"/>
    <w:rsid w:val="00DE7743"/>
    <w:rsid w:val="00DF07A9"/>
    <w:rsid w:val="00DF0AC7"/>
    <w:rsid w:val="00DF1715"/>
    <w:rsid w:val="00DF291E"/>
    <w:rsid w:val="00DF33C1"/>
    <w:rsid w:val="00DF4425"/>
    <w:rsid w:val="00DF4D88"/>
    <w:rsid w:val="00DF58D8"/>
    <w:rsid w:val="00DF6AC8"/>
    <w:rsid w:val="00DF7438"/>
    <w:rsid w:val="00DF7479"/>
    <w:rsid w:val="00E000ED"/>
    <w:rsid w:val="00E00E79"/>
    <w:rsid w:val="00E0176D"/>
    <w:rsid w:val="00E02138"/>
    <w:rsid w:val="00E04BB1"/>
    <w:rsid w:val="00E04FC8"/>
    <w:rsid w:val="00E10289"/>
    <w:rsid w:val="00E146AA"/>
    <w:rsid w:val="00E1483E"/>
    <w:rsid w:val="00E151AF"/>
    <w:rsid w:val="00E15BB2"/>
    <w:rsid w:val="00E179A6"/>
    <w:rsid w:val="00E2015C"/>
    <w:rsid w:val="00E2069E"/>
    <w:rsid w:val="00E20F6E"/>
    <w:rsid w:val="00E23E8B"/>
    <w:rsid w:val="00E25357"/>
    <w:rsid w:val="00E26325"/>
    <w:rsid w:val="00E26F62"/>
    <w:rsid w:val="00E27865"/>
    <w:rsid w:val="00E3131D"/>
    <w:rsid w:val="00E315A1"/>
    <w:rsid w:val="00E3311B"/>
    <w:rsid w:val="00E34D3B"/>
    <w:rsid w:val="00E35B50"/>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B04"/>
    <w:rsid w:val="00E65F6B"/>
    <w:rsid w:val="00E66F3C"/>
    <w:rsid w:val="00E70AB3"/>
    <w:rsid w:val="00E7217C"/>
    <w:rsid w:val="00E724B9"/>
    <w:rsid w:val="00E72E89"/>
    <w:rsid w:val="00E73F08"/>
    <w:rsid w:val="00E74FC8"/>
    <w:rsid w:val="00E76299"/>
    <w:rsid w:val="00E77CDC"/>
    <w:rsid w:val="00E80CED"/>
    <w:rsid w:val="00E81207"/>
    <w:rsid w:val="00E81B39"/>
    <w:rsid w:val="00E81D7A"/>
    <w:rsid w:val="00E8201F"/>
    <w:rsid w:val="00E829D2"/>
    <w:rsid w:val="00E82D29"/>
    <w:rsid w:val="00E82DA5"/>
    <w:rsid w:val="00E83DB5"/>
    <w:rsid w:val="00E847F8"/>
    <w:rsid w:val="00E86ED3"/>
    <w:rsid w:val="00E87D65"/>
    <w:rsid w:val="00E90971"/>
    <w:rsid w:val="00E909F8"/>
    <w:rsid w:val="00E92557"/>
    <w:rsid w:val="00E92F8D"/>
    <w:rsid w:val="00E943A1"/>
    <w:rsid w:val="00E96120"/>
    <w:rsid w:val="00E967B5"/>
    <w:rsid w:val="00E97541"/>
    <w:rsid w:val="00E97721"/>
    <w:rsid w:val="00EA42C5"/>
    <w:rsid w:val="00EA7639"/>
    <w:rsid w:val="00EB57DD"/>
    <w:rsid w:val="00EB6BA6"/>
    <w:rsid w:val="00EB7B10"/>
    <w:rsid w:val="00EC03BA"/>
    <w:rsid w:val="00EC1BC9"/>
    <w:rsid w:val="00EC24B9"/>
    <w:rsid w:val="00EC34B0"/>
    <w:rsid w:val="00EC443C"/>
    <w:rsid w:val="00EC4D70"/>
    <w:rsid w:val="00EC55F2"/>
    <w:rsid w:val="00EC6B38"/>
    <w:rsid w:val="00EC7604"/>
    <w:rsid w:val="00ED012E"/>
    <w:rsid w:val="00ED0573"/>
    <w:rsid w:val="00ED2296"/>
    <w:rsid w:val="00ED34B6"/>
    <w:rsid w:val="00ED4679"/>
    <w:rsid w:val="00ED4FA6"/>
    <w:rsid w:val="00ED510F"/>
    <w:rsid w:val="00ED519E"/>
    <w:rsid w:val="00ED5DF2"/>
    <w:rsid w:val="00EE1E49"/>
    <w:rsid w:val="00EE2601"/>
    <w:rsid w:val="00EE3E6F"/>
    <w:rsid w:val="00EE69BA"/>
    <w:rsid w:val="00EF06D8"/>
    <w:rsid w:val="00EF1371"/>
    <w:rsid w:val="00EF1507"/>
    <w:rsid w:val="00EF2B5B"/>
    <w:rsid w:val="00EF395D"/>
    <w:rsid w:val="00EF3D13"/>
    <w:rsid w:val="00EF6DDD"/>
    <w:rsid w:val="00F00F54"/>
    <w:rsid w:val="00F03A44"/>
    <w:rsid w:val="00F0469D"/>
    <w:rsid w:val="00F05786"/>
    <w:rsid w:val="00F063C0"/>
    <w:rsid w:val="00F065D1"/>
    <w:rsid w:val="00F07389"/>
    <w:rsid w:val="00F07BF4"/>
    <w:rsid w:val="00F127AB"/>
    <w:rsid w:val="00F147AD"/>
    <w:rsid w:val="00F1625C"/>
    <w:rsid w:val="00F16FBD"/>
    <w:rsid w:val="00F205AA"/>
    <w:rsid w:val="00F24DC3"/>
    <w:rsid w:val="00F27306"/>
    <w:rsid w:val="00F301F3"/>
    <w:rsid w:val="00F30A74"/>
    <w:rsid w:val="00F30D0E"/>
    <w:rsid w:val="00F32A67"/>
    <w:rsid w:val="00F34D41"/>
    <w:rsid w:val="00F3538B"/>
    <w:rsid w:val="00F35553"/>
    <w:rsid w:val="00F3572B"/>
    <w:rsid w:val="00F35DD2"/>
    <w:rsid w:val="00F37A79"/>
    <w:rsid w:val="00F420C0"/>
    <w:rsid w:val="00F422EB"/>
    <w:rsid w:val="00F4309E"/>
    <w:rsid w:val="00F515FC"/>
    <w:rsid w:val="00F51B39"/>
    <w:rsid w:val="00F52C9A"/>
    <w:rsid w:val="00F535C3"/>
    <w:rsid w:val="00F53AD4"/>
    <w:rsid w:val="00F548A5"/>
    <w:rsid w:val="00F55338"/>
    <w:rsid w:val="00F55B91"/>
    <w:rsid w:val="00F5658A"/>
    <w:rsid w:val="00F57245"/>
    <w:rsid w:val="00F57A7E"/>
    <w:rsid w:val="00F60C29"/>
    <w:rsid w:val="00F6285A"/>
    <w:rsid w:val="00F62F58"/>
    <w:rsid w:val="00F633E3"/>
    <w:rsid w:val="00F635F4"/>
    <w:rsid w:val="00F63B50"/>
    <w:rsid w:val="00F63B74"/>
    <w:rsid w:val="00F63D4E"/>
    <w:rsid w:val="00F65B8F"/>
    <w:rsid w:val="00F665E9"/>
    <w:rsid w:val="00F70EB1"/>
    <w:rsid w:val="00F72016"/>
    <w:rsid w:val="00F7433E"/>
    <w:rsid w:val="00F74C11"/>
    <w:rsid w:val="00F75B44"/>
    <w:rsid w:val="00F80CB8"/>
    <w:rsid w:val="00F831C5"/>
    <w:rsid w:val="00F839F6"/>
    <w:rsid w:val="00F849B2"/>
    <w:rsid w:val="00F85278"/>
    <w:rsid w:val="00F85560"/>
    <w:rsid w:val="00F8572E"/>
    <w:rsid w:val="00F863A0"/>
    <w:rsid w:val="00F87E1E"/>
    <w:rsid w:val="00F90FD5"/>
    <w:rsid w:val="00F93C32"/>
    <w:rsid w:val="00F93D36"/>
    <w:rsid w:val="00F9441B"/>
    <w:rsid w:val="00F94E41"/>
    <w:rsid w:val="00F955DC"/>
    <w:rsid w:val="00F9588A"/>
    <w:rsid w:val="00F96A84"/>
    <w:rsid w:val="00FA0035"/>
    <w:rsid w:val="00FA0231"/>
    <w:rsid w:val="00FA6175"/>
    <w:rsid w:val="00FA7FB1"/>
    <w:rsid w:val="00FB0F02"/>
    <w:rsid w:val="00FB115B"/>
    <w:rsid w:val="00FB22C6"/>
    <w:rsid w:val="00FB261B"/>
    <w:rsid w:val="00FB3B65"/>
    <w:rsid w:val="00FB4E73"/>
    <w:rsid w:val="00FB623D"/>
    <w:rsid w:val="00FB66C1"/>
    <w:rsid w:val="00FB70A6"/>
    <w:rsid w:val="00FB7E1C"/>
    <w:rsid w:val="00FC0243"/>
    <w:rsid w:val="00FC1A4B"/>
    <w:rsid w:val="00FC5FFB"/>
    <w:rsid w:val="00FC670C"/>
    <w:rsid w:val="00FC67F3"/>
    <w:rsid w:val="00FC6D48"/>
    <w:rsid w:val="00FD035C"/>
    <w:rsid w:val="00FD0AA2"/>
    <w:rsid w:val="00FD30E3"/>
    <w:rsid w:val="00FD35CE"/>
    <w:rsid w:val="00FD4A74"/>
    <w:rsid w:val="00FD5E00"/>
    <w:rsid w:val="00FD674D"/>
    <w:rsid w:val="00FE0053"/>
    <w:rsid w:val="00FE03D1"/>
    <w:rsid w:val="00FE1EA3"/>
    <w:rsid w:val="00FE22EA"/>
    <w:rsid w:val="00FE2C9F"/>
    <w:rsid w:val="00FE5156"/>
    <w:rsid w:val="00FE6754"/>
    <w:rsid w:val="00FE6A69"/>
    <w:rsid w:val="00FE6CD4"/>
    <w:rsid w:val="00FE7FDD"/>
    <w:rsid w:val="00FF0FF2"/>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269508678">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vonne.french@searshc.com" TargetMode="External"/><Relationship Id="rId18" Type="http://schemas.openxmlformats.org/officeDocument/2006/relationships/hyperlink" Target="mailto:Kelly.Gruver@searshc.com" TargetMode="External"/><Relationship Id="rId26" Type="http://schemas.openxmlformats.org/officeDocument/2006/relationships/hyperlink" Target="http://www.kenmore.com/" TargetMode="External"/><Relationship Id="rId39" Type="http://schemas.openxmlformats.org/officeDocument/2006/relationships/hyperlink" Target="http://www.searsclean.com/" TargetMode="External"/><Relationship Id="rId21" Type="http://schemas.openxmlformats.org/officeDocument/2006/relationships/hyperlink" Target="http://shc.intra.sears.com/include/jsp/login.jsp" TargetMode="External"/><Relationship Id="rId34" Type="http://schemas.openxmlformats.org/officeDocument/2006/relationships/hyperlink" Target="http://www.sears.com/" TargetMode="External"/><Relationship Id="rId42" Type="http://schemas.openxmlformats.org/officeDocument/2006/relationships/hyperlink" Target="http://www.searspartsdirect.com/?sid=PSHx20080114x00001s" TargetMode="External"/><Relationship Id="rId47" Type="http://schemas.openxmlformats.org/officeDocument/2006/relationships/hyperlink" Target="http://www.searsportrait.com/" TargetMode="External"/><Relationship Id="rId50" Type="http://schemas.openxmlformats.org/officeDocument/2006/relationships/hyperlink" Target="http://www.scene7.com/" TargetMode="External"/><Relationship Id="rId55" Type="http://schemas.openxmlformats.org/officeDocument/2006/relationships/hyperlink" Target="http://www.omniture.com/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Patrick.Szczypinski@searshc.com" TargetMode="External"/><Relationship Id="rId20" Type="http://schemas.openxmlformats.org/officeDocument/2006/relationships/hyperlink" Target="mailto:Don.fotsch@searshc.com" TargetMode="External"/><Relationship Id="rId29" Type="http://schemas.openxmlformats.org/officeDocument/2006/relationships/hyperlink" Target="http://www.ManageMyLife.com/" TargetMode="External"/><Relationship Id="rId41" Type="http://schemas.openxmlformats.org/officeDocument/2006/relationships/hyperlink" Target="http://www.searsoptical.com/" TargetMode="External"/><Relationship Id="rId54" Type="http://schemas.openxmlformats.org/officeDocument/2006/relationships/hyperlink" Target="http://www.omniture.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elver.com/" TargetMode="External"/><Relationship Id="rId32" Type="http://schemas.openxmlformats.org/officeDocument/2006/relationships/hyperlink" Target="http://www.MySears.com/" TargetMode="External"/><Relationship Id="rId37" Type="http://schemas.openxmlformats.org/officeDocument/2006/relationships/hyperlink" Target="http://www.searsflowers.com/" TargetMode="External"/><Relationship Id="rId40" Type="http://schemas.openxmlformats.org/officeDocument/2006/relationships/hyperlink" Target="http://www.searshometownstores.com/" TargetMode="External"/><Relationship Id="rId45" Type="http://schemas.openxmlformats.org/officeDocument/2006/relationships/hyperlink" Target="http://www.searsportrait.com/" TargetMode="External"/><Relationship Id="rId53" Type="http://schemas.openxmlformats.org/officeDocument/2006/relationships/hyperlink" Target="http://www.akamai.com/html/custom/index.html?source=google&amp;i=3&amp;r=4&amp;p=10" TargetMode="External"/><Relationship Id="rId58" Type="http://schemas.openxmlformats.org/officeDocument/2006/relationships/hyperlink" Target="http://www.Responsys.com/" TargetMode="External"/><Relationship Id="rId5" Type="http://schemas.openxmlformats.org/officeDocument/2006/relationships/settings" Target="settings.xml"/><Relationship Id="rId15" Type="http://schemas.openxmlformats.org/officeDocument/2006/relationships/hyperlink" Target="mailto:" TargetMode="External"/><Relationship Id="rId23" Type="http://schemas.openxmlformats.org/officeDocument/2006/relationships/hyperlink" Target="http://www.craftsman.com" TargetMode="External"/><Relationship Id="rId28" Type="http://schemas.openxmlformats.org/officeDocument/2006/relationships/hyperlink" Target="http://www.landsend.com/" TargetMode="External"/><Relationship Id="rId36" Type="http://schemas.openxmlformats.org/officeDocument/2006/relationships/hyperlink" Target="http://www.searsdrivingschools.com/" TargetMode="External"/><Relationship Id="rId49" Type="http://schemas.openxmlformats.org/officeDocument/2006/relationships/hyperlink" Target="http://www.Responsys.com/" TargetMode="External"/><Relationship Id="rId57" Type="http://schemas.openxmlformats.org/officeDocument/2006/relationships/hyperlink" Target="http://www.omniture.com/en/" TargetMode="External"/><Relationship Id="rId61" Type="http://schemas.openxmlformats.org/officeDocument/2006/relationships/theme" Target="theme/theme1.xml"/><Relationship Id="rId10" Type="http://schemas.openxmlformats.org/officeDocument/2006/relationships/hyperlink" Target="mailto:jmassud@searshc.com" TargetMode="External"/><Relationship Id="rId19" Type="http://schemas.openxmlformats.org/officeDocument/2006/relationships/hyperlink" Target="mailto:cgodda3@searshc.com" TargetMode="External"/><Relationship Id="rId31" Type="http://schemas.openxmlformats.org/officeDocument/2006/relationships/hyperlink" Target="http://www.Mykmart.com/" TargetMode="External"/><Relationship Id="rId44" Type="http://schemas.openxmlformats.org/officeDocument/2006/relationships/hyperlink" Target="http://www.searsphotos.com/" TargetMode="External"/><Relationship Id="rId52" Type="http://schemas.openxmlformats.org/officeDocument/2006/relationships/hyperlink" Target="http://www.5min.com/"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gouris@searshc.com" TargetMode="External"/><Relationship Id="rId22" Type="http://schemas.openxmlformats.org/officeDocument/2006/relationships/comments" Target="comments.xml"/><Relationship Id="rId27" Type="http://schemas.openxmlformats.org/officeDocument/2006/relationships/hyperlink" Target="http://www.kmart.com" TargetMode="External"/><Relationship Id="rId30" Type="http://schemas.openxmlformats.org/officeDocument/2006/relationships/hyperlink" Target="http://www.MyGofer.com/" TargetMode="External"/><Relationship Id="rId35" Type="http://schemas.openxmlformats.org/officeDocument/2006/relationships/hyperlink" Target="http://www.commercial.sears.com/" TargetMode="External"/><Relationship Id="rId43" Type="http://schemas.openxmlformats.org/officeDocument/2006/relationships/hyperlink" Target="http://www.searsoutlet.com/" TargetMode="External"/><Relationship Id="rId48" Type="http://schemas.openxmlformats.org/officeDocument/2006/relationships/hyperlink" Target="http://www.thegreatindoors.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expotv.com/" TargetMode="External"/><Relationship Id="rId3" Type="http://schemas.openxmlformats.org/officeDocument/2006/relationships/numbering" Target="numbering.xml"/><Relationship Id="rId12" Type="http://schemas.openxmlformats.org/officeDocument/2006/relationships/hyperlink" Target="mailto:jmassud@searshc.com" TargetMode="External"/><Relationship Id="rId17" Type="http://schemas.openxmlformats.org/officeDocument/2006/relationships/hyperlink" Target="mailto:Iga.Zyzanska@searshc.com" TargetMode="External"/><Relationship Id="rId25" Type="http://schemas.openxmlformats.org/officeDocument/2006/relationships/hyperlink" Target="http://www.diehard.com" TargetMode="External"/><Relationship Id="rId33" Type="http://schemas.openxmlformats.org/officeDocument/2006/relationships/hyperlink" Target="http://www.sears.com/" TargetMode="External"/><Relationship Id="rId38" Type="http://schemas.openxmlformats.org/officeDocument/2006/relationships/hyperlink" Target="http://www.searsgaragedoors.com/" TargetMode="External"/><Relationship Id="rId46" Type="http://schemas.openxmlformats.org/officeDocument/2006/relationships/hyperlink" Target="http://www.searsportrait.com/"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9655D-5798-4916-B0CA-28A68A6EF73F}">
  <ds:schemaRefs>
    <ds:schemaRef ds:uri="http://schemas.openxmlformats.org/officeDocument/2006/bibliography"/>
  </ds:schemaRefs>
</ds:datastoreItem>
</file>

<file path=customXml/itemProps2.xml><?xml version="1.0" encoding="utf-8"?>
<ds:datastoreItem xmlns:ds="http://schemas.openxmlformats.org/officeDocument/2006/customXml" ds:itemID="{DE246CD6-92F7-4ED5-8F1B-041AA3508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30</Pages>
  <Words>6877</Words>
  <Characters>39204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SDLC PRD Template</vt:lpstr>
    </vt:vector>
  </TitlesOfParts>
  <Company>AOL LLC</Company>
  <LinksUpToDate>false</LinksUpToDate>
  <CharactersWithSpaces>45990</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PRD Template</dc:title>
  <dc:creator>AOL EPO</dc:creator>
  <cp:lastModifiedBy>jmassud</cp:lastModifiedBy>
  <cp:revision>3</cp:revision>
  <cp:lastPrinted>2010-03-04T16:43:00Z</cp:lastPrinted>
  <dcterms:created xsi:type="dcterms:W3CDTF">2012-05-15T13:57:00Z</dcterms:created>
  <dcterms:modified xsi:type="dcterms:W3CDTF">2012-05-15T14:08:00Z</dcterms:modified>
  <cp:category>SDLC 2.0</cp:category>
</cp:coreProperties>
</file>

<file path=docProps/custom.xml><?xml version="1.0" encoding="utf-8"?>
<Properties xmlns="http://schemas.openxmlformats.org/officeDocument/2006/custom-properties" xmlns:vt="http://schemas.openxmlformats.org/officeDocument/2006/docPropsVTypes"/>
</file>