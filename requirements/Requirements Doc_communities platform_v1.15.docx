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1A46" w:rsidRPr="00A201CB" w:rsidRDefault="006E32EF" w:rsidP="00D10ECD">
      <w:pPr>
        <w:jc w:val="center"/>
        <w:rPr>
          <w:rFonts w:ascii="Arial" w:hAnsi="Arial" w:cs="Arial"/>
        </w:rPr>
      </w:pPr>
      <w:r>
        <w:rPr>
          <w:rFonts w:ascii="Arial" w:hAnsi="Arial" w:cs="Arial"/>
          <w:noProof/>
        </w:rPr>
        <w:drawing>
          <wp:inline distT="0" distB="0" distL="0" distR="0">
            <wp:extent cx="4354731" cy="781050"/>
            <wp:effectExtent l="6097" t="0" r="1622" b="0"/>
            <wp:docPr id="1" name="Object 2"/>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889500" cy="777875"/>
                      <a:chOff x="2108200" y="711200"/>
                      <a:chExt cx="4889500" cy="777875"/>
                    </a:xfrm>
                  </a:grpSpPr>
                  <a:grpSp>
                    <a:nvGrpSpPr>
                      <a:cNvPr id="6148" name="Group 20"/>
                      <a:cNvGrpSpPr>
                        <a:grpSpLocks/>
                      </a:cNvGrpSpPr>
                    </a:nvGrpSpPr>
                    <a:grpSpPr bwMode="auto">
                      <a:xfrm>
                        <a:off x="2108200" y="711200"/>
                        <a:ext cx="4889500" cy="777875"/>
                        <a:chOff x="1328" y="448"/>
                        <a:chExt cx="3080" cy="490"/>
                      </a:xfrm>
                    </a:grpSpPr>
                    <a:sp>
                      <a:nvSpPr>
                        <a:cNvPr id="6201" name="Freeform 21"/>
                        <a:cNvSpPr>
                          <a:spLocks/>
                        </a:cNvSpPr>
                      </a:nvSpPr>
                      <a:spPr bwMode="black">
                        <a:xfrm>
                          <a:off x="1328" y="555"/>
                          <a:ext cx="126" cy="255"/>
                        </a:xfrm>
                        <a:custGeom>
                          <a:avLst/>
                          <a:gdLst>
                            <a:gd name="T0" fmla="*/ 0 w 977"/>
                            <a:gd name="T1" fmla="*/ 0 h 1991"/>
                            <a:gd name="T2" fmla="*/ 0 w 977"/>
                            <a:gd name="T3" fmla="*/ 0 h 1991"/>
                            <a:gd name="T4" fmla="*/ 0 w 977"/>
                            <a:gd name="T5" fmla="*/ 0 h 1991"/>
                            <a:gd name="T6" fmla="*/ 0 w 977"/>
                            <a:gd name="T7" fmla="*/ 0 h 1991"/>
                            <a:gd name="T8" fmla="*/ 0 w 977"/>
                            <a:gd name="T9" fmla="*/ 0 h 1991"/>
                            <a:gd name="T10" fmla="*/ 0 w 977"/>
                            <a:gd name="T11" fmla="*/ 0 h 1991"/>
                            <a:gd name="T12" fmla="*/ 0 w 977"/>
                            <a:gd name="T13" fmla="*/ 0 h 1991"/>
                            <a:gd name="T14" fmla="*/ 0 w 977"/>
                            <a:gd name="T15" fmla="*/ 0 h 1991"/>
                            <a:gd name="T16" fmla="*/ 0 w 977"/>
                            <a:gd name="T17" fmla="*/ 0 h 1991"/>
                            <a:gd name="T18" fmla="*/ 0 w 977"/>
                            <a:gd name="T19" fmla="*/ 0 h 1991"/>
                            <a:gd name="T20" fmla="*/ 0 w 977"/>
                            <a:gd name="T21" fmla="*/ 0 h 1991"/>
                            <a:gd name="T22" fmla="*/ 0 w 977"/>
                            <a:gd name="T23" fmla="*/ 0 h 1991"/>
                            <a:gd name="T24" fmla="*/ 0 w 977"/>
                            <a:gd name="T25" fmla="*/ 0 h 1991"/>
                            <a:gd name="T26" fmla="*/ 0 w 977"/>
                            <a:gd name="T27" fmla="*/ 0 h 1991"/>
                            <a:gd name="T28" fmla="*/ 0 w 977"/>
                            <a:gd name="T29" fmla="*/ 0 h 1991"/>
                            <a:gd name="T30" fmla="*/ 0 w 977"/>
                            <a:gd name="T31" fmla="*/ 0 h 1991"/>
                            <a:gd name="T32" fmla="*/ 0 w 977"/>
                            <a:gd name="T33" fmla="*/ 0 h 1991"/>
                            <a:gd name="T34" fmla="*/ 0 w 977"/>
                            <a:gd name="T35" fmla="*/ 0 h 1991"/>
                            <a:gd name="T36" fmla="*/ 0 w 977"/>
                            <a:gd name="T37" fmla="*/ 0 h 1991"/>
                            <a:gd name="T38" fmla="*/ 0 w 977"/>
                            <a:gd name="T39" fmla="*/ 0 h 1991"/>
                            <a:gd name="T40" fmla="*/ 0 w 977"/>
                            <a:gd name="T41" fmla="*/ 0 h 1991"/>
                            <a:gd name="T42" fmla="*/ 0 w 977"/>
                            <a:gd name="T43" fmla="*/ 0 h 1991"/>
                            <a:gd name="T44" fmla="*/ 0 w 977"/>
                            <a:gd name="T45" fmla="*/ 0 h 1991"/>
                            <a:gd name="T46" fmla="*/ 0 w 977"/>
                            <a:gd name="T47" fmla="*/ 0 h 1991"/>
                            <a:gd name="T48" fmla="*/ 0 w 977"/>
                            <a:gd name="T49" fmla="*/ 0 h 1991"/>
                            <a:gd name="T50" fmla="*/ 0 w 977"/>
                            <a:gd name="T51" fmla="*/ 0 h 1991"/>
                            <a:gd name="T52" fmla="*/ 0 w 977"/>
                            <a:gd name="T53" fmla="*/ 0 h 1991"/>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w 977"/>
                            <a:gd name="T82" fmla="*/ 0 h 1991"/>
                            <a:gd name="T83" fmla="*/ 977 w 977"/>
                            <a:gd name="T84" fmla="*/ 1991 h 1991"/>
                          </a:gdLst>
                          <a:ahLst/>
                          <a:cxnLst>
                            <a:cxn ang="T54">
                              <a:pos x="T0" y="T1"/>
                            </a:cxn>
                            <a:cxn ang="T55">
                              <a:pos x="T2" y="T3"/>
                            </a:cxn>
                            <a:cxn ang="T56">
                              <a:pos x="T4" y="T5"/>
                            </a:cxn>
                            <a:cxn ang="T57">
                              <a:pos x="T6" y="T7"/>
                            </a:cxn>
                            <a:cxn ang="T58">
                              <a:pos x="T8" y="T9"/>
                            </a:cxn>
                            <a:cxn ang="T59">
                              <a:pos x="T10" y="T11"/>
                            </a:cxn>
                            <a:cxn ang="T60">
                              <a:pos x="T12" y="T13"/>
                            </a:cxn>
                            <a:cxn ang="T61">
                              <a:pos x="T14" y="T15"/>
                            </a:cxn>
                            <a:cxn ang="T62">
                              <a:pos x="T16" y="T17"/>
                            </a:cxn>
                            <a:cxn ang="T63">
                              <a:pos x="T18" y="T19"/>
                            </a:cxn>
                            <a:cxn ang="T64">
                              <a:pos x="T20" y="T21"/>
                            </a:cxn>
                            <a:cxn ang="T65">
                              <a:pos x="T22" y="T23"/>
                            </a:cxn>
                            <a:cxn ang="T66">
                              <a:pos x="T24" y="T25"/>
                            </a:cxn>
                            <a:cxn ang="T67">
                              <a:pos x="T26" y="T27"/>
                            </a:cxn>
                            <a:cxn ang="T68">
                              <a:pos x="T28" y="T29"/>
                            </a:cxn>
                            <a:cxn ang="T69">
                              <a:pos x="T30" y="T31"/>
                            </a:cxn>
                            <a:cxn ang="T70">
                              <a:pos x="T32" y="T33"/>
                            </a:cxn>
                            <a:cxn ang="T71">
                              <a:pos x="T34" y="T35"/>
                            </a:cxn>
                            <a:cxn ang="T72">
                              <a:pos x="T36" y="T37"/>
                            </a:cxn>
                            <a:cxn ang="T73">
                              <a:pos x="T38" y="T39"/>
                            </a:cxn>
                            <a:cxn ang="T74">
                              <a:pos x="T40" y="T41"/>
                            </a:cxn>
                            <a:cxn ang="T75">
                              <a:pos x="T42" y="T43"/>
                            </a:cxn>
                            <a:cxn ang="T76">
                              <a:pos x="T44" y="T45"/>
                            </a:cxn>
                            <a:cxn ang="T77">
                              <a:pos x="T46" y="T47"/>
                            </a:cxn>
                            <a:cxn ang="T78">
                              <a:pos x="T48" y="T49"/>
                            </a:cxn>
                            <a:cxn ang="T79">
                              <a:pos x="T50" y="T51"/>
                            </a:cxn>
                            <a:cxn ang="T80">
                              <a:pos x="T52" y="T53"/>
                            </a:cxn>
                          </a:cxnLst>
                          <a:rect l="T81" t="T82" r="T83" b="T84"/>
                          <a:pathLst>
                            <a:path w="977" h="1991">
                              <a:moveTo>
                                <a:pt x="38" y="1922"/>
                              </a:moveTo>
                              <a:cubicBezTo>
                                <a:pt x="2" y="1904"/>
                                <a:pt x="0" y="1894"/>
                                <a:pt x="0" y="1826"/>
                              </a:cubicBezTo>
                              <a:cubicBezTo>
                                <a:pt x="0" y="1699"/>
                                <a:pt x="10" y="1597"/>
                                <a:pt x="12" y="1556"/>
                              </a:cubicBezTo>
                              <a:cubicBezTo>
                                <a:pt x="15" y="1529"/>
                                <a:pt x="20" y="1516"/>
                                <a:pt x="33" y="1516"/>
                              </a:cubicBezTo>
                              <a:cubicBezTo>
                                <a:pt x="48" y="1516"/>
                                <a:pt x="50" y="1524"/>
                                <a:pt x="50" y="1544"/>
                              </a:cubicBezTo>
                              <a:cubicBezTo>
                                <a:pt x="50" y="1567"/>
                                <a:pt x="50" y="1602"/>
                                <a:pt x="58" y="1638"/>
                              </a:cubicBezTo>
                              <a:cubicBezTo>
                                <a:pt x="96" y="1826"/>
                                <a:pt x="264" y="1897"/>
                                <a:pt x="434" y="1897"/>
                              </a:cubicBezTo>
                              <a:cubicBezTo>
                                <a:pt x="677" y="1897"/>
                                <a:pt x="797" y="1722"/>
                                <a:pt x="797" y="1559"/>
                              </a:cubicBezTo>
                              <a:cubicBezTo>
                                <a:pt x="797" y="1384"/>
                                <a:pt x="723" y="1282"/>
                                <a:pt x="505" y="1102"/>
                              </a:cubicBezTo>
                              <a:lnTo>
                                <a:pt x="391" y="1008"/>
                              </a:lnTo>
                              <a:cubicBezTo>
                                <a:pt x="121" y="787"/>
                                <a:pt x="61" y="630"/>
                                <a:pt x="61" y="457"/>
                              </a:cubicBezTo>
                              <a:cubicBezTo>
                                <a:pt x="61" y="185"/>
                                <a:pt x="264" y="0"/>
                                <a:pt x="586" y="0"/>
                              </a:cubicBezTo>
                              <a:cubicBezTo>
                                <a:pt x="685" y="0"/>
                                <a:pt x="759" y="10"/>
                                <a:pt x="822" y="26"/>
                              </a:cubicBezTo>
                              <a:cubicBezTo>
                                <a:pt x="870" y="36"/>
                                <a:pt x="891" y="38"/>
                                <a:pt x="911" y="38"/>
                              </a:cubicBezTo>
                              <a:cubicBezTo>
                                <a:pt x="931" y="38"/>
                                <a:pt x="936" y="43"/>
                                <a:pt x="936" y="56"/>
                              </a:cubicBezTo>
                              <a:cubicBezTo>
                                <a:pt x="936" y="69"/>
                                <a:pt x="926" y="153"/>
                                <a:pt x="926" y="325"/>
                              </a:cubicBezTo>
                              <a:cubicBezTo>
                                <a:pt x="926" y="366"/>
                                <a:pt x="921" y="384"/>
                                <a:pt x="908" y="384"/>
                              </a:cubicBezTo>
                              <a:cubicBezTo>
                                <a:pt x="893" y="384"/>
                                <a:pt x="891" y="371"/>
                                <a:pt x="888" y="351"/>
                              </a:cubicBezTo>
                              <a:cubicBezTo>
                                <a:pt x="886" y="320"/>
                                <a:pt x="870" y="252"/>
                                <a:pt x="855" y="224"/>
                              </a:cubicBezTo>
                              <a:cubicBezTo>
                                <a:pt x="840" y="196"/>
                                <a:pt x="771" y="89"/>
                                <a:pt x="538" y="89"/>
                              </a:cubicBezTo>
                              <a:cubicBezTo>
                                <a:pt x="363" y="89"/>
                                <a:pt x="225" y="198"/>
                                <a:pt x="225" y="384"/>
                              </a:cubicBezTo>
                              <a:cubicBezTo>
                                <a:pt x="225" y="528"/>
                                <a:pt x="291" y="620"/>
                                <a:pt x="535" y="810"/>
                              </a:cubicBezTo>
                              <a:lnTo>
                                <a:pt x="606" y="866"/>
                              </a:lnTo>
                              <a:cubicBezTo>
                                <a:pt x="906" y="1102"/>
                                <a:pt x="977" y="1259"/>
                                <a:pt x="977" y="1463"/>
                              </a:cubicBezTo>
                              <a:cubicBezTo>
                                <a:pt x="977" y="1567"/>
                                <a:pt x="936" y="1760"/>
                                <a:pt x="761" y="1884"/>
                              </a:cubicBezTo>
                              <a:cubicBezTo>
                                <a:pt x="652" y="1960"/>
                                <a:pt x="515" y="1991"/>
                                <a:pt x="378" y="1991"/>
                              </a:cubicBezTo>
                              <a:cubicBezTo>
                                <a:pt x="258" y="1991"/>
                                <a:pt x="142" y="1973"/>
                                <a:pt x="38" y="1922"/>
                              </a:cubicBezTo>
                            </a:path>
                          </a:pathLst>
                        </a:custGeom>
                        <a:solidFill>
                          <a:srgbClr val="000000"/>
                        </a:solidFill>
                        <a:ln w="0">
                          <a:noFill/>
                          <a:round/>
                          <a:headEnd/>
                          <a:tailEnd/>
                        </a:ln>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eaLnBrk="0" hangingPunct="0"/>
                            <a:endParaRPr lang="en-US"/>
                          </a:p>
                        </a:txBody>
                        <a:useSpRect/>
                      </a:txSp>
                    </a:sp>
                    <a:sp>
                      <a:nvSpPr>
                        <a:cNvPr id="6202" name="Freeform 22"/>
                        <a:cNvSpPr>
                          <a:spLocks/>
                        </a:cNvSpPr>
                      </a:nvSpPr>
                      <a:spPr bwMode="black">
                        <a:xfrm>
                          <a:off x="1511" y="557"/>
                          <a:ext cx="144" cy="250"/>
                        </a:xfrm>
                        <a:custGeom>
                          <a:avLst/>
                          <a:gdLst>
                            <a:gd name="T0" fmla="*/ 0 w 1125"/>
                            <a:gd name="T1" fmla="*/ 0 h 1948"/>
                            <a:gd name="T2" fmla="*/ 0 w 1125"/>
                            <a:gd name="T3" fmla="*/ 0 h 1948"/>
                            <a:gd name="T4" fmla="*/ 0 w 1125"/>
                            <a:gd name="T5" fmla="*/ 0 h 1948"/>
                            <a:gd name="T6" fmla="*/ 0 w 1125"/>
                            <a:gd name="T7" fmla="*/ 0 h 1948"/>
                            <a:gd name="T8" fmla="*/ 0 w 1125"/>
                            <a:gd name="T9" fmla="*/ 0 h 1948"/>
                            <a:gd name="T10" fmla="*/ 0 w 1125"/>
                            <a:gd name="T11" fmla="*/ 0 h 1948"/>
                            <a:gd name="T12" fmla="*/ 0 w 1125"/>
                            <a:gd name="T13" fmla="*/ 0 h 1948"/>
                            <a:gd name="T14" fmla="*/ 0 w 1125"/>
                            <a:gd name="T15" fmla="*/ 0 h 1948"/>
                            <a:gd name="T16" fmla="*/ 0 w 1125"/>
                            <a:gd name="T17" fmla="*/ 0 h 1948"/>
                            <a:gd name="T18" fmla="*/ 0 w 1125"/>
                            <a:gd name="T19" fmla="*/ 0 h 1948"/>
                            <a:gd name="T20" fmla="*/ 0 w 1125"/>
                            <a:gd name="T21" fmla="*/ 0 h 1948"/>
                            <a:gd name="T22" fmla="*/ 0 w 1125"/>
                            <a:gd name="T23" fmla="*/ 0 h 1948"/>
                            <a:gd name="T24" fmla="*/ 0 w 1125"/>
                            <a:gd name="T25" fmla="*/ 0 h 1948"/>
                            <a:gd name="T26" fmla="*/ 0 w 1125"/>
                            <a:gd name="T27" fmla="*/ 0 h 1948"/>
                            <a:gd name="T28" fmla="*/ 0 w 1125"/>
                            <a:gd name="T29" fmla="*/ 0 h 1948"/>
                            <a:gd name="T30" fmla="*/ 0 w 1125"/>
                            <a:gd name="T31" fmla="*/ 0 h 1948"/>
                            <a:gd name="T32" fmla="*/ 0 w 1125"/>
                            <a:gd name="T33" fmla="*/ 0 h 1948"/>
                            <a:gd name="T34" fmla="*/ 0 w 1125"/>
                            <a:gd name="T35" fmla="*/ 0 h 1948"/>
                            <a:gd name="T36" fmla="*/ 0 w 1125"/>
                            <a:gd name="T37" fmla="*/ 0 h 1948"/>
                            <a:gd name="T38" fmla="*/ 0 w 1125"/>
                            <a:gd name="T39" fmla="*/ 0 h 1948"/>
                            <a:gd name="T40" fmla="*/ 0 w 1125"/>
                            <a:gd name="T41" fmla="*/ 0 h 1948"/>
                            <a:gd name="T42" fmla="*/ 0 w 1125"/>
                            <a:gd name="T43" fmla="*/ 0 h 1948"/>
                            <a:gd name="T44" fmla="*/ 0 w 1125"/>
                            <a:gd name="T45" fmla="*/ 0 h 1948"/>
                            <a:gd name="T46" fmla="*/ 0 w 1125"/>
                            <a:gd name="T47" fmla="*/ 0 h 1948"/>
                            <a:gd name="T48" fmla="*/ 0 w 1125"/>
                            <a:gd name="T49" fmla="*/ 0 h 1948"/>
                            <a:gd name="T50" fmla="*/ 0 w 1125"/>
                            <a:gd name="T51" fmla="*/ 0 h 1948"/>
                            <a:gd name="T52" fmla="*/ 0 w 1125"/>
                            <a:gd name="T53" fmla="*/ 0 h 1948"/>
                            <a:gd name="T54" fmla="*/ 0 w 1125"/>
                            <a:gd name="T55" fmla="*/ 0 h 1948"/>
                            <a:gd name="T56" fmla="*/ 0 w 1125"/>
                            <a:gd name="T57" fmla="*/ 0 h 1948"/>
                            <a:gd name="T58" fmla="*/ 0 w 1125"/>
                            <a:gd name="T59" fmla="*/ 0 h 1948"/>
                            <a:gd name="T60" fmla="*/ 0 w 1125"/>
                            <a:gd name="T61" fmla="*/ 0 h 1948"/>
                            <a:gd name="T62" fmla="*/ 0 w 1125"/>
                            <a:gd name="T63" fmla="*/ 0 h 1948"/>
                            <a:gd name="T64" fmla="*/ 0 w 1125"/>
                            <a:gd name="T65" fmla="*/ 0 h 1948"/>
                            <a:gd name="T66" fmla="*/ 0 w 1125"/>
                            <a:gd name="T67" fmla="*/ 0 h 1948"/>
                            <a:gd name="T68" fmla="*/ 0 w 1125"/>
                            <a:gd name="T69" fmla="*/ 0 h 1948"/>
                            <a:gd name="T70" fmla="*/ 0 w 1125"/>
                            <a:gd name="T71" fmla="*/ 0 h 1948"/>
                            <a:gd name="T72" fmla="*/ 0 w 1125"/>
                            <a:gd name="T73" fmla="*/ 0 h 1948"/>
                            <a:gd name="T74" fmla="*/ 0 w 1125"/>
                            <a:gd name="T75" fmla="*/ 0 h 1948"/>
                            <a:gd name="T76" fmla="*/ 0 w 1125"/>
                            <a:gd name="T77" fmla="*/ 0 h 1948"/>
                            <a:gd name="T78" fmla="*/ 0 w 1125"/>
                            <a:gd name="T79" fmla="*/ 0 h 1948"/>
                            <a:gd name="T80" fmla="*/ 0 w 1125"/>
                            <a:gd name="T81" fmla="*/ 0 h 1948"/>
                            <a:gd name="T82" fmla="*/ 0 w 1125"/>
                            <a:gd name="T83" fmla="*/ 0 h 1948"/>
                            <a:gd name="T84" fmla="*/ 0 w 1125"/>
                            <a:gd name="T85" fmla="*/ 0 h 1948"/>
                            <a:gd name="T86" fmla="*/ 0 w 1125"/>
                            <a:gd name="T87" fmla="*/ 0 h 1948"/>
                            <a:gd name="T88" fmla="*/ 0 w 1125"/>
                            <a:gd name="T89" fmla="*/ 0 h 1948"/>
                            <a:gd name="T90" fmla="*/ 0 w 1125"/>
                            <a:gd name="T91" fmla="*/ 0 h 1948"/>
                            <a:gd name="T92" fmla="*/ 0 w 1125"/>
                            <a:gd name="T93" fmla="*/ 0 h 1948"/>
                            <a:gd name="T94" fmla="*/ 0 w 1125"/>
                            <a:gd name="T95" fmla="*/ 0 h 1948"/>
                            <a:gd name="T96" fmla="*/ 0 w 1125"/>
                            <a:gd name="T97" fmla="*/ 0 h 1948"/>
                            <a:gd name="T98" fmla="*/ 0 w 1125"/>
                            <a:gd name="T99" fmla="*/ 0 h 1948"/>
                            <a:gd name="T100" fmla="*/ 0 w 1125"/>
                            <a:gd name="T101" fmla="*/ 0 h 1948"/>
                            <a:gd name="T102" fmla="*/ 0 w 1125"/>
                            <a:gd name="T103" fmla="*/ 0 h 1948"/>
                            <a:gd name="T104" fmla="*/ 0 w 1125"/>
                            <a:gd name="T105" fmla="*/ 0 h 1948"/>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w 1125"/>
                            <a:gd name="T160" fmla="*/ 0 h 1948"/>
                            <a:gd name="T161" fmla="*/ 1125 w 1125"/>
                            <a:gd name="T162" fmla="*/ 1948 h 1948"/>
                          </a:gdLst>
                          <a:ahLst/>
                          <a:cxnLst>
                            <a:cxn ang="T106">
                              <a:pos x="T0" y="T1"/>
                            </a:cxn>
                            <a:cxn ang="T107">
                              <a:pos x="T2" y="T3"/>
                            </a:cxn>
                            <a:cxn ang="T108">
                              <a:pos x="T4" y="T5"/>
                            </a:cxn>
                            <a:cxn ang="T109">
                              <a:pos x="T6" y="T7"/>
                            </a:cxn>
                            <a:cxn ang="T110">
                              <a:pos x="T8" y="T9"/>
                            </a:cxn>
                            <a:cxn ang="T111">
                              <a:pos x="T10" y="T11"/>
                            </a:cxn>
                            <a:cxn ang="T112">
                              <a:pos x="T12" y="T13"/>
                            </a:cxn>
                            <a:cxn ang="T113">
                              <a:pos x="T14" y="T15"/>
                            </a:cxn>
                            <a:cxn ang="T114">
                              <a:pos x="T16" y="T17"/>
                            </a:cxn>
                            <a:cxn ang="T115">
                              <a:pos x="T18" y="T19"/>
                            </a:cxn>
                            <a:cxn ang="T116">
                              <a:pos x="T20" y="T21"/>
                            </a:cxn>
                            <a:cxn ang="T117">
                              <a:pos x="T22" y="T23"/>
                            </a:cxn>
                            <a:cxn ang="T118">
                              <a:pos x="T24" y="T25"/>
                            </a:cxn>
                            <a:cxn ang="T119">
                              <a:pos x="T26" y="T27"/>
                            </a:cxn>
                            <a:cxn ang="T120">
                              <a:pos x="T28" y="T29"/>
                            </a:cxn>
                            <a:cxn ang="T121">
                              <a:pos x="T30" y="T31"/>
                            </a:cxn>
                            <a:cxn ang="T122">
                              <a:pos x="T32" y="T33"/>
                            </a:cxn>
                            <a:cxn ang="T123">
                              <a:pos x="T34" y="T35"/>
                            </a:cxn>
                            <a:cxn ang="T124">
                              <a:pos x="T36" y="T37"/>
                            </a:cxn>
                            <a:cxn ang="T125">
                              <a:pos x="T38" y="T39"/>
                            </a:cxn>
                            <a:cxn ang="T126">
                              <a:pos x="T40" y="T41"/>
                            </a:cxn>
                            <a:cxn ang="T127">
                              <a:pos x="T42" y="T43"/>
                            </a:cxn>
                            <a:cxn ang="T128">
                              <a:pos x="T44" y="T45"/>
                            </a:cxn>
                            <a:cxn ang="T129">
                              <a:pos x="T46" y="T47"/>
                            </a:cxn>
                            <a:cxn ang="T130">
                              <a:pos x="T48" y="T49"/>
                            </a:cxn>
                            <a:cxn ang="T131">
                              <a:pos x="T50" y="T51"/>
                            </a:cxn>
                            <a:cxn ang="T132">
                              <a:pos x="T52" y="T53"/>
                            </a:cxn>
                            <a:cxn ang="T133">
                              <a:pos x="T54" y="T55"/>
                            </a:cxn>
                            <a:cxn ang="T134">
                              <a:pos x="T56" y="T57"/>
                            </a:cxn>
                            <a:cxn ang="T135">
                              <a:pos x="T58" y="T59"/>
                            </a:cxn>
                            <a:cxn ang="T136">
                              <a:pos x="T60" y="T61"/>
                            </a:cxn>
                            <a:cxn ang="T137">
                              <a:pos x="T62" y="T63"/>
                            </a:cxn>
                            <a:cxn ang="T138">
                              <a:pos x="T64" y="T65"/>
                            </a:cxn>
                            <a:cxn ang="T139">
                              <a:pos x="T66" y="T67"/>
                            </a:cxn>
                            <a:cxn ang="T140">
                              <a:pos x="T68" y="T69"/>
                            </a:cxn>
                            <a:cxn ang="T141">
                              <a:pos x="T70" y="T71"/>
                            </a:cxn>
                            <a:cxn ang="T142">
                              <a:pos x="T72" y="T73"/>
                            </a:cxn>
                            <a:cxn ang="T143">
                              <a:pos x="T74" y="T75"/>
                            </a:cxn>
                            <a:cxn ang="T144">
                              <a:pos x="T76" y="T77"/>
                            </a:cxn>
                            <a:cxn ang="T145">
                              <a:pos x="T78" y="T79"/>
                            </a:cxn>
                            <a:cxn ang="T146">
                              <a:pos x="T80" y="T81"/>
                            </a:cxn>
                            <a:cxn ang="T147">
                              <a:pos x="T82" y="T83"/>
                            </a:cxn>
                            <a:cxn ang="T148">
                              <a:pos x="T84" y="T85"/>
                            </a:cxn>
                            <a:cxn ang="T149">
                              <a:pos x="T86" y="T87"/>
                            </a:cxn>
                            <a:cxn ang="T150">
                              <a:pos x="T88" y="T89"/>
                            </a:cxn>
                            <a:cxn ang="T151">
                              <a:pos x="T90" y="T91"/>
                            </a:cxn>
                            <a:cxn ang="T152">
                              <a:pos x="T92" y="T93"/>
                            </a:cxn>
                            <a:cxn ang="T153">
                              <a:pos x="T94" y="T95"/>
                            </a:cxn>
                            <a:cxn ang="T154">
                              <a:pos x="T96" y="T97"/>
                            </a:cxn>
                            <a:cxn ang="T155">
                              <a:pos x="T98" y="T99"/>
                            </a:cxn>
                            <a:cxn ang="T156">
                              <a:pos x="T100" y="T101"/>
                            </a:cxn>
                            <a:cxn ang="T157">
                              <a:pos x="T102" y="T103"/>
                            </a:cxn>
                            <a:cxn ang="T158">
                              <a:pos x="T104" y="T105"/>
                            </a:cxn>
                          </a:cxnLst>
                          <a:rect l="T159" t="T160" r="T161" b="T162"/>
                          <a:pathLst>
                            <a:path w="1125" h="1948">
                              <a:moveTo>
                                <a:pt x="221" y="757"/>
                              </a:moveTo>
                              <a:cubicBezTo>
                                <a:pt x="221" y="361"/>
                                <a:pt x="221" y="290"/>
                                <a:pt x="216" y="209"/>
                              </a:cubicBezTo>
                              <a:cubicBezTo>
                                <a:pt x="211" y="122"/>
                                <a:pt x="191" y="82"/>
                                <a:pt x="107" y="64"/>
                              </a:cubicBezTo>
                              <a:cubicBezTo>
                                <a:pt x="87" y="59"/>
                                <a:pt x="43" y="56"/>
                                <a:pt x="21" y="56"/>
                              </a:cubicBezTo>
                              <a:cubicBezTo>
                                <a:pt x="10" y="56"/>
                                <a:pt x="0" y="51"/>
                                <a:pt x="0" y="41"/>
                              </a:cubicBezTo>
                              <a:cubicBezTo>
                                <a:pt x="0" y="26"/>
                                <a:pt x="13" y="21"/>
                                <a:pt x="41" y="21"/>
                              </a:cubicBezTo>
                              <a:cubicBezTo>
                                <a:pt x="99" y="21"/>
                                <a:pt x="168" y="21"/>
                                <a:pt x="224" y="23"/>
                              </a:cubicBezTo>
                              <a:lnTo>
                                <a:pt x="328" y="28"/>
                              </a:lnTo>
                              <a:cubicBezTo>
                                <a:pt x="346" y="28"/>
                                <a:pt x="851" y="28"/>
                                <a:pt x="909" y="26"/>
                              </a:cubicBezTo>
                              <a:cubicBezTo>
                                <a:pt x="957" y="23"/>
                                <a:pt x="998" y="18"/>
                                <a:pt x="1018" y="13"/>
                              </a:cubicBezTo>
                              <a:cubicBezTo>
                                <a:pt x="1031" y="11"/>
                                <a:pt x="1041" y="0"/>
                                <a:pt x="1054" y="0"/>
                              </a:cubicBezTo>
                              <a:cubicBezTo>
                                <a:pt x="1062" y="0"/>
                                <a:pt x="1064" y="11"/>
                                <a:pt x="1064" y="23"/>
                              </a:cubicBezTo>
                              <a:cubicBezTo>
                                <a:pt x="1064" y="41"/>
                                <a:pt x="1051" y="71"/>
                                <a:pt x="1044" y="143"/>
                              </a:cubicBezTo>
                              <a:cubicBezTo>
                                <a:pt x="1041" y="168"/>
                                <a:pt x="1036" y="280"/>
                                <a:pt x="1031" y="310"/>
                              </a:cubicBezTo>
                              <a:cubicBezTo>
                                <a:pt x="1029" y="323"/>
                                <a:pt x="1023" y="338"/>
                                <a:pt x="1013" y="338"/>
                              </a:cubicBezTo>
                              <a:cubicBezTo>
                                <a:pt x="998" y="338"/>
                                <a:pt x="993" y="325"/>
                                <a:pt x="993" y="305"/>
                              </a:cubicBezTo>
                              <a:cubicBezTo>
                                <a:pt x="993" y="287"/>
                                <a:pt x="990" y="244"/>
                                <a:pt x="978" y="214"/>
                              </a:cubicBezTo>
                              <a:cubicBezTo>
                                <a:pt x="960" y="173"/>
                                <a:pt x="935" y="143"/>
                                <a:pt x="798" y="127"/>
                              </a:cubicBezTo>
                              <a:cubicBezTo>
                                <a:pt x="754" y="122"/>
                                <a:pt x="478" y="120"/>
                                <a:pt x="450" y="120"/>
                              </a:cubicBezTo>
                              <a:cubicBezTo>
                                <a:pt x="440" y="120"/>
                                <a:pt x="434" y="127"/>
                                <a:pt x="434" y="145"/>
                              </a:cubicBezTo>
                              <a:lnTo>
                                <a:pt x="434" y="846"/>
                              </a:lnTo>
                              <a:cubicBezTo>
                                <a:pt x="434" y="864"/>
                                <a:pt x="437" y="871"/>
                                <a:pt x="450" y="871"/>
                              </a:cubicBezTo>
                              <a:cubicBezTo>
                                <a:pt x="483" y="871"/>
                                <a:pt x="795" y="871"/>
                                <a:pt x="853" y="866"/>
                              </a:cubicBezTo>
                              <a:cubicBezTo>
                                <a:pt x="914" y="861"/>
                                <a:pt x="950" y="856"/>
                                <a:pt x="973" y="831"/>
                              </a:cubicBezTo>
                              <a:cubicBezTo>
                                <a:pt x="990" y="810"/>
                                <a:pt x="1001" y="798"/>
                                <a:pt x="1011" y="798"/>
                              </a:cubicBezTo>
                              <a:cubicBezTo>
                                <a:pt x="1018" y="798"/>
                                <a:pt x="1023" y="803"/>
                                <a:pt x="1023" y="818"/>
                              </a:cubicBezTo>
                              <a:cubicBezTo>
                                <a:pt x="1023" y="833"/>
                                <a:pt x="1011" y="876"/>
                                <a:pt x="1003" y="960"/>
                              </a:cubicBezTo>
                              <a:cubicBezTo>
                                <a:pt x="998" y="1011"/>
                                <a:pt x="993" y="1105"/>
                                <a:pt x="993" y="1123"/>
                              </a:cubicBezTo>
                              <a:cubicBezTo>
                                <a:pt x="993" y="1143"/>
                                <a:pt x="993" y="1171"/>
                                <a:pt x="975" y="1171"/>
                              </a:cubicBezTo>
                              <a:cubicBezTo>
                                <a:pt x="963" y="1171"/>
                                <a:pt x="957" y="1161"/>
                                <a:pt x="957" y="1148"/>
                              </a:cubicBezTo>
                              <a:cubicBezTo>
                                <a:pt x="957" y="1123"/>
                                <a:pt x="957" y="1097"/>
                                <a:pt x="947" y="1064"/>
                              </a:cubicBezTo>
                              <a:cubicBezTo>
                                <a:pt x="937" y="1029"/>
                                <a:pt x="914" y="985"/>
                                <a:pt x="815" y="975"/>
                              </a:cubicBezTo>
                              <a:cubicBezTo>
                                <a:pt x="747" y="968"/>
                                <a:pt x="495" y="963"/>
                                <a:pt x="452" y="963"/>
                              </a:cubicBezTo>
                              <a:cubicBezTo>
                                <a:pt x="440" y="963"/>
                                <a:pt x="434" y="970"/>
                                <a:pt x="434" y="980"/>
                              </a:cubicBezTo>
                              <a:lnTo>
                                <a:pt x="434" y="1204"/>
                              </a:lnTo>
                              <a:cubicBezTo>
                                <a:pt x="434" y="1290"/>
                                <a:pt x="432" y="1585"/>
                                <a:pt x="434" y="1638"/>
                              </a:cubicBezTo>
                              <a:cubicBezTo>
                                <a:pt x="442" y="1813"/>
                                <a:pt x="480" y="1846"/>
                                <a:pt x="729" y="1846"/>
                              </a:cubicBezTo>
                              <a:cubicBezTo>
                                <a:pt x="795" y="1846"/>
                                <a:pt x="907" y="1846"/>
                                <a:pt x="973" y="1818"/>
                              </a:cubicBezTo>
                              <a:cubicBezTo>
                                <a:pt x="1039" y="1790"/>
                                <a:pt x="1069" y="1739"/>
                                <a:pt x="1087" y="1635"/>
                              </a:cubicBezTo>
                              <a:cubicBezTo>
                                <a:pt x="1092" y="1607"/>
                                <a:pt x="1097" y="1597"/>
                                <a:pt x="1110" y="1597"/>
                              </a:cubicBezTo>
                              <a:cubicBezTo>
                                <a:pt x="1125" y="1597"/>
                                <a:pt x="1125" y="1618"/>
                                <a:pt x="1125" y="1635"/>
                              </a:cubicBezTo>
                              <a:cubicBezTo>
                                <a:pt x="1125" y="1656"/>
                                <a:pt x="1105" y="1829"/>
                                <a:pt x="1092" y="1882"/>
                              </a:cubicBezTo>
                              <a:cubicBezTo>
                                <a:pt x="1074" y="1948"/>
                                <a:pt x="1054" y="1948"/>
                                <a:pt x="955" y="1948"/>
                              </a:cubicBezTo>
                              <a:cubicBezTo>
                                <a:pt x="765" y="1948"/>
                                <a:pt x="625" y="1943"/>
                                <a:pt x="526" y="1940"/>
                              </a:cubicBezTo>
                              <a:cubicBezTo>
                                <a:pt x="427" y="1935"/>
                                <a:pt x="366" y="1933"/>
                                <a:pt x="328" y="1933"/>
                              </a:cubicBezTo>
                              <a:cubicBezTo>
                                <a:pt x="323" y="1933"/>
                                <a:pt x="280" y="1933"/>
                                <a:pt x="226" y="1935"/>
                              </a:cubicBezTo>
                              <a:cubicBezTo>
                                <a:pt x="176" y="1935"/>
                                <a:pt x="117" y="1940"/>
                                <a:pt x="79" y="1940"/>
                              </a:cubicBezTo>
                              <a:cubicBezTo>
                                <a:pt x="51" y="1940"/>
                                <a:pt x="38" y="1935"/>
                                <a:pt x="38" y="1920"/>
                              </a:cubicBezTo>
                              <a:cubicBezTo>
                                <a:pt x="38" y="1912"/>
                                <a:pt x="43" y="1904"/>
                                <a:pt x="59" y="1904"/>
                              </a:cubicBezTo>
                              <a:cubicBezTo>
                                <a:pt x="82" y="1904"/>
                                <a:pt x="112" y="1899"/>
                                <a:pt x="135" y="1894"/>
                              </a:cubicBezTo>
                              <a:cubicBezTo>
                                <a:pt x="186" y="1884"/>
                                <a:pt x="198" y="1829"/>
                                <a:pt x="209" y="1755"/>
                              </a:cubicBezTo>
                              <a:cubicBezTo>
                                <a:pt x="221" y="1648"/>
                                <a:pt x="221" y="1448"/>
                                <a:pt x="221" y="1204"/>
                              </a:cubicBezTo>
                              <a:lnTo>
                                <a:pt x="221" y="757"/>
                              </a:lnTo>
                              <a:close/>
                            </a:path>
                          </a:pathLst>
                        </a:custGeom>
                        <a:solidFill>
                          <a:srgbClr val="000000"/>
                        </a:solidFill>
                        <a:ln w="0">
                          <a:noFill/>
                          <a:round/>
                          <a:headEnd/>
                          <a:tailEnd/>
                        </a:ln>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eaLnBrk="0" hangingPunct="0"/>
                            <a:endParaRPr lang="en-US"/>
                          </a:p>
                        </a:txBody>
                        <a:useSpRect/>
                      </a:txSp>
                    </a:sp>
                    <a:sp>
                      <a:nvSpPr>
                        <a:cNvPr id="6203" name="Freeform 23"/>
                        <a:cNvSpPr>
                          <a:spLocks noEditPoints="1"/>
                        </a:cNvSpPr>
                      </a:nvSpPr>
                      <a:spPr bwMode="black">
                        <a:xfrm>
                          <a:off x="1671" y="555"/>
                          <a:ext cx="248" cy="251"/>
                        </a:xfrm>
                        <a:custGeom>
                          <a:avLst/>
                          <a:gdLst>
                            <a:gd name="T0" fmla="*/ 0 w 1935"/>
                            <a:gd name="T1" fmla="*/ 0 h 1955"/>
                            <a:gd name="T2" fmla="*/ 0 w 1935"/>
                            <a:gd name="T3" fmla="*/ 0 h 1955"/>
                            <a:gd name="T4" fmla="*/ 0 w 1935"/>
                            <a:gd name="T5" fmla="*/ 0 h 1955"/>
                            <a:gd name="T6" fmla="*/ 0 w 1935"/>
                            <a:gd name="T7" fmla="*/ 0 h 1955"/>
                            <a:gd name="T8" fmla="*/ 0 w 1935"/>
                            <a:gd name="T9" fmla="*/ 0 h 1955"/>
                            <a:gd name="T10" fmla="*/ 0 w 1935"/>
                            <a:gd name="T11" fmla="*/ 0 h 1955"/>
                            <a:gd name="T12" fmla="*/ 0 w 1935"/>
                            <a:gd name="T13" fmla="*/ 0 h 1955"/>
                            <a:gd name="T14" fmla="*/ 0 w 1935"/>
                            <a:gd name="T15" fmla="*/ 0 h 1955"/>
                            <a:gd name="T16" fmla="*/ 0 w 1935"/>
                            <a:gd name="T17" fmla="*/ 0 h 1955"/>
                            <a:gd name="T18" fmla="*/ 0 w 1935"/>
                            <a:gd name="T19" fmla="*/ 0 h 1955"/>
                            <a:gd name="T20" fmla="*/ 0 w 1935"/>
                            <a:gd name="T21" fmla="*/ 0 h 1955"/>
                            <a:gd name="T22" fmla="*/ 0 w 1935"/>
                            <a:gd name="T23" fmla="*/ 0 h 1955"/>
                            <a:gd name="T24" fmla="*/ 0 w 1935"/>
                            <a:gd name="T25" fmla="*/ 0 h 1955"/>
                            <a:gd name="T26" fmla="*/ 0 w 1935"/>
                            <a:gd name="T27" fmla="*/ 0 h 1955"/>
                            <a:gd name="T28" fmla="*/ 0 w 1935"/>
                            <a:gd name="T29" fmla="*/ 0 h 1955"/>
                            <a:gd name="T30" fmla="*/ 0 w 1935"/>
                            <a:gd name="T31" fmla="*/ 0 h 1955"/>
                            <a:gd name="T32" fmla="*/ 0 w 1935"/>
                            <a:gd name="T33" fmla="*/ 0 h 1955"/>
                            <a:gd name="T34" fmla="*/ 0 w 1935"/>
                            <a:gd name="T35" fmla="*/ 0 h 1955"/>
                            <a:gd name="T36" fmla="*/ 0 w 1935"/>
                            <a:gd name="T37" fmla="*/ 0 h 1955"/>
                            <a:gd name="T38" fmla="*/ 0 w 1935"/>
                            <a:gd name="T39" fmla="*/ 0 h 1955"/>
                            <a:gd name="T40" fmla="*/ 0 w 1935"/>
                            <a:gd name="T41" fmla="*/ 0 h 1955"/>
                            <a:gd name="T42" fmla="*/ 0 w 1935"/>
                            <a:gd name="T43" fmla="*/ 0 h 1955"/>
                            <a:gd name="T44" fmla="*/ 0 w 1935"/>
                            <a:gd name="T45" fmla="*/ 0 h 1955"/>
                            <a:gd name="T46" fmla="*/ 0 w 1935"/>
                            <a:gd name="T47" fmla="*/ 0 h 1955"/>
                            <a:gd name="T48" fmla="*/ 0 w 1935"/>
                            <a:gd name="T49" fmla="*/ 0 h 1955"/>
                            <a:gd name="T50" fmla="*/ 0 w 1935"/>
                            <a:gd name="T51" fmla="*/ 0 h 1955"/>
                            <a:gd name="T52" fmla="*/ 0 w 1935"/>
                            <a:gd name="T53" fmla="*/ 0 h 1955"/>
                            <a:gd name="T54" fmla="*/ 0 w 1935"/>
                            <a:gd name="T55" fmla="*/ 0 h 1955"/>
                            <a:gd name="T56" fmla="*/ 0 w 1935"/>
                            <a:gd name="T57" fmla="*/ 0 h 1955"/>
                            <a:gd name="T58" fmla="*/ 0 w 1935"/>
                            <a:gd name="T59" fmla="*/ 0 h 1955"/>
                            <a:gd name="T60" fmla="*/ 0 w 1935"/>
                            <a:gd name="T61" fmla="*/ 0 h 1955"/>
                            <a:gd name="T62" fmla="*/ 0 w 1935"/>
                            <a:gd name="T63" fmla="*/ 0 h 1955"/>
                            <a:gd name="T64" fmla="*/ 0 w 1935"/>
                            <a:gd name="T65" fmla="*/ 0 h 1955"/>
                            <a:gd name="T66" fmla="*/ 0 w 1935"/>
                            <a:gd name="T67" fmla="*/ 0 h 1955"/>
                            <a:gd name="T68" fmla="*/ 0 w 1935"/>
                            <a:gd name="T69" fmla="*/ 0 h 1955"/>
                            <a:gd name="T70" fmla="*/ 0 w 1935"/>
                            <a:gd name="T71" fmla="*/ 0 h 1955"/>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w 1935"/>
                            <a:gd name="T109" fmla="*/ 0 h 1955"/>
                            <a:gd name="T110" fmla="*/ 1935 w 1935"/>
                            <a:gd name="T111" fmla="*/ 1955 h 1955"/>
                          </a:gdLst>
                          <a:ahLst/>
                          <a:cxnLst>
                            <a:cxn ang="T72">
                              <a:pos x="T0" y="T1"/>
                            </a:cxn>
                            <a:cxn ang="T73">
                              <a:pos x="T2" y="T3"/>
                            </a:cxn>
                            <a:cxn ang="T74">
                              <a:pos x="T4" y="T5"/>
                            </a:cxn>
                            <a:cxn ang="T75">
                              <a:pos x="T6" y="T7"/>
                            </a:cxn>
                            <a:cxn ang="T76">
                              <a:pos x="T8" y="T9"/>
                            </a:cxn>
                            <a:cxn ang="T77">
                              <a:pos x="T10" y="T11"/>
                            </a:cxn>
                            <a:cxn ang="T78">
                              <a:pos x="T12" y="T13"/>
                            </a:cxn>
                            <a:cxn ang="T79">
                              <a:pos x="T14" y="T15"/>
                            </a:cxn>
                            <a:cxn ang="T80">
                              <a:pos x="T16" y="T17"/>
                            </a:cxn>
                            <a:cxn ang="T81">
                              <a:pos x="T18" y="T19"/>
                            </a:cxn>
                            <a:cxn ang="T82">
                              <a:pos x="T20" y="T21"/>
                            </a:cxn>
                            <a:cxn ang="T83">
                              <a:pos x="T22" y="T23"/>
                            </a:cxn>
                            <a:cxn ang="T84">
                              <a:pos x="T24" y="T25"/>
                            </a:cxn>
                            <a:cxn ang="T85">
                              <a:pos x="T26" y="T27"/>
                            </a:cxn>
                            <a:cxn ang="T86">
                              <a:pos x="T28" y="T29"/>
                            </a:cxn>
                            <a:cxn ang="T87">
                              <a:pos x="T30" y="T31"/>
                            </a:cxn>
                            <a:cxn ang="T88">
                              <a:pos x="T32" y="T33"/>
                            </a:cxn>
                            <a:cxn ang="T89">
                              <a:pos x="T34" y="T35"/>
                            </a:cxn>
                            <a:cxn ang="T90">
                              <a:pos x="T36" y="T37"/>
                            </a:cxn>
                            <a:cxn ang="T91">
                              <a:pos x="T38" y="T39"/>
                            </a:cxn>
                            <a:cxn ang="T92">
                              <a:pos x="T40" y="T41"/>
                            </a:cxn>
                            <a:cxn ang="T93">
                              <a:pos x="T42" y="T43"/>
                            </a:cxn>
                            <a:cxn ang="T94">
                              <a:pos x="T44" y="T45"/>
                            </a:cxn>
                            <a:cxn ang="T95">
                              <a:pos x="T46" y="T47"/>
                            </a:cxn>
                            <a:cxn ang="T96">
                              <a:pos x="T48" y="T49"/>
                            </a:cxn>
                            <a:cxn ang="T97">
                              <a:pos x="T50" y="T51"/>
                            </a:cxn>
                            <a:cxn ang="T98">
                              <a:pos x="T52" y="T53"/>
                            </a:cxn>
                            <a:cxn ang="T99">
                              <a:pos x="T54" y="T55"/>
                            </a:cxn>
                            <a:cxn ang="T100">
                              <a:pos x="T56" y="T57"/>
                            </a:cxn>
                            <a:cxn ang="T101">
                              <a:pos x="T58" y="T59"/>
                            </a:cxn>
                            <a:cxn ang="T102">
                              <a:pos x="T60" y="T61"/>
                            </a:cxn>
                            <a:cxn ang="T103">
                              <a:pos x="T62" y="T63"/>
                            </a:cxn>
                            <a:cxn ang="T104">
                              <a:pos x="T64" y="T65"/>
                            </a:cxn>
                            <a:cxn ang="T105">
                              <a:pos x="T66" y="T67"/>
                            </a:cxn>
                            <a:cxn ang="T106">
                              <a:pos x="T68" y="T69"/>
                            </a:cxn>
                            <a:cxn ang="T107">
                              <a:pos x="T70" y="T71"/>
                            </a:cxn>
                          </a:cxnLst>
                          <a:rect l="T108" t="T109" r="T110" b="T111"/>
                          <a:pathLst>
                            <a:path w="1935" h="1955">
                              <a:moveTo>
                                <a:pt x="1150" y="1115"/>
                              </a:moveTo>
                              <a:cubicBezTo>
                                <a:pt x="1163" y="1115"/>
                                <a:pt x="1163" y="1107"/>
                                <a:pt x="1161" y="1097"/>
                              </a:cubicBezTo>
                              <a:lnTo>
                                <a:pt x="920" y="412"/>
                              </a:lnTo>
                              <a:cubicBezTo>
                                <a:pt x="907" y="373"/>
                                <a:pt x="894" y="373"/>
                                <a:pt x="881" y="412"/>
                              </a:cubicBezTo>
                              <a:lnTo>
                                <a:pt x="658" y="1097"/>
                              </a:lnTo>
                              <a:cubicBezTo>
                                <a:pt x="653" y="1110"/>
                                <a:pt x="658" y="1115"/>
                                <a:pt x="665" y="1115"/>
                              </a:cubicBezTo>
                              <a:lnTo>
                                <a:pt x="1150" y="1115"/>
                              </a:lnTo>
                              <a:close/>
                              <a:moveTo>
                                <a:pt x="886" y="99"/>
                              </a:moveTo>
                              <a:cubicBezTo>
                                <a:pt x="917" y="15"/>
                                <a:pt x="927" y="0"/>
                                <a:pt x="942" y="0"/>
                              </a:cubicBezTo>
                              <a:cubicBezTo>
                                <a:pt x="958" y="0"/>
                                <a:pt x="968" y="13"/>
                                <a:pt x="998" y="92"/>
                              </a:cubicBezTo>
                              <a:cubicBezTo>
                                <a:pt x="1036" y="188"/>
                                <a:pt x="1435" y="1237"/>
                                <a:pt x="1590" y="1622"/>
                              </a:cubicBezTo>
                              <a:cubicBezTo>
                                <a:pt x="1681" y="1849"/>
                                <a:pt x="1755" y="1889"/>
                                <a:pt x="1808" y="1904"/>
                              </a:cubicBezTo>
                              <a:cubicBezTo>
                                <a:pt x="1846" y="1917"/>
                                <a:pt x="1884" y="1919"/>
                                <a:pt x="1910" y="1919"/>
                              </a:cubicBezTo>
                              <a:cubicBezTo>
                                <a:pt x="1925" y="1919"/>
                                <a:pt x="1935" y="1922"/>
                                <a:pt x="1935" y="1935"/>
                              </a:cubicBezTo>
                              <a:cubicBezTo>
                                <a:pt x="1935" y="1950"/>
                                <a:pt x="1912" y="1955"/>
                                <a:pt x="1884" y="1955"/>
                              </a:cubicBezTo>
                              <a:cubicBezTo>
                                <a:pt x="1846" y="1955"/>
                                <a:pt x="1661" y="1955"/>
                                <a:pt x="1486" y="1950"/>
                              </a:cubicBezTo>
                              <a:cubicBezTo>
                                <a:pt x="1437" y="1948"/>
                                <a:pt x="1409" y="1948"/>
                                <a:pt x="1409" y="1932"/>
                              </a:cubicBezTo>
                              <a:cubicBezTo>
                                <a:pt x="1409" y="1922"/>
                                <a:pt x="1417" y="1917"/>
                                <a:pt x="1427" y="1914"/>
                              </a:cubicBezTo>
                              <a:cubicBezTo>
                                <a:pt x="1442" y="1909"/>
                                <a:pt x="1458" y="1887"/>
                                <a:pt x="1442" y="1846"/>
                              </a:cubicBezTo>
                              <a:lnTo>
                                <a:pt x="1206" y="1221"/>
                              </a:lnTo>
                              <a:cubicBezTo>
                                <a:pt x="1201" y="1211"/>
                                <a:pt x="1196" y="1206"/>
                                <a:pt x="1183" y="1206"/>
                              </a:cubicBezTo>
                              <a:lnTo>
                                <a:pt x="638" y="1206"/>
                              </a:lnTo>
                              <a:cubicBezTo>
                                <a:pt x="625" y="1206"/>
                                <a:pt x="617" y="1214"/>
                                <a:pt x="612" y="1226"/>
                              </a:cubicBezTo>
                              <a:lnTo>
                                <a:pt x="460" y="1676"/>
                              </a:lnTo>
                              <a:cubicBezTo>
                                <a:pt x="437" y="1739"/>
                                <a:pt x="424" y="1800"/>
                                <a:pt x="424" y="1846"/>
                              </a:cubicBezTo>
                              <a:cubicBezTo>
                                <a:pt x="424" y="1897"/>
                                <a:pt x="478" y="1919"/>
                                <a:pt x="521" y="1919"/>
                              </a:cubicBezTo>
                              <a:lnTo>
                                <a:pt x="546" y="1919"/>
                              </a:lnTo>
                              <a:cubicBezTo>
                                <a:pt x="564" y="1919"/>
                                <a:pt x="572" y="1925"/>
                                <a:pt x="572" y="1935"/>
                              </a:cubicBezTo>
                              <a:cubicBezTo>
                                <a:pt x="572" y="1950"/>
                                <a:pt x="556" y="1955"/>
                                <a:pt x="533" y="1955"/>
                              </a:cubicBezTo>
                              <a:cubicBezTo>
                                <a:pt x="473" y="1955"/>
                                <a:pt x="363" y="1948"/>
                                <a:pt x="335" y="1948"/>
                              </a:cubicBezTo>
                              <a:cubicBezTo>
                                <a:pt x="308" y="1948"/>
                                <a:pt x="168" y="1955"/>
                                <a:pt x="49" y="1955"/>
                              </a:cubicBezTo>
                              <a:cubicBezTo>
                                <a:pt x="16" y="1955"/>
                                <a:pt x="0" y="1950"/>
                                <a:pt x="0" y="1935"/>
                              </a:cubicBezTo>
                              <a:cubicBezTo>
                                <a:pt x="0" y="1925"/>
                                <a:pt x="11" y="1919"/>
                                <a:pt x="23" y="1919"/>
                              </a:cubicBezTo>
                              <a:cubicBezTo>
                                <a:pt x="41" y="1919"/>
                                <a:pt x="76" y="1917"/>
                                <a:pt x="97" y="1914"/>
                              </a:cubicBezTo>
                              <a:cubicBezTo>
                                <a:pt x="214" y="1899"/>
                                <a:pt x="264" y="1803"/>
                                <a:pt x="310" y="1676"/>
                              </a:cubicBezTo>
                              <a:lnTo>
                                <a:pt x="886" y="99"/>
                              </a:lnTo>
                              <a:close/>
                            </a:path>
                          </a:pathLst>
                        </a:custGeom>
                        <a:solidFill>
                          <a:srgbClr val="000000"/>
                        </a:solidFill>
                        <a:ln w="0">
                          <a:noFill/>
                          <a:round/>
                          <a:headEnd/>
                          <a:tailEnd/>
                        </a:ln>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eaLnBrk="0" hangingPunct="0"/>
                            <a:endParaRPr lang="en-US"/>
                          </a:p>
                        </a:txBody>
                        <a:useSpRect/>
                      </a:txSp>
                    </a:sp>
                    <a:sp>
                      <a:nvSpPr>
                        <a:cNvPr id="6204" name="Freeform 24"/>
                        <a:cNvSpPr>
                          <a:spLocks noEditPoints="1"/>
                        </a:cNvSpPr>
                      </a:nvSpPr>
                      <a:spPr bwMode="black">
                        <a:xfrm>
                          <a:off x="1937" y="559"/>
                          <a:ext cx="247" cy="247"/>
                        </a:xfrm>
                        <a:custGeom>
                          <a:avLst/>
                          <a:gdLst>
                            <a:gd name="T0" fmla="*/ 0 w 1919"/>
                            <a:gd name="T1" fmla="*/ 0 h 1919"/>
                            <a:gd name="T2" fmla="*/ 0 w 1919"/>
                            <a:gd name="T3" fmla="*/ 0 h 1919"/>
                            <a:gd name="T4" fmla="*/ 0 w 1919"/>
                            <a:gd name="T5" fmla="*/ 0 h 1919"/>
                            <a:gd name="T6" fmla="*/ 0 w 1919"/>
                            <a:gd name="T7" fmla="*/ 0 h 1919"/>
                            <a:gd name="T8" fmla="*/ 0 w 1919"/>
                            <a:gd name="T9" fmla="*/ 0 h 1919"/>
                            <a:gd name="T10" fmla="*/ 0 w 1919"/>
                            <a:gd name="T11" fmla="*/ 0 h 1919"/>
                            <a:gd name="T12" fmla="*/ 0 w 1919"/>
                            <a:gd name="T13" fmla="*/ 0 h 1919"/>
                            <a:gd name="T14" fmla="*/ 0 w 1919"/>
                            <a:gd name="T15" fmla="*/ 0 h 1919"/>
                            <a:gd name="T16" fmla="*/ 0 w 1919"/>
                            <a:gd name="T17" fmla="*/ 0 h 1919"/>
                            <a:gd name="T18" fmla="*/ 0 w 1919"/>
                            <a:gd name="T19" fmla="*/ 0 h 1919"/>
                            <a:gd name="T20" fmla="*/ 0 w 1919"/>
                            <a:gd name="T21" fmla="*/ 0 h 1919"/>
                            <a:gd name="T22" fmla="*/ 0 w 1919"/>
                            <a:gd name="T23" fmla="*/ 0 h 1919"/>
                            <a:gd name="T24" fmla="*/ 0 w 1919"/>
                            <a:gd name="T25" fmla="*/ 0 h 1919"/>
                            <a:gd name="T26" fmla="*/ 0 w 1919"/>
                            <a:gd name="T27" fmla="*/ 0 h 1919"/>
                            <a:gd name="T28" fmla="*/ 0 w 1919"/>
                            <a:gd name="T29" fmla="*/ 0 h 1919"/>
                            <a:gd name="T30" fmla="*/ 0 w 1919"/>
                            <a:gd name="T31" fmla="*/ 0 h 1919"/>
                            <a:gd name="T32" fmla="*/ 0 w 1919"/>
                            <a:gd name="T33" fmla="*/ 0 h 1919"/>
                            <a:gd name="T34" fmla="*/ 0 w 1919"/>
                            <a:gd name="T35" fmla="*/ 0 h 1919"/>
                            <a:gd name="T36" fmla="*/ 0 w 1919"/>
                            <a:gd name="T37" fmla="*/ 0 h 1919"/>
                            <a:gd name="T38" fmla="*/ 0 w 1919"/>
                            <a:gd name="T39" fmla="*/ 0 h 1919"/>
                            <a:gd name="T40" fmla="*/ 0 w 1919"/>
                            <a:gd name="T41" fmla="*/ 0 h 1919"/>
                            <a:gd name="T42" fmla="*/ 0 w 1919"/>
                            <a:gd name="T43" fmla="*/ 0 h 1919"/>
                            <a:gd name="T44" fmla="*/ 0 w 1919"/>
                            <a:gd name="T45" fmla="*/ 0 h 1919"/>
                            <a:gd name="T46" fmla="*/ 0 w 1919"/>
                            <a:gd name="T47" fmla="*/ 0 h 1919"/>
                            <a:gd name="T48" fmla="*/ 0 w 1919"/>
                            <a:gd name="T49" fmla="*/ 0 h 1919"/>
                            <a:gd name="T50" fmla="*/ 0 w 1919"/>
                            <a:gd name="T51" fmla="*/ 0 h 1919"/>
                            <a:gd name="T52" fmla="*/ 0 w 1919"/>
                            <a:gd name="T53" fmla="*/ 0 h 1919"/>
                            <a:gd name="T54" fmla="*/ 0 w 1919"/>
                            <a:gd name="T55" fmla="*/ 0 h 1919"/>
                            <a:gd name="T56" fmla="*/ 0 w 1919"/>
                            <a:gd name="T57" fmla="*/ 0 h 1919"/>
                            <a:gd name="T58" fmla="*/ 0 w 1919"/>
                            <a:gd name="T59" fmla="*/ 0 h 1919"/>
                            <a:gd name="T60" fmla="*/ 0 w 1919"/>
                            <a:gd name="T61" fmla="*/ 0 h 1919"/>
                            <a:gd name="T62" fmla="*/ 0 w 1919"/>
                            <a:gd name="T63" fmla="*/ 0 h 1919"/>
                            <a:gd name="T64" fmla="*/ 0 w 1919"/>
                            <a:gd name="T65" fmla="*/ 0 h 1919"/>
                            <a:gd name="T66" fmla="*/ 0 w 1919"/>
                            <a:gd name="T67" fmla="*/ 0 h 1919"/>
                            <a:gd name="T68" fmla="*/ 0 w 1919"/>
                            <a:gd name="T69" fmla="*/ 0 h 1919"/>
                            <a:gd name="T70" fmla="*/ 0 w 1919"/>
                            <a:gd name="T71" fmla="*/ 0 h 1919"/>
                            <a:gd name="T72" fmla="*/ 0 w 1919"/>
                            <a:gd name="T73" fmla="*/ 0 h 1919"/>
                            <a:gd name="T74" fmla="*/ 0 w 1919"/>
                            <a:gd name="T75" fmla="*/ 0 h 1919"/>
                            <a:gd name="T76" fmla="*/ 0 w 1919"/>
                            <a:gd name="T77" fmla="*/ 0 h 1919"/>
                            <a:gd name="T78" fmla="*/ 0 w 1919"/>
                            <a:gd name="T79" fmla="*/ 0 h 1919"/>
                            <a:gd name="T80" fmla="*/ 0 w 1919"/>
                            <a:gd name="T81" fmla="*/ 0 h 1919"/>
                            <a:gd name="T82" fmla="*/ 0 w 1919"/>
                            <a:gd name="T83" fmla="*/ 0 h 1919"/>
                            <a:gd name="T84" fmla="*/ 0 w 1919"/>
                            <a:gd name="T85" fmla="*/ 0 h 1919"/>
                            <a:gd name="T86" fmla="*/ 0 w 1919"/>
                            <a:gd name="T87" fmla="*/ 0 h 1919"/>
                            <a:gd name="T88" fmla="*/ 0 w 1919"/>
                            <a:gd name="T89" fmla="*/ 0 h 1919"/>
                            <a:gd name="T90" fmla="*/ 0 w 1919"/>
                            <a:gd name="T91" fmla="*/ 0 h 1919"/>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w 1919"/>
                            <a:gd name="T139" fmla="*/ 0 h 1919"/>
                            <a:gd name="T140" fmla="*/ 1919 w 1919"/>
                            <a:gd name="T141" fmla="*/ 1919 h 1919"/>
                          </a:gdLst>
                          <a:ahLst/>
                          <a:cxnLst>
                            <a:cxn ang="T92">
                              <a:pos x="T0" y="T1"/>
                            </a:cxn>
                            <a:cxn ang="T93">
                              <a:pos x="T2" y="T3"/>
                            </a:cxn>
                            <a:cxn ang="T94">
                              <a:pos x="T4" y="T5"/>
                            </a:cxn>
                            <a:cxn ang="T95">
                              <a:pos x="T6" y="T7"/>
                            </a:cxn>
                            <a:cxn ang="T96">
                              <a:pos x="T8" y="T9"/>
                            </a:cxn>
                            <a:cxn ang="T97">
                              <a:pos x="T10" y="T11"/>
                            </a:cxn>
                            <a:cxn ang="T98">
                              <a:pos x="T12" y="T13"/>
                            </a:cxn>
                            <a:cxn ang="T99">
                              <a:pos x="T14" y="T15"/>
                            </a:cxn>
                            <a:cxn ang="T100">
                              <a:pos x="T16" y="T17"/>
                            </a:cxn>
                            <a:cxn ang="T101">
                              <a:pos x="T18" y="T19"/>
                            </a:cxn>
                            <a:cxn ang="T102">
                              <a:pos x="T20" y="T21"/>
                            </a:cxn>
                            <a:cxn ang="T103">
                              <a:pos x="T22" y="T23"/>
                            </a:cxn>
                            <a:cxn ang="T104">
                              <a:pos x="T24" y="T25"/>
                            </a:cxn>
                            <a:cxn ang="T105">
                              <a:pos x="T26" y="T27"/>
                            </a:cxn>
                            <a:cxn ang="T106">
                              <a:pos x="T28" y="T29"/>
                            </a:cxn>
                            <a:cxn ang="T107">
                              <a:pos x="T30" y="T31"/>
                            </a:cxn>
                            <a:cxn ang="T108">
                              <a:pos x="T32" y="T33"/>
                            </a:cxn>
                            <a:cxn ang="T109">
                              <a:pos x="T34" y="T35"/>
                            </a:cxn>
                            <a:cxn ang="T110">
                              <a:pos x="T36" y="T37"/>
                            </a:cxn>
                            <a:cxn ang="T111">
                              <a:pos x="T38" y="T39"/>
                            </a:cxn>
                            <a:cxn ang="T112">
                              <a:pos x="T40" y="T41"/>
                            </a:cxn>
                            <a:cxn ang="T113">
                              <a:pos x="T42" y="T43"/>
                            </a:cxn>
                            <a:cxn ang="T114">
                              <a:pos x="T44" y="T45"/>
                            </a:cxn>
                            <a:cxn ang="T115">
                              <a:pos x="T46" y="T47"/>
                            </a:cxn>
                            <a:cxn ang="T116">
                              <a:pos x="T48" y="T49"/>
                            </a:cxn>
                            <a:cxn ang="T117">
                              <a:pos x="T50" y="T51"/>
                            </a:cxn>
                            <a:cxn ang="T118">
                              <a:pos x="T52" y="T53"/>
                            </a:cxn>
                            <a:cxn ang="T119">
                              <a:pos x="T54" y="T55"/>
                            </a:cxn>
                            <a:cxn ang="T120">
                              <a:pos x="T56" y="T57"/>
                            </a:cxn>
                            <a:cxn ang="T121">
                              <a:pos x="T58" y="T59"/>
                            </a:cxn>
                            <a:cxn ang="T122">
                              <a:pos x="T60" y="T61"/>
                            </a:cxn>
                            <a:cxn ang="T123">
                              <a:pos x="T62" y="T63"/>
                            </a:cxn>
                            <a:cxn ang="T124">
                              <a:pos x="T64" y="T65"/>
                            </a:cxn>
                            <a:cxn ang="T125">
                              <a:pos x="T66" y="T67"/>
                            </a:cxn>
                            <a:cxn ang="T126">
                              <a:pos x="T68" y="T69"/>
                            </a:cxn>
                            <a:cxn ang="T127">
                              <a:pos x="T70" y="T71"/>
                            </a:cxn>
                            <a:cxn ang="T128">
                              <a:pos x="T72" y="T73"/>
                            </a:cxn>
                            <a:cxn ang="T129">
                              <a:pos x="T74" y="T75"/>
                            </a:cxn>
                            <a:cxn ang="T130">
                              <a:pos x="T76" y="T77"/>
                            </a:cxn>
                            <a:cxn ang="T131">
                              <a:pos x="T78" y="T79"/>
                            </a:cxn>
                            <a:cxn ang="T132">
                              <a:pos x="T80" y="T81"/>
                            </a:cxn>
                            <a:cxn ang="T133">
                              <a:pos x="T82" y="T83"/>
                            </a:cxn>
                            <a:cxn ang="T134">
                              <a:pos x="T84" y="T85"/>
                            </a:cxn>
                            <a:cxn ang="T135">
                              <a:pos x="T86" y="T87"/>
                            </a:cxn>
                            <a:cxn ang="T136">
                              <a:pos x="T88" y="T89"/>
                            </a:cxn>
                            <a:cxn ang="T137">
                              <a:pos x="T90" y="T91"/>
                            </a:cxn>
                          </a:cxnLst>
                          <a:rect l="T138" t="T139" r="T140" b="T141"/>
                          <a:pathLst>
                            <a:path w="1919" h="1919">
                              <a:moveTo>
                                <a:pt x="424" y="957"/>
                              </a:moveTo>
                              <a:cubicBezTo>
                                <a:pt x="424" y="970"/>
                                <a:pt x="429" y="980"/>
                                <a:pt x="442" y="987"/>
                              </a:cubicBezTo>
                              <a:cubicBezTo>
                                <a:pt x="480" y="1010"/>
                                <a:pt x="597" y="1028"/>
                                <a:pt x="709" y="1028"/>
                              </a:cubicBezTo>
                              <a:cubicBezTo>
                                <a:pt x="769" y="1028"/>
                                <a:pt x="841" y="1020"/>
                                <a:pt x="899" y="980"/>
                              </a:cubicBezTo>
                              <a:cubicBezTo>
                                <a:pt x="988" y="919"/>
                                <a:pt x="1054" y="782"/>
                                <a:pt x="1054" y="589"/>
                              </a:cubicBezTo>
                              <a:cubicBezTo>
                                <a:pt x="1054" y="271"/>
                                <a:pt x="886" y="81"/>
                                <a:pt x="614" y="81"/>
                              </a:cubicBezTo>
                              <a:cubicBezTo>
                                <a:pt x="538" y="81"/>
                                <a:pt x="470" y="89"/>
                                <a:pt x="445" y="96"/>
                              </a:cubicBezTo>
                              <a:cubicBezTo>
                                <a:pt x="432" y="101"/>
                                <a:pt x="424" y="111"/>
                                <a:pt x="424" y="127"/>
                              </a:cubicBezTo>
                              <a:lnTo>
                                <a:pt x="424" y="957"/>
                              </a:lnTo>
                              <a:close/>
                              <a:moveTo>
                                <a:pt x="221" y="736"/>
                              </a:moveTo>
                              <a:cubicBezTo>
                                <a:pt x="221" y="340"/>
                                <a:pt x="221" y="269"/>
                                <a:pt x="216" y="188"/>
                              </a:cubicBezTo>
                              <a:cubicBezTo>
                                <a:pt x="211" y="101"/>
                                <a:pt x="191" y="61"/>
                                <a:pt x="107" y="43"/>
                              </a:cubicBezTo>
                              <a:cubicBezTo>
                                <a:pt x="87" y="38"/>
                                <a:pt x="43" y="35"/>
                                <a:pt x="21" y="35"/>
                              </a:cubicBezTo>
                              <a:cubicBezTo>
                                <a:pt x="10" y="35"/>
                                <a:pt x="0" y="30"/>
                                <a:pt x="0" y="20"/>
                              </a:cubicBezTo>
                              <a:cubicBezTo>
                                <a:pt x="0" y="5"/>
                                <a:pt x="13" y="0"/>
                                <a:pt x="41" y="0"/>
                              </a:cubicBezTo>
                              <a:cubicBezTo>
                                <a:pt x="155" y="0"/>
                                <a:pt x="315" y="7"/>
                                <a:pt x="328" y="7"/>
                              </a:cubicBezTo>
                              <a:cubicBezTo>
                                <a:pt x="356" y="7"/>
                                <a:pt x="549" y="0"/>
                                <a:pt x="627" y="0"/>
                              </a:cubicBezTo>
                              <a:cubicBezTo>
                                <a:pt x="787" y="0"/>
                                <a:pt x="957" y="15"/>
                                <a:pt x="1092" y="111"/>
                              </a:cubicBezTo>
                              <a:cubicBezTo>
                                <a:pt x="1155" y="157"/>
                                <a:pt x="1267" y="282"/>
                                <a:pt x="1267" y="457"/>
                              </a:cubicBezTo>
                              <a:cubicBezTo>
                                <a:pt x="1267" y="645"/>
                                <a:pt x="1188" y="832"/>
                                <a:pt x="960" y="1043"/>
                              </a:cubicBezTo>
                              <a:cubicBezTo>
                                <a:pt x="1168" y="1310"/>
                                <a:pt x="1341" y="1536"/>
                                <a:pt x="1488" y="1693"/>
                              </a:cubicBezTo>
                              <a:cubicBezTo>
                                <a:pt x="1625" y="1838"/>
                                <a:pt x="1734" y="1866"/>
                                <a:pt x="1798" y="1876"/>
                              </a:cubicBezTo>
                              <a:cubicBezTo>
                                <a:pt x="1846" y="1883"/>
                                <a:pt x="1881" y="1883"/>
                                <a:pt x="1897" y="1883"/>
                              </a:cubicBezTo>
                              <a:cubicBezTo>
                                <a:pt x="1909" y="1883"/>
                                <a:pt x="1919" y="1891"/>
                                <a:pt x="1919" y="1899"/>
                              </a:cubicBezTo>
                              <a:cubicBezTo>
                                <a:pt x="1919" y="1914"/>
                                <a:pt x="1904" y="1919"/>
                                <a:pt x="1859" y="1919"/>
                              </a:cubicBezTo>
                              <a:lnTo>
                                <a:pt x="1678" y="1919"/>
                              </a:lnTo>
                              <a:cubicBezTo>
                                <a:pt x="1536" y="1919"/>
                                <a:pt x="1473" y="1907"/>
                                <a:pt x="1407" y="1871"/>
                              </a:cubicBezTo>
                              <a:cubicBezTo>
                                <a:pt x="1297" y="1813"/>
                                <a:pt x="1209" y="1688"/>
                                <a:pt x="1064" y="1498"/>
                              </a:cubicBezTo>
                              <a:cubicBezTo>
                                <a:pt x="957" y="1358"/>
                                <a:pt x="838" y="1188"/>
                                <a:pt x="787" y="1122"/>
                              </a:cubicBezTo>
                              <a:cubicBezTo>
                                <a:pt x="777" y="1112"/>
                                <a:pt x="769" y="1107"/>
                                <a:pt x="754" y="1107"/>
                              </a:cubicBezTo>
                              <a:lnTo>
                                <a:pt x="442" y="1102"/>
                              </a:lnTo>
                              <a:cubicBezTo>
                                <a:pt x="429" y="1102"/>
                                <a:pt x="424" y="1109"/>
                                <a:pt x="424" y="1122"/>
                              </a:cubicBezTo>
                              <a:lnTo>
                                <a:pt x="424" y="1183"/>
                              </a:lnTo>
                              <a:cubicBezTo>
                                <a:pt x="424" y="1427"/>
                                <a:pt x="424" y="1627"/>
                                <a:pt x="437" y="1734"/>
                              </a:cubicBezTo>
                              <a:cubicBezTo>
                                <a:pt x="445" y="1808"/>
                                <a:pt x="460" y="1863"/>
                                <a:pt x="536" y="1873"/>
                              </a:cubicBezTo>
                              <a:cubicBezTo>
                                <a:pt x="571" y="1878"/>
                                <a:pt x="627" y="1883"/>
                                <a:pt x="650" y="1883"/>
                              </a:cubicBezTo>
                              <a:cubicBezTo>
                                <a:pt x="665" y="1883"/>
                                <a:pt x="670" y="1891"/>
                                <a:pt x="670" y="1899"/>
                              </a:cubicBezTo>
                              <a:cubicBezTo>
                                <a:pt x="670" y="1912"/>
                                <a:pt x="658" y="1919"/>
                                <a:pt x="630" y="1919"/>
                              </a:cubicBezTo>
                              <a:cubicBezTo>
                                <a:pt x="490" y="1919"/>
                                <a:pt x="330" y="1912"/>
                                <a:pt x="318" y="1912"/>
                              </a:cubicBezTo>
                              <a:cubicBezTo>
                                <a:pt x="315" y="1912"/>
                                <a:pt x="155" y="1919"/>
                                <a:pt x="79" y="1919"/>
                              </a:cubicBezTo>
                              <a:cubicBezTo>
                                <a:pt x="51" y="1919"/>
                                <a:pt x="38" y="1914"/>
                                <a:pt x="38" y="1899"/>
                              </a:cubicBezTo>
                              <a:cubicBezTo>
                                <a:pt x="38" y="1891"/>
                                <a:pt x="43" y="1883"/>
                                <a:pt x="59" y="1883"/>
                              </a:cubicBezTo>
                              <a:cubicBezTo>
                                <a:pt x="82" y="1883"/>
                                <a:pt x="112" y="1878"/>
                                <a:pt x="135" y="1873"/>
                              </a:cubicBezTo>
                              <a:cubicBezTo>
                                <a:pt x="185" y="1863"/>
                                <a:pt x="198" y="1808"/>
                                <a:pt x="208" y="1734"/>
                              </a:cubicBezTo>
                              <a:cubicBezTo>
                                <a:pt x="221" y="1627"/>
                                <a:pt x="221" y="1427"/>
                                <a:pt x="221" y="1183"/>
                              </a:cubicBezTo>
                              <a:lnTo>
                                <a:pt x="221" y="736"/>
                              </a:lnTo>
                              <a:close/>
                            </a:path>
                          </a:pathLst>
                        </a:custGeom>
                        <a:solidFill>
                          <a:srgbClr val="000000"/>
                        </a:solidFill>
                        <a:ln w="0">
                          <a:noFill/>
                          <a:round/>
                          <a:headEnd/>
                          <a:tailEnd/>
                        </a:ln>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eaLnBrk="0" hangingPunct="0"/>
                            <a:endParaRPr lang="en-US"/>
                          </a:p>
                        </a:txBody>
                        <a:useSpRect/>
                      </a:txSp>
                    </a:sp>
                    <a:sp>
                      <a:nvSpPr>
                        <a:cNvPr id="6205" name="Freeform 25"/>
                        <a:cNvSpPr>
                          <a:spLocks/>
                        </a:cNvSpPr>
                      </a:nvSpPr>
                      <a:spPr bwMode="black">
                        <a:xfrm>
                          <a:off x="2183" y="555"/>
                          <a:ext cx="125" cy="255"/>
                        </a:xfrm>
                        <a:custGeom>
                          <a:avLst/>
                          <a:gdLst>
                            <a:gd name="T0" fmla="*/ 0 w 978"/>
                            <a:gd name="T1" fmla="*/ 0 h 1991"/>
                            <a:gd name="T2" fmla="*/ 0 w 978"/>
                            <a:gd name="T3" fmla="*/ 0 h 1991"/>
                            <a:gd name="T4" fmla="*/ 0 w 978"/>
                            <a:gd name="T5" fmla="*/ 0 h 1991"/>
                            <a:gd name="T6" fmla="*/ 0 w 978"/>
                            <a:gd name="T7" fmla="*/ 0 h 1991"/>
                            <a:gd name="T8" fmla="*/ 0 w 978"/>
                            <a:gd name="T9" fmla="*/ 0 h 1991"/>
                            <a:gd name="T10" fmla="*/ 0 w 978"/>
                            <a:gd name="T11" fmla="*/ 0 h 1991"/>
                            <a:gd name="T12" fmla="*/ 0 w 978"/>
                            <a:gd name="T13" fmla="*/ 0 h 1991"/>
                            <a:gd name="T14" fmla="*/ 0 w 978"/>
                            <a:gd name="T15" fmla="*/ 0 h 1991"/>
                            <a:gd name="T16" fmla="*/ 0 w 978"/>
                            <a:gd name="T17" fmla="*/ 0 h 1991"/>
                            <a:gd name="T18" fmla="*/ 0 w 978"/>
                            <a:gd name="T19" fmla="*/ 0 h 1991"/>
                            <a:gd name="T20" fmla="*/ 0 w 978"/>
                            <a:gd name="T21" fmla="*/ 0 h 1991"/>
                            <a:gd name="T22" fmla="*/ 0 w 978"/>
                            <a:gd name="T23" fmla="*/ 0 h 1991"/>
                            <a:gd name="T24" fmla="*/ 0 w 978"/>
                            <a:gd name="T25" fmla="*/ 0 h 1991"/>
                            <a:gd name="T26" fmla="*/ 0 w 978"/>
                            <a:gd name="T27" fmla="*/ 0 h 1991"/>
                            <a:gd name="T28" fmla="*/ 0 w 978"/>
                            <a:gd name="T29" fmla="*/ 0 h 1991"/>
                            <a:gd name="T30" fmla="*/ 0 w 978"/>
                            <a:gd name="T31" fmla="*/ 0 h 1991"/>
                            <a:gd name="T32" fmla="*/ 0 w 978"/>
                            <a:gd name="T33" fmla="*/ 0 h 1991"/>
                            <a:gd name="T34" fmla="*/ 0 w 978"/>
                            <a:gd name="T35" fmla="*/ 0 h 1991"/>
                            <a:gd name="T36" fmla="*/ 0 w 978"/>
                            <a:gd name="T37" fmla="*/ 0 h 1991"/>
                            <a:gd name="T38" fmla="*/ 0 w 978"/>
                            <a:gd name="T39" fmla="*/ 0 h 1991"/>
                            <a:gd name="T40" fmla="*/ 0 w 978"/>
                            <a:gd name="T41" fmla="*/ 0 h 1991"/>
                            <a:gd name="T42" fmla="*/ 0 w 978"/>
                            <a:gd name="T43" fmla="*/ 0 h 1991"/>
                            <a:gd name="T44" fmla="*/ 0 w 978"/>
                            <a:gd name="T45" fmla="*/ 0 h 1991"/>
                            <a:gd name="T46" fmla="*/ 0 w 978"/>
                            <a:gd name="T47" fmla="*/ 0 h 1991"/>
                            <a:gd name="T48" fmla="*/ 0 w 978"/>
                            <a:gd name="T49" fmla="*/ 0 h 1991"/>
                            <a:gd name="T50" fmla="*/ 0 w 978"/>
                            <a:gd name="T51" fmla="*/ 0 h 1991"/>
                            <a:gd name="T52" fmla="*/ 0 w 978"/>
                            <a:gd name="T53" fmla="*/ 0 h 1991"/>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w 978"/>
                            <a:gd name="T82" fmla="*/ 0 h 1991"/>
                            <a:gd name="T83" fmla="*/ 978 w 978"/>
                            <a:gd name="T84" fmla="*/ 1991 h 1991"/>
                          </a:gdLst>
                          <a:ahLst/>
                          <a:cxnLst>
                            <a:cxn ang="T54">
                              <a:pos x="T0" y="T1"/>
                            </a:cxn>
                            <a:cxn ang="T55">
                              <a:pos x="T2" y="T3"/>
                            </a:cxn>
                            <a:cxn ang="T56">
                              <a:pos x="T4" y="T5"/>
                            </a:cxn>
                            <a:cxn ang="T57">
                              <a:pos x="T6" y="T7"/>
                            </a:cxn>
                            <a:cxn ang="T58">
                              <a:pos x="T8" y="T9"/>
                            </a:cxn>
                            <a:cxn ang="T59">
                              <a:pos x="T10" y="T11"/>
                            </a:cxn>
                            <a:cxn ang="T60">
                              <a:pos x="T12" y="T13"/>
                            </a:cxn>
                            <a:cxn ang="T61">
                              <a:pos x="T14" y="T15"/>
                            </a:cxn>
                            <a:cxn ang="T62">
                              <a:pos x="T16" y="T17"/>
                            </a:cxn>
                            <a:cxn ang="T63">
                              <a:pos x="T18" y="T19"/>
                            </a:cxn>
                            <a:cxn ang="T64">
                              <a:pos x="T20" y="T21"/>
                            </a:cxn>
                            <a:cxn ang="T65">
                              <a:pos x="T22" y="T23"/>
                            </a:cxn>
                            <a:cxn ang="T66">
                              <a:pos x="T24" y="T25"/>
                            </a:cxn>
                            <a:cxn ang="T67">
                              <a:pos x="T26" y="T27"/>
                            </a:cxn>
                            <a:cxn ang="T68">
                              <a:pos x="T28" y="T29"/>
                            </a:cxn>
                            <a:cxn ang="T69">
                              <a:pos x="T30" y="T31"/>
                            </a:cxn>
                            <a:cxn ang="T70">
                              <a:pos x="T32" y="T33"/>
                            </a:cxn>
                            <a:cxn ang="T71">
                              <a:pos x="T34" y="T35"/>
                            </a:cxn>
                            <a:cxn ang="T72">
                              <a:pos x="T36" y="T37"/>
                            </a:cxn>
                            <a:cxn ang="T73">
                              <a:pos x="T38" y="T39"/>
                            </a:cxn>
                            <a:cxn ang="T74">
                              <a:pos x="T40" y="T41"/>
                            </a:cxn>
                            <a:cxn ang="T75">
                              <a:pos x="T42" y="T43"/>
                            </a:cxn>
                            <a:cxn ang="T76">
                              <a:pos x="T44" y="T45"/>
                            </a:cxn>
                            <a:cxn ang="T77">
                              <a:pos x="T46" y="T47"/>
                            </a:cxn>
                            <a:cxn ang="T78">
                              <a:pos x="T48" y="T49"/>
                            </a:cxn>
                            <a:cxn ang="T79">
                              <a:pos x="T50" y="T51"/>
                            </a:cxn>
                            <a:cxn ang="T80">
                              <a:pos x="T52" y="T53"/>
                            </a:cxn>
                          </a:cxnLst>
                          <a:rect l="T81" t="T82" r="T83" b="T84"/>
                          <a:pathLst>
                            <a:path w="978" h="1991">
                              <a:moveTo>
                                <a:pt x="38" y="1922"/>
                              </a:moveTo>
                              <a:cubicBezTo>
                                <a:pt x="3" y="1904"/>
                                <a:pt x="0" y="1894"/>
                                <a:pt x="0" y="1826"/>
                              </a:cubicBezTo>
                              <a:cubicBezTo>
                                <a:pt x="0" y="1699"/>
                                <a:pt x="11" y="1597"/>
                                <a:pt x="13" y="1556"/>
                              </a:cubicBezTo>
                              <a:cubicBezTo>
                                <a:pt x="16" y="1529"/>
                                <a:pt x="21" y="1516"/>
                                <a:pt x="33" y="1516"/>
                              </a:cubicBezTo>
                              <a:cubicBezTo>
                                <a:pt x="49" y="1516"/>
                                <a:pt x="51" y="1524"/>
                                <a:pt x="51" y="1544"/>
                              </a:cubicBezTo>
                              <a:cubicBezTo>
                                <a:pt x="51" y="1567"/>
                                <a:pt x="51" y="1602"/>
                                <a:pt x="59" y="1638"/>
                              </a:cubicBezTo>
                              <a:cubicBezTo>
                                <a:pt x="97" y="1826"/>
                                <a:pt x="264" y="1897"/>
                                <a:pt x="434" y="1897"/>
                              </a:cubicBezTo>
                              <a:cubicBezTo>
                                <a:pt x="678" y="1897"/>
                                <a:pt x="797" y="1722"/>
                                <a:pt x="797" y="1559"/>
                              </a:cubicBezTo>
                              <a:cubicBezTo>
                                <a:pt x="797" y="1384"/>
                                <a:pt x="724" y="1282"/>
                                <a:pt x="506" y="1102"/>
                              </a:cubicBezTo>
                              <a:lnTo>
                                <a:pt x="391" y="1008"/>
                              </a:lnTo>
                              <a:cubicBezTo>
                                <a:pt x="122" y="787"/>
                                <a:pt x="61" y="630"/>
                                <a:pt x="61" y="457"/>
                              </a:cubicBezTo>
                              <a:cubicBezTo>
                                <a:pt x="61" y="185"/>
                                <a:pt x="264" y="0"/>
                                <a:pt x="587" y="0"/>
                              </a:cubicBezTo>
                              <a:cubicBezTo>
                                <a:pt x="686" y="0"/>
                                <a:pt x="759" y="10"/>
                                <a:pt x="823" y="26"/>
                              </a:cubicBezTo>
                              <a:cubicBezTo>
                                <a:pt x="871" y="36"/>
                                <a:pt x="891" y="38"/>
                                <a:pt x="912" y="38"/>
                              </a:cubicBezTo>
                              <a:cubicBezTo>
                                <a:pt x="932" y="38"/>
                                <a:pt x="937" y="43"/>
                                <a:pt x="937" y="56"/>
                              </a:cubicBezTo>
                              <a:cubicBezTo>
                                <a:pt x="937" y="69"/>
                                <a:pt x="927" y="153"/>
                                <a:pt x="927" y="325"/>
                              </a:cubicBezTo>
                              <a:cubicBezTo>
                                <a:pt x="927" y="366"/>
                                <a:pt x="922" y="384"/>
                                <a:pt x="909" y="384"/>
                              </a:cubicBezTo>
                              <a:cubicBezTo>
                                <a:pt x="894" y="384"/>
                                <a:pt x="891" y="371"/>
                                <a:pt x="889" y="351"/>
                              </a:cubicBezTo>
                              <a:cubicBezTo>
                                <a:pt x="886" y="320"/>
                                <a:pt x="871" y="252"/>
                                <a:pt x="856" y="224"/>
                              </a:cubicBezTo>
                              <a:cubicBezTo>
                                <a:pt x="841" y="196"/>
                                <a:pt x="772" y="89"/>
                                <a:pt x="539" y="89"/>
                              </a:cubicBezTo>
                              <a:cubicBezTo>
                                <a:pt x="363" y="89"/>
                                <a:pt x="226" y="198"/>
                                <a:pt x="226" y="384"/>
                              </a:cubicBezTo>
                              <a:cubicBezTo>
                                <a:pt x="226" y="528"/>
                                <a:pt x="292" y="620"/>
                                <a:pt x="536" y="810"/>
                              </a:cubicBezTo>
                              <a:lnTo>
                                <a:pt x="607" y="866"/>
                              </a:lnTo>
                              <a:cubicBezTo>
                                <a:pt x="907" y="1102"/>
                                <a:pt x="978" y="1259"/>
                                <a:pt x="978" y="1463"/>
                              </a:cubicBezTo>
                              <a:cubicBezTo>
                                <a:pt x="978" y="1567"/>
                                <a:pt x="937" y="1760"/>
                                <a:pt x="762" y="1884"/>
                              </a:cubicBezTo>
                              <a:cubicBezTo>
                                <a:pt x="653" y="1960"/>
                                <a:pt x="516" y="1991"/>
                                <a:pt x="379" y="1991"/>
                              </a:cubicBezTo>
                              <a:cubicBezTo>
                                <a:pt x="259" y="1991"/>
                                <a:pt x="143" y="1973"/>
                                <a:pt x="38" y="1922"/>
                              </a:cubicBezTo>
                            </a:path>
                          </a:pathLst>
                        </a:custGeom>
                        <a:solidFill>
                          <a:srgbClr val="000000"/>
                        </a:solidFill>
                        <a:ln w="0">
                          <a:noFill/>
                          <a:round/>
                          <a:headEnd/>
                          <a:tailEnd/>
                        </a:ln>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eaLnBrk="0" hangingPunct="0"/>
                            <a:endParaRPr lang="en-US"/>
                          </a:p>
                        </a:txBody>
                        <a:useSpRect/>
                      </a:txSp>
                    </a:sp>
                    <a:sp>
                      <a:nvSpPr>
                        <a:cNvPr id="6206" name="Freeform 26"/>
                        <a:cNvSpPr>
                          <a:spLocks/>
                        </a:cNvSpPr>
                      </a:nvSpPr>
                      <a:spPr bwMode="black">
                        <a:xfrm>
                          <a:off x="2471" y="559"/>
                          <a:ext cx="257" cy="247"/>
                        </a:xfrm>
                        <a:custGeom>
                          <a:avLst/>
                          <a:gdLst>
                            <a:gd name="T0" fmla="*/ 0 w 2001"/>
                            <a:gd name="T1" fmla="*/ 0 h 1919"/>
                            <a:gd name="T2" fmla="*/ 0 w 2001"/>
                            <a:gd name="T3" fmla="*/ 0 h 1919"/>
                            <a:gd name="T4" fmla="*/ 0 w 2001"/>
                            <a:gd name="T5" fmla="*/ 0 h 1919"/>
                            <a:gd name="T6" fmla="*/ 0 w 2001"/>
                            <a:gd name="T7" fmla="*/ 0 h 1919"/>
                            <a:gd name="T8" fmla="*/ 0 w 2001"/>
                            <a:gd name="T9" fmla="*/ 0 h 1919"/>
                            <a:gd name="T10" fmla="*/ 0 w 2001"/>
                            <a:gd name="T11" fmla="*/ 0 h 1919"/>
                            <a:gd name="T12" fmla="*/ 0 w 2001"/>
                            <a:gd name="T13" fmla="*/ 0 h 1919"/>
                            <a:gd name="T14" fmla="*/ 0 w 2001"/>
                            <a:gd name="T15" fmla="*/ 0 h 1919"/>
                            <a:gd name="T16" fmla="*/ 0 w 2001"/>
                            <a:gd name="T17" fmla="*/ 0 h 1919"/>
                            <a:gd name="T18" fmla="*/ 0 w 2001"/>
                            <a:gd name="T19" fmla="*/ 0 h 1919"/>
                            <a:gd name="T20" fmla="*/ 0 w 2001"/>
                            <a:gd name="T21" fmla="*/ 0 h 1919"/>
                            <a:gd name="T22" fmla="*/ 0 w 2001"/>
                            <a:gd name="T23" fmla="*/ 0 h 1919"/>
                            <a:gd name="T24" fmla="*/ 0 w 2001"/>
                            <a:gd name="T25" fmla="*/ 0 h 1919"/>
                            <a:gd name="T26" fmla="*/ 0 w 2001"/>
                            <a:gd name="T27" fmla="*/ 0 h 1919"/>
                            <a:gd name="T28" fmla="*/ 0 w 2001"/>
                            <a:gd name="T29" fmla="*/ 0 h 1919"/>
                            <a:gd name="T30" fmla="*/ 0 w 2001"/>
                            <a:gd name="T31" fmla="*/ 0 h 1919"/>
                            <a:gd name="T32" fmla="*/ 0 w 2001"/>
                            <a:gd name="T33" fmla="*/ 0 h 1919"/>
                            <a:gd name="T34" fmla="*/ 0 w 2001"/>
                            <a:gd name="T35" fmla="*/ 0 h 1919"/>
                            <a:gd name="T36" fmla="*/ 0 w 2001"/>
                            <a:gd name="T37" fmla="*/ 0 h 1919"/>
                            <a:gd name="T38" fmla="*/ 0 w 2001"/>
                            <a:gd name="T39" fmla="*/ 0 h 1919"/>
                            <a:gd name="T40" fmla="*/ 0 w 2001"/>
                            <a:gd name="T41" fmla="*/ 0 h 1919"/>
                            <a:gd name="T42" fmla="*/ 0 w 2001"/>
                            <a:gd name="T43" fmla="*/ 0 h 1919"/>
                            <a:gd name="T44" fmla="*/ 0 w 2001"/>
                            <a:gd name="T45" fmla="*/ 0 h 1919"/>
                            <a:gd name="T46" fmla="*/ 0 w 2001"/>
                            <a:gd name="T47" fmla="*/ 0 h 1919"/>
                            <a:gd name="T48" fmla="*/ 0 w 2001"/>
                            <a:gd name="T49" fmla="*/ 0 h 1919"/>
                            <a:gd name="T50" fmla="*/ 0 w 2001"/>
                            <a:gd name="T51" fmla="*/ 0 h 1919"/>
                            <a:gd name="T52" fmla="*/ 0 w 2001"/>
                            <a:gd name="T53" fmla="*/ 0 h 1919"/>
                            <a:gd name="T54" fmla="*/ 0 w 2001"/>
                            <a:gd name="T55" fmla="*/ 0 h 1919"/>
                            <a:gd name="T56" fmla="*/ 0 w 2001"/>
                            <a:gd name="T57" fmla="*/ 0 h 1919"/>
                            <a:gd name="T58" fmla="*/ 0 w 2001"/>
                            <a:gd name="T59" fmla="*/ 0 h 1919"/>
                            <a:gd name="T60" fmla="*/ 0 w 2001"/>
                            <a:gd name="T61" fmla="*/ 0 h 1919"/>
                            <a:gd name="T62" fmla="*/ 0 w 2001"/>
                            <a:gd name="T63" fmla="*/ 0 h 1919"/>
                            <a:gd name="T64" fmla="*/ 0 w 2001"/>
                            <a:gd name="T65" fmla="*/ 0 h 1919"/>
                            <a:gd name="T66" fmla="*/ 0 w 2001"/>
                            <a:gd name="T67" fmla="*/ 0 h 1919"/>
                            <a:gd name="T68" fmla="*/ 0 w 2001"/>
                            <a:gd name="T69" fmla="*/ 0 h 1919"/>
                            <a:gd name="T70" fmla="*/ 0 w 2001"/>
                            <a:gd name="T71" fmla="*/ 0 h 1919"/>
                            <a:gd name="T72" fmla="*/ 0 w 2001"/>
                            <a:gd name="T73" fmla="*/ 0 h 1919"/>
                            <a:gd name="T74" fmla="*/ 0 w 2001"/>
                            <a:gd name="T75" fmla="*/ 0 h 1919"/>
                            <a:gd name="T76" fmla="*/ 0 w 2001"/>
                            <a:gd name="T77" fmla="*/ 0 h 1919"/>
                            <a:gd name="T78" fmla="*/ 0 w 2001"/>
                            <a:gd name="T79" fmla="*/ 0 h 1919"/>
                            <a:gd name="T80" fmla="*/ 0 w 2001"/>
                            <a:gd name="T81" fmla="*/ 0 h 1919"/>
                            <a:gd name="T82" fmla="*/ 0 w 2001"/>
                            <a:gd name="T83" fmla="*/ 0 h 1919"/>
                            <a:gd name="T84" fmla="*/ 0 w 2001"/>
                            <a:gd name="T85" fmla="*/ 0 h 1919"/>
                            <a:gd name="T86" fmla="*/ 0 w 2001"/>
                            <a:gd name="T87" fmla="*/ 0 h 1919"/>
                            <a:gd name="T88" fmla="*/ 0 w 2001"/>
                            <a:gd name="T89" fmla="*/ 0 h 1919"/>
                            <a:gd name="T90" fmla="*/ 0 w 2001"/>
                            <a:gd name="T91" fmla="*/ 0 h 1919"/>
                            <a:gd name="T92" fmla="*/ 0 w 2001"/>
                            <a:gd name="T93" fmla="*/ 0 h 1919"/>
                            <a:gd name="T94" fmla="*/ 0 w 2001"/>
                            <a:gd name="T95" fmla="*/ 0 h 1919"/>
                            <a:gd name="T96" fmla="*/ 0 w 2001"/>
                            <a:gd name="T97" fmla="*/ 0 h 1919"/>
                            <a:gd name="T98" fmla="*/ 0 w 2001"/>
                            <a:gd name="T99" fmla="*/ 0 h 1919"/>
                            <a:gd name="T100" fmla="*/ 0 w 2001"/>
                            <a:gd name="T101" fmla="*/ 0 h 1919"/>
                            <a:gd name="T102" fmla="*/ 0 w 2001"/>
                            <a:gd name="T103" fmla="*/ 0 h 1919"/>
                            <a:gd name="T104" fmla="*/ 0 w 2001"/>
                            <a:gd name="T105" fmla="*/ 0 h 1919"/>
                            <a:gd name="T106" fmla="*/ 0 w 2001"/>
                            <a:gd name="T107" fmla="*/ 0 h 1919"/>
                            <a:gd name="T108" fmla="*/ 0 w 2001"/>
                            <a:gd name="T109" fmla="*/ 0 h 1919"/>
                            <a:gd name="T110" fmla="*/ 0 w 2001"/>
                            <a:gd name="T111" fmla="*/ 0 h 1919"/>
                            <a:gd name="T112" fmla="*/ 0 w 2001"/>
                            <a:gd name="T113" fmla="*/ 0 h 1919"/>
                            <a:gd name="T114" fmla="*/ 0 w 2001"/>
                            <a:gd name="T115" fmla="*/ 0 h 1919"/>
                            <a:gd name="T116" fmla="*/ 0 w 2001"/>
                            <a:gd name="T117" fmla="*/ 0 h 1919"/>
                            <a:gd name="T118" fmla="*/ 0 w 2001"/>
                            <a:gd name="T119" fmla="*/ 0 h 1919"/>
                            <a:gd name="T120" fmla="*/ 0 w 2001"/>
                            <a:gd name="T121" fmla="*/ 0 h 1919"/>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 name="T183" fmla="*/ 0 w 2001"/>
                            <a:gd name="T184" fmla="*/ 0 h 1919"/>
                            <a:gd name="T185" fmla="*/ 2001 w 2001"/>
                            <a:gd name="T186" fmla="*/ 1919 h 1919"/>
                          </a:gdLst>
                          <a:ahLst/>
                          <a:cxnLst>
                            <a:cxn ang="T122">
                              <a:pos x="T0" y="T1"/>
                            </a:cxn>
                            <a:cxn ang="T123">
                              <a:pos x="T2" y="T3"/>
                            </a:cxn>
                            <a:cxn ang="T124">
                              <a:pos x="T4" y="T5"/>
                            </a:cxn>
                            <a:cxn ang="T125">
                              <a:pos x="T6" y="T7"/>
                            </a:cxn>
                            <a:cxn ang="T126">
                              <a:pos x="T8" y="T9"/>
                            </a:cxn>
                            <a:cxn ang="T127">
                              <a:pos x="T10" y="T11"/>
                            </a:cxn>
                            <a:cxn ang="T128">
                              <a:pos x="T12" y="T13"/>
                            </a:cxn>
                            <a:cxn ang="T129">
                              <a:pos x="T14" y="T15"/>
                            </a:cxn>
                            <a:cxn ang="T130">
                              <a:pos x="T16" y="T17"/>
                            </a:cxn>
                            <a:cxn ang="T131">
                              <a:pos x="T18" y="T19"/>
                            </a:cxn>
                            <a:cxn ang="T132">
                              <a:pos x="T20" y="T21"/>
                            </a:cxn>
                            <a:cxn ang="T133">
                              <a:pos x="T22" y="T23"/>
                            </a:cxn>
                            <a:cxn ang="T134">
                              <a:pos x="T24" y="T25"/>
                            </a:cxn>
                            <a:cxn ang="T135">
                              <a:pos x="T26" y="T27"/>
                            </a:cxn>
                            <a:cxn ang="T136">
                              <a:pos x="T28" y="T29"/>
                            </a:cxn>
                            <a:cxn ang="T137">
                              <a:pos x="T30" y="T31"/>
                            </a:cxn>
                            <a:cxn ang="T138">
                              <a:pos x="T32" y="T33"/>
                            </a:cxn>
                            <a:cxn ang="T139">
                              <a:pos x="T34" y="T35"/>
                            </a:cxn>
                            <a:cxn ang="T140">
                              <a:pos x="T36" y="T37"/>
                            </a:cxn>
                            <a:cxn ang="T141">
                              <a:pos x="T38" y="T39"/>
                            </a:cxn>
                            <a:cxn ang="T142">
                              <a:pos x="T40" y="T41"/>
                            </a:cxn>
                            <a:cxn ang="T143">
                              <a:pos x="T42" y="T43"/>
                            </a:cxn>
                            <a:cxn ang="T144">
                              <a:pos x="T44" y="T45"/>
                            </a:cxn>
                            <a:cxn ang="T145">
                              <a:pos x="T46" y="T47"/>
                            </a:cxn>
                            <a:cxn ang="T146">
                              <a:pos x="T48" y="T49"/>
                            </a:cxn>
                            <a:cxn ang="T147">
                              <a:pos x="T50" y="T51"/>
                            </a:cxn>
                            <a:cxn ang="T148">
                              <a:pos x="T52" y="T53"/>
                            </a:cxn>
                            <a:cxn ang="T149">
                              <a:pos x="T54" y="T55"/>
                            </a:cxn>
                            <a:cxn ang="T150">
                              <a:pos x="T56" y="T57"/>
                            </a:cxn>
                            <a:cxn ang="T151">
                              <a:pos x="T58" y="T59"/>
                            </a:cxn>
                            <a:cxn ang="T152">
                              <a:pos x="T60" y="T61"/>
                            </a:cxn>
                            <a:cxn ang="T153">
                              <a:pos x="T62" y="T63"/>
                            </a:cxn>
                            <a:cxn ang="T154">
                              <a:pos x="T64" y="T65"/>
                            </a:cxn>
                            <a:cxn ang="T155">
                              <a:pos x="T66" y="T67"/>
                            </a:cxn>
                            <a:cxn ang="T156">
                              <a:pos x="T68" y="T69"/>
                            </a:cxn>
                            <a:cxn ang="T157">
                              <a:pos x="T70" y="T71"/>
                            </a:cxn>
                            <a:cxn ang="T158">
                              <a:pos x="T72" y="T73"/>
                            </a:cxn>
                            <a:cxn ang="T159">
                              <a:pos x="T74" y="T75"/>
                            </a:cxn>
                            <a:cxn ang="T160">
                              <a:pos x="T76" y="T77"/>
                            </a:cxn>
                            <a:cxn ang="T161">
                              <a:pos x="T78" y="T79"/>
                            </a:cxn>
                            <a:cxn ang="T162">
                              <a:pos x="T80" y="T81"/>
                            </a:cxn>
                            <a:cxn ang="T163">
                              <a:pos x="T82" y="T83"/>
                            </a:cxn>
                            <a:cxn ang="T164">
                              <a:pos x="T84" y="T85"/>
                            </a:cxn>
                            <a:cxn ang="T165">
                              <a:pos x="T86" y="T87"/>
                            </a:cxn>
                            <a:cxn ang="T166">
                              <a:pos x="T88" y="T89"/>
                            </a:cxn>
                            <a:cxn ang="T167">
                              <a:pos x="T90" y="T91"/>
                            </a:cxn>
                            <a:cxn ang="T168">
                              <a:pos x="T92" y="T93"/>
                            </a:cxn>
                            <a:cxn ang="T169">
                              <a:pos x="T94" y="T95"/>
                            </a:cxn>
                            <a:cxn ang="T170">
                              <a:pos x="T96" y="T97"/>
                            </a:cxn>
                            <a:cxn ang="T171">
                              <a:pos x="T98" y="T99"/>
                            </a:cxn>
                            <a:cxn ang="T172">
                              <a:pos x="T100" y="T101"/>
                            </a:cxn>
                            <a:cxn ang="T173">
                              <a:pos x="T102" y="T103"/>
                            </a:cxn>
                            <a:cxn ang="T174">
                              <a:pos x="T104" y="T105"/>
                            </a:cxn>
                            <a:cxn ang="T175">
                              <a:pos x="T106" y="T107"/>
                            </a:cxn>
                            <a:cxn ang="T176">
                              <a:pos x="T108" y="T109"/>
                            </a:cxn>
                            <a:cxn ang="T177">
                              <a:pos x="T110" y="T111"/>
                            </a:cxn>
                            <a:cxn ang="T178">
                              <a:pos x="T112" y="T113"/>
                            </a:cxn>
                            <a:cxn ang="T179">
                              <a:pos x="T114" y="T115"/>
                            </a:cxn>
                            <a:cxn ang="T180">
                              <a:pos x="T116" y="T117"/>
                            </a:cxn>
                            <a:cxn ang="T181">
                              <a:pos x="T118" y="T119"/>
                            </a:cxn>
                            <a:cxn ang="T182">
                              <a:pos x="T120" y="T121"/>
                            </a:cxn>
                          </a:cxnLst>
                          <a:rect l="T183" t="T184" r="T185" b="T186"/>
                          <a:pathLst>
                            <a:path w="2001" h="1919">
                              <a:moveTo>
                                <a:pt x="1755" y="1183"/>
                              </a:moveTo>
                              <a:cubicBezTo>
                                <a:pt x="1755" y="1427"/>
                                <a:pt x="1755" y="1627"/>
                                <a:pt x="1767" y="1734"/>
                              </a:cubicBezTo>
                              <a:cubicBezTo>
                                <a:pt x="1775" y="1808"/>
                                <a:pt x="1790" y="1863"/>
                                <a:pt x="1866" y="1873"/>
                              </a:cubicBezTo>
                              <a:cubicBezTo>
                                <a:pt x="1902" y="1878"/>
                                <a:pt x="1958" y="1883"/>
                                <a:pt x="1981" y="1883"/>
                              </a:cubicBezTo>
                              <a:cubicBezTo>
                                <a:pt x="1996" y="1883"/>
                                <a:pt x="2001" y="1891"/>
                                <a:pt x="2001" y="1899"/>
                              </a:cubicBezTo>
                              <a:cubicBezTo>
                                <a:pt x="2001" y="1912"/>
                                <a:pt x="1988" y="1919"/>
                                <a:pt x="1960" y="1919"/>
                              </a:cubicBezTo>
                              <a:cubicBezTo>
                                <a:pt x="1821" y="1919"/>
                                <a:pt x="1661" y="1912"/>
                                <a:pt x="1648" y="1912"/>
                              </a:cubicBezTo>
                              <a:cubicBezTo>
                                <a:pt x="1635" y="1912"/>
                                <a:pt x="1475" y="1919"/>
                                <a:pt x="1399" y="1919"/>
                              </a:cubicBezTo>
                              <a:cubicBezTo>
                                <a:pt x="1371" y="1919"/>
                                <a:pt x="1358" y="1914"/>
                                <a:pt x="1358" y="1899"/>
                              </a:cubicBezTo>
                              <a:cubicBezTo>
                                <a:pt x="1358" y="1891"/>
                                <a:pt x="1364" y="1883"/>
                                <a:pt x="1379" y="1883"/>
                              </a:cubicBezTo>
                              <a:cubicBezTo>
                                <a:pt x="1402" y="1883"/>
                                <a:pt x="1432" y="1878"/>
                                <a:pt x="1455" y="1873"/>
                              </a:cubicBezTo>
                              <a:cubicBezTo>
                                <a:pt x="1506" y="1863"/>
                                <a:pt x="1519" y="1808"/>
                                <a:pt x="1529" y="1734"/>
                              </a:cubicBezTo>
                              <a:cubicBezTo>
                                <a:pt x="1541" y="1627"/>
                                <a:pt x="1541" y="1427"/>
                                <a:pt x="1541" y="1183"/>
                              </a:cubicBezTo>
                              <a:lnTo>
                                <a:pt x="1541" y="916"/>
                              </a:lnTo>
                              <a:cubicBezTo>
                                <a:pt x="1541" y="906"/>
                                <a:pt x="1534" y="901"/>
                                <a:pt x="1526" y="901"/>
                              </a:cubicBezTo>
                              <a:lnTo>
                                <a:pt x="450" y="901"/>
                              </a:lnTo>
                              <a:cubicBezTo>
                                <a:pt x="442" y="901"/>
                                <a:pt x="434" y="904"/>
                                <a:pt x="434" y="916"/>
                              </a:cubicBezTo>
                              <a:lnTo>
                                <a:pt x="434" y="1183"/>
                              </a:lnTo>
                              <a:cubicBezTo>
                                <a:pt x="434" y="1427"/>
                                <a:pt x="434" y="1627"/>
                                <a:pt x="447" y="1734"/>
                              </a:cubicBezTo>
                              <a:cubicBezTo>
                                <a:pt x="455" y="1808"/>
                                <a:pt x="470" y="1863"/>
                                <a:pt x="546" y="1873"/>
                              </a:cubicBezTo>
                              <a:cubicBezTo>
                                <a:pt x="582" y="1878"/>
                                <a:pt x="638" y="1883"/>
                                <a:pt x="660" y="1883"/>
                              </a:cubicBezTo>
                              <a:cubicBezTo>
                                <a:pt x="675" y="1883"/>
                                <a:pt x="681" y="1891"/>
                                <a:pt x="681" y="1899"/>
                              </a:cubicBezTo>
                              <a:cubicBezTo>
                                <a:pt x="681" y="1912"/>
                                <a:pt x="668" y="1919"/>
                                <a:pt x="640" y="1919"/>
                              </a:cubicBezTo>
                              <a:cubicBezTo>
                                <a:pt x="500" y="1919"/>
                                <a:pt x="340" y="1912"/>
                                <a:pt x="328" y="1912"/>
                              </a:cubicBezTo>
                              <a:cubicBezTo>
                                <a:pt x="315" y="1912"/>
                                <a:pt x="155" y="1919"/>
                                <a:pt x="79" y="1919"/>
                              </a:cubicBezTo>
                              <a:cubicBezTo>
                                <a:pt x="51" y="1919"/>
                                <a:pt x="38" y="1914"/>
                                <a:pt x="38" y="1899"/>
                              </a:cubicBezTo>
                              <a:cubicBezTo>
                                <a:pt x="38" y="1891"/>
                                <a:pt x="43" y="1883"/>
                                <a:pt x="59" y="1883"/>
                              </a:cubicBezTo>
                              <a:cubicBezTo>
                                <a:pt x="82" y="1883"/>
                                <a:pt x="112" y="1878"/>
                                <a:pt x="135" y="1873"/>
                              </a:cubicBezTo>
                              <a:cubicBezTo>
                                <a:pt x="186" y="1863"/>
                                <a:pt x="198" y="1808"/>
                                <a:pt x="208" y="1734"/>
                              </a:cubicBezTo>
                              <a:cubicBezTo>
                                <a:pt x="221" y="1627"/>
                                <a:pt x="221" y="1427"/>
                                <a:pt x="221" y="1183"/>
                              </a:cubicBezTo>
                              <a:lnTo>
                                <a:pt x="221" y="736"/>
                              </a:lnTo>
                              <a:cubicBezTo>
                                <a:pt x="221" y="340"/>
                                <a:pt x="221" y="269"/>
                                <a:pt x="216" y="188"/>
                              </a:cubicBezTo>
                              <a:cubicBezTo>
                                <a:pt x="211" y="101"/>
                                <a:pt x="191" y="61"/>
                                <a:pt x="107" y="43"/>
                              </a:cubicBezTo>
                              <a:cubicBezTo>
                                <a:pt x="87" y="38"/>
                                <a:pt x="43" y="35"/>
                                <a:pt x="21" y="35"/>
                              </a:cubicBezTo>
                              <a:cubicBezTo>
                                <a:pt x="10" y="35"/>
                                <a:pt x="0" y="30"/>
                                <a:pt x="0" y="20"/>
                              </a:cubicBezTo>
                              <a:cubicBezTo>
                                <a:pt x="0" y="5"/>
                                <a:pt x="13" y="0"/>
                                <a:pt x="41" y="0"/>
                              </a:cubicBezTo>
                              <a:cubicBezTo>
                                <a:pt x="155" y="0"/>
                                <a:pt x="315" y="7"/>
                                <a:pt x="328" y="7"/>
                              </a:cubicBezTo>
                              <a:cubicBezTo>
                                <a:pt x="340" y="7"/>
                                <a:pt x="500" y="0"/>
                                <a:pt x="577" y="0"/>
                              </a:cubicBezTo>
                              <a:cubicBezTo>
                                <a:pt x="605" y="0"/>
                                <a:pt x="617" y="5"/>
                                <a:pt x="617" y="20"/>
                              </a:cubicBezTo>
                              <a:cubicBezTo>
                                <a:pt x="617" y="30"/>
                                <a:pt x="607" y="35"/>
                                <a:pt x="597" y="35"/>
                              </a:cubicBezTo>
                              <a:cubicBezTo>
                                <a:pt x="579" y="35"/>
                                <a:pt x="564" y="38"/>
                                <a:pt x="533" y="43"/>
                              </a:cubicBezTo>
                              <a:cubicBezTo>
                                <a:pt x="465" y="56"/>
                                <a:pt x="445" y="99"/>
                                <a:pt x="440" y="188"/>
                              </a:cubicBezTo>
                              <a:cubicBezTo>
                                <a:pt x="434" y="269"/>
                                <a:pt x="434" y="340"/>
                                <a:pt x="434" y="736"/>
                              </a:cubicBezTo>
                              <a:lnTo>
                                <a:pt x="434" y="789"/>
                              </a:lnTo>
                              <a:cubicBezTo>
                                <a:pt x="434" y="802"/>
                                <a:pt x="442" y="804"/>
                                <a:pt x="450" y="804"/>
                              </a:cubicBezTo>
                              <a:lnTo>
                                <a:pt x="1526" y="804"/>
                              </a:lnTo>
                              <a:cubicBezTo>
                                <a:pt x="1534" y="804"/>
                                <a:pt x="1541" y="802"/>
                                <a:pt x="1541" y="789"/>
                              </a:cubicBezTo>
                              <a:lnTo>
                                <a:pt x="1541" y="736"/>
                              </a:lnTo>
                              <a:cubicBezTo>
                                <a:pt x="1541" y="340"/>
                                <a:pt x="1541" y="269"/>
                                <a:pt x="1536" y="188"/>
                              </a:cubicBezTo>
                              <a:cubicBezTo>
                                <a:pt x="1531" y="101"/>
                                <a:pt x="1511" y="61"/>
                                <a:pt x="1427" y="43"/>
                              </a:cubicBezTo>
                              <a:cubicBezTo>
                                <a:pt x="1407" y="38"/>
                                <a:pt x="1364" y="35"/>
                                <a:pt x="1341" y="35"/>
                              </a:cubicBezTo>
                              <a:cubicBezTo>
                                <a:pt x="1331" y="35"/>
                                <a:pt x="1320" y="30"/>
                                <a:pt x="1320" y="20"/>
                              </a:cubicBezTo>
                              <a:cubicBezTo>
                                <a:pt x="1320" y="5"/>
                                <a:pt x="1333" y="0"/>
                                <a:pt x="1361" y="0"/>
                              </a:cubicBezTo>
                              <a:cubicBezTo>
                                <a:pt x="1475" y="0"/>
                                <a:pt x="1635" y="7"/>
                                <a:pt x="1648" y="7"/>
                              </a:cubicBezTo>
                              <a:cubicBezTo>
                                <a:pt x="1661" y="7"/>
                                <a:pt x="1821" y="0"/>
                                <a:pt x="1897" y="0"/>
                              </a:cubicBezTo>
                              <a:cubicBezTo>
                                <a:pt x="1925" y="0"/>
                                <a:pt x="1937" y="5"/>
                                <a:pt x="1937" y="20"/>
                              </a:cubicBezTo>
                              <a:cubicBezTo>
                                <a:pt x="1937" y="30"/>
                                <a:pt x="1927" y="35"/>
                                <a:pt x="1917" y="35"/>
                              </a:cubicBezTo>
                              <a:cubicBezTo>
                                <a:pt x="1899" y="35"/>
                                <a:pt x="1884" y="38"/>
                                <a:pt x="1854" y="43"/>
                              </a:cubicBezTo>
                              <a:cubicBezTo>
                                <a:pt x="1785" y="56"/>
                                <a:pt x="1765" y="99"/>
                                <a:pt x="1760" y="188"/>
                              </a:cubicBezTo>
                              <a:cubicBezTo>
                                <a:pt x="1755" y="269"/>
                                <a:pt x="1755" y="340"/>
                                <a:pt x="1755" y="736"/>
                              </a:cubicBezTo>
                              <a:lnTo>
                                <a:pt x="1755" y="1183"/>
                              </a:lnTo>
                              <a:close/>
                            </a:path>
                          </a:pathLst>
                        </a:custGeom>
                        <a:solidFill>
                          <a:srgbClr val="000000"/>
                        </a:solidFill>
                        <a:ln w="0">
                          <a:noFill/>
                          <a:round/>
                          <a:headEnd/>
                          <a:tailEnd/>
                        </a:ln>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eaLnBrk="0" hangingPunct="0"/>
                            <a:endParaRPr lang="en-US"/>
                          </a:p>
                        </a:txBody>
                        <a:useSpRect/>
                      </a:txSp>
                    </a:sp>
                    <a:sp>
                      <a:nvSpPr>
                        <a:cNvPr id="6207" name="Freeform 27"/>
                        <a:cNvSpPr>
                          <a:spLocks noEditPoints="1"/>
                        </a:cNvSpPr>
                      </a:nvSpPr>
                      <a:spPr bwMode="black">
                        <a:xfrm>
                          <a:off x="2767" y="555"/>
                          <a:ext cx="256" cy="255"/>
                        </a:xfrm>
                        <a:custGeom>
                          <a:avLst/>
                          <a:gdLst>
                            <a:gd name="T0" fmla="*/ 0 w 1998"/>
                            <a:gd name="T1" fmla="*/ 0 h 1991"/>
                            <a:gd name="T2" fmla="*/ 0 w 1998"/>
                            <a:gd name="T3" fmla="*/ 0 h 1991"/>
                            <a:gd name="T4" fmla="*/ 0 w 1998"/>
                            <a:gd name="T5" fmla="*/ 0 h 1991"/>
                            <a:gd name="T6" fmla="*/ 0 w 1998"/>
                            <a:gd name="T7" fmla="*/ 0 h 1991"/>
                            <a:gd name="T8" fmla="*/ 0 w 1998"/>
                            <a:gd name="T9" fmla="*/ 0 h 1991"/>
                            <a:gd name="T10" fmla="*/ 0 w 1998"/>
                            <a:gd name="T11" fmla="*/ 0 h 1991"/>
                            <a:gd name="T12" fmla="*/ 0 w 1998"/>
                            <a:gd name="T13" fmla="*/ 0 h 1991"/>
                            <a:gd name="T14" fmla="*/ 0 w 1998"/>
                            <a:gd name="T15" fmla="*/ 0 h 1991"/>
                            <a:gd name="T16" fmla="*/ 0 w 1998"/>
                            <a:gd name="T17" fmla="*/ 0 h 1991"/>
                            <a:gd name="T18" fmla="*/ 0 w 1998"/>
                            <a:gd name="T19" fmla="*/ 0 h 1991"/>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 name="T30" fmla="*/ 0 w 1998"/>
                            <a:gd name="T31" fmla="*/ 0 h 1991"/>
                            <a:gd name="T32" fmla="*/ 1998 w 1998"/>
                            <a:gd name="T33" fmla="*/ 1991 h 1991"/>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T30" t="T31" r="T32" b="T33"/>
                          <a:pathLst>
                            <a:path w="1998" h="1991">
                              <a:moveTo>
                                <a:pt x="1054" y="1894"/>
                              </a:moveTo>
                              <a:cubicBezTo>
                                <a:pt x="1283" y="1894"/>
                                <a:pt x="1755" y="1762"/>
                                <a:pt x="1755" y="1023"/>
                              </a:cubicBezTo>
                              <a:cubicBezTo>
                                <a:pt x="1755" y="414"/>
                                <a:pt x="1384" y="86"/>
                                <a:pt x="983" y="86"/>
                              </a:cubicBezTo>
                              <a:cubicBezTo>
                                <a:pt x="559" y="86"/>
                                <a:pt x="242" y="366"/>
                                <a:pt x="242" y="922"/>
                              </a:cubicBezTo>
                              <a:cubicBezTo>
                                <a:pt x="242" y="1513"/>
                                <a:pt x="597" y="1894"/>
                                <a:pt x="1054" y="1894"/>
                              </a:cubicBezTo>
                              <a:moveTo>
                                <a:pt x="1001" y="0"/>
                              </a:moveTo>
                              <a:cubicBezTo>
                                <a:pt x="1572" y="0"/>
                                <a:pt x="1998" y="361"/>
                                <a:pt x="1998" y="952"/>
                              </a:cubicBezTo>
                              <a:cubicBezTo>
                                <a:pt x="1998" y="1521"/>
                                <a:pt x="1597" y="1991"/>
                                <a:pt x="986" y="1991"/>
                              </a:cubicBezTo>
                              <a:cubicBezTo>
                                <a:pt x="290" y="1991"/>
                                <a:pt x="0" y="1450"/>
                                <a:pt x="0" y="993"/>
                              </a:cubicBezTo>
                              <a:cubicBezTo>
                                <a:pt x="0" y="582"/>
                                <a:pt x="300" y="0"/>
                                <a:pt x="1001" y="0"/>
                              </a:cubicBezTo>
                            </a:path>
                          </a:pathLst>
                        </a:custGeom>
                        <a:solidFill>
                          <a:srgbClr val="000000"/>
                        </a:solidFill>
                        <a:ln w="0">
                          <a:noFill/>
                          <a:round/>
                          <a:headEnd/>
                          <a:tailEnd/>
                        </a:ln>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eaLnBrk="0" hangingPunct="0"/>
                            <a:endParaRPr lang="en-US"/>
                          </a:p>
                        </a:txBody>
                        <a:useSpRect/>
                      </a:txSp>
                    </a:sp>
                    <a:sp>
                      <a:nvSpPr>
                        <a:cNvPr id="6208" name="Freeform 28"/>
                        <a:cNvSpPr>
                          <a:spLocks/>
                        </a:cNvSpPr>
                      </a:nvSpPr>
                      <a:spPr bwMode="black">
                        <a:xfrm>
                          <a:off x="3064" y="559"/>
                          <a:ext cx="155" cy="248"/>
                        </a:xfrm>
                        <a:custGeom>
                          <a:avLst/>
                          <a:gdLst>
                            <a:gd name="T0" fmla="*/ 0 w 1205"/>
                            <a:gd name="T1" fmla="*/ 0 h 1927"/>
                            <a:gd name="T2" fmla="*/ 0 w 1205"/>
                            <a:gd name="T3" fmla="*/ 0 h 1927"/>
                            <a:gd name="T4" fmla="*/ 0 w 1205"/>
                            <a:gd name="T5" fmla="*/ 0 h 1927"/>
                            <a:gd name="T6" fmla="*/ 0 w 1205"/>
                            <a:gd name="T7" fmla="*/ 0 h 1927"/>
                            <a:gd name="T8" fmla="*/ 0 w 1205"/>
                            <a:gd name="T9" fmla="*/ 0 h 1927"/>
                            <a:gd name="T10" fmla="*/ 0 w 1205"/>
                            <a:gd name="T11" fmla="*/ 0 h 1927"/>
                            <a:gd name="T12" fmla="*/ 0 w 1205"/>
                            <a:gd name="T13" fmla="*/ 0 h 1927"/>
                            <a:gd name="T14" fmla="*/ 0 w 1205"/>
                            <a:gd name="T15" fmla="*/ 0 h 1927"/>
                            <a:gd name="T16" fmla="*/ 0 w 1205"/>
                            <a:gd name="T17" fmla="*/ 0 h 1927"/>
                            <a:gd name="T18" fmla="*/ 0 w 1205"/>
                            <a:gd name="T19" fmla="*/ 0 h 1927"/>
                            <a:gd name="T20" fmla="*/ 0 w 1205"/>
                            <a:gd name="T21" fmla="*/ 0 h 1927"/>
                            <a:gd name="T22" fmla="*/ 0 w 1205"/>
                            <a:gd name="T23" fmla="*/ 0 h 1927"/>
                            <a:gd name="T24" fmla="*/ 0 w 1205"/>
                            <a:gd name="T25" fmla="*/ 0 h 1927"/>
                            <a:gd name="T26" fmla="*/ 0 w 1205"/>
                            <a:gd name="T27" fmla="*/ 0 h 1927"/>
                            <a:gd name="T28" fmla="*/ 0 w 1205"/>
                            <a:gd name="T29" fmla="*/ 0 h 1927"/>
                            <a:gd name="T30" fmla="*/ 0 w 1205"/>
                            <a:gd name="T31" fmla="*/ 0 h 1927"/>
                            <a:gd name="T32" fmla="*/ 0 w 1205"/>
                            <a:gd name="T33" fmla="*/ 0 h 1927"/>
                            <a:gd name="T34" fmla="*/ 0 w 1205"/>
                            <a:gd name="T35" fmla="*/ 0 h 1927"/>
                            <a:gd name="T36" fmla="*/ 0 w 1205"/>
                            <a:gd name="T37" fmla="*/ 0 h 1927"/>
                            <a:gd name="T38" fmla="*/ 0 w 1205"/>
                            <a:gd name="T39" fmla="*/ 0 h 1927"/>
                            <a:gd name="T40" fmla="*/ 0 w 1205"/>
                            <a:gd name="T41" fmla="*/ 0 h 1927"/>
                            <a:gd name="T42" fmla="*/ 0 w 1205"/>
                            <a:gd name="T43" fmla="*/ 0 h 1927"/>
                            <a:gd name="T44" fmla="*/ 0 w 1205"/>
                            <a:gd name="T45" fmla="*/ 0 h 1927"/>
                            <a:gd name="T46" fmla="*/ 0 w 1205"/>
                            <a:gd name="T47" fmla="*/ 0 h 1927"/>
                            <a:gd name="T48" fmla="*/ 0 w 1205"/>
                            <a:gd name="T49" fmla="*/ 0 h 1927"/>
                            <a:gd name="T50" fmla="*/ 0 w 1205"/>
                            <a:gd name="T51" fmla="*/ 0 h 1927"/>
                            <a:gd name="T52" fmla="*/ 0 w 1205"/>
                            <a:gd name="T53" fmla="*/ 0 h 1927"/>
                            <a:gd name="T54" fmla="*/ 0 w 1205"/>
                            <a:gd name="T55" fmla="*/ 0 h 1927"/>
                            <a:gd name="T56" fmla="*/ 0 w 1205"/>
                            <a:gd name="T57" fmla="*/ 0 h 1927"/>
                            <a:gd name="T58" fmla="*/ 0 w 1205"/>
                            <a:gd name="T59" fmla="*/ 0 h 1927"/>
                            <a:gd name="T60" fmla="*/ 0 w 1205"/>
                            <a:gd name="T61" fmla="*/ 0 h 1927"/>
                            <a:gd name="T62" fmla="*/ 0 w 1205"/>
                            <a:gd name="T63" fmla="*/ 0 h 1927"/>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w 1205"/>
                            <a:gd name="T97" fmla="*/ 0 h 1927"/>
                            <a:gd name="T98" fmla="*/ 1205 w 1205"/>
                            <a:gd name="T99" fmla="*/ 1927 h 1927"/>
                          </a:gdLst>
                          <a:ahLst/>
                          <a:cxnLst>
                            <a:cxn ang="T64">
                              <a:pos x="T0" y="T1"/>
                            </a:cxn>
                            <a:cxn ang="T65">
                              <a:pos x="T2" y="T3"/>
                            </a:cxn>
                            <a:cxn ang="T66">
                              <a:pos x="T4" y="T5"/>
                            </a:cxn>
                            <a:cxn ang="T67">
                              <a:pos x="T6" y="T7"/>
                            </a:cxn>
                            <a:cxn ang="T68">
                              <a:pos x="T8" y="T9"/>
                            </a:cxn>
                            <a:cxn ang="T69">
                              <a:pos x="T10" y="T11"/>
                            </a:cxn>
                            <a:cxn ang="T70">
                              <a:pos x="T12" y="T13"/>
                            </a:cxn>
                            <a:cxn ang="T71">
                              <a:pos x="T14" y="T15"/>
                            </a:cxn>
                            <a:cxn ang="T72">
                              <a:pos x="T16" y="T17"/>
                            </a:cxn>
                            <a:cxn ang="T73">
                              <a:pos x="T18" y="T19"/>
                            </a:cxn>
                            <a:cxn ang="T74">
                              <a:pos x="T20" y="T21"/>
                            </a:cxn>
                            <a:cxn ang="T75">
                              <a:pos x="T22" y="T23"/>
                            </a:cxn>
                            <a:cxn ang="T76">
                              <a:pos x="T24" y="T25"/>
                            </a:cxn>
                            <a:cxn ang="T77">
                              <a:pos x="T26" y="T27"/>
                            </a:cxn>
                            <a:cxn ang="T78">
                              <a:pos x="T28" y="T29"/>
                            </a:cxn>
                            <a:cxn ang="T79">
                              <a:pos x="T30" y="T31"/>
                            </a:cxn>
                            <a:cxn ang="T80">
                              <a:pos x="T32" y="T33"/>
                            </a:cxn>
                            <a:cxn ang="T81">
                              <a:pos x="T34" y="T35"/>
                            </a:cxn>
                            <a:cxn ang="T82">
                              <a:pos x="T36" y="T37"/>
                            </a:cxn>
                            <a:cxn ang="T83">
                              <a:pos x="T38" y="T39"/>
                            </a:cxn>
                            <a:cxn ang="T84">
                              <a:pos x="T40" y="T41"/>
                            </a:cxn>
                            <a:cxn ang="T85">
                              <a:pos x="T42" y="T43"/>
                            </a:cxn>
                            <a:cxn ang="T86">
                              <a:pos x="T44" y="T45"/>
                            </a:cxn>
                            <a:cxn ang="T87">
                              <a:pos x="T46" y="T47"/>
                            </a:cxn>
                            <a:cxn ang="T88">
                              <a:pos x="T48" y="T49"/>
                            </a:cxn>
                            <a:cxn ang="T89">
                              <a:pos x="T50" y="T51"/>
                            </a:cxn>
                            <a:cxn ang="T90">
                              <a:pos x="T52" y="T53"/>
                            </a:cxn>
                            <a:cxn ang="T91">
                              <a:pos x="T54" y="T55"/>
                            </a:cxn>
                            <a:cxn ang="T92">
                              <a:pos x="T56" y="T57"/>
                            </a:cxn>
                            <a:cxn ang="T93">
                              <a:pos x="T58" y="T59"/>
                            </a:cxn>
                            <a:cxn ang="T94">
                              <a:pos x="T60" y="T61"/>
                            </a:cxn>
                            <a:cxn ang="T95">
                              <a:pos x="T62" y="T63"/>
                            </a:cxn>
                          </a:cxnLst>
                          <a:rect l="T96" t="T97" r="T98" b="T99"/>
                          <a:pathLst>
                            <a:path w="1205" h="1927">
                              <a:moveTo>
                                <a:pt x="434" y="1188"/>
                              </a:moveTo>
                              <a:cubicBezTo>
                                <a:pt x="434" y="1561"/>
                                <a:pt x="444" y="1724"/>
                                <a:pt x="490" y="1769"/>
                              </a:cubicBezTo>
                              <a:cubicBezTo>
                                <a:pt x="530" y="1810"/>
                                <a:pt x="596" y="1828"/>
                                <a:pt x="794" y="1828"/>
                              </a:cubicBezTo>
                              <a:cubicBezTo>
                                <a:pt x="929" y="1828"/>
                                <a:pt x="1040" y="1825"/>
                                <a:pt x="1101" y="1752"/>
                              </a:cubicBezTo>
                              <a:cubicBezTo>
                                <a:pt x="1134" y="1711"/>
                                <a:pt x="1160" y="1647"/>
                                <a:pt x="1167" y="1599"/>
                              </a:cubicBezTo>
                              <a:cubicBezTo>
                                <a:pt x="1170" y="1579"/>
                                <a:pt x="1175" y="1566"/>
                                <a:pt x="1190" y="1566"/>
                              </a:cubicBezTo>
                              <a:cubicBezTo>
                                <a:pt x="1203" y="1566"/>
                                <a:pt x="1205" y="1576"/>
                                <a:pt x="1205" y="1604"/>
                              </a:cubicBezTo>
                              <a:cubicBezTo>
                                <a:pt x="1205" y="1632"/>
                                <a:pt x="1188" y="1785"/>
                                <a:pt x="1167" y="1858"/>
                              </a:cubicBezTo>
                              <a:cubicBezTo>
                                <a:pt x="1150" y="1916"/>
                                <a:pt x="1142" y="1927"/>
                                <a:pt x="1007" y="1927"/>
                              </a:cubicBezTo>
                              <a:cubicBezTo>
                                <a:pt x="825" y="1927"/>
                                <a:pt x="693" y="1922"/>
                                <a:pt x="586" y="1919"/>
                              </a:cubicBezTo>
                              <a:cubicBezTo>
                                <a:pt x="479" y="1914"/>
                                <a:pt x="401" y="1912"/>
                                <a:pt x="327" y="1912"/>
                              </a:cubicBezTo>
                              <a:cubicBezTo>
                                <a:pt x="317" y="1912"/>
                                <a:pt x="274" y="1914"/>
                                <a:pt x="223" y="1914"/>
                              </a:cubicBezTo>
                              <a:cubicBezTo>
                                <a:pt x="172" y="1916"/>
                                <a:pt x="116" y="1919"/>
                                <a:pt x="78" y="1919"/>
                              </a:cubicBezTo>
                              <a:cubicBezTo>
                                <a:pt x="50" y="1919"/>
                                <a:pt x="38" y="1914"/>
                                <a:pt x="38" y="1899"/>
                              </a:cubicBezTo>
                              <a:cubicBezTo>
                                <a:pt x="38" y="1891"/>
                                <a:pt x="43" y="1883"/>
                                <a:pt x="58" y="1883"/>
                              </a:cubicBezTo>
                              <a:cubicBezTo>
                                <a:pt x="81" y="1883"/>
                                <a:pt x="111" y="1878"/>
                                <a:pt x="134" y="1873"/>
                              </a:cubicBezTo>
                              <a:cubicBezTo>
                                <a:pt x="185" y="1863"/>
                                <a:pt x="198" y="1808"/>
                                <a:pt x="208" y="1734"/>
                              </a:cubicBezTo>
                              <a:cubicBezTo>
                                <a:pt x="220" y="1627"/>
                                <a:pt x="220" y="1427"/>
                                <a:pt x="220" y="1183"/>
                              </a:cubicBezTo>
                              <a:lnTo>
                                <a:pt x="220" y="736"/>
                              </a:lnTo>
                              <a:cubicBezTo>
                                <a:pt x="220" y="340"/>
                                <a:pt x="220" y="269"/>
                                <a:pt x="215" y="188"/>
                              </a:cubicBezTo>
                              <a:cubicBezTo>
                                <a:pt x="210" y="101"/>
                                <a:pt x="190" y="61"/>
                                <a:pt x="106" y="43"/>
                              </a:cubicBezTo>
                              <a:cubicBezTo>
                                <a:pt x="86" y="38"/>
                                <a:pt x="43" y="35"/>
                                <a:pt x="20" y="35"/>
                              </a:cubicBezTo>
                              <a:cubicBezTo>
                                <a:pt x="10" y="35"/>
                                <a:pt x="0" y="30"/>
                                <a:pt x="0" y="20"/>
                              </a:cubicBezTo>
                              <a:cubicBezTo>
                                <a:pt x="0" y="5"/>
                                <a:pt x="12" y="0"/>
                                <a:pt x="40" y="0"/>
                              </a:cubicBezTo>
                              <a:cubicBezTo>
                                <a:pt x="154" y="0"/>
                                <a:pt x="314" y="7"/>
                                <a:pt x="327" y="7"/>
                              </a:cubicBezTo>
                              <a:cubicBezTo>
                                <a:pt x="340" y="7"/>
                                <a:pt x="525" y="0"/>
                                <a:pt x="601" y="0"/>
                              </a:cubicBezTo>
                              <a:cubicBezTo>
                                <a:pt x="629" y="0"/>
                                <a:pt x="642" y="5"/>
                                <a:pt x="642" y="20"/>
                              </a:cubicBezTo>
                              <a:cubicBezTo>
                                <a:pt x="642" y="30"/>
                                <a:pt x="632" y="35"/>
                                <a:pt x="622" y="35"/>
                              </a:cubicBezTo>
                              <a:cubicBezTo>
                                <a:pt x="604" y="35"/>
                                <a:pt x="568" y="38"/>
                                <a:pt x="538" y="43"/>
                              </a:cubicBezTo>
                              <a:cubicBezTo>
                                <a:pt x="464" y="56"/>
                                <a:pt x="444" y="99"/>
                                <a:pt x="439" y="188"/>
                              </a:cubicBezTo>
                              <a:cubicBezTo>
                                <a:pt x="434" y="269"/>
                                <a:pt x="434" y="340"/>
                                <a:pt x="434" y="736"/>
                              </a:cubicBezTo>
                              <a:lnTo>
                                <a:pt x="434" y="1188"/>
                              </a:lnTo>
                              <a:close/>
                            </a:path>
                          </a:pathLst>
                        </a:custGeom>
                        <a:solidFill>
                          <a:srgbClr val="000000"/>
                        </a:solidFill>
                        <a:ln w="0">
                          <a:noFill/>
                          <a:round/>
                          <a:headEnd/>
                          <a:tailEnd/>
                        </a:ln>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eaLnBrk="0" hangingPunct="0"/>
                            <a:endParaRPr lang="en-US"/>
                          </a:p>
                        </a:txBody>
                        <a:useSpRect/>
                      </a:txSp>
                    </a:sp>
                    <a:sp>
                      <a:nvSpPr>
                        <a:cNvPr id="6209" name="Freeform 29"/>
                        <a:cNvSpPr>
                          <a:spLocks noEditPoints="1"/>
                        </a:cNvSpPr>
                      </a:nvSpPr>
                      <a:spPr bwMode="black">
                        <a:xfrm>
                          <a:off x="3257" y="557"/>
                          <a:ext cx="248" cy="251"/>
                        </a:xfrm>
                        <a:custGeom>
                          <a:avLst/>
                          <a:gdLst>
                            <a:gd name="T0" fmla="*/ 0 w 1934"/>
                            <a:gd name="T1" fmla="*/ 0 h 1965"/>
                            <a:gd name="T2" fmla="*/ 0 w 1934"/>
                            <a:gd name="T3" fmla="*/ 0 h 1965"/>
                            <a:gd name="T4" fmla="*/ 0 w 1934"/>
                            <a:gd name="T5" fmla="*/ 0 h 1965"/>
                            <a:gd name="T6" fmla="*/ 0 w 1934"/>
                            <a:gd name="T7" fmla="*/ 0 h 1965"/>
                            <a:gd name="T8" fmla="*/ 0 w 1934"/>
                            <a:gd name="T9" fmla="*/ 0 h 1965"/>
                            <a:gd name="T10" fmla="*/ 0 w 1934"/>
                            <a:gd name="T11" fmla="*/ 0 h 1965"/>
                            <a:gd name="T12" fmla="*/ 0 w 1934"/>
                            <a:gd name="T13" fmla="*/ 0 h 1965"/>
                            <a:gd name="T14" fmla="*/ 0 w 1934"/>
                            <a:gd name="T15" fmla="*/ 0 h 1965"/>
                            <a:gd name="T16" fmla="*/ 0 w 1934"/>
                            <a:gd name="T17" fmla="*/ 0 h 1965"/>
                            <a:gd name="T18" fmla="*/ 0 w 1934"/>
                            <a:gd name="T19" fmla="*/ 0 h 1965"/>
                            <a:gd name="T20" fmla="*/ 0 w 1934"/>
                            <a:gd name="T21" fmla="*/ 0 h 1965"/>
                            <a:gd name="T22" fmla="*/ 0 w 1934"/>
                            <a:gd name="T23" fmla="*/ 0 h 1965"/>
                            <a:gd name="T24" fmla="*/ 0 w 1934"/>
                            <a:gd name="T25" fmla="*/ 0 h 1965"/>
                            <a:gd name="T26" fmla="*/ 0 w 1934"/>
                            <a:gd name="T27" fmla="*/ 0 h 1965"/>
                            <a:gd name="T28" fmla="*/ 0 w 1934"/>
                            <a:gd name="T29" fmla="*/ 0 h 1965"/>
                            <a:gd name="T30" fmla="*/ 0 w 1934"/>
                            <a:gd name="T31" fmla="*/ 0 h 1965"/>
                            <a:gd name="T32" fmla="*/ 0 w 1934"/>
                            <a:gd name="T33" fmla="*/ 0 h 1965"/>
                            <a:gd name="T34" fmla="*/ 0 w 1934"/>
                            <a:gd name="T35" fmla="*/ 0 h 1965"/>
                            <a:gd name="T36" fmla="*/ 0 w 1934"/>
                            <a:gd name="T37" fmla="*/ 0 h 1965"/>
                            <a:gd name="T38" fmla="*/ 0 w 1934"/>
                            <a:gd name="T39" fmla="*/ 0 h 1965"/>
                            <a:gd name="T40" fmla="*/ 0 w 1934"/>
                            <a:gd name="T41" fmla="*/ 0 h 1965"/>
                            <a:gd name="T42" fmla="*/ 0 w 1934"/>
                            <a:gd name="T43" fmla="*/ 0 h 1965"/>
                            <a:gd name="T44" fmla="*/ 0 w 1934"/>
                            <a:gd name="T45" fmla="*/ 0 h 1965"/>
                            <a:gd name="T46" fmla="*/ 0 w 1934"/>
                            <a:gd name="T47" fmla="*/ 0 h 1965"/>
                            <a:gd name="T48" fmla="*/ 0 w 1934"/>
                            <a:gd name="T49" fmla="*/ 0 h 1965"/>
                            <a:gd name="T50" fmla="*/ 0 w 1934"/>
                            <a:gd name="T51" fmla="*/ 0 h 1965"/>
                            <a:gd name="T52" fmla="*/ 0 w 1934"/>
                            <a:gd name="T53" fmla="*/ 0 h 1965"/>
                            <a:gd name="T54" fmla="*/ 0 w 1934"/>
                            <a:gd name="T55" fmla="*/ 0 h 1965"/>
                            <a:gd name="T56" fmla="*/ 0 w 1934"/>
                            <a:gd name="T57" fmla="*/ 0 h 1965"/>
                            <a:gd name="T58" fmla="*/ 0 w 1934"/>
                            <a:gd name="T59" fmla="*/ 0 h 1965"/>
                            <a:gd name="T60" fmla="*/ 0 w 1934"/>
                            <a:gd name="T61" fmla="*/ 0 h 1965"/>
                            <a:gd name="T62" fmla="*/ 0 w 1934"/>
                            <a:gd name="T63" fmla="*/ 0 h 1965"/>
                            <a:gd name="T64" fmla="*/ 0 w 1934"/>
                            <a:gd name="T65" fmla="*/ 0 h 1965"/>
                            <a:gd name="T66" fmla="*/ 0 w 1934"/>
                            <a:gd name="T67" fmla="*/ 0 h 1965"/>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w 1934"/>
                            <a:gd name="T103" fmla="*/ 0 h 1965"/>
                            <a:gd name="T104" fmla="*/ 1934 w 1934"/>
                            <a:gd name="T105" fmla="*/ 1965 h 1965"/>
                          </a:gdLst>
                          <a:ahLst/>
                          <a:cxnLst>
                            <a:cxn ang="T68">
                              <a:pos x="T0" y="T1"/>
                            </a:cxn>
                            <a:cxn ang="T69">
                              <a:pos x="T2" y="T3"/>
                            </a:cxn>
                            <a:cxn ang="T70">
                              <a:pos x="T4" y="T5"/>
                            </a:cxn>
                            <a:cxn ang="T71">
                              <a:pos x="T6" y="T7"/>
                            </a:cxn>
                            <a:cxn ang="T72">
                              <a:pos x="T8" y="T9"/>
                            </a:cxn>
                            <a:cxn ang="T73">
                              <a:pos x="T10" y="T11"/>
                            </a:cxn>
                            <a:cxn ang="T74">
                              <a:pos x="T12" y="T13"/>
                            </a:cxn>
                            <a:cxn ang="T75">
                              <a:pos x="T14" y="T15"/>
                            </a:cxn>
                            <a:cxn ang="T76">
                              <a:pos x="T16" y="T17"/>
                            </a:cxn>
                            <a:cxn ang="T77">
                              <a:pos x="T18" y="T19"/>
                            </a:cxn>
                            <a:cxn ang="T78">
                              <a:pos x="T20" y="T21"/>
                            </a:cxn>
                            <a:cxn ang="T79">
                              <a:pos x="T22" y="T23"/>
                            </a:cxn>
                            <a:cxn ang="T80">
                              <a:pos x="T24" y="T25"/>
                            </a:cxn>
                            <a:cxn ang="T81">
                              <a:pos x="T26" y="T27"/>
                            </a:cxn>
                            <a:cxn ang="T82">
                              <a:pos x="T28" y="T29"/>
                            </a:cxn>
                            <a:cxn ang="T83">
                              <a:pos x="T30" y="T31"/>
                            </a:cxn>
                            <a:cxn ang="T84">
                              <a:pos x="T32" y="T33"/>
                            </a:cxn>
                            <a:cxn ang="T85">
                              <a:pos x="T34" y="T35"/>
                            </a:cxn>
                            <a:cxn ang="T86">
                              <a:pos x="T36" y="T37"/>
                            </a:cxn>
                            <a:cxn ang="T87">
                              <a:pos x="T38" y="T39"/>
                            </a:cxn>
                            <a:cxn ang="T88">
                              <a:pos x="T40" y="T41"/>
                            </a:cxn>
                            <a:cxn ang="T89">
                              <a:pos x="T42" y="T43"/>
                            </a:cxn>
                            <a:cxn ang="T90">
                              <a:pos x="T44" y="T45"/>
                            </a:cxn>
                            <a:cxn ang="T91">
                              <a:pos x="T46" y="T47"/>
                            </a:cxn>
                            <a:cxn ang="T92">
                              <a:pos x="T48" y="T49"/>
                            </a:cxn>
                            <a:cxn ang="T93">
                              <a:pos x="T50" y="T51"/>
                            </a:cxn>
                            <a:cxn ang="T94">
                              <a:pos x="T52" y="T53"/>
                            </a:cxn>
                            <a:cxn ang="T95">
                              <a:pos x="T54" y="T55"/>
                            </a:cxn>
                            <a:cxn ang="T96">
                              <a:pos x="T56" y="T57"/>
                            </a:cxn>
                            <a:cxn ang="T97">
                              <a:pos x="T58" y="T59"/>
                            </a:cxn>
                            <a:cxn ang="T98">
                              <a:pos x="T60" y="T61"/>
                            </a:cxn>
                            <a:cxn ang="T99">
                              <a:pos x="T62" y="T63"/>
                            </a:cxn>
                            <a:cxn ang="T100">
                              <a:pos x="T64" y="T65"/>
                            </a:cxn>
                            <a:cxn ang="T101">
                              <a:pos x="T66" y="T67"/>
                            </a:cxn>
                          </a:cxnLst>
                          <a:rect l="T102" t="T103" r="T104" b="T105"/>
                          <a:pathLst>
                            <a:path w="1934" h="1965">
                              <a:moveTo>
                                <a:pt x="434" y="1033"/>
                              </a:moveTo>
                              <a:cubicBezTo>
                                <a:pt x="434" y="1302"/>
                                <a:pt x="436" y="1536"/>
                                <a:pt x="439" y="1584"/>
                              </a:cubicBezTo>
                              <a:cubicBezTo>
                                <a:pt x="441" y="1647"/>
                                <a:pt x="446" y="1749"/>
                                <a:pt x="466" y="1777"/>
                              </a:cubicBezTo>
                              <a:cubicBezTo>
                                <a:pt x="499" y="1825"/>
                                <a:pt x="599" y="1879"/>
                                <a:pt x="898" y="1879"/>
                              </a:cubicBezTo>
                              <a:cubicBezTo>
                                <a:pt x="1134" y="1879"/>
                                <a:pt x="1353" y="1792"/>
                                <a:pt x="1502" y="1643"/>
                              </a:cubicBezTo>
                              <a:cubicBezTo>
                                <a:pt x="1634" y="1513"/>
                                <a:pt x="1705" y="1269"/>
                                <a:pt x="1705" y="1036"/>
                              </a:cubicBezTo>
                              <a:cubicBezTo>
                                <a:pt x="1705" y="713"/>
                                <a:pt x="1566" y="505"/>
                                <a:pt x="1462" y="396"/>
                              </a:cubicBezTo>
                              <a:cubicBezTo>
                                <a:pt x="1223" y="145"/>
                                <a:pt x="934" y="109"/>
                                <a:pt x="632" y="109"/>
                              </a:cubicBezTo>
                              <a:cubicBezTo>
                                <a:pt x="581" y="109"/>
                                <a:pt x="487" y="117"/>
                                <a:pt x="466" y="127"/>
                              </a:cubicBezTo>
                              <a:cubicBezTo>
                                <a:pt x="444" y="137"/>
                                <a:pt x="436" y="150"/>
                                <a:pt x="436" y="178"/>
                              </a:cubicBezTo>
                              <a:cubicBezTo>
                                <a:pt x="434" y="264"/>
                                <a:pt x="434" y="523"/>
                                <a:pt x="434" y="718"/>
                              </a:cubicBezTo>
                              <a:lnTo>
                                <a:pt x="434" y="1033"/>
                              </a:lnTo>
                              <a:close/>
                              <a:moveTo>
                                <a:pt x="220" y="759"/>
                              </a:moveTo>
                              <a:cubicBezTo>
                                <a:pt x="220" y="363"/>
                                <a:pt x="220" y="292"/>
                                <a:pt x="215" y="211"/>
                              </a:cubicBezTo>
                              <a:cubicBezTo>
                                <a:pt x="210" y="124"/>
                                <a:pt x="190" y="84"/>
                                <a:pt x="106" y="66"/>
                              </a:cubicBezTo>
                              <a:cubicBezTo>
                                <a:pt x="86" y="61"/>
                                <a:pt x="43" y="58"/>
                                <a:pt x="20" y="58"/>
                              </a:cubicBezTo>
                              <a:cubicBezTo>
                                <a:pt x="10" y="58"/>
                                <a:pt x="0" y="53"/>
                                <a:pt x="0" y="43"/>
                              </a:cubicBezTo>
                              <a:cubicBezTo>
                                <a:pt x="0" y="28"/>
                                <a:pt x="12" y="23"/>
                                <a:pt x="40" y="23"/>
                              </a:cubicBezTo>
                              <a:cubicBezTo>
                                <a:pt x="154" y="23"/>
                                <a:pt x="314" y="30"/>
                                <a:pt x="327" y="30"/>
                              </a:cubicBezTo>
                              <a:cubicBezTo>
                                <a:pt x="357" y="30"/>
                                <a:pt x="517" y="23"/>
                                <a:pt x="670" y="23"/>
                              </a:cubicBezTo>
                              <a:cubicBezTo>
                                <a:pt x="921" y="23"/>
                                <a:pt x="1385" y="0"/>
                                <a:pt x="1688" y="312"/>
                              </a:cubicBezTo>
                              <a:cubicBezTo>
                                <a:pt x="1814" y="444"/>
                                <a:pt x="1934" y="655"/>
                                <a:pt x="1934" y="957"/>
                              </a:cubicBezTo>
                              <a:cubicBezTo>
                                <a:pt x="1934" y="1277"/>
                                <a:pt x="1802" y="1523"/>
                                <a:pt x="1660" y="1673"/>
                              </a:cubicBezTo>
                              <a:cubicBezTo>
                                <a:pt x="1550" y="1787"/>
                                <a:pt x="1322" y="1965"/>
                                <a:pt x="890" y="1965"/>
                              </a:cubicBezTo>
                              <a:cubicBezTo>
                                <a:pt x="781" y="1965"/>
                                <a:pt x="647" y="1957"/>
                                <a:pt x="538" y="1950"/>
                              </a:cubicBezTo>
                              <a:cubicBezTo>
                                <a:pt x="426" y="1942"/>
                                <a:pt x="340" y="1935"/>
                                <a:pt x="327" y="1935"/>
                              </a:cubicBezTo>
                              <a:cubicBezTo>
                                <a:pt x="322" y="1935"/>
                                <a:pt x="279" y="1935"/>
                                <a:pt x="225" y="1937"/>
                              </a:cubicBezTo>
                              <a:cubicBezTo>
                                <a:pt x="175" y="1937"/>
                                <a:pt x="116" y="1942"/>
                                <a:pt x="78" y="1942"/>
                              </a:cubicBezTo>
                              <a:cubicBezTo>
                                <a:pt x="50" y="1942"/>
                                <a:pt x="38" y="1937"/>
                                <a:pt x="38" y="1922"/>
                              </a:cubicBezTo>
                              <a:cubicBezTo>
                                <a:pt x="38" y="1914"/>
                                <a:pt x="43" y="1906"/>
                                <a:pt x="58" y="1906"/>
                              </a:cubicBezTo>
                              <a:cubicBezTo>
                                <a:pt x="81" y="1906"/>
                                <a:pt x="111" y="1901"/>
                                <a:pt x="134" y="1896"/>
                              </a:cubicBezTo>
                              <a:cubicBezTo>
                                <a:pt x="185" y="1886"/>
                                <a:pt x="197" y="1831"/>
                                <a:pt x="208" y="1757"/>
                              </a:cubicBezTo>
                              <a:cubicBezTo>
                                <a:pt x="220" y="1650"/>
                                <a:pt x="220" y="1450"/>
                                <a:pt x="220" y="1206"/>
                              </a:cubicBezTo>
                              <a:lnTo>
                                <a:pt x="220" y="759"/>
                              </a:lnTo>
                              <a:close/>
                            </a:path>
                          </a:pathLst>
                        </a:custGeom>
                        <a:solidFill>
                          <a:srgbClr val="000000"/>
                        </a:solidFill>
                        <a:ln w="0">
                          <a:noFill/>
                          <a:round/>
                          <a:headEnd/>
                          <a:tailEnd/>
                        </a:ln>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eaLnBrk="0" hangingPunct="0"/>
                            <a:endParaRPr lang="en-US"/>
                          </a:p>
                        </a:txBody>
                        <a:useSpRect/>
                      </a:txSp>
                    </a:sp>
                    <a:sp>
                      <a:nvSpPr>
                        <a:cNvPr id="6210" name="Freeform 30"/>
                        <a:cNvSpPr>
                          <a:spLocks/>
                        </a:cNvSpPr>
                      </a:nvSpPr>
                      <a:spPr bwMode="black">
                        <a:xfrm>
                          <a:off x="3556" y="559"/>
                          <a:ext cx="84" cy="247"/>
                        </a:xfrm>
                        <a:custGeom>
                          <a:avLst/>
                          <a:gdLst>
                            <a:gd name="T0" fmla="*/ 0 w 650"/>
                            <a:gd name="T1" fmla="*/ 0 h 1919"/>
                            <a:gd name="T2" fmla="*/ 0 w 650"/>
                            <a:gd name="T3" fmla="*/ 0 h 1919"/>
                            <a:gd name="T4" fmla="*/ 0 w 650"/>
                            <a:gd name="T5" fmla="*/ 0 h 1919"/>
                            <a:gd name="T6" fmla="*/ 0 w 650"/>
                            <a:gd name="T7" fmla="*/ 0 h 1919"/>
                            <a:gd name="T8" fmla="*/ 0 w 650"/>
                            <a:gd name="T9" fmla="*/ 0 h 1919"/>
                            <a:gd name="T10" fmla="*/ 0 w 650"/>
                            <a:gd name="T11" fmla="*/ 0 h 1919"/>
                            <a:gd name="T12" fmla="*/ 0 w 650"/>
                            <a:gd name="T13" fmla="*/ 0 h 1919"/>
                            <a:gd name="T14" fmla="*/ 0 w 650"/>
                            <a:gd name="T15" fmla="*/ 0 h 1919"/>
                            <a:gd name="T16" fmla="*/ 0 w 650"/>
                            <a:gd name="T17" fmla="*/ 0 h 1919"/>
                            <a:gd name="T18" fmla="*/ 0 w 650"/>
                            <a:gd name="T19" fmla="*/ 0 h 1919"/>
                            <a:gd name="T20" fmla="*/ 0 w 650"/>
                            <a:gd name="T21" fmla="*/ 0 h 1919"/>
                            <a:gd name="T22" fmla="*/ 0 w 650"/>
                            <a:gd name="T23" fmla="*/ 0 h 1919"/>
                            <a:gd name="T24" fmla="*/ 0 w 650"/>
                            <a:gd name="T25" fmla="*/ 0 h 1919"/>
                            <a:gd name="T26" fmla="*/ 0 w 650"/>
                            <a:gd name="T27" fmla="*/ 0 h 1919"/>
                            <a:gd name="T28" fmla="*/ 0 w 650"/>
                            <a:gd name="T29" fmla="*/ 0 h 1919"/>
                            <a:gd name="T30" fmla="*/ 0 w 650"/>
                            <a:gd name="T31" fmla="*/ 0 h 1919"/>
                            <a:gd name="T32" fmla="*/ 0 w 650"/>
                            <a:gd name="T33" fmla="*/ 0 h 1919"/>
                            <a:gd name="T34" fmla="*/ 0 w 650"/>
                            <a:gd name="T35" fmla="*/ 0 h 1919"/>
                            <a:gd name="T36" fmla="*/ 0 w 650"/>
                            <a:gd name="T37" fmla="*/ 0 h 1919"/>
                            <a:gd name="T38" fmla="*/ 0 w 650"/>
                            <a:gd name="T39" fmla="*/ 0 h 1919"/>
                            <a:gd name="T40" fmla="*/ 0 w 650"/>
                            <a:gd name="T41" fmla="*/ 0 h 1919"/>
                            <a:gd name="T42" fmla="*/ 0 w 650"/>
                            <a:gd name="T43" fmla="*/ 0 h 1919"/>
                            <a:gd name="T44" fmla="*/ 0 w 650"/>
                            <a:gd name="T45" fmla="*/ 0 h 1919"/>
                            <a:gd name="T46" fmla="*/ 0 w 650"/>
                            <a:gd name="T47" fmla="*/ 0 h 1919"/>
                            <a:gd name="T48" fmla="*/ 0 w 650"/>
                            <a:gd name="T49" fmla="*/ 0 h 1919"/>
                            <a:gd name="T50" fmla="*/ 0 w 650"/>
                            <a:gd name="T51" fmla="*/ 0 h 1919"/>
                            <a:gd name="T52" fmla="*/ 0 w 650"/>
                            <a:gd name="T53" fmla="*/ 0 h 1919"/>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w 650"/>
                            <a:gd name="T82" fmla="*/ 0 h 1919"/>
                            <a:gd name="T83" fmla="*/ 650 w 650"/>
                            <a:gd name="T84" fmla="*/ 1919 h 1919"/>
                          </a:gdLst>
                          <a:ahLst/>
                          <a:cxnLst>
                            <a:cxn ang="T54">
                              <a:pos x="T0" y="T1"/>
                            </a:cxn>
                            <a:cxn ang="T55">
                              <a:pos x="T2" y="T3"/>
                            </a:cxn>
                            <a:cxn ang="T56">
                              <a:pos x="T4" y="T5"/>
                            </a:cxn>
                            <a:cxn ang="T57">
                              <a:pos x="T6" y="T7"/>
                            </a:cxn>
                            <a:cxn ang="T58">
                              <a:pos x="T8" y="T9"/>
                            </a:cxn>
                            <a:cxn ang="T59">
                              <a:pos x="T10" y="T11"/>
                            </a:cxn>
                            <a:cxn ang="T60">
                              <a:pos x="T12" y="T13"/>
                            </a:cxn>
                            <a:cxn ang="T61">
                              <a:pos x="T14" y="T15"/>
                            </a:cxn>
                            <a:cxn ang="T62">
                              <a:pos x="T16" y="T17"/>
                            </a:cxn>
                            <a:cxn ang="T63">
                              <a:pos x="T18" y="T19"/>
                            </a:cxn>
                            <a:cxn ang="T64">
                              <a:pos x="T20" y="T21"/>
                            </a:cxn>
                            <a:cxn ang="T65">
                              <a:pos x="T22" y="T23"/>
                            </a:cxn>
                            <a:cxn ang="T66">
                              <a:pos x="T24" y="T25"/>
                            </a:cxn>
                            <a:cxn ang="T67">
                              <a:pos x="T26" y="T27"/>
                            </a:cxn>
                            <a:cxn ang="T68">
                              <a:pos x="T28" y="T29"/>
                            </a:cxn>
                            <a:cxn ang="T69">
                              <a:pos x="T30" y="T31"/>
                            </a:cxn>
                            <a:cxn ang="T70">
                              <a:pos x="T32" y="T33"/>
                            </a:cxn>
                            <a:cxn ang="T71">
                              <a:pos x="T34" y="T35"/>
                            </a:cxn>
                            <a:cxn ang="T72">
                              <a:pos x="T36" y="T37"/>
                            </a:cxn>
                            <a:cxn ang="T73">
                              <a:pos x="T38" y="T39"/>
                            </a:cxn>
                            <a:cxn ang="T74">
                              <a:pos x="T40" y="T41"/>
                            </a:cxn>
                            <a:cxn ang="T75">
                              <a:pos x="T42" y="T43"/>
                            </a:cxn>
                            <a:cxn ang="T76">
                              <a:pos x="T44" y="T45"/>
                            </a:cxn>
                            <a:cxn ang="T77">
                              <a:pos x="T46" y="T47"/>
                            </a:cxn>
                            <a:cxn ang="T78">
                              <a:pos x="T48" y="T49"/>
                            </a:cxn>
                            <a:cxn ang="T79">
                              <a:pos x="T50" y="T51"/>
                            </a:cxn>
                            <a:cxn ang="T80">
                              <a:pos x="T52" y="T53"/>
                            </a:cxn>
                          </a:cxnLst>
                          <a:rect l="T81" t="T82" r="T83" b="T84"/>
                          <a:pathLst>
                            <a:path w="650" h="1919">
                              <a:moveTo>
                                <a:pt x="404" y="1183"/>
                              </a:moveTo>
                              <a:cubicBezTo>
                                <a:pt x="404" y="1427"/>
                                <a:pt x="404" y="1627"/>
                                <a:pt x="417" y="1734"/>
                              </a:cubicBezTo>
                              <a:cubicBezTo>
                                <a:pt x="424" y="1808"/>
                                <a:pt x="439" y="1863"/>
                                <a:pt x="516" y="1873"/>
                              </a:cubicBezTo>
                              <a:cubicBezTo>
                                <a:pt x="551" y="1878"/>
                                <a:pt x="607" y="1883"/>
                                <a:pt x="630" y="1883"/>
                              </a:cubicBezTo>
                              <a:cubicBezTo>
                                <a:pt x="645" y="1883"/>
                                <a:pt x="650" y="1891"/>
                                <a:pt x="650" y="1899"/>
                              </a:cubicBezTo>
                              <a:cubicBezTo>
                                <a:pt x="650" y="1912"/>
                                <a:pt x="637" y="1919"/>
                                <a:pt x="609" y="1919"/>
                              </a:cubicBezTo>
                              <a:cubicBezTo>
                                <a:pt x="470" y="1919"/>
                                <a:pt x="310" y="1912"/>
                                <a:pt x="297" y="1912"/>
                              </a:cubicBezTo>
                              <a:cubicBezTo>
                                <a:pt x="285" y="1912"/>
                                <a:pt x="125" y="1919"/>
                                <a:pt x="49" y="1919"/>
                              </a:cubicBezTo>
                              <a:cubicBezTo>
                                <a:pt x="21" y="1919"/>
                                <a:pt x="8" y="1914"/>
                                <a:pt x="8" y="1899"/>
                              </a:cubicBezTo>
                              <a:cubicBezTo>
                                <a:pt x="8" y="1891"/>
                                <a:pt x="13" y="1883"/>
                                <a:pt x="28" y="1883"/>
                              </a:cubicBezTo>
                              <a:cubicBezTo>
                                <a:pt x="51" y="1883"/>
                                <a:pt x="82" y="1878"/>
                                <a:pt x="104" y="1873"/>
                              </a:cubicBezTo>
                              <a:cubicBezTo>
                                <a:pt x="155" y="1863"/>
                                <a:pt x="168" y="1808"/>
                                <a:pt x="178" y="1734"/>
                              </a:cubicBezTo>
                              <a:cubicBezTo>
                                <a:pt x="191" y="1627"/>
                                <a:pt x="191" y="1427"/>
                                <a:pt x="191" y="1183"/>
                              </a:cubicBezTo>
                              <a:lnTo>
                                <a:pt x="191" y="736"/>
                              </a:lnTo>
                              <a:cubicBezTo>
                                <a:pt x="191" y="340"/>
                                <a:pt x="191" y="269"/>
                                <a:pt x="186" y="188"/>
                              </a:cubicBezTo>
                              <a:cubicBezTo>
                                <a:pt x="180" y="101"/>
                                <a:pt x="155" y="58"/>
                                <a:pt x="99" y="45"/>
                              </a:cubicBezTo>
                              <a:cubicBezTo>
                                <a:pt x="71" y="38"/>
                                <a:pt x="38" y="35"/>
                                <a:pt x="21" y="35"/>
                              </a:cubicBezTo>
                              <a:cubicBezTo>
                                <a:pt x="10" y="35"/>
                                <a:pt x="0" y="30"/>
                                <a:pt x="0" y="20"/>
                              </a:cubicBezTo>
                              <a:cubicBezTo>
                                <a:pt x="0" y="5"/>
                                <a:pt x="13" y="0"/>
                                <a:pt x="41" y="0"/>
                              </a:cubicBezTo>
                              <a:cubicBezTo>
                                <a:pt x="125" y="0"/>
                                <a:pt x="285" y="7"/>
                                <a:pt x="297" y="7"/>
                              </a:cubicBezTo>
                              <a:cubicBezTo>
                                <a:pt x="310" y="7"/>
                                <a:pt x="470" y="0"/>
                                <a:pt x="546" y="0"/>
                              </a:cubicBezTo>
                              <a:cubicBezTo>
                                <a:pt x="574" y="0"/>
                                <a:pt x="587" y="5"/>
                                <a:pt x="587" y="20"/>
                              </a:cubicBezTo>
                              <a:cubicBezTo>
                                <a:pt x="587" y="30"/>
                                <a:pt x="577" y="35"/>
                                <a:pt x="566" y="35"/>
                              </a:cubicBezTo>
                              <a:cubicBezTo>
                                <a:pt x="549" y="35"/>
                                <a:pt x="533" y="38"/>
                                <a:pt x="503" y="43"/>
                              </a:cubicBezTo>
                              <a:cubicBezTo>
                                <a:pt x="434" y="56"/>
                                <a:pt x="414" y="99"/>
                                <a:pt x="409" y="188"/>
                              </a:cubicBezTo>
                              <a:cubicBezTo>
                                <a:pt x="404" y="269"/>
                                <a:pt x="404" y="340"/>
                                <a:pt x="404" y="736"/>
                              </a:cubicBezTo>
                              <a:lnTo>
                                <a:pt x="404" y="1183"/>
                              </a:lnTo>
                              <a:close/>
                            </a:path>
                          </a:pathLst>
                        </a:custGeom>
                        <a:solidFill>
                          <a:srgbClr val="000000"/>
                        </a:solidFill>
                        <a:ln w="0">
                          <a:noFill/>
                          <a:round/>
                          <a:headEnd/>
                          <a:tailEnd/>
                        </a:ln>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eaLnBrk="0" hangingPunct="0"/>
                            <a:endParaRPr lang="en-US"/>
                          </a:p>
                        </a:txBody>
                        <a:useSpRect/>
                      </a:txSp>
                    </a:sp>
                    <a:sp>
                      <a:nvSpPr>
                        <a:cNvPr id="6211" name="Freeform 31"/>
                        <a:cNvSpPr>
                          <a:spLocks/>
                        </a:cNvSpPr>
                      </a:nvSpPr>
                      <a:spPr bwMode="black">
                        <a:xfrm>
                          <a:off x="3688" y="555"/>
                          <a:ext cx="262" cy="253"/>
                        </a:xfrm>
                        <a:custGeom>
                          <a:avLst/>
                          <a:gdLst>
                            <a:gd name="T0" fmla="*/ 0 w 2041"/>
                            <a:gd name="T1" fmla="*/ 0 h 1973"/>
                            <a:gd name="T2" fmla="*/ 0 w 2041"/>
                            <a:gd name="T3" fmla="*/ 0 h 1973"/>
                            <a:gd name="T4" fmla="*/ 0 w 2041"/>
                            <a:gd name="T5" fmla="*/ 0 h 1973"/>
                            <a:gd name="T6" fmla="*/ 0 w 2041"/>
                            <a:gd name="T7" fmla="*/ 0 h 1973"/>
                            <a:gd name="T8" fmla="*/ 0 w 2041"/>
                            <a:gd name="T9" fmla="*/ 0 h 1973"/>
                            <a:gd name="T10" fmla="*/ 0 w 2041"/>
                            <a:gd name="T11" fmla="*/ 0 h 1973"/>
                            <a:gd name="T12" fmla="*/ 0 w 2041"/>
                            <a:gd name="T13" fmla="*/ 0 h 1973"/>
                            <a:gd name="T14" fmla="*/ 0 w 2041"/>
                            <a:gd name="T15" fmla="*/ 0 h 1973"/>
                            <a:gd name="T16" fmla="*/ 0 w 2041"/>
                            <a:gd name="T17" fmla="*/ 0 h 1973"/>
                            <a:gd name="T18" fmla="*/ 0 w 2041"/>
                            <a:gd name="T19" fmla="*/ 0 h 1973"/>
                            <a:gd name="T20" fmla="*/ 0 w 2041"/>
                            <a:gd name="T21" fmla="*/ 0 h 1973"/>
                            <a:gd name="T22" fmla="*/ 0 w 2041"/>
                            <a:gd name="T23" fmla="*/ 0 h 1973"/>
                            <a:gd name="T24" fmla="*/ 0 w 2041"/>
                            <a:gd name="T25" fmla="*/ 0 h 1973"/>
                            <a:gd name="T26" fmla="*/ 0 w 2041"/>
                            <a:gd name="T27" fmla="*/ 0 h 1973"/>
                            <a:gd name="T28" fmla="*/ 0 w 2041"/>
                            <a:gd name="T29" fmla="*/ 0 h 1973"/>
                            <a:gd name="T30" fmla="*/ 0 w 2041"/>
                            <a:gd name="T31" fmla="*/ 0 h 1973"/>
                            <a:gd name="T32" fmla="*/ 0 w 2041"/>
                            <a:gd name="T33" fmla="*/ 0 h 1973"/>
                            <a:gd name="T34" fmla="*/ 0 w 2041"/>
                            <a:gd name="T35" fmla="*/ 0 h 1973"/>
                            <a:gd name="T36" fmla="*/ 0 w 2041"/>
                            <a:gd name="T37" fmla="*/ 0 h 1973"/>
                            <a:gd name="T38" fmla="*/ 0 w 2041"/>
                            <a:gd name="T39" fmla="*/ 0 h 1973"/>
                            <a:gd name="T40" fmla="*/ 0 w 2041"/>
                            <a:gd name="T41" fmla="*/ 0 h 1973"/>
                            <a:gd name="T42" fmla="*/ 0 w 2041"/>
                            <a:gd name="T43" fmla="*/ 0 h 1973"/>
                            <a:gd name="T44" fmla="*/ 0 w 2041"/>
                            <a:gd name="T45" fmla="*/ 0 h 1973"/>
                            <a:gd name="T46" fmla="*/ 0 w 2041"/>
                            <a:gd name="T47" fmla="*/ 0 h 1973"/>
                            <a:gd name="T48" fmla="*/ 0 w 2041"/>
                            <a:gd name="T49" fmla="*/ 0 h 1973"/>
                            <a:gd name="T50" fmla="*/ 0 w 2041"/>
                            <a:gd name="T51" fmla="*/ 0 h 1973"/>
                            <a:gd name="T52" fmla="*/ 0 w 2041"/>
                            <a:gd name="T53" fmla="*/ 0 h 1973"/>
                            <a:gd name="T54" fmla="*/ 0 w 2041"/>
                            <a:gd name="T55" fmla="*/ 0 h 1973"/>
                            <a:gd name="T56" fmla="*/ 0 w 2041"/>
                            <a:gd name="T57" fmla="*/ 0 h 1973"/>
                            <a:gd name="T58" fmla="*/ 0 w 2041"/>
                            <a:gd name="T59" fmla="*/ 0 h 1973"/>
                            <a:gd name="T60" fmla="*/ 0 w 2041"/>
                            <a:gd name="T61" fmla="*/ 0 h 1973"/>
                            <a:gd name="T62" fmla="*/ 0 w 2041"/>
                            <a:gd name="T63" fmla="*/ 0 h 1973"/>
                            <a:gd name="T64" fmla="*/ 0 w 2041"/>
                            <a:gd name="T65" fmla="*/ 0 h 1973"/>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w 2041"/>
                            <a:gd name="T100" fmla="*/ 0 h 1973"/>
                            <a:gd name="T101" fmla="*/ 2041 w 2041"/>
                            <a:gd name="T102" fmla="*/ 1973 h 1973"/>
                          </a:gdLst>
                          <a:ahLst/>
                          <a:cxnLst>
                            <a:cxn ang="T66">
                              <a:pos x="T0" y="T1"/>
                            </a:cxn>
                            <a:cxn ang="T67">
                              <a:pos x="T2" y="T3"/>
                            </a:cxn>
                            <a:cxn ang="T68">
                              <a:pos x="T4" y="T5"/>
                            </a:cxn>
                            <a:cxn ang="T69">
                              <a:pos x="T6" y="T7"/>
                            </a:cxn>
                            <a:cxn ang="T70">
                              <a:pos x="T8" y="T9"/>
                            </a:cxn>
                            <a:cxn ang="T71">
                              <a:pos x="T10" y="T11"/>
                            </a:cxn>
                            <a:cxn ang="T72">
                              <a:pos x="T12" y="T13"/>
                            </a:cxn>
                            <a:cxn ang="T73">
                              <a:pos x="T14" y="T15"/>
                            </a:cxn>
                            <a:cxn ang="T74">
                              <a:pos x="T16" y="T17"/>
                            </a:cxn>
                            <a:cxn ang="T75">
                              <a:pos x="T18" y="T19"/>
                            </a:cxn>
                            <a:cxn ang="T76">
                              <a:pos x="T20" y="T21"/>
                            </a:cxn>
                            <a:cxn ang="T77">
                              <a:pos x="T22" y="T23"/>
                            </a:cxn>
                            <a:cxn ang="T78">
                              <a:pos x="T24" y="T25"/>
                            </a:cxn>
                            <a:cxn ang="T79">
                              <a:pos x="T26" y="T27"/>
                            </a:cxn>
                            <a:cxn ang="T80">
                              <a:pos x="T28" y="T29"/>
                            </a:cxn>
                            <a:cxn ang="T81">
                              <a:pos x="T30" y="T31"/>
                            </a:cxn>
                            <a:cxn ang="T82">
                              <a:pos x="T32" y="T33"/>
                            </a:cxn>
                            <a:cxn ang="T83">
                              <a:pos x="T34" y="T35"/>
                            </a:cxn>
                            <a:cxn ang="T84">
                              <a:pos x="T36" y="T37"/>
                            </a:cxn>
                            <a:cxn ang="T85">
                              <a:pos x="T38" y="T39"/>
                            </a:cxn>
                            <a:cxn ang="T86">
                              <a:pos x="T40" y="T41"/>
                            </a:cxn>
                            <a:cxn ang="T87">
                              <a:pos x="T42" y="T43"/>
                            </a:cxn>
                            <a:cxn ang="T88">
                              <a:pos x="T44" y="T45"/>
                            </a:cxn>
                            <a:cxn ang="T89">
                              <a:pos x="T46" y="T47"/>
                            </a:cxn>
                            <a:cxn ang="T90">
                              <a:pos x="T48" y="T49"/>
                            </a:cxn>
                            <a:cxn ang="T91">
                              <a:pos x="T50" y="T51"/>
                            </a:cxn>
                            <a:cxn ang="T92">
                              <a:pos x="T52" y="T53"/>
                            </a:cxn>
                            <a:cxn ang="T93">
                              <a:pos x="T54" y="T55"/>
                            </a:cxn>
                            <a:cxn ang="T94">
                              <a:pos x="T56" y="T57"/>
                            </a:cxn>
                            <a:cxn ang="T95">
                              <a:pos x="T58" y="T59"/>
                            </a:cxn>
                            <a:cxn ang="T96">
                              <a:pos x="T60" y="T61"/>
                            </a:cxn>
                            <a:cxn ang="T97">
                              <a:pos x="T62" y="T63"/>
                            </a:cxn>
                            <a:cxn ang="T98">
                              <a:pos x="T64" y="T65"/>
                            </a:cxn>
                          </a:cxnLst>
                          <a:rect l="T99" t="T100" r="T101" b="T102"/>
                          <a:pathLst>
                            <a:path w="2041" h="1973">
                              <a:moveTo>
                                <a:pt x="353" y="1610"/>
                              </a:moveTo>
                              <a:cubicBezTo>
                                <a:pt x="358" y="1818"/>
                                <a:pt x="384" y="1884"/>
                                <a:pt x="452" y="1904"/>
                              </a:cubicBezTo>
                              <a:cubicBezTo>
                                <a:pt x="500" y="1917"/>
                                <a:pt x="556" y="1919"/>
                                <a:pt x="579" y="1919"/>
                              </a:cubicBezTo>
                              <a:cubicBezTo>
                                <a:pt x="592" y="1919"/>
                                <a:pt x="599" y="1925"/>
                                <a:pt x="599" y="1935"/>
                              </a:cubicBezTo>
                              <a:cubicBezTo>
                                <a:pt x="599" y="1950"/>
                                <a:pt x="584" y="1955"/>
                                <a:pt x="554" y="1955"/>
                              </a:cubicBezTo>
                              <a:cubicBezTo>
                                <a:pt x="409" y="1955"/>
                                <a:pt x="307" y="1948"/>
                                <a:pt x="285" y="1948"/>
                              </a:cubicBezTo>
                              <a:cubicBezTo>
                                <a:pt x="262" y="1948"/>
                                <a:pt x="155" y="1955"/>
                                <a:pt x="41" y="1955"/>
                              </a:cubicBezTo>
                              <a:cubicBezTo>
                                <a:pt x="16" y="1955"/>
                                <a:pt x="0" y="1952"/>
                                <a:pt x="0" y="1935"/>
                              </a:cubicBezTo>
                              <a:cubicBezTo>
                                <a:pt x="0" y="1925"/>
                                <a:pt x="8" y="1919"/>
                                <a:pt x="21" y="1919"/>
                              </a:cubicBezTo>
                              <a:cubicBezTo>
                                <a:pt x="41" y="1919"/>
                                <a:pt x="86" y="1917"/>
                                <a:pt x="125" y="1904"/>
                              </a:cubicBezTo>
                              <a:cubicBezTo>
                                <a:pt x="188" y="1887"/>
                                <a:pt x="201" y="1813"/>
                                <a:pt x="201" y="1582"/>
                              </a:cubicBezTo>
                              <a:lnTo>
                                <a:pt x="203" y="127"/>
                              </a:lnTo>
                              <a:cubicBezTo>
                                <a:pt x="203" y="28"/>
                                <a:pt x="211" y="0"/>
                                <a:pt x="231" y="0"/>
                              </a:cubicBezTo>
                              <a:cubicBezTo>
                                <a:pt x="252" y="0"/>
                                <a:pt x="295" y="56"/>
                                <a:pt x="320" y="81"/>
                              </a:cubicBezTo>
                              <a:cubicBezTo>
                                <a:pt x="358" y="125"/>
                                <a:pt x="736" y="533"/>
                                <a:pt x="1127" y="952"/>
                              </a:cubicBezTo>
                              <a:cubicBezTo>
                                <a:pt x="1379" y="1221"/>
                                <a:pt x="1655" y="1531"/>
                                <a:pt x="1737" y="1615"/>
                              </a:cubicBezTo>
                              <a:lnTo>
                                <a:pt x="1709" y="325"/>
                              </a:lnTo>
                              <a:cubicBezTo>
                                <a:pt x="1706" y="160"/>
                                <a:pt x="1688" y="104"/>
                                <a:pt x="1610" y="84"/>
                              </a:cubicBezTo>
                              <a:cubicBezTo>
                                <a:pt x="1564" y="74"/>
                                <a:pt x="1506" y="71"/>
                                <a:pt x="1485" y="71"/>
                              </a:cubicBezTo>
                              <a:cubicBezTo>
                                <a:pt x="1468" y="71"/>
                                <a:pt x="1465" y="64"/>
                                <a:pt x="1465" y="53"/>
                              </a:cubicBezTo>
                              <a:cubicBezTo>
                                <a:pt x="1465" y="38"/>
                                <a:pt x="1485" y="36"/>
                                <a:pt x="1516" y="36"/>
                              </a:cubicBezTo>
                              <a:cubicBezTo>
                                <a:pt x="1630" y="36"/>
                                <a:pt x="1752" y="43"/>
                                <a:pt x="1780" y="43"/>
                              </a:cubicBezTo>
                              <a:cubicBezTo>
                                <a:pt x="1808" y="43"/>
                                <a:pt x="1892" y="36"/>
                                <a:pt x="1996" y="36"/>
                              </a:cubicBezTo>
                              <a:cubicBezTo>
                                <a:pt x="2024" y="36"/>
                                <a:pt x="2041" y="38"/>
                                <a:pt x="2041" y="53"/>
                              </a:cubicBezTo>
                              <a:cubicBezTo>
                                <a:pt x="2041" y="64"/>
                                <a:pt x="2031" y="71"/>
                                <a:pt x="2014" y="71"/>
                              </a:cubicBezTo>
                              <a:cubicBezTo>
                                <a:pt x="2001" y="71"/>
                                <a:pt x="1983" y="71"/>
                                <a:pt x="1952" y="79"/>
                              </a:cubicBezTo>
                              <a:cubicBezTo>
                                <a:pt x="1869" y="97"/>
                                <a:pt x="1859" y="153"/>
                                <a:pt x="1859" y="305"/>
                              </a:cubicBezTo>
                              <a:lnTo>
                                <a:pt x="1854" y="1793"/>
                              </a:lnTo>
                              <a:cubicBezTo>
                                <a:pt x="1854" y="1960"/>
                                <a:pt x="1848" y="1973"/>
                                <a:pt x="1831" y="1973"/>
                              </a:cubicBezTo>
                              <a:cubicBezTo>
                                <a:pt x="1810" y="1973"/>
                                <a:pt x="1780" y="1945"/>
                                <a:pt x="1645" y="1810"/>
                              </a:cubicBezTo>
                              <a:cubicBezTo>
                                <a:pt x="1617" y="1785"/>
                                <a:pt x="1252" y="1412"/>
                                <a:pt x="983" y="1122"/>
                              </a:cubicBezTo>
                              <a:cubicBezTo>
                                <a:pt x="688" y="805"/>
                                <a:pt x="401" y="485"/>
                                <a:pt x="320" y="394"/>
                              </a:cubicBezTo>
                              <a:lnTo>
                                <a:pt x="353" y="1610"/>
                              </a:lnTo>
                              <a:close/>
                            </a:path>
                          </a:pathLst>
                        </a:custGeom>
                        <a:solidFill>
                          <a:srgbClr val="000000"/>
                        </a:solidFill>
                        <a:ln w="0">
                          <a:noFill/>
                          <a:round/>
                          <a:headEnd/>
                          <a:tailEnd/>
                        </a:ln>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eaLnBrk="0" hangingPunct="0"/>
                            <a:endParaRPr lang="en-US"/>
                          </a:p>
                        </a:txBody>
                        <a:useSpRect/>
                      </a:txSp>
                    </a:sp>
                    <a:sp>
                      <a:nvSpPr>
                        <a:cNvPr id="6212" name="Freeform 32"/>
                        <a:cNvSpPr>
                          <a:spLocks/>
                        </a:cNvSpPr>
                      </a:nvSpPr>
                      <a:spPr bwMode="black">
                        <a:xfrm>
                          <a:off x="3990" y="555"/>
                          <a:ext cx="243" cy="255"/>
                        </a:xfrm>
                        <a:custGeom>
                          <a:avLst/>
                          <a:gdLst>
                            <a:gd name="T0" fmla="*/ 0 w 1892"/>
                            <a:gd name="T1" fmla="*/ 0 h 1991"/>
                            <a:gd name="T2" fmla="*/ 0 w 1892"/>
                            <a:gd name="T3" fmla="*/ 0 h 1991"/>
                            <a:gd name="T4" fmla="*/ 0 w 1892"/>
                            <a:gd name="T5" fmla="*/ 0 h 1991"/>
                            <a:gd name="T6" fmla="*/ 0 w 1892"/>
                            <a:gd name="T7" fmla="*/ 0 h 1991"/>
                            <a:gd name="T8" fmla="*/ 0 w 1892"/>
                            <a:gd name="T9" fmla="*/ 0 h 1991"/>
                            <a:gd name="T10" fmla="*/ 0 w 1892"/>
                            <a:gd name="T11" fmla="*/ 0 h 1991"/>
                            <a:gd name="T12" fmla="*/ 0 w 1892"/>
                            <a:gd name="T13" fmla="*/ 0 h 1991"/>
                            <a:gd name="T14" fmla="*/ 0 w 1892"/>
                            <a:gd name="T15" fmla="*/ 0 h 1991"/>
                            <a:gd name="T16" fmla="*/ 0 w 1892"/>
                            <a:gd name="T17" fmla="*/ 0 h 1991"/>
                            <a:gd name="T18" fmla="*/ 0 w 1892"/>
                            <a:gd name="T19" fmla="*/ 0 h 1991"/>
                            <a:gd name="T20" fmla="*/ 0 w 1892"/>
                            <a:gd name="T21" fmla="*/ 0 h 1991"/>
                            <a:gd name="T22" fmla="*/ 0 w 1892"/>
                            <a:gd name="T23" fmla="*/ 0 h 1991"/>
                            <a:gd name="T24" fmla="*/ 0 w 1892"/>
                            <a:gd name="T25" fmla="*/ 0 h 1991"/>
                            <a:gd name="T26" fmla="*/ 0 w 1892"/>
                            <a:gd name="T27" fmla="*/ 0 h 1991"/>
                            <a:gd name="T28" fmla="*/ 0 w 1892"/>
                            <a:gd name="T29" fmla="*/ 0 h 1991"/>
                            <a:gd name="T30" fmla="*/ 0 w 1892"/>
                            <a:gd name="T31" fmla="*/ 0 h 1991"/>
                            <a:gd name="T32" fmla="*/ 0 w 1892"/>
                            <a:gd name="T33" fmla="*/ 0 h 1991"/>
                            <a:gd name="T34" fmla="*/ 0 w 1892"/>
                            <a:gd name="T35" fmla="*/ 0 h 1991"/>
                            <a:gd name="T36" fmla="*/ 0 w 1892"/>
                            <a:gd name="T37" fmla="*/ 0 h 1991"/>
                            <a:gd name="T38" fmla="*/ 0 w 1892"/>
                            <a:gd name="T39" fmla="*/ 0 h 1991"/>
                            <a:gd name="T40" fmla="*/ 0 w 1892"/>
                            <a:gd name="T41" fmla="*/ 0 h 1991"/>
                            <a:gd name="T42" fmla="*/ 0 w 1892"/>
                            <a:gd name="T43" fmla="*/ 0 h 1991"/>
                            <a:gd name="T44" fmla="*/ 0 w 1892"/>
                            <a:gd name="T45" fmla="*/ 0 h 1991"/>
                            <a:gd name="T46" fmla="*/ 0 w 1892"/>
                            <a:gd name="T47" fmla="*/ 0 h 1991"/>
                            <a:gd name="T48" fmla="*/ 0 w 1892"/>
                            <a:gd name="T49" fmla="*/ 0 h 1991"/>
                            <a:gd name="T50" fmla="*/ 0 w 1892"/>
                            <a:gd name="T51" fmla="*/ 0 h 1991"/>
                            <a:gd name="T52" fmla="*/ 0 w 1892"/>
                            <a:gd name="T53" fmla="*/ 0 h 1991"/>
                            <a:gd name="T54" fmla="*/ 0 w 1892"/>
                            <a:gd name="T55" fmla="*/ 0 h 1991"/>
                            <a:gd name="T56" fmla="*/ 0 w 1892"/>
                            <a:gd name="T57" fmla="*/ 0 h 1991"/>
                            <a:gd name="T58" fmla="*/ 0 w 1892"/>
                            <a:gd name="T59" fmla="*/ 0 h 1991"/>
                            <a:gd name="T60" fmla="*/ 0 w 1892"/>
                            <a:gd name="T61" fmla="*/ 0 h 1991"/>
                            <a:gd name="T62" fmla="*/ 0 w 1892"/>
                            <a:gd name="T63" fmla="*/ 0 h 1991"/>
                            <a:gd name="T64" fmla="*/ 0 w 1892"/>
                            <a:gd name="T65" fmla="*/ 0 h 1991"/>
                            <a:gd name="T66" fmla="*/ 0 w 1892"/>
                            <a:gd name="T67" fmla="*/ 0 h 1991"/>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w 1892"/>
                            <a:gd name="T103" fmla="*/ 0 h 1991"/>
                            <a:gd name="T104" fmla="*/ 1892 w 1892"/>
                            <a:gd name="T105" fmla="*/ 1991 h 1991"/>
                          </a:gdLst>
                          <a:ahLst/>
                          <a:cxnLst>
                            <a:cxn ang="T68">
                              <a:pos x="T0" y="T1"/>
                            </a:cxn>
                            <a:cxn ang="T69">
                              <a:pos x="T2" y="T3"/>
                            </a:cxn>
                            <a:cxn ang="T70">
                              <a:pos x="T4" y="T5"/>
                            </a:cxn>
                            <a:cxn ang="T71">
                              <a:pos x="T6" y="T7"/>
                            </a:cxn>
                            <a:cxn ang="T72">
                              <a:pos x="T8" y="T9"/>
                            </a:cxn>
                            <a:cxn ang="T73">
                              <a:pos x="T10" y="T11"/>
                            </a:cxn>
                            <a:cxn ang="T74">
                              <a:pos x="T12" y="T13"/>
                            </a:cxn>
                            <a:cxn ang="T75">
                              <a:pos x="T14" y="T15"/>
                            </a:cxn>
                            <a:cxn ang="T76">
                              <a:pos x="T16" y="T17"/>
                            </a:cxn>
                            <a:cxn ang="T77">
                              <a:pos x="T18" y="T19"/>
                            </a:cxn>
                            <a:cxn ang="T78">
                              <a:pos x="T20" y="T21"/>
                            </a:cxn>
                            <a:cxn ang="T79">
                              <a:pos x="T22" y="T23"/>
                            </a:cxn>
                            <a:cxn ang="T80">
                              <a:pos x="T24" y="T25"/>
                            </a:cxn>
                            <a:cxn ang="T81">
                              <a:pos x="T26" y="T27"/>
                            </a:cxn>
                            <a:cxn ang="T82">
                              <a:pos x="T28" y="T29"/>
                            </a:cxn>
                            <a:cxn ang="T83">
                              <a:pos x="T30" y="T31"/>
                            </a:cxn>
                            <a:cxn ang="T84">
                              <a:pos x="T32" y="T33"/>
                            </a:cxn>
                            <a:cxn ang="T85">
                              <a:pos x="T34" y="T35"/>
                            </a:cxn>
                            <a:cxn ang="T86">
                              <a:pos x="T36" y="T37"/>
                            </a:cxn>
                            <a:cxn ang="T87">
                              <a:pos x="T38" y="T39"/>
                            </a:cxn>
                            <a:cxn ang="T88">
                              <a:pos x="T40" y="T41"/>
                            </a:cxn>
                            <a:cxn ang="T89">
                              <a:pos x="T42" y="T43"/>
                            </a:cxn>
                            <a:cxn ang="T90">
                              <a:pos x="T44" y="T45"/>
                            </a:cxn>
                            <a:cxn ang="T91">
                              <a:pos x="T46" y="T47"/>
                            </a:cxn>
                            <a:cxn ang="T92">
                              <a:pos x="T48" y="T49"/>
                            </a:cxn>
                            <a:cxn ang="T93">
                              <a:pos x="T50" y="T51"/>
                            </a:cxn>
                            <a:cxn ang="T94">
                              <a:pos x="T52" y="T53"/>
                            </a:cxn>
                            <a:cxn ang="T95">
                              <a:pos x="T54" y="T55"/>
                            </a:cxn>
                            <a:cxn ang="T96">
                              <a:pos x="T56" y="T57"/>
                            </a:cxn>
                            <a:cxn ang="T97">
                              <a:pos x="T58" y="T59"/>
                            </a:cxn>
                            <a:cxn ang="T98">
                              <a:pos x="T60" y="T61"/>
                            </a:cxn>
                            <a:cxn ang="T99">
                              <a:pos x="T62" y="T63"/>
                            </a:cxn>
                            <a:cxn ang="T100">
                              <a:pos x="T64" y="T65"/>
                            </a:cxn>
                            <a:cxn ang="T101">
                              <a:pos x="T66" y="T67"/>
                            </a:cxn>
                          </a:cxnLst>
                          <a:rect l="T102" t="T103" r="T104" b="T105"/>
                          <a:pathLst>
                            <a:path w="1892" h="1991">
                              <a:moveTo>
                                <a:pt x="1496" y="1308"/>
                              </a:moveTo>
                              <a:cubicBezTo>
                                <a:pt x="1496" y="1102"/>
                                <a:pt x="1483" y="1074"/>
                                <a:pt x="1381" y="1046"/>
                              </a:cubicBezTo>
                              <a:cubicBezTo>
                                <a:pt x="1361" y="1041"/>
                                <a:pt x="1318" y="1039"/>
                                <a:pt x="1295" y="1039"/>
                              </a:cubicBezTo>
                              <a:cubicBezTo>
                                <a:pt x="1285" y="1039"/>
                                <a:pt x="1275" y="1034"/>
                                <a:pt x="1275" y="1023"/>
                              </a:cubicBezTo>
                              <a:cubicBezTo>
                                <a:pt x="1275" y="1008"/>
                                <a:pt x="1288" y="1003"/>
                                <a:pt x="1315" y="1003"/>
                              </a:cubicBezTo>
                              <a:cubicBezTo>
                                <a:pt x="1430" y="1003"/>
                                <a:pt x="1590" y="1011"/>
                                <a:pt x="1602" y="1011"/>
                              </a:cubicBezTo>
                              <a:cubicBezTo>
                                <a:pt x="1615" y="1011"/>
                                <a:pt x="1775" y="1003"/>
                                <a:pt x="1851" y="1003"/>
                              </a:cubicBezTo>
                              <a:cubicBezTo>
                                <a:pt x="1879" y="1003"/>
                                <a:pt x="1892" y="1008"/>
                                <a:pt x="1892" y="1023"/>
                              </a:cubicBezTo>
                              <a:cubicBezTo>
                                <a:pt x="1892" y="1034"/>
                                <a:pt x="1881" y="1039"/>
                                <a:pt x="1871" y="1039"/>
                              </a:cubicBezTo>
                              <a:cubicBezTo>
                                <a:pt x="1854" y="1039"/>
                                <a:pt x="1838" y="1041"/>
                                <a:pt x="1808" y="1046"/>
                              </a:cubicBezTo>
                              <a:cubicBezTo>
                                <a:pt x="1740" y="1059"/>
                                <a:pt x="1719" y="1102"/>
                                <a:pt x="1714" y="1191"/>
                              </a:cubicBezTo>
                              <a:cubicBezTo>
                                <a:pt x="1709" y="1272"/>
                                <a:pt x="1709" y="1348"/>
                                <a:pt x="1709" y="1455"/>
                              </a:cubicBezTo>
                              <a:lnTo>
                                <a:pt x="1709" y="1739"/>
                              </a:lnTo>
                              <a:cubicBezTo>
                                <a:pt x="1709" y="1854"/>
                                <a:pt x="1706" y="1859"/>
                                <a:pt x="1676" y="1876"/>
                              </a:cubicBezTo>
                              <a:cubicBezTo>
                                <a:pt x="1513" y="1963"/>
                                <a:pt x="1285" y="1991"/>
                                <a:pt x="1138" y="1991"/>
                              </a:cubicBezTo>
                              <a:cubicBezTo>
                                <a:pt x="945" y="1991"/>
                                <a:pt x="584" y="1965"/>
                                <a:pt x="302" y="1719"/>
                              </a:cubicBezTo>
                              <a:cubicBezTo>
                                <a:pt x="148" y="1585"/>
                                <a:pt x="0" y="1313"/>
                                <a:pt x="0" y="995"/>
                              </a:cubicBezTo>
                              <a:cubicBezTo>
                                <a:pt x="0" y="589"/>
                                <a:pt x="198" y="302"/>
                                <a:pt x="424" y="160"/>
                              </a:cubicBezTo>
                              <a:cubicBezTo>
                                <a:pt x="653" y="18"/>
                                <a:pt x="904" y="0"/>
                                <a:pt x="1100" y="0"/>
                              </a:cubicBezTo>
                              <a:cubicBezTo>
                                <a:pt x="1260" y="0"/>
                                <a:pt x="1440" y="33"/>
                                <a:pt x="1488" y="43"/>
                              </a:cubicBezTo>
                              <a:cubicBezTo>
                                <a:pt x="1541" y="56"/>
                                <a:pt x="1630" y="66"/>
                                <a:pt x="1694" y="69"/>
                              </a:cubicBezTo>
                              <a:cubicBezTo>
                                <a:pt x="1719" y="71"/>
                                <a:pt x="1724" y="81"/>
                                <a:pt x="1724" y="92"/>
                              </a:cubicBezTo>
                              <a:cubicBezTo>
                                <a:pt x="1724" y="127"/>
                                <a:pt x="1706" y="198"/>
                                <a:pt x="1706" y="452"/>
                              </a:cubicBezTo>
                              <a:cubicBezTo>
                                <a:pt x="1706" y="493"/>
                                <a:pt x="1701" y="506"/>
                                <a:pt x="1684" y="506"/>
                              </a:cubicBezTo>
                              <a:cubicBezTo>
                                <a:pt x="1671" y="506"/>
                                <a:pt x="1668" y="490"/>
                                <a:pt x="1666" y="467"/>
                              </a:cubicBezTo>
                              <a:cubicBezTo>
                                <a:pt x="1663" y="432"/>
                                <a:pt x="1650" y="361"/>
                                <a:pt x="1612" y="300"/>
                              </a:cubicBezTo>
                              <a:cubicBezTo>
                                <a:pt x="1549" y="203"/>
                                <a:pt x="1343" y="94"/>
                                <a:pt x="1016" y="94"/>
                              </a:cubicBezTo>
                              <a:cubicBezTo>
                                <a:pt x="856" y="94"/>
                                <a:pt x="666" y="109"/>
                                <a:pt x="473" y="262"/>
                              </a:cubicBezTo>
                              <a:cubicBezTo>
                                <a:pt x="325" y="378"/>
                                <a:pt x="221" y="609"/>
                                <a:pt x="221" y="907"/>
                              </a:cubicBezTo>
                              <a:cubicBezTo>
                                <a:pt x="221" y="1264"/>
                                <a:pt x="401" y="1524"/>
                                <a:pt x="490" y="1610"/>
                              </a:cubicBezTo>
                              <a:cubicBezTo>
                                <a:pt x="691" y="1805"/>
                                <a:pt x="922" y="1881"/>
                                <a:pt x="1155" y="1881"/>
                              </a:cubicBezTo>
                              <a:cubicBezTo>
                                <a:pt x="1247" y="1881"/>
                                <a:pt x="1379" y="1866"/>
                                <a:pt x="1445" y="1828"/>
                              </a:cubicBezTo>
                              <a:cubicBezTo>
                                <a:pt x="1478" y="1810"/>
                                <a:pt x="1496" y="1782"/>
                                <a:pt x="1496" y="1739"/>
                              </a:cubicBezTo>
                              <a:lnTo>
                                <a:pt x="1496" y="1308"/>
                              </a:lnTo>
                              <a:close/>
                            </a:path>
                          </a:pathLst>
                        </a:custGeom>
                        <a:solidFill>
                          <a:srgbClr val="000000"/>
                        </a:solidFill>
                        <a:ln w="0">
                          <a:noFill/>
                          <a:round/>
                          <a:headEnd/>
                          <a:tailEnd/>
                        </a:ln>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eaLnBrk="0" hangingPunct="0"/>
                            <a:endParaRPr lang="en-US"/>
                          </a:p>
                        </a:txBody>
                        <a:useSpRect/>
                      </a:txSp>
                    </a:sp>
                    <a:sp>
                      <a:nvSpPr>
                        <a:cNvPr id="6213" name="Freeform 33"/>
                        <a:cNvSpPr>
                          <a:spLocks/>
                        </a:cNvSpPr>
                      </a:nvSpPr>
                      <a:spPr bwMode="black">
                        <a:xfrm>
                          <a:off x="4282" y="555"/>
                          <a:ext cx="126" cy="255"/>
                        </a:xfrm>
                        <a:custGeom>
                          <a:avLst/>
                          <a:gdLst>
                            <a:gd name="T0" fmla="*/ 0 w 978"/>
                            <a:gd name="T1" fmla="*/ 0 h 1991"/>
                            <a:gd name="T2" fmla="*/ 0 w 978"/>
                            <a:gd name="T3" fmla="*/ 0 h 1991"/>
                            <a:gd name="T4" fmla="*/ 0 w 978"/>
                            <a:gd name="T5" fmla="*/ 0 h 1991"/>
                            <a:gd name="T6" fmla="*/ 0 w 978"/>
                            <a:gd name="T7" fmla="*/ 0 h 1991"/>
                            <a:gd name="T8" fmla="*/ 0 w 978"/>
                            <a:gd name="T9" fmla="*/ 0 h 1991"/>
                            <a:gd name="T10" fmla="*/ 0 w 978"/>
                            <a:gd name="T11" fmla="*/ 0 h 1991"/>
                            <a:gd name="T12" fmla="*/ 0 w 978"/>
                            <a:gd name="T13" fmla="*/ 0 h 1991"/>
                            <a:gd name="T14" fmla="*/ 0 w 978"/>
                            <a:gd name="T15" fmla="*/ 0 h 1991"/>
                            <a:gd name="T16" fmla="*/ 0 w 978"/>
                            <a:gd name="T17" fmla="*/ 0 h 1991"/>
                            <a:gd name="T18" fmla="*/ 0 w 978"/>
                            <a:gd name="T19" fmla="*/ 0 h 1991"/>
                            <a:gd name="T20" fmla="*/ 0 w 978"/>
                            <a:gd name="T21" fmla="*/ 0 h 1991"/>
                            <a:gd name="T22" fmla="*/ 0 w 978"/>
                            <a:gd name="T23" fmla="*/ 0 h 1991"/>
                            <a:gd name="T24" fmla="*/ 0 w 978"/>
                            <a:gd name="T25" fmla="*/ 0 h 1991"/>
                            <a:gd name="T26" fmla="*/ 0 w 978"/>
                            <a:gd name="T27" fmla="*/ 0 h 1991"/>
                            <a:gd name="T28" fmla="*/ 0 w 978"/>
                            <a:gd name="T29" fmla="*/ 0 h 1991"/>
                            <a:gd name="T30" fmla="*/ 0 w 978"/>
                            <a:gd name="T31" fmla="*/ 0 h 1991"/>
                            <a:gd name="T32" fmla="*/ 0 w 978"/>
                            <a:gd name="T33" fmla="*/ 0 h 1991"/>
                            <a:gd name="T34" fmla="*/ 0 w 978"/>
                            <a:gd name="T35" fmla="*/ 0 h 1991"/>
                            <a:gd name="T36" fmla="*/ 0 w 978"/>
                            <a:gd name="T37" fmla="*/ 0 h 1991"/>
                            <a:gd name="T38" fmla="*/ 0 w 978"/>
                            <a:gd name="T39" fmla="*/ 0 h 1991"/>
                            <a:gd name="T40" fmla="*/ 0 w 978"/>
                            <a:gd name="T41" fmla="*/ 0 h 1991"/>
                            <a:gd name="T42" fmla="*/ 0 w 978"/>
                            <a:gd name="T43" fmla="*/ 0 h 1991"/>
                            <a:gd name="T44" fmla="*/ 0 w 978"/>
                            <a:gd name="T45" fmla="*/ 0 h 1991"/>
                            <a:gd name="T46" fmla="*/ 0 w 978"/>
                            <a:gd name="T47" fmla="*/ 0 h 1991"/>
                            <a:gd name="T48" fmla="*/ 0 w 978"/>
                            <a:gd name="T49" fmla="*/ 0 h 1991"/>
                            <a:gd name="T50" fmla="*/ 0 w 978"/>
                            <a:gd name="T51" fmla="*/ 0 h 1991"/>
                            <a:gd name="T52" fmla="*/ 0 w 978"/>
                            <a:gd name="T53" fmla="*/ 0 h 1991"/>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w 978"/>
                            <a:gd name="T82" fmla="*/ 0 h 1991"/>
                            <a:gd name="T83" fmla="*/ 978 w 978"/>
                            <a:gd name="T84" fmla="*/ 1991 h 1991"/>
                          </a:gdLst>
                          <a:ahLst/>
                          <a:cxnLst>
                            <a:cxn ang="T54">
                              <a:pos x="T0" y="T1"/>
                            </a:cxn>
                            <a:cxn ang="T55">
                              <a:pos x="T2" y="T3"/>
                            </a:cxn>
                            <a:cxn ang="T56">
                              <a:pos x="T4" y="T5"/>
                            </a:cxn>
                            <a:cxn ang="T57">
                              <a:pos x="T6" y="T7"/>
                            </a:cxn>
                            <a:cxn ang="T58">
                              <a:pos x="T8" y="T9"/>
                            </a:cxn>
                            <a:cxn ang="T59">
                              <a:pos x="T10" y="T11"/>
                            </a:cxn>
                            <a:cxn ang="T60">
                              <a:pos x="T12" y="T13"/>
                            </a:cxn>
                            <a:cxn ang="T61">
                              <a:pos x="T14" y="T15"/>
                            </a:cxn>
                            <a:cxn ang="T62">
                              <a:pos x="T16" y="T17"/>
                            </a:cxn>
                            <a:cxn ang="T63">
                              <a:pos x="T18" y="T19"/>
                            </a:cxn>
                            <a:cxn ang="T64">
                              <a:pos x="T20" y="T21"/>
                            </a:cxn>
                            <a:cxn ang="T65">
                              <a:pos x="T22" y="T23"/>
                            </a:cxn>
                            <a:cxn ang="T66">
                              <a:pos x="T24" y="T25"/>
                            </a:cxn>
                            <a:cxn ang="T67">
                              <a:pos x="T26" y="T27"/>
                            </a:cxn>
                            <a:cxn ang="T68">
                              <a:pos x="T28" y="T29"/>
                            </a:cxn>
                            <a:cxn ang="T69">
                              <a:pos x="T30" y="T31"/>
                            </a:cxn>
                            <a:cxn ang="T70">
                              <a:pos x="T32" y="T33"/>
                            </a:cxn>
                            <a:cxn ang="T71">
                              <a:pos x="T34" y="T35"/>
                            </a:cxn>
                            <a:cxn ang="T72">
                              <a:pos x="T36" y="T37"/>
                            </a:cxn>
                            <a:cxn ang="T73">
                              <a:pos x="T38" y="T39"/>
                            </a:cxn>
                            <a:cxn ang="T74">
                              <a:pos x="T40" y="T41"/>
                            </a:cxn>
                            <a:cxn ang="T75">
                              <a:pos x="T42" y="T43"/>
                            </a:cxn>
                            <a:cxn ang="T76">
                              <a:pos x="T44" y="T45"/>
                            </a:cxn>
                            <a:cxn ang="T77">
                              <a:pos x="T46" y="T47"/>
                            </a:cxn>
                            <a:cxn ang="T78">
                              <a:pos x="T48" y="T49"/>
                            </a:cxn>
                            <a:cxn ang="T79">
                              <a:pos x="T50" y="T51"/>
                            </a:cxn>
                            <a:cxn ang="T80">
                              <a:pos x="T52" y="T53"/>
                            </a:cxn>
                          </a:cxnLst>
                          <a:rect l="T81" t="T82" r="T83" b="T84"/>
                          <a:pathLst>
                            <a:path w="978" h="1991">
                              <a:moveTo>
                                <a:pt x="39" y="1922"/>
                              </a:moveTo>
                              <a:cubicBezTo>
                                <a:pt x="3" y="1904"/>
                                <a:pt x="0" y="1894"/>
                                <a:pt x="0" y="1826"/>
                              </a:cubicBezTo>
                              <a:cubicBezTo>
                                <a:pt x="0" y="1699"/>
                                <a:pt x="11" y="1597"/>
                                <a:pt x="13" y="1556"/>
                              </a:cubicBezTo>
                              <a:cubicBezTo>
                                <a:pt x="16" y="1529"/>
                                <a:pt x="21" y="1516"/>
                                <a:pt x="34" y="1516"/>
                              </a:cubicBezTo>
                              <a:cubicBezTo>
                                <a:pt x="49" y="1516"/>
                                <a:pt x="51" y="1524"/>
                                <a:pt x="51" y="1544"/>
                              </a:cubicBezTo>
                              <a:cubicBezTo>
                                <a:pt x="51" y="1567"/>
                                <a:pt x="51" y="1602"/>
                                <a:pt x="59" y="1638"/>
                              </a:cubicBezTo>
                              <a:cubicBezTo>
                                <a:pt x="97" y="1826"/>
                                <a:pt x="265" y="1897"/>
                                <a:pt x="435" y="1897"/>
                              </a:cubicBezTo>
                              <a:cubicBezTo>
                                <a:pt x="678" y="1897"/>
                                <a:pt x="798" y="1722"/>
                                <a:pt x="798" y="1559"/>
                              </a:cubicBezTo>
                              <a:cubicBezTo>
                                <a:pt x="798" y="1384"/>
                                <a:pt x="724" y="1282"/>
                                <a:pt x="506" y="1102"/>
                              </a:cubicBezTo>
                              <a:lnTo>
                                <a:pt x="392" y="1008"/>
                              </a:lnTo>
                              <a:cubicBezTo>
                                <a:pt x="123" y="787"/>
                                <a:pt x="61" y="630"/>
                                <a:pt x="61" y="457"/>
                              </a:cubicBezTo>
                              <a:cubicBezTo>
                                <a:pt x="61" y="185"/>
                                <a:pt x="265" y="0"/>
                                <a:pt x="587" y="0"/>
                              </a:cubicBezTo>
                              <a:cubicBezTo>
                                <a:pt x="686" y="0"/>
                                <a:pt x="760" y="10"/>
                                <a:pt x="823" y="26"/>
                              </a:cubicBezTo>
                              <a:cubicBezTo>
                                <a:pt x="871" y="36"/>
                                <a:pt x="892" y="38"/>
                                <a:pt x="912" y="38"/>
                              </a:cubicBezTo>
                              <a:cubicBezTo>
                                <a:pt x="933" y="38"/>
                                <a:pt x="937" y="43"/>
                                <a:pt x="937" y="56"/>
                              </a:cubicBezTo>
                              <a:cubicBezTo>
                                <a:pt x="937" y="69"/>
                                <a:pt x="927" y="153"/>
                                <a:pt x="927" y="325"/>
                              </a:cubicBezTo>
                              <a:cubicBezTo>
                                <a:pt x="927" y="366"/>
                                <a:pt x="922" y="384"/>
                                <a:pt x="909" y="384"/>
                              </a:cubicBezTo>
                              <a:cubicBezTo>
                                <a:pt x="894" y="384"/>
                                <a:pt x="892" y="371"/>
                                <a:pt x="889" y="351"/>
                              </a:cubicBezTo>
                              <a:cubicBezTo>
                                <a:pt x="887" y="320"/>
                                <a:pt x="871" y="252"/>
                                <a:pt x="856" y="224"/>
                              </a:cubicBezTo>
                              <a:cubicBezTo>
                                <a:pt x="841" y="196"/>
                                <a:pt x="772" y="89"/>
                                <a:pt x="539" y="89"/>
                              </a:cubicBezTo>
                              <a:cubicBezTo>
                                <a:pt x="364" y="89"/>
                                <a:pt x="227" y="198"/>
                                <a:pt x="227" y="384"/>
                              </a:cubicBezTo>
                              <a:cubicBezTo>
                                <a:pt x="227" y="528"/>
                                <a:pt x="292" y="620"/>
                                <a:pt x="536" y="810"/>
                              </a:cubicBezTo>
                              <a:lnTo>
                                <a:pt x="607" y="866"/>
                              </a:lnTo>
                              <a:cubicBezTo>
                                <a:pt x="907" y="1102"/>
                                <a:pt x="978" y="1259"/>
                                <a:pt x="978" y="1463"/>
                              </a:cubicBezTo>
                              <a:cubicBezTo>
                                <a:pt x="978" y="1567"/>
                                <a:pt x="937" y="1760"/>
                                <a:pt x="762" y="1884"/>
                              </a:cubicBezTo>
                              <a:cubicBezTo>
                                <a:pt x="653" y="1960"/>
                                <a:pt x="516" y="1991"/>
                                <a:pt x="379" y="1991"/>
                              </a:cubicBezTo>
                              <a:cubicBezTo>
                                <a:pt x="259" y="1991"/>
                                <a:pt x="143" y="1973"/>
                                <a:pt x="39" y="1922"/>
                              </a:cubicBezTo>
                            </a:path>
                          </a:pathLst>
                        </a:custGeom>
                        <a:solidFill>
                          <a:srgbClr val="000000"/>
                        </a:solidFill>
                        <a:ln w="0">
                          <a:noFill/>
                          <a:round/>
                          <a:headEnd/>
                          <a:tailEnd/>
                        </a:ln>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eaLnBrk="0" hangingPunct="0"/>
                            <a:endParaRPr lang="en-US"/>
                          </a:p>
                        </a:txBody>
                        <a:useSpRect/>
                      </a:txSp>
                    </a:sp>
                    <a:sp>
                      <a:nvSpPr>
                        <a:cNvPr id="6214" name="Line 34"/>
                        <a:cNvSpPr>
                          <a:spLocks noChangeShapeType="1"/>
                        </a:cNvSpPr>
                      </a:nvSpPr>
                      <a:spPr bwMode="black">
                        <a:xfrm>
                          <a:off x="1395" y="937"/>
                          <a:ext cx="2946" cy="1"/>
                        </a:xfrm>
                        <a:prstGeom prst="line">
                          <a:avLst/>
                        </a:prstGeom>
                        <a:noFill/>
                        <a:ln w="25400">
                          <a:solidFill>
                            <a:srgbClr val="000000"/>
                          </a:solidFill>
                          <a:miter lim="800000"/>
                          <a:headEnd/>
                          <a:tailEnd/>
                        </a:ln>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6215" name="Line 35"/>
                        <a:cNvSpPr>
                          <a:spLocks noChangeShapeType="1"/>
                        </a:cNvSpPr>
                      </a:nvSpPr>
                      <a:spPr bwMode="black">
                        <a:xfrm>
                          <a:off x="1395" y="448"/>
                          <a:ext cx="2946" cy="1"/>
                        </a:xfrm>
                        <a:prstGeom prst="line">
                          <a:avLst/>
                        </a:prstGeom>
                        <a:noFill/>
                        <a:ln w="25400">
                          <a:solidFill>
                            <a:srgbClr val="000000"/>
                          </a:solidFill>
                          <a:miter lim="800000"/>
                          <a:headEnd/>
                          <a:tailEnd/>
                        </a:ln>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grpSp>
                </lc:lockedCanvas>
              </a:graphicData>
            </a:graphic>
          </wp:inline>
        </w:drawing>
      </w:r>
    </w:p>
    <w:p w:rsidR="001B3376" w:rsidRPr="00A201CB" w:rsidRDefault="006E32EF" w:rsidP="00136DFD">
      <w:pPr>
        <w:jc w:val="center"/>
        <w:rPr>
          <w:rFonts w:ascii="Arial" w:hAnsi="Arial" w:cs="Arial"/>
        </w:rPr>
      </w:pPr>
      <w:r>
        <w:rPr>
          <w:rFonts w:ascii="Arial" w:hAnsi="Arial" w:cs="Arial"/>
          <w:noProof/>
        </w:rPr>
        <w:drawing>
          <wp:anchor distT="0" distB="0" distL="114300" distR="114300" simplePos="0" relativeHeight="251657728" behindDoc="0" locked="0" layoutInCell="1" allowOverlap="1">
            <wp:simplePos x="0" y="0"/>
            <wp:positionH relativeFrom="column">
              <wp:posOffset>95250</wp:posOffset>
            </wp:positionH>
            <wp:positionV relativeFrom="paragraph">
              <wp:posOffset>11430</wp:posOffset>
            </wp:positionV>
            <wp:extent cx="6038850" cy="571500"/>
            <wp:effectExtent l="19050" t="0" r="0" b="0"/>
            <wp:wrapNone/>
            <wp:docPr id="7"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9" cstate="print"/>
                    <a:srcRect/>
                    <a:stretch>
                      <a:fillRect/>
                    </a:stretch>
                  </pic:blipFill>
                  <pic:spPr bwMode="auto">
                    <a:xfrm>
                      <a:off x="0" y="0"/>
                      <a:ext cx="6038850" cy="571500"/>
                    </a:xfrm>
                    <a:prstGeom prst="rect">
                      <a:avLst/>
                    </a:prstGeom>
                    <a:noFill/>
                    <a:ln w="9525">
                      <a:noFill/>
                      <a:miter lim="800000"/>
                      <a:headEnd/>
                      <a:tailEnd/>
                    </a:ln>
                  </pic:spPr>
                </pic:pic>
              </a:graphicData>
            </a:graphic>
          </wp:anchor>
        </w:drawing>
      </w:r>
    </w:p>
    <w:p w:rsidR="00136DFD" w:rsidRPr="00A201CB" w:rsidRDefault="00136DFD" w:rsidP="00136DFD">
      <w:pPr>
        <w:jc w:val="center"/>
        <w:rPr>
          <w:rFonts w:ascii="Arial" w:hAnsi="Arial" w:cs="Arial"/>
        </w:rPr>
      </w:pPr>
    </w:p>
    <w:p w:rsidR="008F3260" w:rsidRPr="00A201CB" w:rsidRDefault="008F3260" w:rsidP="00C31A46">
      <w:pPr>
        <w:pStyle w:val="BodyTextIndent2"/>
        <w:ind w:left="0"/>
        <w:jc w:val="both"/>
        <w:rPr>
          <w:sz w:val="40"/>
        </w:rPr>
      </w:pPr>
    </w:p>
    <w:p w:rsidR="00FE6754" w:rsidRPr="00AA7671" w:rsidRDefault="002F4CF5">
      <w:pPr>
        <w:pStyle w:val="BodyTextIndent2"/>
        <w:rPr>
          <w:sz w:val="40"/>
          <w:lang w:val="fr-FR"/>
        </w:rPr>
      </w:pPr>
      <w:r w:rsidRPr="00AA7671">
        <w:rPr>
          <w:sz w:val="40"/>
          <w:lang w:val="fr-FR"/>
        </w:rPr>
        <w:t xml:space="preserve">OBU </w:t>
      </w:r>
      <w:r w:rsidR="00FE6754" w:rsidRPr="00AA7671">
        <w:rPr>
          <w:sz w:val="40"/>
          <w:lang w:val="fr-FR"/>
        </w:rPr>
        <w:t xml:space="preserve">Product </w:t>
      </w:r>
      <w:proofErr w:type="spellStart"/>
      <w:r w:rsidR="00FE6754" w:rsidRPr="00AA7671">
        <w:rPr>
          <w:sz w:val="40"/>
          <w:lang w:val="fr-FR"/>
        </w:rPr>
        <w:t>Requirements</w:t>
      </w:r>
      <w:proofErr w:type="spellEnd"/>
      <w:r w:rsidR="00FE6754" w:rsidRPr="00AA7671">
        <w:rPr>
          <w:sz w:val="40"/>
          <w:lang w:val="fr-FR"/>
        </w:rPr>
        <w:t xml:space="preserve"> Document (</w:t>
      </w:r>
      <w:smartTag w:uri="urn:schemas-microsoft-com:office:smarttags" w:element="stockticker">
        <w:r w:rsidR="00FE6754" w:rsidRPr="00AA7671">
          <w:rPr>
            <w:sz w:val="40"/>
            <w:lang w:val="fr-FR"/>
          </w:rPr>
          <w:t>PRD</w:t>
        </w:r>
      </w:smartTag>
      <w:r w:rsidR="00790E73" w:rsidRPr="00AA7671">
        <w:rPr>
          <w:sz w:val="40"/>
          <w:lang w:val="fr-FR"/>
        </w:rPr>
        <w:t>)</w:t>
      </w:r>
    </w:p>
    <w:p w:rsidR="00FE6754" w:rsidRPr="00AA7671" w:rsidRDefault="00FE6754">
      <w:pPr>
        <w:jc w:val="center"/>
        <w:rPr>
          <w:rFonts w:ascii="Arial" w:hAnsi="Arial" w:cs="Arial"/>
          <w:b/>
          <w:sz w:val="40"/>
          <w:lang w:val="fr-FR"/>
        </w:rPr>
      </w:pPr>
    </w:p>
    <w:p w:rsidR="00FE6754" w:rsidRPr="00A201CB" w:rsidRDefault="002D308F" w:rsidP="00347938">
      <w:pPr>
        <w:jc w:val="center"/>
        <w:rPr>
          <w:rFonts w:ascii="Arial" w:hAnsi="Arial" w:cs="Arial"/>
          <w:b/>
          <w:i/>
          <w:sz w:val="40"/>
        </w:rPr>
      </w:pPr>
      <w:r>
        <w:rPr>
          <w:rFonts w:ascii="Arial" w:hAnsi="Arial" w:cs="Arial"/>
          <w:b/>
          <w:i/>
          <w:sz w:val="40"/>
        </w:rPr>
        <w:t>SHC</w:t>
      </w:r>
      <w:r w:rsidR="009D3806">
        <w:rPr>
          <w:rFonts w:ascii="Arial" w:hAnsi="Arial" w:cs="Arial"/>
          <w:b/>
          <w:i/>
          <w:sz w:val="40"/>
        </w:rPr>
        <w:t xml:space="preserve"> –</w:t>
      </w:r>
      <w:r w:rsidR="001A0019">
        <w:rPr>
          <w:rFonts w:ascii="Arial" w:hAnsi="Arial" w:cs="Arial"/>
          <w:b/>
          <w:i/>
          <w:sz w:val="40"/>
        </w:rPr>
        <w:t xml:space="preserve"> Communities Platform</w:t>
      </w:r>
    </w:p>
    <w:p w:rsidR="009D3806" w:rsidRPr="009D3806" w:rsidRDefault="009D3806">
      <w:pPr>
        <w:jc w:val="center"/>
        <w:rPr>
          <w:rFonts w:ascii="Arial" w:hAnsi="Arial" w:cs="Arial"/>
          <w:b/>
          <w:i/>
          <w:color w:val="3333FF"/>
          <w:sz w:val="20"/>
          <w:szCs w:val="20"/>
        </w:rPr>
      </w:pPr>
    </w:p>
    <w:p w:rsidR="00D32934" w:rsidRPr="00D32934" w:rsidRDefault="00D609A5" w:rsidP="00D32934">
      <w:pPr>
        <w:jc w:val="center"/>
        <w:rPr>
          <w:rFonts w:ascii="Arial" w:hAnsi="Arial" w:cs="Arial"/>
          <w:b/>
          <w:color w:val="3333FF"/>
          <w:sz w:val="20"/>
          <w:szCs w:val="20"/>
        </w:rPr>
      </w:pPr>
      <w:r>
        <w:rPr>
          <w:rFonts w:ascii="Arial" w:hAnsi="Arial" w:cs="Arial"/>
          <w:sz w:val="20"/>
          <w:szCs w:val="20"/>
        </w:rPr>
        <w:fldChar w:fldCharType="begin">
          <w:ffData>
            <w:name w:val=""/>
            <w:enabled/>
            <w:calcOnExit w:val="0"/>
            <w:checkBox>
              <w:size w:val="16"/>
              <w:default w:val="1"/>
            </w:checkBox>
          </w:ffData>
        </w:fldChar>
      </w:r>
      <w:r w:rsidR="009D3806">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D32934" w:rsidRPr="00ED4FA6">
        <w:rPr>
          <w:rFonts w:ascii="Arial" w:hAnsi="Arial" w:cs="Arial"/>
          <w:sz w:val="20"/>
          <w:szCs w:val="20"/>
          <w:lang w:val="fr-FR"/>
        </w:rPr>
        <w:t xml:space="preserve"> </w:t>
      </w:r>
      <w:r w:rsidR="00D32934" w:rsidRPr="00D32934">
        <w:rPr>
          <w:rFonts w:ascii="Arial" w:hAnsi="Arial" w:cs="Arial"/>
          <w:b/>
          <w:color w:val="3333FF"/>
          <w:sz w:val="20"/>
          <w:szCs w:val="20"/>
        </w:rPr>
        <w:t>Preliminary</w:t>
      </w:r>
    </w:p>
    <w:p w:rsidR="00D32934" w:rsidRPr="00D32934" w:rsidRDefault="00D32934" w:rsidP="00D32934">
      <w:pPr>
        <w:spacing w:line="240" w:lineRule="atLeast"/>
        <w:ind w:left="288" w:hanging="288"/>
        <w:jc w:val="center"/>
        <w:rPr>
          <w:rFonts w:ascii="Arial" w:hAnsi="Arial" w:cs="Arial"/>
          <w:sz w:val="20"/>
          <w:szCs w:val="20"/>
          <w:lang w:val="fr-FR"/>
        </w:rPr>
      </w:pPr>
    </w:p>
    <w:p w:rsidR="00D32934" w:rsidRPr="00D32934" w:rsidRDefault="00D609A5" w:rsidP="00D32934">
      <w:pPr>
        <w:spacing w:line="240" w:lineRule="atLeast"/>
        <w:ind w:left="288" w:hanging="288"/>
        <w:jc w:val="center"/>
        <w:rPr>
          <w:rFonts w:ascii="Arial" w:hAnsi="Arial" w:cs="Arial"/>
          <w:sz w:val="20"/>
          <w:szCs w:val="20"/>
          <w:lang w:val="fr-FR"/>
        </w:rPr>
      </w:pPr>
      <w:r w:rsidRPr="00D32934">
        <w:rPr>
          <w:rFonts w:ascii="Arial" w:hAnsi="Arial" w:cs="Arial"/>
          <w:sz w:val="20"/>
          <w:szCs w:val="20"/>
        </w:rPr>
        <w:fldChar w:fldCharType="begin">
          <w:ffData>
            <w:name w:val=""/>
            <w:enabled/>
            <w:calcOnExit w:val="0"/>
            <w:checkBox>
              <w:size w:val="16"/>
              <w:default w:val="0"/>
            </w:checkBox>
          </w:ffData>
        </w:fldChar>
      </w:r>
      <w:r w:rsidR="00D32934" w:rsidRPr="00D32934">
        <w:rPr>
          <w:rFonts w:ascii="Arial" w:hAnsi="Arial" w:cs="Arial"/>
          <w:sz w:val="20"/>
          <w:szCs w:val="20"/>
          <w:lang w:val="fr-FR"/>
        </w:rPr>
        <w:instrText xml:space="preserve"> FORMCHECKBOX </w:instrText>
      </w:r>
      <w:r w:rsidRPr="00D32934">
        <w:rPr>
          <w:rFonts w:ascii="Arial" w:hAnsi="Arial" w:cs="Arial"/>
          <w:sz w:val="20"/>
          <w:szCs w:val="20"/>
        </w:rPr>
      </w:r>
      <w:r w:rsidRPr="00D32934">
        <w:rPr>
          <w:rFonts w:ascii="Arial" w:hAnsi="Arial" w:cs="Arial"/>
          <w:sz w:val="20"/>
          <w:szCs w:val="20"/>
        </w:rPr>
        <w:fldChar w:fldCharType="end"/>
      </w:r>
      <w:r w:rsidR="00D32934" w:rsidRPr="00D32934">
        <w:rPr>
          <w:rFonts w:ascii="Arial" w:hAnsi="Arial" w:cs="Arial"/>
          <w:sz w:val="20"/>
          <w:szCs w:val="20"/>
          <w:lang w:val="fr-FR"/>
        </w:rPr>
        <w:t xml:space="preserve"> </w:t>
      </w:r>
      <w:r w:rsidR="00D32934" w:rsidRPr="00D32934">
        <w:rPr>
          <w:rFonts w:ascii="Arial" w:hAnsi="Arial" w:cs="Arial"/>
          <w:b/>
          <w:color w:val="3333FF"/>
          <w:sz w:val="20"/>
          <w:szCs w:val="20"/>
        </w:rPr>
        <w:t>Final</w:t>
      </w:r>
    </w:p>
    <w:p w:rsidR="00853CF1" w:rsidRDefault="00FE6754" w:rsidP="00DB05B6">
      <w:pPr>
        <w:pStyle w:val="TitlePageAuthor"/>
        <w:rPr>
          <w:rFonts w:ascii="Arial" w:hAnsi="Arial" w:cs="Arial"/>
        </w:rPr>
      </w:pPr>
      <w:r w:rsidRPr="00A201CB">
        <w:rPr>
          <w:rFonts w:ascii="Arial" w:hAnsi="Arial" w:cs="Arial"/>
        </w:rPr>
        <w:t>Product Manager</w:t>
      </w:r>
      <w:r w:rsidR="00790E73" w:rsidRPr="00A201CB">
        <w:rPr>
          <w:rFonts w:ascii="Arial" w:hAnsi="Arial" w:cs="Arial"/>
        </w:rPr>
        <w:t>/Author</w:t>
      </w:r>
      <w:r w:rsidRPr="00AC4AB6">
        <w:rPr>
          <w:rFonts w:ascii="Arial" w:hAnsi="Arial" w:cs="Arial"/>
        </w:rPr>
        <w:t xml:space="preserve">: </w:t>
      </w:r>
    </w:p>
    <w:p w:rsidR="00853CF1" w:rsidRDefault="001019D5" w:rsidP="00853CF1">
      <w:pPr>
        <w:pStyle w:val="TitlePageAuthor"/>
        <w:spacing w:before="120" w:after="120" w:line="240" w:lineRule="auto"/>
        <w:rPr>
          <w:rFonts w:ascii="Arial" w:hAnsi="Arial" w:cs="Arial"/>
          <w:i/>
        </w:rPr>
      </w:pPr>
      <w:r>
        <w:rPr>
          <w:rFonts w:ascii="Arial" w:hAnsi="Arial" w:cs="Arial"/>
          <w:i/>
        </w:rPr>
        <w:t>Judy Massuda</w:t>
      </w:r>
      <w:r w:rsidR="00853CF1">
        <w:rPr>
          <w:rFonts w:ascii="Arial" w:hAnsi="Arial" w:cs="Arial"/>
          <w:i/>
        </w:rPr>
        <w:t xml:space="preserve"> </w:t>
      </w:r>
      <w:hyperlink r:id="rId10" w:history="1">
        <w:r w:rsidR="009444EA" w:rsidRPr="002A1CD2">
          <w:rPr>
            <w:rStyle w:val="Hyperlink"/>
          </w:rPr>
          <w:t>jmassud@searshc.com</w:t>
        </w:r>
      </w:hyperlink>
      <w:r w:rsidR="009444EA">
        <w:t xml:space="preserve"> </w:t>
      </w:r>
    </w:p>
    <w:p w:rsidR="00853CF1" w:rsidRPr="00853CF1" w:rsidRDefault="00853CF1" w:rsidP="00853CF1"/>
    <w:p w:rsidR="008F3260" w:rsidRPr="00A201CB" w:rsidRDefault="00FE6754" w:rsidP="00DB05B6">
      <w:pPr>
        <w:pStyle w:val="TitlePageAuthor"/>
        <w:rPr>
          <w:rFonts w:ascii="Arial" w:hAnsi="Arial" w:cs="Arial"/>
          <w:i/>
        </w:rPr>
      </w:pPr>
      <w:r w:rsidRPr="00AC4AB6">
        <w:rPr>
          <w:rFonts w:ascii="Arial" w:hAnsi="Arial" w:cs="Arial"/>
        </w:rPr>
        <w:t xml:space="preserve"> Business</w:t>
      </w:r>
      <w:r w:rsidR="004C17B4" w:rsidRPr="00AC4AB6">
        <w:rPr>
          <w:rFonts w:ascii="Arial" w:hAnsi="Arial" w:cs="Arial"/>
        </w:rPr>
        <w:t>/Vertical</w:t>
      </w:r>
      <w:r w:rsidRPr="00AC4AB6">
        <w:rPr>
          <w:rFonts w:ascii="Arial" w:hAnsi="Arial" w:cs="Arial"/>
        </w:rPr>
        <w:t xml:space="preserve"> Sponsor: </w:t>
      </w:r>
      <w:r w:rsidR="007409FE">
        <w:rPr>
          <w:rFonts w:ascii="Arial" w:hAnsi="Arial" w:cs="Arial"/>
          <w:i/>
        </w:rPr>
        <w:t>Don Fotsch</w:t>
      </w:r>
      <w:r w:rsidRPr="00AC4AB6">
        <w:rPr>
          <w:rFonts w:ascii="Arial" w:hAnsi="Arial" w:cs="Arial"/>
          <w:i/>
        </w:rPr>
        <w:t xml:space="preserve">, </w:t>
      </w:r>
      <w:r w:rsidR="007409FE">
        <w:rPr>
          <w:rFonts w:ascii="Arial" w:hAnsi="Arial" w:cs="Arial"/>
          <w:i/>
        </w:rPr>
        <w:t xml:space="preserve">VP Customer Experience </w:t>
      </w:r>
    </w:p>
    <w:p w:rsidR="00FE6754" w:rsidRPr="00A201CB" w:rsidRDefault="00FE6754">
      <w:pPr>
        <w:rPr>
          <w:rFonts w:ascii="Arial" w:hAnsi="Arial" w:cs="Arial"/>
        </w:rPr>
      </w:pPr>
    </w:p>
    <w:p w:rsidR="00FE6754" w:rsidRPr="00A201CB" w:rsidRDefault="00FE6754">
      <w:pPr>
        <w:jc w:val="center"/>
        <w:rPr>
          <w:rFonts w:ascii="Arial" w:hAnsi="Arial" w:cs="Arial"/>
        </w:rPr>
      </w:pPr>
    </w:p>
    <w:p w:rsidR="00FE6754" w:rsidRPr="00A201CB" w:rsidRDefault="00FE6754">
      <w:pPr>
        <w:jc w:val="center"/>
        <w:rPr>
          <w:rFonts w:ascii="Arial" w:hAnsi="Arial" w:cs="Arial"/>
        </w:rPr>
      </w:pPr>
    </w:p>
    <w:p w:rsidR="00FE6754" w:rsidRDefault="00FE6754">
      <w:pPr>
        <w:pStyle w:val="TitlePageDate"/>
        <w:jc w:val="left"/>
        <w:rPr>
          <w:rFonts w:ascii="Arial" w:hAnsi="Arial" w:cs="Arial"/>
        </w:rPr>
      </w:pPr>
    </w:p>
    <w:p w:rsidR="009F0619" w:rsidRPr="00A201CB" w:rsidRDefault="009F0619">
      <w:pPr>
        <w:pStyle w:val="TitlePageDate"/>
        <w:jc w:val="left"/>
        <w:rPr>
          <w:rFonts w:ascii="Arial" w:hAnsi="Arial" w:cs="Arial"/>
        </w:rPr>
      </w:pPr>
    </w:p>
    <w:p w:rsidR="00F63D4E" w:rsidRPr="00A201CB" w:rsidRDefault="00F63D4E">
      <w:pPr>
        <w:pStyle w:val="TitlePageDate"/>
        <w:jc w:val="left"/>
        <w:rPr>
          <w:rFonts w:ascii="Arial" w:hAnsi="Arial" w:cs="Arial"/>
        </w:rPr>
      </w:pPr>
    </w:p>
    <w:p w:rsidR="00FE6754" w:rsidRPr="00A201CB" w:rsidRDefault="00FE6754">
      <w:pPr>
        <w:pStyle w:val="TitlePageDate"/>
        <w:jc w:val="left"/>
        <w:rPr>
          <w:rFonts w:ascii="Arial" w:hAnsi="Arial" w:cs="Arial"/>
        </w:rPr>
      </w:pPr>
    </w:p>
    <w:tbl>
      <w:tblPr>
        <w:tblW w:w="0" w:type="auto"/>
        <w:tblLook w:val="0000"/>
      </w:tblPr>
      <w:tblGrid>
        <w:gridCol w:w="2316"/>
        <w:gridCol w:w="7539"/>
      </w:tblGrid>
      <w:tr w:rsidR="00FE6754" w:rsidRPr="00A201CB">
        <w:trPr>
          <w:cantSplit/>
          <w:trHeight w:val="335"/>
        </w:trPr>
        <w:tc>
          <w:tcPr>
            <w:tcW w:w="2316" w:type="dxa"/>
            <w:shd w:val="pct10" w:color="auto" w:fill="auto"/>
            <w:vAlign w:val="center"/>
          </w:tcPr>
          <w:p w:rsidR="00FE6754" w:rsidRPr="00A201CB" w:rsidRDefault="004C17B4">
            <w:pPr>
              <w:pStyle w:val="TableContent"/>
              <w:rPr>
                <w:rFonts w:ascii="Arial" w:hAnsi="Arial" w:cs="Arial"/>
                <w:b/>
                <w:i/>
                <w:sz w:val="22"/>
              </w:rPr>
            </w:pPr>
            <w:r w:rsidRPr="00A201CB">
              <w:rPr>
                <w:rFonts w:ascii="Arial" w:hAnsi="Arial" w:cs="Arial"/>
                <w:b/>
                <w:i/>
                <w:sz w:val="22"/>
              </w:rPr>
              <w:t>Current</w:t>
            </w:r>
            <w:r w:rsidR="00FE6754" w:rsidRPr="00A201CB">
              <w:rPr>
                <w:rFonts w:ascii="Arial" w:hAnsi="Arial" w:cs="Arial"/>
                <w:b/>
                <w:i/>
                <w:sz w:val="22"/>
              </w:rPr>
              <w:t xml:space="preserve"> Revision:</w:t>
            </w:r>
          </w:p>
        </w:tc>
        <w:tc>
          <w:tcPr>
            <w:tcW w:w="7539" w:type="dxa"/>
            <w:shd w:val="pct10" w:color="auto" w:fill="auto"/>
          </w:tcPr>
          <w:p w:rsidR="00FE6754" w:rsidRPr="00A201CB" w:rsidRDefault="00FE6754" w:rsidP="00836BFE">
            <w:pPr>
              <w:pStyle w:val="TableContent"/>
              <w:rPr>
                <w:rFonts w:ascii="Arial" w:hAnsi="Arial" w:cs="Arial"/>
                <w:i/>
                <w:sz w:val="20"/>
              </w:rPr>
            </w:pPr>
            <w:r w:rsidRPr="00AA7671">
              <w:rPr>
                <w:rFonts w:ascii="Arial" w:hAnsi="Arial" w:cs="Arial"/>
                <w:i/>
                <w:sz w:val="20"/>
                <w:highlight w:val="yellow"/>
              </w:rPr>
              <w:t xml:space="preserve">Version </w:t>
            </w:r>
            <w:r w:rsidR="00671971">
              <w:rPr>
                <w:rFonts w:ascii="Arial" w:hAnsi="Arial" w:cs="Arial"/>
                <w:i/>
                <w:sz w:val="20"/>
              </w:rPr>
              <w:t>1.</w:t>
            </w:r>
            <w:r w:rsidR="007D26AF">
              <w:rPr>
                <w:rFonts w:ascii="Arial" w:hAnsi="Arial" w:cs="Arial"/>
                <w:i/>
                <w:sz w:val="20"/>
              </w:rPr>
              <w:t>1</w:t>
            </w:r>
            <w:ins w:id="0" w:author="jmassud" w:date="2012-05-24T10:19:00Z">
              <w:r w:rsidR="00322165">
                <w:rPr>
                  <w:rFonts w:ascii="Arial" w:hAnsi="Arial" w:cs="Arial"/>
                  <w:i/>
                  <w:sz w:val="20"/>
                </w:rPr>
                <w:t>5</w:t>
              </w:r>
            </w:ins>
            <w:del w:id="1" w:author="jmassud" w:date="2012-05-24T10:19:00Z">
              <w:r w:rsidR="00AE5671" w:rsidDel="00322165">
                <w:rPr>
                  <w:rFonts w:ascii="Arial" w:hAnsi="Arial" w:cs="Arial"/>
                  <w:i/>
                  <w:sz w:val="20"/>
                </w:rPr>
                <w:delText>4</w:delText>
              </w:r>
            </w:del>
          </w:p>
        </w:tc>
      </w:tr>
      <w:tr w:rsidR="00FE6754" w:rsidRPr="00A201CB">
        <w:trPr>
          <w:cantSplit/>
          <w:trHeight w:val="335"/>
        </w:trPr>
        <w:tc>
          <w:tcPr>
            <w:tcW w:w="2316" w:type="dxa"/>
            <w:shd w:val="pct10" w:color="auto" w:fill="auto"/>
            <w:vAlign w:val="center"/>
          </w:tcPr>
          <w:p w:rsidR="00FE6754" w:rsidRPr="00A201CB" w:rsidRDefault="00FE6754">
            <w:pPr>
              <w:pStyle w:val="TableContent"/>
              <w:rPr>
                <w:rFonts w:ascii="Arial" w:hAnsi="Arial" w:cs="Arial"/>
                <w:b/>
                <w:i/>
                <w:sz w:val="22"/>
              </w:rPr>
            </w:pPr>
            <w:r w:rsidRPr="00A201CB">
              <w:rPr>
                <w:rFonts w:ascii="Arial" w:hAnsi="Arial" w:cs="Arial"/>
                <w:b/>
                <w:i/>
                <w:sz w:val="22"/>
              </w:rPr>
              <w:t>Document Name:</w:t>
            </w:r>
          </w:p>
        </w:tc>
        <w:tc>
          <w:tcPr>
            <w:tcW w:w="7539" w:type="dxa"/>
            <w:shd w:val="pct10" w:color="auto" w:fill="auto"/>
          </w:tcPr>
          <w:p w:rsidR="00FE6754" w:rsidRPr="00A201CB" w:rsidRDefault="00766FCC" w:rsidP="001958CB">
            <w:pPr>
              <w:pStyle w:val="TableContent"/>
              <w:rPr>
                <w:rFonts w:ascii="Arial" w:hAnsi="Arial" w:cs="Arial"/>
                <w:i/>
                <w:sz w:val="20"/>
              </w:rPr>
            </w:pPr>
            <w:proofErr w:type="spellStart"/>
            <w:r w:rsidRPr="00766FCC">
              <w:rPr>
                <w:rFonts w:ascii="Arial" w:hAnsi="Arial" w:cs="Arial"/>
                <w:i/>
                <w:sz w:val="20"/>
              </w:rPr>
              <w:t>PR</w:t>
            </w:r>
            <w:r w:rsidR="00DC1C28">
              <w:rPr>
                <w:rFonts w:ascii="Arial" w:hAnsi="Arial" w:cs="Arial"/>
                <w:i/>
                <w:sz w:val="20"/>
              </w:rPr>
              <w:t>D_</w:t>
            </w:r>
            <w:r w:rsidR="001958CB">
              <w:rPr>
                <w:rFonts w:ascii="Arial" w:hAnsi="Arial" w:cs="Arial"/>
                <w:i/>
                <w:sz w:val="20"/>
              </w:rPr>
              <w:t>Communities</w:t>
            </w:r>
            <w:proofErr w:type="spellEnd"/>
            <w:r w:rsidR="001958CB">
              <w:rPr>
                <w:rFonts w:ascii="Arial" w:hAnsi="Arial" w:cs="Arial"/>
                <w:i/>
                <w:sz w:val="20"/>
              </w:rPr>
              <w:t xml:space="preserve"> Platform</w:t>
            </w:r>
            <w:r w:rsidR="00671971">
              <w:rPr>
                <w:rFonts w:ascii="Arial" w:hAnsi="Arial" w:cs="Arial"/>
                <w:i/>
                <w:sz w:val="20"/>
              </w:rPr>
              <w:t>.</w:t>
            </w:r>
            <w:r w:rsidRPr="00766FCC">
              <w:rPr>
                <w:rFonts w:ascii="Arial" w:hAnsi="Arial" w:cs="Arial"/>
                <w:i/>
                <w:sz w:val="20"/>
              </w:rPr>
              <w:t>doc</w:t>
            </w:r>
          </w:p>
        </w:tc>
      </w:tr>
    </w:tbl>
    <w:p w:rsidR="005E407B" w:rsidRPr="00A201CB" w:rsidRDefault="005E407B">
      <w:pPr>
        <w:pStyle w:val="Blocktext"/>
        <w:rPr>
          <w:rFonts w:ascii="Arial" w:hAnsi="Arial" w:cs="Arial"/>
          <w:sz w:val="20"/>
        </w:rPr>
        <w:sectPr w:rsidR="005E407B" w:rsidRPr="00A201CB" w:rsidSect="00A058D1">
          <w:footerReference w:type="default" r:id="rId11"/>
          <w:type w:val="nextColumn"/>
          <w:pgSz w:w="12240" w:h="15840" w:code="1"/>
          <w:pgMar w:top="1152" w:right="1260" w:bottom="432" w:left="1170" w:header="720" w:footer="720" w:gutter="0"/>
          <w:pgBorders w:offsetFrom="page">
            <w:top w:val="single" w:sz="4" w:space="24" w:color="auto"/>
            <w:left w:val="single" w:sz="4" w:space="24" w:color="auto"/>
            <w:bottom w:val="single" w:sz="4" w:space="24" w:color="auto"/>
            <w:right w:val="single" w:sz="4" w:space="24" w:color="auto"/>
          </w:pgBorders>
          <w:cols w:space="720"/>
          <w:docGrid w:linePitch="326"/>
        </w:sectPr>
      </w:pPr>
    </w:p>
    <w:p w:rsidR="00FE6754" w:rsidRPr="000E7DB8" w:rsidRDefault="00FE6754" w:rsidP="000E7DB8">
      <w:pPr>
        <w:jc w:val="center"/>
        <w:rPr>
          <w:rFonts w:ascii="Arial" w:hAnsi="Arial" w:cs="Arial"/>
          <w:b/>
          <w:sz w:val="40"/>
          <w:u w:val="single"/>
        </w:rPr>
      </w:pPr>
      <w:r w:rsidRPr="00A201CB">
        <w:rPr>
          <w:rFonts w:ascii="Arial" w:hAnsi="Arial" w:cs="Arial"/>
          <w:b/>
          <w:sz w:val="40"/>
          <w:u w:val="single"/>
        </w:rPr>
        <w:lastRenderedPageBreak/>
        <w:t xml:space="preserve">Table </w:t>
      </w:r>
      <w:proofErr w:type="gramStart"/>
      <w:r w:rsidRPr="00A201CB">
        <w:rPr>
          <w:rFonts w:ascii="Arial" w:hAnsi="Arial" w:cs="Arial"/>
          <w:b/>
          <w:sz w:val="40"/>
          <w:u w:val="single"/>
        </w:rPr>
        <w:t>Of</w:t>
      </w:r>
      <w:proofErr w:type="gramEnd"/>
      <w:r w:rsidRPr="00A201CB">
        <w:rPr>
          <w:rFonts w:ascii="Arial" w:hAnsi="Arial" w:cs="Arial"/>
          <w:b/>
          <w:sz w:val="40"/>
          <w:u w:val="single"/>
        </w:rPr>
        <w:t xml:space="preserve"> Contents</w:t>
      </w:r>
    </w:p>
    <w:p w:rsidR="001818D8" w:rsidRDefault="00D609A5">
      <w:pPr>
        <w:pStyle w:val="TOC2"/>
        <w:tabs>
          <w:tab w:val="left" w:pos="720"/>
          <w:tab w:val="right" w:leader="dot" w:pos="9620"/>
        </w:tabs>
        <w:rPr>
          <w:rFonts w:asciiTheme="minorHAnsi" w:eastAsiaTheme="minorEastAsia" w:hAnsiTheme="minorHAnsi" w:cstheme="minorBidi"/>
          <w:smallCaps w:val="0"/>
          <w:noProof/>
          <w:sz w:val="22"/>
          <w:szCs w:val="22"/>
        </w:rPr>
      </w:pPr>
      <w:r w:rsidRPr="00D609A5">
        <w:rPr>
          <w:rFonts w:ascii="Arial" w:hAnsi="Arial" w:cs="Arial"/>
          <w:i/>
        </w:rPr>
        <w:fldChar w:fldCharType="begin"/>
      </w:r>
      <w:r w:rsidR="00FE6754" w:rsidRPr="00C30F0B">
        <w:rPr>
          <w:rFonts w:ascii="Arial" w:hAnsi="Arial" w:cs="Arial"/>
          <w:i/>
        </w:rPr>
        <w:instrText xml:space="preserve"> TOC \o "1-4" \h \z \u </w:instrText>
      </w:r>
      <w:r w:rsidRPr="00D609A5">
        <w:rPr>
          <w:rFonts w:ascii="Arial" w:hAnsi="Arial" w:cs="Arial"/>
          <w:i/>
        </w:rPr>
        <w:fldChar w:fldCharType="separate"/>
      </w:r>
      <w:hyperlink w:anchor="_Toc324835433" w:history="1">
        <w:r w:rsidR="001818D8" w:rsidRPr="008739AF">
          <w:rPr>
            <w:rStyle w:val="Hyperlink"/>
            <w:rFonts w:cs="Arial"/>
            <w:noProof/>
          </w:rPr>
          <w:t>1</w:t>
        </w:r>
        <w:r w:rsidR="001818D8">
          <w:rPr>
            <w:rFonts w:asciiTheme="minorHAnsi" w:eastAsiaTheme="minorEastAsia" w:hAnsiTheme="minorHAnsi" w:cstheme="minorBidi"/>
            <w:smallCaps w:val="0"/>
            <w:noProof/>
            <w:sz w:val="22"/>
            <w:szCs w:val="22"/>
          </w:rPr>
          <w:tab/>
        </w:r>
        <w:r w:rsidR="001818D8" w:rsidRPr="008739AF">
          <w:rPr>
            <w:rStyle w:val="Hyperlink"/>
            <w:rFonts w:cs="Arial"/>
            <w:noProof/>
          </w:rPr>
          <w:t>Administrative</w:t>
        </w:r>
        <w:r w:rsidR="001818D8">
          <w:rPr>
            <w:noProof/>
            <w:webHidden/>
          </w:rPr>
          <w:tab/>
        </w:r>
        <w:r>
          <w:rPr>
            <w:noProof/>
            <w:webHidden/>
          </w:rPr>
          <w:fldChar w:fldCharType="begin"/>
        </w:r>
        <w:r w:rsidR="001818D8">
          <w:rPr>
            <w:noProof/>
            <w:webHidden/>
          </w:rPr>
          <w:instrText xml:space="preserve"> PAGEREF _Toc324835433 \h </w:instrText>
        </w:r>
        <w:r>
          <w:rPr>
            <w:noProof/>
            <w:webHidden/>
          </w:rPr>
        </w:r>
        <w:r>
          <w:rPr>
            <w:noProof/>
            <w:webHidden/>
          </w:rPr>
          <w:fldChar w:fldCharType="separate"/>
        </w:r>
        <w:r w:rsidR="001818D8">
          <w:rPr>
            <w:noProof/>
            <w:webHidden/>
          </w:rPr>
          <w:t>3</w:t>
        </w:r>
        <w:r>
          <w:rPr>
            <w:noProof/>
            <w:webHidden/>
          </w:rPr>
          <w:fldChar w:fldCharType="end"/>
        </w:r>
      </w:hyperlink>
    </w:p>
    <w:p w:rsidR="001818D8" w:rsidRDefault="00D609A5">
      <w:pPr>
        <w:pStyle w:val="TOC2"/>
        <w:tabs>
          <w:tab w:val="left" w:pos="720"/>
          <w:tab w:val="right" w:leader="dot" w:pos="9620"/>
        </w:tabs>
        <w:rPr>
          <w:rFonts w:asciiTheme="minorHAnsi" w:eastAsiaTheme="minorEastAsia" w:hAnsiTheme="minorHAnsi" w:cstheme="minorBidi"/>
          <w:smallCaps w:val="0"/>
          <w:noProof/>
          <w:sz w:val="22"/>
          <w:szCs w:val="22"/>
        </w:rPr>
      </w:pPr>
      <w:hyperlink w:anchor="_Toc324835434" w:history="1">
        <w:r w:rsidR="001818D8" w:rsidRPr="008739AF">
          <w:rPr>
            <w:rStyle w:val="Hyperlink"/>
            <w:noProof/>
          </w:rPr>
          <w:t>1.1</w:t>
        </w:r>
        <w:r w:rsidR="001818D8">
          <w:rPr>
            <w:rFonts w:asciiTheme="minorHAnsi" w:eastAsiaTheme="minorEastAsia" w:hAnsiTheme="minorHAnsi" w:cstheme="minorBidi"/>
            <w:smallCaps w:val="0"/>
            <w:noProof/>
            <w:sz w:val="22"/>
            <w:szCs w:val="22"/>
          </w:rPr>
          <w:tab/>
        </w:r>
        <w:r w:rsidR="001818D8" w:rsidRPr="008739AF">
          <w:rPr>
            <w:rStyle w:val="Hyperlink"/>
            <w:noProof/>
          </w:rPr>
          <w:t>Revision History</w:t>
        </w:r>
        <w:r w:rsidR="001818D8">
          <w:rPr>
            <w:noProof/>
            <w:webHidden/>
          </w:rPr>
          <w:tab/>
        </w:r>
        <w:r>
          <w:rPr>
            <w:noProof/>
            <w:webHidden/>
          </w:rPr>
          <w:fldChar w:fldCharType="begin"/>
        </w:r>
        <w:r w:rsidR="001818D8">
          <w:rPr>
            <w:noProof/>
            <w:webHidden/>
          </w:rPr>
          <w:instrText xml:space="preserve"> PAGEREF _Toc324835434 \h </w:instrText>
        </w:r>
        <w:r>
          <w:rPr>
            <w:noProof/>
            <w:webHidden/>
          </w:rPr>
        </w:r>
        <w:r>
          <w:rPr>
            <w:noProof/>
            <w:webHidden/>
          </w:rPr>
          <w:fldChar w:fldCharType="separate"/>
        </w:r>
        <w:r w:rsidR="001818D8">
          <w:rPr>
            <w:noProof/>
            <w:webHidden/>
          </w:rPr>
          <w:t>3</w:t>
        </w:r>
        <w:r>
          <w:rPr>
            <w:noProof/>
            <w:webHidden/>
          </w:rPr>
          <w:fldChar w:fldCharType="end"/>
        </w:r>
      </w:hyperlink>
    </w:p>
    <w:p w:rsidR="001818D8" w:rsidRDefault="00D609A5">
      <w:pPr>
        <w:pStyle w:val="TOC2"/>
        <w:tabs>
          <w:tab w:val="left" w:pos="720"/>
          <w:tab w:val="right" w:leader="dot" w:pos="9620"/>
        </w:tabs>
        <w:rPr>
          <w:rFonts w:asciiTheme="minorHAnsi" w:eastAsiaTheme="minorEastAsia" w:hAnsiTheme="minorHAnsi" w:cstheme="minorBidi"/>
          <w:smallCaps w:val="0"/>
          <w:noProof/>
          <w:sz w:val="22"/>
          <w:szCs w:val="22"/>
        </w:rPr>
      </w:pPr>
      <w:hyperlink w:anchor="_Toc324835435" w:history="1">
        <w:r w:rsidR="001818D8" w:rsidRPr="008739AF">
          <w:rPr>
            <w:rStyle w:val="Hyperlink"/>
            <w:noProof/>
          </w:rPr>
          <w:t>1.2</w:t>
        </w:r>
        <w:r w:rsidR="001818D8">
          <w:rPr>
            <w:rFonts w:asciiTheme="minorHAnsi" w:eastAsiaTheme="minorEastAsia" w:hAnsiTheme="minorHAnsi" w:cstheme="minorBidi"/>
            <w:smallCaps w:val="0"/>
            <w:noProof/>
            <w:sz w:val="22"/>
            <w:szCs w:val="22"/>
          </w:rPr>
          <w:tab/>
        </w:r>
        <w:r w:rsidR="001818D8" w:rsidRPr="008739AF">
          <w:rPr>
            <w:rStyle w:val="Hyperlink"/>
            <w:noProof/>
          </w:rPr>
          <w:t>Related Documentation</w:t>
        </w:r>
        <w:r w:rsidR="001818D8">
          <w:rPr>
            <w:noProof/>
            <w:webHidden/>
          </w:rPr>
          <w:tab/>
        </w:r>
        <w:r>
          <w:rPr>
            <w:noProof/>
            <w:webHidden/>
          </w:rPr>
          <w:fldChar w:fldCharType="begin"/>
        </w:r>
        <w:r w:rsidR="001818D8">
          <w:rPr>
            <w:noProof/>
            <w:webHidden/>
          </w:rPr>
          <w:instrText xml:space="preserve"> PAGEREF _Toc324835435 \h </w:instrText>
        </w:r>
        <w:r>
          <w:rPr>
            <w:noProof/>
            <w:webHidden/>
          </w:rPr>
        </w:r>
        <w:r>
          <w:rPr>
            <w:noProof/>
            <w:webHidden/>
          </w:rPr>
          <w:fldChar w:fldCharType="separate"/>
        </w:r>
        <w:r w:rsidR="001818D8">
          <w:rPr>
            <w:noProof/>
            <w:webHidden/>
          </w:rPr>
          <w:t>3</w:t>
        </w:r>
        <w:r>
          <w:rPr>
            <w:noProof/>
            <w:webHidden/>
          </w:rPr>
          <w:fldChar w:fldCharType="end"/>
        </w:r>
      </w:hyperlink>
    </w:p>
    <w:p w:rsidR="001818D8" w:rsidRDefault="00D609A5">
      <w:pPr>
        <w:pStyle w:val="TOC2"/>
        <w:tabs>
          <w:tab w:val="left" w:pos="720"/>
          <w:tab w:val="right" w:leader="dot" w:pos="9620"/>
        </w:tabs>
        <w:rPr>
          <w:rFonts w:asciiTheme="minorHAnsi" w:eastAsiaTheme="minorEastAsia" w:hAnsiTheme="minorHAnsi" w:cstheme="minorBidi"/>
          <w:smallCaps w:val="0"/>
          <w:noProof/>
          <w:sz w:val="22"/>
          <w:szCs w:val="22"/>
        </w:rPr>
      </w:pPr>
      <w:hyperlink w:anchor="_Toc324835436" w:history="1">
        <w:r w:rsidR="001818D8" w:rsidRPr="008739AF">
          <w:rPr>
            <w:rStyle w:val="Hyperlink"/>
            <w:noProof/>
          </w:rPr>
          <w:t>1.3</w:t>
        </w:r>
        <w:r w:rsidR="001818D8">
          <w:rPr>
            <w:rFonts w:asciiTheme="minorHAnsi" w:eastAsiaTheme="minorEastAsia" w:hAnsiTheme="minorHAnsi" w:cstheme="minorBidi"/>
            <w:smallCaps w:val="0"/>
            <w:noProof/>
            <w:sz w:val="22"/>
            <w:szCs w:val="22"/>
          </w:rPr>
          <w:tab/>
        </w:r>
        <w:r w:rsidR="001818D8" w:rsidRPr="008739AF">
          <w:rPr>
            <w:rStyle w:val="Hyperlink"/>
            <w:noProof/>
          </w:rPr>
          <w:t>Core Team and Key Stakeholders</w:t>
        </w:r>
        <w:r w:rsidR="001818D8">
          <w:rPr>
            <w:noProof/>
            <w:webHidden/>
          </w:rPr>
          <w:tab/>
        </w:r>
        <w:r>
          <w:rPr>
            <w:noProof/>
            <w:webHidden/>
          </w:rPr>
          <w:fldChar w:fldCharType="begin"/>
        </w:r>
        <w:r w:rsidR="001818D8">
          <w:rPr>
            <w:noProof/>
            <w:webHidden/>
          </w:rPr>
          <w:instrText xml:space="preserve"> PAGEREF _Toc324835436 \h </w:instrText>
        </w:r>
        <w:r>
          <w:rPr>
            <w:noProof/>
            <w:webHidden/>
          </w:rPr>
        </w:r>
        <w:r>
          <w:rPr>
            <w:noProof/>
            <w:webHidden/>
          </w:rPr>
          <w:fldChar w:fldCharType="separate"/>
        </w:r>
        <w:r w:rsidR="001818D8">
          <w:rPr>
            <w:noProof/>
            <w:webHidden/>
          </w:rPr>
          <w:t>3</w:t>
        </w:r>
        <w:r>
          <w:rPr>
            <w:noProof/>
            <w:webHidden/>
          </w:rPr>
          <w:fldChar w:fldCharType="end"/>
        </w:r>
      </w:hyperlink>
    </w:p>
    <w:p w:rsidR="001818D8" w:rsidRDefault="00D609A5">
      <w:pPr>
        <w:pStyle w:val="TOC2"/>
        <w:tabs>
          <w:tab w:val="left" w:pos="720"/>
          <w:tab w:val="right" w:leader="dot" w:pos="9620"/>
        </w:tabs>
        <w:rPr>
          <w:rFonts w:asciiTheme="minorHAnsi" w:eastAsiaTheme="minorEastAsia" w:hAnsiTheme="minorHAnsi" w:cstheme="minorBidi"/>
          <w:smallCaps w:val="0"/>
          <w:noProof/>
          <w:sz w:val="22"/>
          <w:szCs w:val="22"/>
        </w:rPr>
      </w:pPr>
      <w:hyperlink w:anchor="_Toc324835437" w:history="1">
        <w:r w:rsidR="001818D8" w:rsidRPr="008739AF">
          <w:rPr>
            <w:rStyle w:val="Hyperlink"/>
            <w:rFonts w:cs="Arial"/>
            <w:noProof/>
          </w:rPr>
          <w:t>2</w:t>
        </w:r>
        <w:r w:rsidR="001818D8">
          <w:rPr>
            <w:rFonts w:asciiTheme="minorHAnsi" w:eastAsiaTheme="minorEastAsia" w:hAnsiTheme="minorHAnsi" w:cstheme="minorBidi"/>
            <w:smallCaps w:val="0"/>
            <w:noProof/>
            <w:sz w:val="22"/>
            <w:szCs w:val="22"/>
          </w:rPr>
          <w:tab/>
        </w:r>
        <w:r w:rsidR="001818D8" w:rsidRPr="008739AF">
          <w:rPr>
            <w:rStyle w:val="Hyperlink"/>
            <w:rFonts w:cs="Arial"/>
            <w:noProof/>
          </w:rPr>
          <w:t>Product Overview</w:t>
        </w:r>
        <w:r w:rsidR="001818D8">
          <w:rPr>
            <w:noProof/>
            <w:webHidden/>
          </w:rPr>
          <w:tab/>
        </w:r>
        <w:r>
          <w:rPr>
            <w:noProof/>
            <w:webHidden/>
          </w:rPr>
          <w:fldChar w:fldCharType="begin"/>
        </w:r>
        <w:r w:rsidR="001818D8">
          <w:rPr>
            <w:noProof/>
            <w:webHidden/>
          </w:rPr>
          <w:instrText xml:space="preserve"> PAGEREF _Toc324835437 \h </w:instrText>
        </w:r>
        <w:r>
          <w:rPr>
            <w:noProof/>
            <w:webHidden/>
          </w:rPr>
        </w:r>
        <w:r>
          <w:rPr>
            <w:noProof/>
            <w:webHidden/>
          </w:rPr>
          <w:fldChar w:fldCharType="separate"/>
        </w:r>
        <w:r w:rsidR="001818D8">
          <w:rPr>
            <w:noProof/>
            <w:webHidden/>
          </w:rPr>
          <w:t>4</w:t>
        </w:r>
        <w:r>
          <w:rPr>
            <w:noProof/>
            <w:webHidden/>
          </w:rPr>
          <w:fldChar w:fldCharType="end"/>
        </w:r>
      </w:hyperlink>
    </w:p>
    <w:p w:rsidR="001818D8" w:rsidRDefault="00D609A5">
      <w:pPr>
        <w:pStyle w:val="TOC2"/>
        <w:tabs>
          <w:tab w:val="left" w:pos="720"/>
          <w:tab w:val="right" w:leader="dot" w:pos="9620"/>
        </w:tabs>
        <w:rPr>
          <w:rFonts w:asciiTheme="minorHAnsi" w:eastAsiaTheme="minorEastAsia" w:hAnsiTheme="minorHAnsi" w:cstheme="minorBidi"/>
          <w:smallCaps w:val="0"/>
          <w:noProof/>
          <w:sz w:val="22"/>
          <w:szCs w:val="22"/>
        </w:rPr>
      </w:pPr>
      <w:hyperlink w:anchor="_Toc324835438" w:history="1">
        <w:r w:rsidR="001818D8" w:rsidRPr="008739AF">
          <w:rPr>
            <w:rStyle w:val="Hyperlink"/>
            <w:noProof/>
          </w:rPr>
          <w:t>2.1</w:t>
        </w:r>
        <w:r w:rsidR="001818D8">
          <w:rPr>
            <w:rFonts w:asciiTheme="minorHAnsi" w:eastAsiaTheme="minorEastAsia" w:hAnsiTheme="minorHAnsi" w:cstheme="minorBidi"/>
            <w:smallCaps w:val="0"/>
            <w:noProof/>
            <w:sz w:val="22"/>
            <w:szCs w:val="22"/>
          </w:rPr>
          <w:tab/>
        </w:r>
        <w:r w:rsidR="001818D8" w:rsidRPr="008739AF">
          <w:rPr>
            <w:rStyle w:val="Hyperlink"/>
            <w:noProof/>
          </w:rPr>
          <w:t>Mission</w:t>
        </w:r>
        <w:r w:rsidR="001818D8">
          <w:rPr>
            <w:noProof/>
            <w:webHidden/>
          </w:rPr>
          <w:tab/>
        </w:r>
        <w:r>
          <w:rPr>
            <w:noProof/>
            <w:webHidden/>
          </w:rPr>
          <w:fldChar w:fldCharType="begin"/>
        </w:r>
        <w:r w:rsidR="001818D8">
          <w:rPr>
            <w:noProof/>
            <w:webHidden/>
          </w:rPr>
          <w:instrText xml:space="preserve"> PAGEREF _Toc324835438 \h </w:instrText>
        </w:r>
        <w:r>
          <w:rPr>
            <w:noProof/>
            <w:webHidden/>
          </w:rPr>
        </w:r>
        <w:r>
          <w:rPr>
            <w:noProof/>
            <w:webHidden/>
          </w:rPr>
          <w:fldChar w:fldCharType="separate"/>
        </w:r>
        <w:r w:rsidR="001818D8">
          <w:rPr>
            <w:noProof/>
            <w:webHidden/>
          </w:rPr>
          <w:t>4</w:t>
        </w:r>
        <w:r>
          <w:rPr>
            <w:noProof/>
            <w:webHidden/>
          </w:rPr>
          <w:fldChar w:fldCharType="end"/>
        </w:r>
      </w:hyperlink>
    </w:p>
    <w:p w:rsidR="001818D8" w:rsidRDefault="00D609A5">
      <w:pPr>
        <w:pStyle w:val="TOC2"/>
        <w:tabs>
          <w:tab w:val="left" w:pos="720"/>
          <w:tab w:val="right" w:leader="dot" w:pos="9620"/>
        </w:tabs>
        <w:rPr>
          <w:rFonts w:asciiTheme="minorHAnsi" w:eastAsiaTheme="minorEastAsia" w:hAnsiTheme="minorHAnsi" w:cstheme="minorBidi"/>
          <w:smallCaps w:val="0"/>
          <w:noProof/>
          <w:sz w:val="22"/>
          <w:szCs w:val="22"/>
        </w:rPr>
      </w:pPr>
      <w:hyperlink w:anchor="_Toc324835439" w:history="1">
        <w:r w:rsidR="001818D8" w:rsidRPr="008739AF">
          <w:rPr>
            <w:rStyle w:val="Hyperlink"/>
            <w:noProof/>
          </w:rPr>
          <w:t>2.2</w:t>
        </w:r>
        <w:r w:rsidR="001818D8">
          <w:rPr>
            <w:rFonts w:asciiTheme="minorHAnsi" w:eastAsiaTheme="minorEastAsia" w:hAnsiTheme="minorHAnsi" w:cstheme="minorBidi"/>
            <w:smallCaps w:val="0"/>
            <w:noProof/>
            <w:sz w:val="22"/>
            <w:szCs w:val="22"/>
          </w:rPr>
          <w:tab/>
        </w:r>
        <w:r w:rsidR="001818D8" w:rsidRPr="008739AF">
          <w:rPr>
            <w:rStyle w:val="Hyperlink"/>
            <w:noProof/>
          </w:rPr>
          <w:t>Strategy</w:t>
        </w:r>
        <w:r w:rsidR="001818D8">
          <w:rPr>
            <w:noProof/>
            <w:webHidden/>
          </w:rPr>
          <w:tab/>
        </w:r>
        <w:r>
          <w:rPr>
            <w:noProof/>
            <w:webHidden/>
          </w:rPr>
          <w:fldChar w:fldCharType="begin"/>
        </w:r>
        <w:r w:rsidR="001818D8">
          <w:rPr>
            <w:noProof/>
            <w:webHidden/>
          </w:rPr>
          <w:instrText xml:space="preserve"> PAGEREF _Toc324835439 \h </w:instrText>
        </w:r>
        <w:r>
          <w:rPr>
            <w:noProof/>
            <w:webHidden/>
          </w:rPr>
        </w:r>
        <w:r>
          <w:rPr>
            <w:noProof/>
            <w:webHidden/>
          </w:rPr>
          <w:fldChar w:fldCharType="separate"/>
        </w:r>
        <w:r w:rsidR="001818D8">
          <w:rPr>
            <w:noProof/>
            <w:webHidden/>
          </w:rPr>
          <w:t>4</w:t>
        </w:r>
        <w:r>
          <w:rPr>
            <w:noProof/>
            <w:webHidden/>
          </w:rPr>
          <w:fldChar w:fldCharType="end"/>
        </w:r>
      </w:hyperlink>
    </w:p>
    <w:p w:rsidR="001818D8" w:rsidRDefault="00D609A5">
      <w:pPr>
        <w:pStyle w:val="TOC2"/>
        <w:tabs>
          <w:tab w:val="left" w:pos="720"/>
          <w:tab w:val="right" w:leader="dot" w:pos="9620"/>
        </w:tabs>
        <w:rPr>
          <w:rFonts w:asciiTheme="minorHAnsi" w:eastAsiaTheme="minorEastAsia" w:hAnsiTheme="minorHAnsi" w:cstheme="minorBidi"/>
          <w:smallCaps w:val="0"/>
          <w:noProof/>
          <w:sz w:val="22"/>
          <w:szCs w:val="22"/>
        </w:rPr>
      </w:pPr>
      <w:hyperlink w:anchor="_Toc324835440" w:history="1">
        <w:r w:rsidR="001818D8" w:rsidRPr="008739AF">
          <w:rPr>
            <w:rStyle w:val="Hyperlink"/>
            <w:noProof/>
          </w:rPr>
          <w:t>2.3</w:t>
        </w:r>
        <w:r w:rsidR="001818D8">
          <w:rPr>
            <w:rFonts w:asciiTheme="minorHAnsi" w:eastAsiaTheme="minorEastAsia" w:hAnsiTheme="minorHAnsi" w:cstheme="minorBidi"/>
            <w:smallCaps w:val="0"/>
            <w:noProof/>
            <w:sz w:val="22"/>
            <w:szCs w:val="22"/>
          </w:rPr>
          <w:tab/>
        </w:r>
        <w:r w:rsidR="001818D8" w:rsidRPr="008739AF">
          <w:rPr>
            <w:rStyle w:val="Hyperlink"/>
            <w:noProof/>
          </w:rPr>
          <w:t>Objectives</w:t>
        </w:r>
        <w:r w:rsidR="001818D8">
          <w:rPr>
            <w:noProof/>
            <w:webHidden/>
          </w:rPr>
          <w:tab/>
        </w:r>
        <w:r>
          <w:rPr>
            <w:noProof/>
            <w:webHidden/>
          </w:rPr>
          <w:fldChar w:fldCharType="begin"/>
        </w:r>
        <w:r w:rsidR="001818D8">
          <w:rPr>
            <w:noProof/>
            <w:webHidden/>
          </w:rPr>
          <w:instrText xml:space="preserve"> PAGEREF _Toc324835440 \h </w:instrText>
        </w:r>
        <w:r>
          <w:rPr>
            <w:noProof/>
            <w:webHidden/>
          </w:rPr>
        </w:r>
        <w:r>
          <w:rPr>
            <w:noProof/>
            <w:webHidden/>
          </w:rPr>
          <w:fldChar w:fldCharType="separate"/>
        </w:r>
        <w:r w:rsidR="001818D8">
          <w:rPr>
            <w:noProof/>
            <w:webHidden/>
          </w:rPr>
          <w:t>4</w:t>
        </w:r>
        <w:r>
          <w:rPr>
            <w:noProof/>
            <w:webHidden/>
          </w:rPr>
          <w:fldChar w:fldCharType="end"/>
        </w:r>
      </w:hyperlink>
    </w:p>
    <w:p w:rsidR="001818D8" w:rsidRDefault="00D609A5">
      <w:pPr>
        <w:pStyle w:val="TOC2"/>
        <w:tabs>
          <w:tab w:val="left" w:pos="720"/>
          <w:tab w:val="right" w:leader="dot" w:pos="9620"/>
        </w:tabs>
        <w:rPr>
          <w:rFonts w:asciiTheme="minorHAnsi" w:eastAsiaTheme="minorEastAsia" w:hAnsiTheme="minorHAnsi" w:cstheme="minorBidi"/>
          <w:smallCaps w:val="0"/>
          <w:noProof/>
          <w:sz w:val="22"/>
          <w:szCs w:val="22"/>
        </w:rPr>
      </w:pPr>
      <w:hyperlink w:anchor="_Toc324835441" w:history="1">
        <w:r w:rsidR="001818D8" w:rsidRPr="008739AF">
          <w:rPr>
            <w:rStyle w:val="Hyperlink"/>
            <w:noProof/>
          </w:rPr>
          <w:t>2.4</w:t>
        </w:r>
        <w:r w:rsidR="001818D8">
          <w:rPr>
            <w:rFonts w:asciiTheme="minorHAnsi" w:eastAsiaTheme="minorEastAsia" w:hAnsiTheme="minorHAnsi" w:cstheme="minorBidi"/>
            <w:smallCaps w:val="0"/>
            <w:noProof/>
            <w:sz w:val="22"/>
            <w:szCs w:val="22"/>
          </w:rPr>
          <w:tab/>
        </w:r>
        <w:r w:rsidR="001818D8" w:rsidRPr="008739AF">
          <w:rPr>
            <w:rStyle w:val="Hyperlink"/>
            <w:noProof/>
          </w:rPr>
          <w:t>Guiding Principles</w:t>
        </w:r>
        <w:r w:rsidR="001818D8">
          <w:rPr>
            <w:noProof/>
            <w:webHidden/>
          </w:rPr>
          <w:tab/>
        </w:r>
        <w:r>
          <w:rPr>
            <w:noProof/>
            <w:webHidden/>
          </w:rPr>
          <w:fldChar w:fldCharType="begin"/>
        </w:r>
        <w:r w:rsidR="001818D8">
          <w:rPr>
            <w:noProof/>
            <w:webHidden/>
          </w:rPr>
          <w:instrText xml:space="preserve"> PAGEREF _Toc324835441 \h </w:instrText>
        </w:r>
        <w:r>
          <w:rPr>
            <w:noProof/>
            <w:webHidden/>
          </w:rPr>
        </w:r>
        <w:r>
          <w:rPr>
            <w:noProof/>
            <w:webHidden/>
          </w:rPr>
          <w:fldChar w:fldCharType="separate"/>
        </w:r>
        <w:r w:rsidR="001818D8">
          <w:rPr>
            <w:noProof/>
            <w:webHidden/>
          </w:rPr>
          <w:t>4</w:t>
        </w:r>
        <w:r>
          <w:rPr>
            <w:noProof/>
            <w:webHidden/>
          </w:rPr>
          <w:fldChar w:fldCharType="end"/>
        </w:r>
      </w:hyperlink>
    </w:p>
    <w:p w:rsidR="001818D8" w:rsidRDefault="00D609A5">
      <w:pPr>
        <w:pStyle w:val="TOC2"/>
        <w:tabs>
          <w:tab w:val="left" w:pos="720"/>
          <w:tab w:val="right" w:leader="dot" w:pos="9620"/>
        </w:tabs>
        <w:rPr>
          <w:rFonts w:asciiTheme="minorHAnsi" w:eastAsiaTheme="minorEastAsia" w:hAnsiTheme="minorHAnsi" w:cstheme="minorBidi"/>
          <w:smallCaps w:val="0"/>
          <w:noProof/>
          <w:sz w:val="22"/>
          <w:szCs w:val="22"/>
        </w:rPr>
      </w:pPr>
      <w:hyperlink w:anchor="_Toc324835442" w:history="1">
        <w:r w:rsidR="001818D8" w:rsidRPr="008739AF">
          <w:rPr>
            <w:rStyle w:val="Hyperlink"/>
            <w:rFonts w:cs="Arial"/>
            <w:noProof/>
          </w:rPr>
          <w:t>3</w:t>
        </w:r>
        <w:r w:rsidR="001818D8">
          <w:rPr>
            <w:rFonts w:asciiTheme="minorHAnsi" w:eastAsiaTheme="minorEastAsia" w:hAnsiTheme="minorHAnsi" w:cstheme="minorBidi"/>
            <w:smallCaps w:val="0"/>
            <w:noProof/>
            <w:sz w:val="22"/>
            <w:szCs w:val="22"/>
          </w:rPr>
          <w:tab/>
        </w:r>
        <w:r w:rsidR="001818D8" w:rsidRPr="008739AF">
          <w:rPr>
            <w:rStyle w:val="Hyperlink"/>
            <w:rFonts w:cs="Arial"/>
            <w:noProof/>
          </w:rPr>
          <w:t>Components and Functional Requirements</w:t>
        </w:r>
        <w:r w:rsidR="001818D8">
          <w:rPr>
            <w:noProof/>
            <w:webHidden/>
          </w:rPr>
          <w:tab/>
        </w:r>
        <w:r>
          <w:rPr>
            <w:noProof/>
            <w:webHidden/>
          </w:rPr>
          <w:fldChar w:fldCharType="begin"/>
        </w:r>
        <w:r w:rsidR="001818D8">
          <w:rPr>
            <w:noProof/>
            <w:webHidden/>
          </w:rPr>
          <w:instrText xml:space="preserve"> PAGEREF _Toc324835442 \h </w:instrText>
        </w:r>
        <w:r>
          <w:rPr>
            <w:noProof/>
            <w:webHidden/>
          </w:rPr>
        </w:r>
        <w:r>
          <w:rPr>
            <w:noProof/>
            <w:webHidden/>
          </w:rPr>
          <w:fldChar w:fldCharType="separate"/>
        </w:r>
        <w:r w:rsidR="001818D8">
          <w:rPr>
            <w:noProof/>
            <w:webHidden/>
          </w:rPr>
          <w:t>5</w:t>
        </w:r>
        <w:r>
          <w:rPr>
            <w:noProof/>
            <w:webHidden/>
          </w:rPr>
          <w:fldChar w:fldCharType="end"/>
        </w:r>
      </w:hyperlink>
    </w:p>
    <w:p w:rsidR="001818D8" w:rsidRDefault="00D609A5">
      <w:pPr>
        <w:pStyle w:val="TOC2"/>
        <w:tabs>
          <w:tab w:val="left" w:pos="720"/>
          <w:tab w:val="right" w:leader="dot" w:pos="9620"/>
        </w:tabs>
        <w:rPr>
          <w:rFonts w:asciiTheme="minorHAnsi" w:eastAsiaTheme="minorEastAsia" w:hAnsiTheme="minorHAnsi" w:cstheme="minorBidi"/>
          <w:smallCaps w:val="0"/>
          <w:noProof/>
          <w:sz w:val="22"/>
          <w:szCs w:val="22"/>
        </w:rPr>
      </w:pPr>
      <w:hyperlink w:anchor="_Toc324835443" w:history="1">
        <w:r w:rsidR="001818D8" w:rsidRPr="008739AF">
          <w:rPr>
            <w:rStyle w:val="Hyperlink"/>
            <w:noProof/>
          </w:rPr>
          <w:t>3.1</w:t>
        </w:r>
        <w:r w:rsidR="001818D8">
          <w:rPr>
            <w:rFonts w:asciiTheme="minorHAnsi" w:eastAsiaTheme="minorEastAsia" w:hAnsiTheme="minorHAnsi" w:cstheme="minorBidi"/>
            <w:smallCaps w:val="0"/>
            <w:noProof/>
            <w:sz w:val="22"/>
            <w:szCs w:val="22"/>
          </w:rPr>
          <w:tab/>
        </w:r>
        <w:r w:rsidR="001818D8" w:rsidRPr="008739AF">
          <w:rPr>
            <w:rStyle w:val="Hyperlink"/>
            <w:noProof/>
          </w:rPr>
          <w:t>Register and Sign On Requirements – P1</w:t>
        </w:r>
        <w:r w:rsidR="001818D8">
          <w:rPr>
            <w:noProof/>
            <w:webHidden/>
          </w:rPr>
          <w:tab/>
        </w:r>
        <w:r>
          <w:rPr>
            <w:noProof/>
            <w:webHidden/>
          </w:rPr>
          <w:fldChar w:fldCharType="begin"/>
        </w:r>
        <w:r w:rsidR="001818D8">
          <w:rPr>
            <w:noProof/>
            <w:webHidden/>
          </w:rPr>
          <w:instrText xml:space="preserve"> PAGEREF _Toc324835443 \h </w:instrText>
        </w:r>
        <w:r>
          <w:rPr>
            <w:noProof/>
            <w:webHidden/>
          </w:rPr>
        </w:r>
        <w:r>
          <w:rPr>
            <w:noProof/>
            <w:webHidden/>
          </w:rPr>
          <w:fldChar w:fldCharType="separate"/>
        </w:r>
        <w:r w:rsidR="001818D8">
          <w:rPr>
            <w:noProof/>
            <w:webHidden/>
          </w:rPr>
          <w:t>5</w:t>
        </w:r>
        <w:r>
          <w:rPr>
            <w:noProof/>
            <w:webHidden/>
          </w:rPr>
          <w:fldChar w:fldCharType="end"/>
        </w:r>
      </w:hyperlink>
    </w:p>
    <w:p w:rsidR="001818D8" w:rsidRDefault="00D609A5">
      <w:pPr>
        <w:pStyle w:val="TOC2"/>
        <w:tabs>
          <w:tab w:val="left" w:pos="720"/>
          <w:tab w:val="right" w:leader="dot" w:pos="9620"/>
        </w:tabs>
        <w:rPr>
          <w:rFonts w:asciiTheme="minorHAnsi" w:eastAsiaTheme="minorEastAsia" w:hAnsiTheme="minorHAnsi" w:cstheme="minorBidi"/>
          <w:smallCaps w:val="0"/>
          <w:noProof/>
          <w:sz w:val="22"/>
          <w:szCs w:val="22"/>
        </w:rPr>
      </w:pPr>
      <w:hyperlink w:anchor="_Toc324835444" w:history="1">
        <w:r w:rsidR="001818D8" w:rsidRPr="008739AF">
          <w:rPr>
            <w:rStyle w:val="Hyperlink"/>
            <w:noProof/>
          </w:rPr>
          <w:t>3.2</w:t>
        </w:r>
        <w:r w:rsidR="001818D8">
          <w:rPr>
            <w:rFonts w:asciiTheme="minorHAnsi" w:eastAsiaTheme="minorEastAsia" w:hAnsiTheme="minorHAnsi" w:cstheme="minorBidi"/>
            <w:smallCaps w:val="0"/>
            <w:noProof/>
            <w:sz w:val="22"/>
            <w:szCs w:val="22"/>
          </w:rPr>
          <w:tab/>
        </w:r>
        <w:r w:rsidR="001818D8" w:rsidRPr="008739AF">
          <w:rPr>
            <w:rStyle w:val="Hyperlink"/>
            <w:noProof/>
          </w:rPr>
          <w:t>Communities Profile Requirements – P1</w:t>
        </w:r>
        <w:r w:rsidR="001818D8">
          <w:rPr>
            <w:noProof/>
            <w:webHidden/>
          </w:rPr>
          <w:tab/>
        </w:r>
        <w:r>
          <w:rPr>
            <w:noProof/>
            <w:webHidden/>
          </w:rPr>
          <w:fldChar w:fldCharType="begin"/>
        </w:r>
        <w:r w:rsidR="001818D8">
          <w:rPr>
            <w:noProof/>
            <w:webHidden/>
          </w:rPr>
          <w:instrText xml:space="preserve"> PAGEREF _Toc324835444 \h </w:instrText>
        </w:r>
        <w:r>
          <w:rPr>
            <w:noProof/>
            <w:webHidden/>
          </w:rPr>
        </w:r>
        <w:r>
          <w:rPr>
            <w:noProof/>
            <w:webHidden/>
          </w:rPr>
          <w:fldChar w:fldCharType="separate"/>
        </w:r>
        <w:r w:rsidR="001818D8">
          <w:rPr>
            <w:noProof/>
            <w:webHidden/>
          </w:rPr>
          <w:t>6</w:t>
        </w:r>
        <w:r>
          <w:rPr>
            <w:noProof/>
            <w:webHidden/>
          </w:rPr>
          <w:fldChar w:fldCharType="end"/>
        </w:r>
      </w:hyperlink>
    </w:p>
    <w:p w:rsidR="001818D8" w:rsidRDefault="00D609A5">
      <w:pPr>
        <w:pStyle w:val="TOC2"/>
        <w:tabs>
          <w:tab w:val="left" w:pos="720"/>
          <w:tab w:val="right" w:leader="dot" w:pos="9620"/>
        </w:tabs>
        <w:rPr>
          <w:rFonts w:asciiTheme="minorHAnsi" w:eastAsiaTheme="minorEastAsia" w:hAnsiTheme="minorHAnsi" w:cstheme="minorBidi"/>
          <w:smallCaps w:val="0"/>
          <w:noProof/>
          <w:sz w:val="22"/>
          <w:szCs w:val="22"/>
        </w:rPr>
      </w:pPr>
      <w:hyperlink w:anchor="_Toc324835445" w:history="1">
        <w:r w:rsidR="001818D8" w:rsidRPr="008739AF">
          <w:rPr>
            <w:rStyle w:val="Hyperlink"/>
            <w:noProof/>
          </w:rPr>
          <w:t>3.3</w:t>
        </w:r>
        <w:r w:rsidR="001818D8">
          <w:rPr>
            <w:rFonts w:asciiTheme="minorHAnsi" w:eastAsiaTheme="minorEastAsia" w:hAnsiTheme="minorHAnsi" w:cstheme="minorBidi"/>
            <w:smallCaps w:val="0"/>
            <w:noProof/>
            <w:sz w:val="22"/>
            <w:szCs w:val="22"/>
          </w:rPr>
          <w:tab/>
        </w:r>
        <w:r w:rsidR="001818D8" w:rsidRPr="008739AF">
          <w:rPr>
            <w:rStyle w:val="Hyperlink"/>
            <w:noProof/>
          </w:rPr>
          <w:t>Header</w:t>
        </w:r>
        <w:r w:rsidR="001818D8">
          <w:rPr>
            <w:noProof/>
            <w:webHidden/>
          </w:rPr>
          <w:tab/>
        </w:r>
        <w:r>
          <w:rPr>
            <w:noProof/>
            <w:webHidden/>
          </w:rPr>
          <w:fldChar w:fldCharType="begin"/>
        </w:r>
        <w:r w:rsidR="001818D8">
          <w:rPr>
            <w:noProof/>
            <w:webHidden/>
          </w:rPr>
          <w:instrText xml:space="preserve"> PAGEREF _Toc324835445 \h </w:instrText>
        </w:r>
        <w:r>
          <w:rPr>
            <w:noProof/>
            <w:webHidden/>
          </w:rPr>
        </w:r>
        <w:r>
          <w:rPr>
            <w:noProof/>
            <w:webHidden/>
          </w:rPr>
          <w:fldChar w:fldCharType="separate"/>
        </w:r>
        <w:r w:rsidR="001818D8">
          <w:rPr>
            <w:noProof/>
            <w:webHidden/>
          </w:rPr>
          <w:t>6</w:t>
        </w:r>
        <w:r>
          <w:rPr>
            <w:noProof/>
            <w:webHidden/>
          </w:rPr>
          <w:fldChar w:fldCharType="end"/>
        </w:r>
      </w:hyperlink>
    </w:p>
    <w:p w:rsidR="001818D8" w:rsidRDefault="00D609A5">
      <w:pPr>
        <w:pStyle w:val="TOC2"/>
        <w:tabs>
          <w:tab w:val="left" w:pos="720"/>
          <w:tab w:val="right" w:leader="dot" w:pos="9620"/>
        </w:tabs>
        <w:rPr>
          <w:rFonts w:asciiTheme="minorHAnsi" w:eastAsiaTheme="minorEastAsia" w:hAnsiTheme="minorHAnsi" w:cstheme="minorBidi"/>
          <w:smallCaps w:val="0"/>
          <w:noProof/>
          <w:sz w:val="22"/>
          <w:szCs w:val="22"/>
        </w:rPr>
      </w:pPr>
      <w:hyperlink w:anchor="_Toc324835446" w:history="1">
        <w:r w:rsidR="001818D8" w:rsidRPr="008739AF">
          <w:rPr>
            <w:rStyle w:val="Hyperlink"/>
            <w:noProof/>
          </w:rPr>
          <w:t>3.4</w:t>
        </w:r>
        <w:r w:rsidR="001818D8">
          <w:rPr>
            <w:rFonts w:asciiTheme="minorHAnsi" w:eastAsiaTheme="minorEastAsia" w:hAnsiTheme="minorHAnsi" w:cstheme="minorBidi"/>
            <w:smallCaps w:val="0"/>
            <w:noProof/>
            <w:sz w:val="22"/>
            <w:szCs w:val="22"/>
          </w:rPr>
          <w:tab/>
        </w:r>
        <w:r w:rsidR="001818D8" w:rsidRPr="008739AF">
          <w:rPr>
            <w:rStyle w:val="Hyperlink"/>
            <w:noProof/>
          </w:rPr>
          <w:t>Homepage – P1 &amp; P2</w:t>
        </w:r>
        <w:r w:rsidR="001818D8">
          <w:rPr>
            <w:noProof/>
            <w:webHidden/>
          </w:rPr>
          <w:tab/>
        </w:r>
        <w:r>
          <w:rPr>
            <w:noProof/>
            <w:webHidden/>
          </w:rPr>
          <w:fldChar w:fldCharType="begin"/>
        </w:r>
        <w:r w:rsidR="001818D8">
          <w:rPr>
            <w:noProof/>
            <w:webHidden/>
          </w:rPr>
          <w:instrText xml:space="preserve"> PAGEREF _Toc324835446 \h </w:instrText>
        </w:r>
        <w:r>
          <w:rPr>
            <w:noProof/>
            <w:webHidden/>
          </w:rPr>
        </w:r>
        <w:r>
          <w:rPr>
            <w:noProof/>
            <w:webHidden/>
          </w:rPr>
          <w:fldChar w:fldCharType="separate"/>
        </w:r>
        <w:r w:rsidR="001818D8">
          <w:rPr>
            <w:noProof/>
            <w:webHidden/>
          </w:rPr>
          <w:t>7</w:t>
        </w:r>
        <w:r>
          <w:rPr>
            <w:noProof/>
            <w:webHidden/>
          </w:rPr>
          <w:fldChar w:fldCharType="end"/>
        </w:r>
      </w:hyperlink>
    </w:p>
    <w:p w:rsidR="001818D8" w:rsidRDefault="00D609A5">
      <w:pPr>
        <w:pStyle w:val="TOC2"/>
        <w:tabs>
          <w:tab w:val="left" w:pos="720"/>
          <w:tab w:val="right" w:leader="dot" w:pos="9620"/>
        </w:tabs>
        <w:rPr>
          <w:rFonts w:asciiTheme="minorHAnsi" w:eastAsiaTheme="minorEastAsia" w:hAnsiTheme="minorHAnsi" w:cstheme="minorBidi"/>
          <w:smallCaps w:val="0"/>
          <w:noProof/>
          <w:sz w:val="22"/>
          <w:szCs w:val="22"/>
        </w:rPr>
      </w:pPr>
      <w:hyperlink w:anchor="_Toc324835447" w:history="1">
        <w:r w:rsidR="001818D8" w:rsidRPr="008739AF">
          <w:rPr>
            <w:rStyle w:val="Hyperlink"/>
            <w:noProof/>
          </w:rPr>
          <w:t>3.5</w:t>
        </w:r>
        <w:r w:rsidR="001818D8">
          <w:rPr>
            <w:rFonts w:asciiTheme="minorHAnsi" w:eastAsiaTheme="minorEastAsia" w:hAnsiTheme="minorHAnsi" w:cstheme="minorBidi"/>
            <w:smallCaps w:val="0"/>
            <w:noProof/>
            <w:sz w:val="22"/>
            <w:szCs w:val="22"/>
          </w:rPr>
          <w:tab/>
        </w:r>
        <w:r w:rsidR="001818D8" w:rsidRPr="008739AF">
          <w:rPr>
            <w:rStyle w:val="Hyperlink"/>
            <w:noProof/>
          </w:rPr>
          <w:t>Q&amp;A and Commenting Requirements – P1</w:t>
        </w:r>
        <w:r w:rsidR="001818D8">
          <w:rPr>
            <w:noProof/>
            <w:webHidden/>
          </w:rPr>
          <w:tab/>
        </w:r>
        <w:r>
          <w:rPr>
            <w:noProof/>
            <w:webHidden/>
          </w:rPr>
          <w:fldChar w:fldCharType="begin"/>
        </w:r>
        <w:r w:rsidR="001818D8">
          <w:rPr>
            <w:noProof/>
            <w:webHidden/>
          </w:rPr>
          <w:instrText xml:space="preserve"> PAGEREF _Toc324835447 \h </w:instrText>
        </w:r>
        <w:r>
          <w:rPr>
            <w:noProof/>
            <w:webHidden/>
          </w:rPr>
        </w:r>
        <w:r>
          <w:rPr>
            <w:noProof/>
            <w:webHidden/>
          </w:rPr>
          <w:fldChar w:fldCharType="separate"/>
        </w:r>
        <w:r w:rsidR="001818D8">
          <w:rPr>
            <w:noProof/>
            <w:webHidden/>
          </w:rPr>
          <w:t>8</w:t>
        </w:r>
        <w:r>
          <w:rPr>
            <w:noProof/>
            <w:webHidden/>
          </w:rPr>
          <w:fldChar w:fldCharType="end"/>
        </w:r>
      </w:hyperlink>
    </w:p>
    <w:p w:rsidR="001818D8" w:rsidRDefault="00D609A5">
      <w:pPr>
        <w:pStyle w:val="TOC2"/>
        <w:tabs>
          <w:tab w:val="left" w:pos="720"/>
          <w:tab w:val="right" w:leader="dot" w:pos="9620"/>
        </w:tabs>
        <w:rPr>
          <w:rFonts w:asciiTheme="minorHAnsi" w:eastAsiaTheme="minorEastAsia" w:hAnsiTheme="minorHAnsi" w:cstheme="minorBidi"/>
          <w:smallCaps w:val="0"/>
          <w:noProof/>
          <w:sz w:val="22"/>
          <w:szCs w:val="22"/>
        </w:rPr>
      </w:pPr>
      <w:hyperlink w:anchor="_Toc324835448" w:history="1">
        <w:r w:rsidR="001818D8" w:rsidRPr="008739AF">
          <w:rPr>
            <w:rStyle w:val="Hyperlink"/>
            <w:noProof/>
          </w:rPr>
          <w:t>3.6</w:t>
        </w:r>
        <w:r w:rsidR="001818D8">
          <w:rPr>
            <w:rFonts w:asciiTheme="minorHAnsi" w:eastAsiaTheme="minorEastAsia" w:hAnsiTheme="minorHAnsi" w:cstheme="minorBidi"/>
            <w:smallCaps w:val="0"/>
            <w:noProof/>
            <w:sz w:val="22"/>
            <w:szCs w:val="22"/>
          </w:rPr>
          <w:tab/>
        </w:r>
        <w:r w:rsidR="001818D8" w:rsidRPr="008739AF">
          <w:rPr>
            <w:rStyle w:val="Hyperlink"/>
            <w:noProof/>
          </w:rPr>
          <w:t>Following Requirements – P1</w:t>
        </w:r>
        <w:r w:rsidR="001818D8">
          <w:rPr>
            <w:noProof/>
            <w:webHidden/>
          </w:rPr>
          <w:tab/>
        </w:r>
        <w:r>
          <w:rPr>
            <w:noProof/>
            <w:webHidden/>
          </w:rPr>
          <w:fldChar w:fldCharType="begin"/>
        </w:r>
        <w:r w:rsidR="001818D8">
          <w:rPr>
            <w:noProof/>
            <w:webHidden/>
          </w:rPr>
          <w:instrText xml:space="preserve"> PAGEREF _Toc324835448 \h </w:instrText>
        </w:r>
        <w:r>
          <w:rPr>
            <w:noProof/>
            <w:webHidden/>
          </w:rPr>
        </w:r>
        <w:r>
          <w:rPr>
            <w:noProof/>
            <w:webHidden/>
          </w:rPr>
          <w:fldChar w:fldCharType="separate"/>
        </w:r>
        <w:r w:rsidR="001818D8">
          <w:rPr>
            <w:noProof/>
            <w:webHidden/>
          </w:rPr>
          <w:t>9</w:t>
        </w:r>
        <w:r>
          <w:rPr>
            <w:noProof/>
            <w:webHidden/>
          </w:rPr>
          <w:fldChar w:fldCharType="end"/>
        </w:r>
      </w:hyperlink>
    </w:p>
    <w:p w:rsidR="001818D8" w:rsidRDefault="00D609A5">
      <w:pPr>
        <w:pStyle w:val="TOC2"/>
        <w:tabs>
          <w:tab w:val="left" w:pos="720"/>
          <w:tab w:val="right" w:leader="dot" w:pos="9620"/>
        </w:tabs>
        <w:rPr>
          <w:rFonts w:asciiTheme="minorHAnsi" w:eastAsiaTheme="minorEastAsia" w:hAnsiTheme="minorHAnsi" w:cstheme="minorBidi"/>
          <w:smallCaps w:val="0"/>
          <w:noProof/>
          <w:sz w:val="22"/>
          <w:szCs w:val="22"/>
        </w:rPr>
      </w:pPr>
      <w:hyperlink w:anchor="_Toc324835449" w:history="1">
        <w:r w:rsidR="001818D8" w:rsidRPr="008739AF">
          <w:rPr>
            <w:rStyle w:val="Hyperlink"/>
            <w:noProof/>
          </w:rPr>
          <w:t>3.7</w:t>
        </w:r>
        <w:r w:rsidR="001818D8">
          <w:rPr>
            <w:rFonts w:asciiTheme="minorHAnsi" w:eastAsiaTheme="minorEastAsia" w:hAnsiTheme="minorHAnsi" w:cstheme="minorBidi"/>
            <w:smallCaps w:val="0"/>
            <w:noProof/>
            <w:sz w:val="22"/>
            <w:szCs w:val="22"/>
          </w:rPr>
          <w:tab/>
        </w:r>
        <w:r w:rsidR="001818D8" w:rsidRPr="008739AF">
          <w:rPr>
            <w:rStyle w:val="Hyperlink"/>
            <w:noProof/>
          </w:rPr>
          <w:t>Badging Requirements – P1</w:t>
        </w:r>
        <w:r w:rsidR="001818D8">
          <w:rPr>
            <w:noProof/>
            <w:webHidden/>
          </w:rPr>
          <w:tab/>
        </w:r>
        <w:r>
          <w:rPr>
            <w:noProof/>
            <w:webHidden/>
          </w:rPr>
          <w:fldChar w:fldCharType="begin"/>
        </w:r>
        <w:r w:rsidR="001818D8">
          <w:rPr>
            <w:noProof/>
            <w:webHidden/>
          </w:rPr>
          <w:instrText xml:space="preserve"> PAGEREF _Toc324835449 \h </w:instrText>
        </w:r>
        <w:r>
          <w:rPr>
            <w:noProof/>
            <w:webHidden/>
          </w:rPr>
        </w:r>
        <w:r>
          <w:rPr>
            <w:noProof/>
            <w:webHidden/>
          </w:rPr>
          <w:fldChar w:fldCharType="separate"/>
        </w:r>
        <w:r w:rsidR="001818D8">
          <w:rPr>
            <w:noProof/>
            <w:webHidden/>
          </w:rPr>
          <w:t>10</w:t>
        </w:r>
        <w:r>
          <w:rPr>
            <w:noProof/>
            <w:webHidden/>
          </w:rPr>
          <w:fldChar w:fldCharType="end"/>
        </w:r>
      </w:hyperlink>
    </w:p>
    <w:p w:rsidR="001818D8" w:rsidRDefault="00D609A5">
      <w:pPr>
        <w:pStyle w:val="TOC2"/>
        <w:tabs>
          <w:tab w:val="left" w:pos="720"/>
          <w:tab w:val="right" w:leader="dot" w:pos="9620"/>
        </w:tabs>
        <w:rPr>
          <w:rFonts w:asciiTheme="minorHAnsi" w:eastAsiaTheme="minorEastAsia" w:hAnsiTheme="minorHAnsi" w:cstheme="minorBidi"/>
          <w:smallCaps w:val="0"/>
          <w:noProof/>
          <w:sz w:val="22"/>
          <w:szCs w:val="22"/>
        </w:rPr>
      </w:pPr>
      <w:hyperlink w:anchor="_Toc324835450" w:history="1">
        <w:r w:rsidR="001818D8" w:rsidRPr="008739AF">
          <w:rPr>
            <w:rStyle w:val="Hyperlink"/>
            <w:noProof/>
          </w:rPr>
          <w:t>3.8</w:t>
        </w:r>
        <w:r w:rsidR="001818D8">
          <w:rPr>
            <w:rFonts w:asciiTheme="minorHAnsi" w:eastAsiaTheme="minorEastAsia" w:hAnsiTheme="minorHAnsi" w:cstheme="minorBidi"/>
            <w:smallCaps w:val="0"/>
            <w:noProof/>
            <w:sz w:val="22"/>
            <w:szCs w:val="22"/>
          </w:rPr>
          <w:tab/>
        </w:r>
        <w:r w:rsidR="001818D8" w:rsidRPr="008739AF">
          <w:rPr>
            <w:rStyle w:val="Hyperlink"/>
            <w:noProof/>
          </w:rPr>
          <w:t>Social Integration Requirements – P1</w:t>
        </w:r>
        <w:r w:rsidR="001818D8">
          <w:rPr>
            <w:noProof/>
            <w:webHidden/>
          </w:rPr>
          <w:tab/>
        </w:r>
        <w:r>
          <w:rPr>
            <w:noProof/>
            <w:webHidden/>
          </w:rPr>
          <w:fldChar w:fldCharType="begin"/>
        </w:r>
        <w:r w:rsidR="001818D8">
          <w:rPr>
            <w:noProof/>
            <w:webHidden/>
          </w:rPr>
          <w:instrText xml:space="preserve"> PAGEREF _Toc324835450 \h </w:instrText>
        </w:r>
        <w:r>
          <w:rPr>
            <w:noProof/>
            <w:webHidden/>
          </w:rPr>
        </w:r>
        <w:r>
          <w:rPr>
            <w:noProof/>
            <w:webHidden/>
          </w:rPr>
          <w:fldChar w:fldCharType="separate"/>
        </w:r>
        <w:r w:rsidR="001818D8">
          <w:rPr>
            <w:noProof/>
            <w:webHidden/>
          </w:rPr>
          <w:t>10</w:t>
        </w:r>
        <w:r>
          <w:rPr>
            <w:noProof/>
            <w:webHidden/>
          </w:rPr>
          <w:fldChar w:fldCharType="end"/>
        </w:r>
      </w:hyperlink>
    </w:p>
    <w:p w:rsidR="001818D8" w:rsidRDefault="00D609A5">
      <w:pPr>
        <w:pStyle w:val="TOC2"/>
        <w:tabs>
          <w:tab w:val="left" w:pos="720"/>
          <w:tab w:val="right" w:leader="dot" w:pos="9620"/>
        </w:tabs>
        <w:rPr>
          <w:rFonts w:asciiTheme="minorHAnsi" w:eastAsiaTheme="minorEastAsia" w:hAnsiTheme="minorHAnsi" w:cstheme="minorBidi"/>
          <w:smallCaps w:val="0"/>
          <w:noProof/>
          <w:sz w:val="22"/>
          <w:szCs w:val="22"/>
        </w:rPr>
      </w:pPr>
      <w:hyperlink w:anchor="_Toc324835451" w:history="1">
        <w:r w:rsidR="001818D8" w:rsidRPr="008739AF">
          <w:rPr>
            <w:rStyle w:val="Hyperlink"/>
            <w:noProof/>
          </w:rPr>
          <w:t>3.9</w:t>
        </w:r>
        <w:r w:rsidR="001818D8">
          <w:rPr>
            <w:rFonts w:asciiTheme="minorHAnsi" w:eastAsiaTheme="minorEastAsia" w:hAnsiTheme="minorHAnsi" w:cstheme="minorBidi"/>
            <w:smallCaps w:val="0"/>
            <w:noProof/>
            <w:sz w:val="22"/>
            <w:szCs w:val="22"/>
          </w:rPr>
          <w:tab/>
        </w:r>
        <w:r w:rsidR="001818D8" w:rsidRPr="008739AF">
          <w:rPr>
            <w:rStyle w:val="Hyperlink"/>
            <w:noProof/>
          </w:rPr>
          <w:t>Customer Service Requirements – P1 &amp; P2</w:t>
        </w:r>
        <w:r w:rsidR="001818D8">
          <w:rPr>
            <w:noProof/>
            <w:webHidden/>
          </w:rPr>
          <w:tab/>
        </w:r>
        <w:r>
          <w:rPr>
            <w:noProof/>
            <w:webHidden/>
          </w:rPr>
          <w:fldChar w:fldCharType="begin"/>
        </w:r>
        <w:r w:rsidR="001818D8">
          <w:rPr>
            <w:noProof/>
            <w:webHidden/>
          </w:rPr>
          <w:instrText xml:space="preserve"> PAGEREF _Toc324835451 \h </w:instrText>
        </w:r>
        <w:r>
          <w:rPr>
            <w:noProof/>
            <w:webHidden/>
          </w:rPr>
        </w:r>
        <w:r>
          <w:rPr>
            <w:noProof/>
            <w:webHidden/>
          </w:rPr>
          <w:fldChar w:fldCharType="separate"/>
        </w:r>
        <w:r w:rsidR="001818D8">
          <w:rPr>
            <w:noProof/>
            <w:webHidden/>
          </w:rPr>
          <w:t>10</w:t>
        </w:r>
        <w:r>
          <w:rPr>
            <w:noProof/>
            <w:webHidden/>
          </w:rPr>
          <w:fldChar w:fldCharType="end"/>
        </w:r>
      </w:hyperlink>
    </w:p>
    <w:p w:rsidR="001818D8" w:rsidRDefault="00D609A5">
      <w:pPr>
        <w:pStyle w:val="TOC2"/>
        <w:tabs>
          <w:tab w:val="left" w:pos="960"/>
          <w:tab w:val="right" w:leader="dot" w:pos="9620"/>
        </w:tabs>
        <w:rPr>
          <w:rFonts w:asciiTheme="minorHAnsi" w:eastAsiaTheme="minorEastAsia" w:hAnsiTheme="minorHAnsi" w:cstheme="minorBidi"/>
          <w:smallCaps w:val="0"/>
          <w:noProof/>
          <w:sz w:val="22"/>
          <w:szCs w:val="22"/>
        </w:rPr>
      </w:pPr>
      <w:hyperlink w:anchor="_Toc324835452" w:history="1">
        <w:r w:rsidR="001818D8" w:rsidRPr="008739AF">
          <w:rPr>
            <w:rStyle w:val="Hyperlink"/>
            <w:noProof/>
          </w:rPr>
          <w:t>3.10</w:t>
        </w:r>
        <w:r w:rsidR="001818D8">
          <w:rPr>
            <w:rFonts w:asciiTheme="minorHAnsi" w:eastAsiaTheme="minorEastAsia" w:hAnsiTheme="minorHAnsi" w:cstheme="minorBidi"/>
            <w:smallCaps w:val="0"/>
            <w:noProof/>
            <w:sz w:val="22"/>
            <w:szCs w:val="22"/>
          </w:rPr>
          <w:tab/>
        </w:r>
        <w:r w:rsidR="001818D8" w:rsidRPr="008739AF">
          <w:rPr>
            <w:rStyle w:val="Hyperlink"/>
            <w:noProof/>
          </w:rPr>
          <w:t>Blogging and Buying Guides – P1</w:t>
        </w:r>
        <w:r w:rsidR="001818D8">
          <w:rPr>
            <w:noProof/>
            <w:webHidden/>
          </w:rPr>
          <w:tab/>
        </w:r>
        <w:r>
          <w:rPr>
            <w:noProof/>
            <w:webHidden/>
          </w:rPr>
          <w:fldChar w:fldCharType="begin"/>
        </w:r>
        <w:r w:rsidR="001818D8">
          <w:rPr>
            <w:noProof/>
            <w:webHidden/>
          </w:rPr>
          <w:instrText xml:space="preserve"> PAGEREF _Toc324835452 \h </w:instrText>
        </w:r>
        <w:r>
          <w:rPr>
            <w:noProof/>
            <w:webHidden/>
          </w:rPr>
        </w:r>
        <w:r>
          <w:rPr>
            <w:noProof/>
            <w:webHidden/>
          </w:rPr>
          <w:fldChar w:fldCharType="separate"/>
        </w:r>
        <w:r w:rsidR="001818D8">
          <w:rPr>
            <w:noProof/>
            <w:webHidden/>
          </w:rPr>
          <w:t>11</w:t>
        </w:r>
        <w:r>
          <w:rPr>
            <w:noProof/>
            <w:webHidden/>
          </w:rPr>
          <w:fldChar w:fldCharType="end"/>
        </w:r>
      </w:hyperlink>
    </w:p>
    <w:p w:rsidR="001818D8" w:rsidRDefault="00D609A5">
      <w:pPr>
        <w:pStyle w:val="TOC2"/>
        <w:tabs>
          <w:tab w:val="left" w:pos="960"/>
          <w:tab w:val="right" w:leader="dot" w:pos="9620"/>
        </w:tabs>
        <w:rPr>
          <w:rFonts w:asciiTheme="minorHAnsi" w:eastAsiaTheme="minorEastAsia" w:hAnsiTheme="minorHAnsi" w:cstheme="minorBidi"/>
          <w:smallCaps w:val="0"/>
          <w:noProof/>
          <w:sz w:val="22"/>
          <w:szCs w:val="22"/>
        </w:rPr>
      </w:pPr>
      <w:hyperlink w:anchor="_Toc324835453" w:history="1">
        <w:r w:rsidR="001818D8" w:rsidRPr="008739AF">
          <w:rPr>
            <w:rStyle w:val="Hyperlink"/>
            <w:noProof/>
          </w:rPr>
          <w:t>3.11</w:t>
        </w:r>
        <w:r w:rsidR="001818D8">
          <w:rPr>
            <w:rFonts w:asciiTheme="minorHAnsi" w:eastAsiaTheme="minorEastAsia" w:hAnsiTheme="minorHAnsi" w:cstheme="minorBidi"/>
            <w:smallCaps w:val="0"/>
            <w:noProof/>
            <w:sz w:val="22"/>
            <w:szCs w:val="22"/>
          </w:rPr>
          <w:tab/>
        </w:r>
        <w:r w:rsidR="001818D8" w:rsidRPr="008739AF">
          <w:rPr>
            <w:rStyle w:val="Hyperlink"/>
            <w:noProof/>
          </w:rPr>
          <w:t>Category Page Requirements – P1</w:t>
        </w:r>
        <w:r w:rsidR="001818D8">
          <w:rPr>
            <w:noProof/>
            <w:webHidden/>
          </w:rPr>
          <w:tab/>
        </w:r>
        <w:r>
          <w:rPr>
            <w:noProof/>
            <w:webHidden/>
          </w:rPr>
          <w:fldChar w:fldCharType="begin"/>
        </w:r>
        <w:r w:rsidR="001818D8">
          <w:rPr>
            <w:noProof/>
            <w:webHidden/>
          </w:rPr>
          <w:instrText xml:space="preserve"> PAGEREF _Toc324835453 \h </w:instrText>
        </w:r>
        <w:r>
          <w:rPr>
            <w:noProof/>
            <w:webHidden/>
          </w:rPr>
        </w:r>
        <w:r>
          <w:rPr>
            <w:noProof/>
            <w:webHidden/>
          </w:rPr>
          <w:fldChar w:fldCharType="separate"/>
        </w:r>
        <w:r w:rsidR="001818D8">
          <w:rPr>
            <w:noProof/>
            <w:webHidden/>
          </w:rPr>
          <w:t>11</w:t>
        </w:r>
        <w:r>
          <w:rPr>
            <w:noProof/>
            <w:webHidden/>
          </w:rPr>
          <w:fldChar w:fldCharType="end"/>
        </w:r>
      </w:hyperlink>
    </w:p>
    <w:p w:rsidR="001818D8" w:rsidRDefault="00D609A5">
      <w:pPr>
        <w:pStyle w:val="TOC2"/>
        <w:tabs>
          <w:tab w:val="left" w:pos="960"/>
          <w:tab w:val="right" w:leader="dot" w:pos="9620"/>
        </w:tabs>
        <w:rPr>
          <w:rFonts w:asciiTheme="minorHAnsi" w:eastAsiaTheme="minorEastAsia" w:hAnsiTheme="minorHAnsi" w:cstheme="minorBidi"/>
          <w:smallCaps w:val="0"/>
          <w:noProof/>
          <w:sz w:val="22"/>
          <w:szCs w:val="22"/>
        </w:rPr>
      </w:pPr>
      <w:hyperlink w:anchor="_Toc324835454" w:history="1">
        <w:r w:rsidR="001818D8" w:rsidRPr="008739AF">
          <w:rPr>
            <w:rStyle w:val="Hyperlink"/>
            <w:noProof/>
          </w:rPr>
          <w:t>3.12</w:t>
        </w:r>
        <w:r w:rsidR="001818D8">
          <w:rPr>
            <w:rFonts w:asciiTheme="minorHAnsi" w:eastAsiaTheme="minorEastAsia" w:hAnsiTheme="minorHAnsi" w:cstheme="minorBidi"/>
            <w:smallCaps w:val="0"/>
            <w:noProof/>
            <w:sz w:val="22"/>
            <w:szCs w:val="22"/>
          </w:rPr>
          <w:tab/>
        </w:r>
        <w:r w:rsidR="001818D8" w:rsidRPr="008739AF">
          <w:rPr>
            <w:rStyle w:val="Hyperlink"/>
            <w:noProof/>
          </w:rPr>
          <w:t>Advertisement Units – P1</w:t>
        </w:r>
        <w:r w:rsidR="001818D8">
          <w:rPr>
            <w:noProof/>
            <w:webHidden/>
          </w:rPr>
          <w:tab/>
        </w:r>
        <w:r>
          <w:rPr>
            <w:noProof/>
            <w:webHidden/>
          </w:rPr>
          <w:fldChar w:fldCharType="begin"/>
        </w:r>
        <w:r w:rsidR="001818D8">
          <w:rPr>
            <w:noProof/>
            <w:webHidden/>
          </w:rPr>
          <w:instrText xml:space="preserve"> PAGEREF _Toc324835454 \h </w:instrText>
        </w:r>
        <w:r>
          <w:rPr>
            <w:noProof/>
            <w:webHidden/>
          </w:rPr>
        </w:r>
        <w:r>
          <w:rPr>
            <w:noProof/>
            <w:webHidden/>
          </w:rPr>
          <w:fldChar w:fldCharType="separate"/>
        </w:r>
        <w:r w:rsidR="001818D8">
          <w:rPr>
            <w:noProof/>
            <w:webHidden/>
          </w:rPr>
          <w:t>12</w:t>
        </w:r>
        <w:r>
          <w:rPr>
            <w:noProof/>
            <w:webHidden/>
          </w:rPr>
          <w:fldChar w:fldCharType="end"/>
        </w:r>
      </w:hyperlink>
    </w:p>
    <w:p w:rsidR="001818D8" w:rsidRDefault="00D609A5">
      <w:pPr>
        <w:pStyle w:val="TOC2"/>
        <w:tabs>
          <w:tab w:val="left" w:pos="960"/>
          <w:tab w:val="right" w:leader="dot" w:pos="9620"/>
        </w:tabs>
        <w:rPr>
          <w:rFonts w:asciiTheme="minorHAnsi" w:eastAsiaTheme="minorEastAsia" w:hAnsiTheme="minorHAnsi" w:cstheme="minorBidi"/>
          <w:smallCaps w:val="0"/>
          <w:noProof/>
          <w:sz w:val="22"/>
          <w:szCs w:val="22"/>
        </w:rPr>
      </w:pPr>
      <w:hyperlink w:anchor="_Toc324835455" w:history="1">
        <w:r w:rsidR="001818D8" w:rsidRPr="008739AF">
          <w:rPr>
            <w:rStyle w:val="Hyperlink"/>
            <w:noProof/>
          </w:rPr>
          <w:t>3.13</w:t>
        </w:r>
        <w:r w:rsidR="001818D8">
          <w:rPr>
            <w:rFonts w:asciiTheme="minorHAnsi" w:eastAsiaTheme="minorEastAsia" w:hAnsiTheme="minorHAnsi" w:cstheme="minorBidi"/>
            <w:smallCaps w:val="0"/>
            <w:noProof/>
            <w:sz w:val="22"/>
            <w:szCs w:val="22"/>
          </w:rPr>
          <w:tab/>
        </w:r>
        <w:r w:rsidR="001818D8" w:rsidRPr="008739AF">
          <w:rPr>
            <w:rStyle w:val="Hyperlink"/>
            <w:noProof/>
          </w:rPr>
          <w:t>Emails – P1</w:t>
        </w:r>
        <w:r w:rsidR="001818D8">
          <w:rPr>
            <w:noProof/>
            <w:webHidden/>
          </w:rPr>
          <w:tab/>
        </w:r>
        <w:r>
          <w:rPr>
            <w:noProof/>
            <w:webHidden/>
          </w:rPr>
          <w:fldChar w:fldCharType="begin"/>
        </w:r>
        <w:r w:rsidR="001818D8">
          <w:rPr>
            <w:noProof/>
            <w:webHidden/>
          </w:rPr>
          <w:instrText xml:space="preserve"> PAGEREF _Toc324835455 \h </w:instrText>
        </w:r>
        <w:r>
          <w:rPr>
            <w:noProof/>
            <w:webHidden/>
          </w:rPr>
        </w:r>
        <w:r>
          <w:rPr>
            <w:noProof/>
            <w:webHidden/>
          </w:rPr>
          <w:fldChar w:fldCharType="separate"/>
        </w:r>
        <w:r w:rsidR="001818D8">
          <w:rPr>
            <w:noProof/>
            <w:webHidden/>
          </w:rPr>
          <w:t>12</w:t>
        </w:r>
        <w:r>
          <w:rPr>
            <w:noProof/>
            <w:webHidden/>
          </w:rPr>
          <w:fldChar w:fldCharType="end"/>
        </w:r>
      </w:hyperlink>
    </w:p>
    <w:p w:rsidR="001818D8" w:rsidRDefault="00D609A5">
      <w:pPr>
        <w:pStyle w:val="TOC2"/>
        <w:tabs>
          <w:tab w:val="left" w:pos="960"/>
          <w:tab w:val="right" w:leader="dot" w:pos="9620"/>
        </w:tabs>
        <w:rPr>
          <w:rFonts w:asciiTheme="minorHAnsi" w:eastAsiaTheme="minorEastAsia" w:hAnsiTheme="minorHAnsi" w:cstheme="minorBidi"/>
          <w:smallCaps w:val="0"/>
          <w:noProof/>
          <w:sz w:val="22"/>
          <w:szCs w:val="22"/>
        </w:rPr>
      </w:pPr>
      <w:hyperlink w:anchor="_Toc324835456" w:history="1">
        <w:r w:rsidR="001818D8" w:rsidRPr="008739AF">
          <w:rPr>
            <w:rStyle w:val="Hyperlink"/>
            <w:noProof/>
          </w:rPr>
          <w:t>3.14</w:t>
        </w:r>
        <w:r w:rsidR="001818D8">
          <w:rPr>
            <w:rFonts w:asciiTheme="minorHAnsi" w:eastAsiaTheme="minorEastAsia" w:hAnsiTheme="minorHAnsi" w:cstheme="minorBidi"/>
            <w:smallCaps w:val="0"/>
            <w:noProof/>
            <w:sz w:val="22"/>
            <w:szCs w:val="22"/>
          </w:rPr>
          <w:tab/>
        </w:r>
        <w:r w:rsidR="001818D8" w:rsidRPr="008739AF">
          <w:rPr>
            <w:rStyle w:val="Hyperlink"/>
            <w:noProof/>
          </w:rPr>
          <w:t>Crowdsourcing – P2</w:t>
        </w:r>
        <w:r w:rsidR="001818D8">
          <w:rPr>
            <w:noProof/>
            <w:webHidden/>
          </w:rPr>
          <w:tab/>
        </w:r>
        <w:r>
          <w:rPr>
            <w:noProof/>
            <w:webHidden/>
          </w:rPr>
          <w:fldChar w:fldCharType="begin"/>
        </w:r>
        <w:r w:rsidR="001818D8">
          <w:rPr>
            <w:noProof/>
            <w:webHidden/>
          </w:rPr>
          <w:instrText xml:space="preserve"> PAGEREF _Toc324835456 \h </w:instrText>
        </w:r>
        <w:r>
          <w:rPr>
            <w:noProof/>
            <w:webHidden/>
          </w:rPr>
        </w:r>
        <w:r>
          <w:rPr>
            <w:noProof/>
            <w:webHidden/>
          </w:rPr>
          <w:fldChar w:fldCharType="separate"/>
        </w:r>
        <w:r w:rsidR="001818D8">
          <w:rPr>
            <w:noProof/>
            <w:webHidden/>
          </w:rPr>
          <w:t>13</w:t>
        </w:r>
        <w:r>
          <w:rPr>
            <w:noProof/>
            <w:webHidden/>
          </w:rPr>
          <w:fldChar w:fldCharType="end"/>
        </w:r>
      </w:hyperlink>
    </w:p>
    <w:p w:rsidR="001818D8" w:rsidRDefault="00D609A5">
      <w:pPr>
        <w:pStyle w:val="TOC2"/>
        <w:tabs>
          <w:tab w:val="left" w:pos="960"/>
          <w:tab w:val="right" w:leader="dot" w:pos="9620"/>
        </w:tabs>
        <w:rPr>
          <w:rFonts w:asciiTheme="minorHAnsi" w:eastAsiaTheme="minorEastAsia" w:hAnsiTheme="minorHAnsi" w:cstheme="minorBidi"/>
          <w:smallCaps w:val="0"/>
          <w:noProof/>
          <w:sz w:val="22"/>
          <w:szCs w:val="22"/>
        </w:rPr>
      </w:pPr>
      <w:hyperlink w:anchor="_Toc324835457" w:history="1">
        <w:r w:rsidR="001818D8" w:rsidRPr="008739AF">
          <w:rPr>
            <w:rStyle w:val="Hyperlink"/>
            <w:noProof/>
          </w:rPr>
          <w:t>3.15</w:t>
        </w:r>
        <w:r w:rsidR="001818D8">
          <w:rPr>
            <w:rFonts w:asciiTheme="minorHAnsi" w:eastAsiaTheme="minorEastAsia" w:hAnsiTheme="minorHAnsi" w:cstheme="minorBidi"/>
            <w:smallCaps w:val="0"/>
            <w:noProof/>
            <w:sz w:val="22"/>
            <w:szCs w:val="22"/>
          </w:rPr>
          <w:tab/>
        </w:r>
        <w:r w:rsidR="001818D8" w:rsidRPr="008739AF">
          <w:rPr>
            <w:rStyle w:val="Hyperlink"/>
            <w:noProof/>
          </w:rPr>
          <w:t>Static Pages – P1</w:t>
        </w:r>
        <w:r w:rsidR="001818D8">
          <w:rPr>
            <w:noProof/>
            <w:webHidden/>
          </w:rPr>
          <w:tab/>
        </w:r>
        <w:r>
          <w:rPr>
            <w:noProof/>
            <w:webHidden/>
          </w:rPr>
          <w:fldChar w:fldCharType="begin"/>
        </w:r>
        <w:r w:rsidR="001818D8">
          <w:rPr>
            <w:noProof/>
            <w:webHidden/>
          </w:rPr>
          <w:instrText xml:space="preserve"> PAGEREF _Toc324835457 \h </w:instrText>
        </w:r>
        <w:r>
          <w:rPr>
            <w:noProof/>
            <w:webHidden/>
          </w:rPr>
        </w:r>
        <w:r>
          <w:rPr>
            <w:noProof/>
            <w:webHidden/>
          </w:rPr>
          <w:fldChar w:fldCharType="separate"/>
        </w:r>
        <w:r w:rsidR="001818D8">
          <w:rPr>
            <w:noProof/>
            <w:webHidden/>
          </w:rPr>
          <w:t>13</w:t>
        </w:r>
        <w:r>
          <w:rPr>
            <w:noProof/>
            <w:webHidden/>
          </w:rPr>
          <w:fldChar w:fldCharType="end"/>
        </w:r>
      </w:hyperlink>
    </w:p>
    <w:p w:rsidR="001818D8" w:rsidRDefault="00D609A5">
      <w:pPr>
        <w:pStyle w:val="TOC2"/>
        <w:tabs>
          <w:tab w:val="left" w:pos="720"/>
          <w:tab w:val="right" w:leader="dot" w:pos="9620"/>
        </w:tabs>
        <w:rPr>
          <w:rFonts w:asciiTheme="minorHAnsi" w:eastAsiaTheme="minorEastAsia" w:hAnsiTheme="minorHAnsi" w:cstheme="minorBidi"/>
          <w:smallCaps w:val="0"/>
          <w:noProof/>
          <w:sz w:val="22"/>
          <w:szCs w:val="22"/>
        </w:rPr>
      </w:pPr>
      <w:hyperlink w:anchor="_Toc324835458" w:history="1">
        <w:r w:rsidR="001818D8" w:rsidRPr="008739AF">
          <w:rPr>
            <w:rStyle w:val="Hyperlink"/>
            <w:rFonts w:cs="Arial"/>
            <w:noProof/>
          </w:rPr>
          <w:t>4</w:t>
        </w:r>
        <w:r w:rsidR="001818D8">
          <w:rPr>
            <w:rFonts w:asciiTheme="minorHAnsi" w:eastAsiaTheme="minorEastAsia" w:hAnsiTheme="minorHAnsi" w:cstheme="minorBidi"/>
            <w:smallCaps w:val="0"/>
            <w:noProof/>
            <w:sz w:val="22"/>
            <w:szCs w:val="22"/>
          </w:rPr>
          <w:tab/>
        </w:r>
        <w:r w:rsidR="001818D8" w:rsidRPr="008739AF">
          <w:rPr>
            <w:rStyle w:val="Hyperlink"/>
            <w:rFonts w:cs="Arial"/>
            <w:noProof/>
          </w:rPr>
          <w:t>User Experience Requirements</w:t>
        </w:r>
        <w:r w:rsidR="001818D8">
          <w:rPr>
            <w:noProof/>
            <w:webHidden/>
          </w:rPr>
          <w:tab/>
        </w:r>
        <w:r>
          <w:rPr>
            <w:noProof/>
            <w:webHidden/>
          </w:rPr>
          <w:fldChar w:fldCharType="begin"/>
        </w:r>
        <w:r w:rsidR="001818D8">
          <w:rPr>
            <w:noProof/>
            <w:webHidden/>
          </w:rPr>
          <w:instrText xml:space="preserve"> PAGEREF _Toc324835458 \h </w:instrText>
        </w:r>
        <w:r>
          <w:rPr>
            <w:noProof/>
            <w:webHidden/>
          </w:rPr>
        </w:r>
        <w:r>
          <w:rPr>
            <w:noProof/>
            <w:webHidden/>
          </w:rPr>
          <w:fldChar w:fldCharType="separate"/>
        </w:r>
        <w:r w:rsidR="001818D8">
          <w:rPr>
            <w:noProof/>
            <w:webHidden/>
          </w:rPr>
          <w:t>13</w:t>
        </w:r>
        <w:r>
          <w:rPr>
            <w:noProof/>
            <w:webHidden/>
          </w:rPr>
          <w:fldChar w:fldCharType="end"/>
        </w:r>
      </w:hyperlink>
    </w:p>
    <w:p w:rsidR="001818D8" w:rsidRDefault="00D609A5">
      <w:pPr>
        <w:pStyle w:val="TOC2"/>
        <w:tabs>
          <w:tab w:val="left" w:pos="720"/>
          <w:tab w:val="right" w:leader="dot" w:pos="9620"/>
        </w:tabs>
        <w:rPr>
          <w:rFonts w:asciiTheme="minorHAnsi" w:eastAsiaTheme="minorEastAsia" w:hAnsiTheme="minorHAnsi" w:cstheme="minorBidi"/>
          <w:smallCaps w:val="0"/>
          <w:noProof/>
          <w:sz w:val="22"/>
          <w:szCs w:val="22"/>
        </w:rPr>
      </w:pPr>
      <w:hyperlink w:anchor="_Toc324835459" w:history="1">
        <w:r w:rsidR="001818D8" w:rsidRPr="008739AF">
          <w:rPr>
            <w:rStyle w:val="Hyperlink"/>
            <w:rFonts w:cs="Arial"/>
            <w:noProof/>
          </w:rPr>
          <w:t>5</w:t>
        </w:r>
        <w:r w:rsidR="001818D8">
          <w:rPr>
            <w:rFonts w:asciiTheme="minorHAnsi" w:eastAsiaTheme="minorEastAsia" w:hAnsiTheme="minorHAnsi" w:cstheme="minorBidi"/>
            <w:smallCaps w:val="0"/>
            <w:noProof/>
            <w:sz w:val="22"/>
            <w:szCs w:val="22"/>
          </w:rPr>
          <w:tab/>
        </w:r>
        <w:r w:rsidR="001818D8" w:rsidRPr="008739AF">
          <w:rPr>
            <w:rStyle w:val="Hyperlink"/>
            <w:rFonts w:cs="Arial"/>
            <w:noProof/>
          </w:rPr>
          <w:t>Integration and Migration</w:t>
        </w:r>
        <w:r w:rsidR="001818D8">
          <w:rPr>
            <w:noProof/>
            <w:webHidden/>
          </w:rPr>
          <w:tab/>
        </w:r>
        <w:r>
          <w:rPr>
            <w:noProof/>
            <w:webHidden/>
          </w:rPr>
          <w:fldChar w:fldCharType="begin"/>
        </w:r>
        <w:r w:rsidR="001818D8">
          <w:rPr>
            <w:noProof/>
            <w:webHidden/>
          </w:rPr>
          <w:instrText xml:space="preserve"> PAGEREF _Toc324835459 \h </w:instrText>
        </w:r>
        <w:r>
          <w:rPr>
            <w:noProof/>
            <w:webHidden/>
          </w:rPr>
        </w:r>
        <w:r>
          <w:rPr>
            <w:noProof/>
            <w:webHidden/>
          </w:rPr>
          <w:fldChar w:fldCharType="separate"/>
        </w:r>
        <w:r w:rsidR="001818D8">
          <w:rPr>
            <w:noProof/>
            <w:webHidden/>
          </w:rPr>
          <w:t>14</w:t>
        </w:r>
        <w:r>
          <w:rPr>
            <w:noProof/>
            <w:webHidden/>
          </w:rPr>
          <w:fldChar w:fldCharType="end"/>
        </w:r>
      </w:hyperlink>
    </w:p>
    <w:p w:rsidR="001818D8" w:rsidRDefault="00D609A5">
      <w:pPr>
        <w:pStyle w:val="TOC2"/>
        <w:tabs>
          <w:tab w:val="left" w:pos="720"/>
          <w:tab w:val="right" w:leader="dot" w:pos="9620"/>
        </w:tabs>
        <w:rPr>
          <w:rFonts w:asciiTheme="minorHAnsi" w:eastAsiaTheme="minorEastAsia" w:hAnsiTheme="minorHAnsi" w:cstheme="minorBidi"/>
          <w:smallCaps w:val="0"/>
          <w:noProof/>
          <w:sz w:val="22"/>
          <w:szCs w:val="22"/>
        </w:rPr>
      </w:pPr>
      <w:hyperlink w:anchor="_Toc324835460" w:history="1">
        <w:r w:rsidR="001818D8" w:rsidRPr="008739AF">
          <w:rPr>
            <w:rStyle w:val="Hyperlink"/>
            <w:rFonts w:cs="Arial"/>
            <w:noProof/>
          </w:rPr>
          <w:t>6</w:t>
        </w:r>
        <w:r w:rsidR="001818D8">
          <w:rPr>
            <w:rFonts w:asciiTheme="minorHAnsi" w:eastAsiaTheme="minorEastAsia" w:hAnsiTheme="minorHAnsi" w:cstheme="minorBidi"/>
            <w:smallCaps w:val="0"/>
            <w:noProof/>
            <w:sz w:val="22"/>
            <w:szCs w:val="22"/>
          </w:rPr>
          <w:tab/>
        </w:r>
        <w:r w:rsidR="001818D8" w:rsidRPr="008739AF">
          <w:rPr>
            <w:rStyle w:val="Hyperlink"/>
            <w:rFonts w:cs="Arial"/>
            <w:noProof/>
          </w:rPr>
          <w:t>Operations and Maintenance</w:t>
        </w:r>
        <w:r w:rsidR="001818D8">
          <w:rPr>
            <w:noProof/>
            <w:webHidden/>
          </w:rPr>
          <w:tab/>
        </w:r>
        <w:r>
          <w:rPr>
            <w:noProof/>
            <w:webHidden/>
          </w:rPr>
          <w:fldChar w:fldCharType="begin"/>
        </w:r>
        <w:r w:rsidR="001818D8">
          <w:rPr>
            <w:noProof/>
            <w:webHidden/>
          </w:rPr>
          <w:instrText xml:space="preserve"> PAGEREF _Toc324835460 \h </w:instrText>
        </w:r>
        <w:r>
          <w:rPr>
            <w:noProof/>
            <w:webHidden/>
          </w:rPr>
        </w:r>
        <w:r>
          <w:rPr>
            <w:noProof/>
            <w:webHidden/>
          </w:rPr>
          <w:fldChar w:fldCharType="separate"/>
        </w:r>
        <w:r w:rsidR="001818D8">
          <w:rPr>
            <w:noProof/>
            <w:webHidden/>
          </w:rPr>
          <w:t>14</w:t>
        </w:r>
        <w:r>
          <w:rPr>
            <w:noProof/>
            <w:webHidden/>
          </w:rPr>
          <w:fldChar w:fldCharType="end"/>
        </w:r>
      </w:hyperlink>
    </w:p>
    <w:p w:rsidR="001818D8" w:rsidRDefault="00D609A5">
      <w:pPr>
        <w:pStyle w:val="TOC2"/>
        <w:tabs>
          <w:tab w:val="left" w:pos="720"/>
          <w:tab w:val="right" w:leader="dot" w:pos="9620"/>
        </w:tabs>
        <w:rPr>
          <w:rFonts w:asciiTheme="minorHAnsi" w:eastAsiaTheme="minorEastAsia" w:hAnsiTheme="minorHAnsi" w:cstheme="minorBidi"/>
          <w:smallCaps w:val="0"/>
          <w:noProof/>
          <w:sz w:val="22"/>
          <w:szCs w:val="22"/>
        </w:rPr>
      </w:pPr>
      <w:hyperlink w:anchor="_Toc324835461" w:history="1">
        <w:r w:rsidR="001818D8" w:rsidRPr="008739AF">
          <w:rPr>
            <w:rStyle w:val="Hyperlink"/>
            <w:noProof/>
          </w:rPr>
          <w:t>6.1</w:t>
        </w:r>
        <w:r w:rsidR="001818D8">
          <w:rPr>
            <w:rFonts w:asciiTheme="minorHAnsi" w:eastAsiaTheme="minorEastAsia" w:hAnsiTheme="minorHAnsi" w:cstheme="minorBidi"/>
            <w:smallCaps w:val="0"/>
            <w:noProof/>
            <w:sz w:val="22"/>
            <w:szCs w:val="22"/>
          </w:rPr>
          <w:tab/>
        </w:r>
        <w:r w:rsidR="001818D8" w:rsidRPr="008739AF">
          <w:rPr>
            <w:rStyle w:val="Hyperlink"/>
            <w:noProof/>
          </w:rPr>
          <w:t>Service Level Agreement</w:t>
        </w:r>
        <w:r w:rsidR="001818D8">
          <w:rPr>
            <w:noProof/>
            <w:webHidden/>
          </w:rPr>
          <w:tab/>
        </w:r>
        <w:r>
          <w:rPr>
            <w:noProof/>
            <w:webHidden/>
          </w:rPr>
          <w:fldChar w:fldCharType="begin"/>
        </w:r>
        <w:r w:rsidR="001818D8">
          <w:rPr>
            <w:noProof/>
            <w:webHidden/>
          </w:rPr>
          <w:instrText xml:space="preserve"> PAGEREF _Toc324835461 \h </w:instrText>
        </w:r>
        <w:r>
          <w:rPr>
            <w:noProof/>
            <w:webHidden/>
          </w:rPr>
        </w:r>
        <w:r>
          <w:rPr>
            <w:noProof/>
            <w:webHidden/>
          </w:rPr>
          <w:fldChar w:fldCharType="separate"/>
        </w:r>
        <w:r w:rsidR="001818D8">
          <w:rPr>
            <w:noProof/>
            <w:webHidden/>
          </w:rPr>
          <w:t>14</w:t>
        </w:r>
        <w:r>
          <w:rPr>
            <w:noProof/>
            <w:webHidden/>
          </w:rPr>
          <w:fldChar w:fldCharType="end"/>
        </w:r>
      </w:hyperlink>
    </w:p>
    <w:p w:rsidR="001818D8" w:rsidRDefault="00D609A5">
      <w:pPr>
        <w:pStyle w:val="TOC2"/>
        <w:tabs>
          <w:tab w:val="left" w:pos="720"/>
          <w:tab w:val="right" w:leader="dot" w:pos="9620"/>
        </w:tabs>
        <w:rPr>
          <w:rFonts w:asciiTheme="minorHAnsi" w:eastAsiaTheme="minorEastAsia" w:hAnsiTheme="minorHAnsi" w:cstheme="minorBidi"/>
          <w:smallCaps w:val="0"/>
          <w:noProof/>
          <w:sz w:val="22"/>
          <w:szCs w:val="22"/>
        </w:rPr>
      </w:pPr>
      <w:hyperlink w:anchor="_Toc324835462" w:history="1">
        <w:r w:rsidR="001818D8" w:rsidRPr="008739AF">
          <w:rPr>
            <w:rStyle w:val="Hyperlink"/>
            <w:noProof/>
          </w:rPr>
          <w:t>6.2</w:t>
        </w:r>
        <w:r w:rsidR="001818D8">
          <w:rPr>
            <w:rFonts w:asciiTheme="minorHAnsi" w:eastAsiaTheme="minorEastAsia" w:hAnsiTheme="minorHAnsi" w:cstheme="minorBidi"/>
            <w:smallCaps w:val="0"/>
            <w:noProof/>
            <w:sz w:val="22"/>
            <w:szCs w:val="22"/>
          </w:rPr>
          <w:tab/>
        </w:r>
        <w:r w:rsidR="001818D8" w:rsidRPr="008739AF">
          <w:rPr>
            <w:rStyle w:val="Hyperlink"/>
            <w:noProof/>
          </w:rPr>
          <w:t>Monitoring and Alerts</w:t>
        </w:r>
        <w:r w:rsidR="001818D8">
          <w:rPr>
            <w:noProof/>
            <w:webHidden/>
          </w:rPr>
          <w:tab/>
        </w:r>
        <w:r>
          <w:rPr>
            <w:noProof/>
            <w:webHidden/>
          </w:rPr>
          <w:fldChar w:fldCharType="begin"/>
        </w:r>
        <w:r w:rsidR="001818D8">
          <w:rPr>
            <w:noProof/>
            <w:webHidden/>
          </w:rPr>
          <w:instrText xml:space="preserve"> PAGEREF _Toc324835462 \h </w:instrText>
        </w:r>
        <w:r>
          <w:rPr>
            <w:noProof/>
            <w:webHidden/>
          </w:rPr>
        </w:r>
        <w:r>
          <w:rPr>
            <w:noProof/>
            <w:webHidden/>
          </w:rPr>
          <w:fldChar w:fldCharType="separate"/>
        </w:r>
        <w:r w:rsidR="001818D8">
          <w:rPr>
            <w:noProof/>
            <w:webHidden/>
          </w:rPr>
          <w:t>14</w:t>
        </w:r>
        <w:r>
          <w:rPr>
            <w:noProof/>
            <w:webHidden/>
          </w:rPr>
          <w:fldChar w:fldCharType="end"/>
        </w:r>
      </w:hyperlink>
    </w:p>
    <w:p w:rsidR="001818D8" w:rsidRDefault="00D609A5">
      <w:pPr>
        <w:pStyle w:val="TOC2"/>
        <w:tabs>
          <w:tab w:val="left" w:pos="720"/>
          <w:tab w:val="right" w:leader="dot" w:pos="9620"/>
        </w:tabs>
        <w:rPr>
          <w:rFonts w:asciiTheme="minorHAnsi" w:eastAsiaTheme="minorEastAsia" w:hAnsiTheme="minorHAnsi" w:cstheme="minorBidi"/>
          <w:smallCaps w:val="0"/>
          <w:noProof/>
          <w:sz w:val="22"/>
          <w:szCs w:val="22"/>
        </w:rPr>
      </w:pPr>
      <w:hyperlink w:anchor="_Toc324835463" w:history="1">
        <w:r w:rsidR="001818D8" w:rsidRPr="008739AF">
          <w:rPr>
            <w:rStyle w:val="Hyperlink"/>
            <w:noProof/>
          </w:rPr>
          <w:t>6.3</w:t>
        </w:r>
        <w:r w:rsidR="001818D8">
          <w:rPr>
            <w:rFonts w:asciiTheme="minorHAnsi" w:eastAsiaTheme="minorEastAsia" w:hAnsiTheme="minorHAnsi" w:cstheme="minorBidi"/>
            <w:smallCaps w:val="0"/>
            <w:noProof/>
            <w:sz w:val="22"/>
            <w:szCs w:val="22"/>
          </w:rPr>
          <w:tab/>
        </w:r>
        <w:r w:rsidR="001818D8" w:rsidRPr="008739AF">
          <w:rPr>
            <w:rStyle w:val="Hyperlink"/>
            <w:noProof/>
          </w:rPr>
          <w:t>Business Continuity Planning (BCP)</w:t>
        </w:r>
        <w:r w:rsidR="001818D8">
          <w:rPr>
            <w:noProof/>
            <w:webHidden/>
          </w:rPr>
          <w:tab/>
        </w:r>
        <w:r>
          <w:rPr>
            <w:noProof/>
            <w:webHidden/>
          </w:rPr>
          <w:fldChar w:fldCharType="begin"/>
        </w:r>
        <w:r w:rsidR="001818D8">
          <w:rPr>
            <w:noProof/>
            <w:webHidden/>
          </w:rPr>
          <w:instrText xml:space="preserve"> PAGEREF _Toc324835463 \h </w:instrText>
        </w:r>
        <w:r>
          <w:rPr>
            <w:noProof/>
            <w:webHidden/>
          </w:rPr>
        </w:r>
        <w:r>
          <w:rPr>
            <w:noProof/>
            <w:webHidden/>
          </w:rPr>
          <w:fldChar w:fldCharType="separate"/>
        </w:r>
        <w:r w:rsidR="001818D8">
          <w:rPr>
            <w:noProof/>
            <w:webHidden/>
          </w:rPr>
          <w:t>14</w:t>
        </w:r>
        <w:r>
          <w:rPr>
            <w:noProof/>
            <w:webHidden/>
          </w:rPr>
          <w:fldChar w:fldCharType="end"/>
        </w:r>
      </w:hyperlink>
    </w:p>
    <w:p w:rsidR="001818D8" w:rsidRDefault="00D609A5">
      <w:pPr>
        <w:pStyle w:val="TOC2"/>
        <w:tabs>
          <w:tab w:val="left" w:pos="720"/>
          <w:tab w:val="right" w:leader="dot" w:pos="9620"/>
        </w:tabs>
        <w:rPr>
          <w:rFonts w:asciiTheme="minorHAnsi" w:eastAsiaTheme="minorEastAsia" w:hAnsiTheme="minorHAnsi" w:cstheme="minorBidi"/>
          <w:smallCaps w:val="0"/>
          <w:noProof/>
          <w:sz w:val="22"/>
          <w:szCs w:val="22"/>
        </w:rPr>
      </w:pPr>
      <w:hyperlink w:anchor="_Toc324835464" w:history="1">
        <w:r w:rsidR="001818D8" w:rsidRPr="008739AF">
          <w:rPr>
            <w:rStyle w:val="Hyperlink"/>
            <w:noProof/>
          </w:rPr>
          <w:t>6.4</w:t>
        </w:r>
        <w:r w:rsidR="001818D8">
          <w:rPr>
            <w:rFonts w:asciiTheme="minorHAnsi" w:eastAsiaTheme="minorEastAsia" w:hAnsiTheme="minorHAnsi" w:cstheme="minorBidi"/>
            <w:smallCaps w:val="0"/>
            <w:noProof/>
            <w:sz w:val="22"/>
            <w:szCs w:val="22"/>
          </w:rPr>
          <w:tab/>
        </w:r>
        <w:r w:rsidR="001818D8" w:rsidRPr="008739AF">
          <w:rPr>
            <w:rStyle w:val="Hyperlink"/>
            <w:noProof/>
          </w:rPr>
          <w:t>Capacity Planning</w:t>
        </w:r>
        <w:r w:rsidR="001818D8">
          <w:rPr>
            <w:noProof/>
            <w:webHidden/>
          </w:rPr>
          <w:tab/>
        </w:r>
        <w:r>
          <w:rPr>
            <w:noProof/>
            <w:webHidden/>
          </w:rPr>
          <w:fldChar w:fldCharType="begin"/>
        </w:r>
        <w:r w:rsidR="001818D8">
          <w:rPr>
            <w:noProof/>
            <w:webHidden/>
          </w:rPr>
          <w:instrText xml:space="preserve"> PAGEREF _Toc324835464 \h </w:instrText>
        </w:r>
        <w:r>
          <w:rPr>
            <w:noProof/>
            <w:webHidden/>
          </w:rPr>
        </w:r>
        <w:r>
          <w:rPr>
            <w:noProof/>
            <w:webHidden/>
          </w:rPr>
          <w:fldChar w:fldCharType="separate"/>
        </w:r>
        <w:r w:rsidR="001818D8">
          <w:rPr>
            <w:noProof/>
            <w:webHidden/>
          </w:rPr>
          <w:t>15</w:t>
        </w:r>
        <w:r>
          <w:rPr>
            <w:noProof/>
            <w:webHidden/>
          </w:rPr>
          <w:fldChar w:fldCharType="end"/>
        </w:r>
      </w:hyperlink>
    </w:p>
    <w:p w:rsidR="001818D8" w:rsidRDefault="00D609A5">
      <w:pPr>
        <w:pStyle w:val="TOC2"/>
        <w:tabs>
          <w:tab w:val="left" w:pos="720"/>
          <w:tab w:val="right" w:leader="dot" w:pos="9620"/>
        </w:tabs>
        <w:rPr>
          <w:rFonts w:asciiTheme="minorHAnsi" w:eastAsiaTheme="minorEastAsia" w:hAnsiTheme="minorHAnsi" w:cstheme="minorBidi"/>
          <w:smallCaps w:val="0"/>
          <w:noProof/>
          <w:sz w:val="22"/>
          <w:szCs w:val="22"/>
        </w:rPr>
      </w:pPr>
      <w:hyperlink w:anchor="_Toc324835465" w:history="1">
        <w:r w:rsidR="001818D8" w:rsidRPr="008739AF">
          <w:rPr>
            <w:rStyle w:val="Hyperlink"/>
            <w:noProof/>
          </w:rPr>
          <w:t>6.5</w:t>
        </w:r>
        <w:r w:rsidR="001818D8">
          <w:rPr>
            <w:rFonts w:asciiTheme="minorHAnsi" w:eastAsiaTheme="minorEastAsia" w:hAnsiTheme="minorHAnsi" w:cstheme="minorBidi"/>
            <w:smallCaps w:val="0"/>
            <w:noProof/>
            <w:sz w:val="22"/>
            <w:szCs w:val="22"/>
          </w:rPr>
          <w:tab/>
        </w:r>
        <w:r w:rsidR="001818D8" w:rsidRPr="008739AF">
          <w:rPr>
            <w:rStyle w:val="Hyperlink"/>
            <w:noProof/>
          </w:rPr>
          <w:t>Escalations</w:t>
        </w:r>
        <w:r w:rsidR="001818D8">
          <w:rPr>
            <w:noProof/>
            <w:webHidden/>
          </w:rPr>
          <w:tab/>
        </w:r>
        <w:r>
          <w:rPr>
            <w:noProof/>
            <w:webHidden/>
          </w:rPr>
          <w:fldChar w:fldCharType="begin"/>
        </w:r>
        <w:r w:rsidR="001818D8">
          <w:rPr>
            <w:noProof/>
            <w:webHidden/>
          </w:rPr>
          <w:instrText xml:space="preserve"> PAGEREF _Toc324835465 \h </w:instrText>
        </w:r>
        <w:r>
          <w:rPr>
            <w:noProof/>
            <w:webHidden/>
          </w:rPr>
        </w:r>
        <w:r>
          <w:rPr>
            <w:noProof/>
            <w:webHidden/>
          </w:rPr>
          <w:fldChar w:fldCharType="separate"/>
        </w:r>
        <w:r w:rsidR="001818D8">
          <w:rPr>
            <w:noProof/>
            <w:webHidden/>
          </w:rPr>
          <w:t>15</w:t>
        </w:r>
        <w:r>
          <w:rPr>
            <w:noProof/>
            <w:webHidden/>
          </w:rPr>
          <w:fldChar w:fldCharType="end"/>
        </w:r>
      </w:hyperlink>
    </w:p>
    <w:p w:rsidR="001818D8" w:rsidRDefault="00D609A5">
      <w:pPr>
        <w:pStyle w:val="TOC2"/>
        <w:tabs>
          <w:tab w:val="left" w:pos="720"/>
          <w:tab w:val="right" w:leader="dot" w:pos="9620"/>
        </w:tabs>
        <w:rPr>
          <w:rFonts w:asciiTheme="minorHAnsi" w:eastAsiaTheme="minorEastAsia" w:hAnsiTheme="minorHAnsi" w:cstheme="minorBidi"/>
          <w:smallCaps w:val="0"/>
          <w:noProof/>
          <w:sz w:val="22"/>
          <w:szCs w:val="22"/>
        </w:rPr>
      </w:pPr>
      <w:hyperlink w:anchor="_Toc324835466" w:history="1">
        <w:r w:rsidR="001818D8" w:rsidRPr="008739AF">
          <w:rPr>
            <w:rStyle w:val="Hyperlink"/>
            <w:rFonts w:cs="Arial"/>
            <w:noProof/>
          </w:rPr>
          <w:t>7</w:t>
        </w:r>
        <w:r w:rsidR="001818D8">
          <w:rPr>
            <w:rFonts w:asciiTheme="minorHAnsi" w:eastAsiaTheme="minorEastAsia" w:hAnsiTheme="minorHAnsi" w:cstheme="minorBidi"/>
            <w:smallCaps w:val="0"/>
            <w:noProof/>
            <w:sz w:val="22"/>
            <w:szCs w:val="22"/>
          </w:rPr>
          <w:tab/>
        </w:r>
        <w:r w:rsidR="001818D8" w:rsidRPr="008739AF">
          <w:rPr>
            <w:rStyle w:val="Hyperlink"/>
            <w:rFonts w:cs="Arial"/>
            <w:noProof/>
          </w:rPr>
          <w:t>International</w:t>
        </w:r>
        <w:r w:rsidR="001818D8">
          <w:rPr>
            <w:noProof/>
            <w:webHidden/>
          </w:rPr>
          <w:tab/>
        </w:r>
        <w:r>
          <w:rPr>
            <w:noProof/>
            <w:webHidden/>
          </w:rPr>
          <w:fldChar w:fldCharType="begin"/>
        </w:r>
        <w:r w:rsidR="001818D8">
          <w:rPr>
            <w:noProof/>
            <w:webHidden/>
          </w:rPr>
          <w:instrText xml:space="preserve"> PAGEREF _Toc324835466 \h </w:instrText>
        </w:r>
        <w:r>
          <w:rPr>
            <w:noProof/>
            <w:webHidden/>
          </w:rPr>
        </w:r>
        <w:r>
          <w:rPr>
            <w:noProof/>
            <w:webHidden/>
          </w:rPr>
          <w:fldChar w:fldCharType="separate"/>
        </w:r>
        <w:r w:rsidR="001818D8">
          <w:rPr>
            <w:noProof/>
            <w:webHidden/>
          </w:rPr>
          <w:t>15</w:t>
        </w:r>
        <w:r>
          <w:rPr>
            <w:noProof/>
            <w:webHidden/>
          </w:rPr>
          <w:fldChar w:fldCharType="end"/>
        </w:r>
      </w:hyperlink>
    </w:p>
    <w:p w:rsidR="001818D8" w:rsidRDefault="00D609A5">
      <w:pPr>
        <w:pStyle w:val="TOC2"/>
        <w:tabs>
          <w:tab w:val="left" w:pos="720"/>
          <w:tab w:val="right" w:leader="dot" w:pos="9620"/>
        </w:tabs>
        <w:rPr>
          <w:rFonts w:asciiTheme="minorHAnsi" w:eastAsiaTheme="minorEastAsia" w:hAnsiTheme="minorHAnsi" w:cstheme="minorBidi"/>
          <w:smallCaps w:val="0"/>
          <w:noProof/>
          <w:sz w:val="22"/>
          <w:szCs w:val="22"/>
        </w:rPr>
      </w:pPr>
      <w:hyperlink w:anchor="_Toc324835467" w:history="1">
        <w:r w:rsidR="001818D8" w:rsidRPr="008739AF">
          <w:rPr>
            <w:rStyle w:val="Hyperlink"/>
            <w:rFonts w:cs="Arial"/>
            <w:noProof/>
          </w:rPr>
          <w:t>8</w:t>
        </w:r>
        <w:r w:rsidR="001818D8">
          <w:rPr>
            <w:rFonts w:asciiTheme="minorHAnsi" w:eastAsiaTheme="minorEastAsia" w:hAnsiTheme="minorHAnsi" w:cstheme="minorBidi"/>
            <w:smallCaps w:val="0"/>
            <w:noProof/>
            <w:sz w:val="22"/>
            <w:szCs w:val="22"/>
          </w:rPr>
          <w:tab/>
        </w:r>
        <w:r w:rsidR="001818D8" w:rsidRPr="008739AF">
          <w:rPr>
            <w:rStyle w:val="Hyperlink"/>
            <w:rFonts w:cs="Arial"/>
            <w:noProof/>
          </w:rPr>
          <w:t>Legal</w:t>
        </w:r>
        <w:r w:rsidR="001818D8">
          <w:rPr>
            <w:noProof/>
            <w:webHidden/>
          </w:rPr>
          <w:tab/>
        </w:r>
        <w:r>
          <w:rPr>
            <w:noProof/>
            <w:webHidden/>
          </w:rPr>
          <w:fldChar w:fldCharType="begin"/>
        </w:r>
        <w:r w:rsidR="001818D8">
          <w:rPr>
            <w:noProof/>
            <w:webHidden/>
          </w:rPr>
          <w:instrText xml:space="preserve"> PAGEREF _Toc324835467 \h </w:instrText>
        </w:r>
        <w:r>
          <w:rPr>
            <w:noProof/>
            <w:webHidden/>
          </w:rPr>
        </w:r>
        <w:r>
          <w:rPr>
            <w:noProof/>
            <w:webHidden/>
          </w:rPr>
          <w:fldChar w:fldCharType="separate"/>
        </w:r>
        <w:r w:rsidR="001818D8">
          <w:rPr>
            <w:noProof/>
            <w:webHidden/>
          </w:rPr>
          <w:t>15</w:t>
        </w:r>
        <w:r>
          <w:rPr>
            <w:noProof/>
            <w:webHidden/>
          </w:rPr>
          <w:fldChar w:fldCharType="end"/>
        </w:r>
      </w:hyperlink>
    </w:p>
    <w:p w:rsidR="001818D8" w:rsidRDefault="00D609A5">
      <w:pPr>
        <w:pStyle w:val="TOC2"/>
        <w:tabs>
          <w:tab w:val="left" w:pos="720"/>
          <w:tab w:val="right" w:leader="dot" w:pos="9620"/>
        </w:tabs>
        <w:rPr>
          <w:rFonts w:asciiTheme="minorHAnsi" w:eastAsiaTheme="minorEastAsia" w:hAnsiTheme="minorHAnsi" w:cstheme="minorBidi"/>
          <w:smallCaps w:val="0"/>
          <w:noProof/>
          <w:sz w:val="22"/>
          <w:szCs w:val="22"/>
        </w:rPr>
      </w:pPr>
      <w:hyperlink w:anchor="_Toc324835468" w:history="1">
        <w:r w:rsidR="001818D8" w:rsidRPr="008739AF">
          <w:rPr>
            <w:rStyle w:val="Hyperlink"/>
            <w:rFonts w:cs="Arial"/>
            <w:noProof/>
          </w:rPr>
          <w:t>9</w:t>
        </w:r>
        <w:r w:rsidR="001818D8">
          <w:rPr>
            <w:rFonts w:asciiTheme="minorHAnsi" w:eastAsiaTheme="minorEastAsia" w:hAnsiTheme="minorHAnsi" w:cstheme="minorBidi"/>
            <w:smallCaps w:val="0"/>
            <w:noProof/>
            <w:sz w:val="22"/>
            <w:szCs w:val="22"/>
          </w:rPr>
          <w:tab/>
        </w:r>
        <w:r w:rsidR="001818D8" w:rsidRPr="008739AF">
          <w:rPr>
            <w:rStyle w:val="Hyperlink"/>
            <w:rFonts w:cs="Arial"/>
            <w:noProof/>
          </w:rPr>
          <w:t>SEO and Marketing</w:t>
        </w:r>
        <w:r w:rsidR="001818D8">
          <w:rPr>
            <w:noProof/>
            <w:webHidden/>
          </w:rPr>
          <w:tab/>
        </w:r>
        <w:r>
          <w:rPr>
            <w:noProof/>
            <w:webHidden/>
          </w:rPr>
          <w:fldChar w:fldCharType="begin"/>
        </w:r>
        <w:r w:rsidR="001818D8">
          <w:rPr>
            <w:noProof/>
            <w:webHidden/>
          </w:rPr>
          <w:instrText xml:space="preserve"> PAGEREF _Toc324835468 \h </w:instrText>
        </w:r>
        <w:r>
          <w:rPr>
            <w:noProof/>
            <w:webHidden/>
          </w:rPr>
        </w:r>
        <w:r>
          <w:rPr>
            <w:noProof/>
            <w:webHidden/>
          </w:rPr>
          <w:fldChar w:fldCharType="separate"/>
        </w:r>
        <w:r w:rsidR="001818D8">
          <w:rPr>
            <w:noProof/>
            <w:webHidden/>
          </w:rPr>
          <w:t>15</w:t>
        </w:r>
        <w:r>
          <w:rPr>
            <w:noProof/>
            <w:webHidden/>
          </w:rPr>
          <w:fldChar w:fldCharType="end"/>
        </w:r>
      </w:hyperlink>
    </w:p>
    <w:p w:rsidR="001818D8" w:rsidRDefault="00D609A5">
      <w:pPr>
        <w:pStyle w:val="TOC2"/>
        <w:tabs>
          <w:tab w:val="left" w:pos="720"/>
          <w:tab w:val="right" w:leader="dot" w:pos="9620"/>
        </w:tabs>
        <w:rPr>
          <w:rFonts w:asciiTheme="minorHAnsi" w:eastAsiaTheme="minorEastAsia" w:hAnsiTheme="minorHAnsi" w:cstheme="minorBidi"/>
          <w:smallCaps w:val="0"/>
          <w:noProof/>
          <w:sz w:val="22"/>
          <w:szCs w:val="22"/>
        </w:rPr>
      </w:pPr>
      <w:hyperlink w:anchor="_Toc324835469" w:history="1">
        <w:r w:rsidR="001818D8" w:rsidRPr="008739AF">
          <w:rPr>
            <w:rStyle w:val="Hyperlink"/>
            <w:rFonts w:cs="Arial"/>
            <w:noProof/>
          </w:rPr>
          <w:t>10</w:t>
        </w:r>
        <w:r w:rsidR="001818D8">
          <w:rPr>
            <w:rFonts w:asciiTheme="minorHAnsi" w:eastAsiaTheme="minorEastAsia" w:hAnsiTheme="minorHAnsi" w:cstheme="minorBidi"/>
            <w:smallCaps w:val="0"/>
            <w:noProof/>
            <w:sz w:val="22"/>
            <w:szCs w:val="22"/>
          </w:rPr>
          <w:tab/>
        </w:r>
        <w:r w:rsidR="001818D8" w:rsidRPr="008739AF">
          <w:rPr>
            <w:rStyle w:val="Hyperlink"/>
            <w:rFonts w:cs="Arial"/>
            <w:noProof/>
          </w:rPr>
          <w:t>Other  Stuff</w:t>
        </w:r>
        <w:r w:rsidR="001818D8">
          <w:rPr>
            <w:noProof/>
            <w:webHidden/>
          </w:rPr>
          <w:tab/>
        </w:r>
        <w:r>
          <w:rPr>
            <w:noProof/>
            <w:webHidden/>
          </w:rPr>
          <w:fldChar w:fldCharType="begin"/>
        </w:r>
        <w:r w:rsidR="001818D8">
          <w:rPr>
            <w:noProof/>
            <w:webHidden/>
          </w:rPr>
          <w:instrText xml:space="preserve"> PAGEREF _Toc324835469 \h </w:instrText>
        </w:r>
        <w:r>
          <w:rPr>
            <w:noProof/>
            <w:webHidden/>
          </w:rPr>
        </w:r>
        <w:r>
          <w:rPr>
            <w:noProof/>
            <w:webHidden/>
          </w:rPr>
          <w:fldChar w:fldCharType="separate"/>
        </w:r>
        <w:r w:rsidR="001818D8">
          <w:rPr>
            <w:noProof/>
            <w:webHidden/>
          </w:rPr>
          <w:t>15</w:t>
        </w:r>
        <w:r>
          <w:rPr>
            <w:noProof/>
            <w:webHidden/>
          </w:rPr>
          <w:fldChar w:fldCharType="end"/>
        </w:r>
      </w:hyperlink>
    </w:p>
    <w:p w:rsidR="001818D8" w:rsidRDefault="00D609A5">
      <w:pPr>
        <w:pStyle w:val="TOC2"/>
        <w:tabs>
          <w:tab w:val="left" w:pos="960"/>
          <w:tab w:val="right" w:leader="dot" w:pos="9620"/>
        </w:tabs>
        <w:rPr>
          <w:rFonts w:asciiTheme="minorHAnsi" w:eastAsiaTheme="minorEastAsia" w:hAnsiTheme="minorHAnsi" w:cstheme="minorBidi"/>
          <w:smallCaps w:val="0"/>
          <w:noProof/>
          <w:sz w:val="22"/>
          <w:szCs w:val="22"/>
        </w:rPr>
      </w:pPr>
      <w:hyperlink w:anchor="_Toc324835470" w:history="1">
        <w:r w:rsidR="001818D8" w:rsidRPr="008739AF">
          <w:rPr>
            <w:rStyle w:val="Hyperlink"/>
            <w:noProof/>
          </w:rPr>
          <w:t>10.1</w:t>
        </w:r>
        <w:r w:rsidR="001818D8">
          <w:rPr>
            <w:rFonts w:asciiTheme="minorHAnsi" w:eastAsiaTheme="minorEastAsia" w:hAnsiTheme="minorHAnsi" w:cstheme="minorBidi"/>
            <w:smallCaps w:val="0"/>
            <w:noProof/>
            <w:sz w:val="22"/>
            <w:szCs w:val="22"/>
          </w:rPr>
          <w:tab/>
        </w:r>
        <w:r w:rsidR="001818D8" w:rsidRPr="008739AF">
          <w:rPr>
            <w:rStyle w:val="Hyperlink"/>
            <w:noProof/>
          </w:rPr>
          <w:t>Future Business Flow</w:t>
        </w:r>
        <w:r w:rsidR="001818D8">
          <w:rPr>
            <w:noProof/>
            <w:webHidden/>
          </w:rPr>
          <w:tab/>
        </w:r>
        <w:r>
          <w:rPr>
            <w:noProof/>
            <w:webHidden/>
          </w:rPr>
          <w:fldChar w:fldCharType="begin"/>
        </w:r>
        <w:r w:rsidR="001818D8">
          <w:rPr>
            <w:noProof/>
            <w:webHidden/>
          </w:rPr>
          <w:instrText xml:space="preserve"> PAGEREF _Toc324835470 \h </w:instrText>
        </w:r>
        <w:r>
          <w:rPr>
            <w:noProof/>
            <w:webHidden/>
          </w:rPr>
        </w:r>
        <w:r>
          <w:rPr>
            <w:noProof/>
            <w:webHidden/>
          </w:rPr>
          <w:fldChar w:fldCharType="separate"/>
        </w:r>
        <w:r w:rsidR="001818D8">
          <w:rPr>
            <w:noProof/>
            <w:webHidden/>
          </w:rPr>
          <w:t>15</w:t>
        </w:r>
        <w:r>
          <w:rPr>
            <w:noProof/>
            <w:webHidden/>
          </w:rPr>
          <w:fldChar w:fldCharType="end"/>
        </w:r>
      </w:hyperlink>
    </w:p>
    <w:p w:rsidR="001818D8" w:rsidRDefault="00D609A5">
      <w:pPr>
        <w:pStyle w:val="TOC2"/>
        <w:tabs>
          <w:tab w:val="left" w:pos="960"/>
          <w:tab w:val="right" w:leader="dot" w:pos="9620"/>
        </w:tabs>
        <w:rPr>
          <w:rFonts w:asciiTheme="minorHAnsi" w:eastAsiaTheme="minorEastAsia" w:hAnsiTheme="minorHAnsi" w:cstheme="minorBidi"/>
          <w:smallCaps w:val="0"/>
          <w:noProof/>
          <w:sz w:val="22"/>
          <w:szCs w:val="22"/>
        </w:rPr>
      </w:pPr>
      <w:hyperlink w:anchor="_Toc324835471" w:history="1">
        <w:r w:rsidR="001818D8" w:rsidRPr="008739AF">
          <w:rPr>
            <w:rStyle w:val="Hyperlink"/>
            <w:noProof/>
          </w:rPr>
          <w:t>10.2</w:t>
        </w:r>
        <w:r w:rsidR="001818D8">
          <w:rPr>
            <w:rFonts w:asciiTheme="minorHAnsi" w:eastAsiaTheme="minorEastAsia" w:hAnsiTheme="minorHAnsi" w:cstheme="minorBidi"/>
            <w:smallCaps w:val="0"/>
            <w:noProof/>
            <w:sz w:val="22"/>
            <w:szCs w:val="22"/>
          </w:rPr>
          <w:tab/>
        </w:r>
        <w:r w:rsidR="001818D8" w:rsidRPr="008739AF">
          <w:rPr>
            <w:rStyle w:val="Hyperlink"/>
            <w:noProof/>
          </w:rPr>
          <w:t>Other Business Areas / Departments Impacted</w:t>
        </w:r>
        <w:r w:rsidR="001818D8">
          <w:rPr>
            <w:noProof/>
            <w:webHidden/>
          </w:rPr>
          <w:tab/>
        </w:r>
        <w:r>
          <w:rPr>
            <w:noProof/>
            <w:webHidden/>
          </w:rPr>
          <w:fldChar w:fldCharType="begin"/>
        </w:r>
        <w:r w:rsidR="001818D8">
          <w:rPr>
            <w:noProof/>
            <w:webHidden/>
          </w:rPr>
          <w:instrText xml:space="preserve"> PAGEREF _Toc324835471 \h </w:instrText>
        </w:r>
        <w:r>
          <w:rPr>
            <w:noProof/>
            <w:webHidden/>
          </w:rPr>
        </w:r>
        <w:r>
          <w:rPr>
            <w:noProof/>
            <w:webHidden/>
          </w:rPr>
          <w:fldChar w:fldCharType="separate"/>
        </w:r>
        <w:r w:rsidR="001818D8">
          <w:rPr>
            <w:noProof/>
            <w:webHidden/>
          </w:rPr>
          <w:t>15</w:t>
        </w:r>
        <w:r>
          <w:rPr>
            <w:noProof/>
            <w:webHidden/>
          </w:rPr>
          <w:fldChar w:fldCharType="end"/>
        </w:r>
      </w:hyperlink>
    </w:p>
    <w:p w:rsidR="001818D8" w:rsidRDefault="00D609A5">
      <w:pPr>
        <w:pStyle w:val="TOC2"/>
        <w:tabs>
          <w:tab w:val="left" w:pos="960"/>
          <w:tab w:val="right" w:leader="dot" w:pos="9620"/>
        </w:tabs>
        <w:rPr>
          <w:rFonts w:asciiTheme="minorHAnsi" w:eastAsiaTheme="minorEastAsia" w:hAnsiTheme="minorHAnsi" w:cstheme="minorBidi"/>
          <w:smallCaps w:val="0"/>
          <w:noProof/>
          <w:sz w:val="22"/>
          <w:szCs w:val="22"/>
        </w:rPr>
      </w:pPr>
      <w:hyperlink w:anchor="_Toc324835472" w:history="1">
        <w:r w:rsidR="001818D8" w:rsidRPr="008739AF">
          <w:rPr>
            <w:rStyle w:val="Hyperlink"/>
            <w:noProof/>
          </w:rPr>
          <w:t>10.3</w:t>
        </w:r>
        <w:r w:rsidR="001818D8">
          <w:rPr>
            <w:rFonts w:asciiTheme="minorHAnsi" w:eastAsiaTheme="minorEastAsia" w:hAnsiTheme="minorHAnsi" w:cstheme="minorBidi"/>
            <w:smallCaps w:val="0"/>
            <w:noProof/>
            <w:sz w:val="22"/>
            <w:szCs w:val="22"/>
          </w:rPr>
          <w:tab/>
        </w:r>
        <w:r w:rsidR="001818D8" w:rsidRPr="008739AF">
          <w:rPr>
            <w:rStyle w:val="Hyperlink"/>
            <w:noProof/>
          </w:rPr>
          <w:t>Properties to be impacted</w:t>
        </w:r>
        <w:r w:rsidR="001818D8">
          <w:rPr>
            <w:noProof/>
            <w:webHidden/>
          </w:rPr>
          <w:tab/>
        </w:r>
        <w:r>
          <w:rPr>
            <w:noProof/>
            <w:webHidden/>
          </w:rPr>
          <w:fldChar w:fldCharType="begin"/>
        </w:r>
        <w:r w:rsidR="001818D8">
          <w:rPr>
            <w:noProof/>
            <w:webHidden/>
          </w:rPr>
          <w:instrText xml:space="preserve"> PAGEREF _Toc324835472 \h </w:instrText>
        </w:r>
        <w:r>
          <w:rPr>
            <w:noProof/>
            <w:webHidden/>
          </w:rPr>
        </w:r>
        <w:r>
          <w:rPr>
            <w:noProof/>
            <w:webHidden/>
          </w:rPr>
          <w:fldChar w:fldCharType="separate"/>
        </w:r>
        <w:r w:rsidR="001818D8">
          <w:rPr>
            <w:noProof/>
            <w:webHidden/>
          </w:rPr>
          <w:t>16</w:t>
        </w:r>
        <w:r>
          <w:rPr>
            <w:noProof/>
            <w:webHidden/>
          </w:rPr>
          <w:fldChar w:fldCharType="end"/>
        </w:r>
      </w:hyperlink>
    </w:p>
    <w:p w:rsidR="001818D8" w:rsidRDefault="00D609A5">
      <w:pPr>
        <w:pStyle w:val="TOC2"/>
        <w:tabs>
          <w:tab w:val="left" w:pos="960"/>
          <w:tab w:val="right" w:leader="dot" w:pos="9620"/>
        </w:tabs>
        <w:rPr>
          <w:rFonts w:asciiTheme="minorHAnsi" w:eastAsiaTheme="minorEastAsia" w:hAnsiTheme="minorHAnsi" w:cstheme="minorBidi"/>
          <w:smallCaps w:val="0"/>
          <w:noProof/>
          <w:sz w:val="22"/>
          <w:szCs w:val="22"/>
        </w:rPr>
      </w:pPr>
      <w:hyperlink w:anchor="_Toc324835473" w:history="1">
        <w:r w:rsidR="001818D8" w:rsidRPr="008739AF">
          <w:rPr>
            <w:rStyle w:val="Hyperlink"/>
            <w:noProof/>
          </w:rPr>
          <w:t>10.4</w:t>
        </w:r>
        <w:r w:rsidR="001818D8">
          <w:rPr>
            <w:rFonts w:asciiTheme="minorHAnsi" w:eastAsiaTheme="minorEastAsia" w:hAnsiTheme="minorHAnsi" w:cstheme="minorBidi"/>
            <w:smallCaps w:val="0"/>
            <w:noProof/>
            <w:sz w:val="22"/>
            <w:szCs w:val="22"/>
          </w:rPr>
          <w:tab/>
        </w:r>
        <w:r w:rsidR="001818D8" w:rsidRPr="008739AF">
          <w:rPr>
            <w:rStyle w:val="Hyperlink"/>
            <w:noProof/>
          </w:rPr>
          <w:t>Horizontal domain Impacts</w:t>
        </w:r>
        <w:r w:rsidR="001818D8">
          <w:rPr>
            <w:noProof/>
            <w:webHidden/>
          </w:rPr>
          <w:tab/>
        </w:r>
        <w:r>
          <w:rPr>
            <w:noProof/>
            <w:webHidden/>
          </w:rPr>
          <w:fldChar w:fldCharType="begin"/>
        </w:r>
        <w:r w:rsidR="001818D8">
          <w:rPr>
            <w:noProof/>
            <w:webHidden/>
          </w:rPr>
          <w:instrText xml:space="preserve"> PAGEREF _Toc324835473 \h </w:instrText>
        </w:r>
        <w:r>
          <w:rPr>
            <w:noProof/>
            <w:webHidden/>
          </w:rPr>
        </w:r>
        <w:r>
          <w:rPr>
            <w:noProof/>
            <w:webHidden/>
          </w:rPr>
          <w:fldChar w:fldCharType="separate"/>
        </w:r>
        <w:r w:rsidR="001818D8">
          <w:rPr>
            <w:noProof/>
            <w:webHidden/>
          </w:rPr>
          <w:t>16</w:t>
        </w:r>
        <w:r>
          <w:rPr>
            <w:noProof/>
            <w:webHidden/>
          </w:rPr>
          <w:fldChar w:fldCharType="end"/>
        </w:r>
      </w:hyperlink>
    </w:p>
    <w:p w:rsidR="001818D8" w:rsidRDefault="00D609A5">
      <w:pPr>
        <w:pStyle w:val="TOC2"/>
        <w:tabs>
          <w:tab w:val="left" w:pos="960"/>
          <w:tab w:val="right" w:leader="dot" w:pos="9620"/>
        </w:tabs>
        <w:rPr>
          <w:rFonts w:asciiTheme="minorHAnsi" w:eastAsiaTheme="minorEastAsia" w:hAnsiTheme="minorHAnsi" w:cstheme="minorBidi"/>
          <w:smallCaps w:val="0"/>
          <w:noProof/>
          <w:sz w:val="22"/>
          <w:szCs w:val="22"/>
        </w:rPr>
      </w:pPr>
      <w:hyperlink w:anchor="_Toc324835474" w:history="1">
        <w:r w:rsidR="001818D8" w:rsidRPr="008739AF">
          <w:rPr>
            <w:rStyle w:val="Hyperlink"/>
            <w:noProof/>
          </w:rPr>
          <w:t>10.5</w:t>
        </w:r>
        <w:r w:rsidR="001818D8">
          <w:rPr>
            <w:rFonts w:asciiTheme="minorHAnsi" w:eastAsiaTheme="minorEastAsia" w:hAnsiTheme="minorHAnsi" w:cstheme="minorBidi"/>
            <w:smallCaps w:val="0"/>
            <w:noProof/>
            <w:sz w:val="22"/>
            <w:szCs w:val="22"/>
          </w:rPr>
          <w:tab/>
        </w:r>
        <w:r w:rsidR="001818D8" w:rsidRPr="008739AF">
          <w:rPr>
            <w:rStyle w:val="Hyperlink"/>
            <w:noProof/>
          </w:rPr>
          <w:t>Merchant Services Impacts (Marketplace)</w:t>
        </w:r>
        <w:r w:rsidR="001818D8">
          <w:rPr>
            <w:noProof/>
            <w:webHidden/>
          </w:rPr>
          <w:tab/>
        </w:r>
        <w:r>
          <w:rPr>
            <w:noProof/>
            <w:webHidden/>
          </w:rPr>
          <w:fldChar w:fldCharType="begin"/>
        </w:r>
        <w:r w:rsidR="001818D8">
          <w:rPr>
            <w:noProof/>
            <w:webHidden/>
          </w:rPr>
          <w:instrText xml:space="preserve"> PAGEREF _Toc324835474 \h </w:instrText>
        </w:r>
        <w:r>
          <w:rPr>
            <w:noProof/>
            <w:webHidden/>
          </w:rPr>
        </w:r>
        <w:r>
          <w:rPr>
            <w:noProof/>
            <w:webHidden/>
          </w:rPr>
          <w:fldChar w:fldCharType="separate"/>
        </w:r>
        <w:r w:rsidR="001818D8">
          <w:rPr>
            <w:noProof/>
            <w:webHidden/>
          </w:rPr>
          <w:t>17</w:t>
        </w:r>
        <w:r>
          <w:rPr>
            <w:noProof/>
            <w:webHidden/>
          </w:rPr>
          <w:fldChar w:fldCharType="end"/>
        </w:r>
      </w:hyperlink>
    </w:p>
    <w:p w:rsidR="001818D8" w:rsidRDefault="00D609A5">
      <w:pPr>
        <w:pStyle w:val="TOC2"/>
        <w:tabs>
          <w:tab w:val="left" w:pos="960"/>
          <w:tab w:val="right" w:leader="dot" w:pos="9620"/>
        </w:tabs>
        <w:rPr>
          <w:rFonts w:asciiTheme="minorHAnsi" w:eastAsiaTheme="minorEastAsia" w:hAnsiTheme="minorHAnsi" w:cstheme="minorBidi"/>
          <w:smallCaps w:val="0"/>
          <w:noProof/>
          <w:sz w:val="22"/>
          <w:szCs w:val="22"/>
        </w:rPr>
      </w:pPr>
      <w:hyperlink w:anchor="_Toc324835475" w:history="1">
        <w:r w:rsidR="001818D8" w:rsidRPr="008739AF">
          <w:rPr>
            <w:rStyle w:val="Hyperlink"/>
            <w:noProof/>
          </w:rPr>
          <w:t>10.6</w:t>
        </w:r>
        <w:r w:rsidR="001818D8">
          <w:rPr>
            <w:rFonts w:asciiTheme="minorHAnsi" w:eastAsiaTheme="minorEastAsia" w:hAnsiTheme="minorHAnsi" w:cstheme="minorBidi"/>
            <w:smallCaps w:val="0"/>
            <w:noProof/>
            <w:sz w:val="22"/>
            <w:szCs w:val="22"/>
          </w:rPr>
          <w:tab/>
        </w:r>
        <w:r w:rsidR="001818D8" w:rsidRPr="008739AF">
          <w:rPr>
            <w:rStyle w:val="Hyperlink"/>
            <w:noProof/>
          </w:rPr>
          <w:t>External Vendor Involvement</w:t>
        </w:r>
        <w:r w:rsidR="001818D8">
          <w:rPr>
            <w:noProof/>
            <w:webHidden/>
          </w:rPr>
          <w:tab/>
        </w:r>
        <w:r>
          <w:rPr>
            <w:noProof/>
            <w:webHidden/>
          </w:rPr>
          <w:fldChar w:fldCharType="begin"/>
        </w:r>
        <w:r w:rsidR="001818D8">
          <w:rPr>
            <w:noProof/>
            <w:webHidden/>
          </w:rPr>
          <w:instrText xml:space="preserve"> PAGEREF _Toc324835475 \h </w:instrText>
        </w:r>
        <w:r>
          <w:rPr>
            <w:noProof/>
            <w:webHidden/>
          </w:rPr>
        </w:r>
        <w:r>
          <w:rPr>
            <w:noProof/>
            <w:webHidden/>
          </w:rPr>
          <w:fldChar w:fldCharType="separate"/>
        </w:r>
        <w:r w:rsidR="001818D8">
          <w:rPr>
            <w:noProof/>
            <w:webHidden/>
          </w:rPr>
          <w:t>17</w:t>
        </w:r>
        <w:r>
          <w:rPr>
            <w:noProof/>
            <w:webHidden/>
          </w:rPr>
          <w:fldChar w:fldCharType="end"/>
        </w:r>
      </w:hyperlink>
    </w:p>
    <w:p w:rsidR="001818D8" w:rsidRDefault="00D609A5">
      <w:pPr>
        <w:pStyle w:val="TOC2"/>
        <w:tabs>
          <w:tab w:val="left" w:pos="960"/>
          <w:tab w:val="right" w:leader="dot" w:pos="9620"/>
        </w:tabs>
        <w:rPr>
          <w:rFonts w:asciiTheme="minorHAnsi" w:eastAsiaTheme="minorEastAsia" w:hAnsiTheme="minorHAnsi" w:cstheme="minorBidi"/>
          <w:smallCaps w:val="0"/>
          <w:noProof/>
          <w:sz w:val="22"/>
          <w:szCs w:val="22"/>
        </w:rPr>
      </w:pPr>
      <w:hyperlink w:anchor="_Toc324835476" w:history="1">
        <w:r w:rsidR="001818D8" w:rsidRPr="008739AF">
          <w:rPr>
            <w:rStyle w:val="Hyperlink"/>
            <w:noProof/>
          </w:rPr>
          <w:t>10.7</w:t>
        </w:r>
        <w:r w:rsidR="001818D8">
          <w:rPr>
            <w:rFonts w:asciiTheme="minorHAnsi" w:eastAsiaTheme="minorEastAsia" w:hAnsiTheme="minorHAnsi" w:cstheme="minorBidi"/>
            <w:smallCaps w:val="0"/>
            <w:noProof/>
            <w:sz w:val="22"/>
            <w:szCs w:val="22"/>
          </w:rPr>
          <w:tab/>
        </w:r>
        <w:r w:rsidR="001818D8" w:rsidRPr="008739AF">
          <w:rPr>
            <w:rStyle w:val="Hyperlink"/>
            <w:noProof/>
          </w:rPr>
          <w:t>Security and Compliance</w:t>
        </w:r>
        <w:r w:rsidR="001818D8">
          <w:rPr>
            <w:noProof/>
            <w:webHidden/>
          </w:rPr>
          <w:tab/>
        </w:r>
        <w:r>
          <w:rPr>
            <w:noProof/>
            <w:webHidden/>
          </w:rPr>
          <w:fldChar w:fldCharType="begin"/>
        </w:r>
        <w:r w:rsidR="001818D8">
          <w:rPr>
            <w:noProof/>
            <w:webHidden/>
          </w:rPr>
          <w:instrText xml:space="preserve"> PAGEREF _Toc324835476 \h </w:instrText>
        </w:r>
        <w:r>
          <w:rPr>
            <w:noProof/>
            <w:webHidden/>
          </w:rPr>
        </w:r>
        <w:r>
          <w:rPr>
            <w:noProof/>
            <w:webHidden/>
          </w:rPr>
          <w:fldChar w:fldCharType="separate"/>
        </w:r>
        <w:r w:rsidR="001818D8">
          <w:rPr>
            <w:noProof/>
            <w:webHidden/>
          </w:rPr>
          <w:t>18</w:t>
        </w:r>
        <w:r>
          <w:rPr>
            <w:noProof/>
            <w:webHidden/>
          </w:rPr>
          <w:fldChar w:fldCharType="end"/>
        </w:r>
      </w:hyperlink>
    </w:p>
    <w:p w:rsidR="001818D8" w:rsidRDefault="00D609A5">
      <w:pPr>
        <w:pStyle w:val="TOC2"/>
        <w:tabs>
          <w:tab w:val="left" w:pos="960"/>
          <w:tab w:val="right" w:leader="dot" w:pos="9620"/>
        </w:tabs>
        <w:rPr>
          <w:rFonts w:asciiTheme="minorHAnsi" w:eastAsiaTheme="minorEastAsia" w:hAnsiTheme="minorHAnsi" w:cstheme="minorBidi"/>
          <w:smallCaps w:val="0"/>
          <w:noProof/>
          <w:sz w:val="22"/>
          <w:szCs w:val="22"/>
        </w:rPr>
      </w:pPr>
      <w:hyperlink w:anchor="_Toc324835477" w:history="1">
        <w:r w:rsidR="001818D8" w:rsidRPr="008739AF">
          <w:rPr>
            <w:rStyle w:val="Hyperlink"/>
            <w:noProof/>
          </w:rPr>
          <w:t>10.8</w:t>
        </w:r>
        <w:r w:rsidR="001818D8">
          <w:rPr>
            <w:rFonts w:asciiTheme="minorHAnsi" w:eastAsiaTheme="minorEastAsia" w:hAnsiTheme="minorHAnsi" w:cstheme="minorBidi"/>
            <w:smallCaps w:val="0"/>
            <w:noProof/>
            <w:sz w:val="22"/>
            <w:szCs w:val="22"/>
          </w:rPr>
          <w:tab/>
        </w:r>
        <w:r w:rsidR="001818D8" w:rsidRPr="008739AF">
          <w:rPr>
            <w:rStyle w:val="Hyperlink"/>
            <w:noProof/>
          </w:rPr>
          <w:t>Operations, Networking, and System Requirements</w:t>
        </w:r>
        <w:r w:rsidR="001818D8">
          <w:rPr>
            <w:noProof/>
            <w:webHidden/>
          </w:rPr>
          <w:tab/>
        </w:r>
        <w:r>
          <w:rPr>
            <w:noProof/>
            <w:webHidden/>
          </w:rPr>
          <w:fldChar w:fldCharType="begin"/>
        </w:r>
        <w:r w:rsidR="001818D8">
          <w:rPr>
            <w:noProof/>
            <w:webHidden/>
          </w:rPr>
          <w:instrText xml:space="preserve"> PAGEREF _Toc324835477 \h </w:instrText>
        </w:r>
        <w:r>
          <w:rPr>
            <w:noProof/>
            <w:webHidden/>
          </w:rPr>
        </w:r>
        <w:r>
          <w:rPr>
            <w:noProof/>
            <w:webHidden/>
          </w:rPr>
          <w:fldChar w:fldCharType="separate"/>
        </w:r>
        <w:r w:rsidR="001818D8">
          <w:rPr>
            <w:noProof/>
            <w:webHidden/>
          </w:rPr>
          <w:t>19</w:t>
        </w:r>
        <w:r>
          <w:rPr>
            <w:noProof/>
            <w:webHidden/>
          </w:rPr>
          <w:fldChar w:fldCharType="end"/>
        </w:r>
      </w:hyperlink>
    </w:p>
    <w:p w:rsidR="001818D8" w:rsidRDefault="00D609A5">
      <w:pPr>
        <w:pStyle w:val="TOC2"/>
        <w:tabs>
          <w:tab w:val="left" w:pos="960"/>
          <w:tab w:val="right" w:leader="dot" w:pos="9620"/>
        </w:tabs>
        <w:rPr>
          <w:rFonts w:asciiTheme="minorHAnsi" w:eastAsiaTheme="minorEastAsia" w:hAnsiTheme="minorHAnsi" w:cstheme="minorBidi"/>
          <w:smallCaps w:val="0"/>
          <w:noProof/>
          <w:sz w:val="22"/>
          <w:szCs w:val="22"/>
        </w:rPr>
      </w:pPr>
      <w:hyperlink w:anchor="_Toc324835478" w:history="1">
        <w:r w:rsidR="001818D8" w:rsidRPr="008739AF">
          <w:rPr>
            <w:rStyle w:val="Hyperlink"/>
            <w:noProof/>
          </w:rPr>
          <w:t>10.9</w:t>
        </w:r>
        <w:r w:rsidR="001818D8">
          <w:rPr>
            <w:rFonts w:asciiTheme="minorHAnsi" w:eastAsiaTheme="minorEastAsia" w:hAnsiTheme="minorHAnsi" w:cstheme="minorBidi"/>
            <w:smallCaps w:val="0"/>
            <w:noProof/>
            <w:sz w:val="22"/>
            <w:szCs w:val="22"/>
          </w:rPr>
          <w:tab/>
        </w:r>
        <w:r w:rsidR="001818D8" w:rsidRPr="008739AF">
          <w:rPr>
            <w:rStyle w:val="Hyperlink"/>
            <w:noProof/>
          </w:rPr>
          <w:t>Global Non-Functional Requirements</w:t>
        </w:r>
        <w:r w:rsidR="001818D8">
          <w:rPr>
            <w:noProof/>
            <w:webHidden/>
          </w:rPr>
          <w:tab/>
        </w:r>
        <w:r>
          <w:rPr>
            <w:noProof/>
            <w:webHidden/>
          </w:rPr>
          <w:fldChar w:fldCharType="begin"/>
        </w:r>
        <w:r w:rsidR="001818D8">
          <w:rPr>
            <w:noProof/>
            <w:webHidden/>
          </w:rPr>
          <w:instrText xml:space="preserve"> PAGEREF _Toc324835478 \h </w:instrText>
        </w:r>
        <w:r>
          <w:rPr>
            <w:noProof/>
            <w:webHidden/>
          </w:rPr>
        </w:r>
        <w:r>
          <w:rPr>
            <w:noProof/>
            <w:webHidden/>
          </w:rPr>
          <w:fldChar w:fldCharType="separate"/>
        </w:r>
        <w:r w:rsidR="001818D8">
          <w:rPr>
            <w:noProof/>
            <w:webHidden/>
          </w:rPr>
          <w:t>20</w:t>
        </w:r>
        <w:r>
          <w:rPr>
            <w:noProof/>
            <w:webHidden/>
          </w:rPr>
          <w:fldChar w:fldCharType="end"/>
        </w:r>
      </w:hyperlink>
    </w:p>
    <w:p w:rsidR="001818D8" w:rsidRDefault="00D609A5">
      <w:pPr>
        <w:pStyle w:val="TOC2"/>
        <w:tabs>
          <w:tab w:val="left" w:pos="1200"/>
          <w:tab w:val="right" w:leader="dot" w:pos="9620"/>
        </w:tabs>
        <w:rPr>
          <w:rFonts w:asciiTheme="minorHAnsi" w:eastAsiaTheme="minorEastAsia" w:hAnsiTheme="minorHAnsi" w:cstheme="minorBidi"/>
          <w:smallCaps w:val="0"/>
          <w:noProof/>
          <w:sz w:val="22"/>
          <w:szCs w:val="22"/>
        </w:rPr>
      </w:pPr>
      <w:hyperlink w:anchor="_Toc324835479" w:history="1">
        <w:r w:rsidR="001818D8" w:rsidRPr="008739AF">
          <w:rPr>
            <w:rStyle w:val="Hyperlink"/>
            <w:rFonts w:cs="Arial"/>
            <w:noProof/>
          </w:rPr>
          <w:t>10.9.1</w:t>
        </w:r>
        <w:r w:rsidR="001818D8">
          <w:rPr>
            <w:rFonts w:asciiTheme="minorHAnsi" w:eastAsiaTheme="minorEastAsia" w:hAnsiTheme="minorHAnsi" w:cstheme="minorBidi"/>
            <w:smallCaps w:val="0"/>
            <w:noProof/>
            <w:sz w:val="22"/>
            <w:szCs w:val="22"/>
          </w:rPr>
          <w:tab/>
        </w:r>
        <w:r w:rsidR="001818D8" w:rsidRPr="008739AF">
          <w:rPr>
            <w:rStyle w:val="Hyperlink"/>
            <w:rFonts w:cs="Arial"/>
            <w:noProof/>
          </w:rPr>
          <w:t>SEO requirements</w:t>
        </w:r>
        <w:r w:rsidR="001818D8">
          <w:rPr>
            <w:noProof/>
            <w:webHidden/>
          </w:rPr>
          <w:tab/>
        </w:r>
        <w:r>
          <w:rPr>
            <w:noProof/>
            <w:webHidden/>
          </w:rPr>
          <w:fldChar w:fldCharType="begin"/>
        </w:r>
        <w:r w:rsidR="001818D8">
          <w:rPr>
            <w:noProof/>
            <w:webHidden/>
          </w:rPr>
          <w:instrText xml:space="preserve"> PAGEREF _Toc324835479 \h </w:instrText>
        </w:r>
        <w:r>
          <w:rPr>
            <w:noProof/>
            <w:webHidden/>
          </w:rPr>
        </w:r>
        <w:r>
          <w:rPr>
            <w:noProof/>
            <w:webHidden/>
          </w:rPr>
          <w:fldChar w:fldCharType="separate"/>
        </w:r>
        <w:r w:rsidR="001818D8">
          <w:rPr>
            <w:noProof/>
            <w:webHidden/>
          </w:rPr>
          <w:t>20</w:t>
        </w:r>
        <w:r>
          <w:rPr>
            <w:noProof/>
            <w:webHidden/>
          </w:rPr>
          <w:fldChar w:fldCharType="end"/>
        </w:r>
      </w:hyperlink>
    </w:p>
    <w:p w:rsidR="001818D8" w:rsidRDefault="00D609A5">
      <w:pPr>
        <w:pStyle w:val="TOC2"/>
        <w:tabs>
          <w:tab w:val="left" w:pos="960"/>
          <w:tab w:val="right" w:leader="dot" w:pos="9620"/>
        </w:tabs>
        <w:rPr>
          <w:rFonts w:asciiTheme="minorHAnsi" w:eastAsiaTheme="minorEastAsia" w:hAnsiTheme="minorHAnsi" w:cstheme="minorBidi"/>
          <w:smallCaps w:val="0"/>
          <w:noProof/>
          <w:sz w:val="22"/>
          <w:szCs w:val="22"/>
        </w:rPr>
      </w:pPr>
      <w:hyperlink w:anchor="_Toc324835480" w:history="1">
        <w:r w:rsidR="001818D8" w:rsidRPr="008739AF">
          <w:rPr>
            <w:rStyle w:val="Hyperlink"/>
            <w:noProof/>
          </w:rPr>
          <w:t>10.10</w:t>
        </w:r>
        <w:r w:rsidR="001818D8">
          <w:rPr>
            <w:rFonts w:asciiTheme="minorHAnsi" w:eastAsiaTheme="minorEastAsia" w:hAnsiTheme="minorHAnsi" w:cstheme="minorBidi"/>
            <w:smallCaps w:val="0"/>
            <w:noProof/>
            <w:sz w:val="22"/>
            <w:szCs w:val="22"/>
          </w:rPr>
          <w:tab/>
        </w:r>
        <w:r w:rsidR="001818D8" w:rsidRPr="008739AF">
          <w:rPr>
            <w:rStyle w:val="Hyperlink"/>
            <w:noProof/>
          </w:rPr>
          <w:t>Future Phases of Project</w:t>
        </w:r>
        <w:r w:rsidR="001818D8">
          <w:rPr>
            <w:noProof/>
            <w:webHidden/>
          </w:rPr>
          <w:tab/>
        </w:r>
        <w:r>
          <w:rPr>
            <w:noProof/>
            <w:webHidden/>
          </w:rPr>
          <w:fldChar w:fldCharType="begin"/>
        </w:r>
        <w:r w:rsidR="001818D8">
          <w:rPr>
            <w:noProof/>
            <w:webHidden/>
          </w:rPr>
          <w:instrText xml:space="preserve"> PAGEREF _Toc324835480 \h </w:instrText>
        </w:r>
        <w:r>
          <w:rPr>
            <w:noProof/>
            <w:webHidden/>
          </w:rPr>
        </w:r>
        <w:r>
          <w:rPr>
            <w:noProof/>
            <w:webHidden/>
          </w:rPr>
          <w:fldChar w:fldCharType="separate"/>
        </w:r>
        <w:r w:rsidR="001818D8">
          <w:rPr>
            <w:noProof/>
            <w:webHidden/>
          </w:rPr>
          <w:t>20</w:t>
        </w:r>
        <w:r>
          <w:rPr>
            <w:noProof/>
            <w:webHidden/>
          </w:rPr>
          <w:fldChar w:fldCharType="end"/>
        </w:r>
      </w:hyperlink>
    </w:p>
    <w:p w:rsidR="001818D8" w:rsidRDefault="00D609A5">
      <w:pPr>
        <w:pStyle w:val="TOC2"/>
        <w:tabs>
          <w:tab w:val="left" w:pos="960"/>
          <w:tab w:val="right" w:leader="dot" w:pos="9620"/>
        </w:tabs>
        <w:rPr>
          <w:rFonts w:asciiTheme="minorHAnsi" w:eastAsiaTheme="minorEastAsia" w:hAnsiTheme="minorHAnsi" w:cstheme="minorBidi"/>
          <w:smallCaps w:val="0"/>
          <w:noProof/>
          <w:sz w:val="22"/>
          <w:szCs w:val="22"/>
        </w:rPr>
      </w:pPr>
      <w:hyperlink w:anchor="_Toc324835481" w:history="1">
        <w:r w:rsidR="001818D8" w:rsidRPr="008739AF">
          <w:rPr>
            <w:rStyle w:val="Hyperlink"/>
            <w:noProof/>
          </w:rPr>
          <w:t>10.11</w:t>
        </w:r>
        <w:r w:rsidR="001818D8">
          <w:rPr>
            <w:rFonts w:asciiTheme="minorHAnsi" w:eastAsiaTheme="minorEastAsia" w:hAnsiTheme="minorHAnsi" w:cstheme="minorBidi"/>
            <w:smallCaps w:val="0"/>
            <w:noProof/>
            <w:sz w:val="22"/>
            <w:szCs w:val="22"/>
          </w:rPr>
          <w:tab/>
        </w:r>
        <w:r w:rsidR="001818D8" w:rsidRPr="008739AF">
          <w:rPr>
            <w:rStyle w:val="Hyperlink"/>
            <w:noProof/>
          </w:rPr>
          <w:t>Preliminary Wireframes (Optional)</w:t>
        </w:r>
        <w:r w:rsidR="001818D8">
          <w:rPr>
            <w:noProof/>
            <w:webHidden/>
          </w:rPr>
          <w:tab/>
        </w:r>
        <w:r>
          <w:rPr>
            <w:noProof/>
            <w:webHidden/>
          </w:rPr>
          <w:fldChar w:fldCharType="begin"/>
        </w:r>
        <w:r w:rsidR="001818D8">
          <w:rPr>
            <w:noProof/>
            <w:webHidden/>
          </w:rPr>
          <w:instrText xml:space="preserve"> PAGEREF _Toc324835481 \h </w:instrText>
        </w:r>
        <w:r>
          <w:rPr>
            <w:noProof/>
            <w:webHidden/>
          </w:rPr>
        </w:r>
        <w:r>
          <w:rPr>
            <w:noProof/>
            <w:webHidden/>
          </w:rPr>
          <w:fldChar w:fldCharType="separate"/>
        </w:r>
        <w:r w:rsidR="001818D8">
          <w:rPr>
            <w:noProof/>
            <w:webHidden/>
          </w:rPr>
          <w:t>20</w:t>
        </w:r>
        <w:r>
          <w:rPr>
            <w:noProof/>
            <w:webHidden/>
          </w:rPr>
          <w:fldChar w:fldCharType="end"/>
        </w:r>
      </w:hyperlink>
    </w:p>
    <w:p w:rsidR="001818D8" w:rsidRDefault="00D609A5">
      <w:pPr>
        <w:pStyle w:val="TOC2"/>
        <w:tabs>
          <w:tab w:val="left" w:pos="720"/>
          <w:tab w:val="right" w:leader="dot" w:pos="9620"/>
        </w:tabs>
        <w:rPr>
          <w:rFonts w:asciiTheme="minorHAnsi" w:eastAsiaTheme="minorEastAsia" w:hAnsiTheme="minorHAnsi" w:cstheme="minorBidi"/>
          <w:smallCaps w:val="0"/>
          <w:noProof/>
          <w:sz w:val="22"/>
          <w:szCs w:val="22"/>
        </w:rPr>
      </w:pPr>
      <w:hyperlink w:anchor="_Toc324835482" w:history="1">
        <w:r w:rsidR="001818D8" w:rsidRPr="008739AF">
          <w:rPr>
            <w:rStyle w:val="Hyperlink"/>
            <w:rFonts w:cs="Arial"/>
            <w:noProof/>
          </w:rPr>
          <w:t>11</w:t>
        </w:r>
        <w:r w:rsidR="001818D8">
          <w:rPr>
            <w:rFonts w:asciiTheme="minorHAnsi" w:eastAsiaTheme="minorEastAsia" w:hAnsiTheme="minorHAnsi" w:cstheme="minorBidi"/>
            <w:smallCaps w:val="0"/>
            <w:noProof/>
            <w:sz w:val="22"/>
            <w:szCs w:val="22"/>
          </w:rPr>
          <w:tab/>
        </w:r>
        <w:r w:rsidR="001818D8" w:rsidRPr="008739AF">
          <w:rPr>
            <w:rStyle w:val="Hyperlink"/>
            <w:rFonts w:cs="Arial"/>
            <w:noProof/>
          </w:rPr>
          <w:t>Project Milestone RACI Diagram</w:t>
        </w:r>
        <w:r w:rsidR="001818D8">
          <w:rPr>
            <w:noProof/>
            <w:webHidden/>
          </w:rPr>
          <w:tab/>
        </w:r>
        <w:r>
          <w:rPr>
            <w:noProof/>
            <w:webHidden/>
          </w:rPr>
          <w:fldChar w:fldCharType="begin"/>
        </w:r>
        <w:r w:rsidR="001818D8">
          <w:rPr>
            <w:noProof/>
            <w:webHidden/>
          </w:rPr>
          <w:instrText xml:space="preserve"> PAGEREF _Toc324835482 \h </w:instrText>
        </w:r>
        <w:r>
          <w:rPr>
            <w:noProof/>
            <w:webHidden/>
          </w:rPr>
        </w:r>
        <w:r>
          <w:rPr>
            <w:noProof/>
            <w:webHidden/>
          </w:rPr>
          <w:fldChar w:fldCharType="separate"/>
        </w:r>
        <w:r w:rsidR="001818D8">
          <w:rPr>
            <w:noProof/>
            <w:webHidden/>
          </w:rPr>
          <w:t>20</w:t>
        </w:r>
        <w:r>
          <w:rPr>
            <w:noProof/>
            <w:webHidden/>
          </w:rPr>
          <w:fldChar w:fldCharType="end"/>
        </w:r>
      </w:hyperlink>
    </w:p>
    <w:p w:rsidR="001818D8" w:rsidRDefault="00D609A5">
      <w:pPr>
        <w:pStyle w:val="TOC2"/>
        <w:tabs>
          <w:tab w:val="left" w:pos="720"/>
          <w:tab w:val="right" w:leader="dot" w:pos="9620"/>
        </w:tabs>
        <w:rPr>
          <w:rFonts w:asciiTheme="minorHAnsi" w:eastAsiaTheme="minorEastAsia" w:hAnsiTheme="minorHAnsi" w:cstheme="minorBidi"/>
          <w:smallCaps w:val="0"/>
          <w:noProof/>
          <w:sz w:val="22"/>
          <w:szCs w:val="22"/>
        </w:rPr>
      </w:pPr>
      <w:hyperlink w:anchor="_Toc324835483" w:history="1">
        <w:r w:rsidR="001818D8" w:rsidRPr="008739AF">
          <w:rPr>
            <w:rStyle w:val="Hyperlink"/>
            <w:rFonts w:cs="Arial"/>
            <w:noProof/>
          </w:rPr>
          <w:t>12</w:t>
        </w:r>
        <w:r w:rsidR="001818D8">
          <w:rPr>
            <w:rFonts w:asciiTheme="minorHAnsi" w:eastAsiaTheme="minorEastAsia" w:hAnsiTheme="minorHAnsi" w:cstheme="minorBidi"/>
            <w:smallCaps w:val="0"/>
            <w:noProof/>
            <w:sz w:val="22"/>
            <w:szCs w:val="22"/>
          </w:rPr>
          <w:tab/>
        </w:r>
        <w:r w:rsidR="001818D8" w:rsidRPr="008739AF">
          <w:rPr>
            <w:rStyle w:val="Hyperlink"/>
            <w:rFonts w:cs="Arial"/>
            <w:noProof/>
          </w:rPr>
          <w:t>Appendix:</w:t>
        </w:r>
        <w:r w:rsidR="001818D8">
          <w:rPr>
            <w:noProof/>
            <w:webHidden/>
          </w:rPr>
          <w:tab/>
        </w:r>
        <w:r>
          <w:rPr>
            <w:noProof/>
            <w:webHidden/>
          </w:rPr>
          <w:fldChar w:fldCharType="begin"/>
        </w:r>
        <w:r w:rsidR="001818D8">
          <w:rPr>
            <w:noProof/>
            <w:webHidden/>
          </w:rPr>
          <w:instrText xml:space="preserve"> PAGEREF _Toc324835483 \h </w:instrText>
        </w:r>
        <w:r>
          <w:rPr>
            <w:noProof/>
            <w:webHidden/>
          </w:rPr>
        </w:r>
        <w:r>
          <w:rPr>
            <w:noProof/>
            <w:webHidden/>
          </w:rPr>
          <w:fldChar w:fldCharType="separate"/>
        </w:r>
        <w:r w:rsidR="001818D8">
          <w:rPr>
            <w:noProof/>
            <w:webHidden/>
          </w:rPr>
          <w:t>21</w:t>
        </w:r>
        <w:r>
          <w:rPr>
            <w:noProof/>
            <w:webHidden/>
          </w:rPr>
          <w:fldChar w:fldCharType="end"/>
        </w:r>
      </w:hyperlink>
    </w:p>
    <w:p w:rsidR="001818D8" w:rsidRDefault="00D609A5">
      <w:pPr>
        <w:pStyle w:val="TOC2"/>
        <w:tabs>
          <w:tab w:val="left" w:pos="960"/>
          <w:tab w:val="right" w:leader="dot" w:pos="9620"/>
        </w:tabs>
        <w:rPr>
          <w:rFonts w:asciiTheme="minorHAnsi" w:eastAsiaTheme="minorEastAsia" w:hAnsiTheme="minorHAnsi" w:cstheme="minorBidi"/>
          <w:smallCaps w:val="0"/>
          <w:noProof/>
          <w:sz w:val="22"/>
          <w:szCs w:val="22"/>
        </w:rPr>
      </w:pPr>
      <w:hyperlink w:anchor="_Toc324835484" w:history="1">
        <w:r w:rsidR="001818D8" w:rsidRPr="008739AF">
          <w:rPr>
            <w:rStyle w:val="Hyperlink"/>
            <w:noProof/>
          </w:rPr>
          <w:t>12.1</w:t>
        </w:r>
        <w:r w:rsidR="001818D8">
          <w:rPr>
            <w:rFonts w:asciiTheme="minorHAnsi" w:eastAsiaTheme="minorEastAsia" w:hAnsiTheme="minorHAnsi" w:cstheme="minorBidi"/>
            <w:smallCaps w:val="0"/>
            <w:noProof/>
            <w:sz w:val="22"/>
            <w:szCs w:val="22"/>
          </w:rPr>
          <w:tab/>
        </w:r>
        <w:r w:rsidR="001818D8" w:rsidRPr="008739AF">
          <w:rPr>
            <w:rStyle w:val="Hyperlink"/>
            <w:noProof/>
          </w:rPr>
          <w:t>Priority List</w:t>
        </w:r>
        <w:r w:rsidR="001818D8">
          <w:rPr>
            <w:noProof/>
            <w:webHidden/>
          </w:rPr>
          <w:tab/>
        </w:r>
        <w:r>
          <w:rPr>
            <w:noProof/>
            <w:webHidden/>
          </w:rPr>
          <w:fldChar w:fldCharType="begin"/>
        </w:r>
        <w:r w:rsidR="001818D8">
          <w:rPr>
            <w:noProof/>
            <w:webHidden/>
          </w:rPr>
          <w:instrText xml:space="preserve"> PAGEREF _Toc324835484 \h </w:instrText>
        </w:r>
        <w:r>
          <w:rPr>
            <w:noProof/>
            <w:webHidden/>
          </w:rPr>
        </w:r>
        <w:r>
          <w:rPr>
            <w:noProof/>
            <w:webHidden/>
          </w:rPr>
          <w:fldChar w:fldCharType="separate"/>
        </w:r>
        <w:r w:rsidR="001818D8">
          <w:rPr>
            <w:noProof/>
            <w:webHidden/>
          </w:rPr>
          <w:t>21</w:t>
        </w:r>
        <w:r>
          <w:rPr>
            <w:noProof/>
            <w:webHidden/>
          </w:rPr>
          <w:fldChar w:fldCharType="end"/>
        </w:r>
      </w:hyperlink>
    </w:p>
    <w:p w:rsidR="005E407B" w:rsidRPr="0045324D" w:rsidRDefault="00D609A5" w:rsidP="00F52C9A">
      <w:pPr>
        <w:ind w:left="360"/>
        <w:rPr>
          <w:rFonts w:ascii="Arial" w:hAnsi="Arial" w:cs="Arial"/>
          <w:b/>
          <w:caps/>
        </w:rPr>
      </w:pPr>
      <w:r w:rsidRPr="00C30F0B">
        <w:rPr>
          <w:rFonts w:ascii="Arial" w:hAnsi="Arial" w:cs="Arial"/>
          <w:i/>
          <w:sz w:val="20"/>
          <w:szCs w:val="20"/>
        </w:rPr>
        <w:fldChar w:fldCharType="end"/>
      </w:r>
      <w:r w:rsidR="00357748">
        <w:rPr>
          <w:rFonts w:ascii="Arial" w:hAnsi="Arial" w:cs="Arial"/>
          <w:i/>
          <w:sz w:val="20"/>
          <w:szCs w:val="20"/>
        </w:rPr>
        <w:br w:type="page"/>
      </w:r>
    </w:p>
    <w:p w:rsidR="00FE6754" w:rsidRPr="00A201CB" w:rsidRDefault="00FE6754" w:rsidP="00BB2154">
      <w:pPr>
        <w:pStyle w:val="Heading2"/>
        <w:numPr>
          <w:ilvl w:val="0"/>
          <w:numId w:val="3"/>
        </w:numPr>
        <w:shd w:val="pct20" w:color="auto" w:fill="auto"/>
        <w:tabs>
          <w:tab w:val="clear" w:pos="1152"/>
          <w:tab w:val="num" w:pos="270"/>
        </w:tabs>
        <w:spacing w:before="0"/>
        <w:ind w:left="270" w:hanging="270"/>
        <w:rPr>
          <w:rFonts w:cs="Arial"/>
          <w:sz w:val="28"/>
        </w:rPr>
      </w:pPr>
      <w:bookmarkStart w:id="2" w:name="_Toc324835433"/>
      <w:r w:rsidRPr="00A201CB">
        <w:rPr>
          <w:rFonts w:cs="Arial"/>
          <w:sz w:val="28"/>
        </w:rPr>
        <w:lastRenderedPageBreak/>
        <w:t>Administrative</w:t>
      </w:r>
      <w:bookmarkStart w:id="3" w:name="_Toc121302757"/>
      <w:bookmarkStart w:id="4" w:name="_Toc121302803"/>
      <w:bookmarkEnd w:id="2"/>
      <w:bookmarkEnd w:id="3"/>
      <w:bookmarkEnd w:id="4"/>
    </w:p>
    <w:p w:rsidR="00FE6754" w:rsidRPr="00E41FED" w:rsidRDefault="00FE6754" w:rsidP="00E41FED">
      <w:pPr>
        <w:pStyle w:val="Heading2"/>
        <w:tabs>
          <w:tab w:val="left" w:pos="810"/>
        </w:tabs>
        <w:ind w:left="810" w:hanging="540"/>
      </w:pPr>
      <w:bookmarkStart w:id="5" w:name="_Toc324835434"/>
      <w:r w:rsidRPr="00E41FED">
        <w:t>Revision History</w:t>
      </w:r>
      <w:bookmarkEnd w:id="5"/>
    </w:p>
    <w:tbl>
      <w:tblPr>
        <w:tblW w:w="8660" w:type="dxa"/>
        <w:jc w:val="center"/>
        <w:tblInd w:w="2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B7"/>
      </w:tblPr>
      <w:tblGrid>
        <w:gridCol w:w="2036"/>
        <w:gridCol w:w="1262"/>
        <w:gridCol w:w="3168"/>
        <w:gridCol w:w="2194"/>
      </w:tblGrid>
      <w:tr w:rsidR="00FE6754" w:rsidRPr="00A201CB">
        <w:trPr>
          <w:trHeight w:val="464"/>
          <w:jc w:val="center"/>
        </w:trPr>
        <w:tc>
          <w:tcPr>
            <w:tcW w:w="2036" w:type="dxa"/>
            <w:shd w:val="clear" w:color="auto" w:fill="99CCFF"/>
          </w:tcPr>
          <w:p w:rsidR="00FE6754" w:rsidRPr="00A201CB" w:rsidRDefault="00FE6754" w:rsidP="00CA301B">
            <w:pPr>
              <w:pStyle w:val="TableHeading"/>
              <w:rPr>
                <w:rFonts w:cs="Arial"/>
              </w:rPr>
            </w:pPr>
            <w:r w:rsidRPr="00A201CB">
              <w:rPr>
                <w:rFonts w:cs="Arial"/>
              </w:rPr>
              <w:t>Date</w:t>
            </w:r>
          </w:p>
        </w:tc>
        <w:tc>
          <w:tcPr>
            <w:tcW w:w="1262" w:type="dxa"/>
            <w:shd w:val="clear" w:color="auto" w:fill="99CCFF"/>
          </w:tcPr>
          <w:p w:rsidR="00FE6754" w:rsidRPr="00A201CB" w:rsidRDefault="00FE6754" w:rsidP="00CA301B">
            <w:pPr>
              <w:pStyle w:val="TableHeading"/>
              <w:rPr>
                <w:rFonts w:cs="Arial"/>
              </w:rPr>
            </w:pPr>
            <w:r w:rsidRPr="00A201CB">
              <w:rPr>
                <w:rFonts w:cs="Arial"/>
              </w:rPr>
              <w:t>Version</w:t>
            </w:r>
          </w:p>
        </w:tc>
        <w:tc>
          <w:tcPr>
            <w:tcW w:w="3168" w:type="dxa"/>
            <w:shd w:val="clear" w:color="auto" w:fill="99CCFF"/>
          </w:tcPr>
          <w:p w:rsidR="00FE6754" w:rsidRPr="00A201CB" w:rsidRDefault="00FE6754" w:rsidP="00CA301B">
            <w:pPr>
              <w:pStyle w:val="TableHeading"/>
              <w:rPr>
                <w:rFonts w:cs="Arial"/>
              </w:rPr>
            </w:pPr>
            <w:r w:rsidRPr="00A201CB">
              <w:rPr>
                <w:rFonts w:cs="Arial"/>
              </w:rPr>
              <w:t>Update Description</w:t>
            </w:r>
          </w:p>
        </w:tc>
        <w:tc>
          <w:tcPr>
            <w:tcW w:w="2194" w:type="dxa"/>
            <w:shd w:val="clear" w:color="auto" w:fill="99CCFF"/>
          </w:tcPr>
          <w:p w:rsidR="00FE6754" w:rsidRPr="00A201CB" w:rsidRDefault="00FE6754" w:rsidP="00CA301B">
            <w:pPr>
              <w:pStyle w:val="TableHeading"/>
              <w:rPr>
                <w:rFonts w:cs="Arial"/>
              </w:rPr>
            </w:pPr>
            <w:r w:rsidRPr="00A201CB">
              <w:rPr>
                <w:rFonts w:cs="Arial"/>
              </w:rPr>
              <w:t>Author(s)</w:t>
            </w:r>
          </w:p>
        </w:tc>
      </w:tr>
      <w:tr w:rsidR="00853CF1" w:rsidRPr="00A201CB">
        <w:trPr>
          <w:trHeight w:val="224"/>
          <w:jc w:val="center"/>
        </w:trPr>
        <w:tc>
          <w:tcPr>
            <w:tcW w:w="2036" w:type="dxa"/>
            <w:tcBorders>
              <w:top w:val="single" w:sz="4" w:space="0" w:color="auto"/>
              <w:left w:val="single" w:sz="4" w:space="0" w:color="auto"/>
              <w:bottom w:val="single" w:sz="4" w:space="0" w:color="auto"/>
              <w:right w:val="single" w:sz="4" w:space="0" w:color="auto"/>
            </w:tcBorders>
          </w:tcPr>
          <w:p w:rsidR="00853CF1" w:rsidRPr="00A201CB" w:rsidRDefault="002171E4" w:rsidP="002278A9">
            <w:pPr>
              <w:rPr>
                <w:rFonts w:ascii="Arial" w:hAnsi="Arial" w:cs="Arial"/>
                <w:i/>
                <w:sz w:val="20"/>
              </w:rPr>
            </w:pPr>
            <w:r>
              <w:rPr>
                <w:rFonts w:ascii="Arial" w:hAnsi="Arial" w:cs="Arial"/>
                <w:i/>
                <w:sz w:val="20"/>
              </w:rPr>
              <w:t>11/21</w:t>
            </w:r>
            <w:r w:rsidR="00853CF1">
              <w:rPr>
                <w:rFonts w:ascii="Arial" w:hAnsi="Arial" w:cs="Arial"/>
                <w:i/>
                <w:sz w:val="20"/>
              </w:rPr>
              <w:t>/1</w:t>
            </w:r>
            <w:r w:rsidR="00671971">
              <w:rPr>
                <w:rFonts w:ascii="Arial" w:hAnsi="Arial" w:cs="Arial"/>
                <w:i/>
                <w:sz w:val="20"/>
              </w:rPr>
              <w:t>1</w:t>
            </w:r>
          </w:p>
        </w:tc>
        <w:tc>
          <w:tcPr>
            <w:tcW w:w="1262" w:type="dxa"/>
            <w:tcBorders>
              <w:top w:val="single" w:sz="4" w:space="0" w:color="auto"/>
              <w:left w:val="single" w:sz="4" w:space="0" w:color="auto"/>
              <w:bottom w:val="single" w:sz="4" w:space="0" w:color="auto"/>
              <w:right w:val="single" w:sz="4" w:space="0" w:color="auto"/>
            </w:tcBorders>
          </w:tcPr>
          <w:p w:rsidR="00853CF1" w:rsidRPr="00A201CB" w:rsidRDefault="006B0ED1" w:rsidP="002278A9">
            <w:pPr>
              <w:rPr>
                <w:rFonts w:ascii="Arial" w:hAnsi="Arial" w:cs="Arial"/>
                <w:sz w:val="20"/>
              </w:rPr>
            </w:pPr>
            <w:r>
              <w:rPr>
                <w:rFonts w:ascii="Arial" w:hAnsi="Arial" w:cs="Arial"/>
                <w:sz w:val="20"/>
              </w:rPr>
              <w:t>1</w:t>
            </w:r>
            <w:r w:rsidR="00853CF1">
              <w:rPr>
                <w:rFonts w:ascii="Arial" w:hAnsi="Arial" w:cs="Arial"/>
                <w:sz w:val="20"/>
              </w:rPr>
              <w:t>.0</w:t>
            </w:r>
          </w:p>
        </w:tc>
        <w:tc>
          <w:tcPr>
            <w:tcW w:w="3168" w:type="dxa"/>
            <w:tcBorders>
              <w:top w:val="single" w:sz="4" w:space="0" w:color="auto"/>
              <w:left w:val="single" w:sz="4" w:space="0" w:color="auto"/>
              <w:bottom w:val="single" w:sz="4" w:space="0" w:color="auto"/>
              <w:right w:val="single" w:sz="4" w:space="0" w:color="auto"/>
            </w:tcBorders>
          </w:tcPr>
          <w:p w:rsidR="00853CF1" w:rsidRPr="00A201CB" w:rsidRDefault="00761BD2" w:rsidP="001958CB">
            <w:pPr>
              <w:rPr>
                <w:rFonts w:ascii="Arial" w:hAnsi="Arial" w:cs="Arial"/>
                <w:sz w:val="20"/>
              </w:rPr>
            </w:pPr>
            <w:r w:rsidRPr="00761BD2">
              <w:rPr>
                <w:rFonts w:ascii="Arial" w:hAnsi="Arial" w:cs="Arial"/>
                <w:sz w:val="20"/>
              </w:rPr>
              <w:t xml:space="preserve">Communities </w:t>
            </w:r>
            <w:r w:rsidR="001958CB">
              <w:rPr>
                <w:rFonts w:ascii="Arial" w:hAnsi="Arial" w:cs="Arial"/>
                <w:sz w:val="20"/>
              </w:rPr>
              <w:t>Platform</w:t>
            </w:r>
          </w:p>
        </w:tc>
        <w:tc>
          <w:tcPr>
            <w:tcW w:w="2194" w:type="dxa"/>
            <w:tcBorders>
              <w:top w:val="single" w:sz="4" w:space="0" w:color="auto"/>
              <w:left w:val="single" w:sz="4" w:space="0" w:color="auto"/>
              <w:bottom w:val="single" w:sz="4" w:space="0" w:color="auto"/>
              <w:right w:val="single" w:sz="4" w:space="0" w:color="auto"/>
            </w:tcBorders>
          </w:tcPr>
          <w:p w:rsidR="00853CF1" w:rsidRPr="00A201CB" w:rsidRDefault="00761BD2" w:rsidP="002278A9">
            <w:pPr>
              <w:ind w:right="-128"/>
              <w:rPr>
                <w:rFonts w:ascii="Arial" w:hAnsi="Arial" w:cs="Arial"/>
                <w:sz w:val="20"/>
              </w:rPr>
            </w:pPr>
            <w:r>
              <w:rPr>
                <w:rFonts w:ascii="Arial" w:hAnsi="Arial" w:cs="Arial"/>
                <w:sz w:val="20"/>
              </w:rPr>
              <w:t>Judy Massuda</w:t>
            </w:r>
          </w:p>
        </w:tc>
      </w:tr>
      <w:tr w:rsidR="00A01103" w:rsidRPr="00A201CB">
        <w:trPr>
          <w:trHeight w:val="224"/>
          <w:jc w:val="center"/>
        </w:trPr>
        <w:tc>
          <w:tcPr>
            <w:tcW w:w="2036" w:type="dxa"/>
            <w:tcBorders>
              <w:top w:val="single" w:sz="4" w:space="0" w:color="auto"/>
              <w:left w:val="single" w:sz="4" w:space="0" w:color="auto"/>
              <w:bottom w:val="single" w:sz="4" w:space="0" w:color="auto"/>
              <w:right w:val="single" w:sz="4" w:space="0" w:color="auto"/>
            </w:tcBorders>
          </w:tcPr>
          <w:p w:rsidR="00A01103" w:rsidRDefault="00A01103" w:rsidP="002278A9">
            <w:pPr>
              <w:rPr>
                <w:rFonts w:ascii="Arial" w:hAnsi="Arial" w:cs="Arial"/>
                <w:i/>
                <w:sz w:val="20"/>
              </w:rPr>
            </w:pPr>
            <w:r>
              <w:rPr>
                <w:rFonts w:ascii="Arial" w:hAnsi="Arial" w:cs="Arial"/>
                <w:i/>
                <w:sz w:val="20"/>
              </w:rPr>
              <w:t>11/25/11</w:t>
            </w:r>
          </w:p>
        </w:tc>
        <w:tc>
          <w:tcPr>
            <w:tcW w:w="1262" w:type="dxa"/>
            <w:tcBorders>
              <w:top w:val="single" w:sz="4" w:space="0" w:color="auto"/>
              <w:left w:val="single" w:sz="4" w:space="0" w:color="auto"/>
              <w:bottom w:val="single" w:sz="4" w:space="0" w:color="auto"/>
              <w:right w:val="single" w:sz="4" w:space="0" w:color="auto"/>
            </w:tcBorders>
          </w:tcPr>
          <w:p w:rsidR="00A01103" w:rsidRDefault="00A01103" w:rsidP="002278A9">
            <w:pPr>
              <w:rPr>
                <w:rFonts w:ascii="Arial" w:hAnsi="Arial" w:cs="Arial"/>
                <w:sz w:val="20"/>
              </w:rPr>
            </w:pPr>
            <w:r>
              <w:rPr>
                <w:rFonts w:ascii="Arial" w:hAnsi="Arial" w:cs="Arial"/>
                <w:sz w:val="20"/>
              </w:rPr>
              <w:t>1.1</w:t>
            </w:r>
          </w:p>
        </w:tc>
        <w:tc>
          <w:tcPr>
            <w:tcW w:w="3168" w:type="dxa"/>
            <w:tcBorders>
              <w:top w:val="single" w:sz="4" w:space="0" w:color="auto"/>
              <w:left w:val="single" w:sz="4" w:space="0" w:color="auto"/>
              <w:bottom w:val="single" w:sz="4" w:space="0" w:color="auto"/>
              <w:right w:val="single" w:sz="4" w:space="0" w:color="auto"/>
            </w:tcBorders>
          </w:tcPr>
          <w:p w:rsidR="00A01103" w:rsidRPr="00761BD2" w:rsidRDefault="00A01103" w:rsidP="001958CB">
            <w:pPr>
              <w:rPr>
                <w:rFonts w:ascii="Arial" w:hAnsi="Arial" w:cs="Arial"/>
                <w:sz w:val="20"/>
              </w:rPr>
            </w:pPr>
            <w:r>
              <w:rPr>
                <w:rFonts w:ascii="Arial" w:hAnsi="Arial" w:cs="Arial"/>
                <w:sz w:val="20"/>
              </w:rPr>
              <w:t>Various Updates</w:t>
            </w:r>
          </w:p>
        </w:tc>
        <w:tc>
          <w:tcPr>
            <w:tcW w:w="2194" w:type="dxa"/>
            <w:tcBorders>
              <w:top w:val="single" w:sz="4" w:space="0" w:color="auto"/>
              <w:left w:val="single" w:sz="4" w:space="0" w:color="auto"/>
              <w:bottom w:val="single" w:sz="4" w:space="0" w:color="auto"/>
              <w:right w:val="single" w:sz="4" w:space="0" w:color="auto"/>
            </w:tcBorders>
          </w:tcPr>
          <w:p w:rsidR="00A01103" w:rsidRDefault="00A01103" w:rsidP="002278A9">
            <w:pPr>
              <w:ind w:right="-128"/>
              <w:rPr>
                <w:rFonts w:ascii="Arial" w:hAnsi="Arial" w:cs="Arial"/>
                <w:sz w:val="20"/>
              </w:rPr>
            </w:pPr>
            <w:r>
              <w:rPr>
                <w:rFonts w:ascii="Arial" w:hAnsi="Arial" w:cs="Arial"/>
                <w:sz w:val="20"/>
              </w:rPr>
              <w:t>Judy Massuda</w:t>
            </w:r>
          </w:p>
        </w:tc>
      </w:tr>
      <w:tr w:rsidR="00A01103" w:rsidRPr="00A201CB">
        <w:trPr>
          <w:trHeight w:val="224"/>
          <w:jc w:val="center"/>
        </w:trPr>
        <w:tc>
          <w:tcPr>
            <w:tcW w:w="2036" w:type="dxa"/>
            <w:tcBorders>
              <w:top w:val="single" w:sz="4" w:space="0" w:color="auto"/>
              <w:left w:val="single" w:sz="4" w:space="0" w:color="auto"/>
              <w:bottom w:val="single" w:sz="4" w:space="0" w:color="auto"/>
              <w:right w:val="single" w:sz="4" w:space="0" w:color="auto"/>
            </w:tcBorders>
          </w:tcPr>
          <w:p w:rsidR="00A01103" w:rsidRDefault="00A01103" w:rsidP="002278A9">
            <w:pPr>
              <w:rPr>
                <w:rFonts w:ascii="Arial" w:hAnsi="Arial" w:cs="Arial"/>
                <w:i/>
                <w:sz w:val="20"/>
              </w:rPr>
            </w:pPr>
            <w:r>
              <w:rPr>
                <w:rFonts w:ascii="Arial" w:hAnsi="Arial" w:cs="Arial"/>
                <w:i/>
                <w:sz w:val="20"/>
              </w:rPr>
              <w:t>12/8/11</w:t>
            </w:r>
          </w:p>
        </w:tc>
        <w:tc>
          <w:tcPr>
            <w:tcW w:w="1262" w:type="dxa"/>
            <w:tcBorders>
              <w:top w:val="single" w:sz="4" w:space="0" w:color="auto"/>
              <w:left w:val="single" w:sz="4" w:space="0" w:color="auto"/>
              <w:bottom w:val="single" w:sz="4" w:space="0" w:color="auto"/>
              <w:right w:val="single" w:sz="4" w:space="0" w:color="auto"/>
            </w:tcBorders>
          </w:tcPr>
          <w:p w:rsidR="00A01103" w:rsidRDefault="00A01103" w:rsidP="002278A9">
            <w:pPr>
              <w:rPr>
                <w:rFonts w:ascii="Arial" w:hAnsi="Arial" w:cs="Arial"/>
                <w:sz w:val="20"/>
              </w:rPr>
            </w:pPr>
            <w:r>
              <w:rPr>
                <w:rFonts w:ascii="Arial" w:hAnsi="Arial" w:cs="Arial"/>
                <w:sz w:val="20"/>
              </w:rPr>
              <w:t>1.2</w:t>
            </w:r>
          </w:p>
        </w:tc>
        <w:tc>
          <w:tcPr>
            <w:tcW w:w="3168" w:type="dxa"/>
            <w:tcBorders>
              <w:top w:val="single" w:sz="4" w:space="0" w:color="auto"/>
              <w:left w:val="single" w:sz="4" w:space="0" w:color="auto"/>
              <w:bottom w:val="single" w:sz="4" w:space="0" w:color="auto"/>
              <w:right w:val="single" w:sz="4" w:space="0" w:color="auto"/>
            </w:tcBorders>
          </w:tcPr>
          <w:p w:rsidR="00A01103" w:rsidRPr="00761BD2" w:rsidRDefault="00A01103" w:rsidP="001958CB">
            <w:pPr>
              <w:rPr>
                <w:rFonts w:ascii="Arial" w:hAnsi="Arial" w:cs="Arial"/>
                <w:sz w:val="20"/>
              </w:rPr>
            </w:pPr>
            <w:r>
              <w:rPr>
                <w:rFonts w:ascii="Arial" w:hAnsi="Arial" w:cs="Arial"/>
                <w:sz w:val="20"/>
              </w:rPr>
              <w:t>Various Updates</w:t>
            </w:r>
          </w:p>
        </w:tc>
        <w:tc>
          <w:tcPr>
            <w:tcW w:w="2194" w:type="dxa"/>
            <w:tcBorders>
              <w:top w:val="single" w:sz="4" w:space="0" w:color="auto"/>
              <w:left w:val="single" w:sz="4" w:space="0" w:color="auto"/>
              <w:bottom w:val="single" w:sz="4" w:space="0" w:color="auto"/>
              <w:right w:val="single" w:sz="4" w:space="0" w:color="auto"/>
            </w:tcBorders>
          </w:tcPr>
          <w:p w:rsidR="00A01103" w:rsidRDefault="00A01103" w:rsidP="002278A9">
            <w:pPr>
              <w:ind w:right="-128"/>
              <w:rPr>
                <w:rFonts w:ascii="Arial" w:hAnsi="Arial" w:cs="Arial"/>
                <w:sz w:val="20"/>
              </w:rPr>
            </w:pPr>
            <w:r>
              <w:rPr>
                <w:rFonts w:ascii="Arial" w:hAnsi="Arial" w:cs="Arial"/>
                <w:sz w:val="20"/>
              </w:rPr>
              <w:t>Judy Massuda</w:t>
            </w:r>
          </w:p>
        </w:tc>
      </w:tr>
      <w:tr w:rsidR="009C2BA6" w:rsidRPr="00A201CB">
        <w:trPr>
          <w:trHeight w:val="224"/>
          <w:jc w:val="center"/>
        </w:trPr>
        <w:tc>
          <w:tcPr>
            <w:tcW w:w="2036" w:type="dxa"/>
            <w:tcBorders>
              <w:top w:val="single" w:sz="4" w:space="0" w:color="auto"/>
              <w:left w:val="single" w:sz="4" w:space="0" w:color="auto"/>
              <w:bottom w:val="single" w:sz="4" w:space="0" w:color="auto"/>
              <w:right w:val="single" w:sz="4" w:space="0" w:color="auto"/>
            </w:tcBorders>
          </w:tcPr>
          <w:p w:rsidR="009C2BA6" w:rsidRDefault="009C2BA6" w:rsidP="002278A9">
            <w:pPr>
              <w:rPr>
                <w:rFonts w:ascii="Arial" w:hAnsi="Arial" w:cs="Arial"/>
                <w:i/>
                <w:sz w:val="20"/>
              </w:rPr>
            </w:pPr>
            <w:r>
              <w:rPr>
                <w:rFonts w:ascii="Arial" w:hAnsi="Arial" w:cs="Arial"/>
                <w:i/>
                <w:sz w:val="20"/>
              </w:rPr>
              <w:t>2/10/11</w:t>
            </w:r>
          </w:p>
        </w:tc>
        <w:tc>
          <w:tcPr>
            <w:tcW w:w="1262" w:type="dxa"/>
            <w:tcBorders>
              <w:top w:val="single" w:sz="4" w:space="0" w:color="auto"/>
              <w:left w:val="single" w:sz="4" w:space="0" w:color="auto"/>
              <w:bottom w:val="single" w:sz="4" w:space="0" w:color="auto"/>
              <w:right w:val="single" w:sz="4" w:space="0" w:color="auto"/>
            </w:tcBorders>
          </w:tcPr>
          <w:p w:rsidR="009C2BA6" w:rsidRDefault="009C2BA6" w:rsidP="002278A9">
            <w:pPr>
              <w:rPr>
                <w:rFonts w:ascii="Arial" w:hAnsi="Arial" w:cs="Arial"/>
                <w:sz w:val="20"/>
              </w:rPr>
            </w:pPr>
            <w:r>
              <w:rPr>
                <w:rFonts w:ascii="Arial" w:hAnsi="Arial" w:cs="Arial"/>
                <w:sz w:val="20"/>
              </w:rPr>
              <w:t>1.3</w:t>
            </w:r>
          </w:p>
        </w:tc>
        <w:tc>
          <w:tcPr>
            <w:tcW w:w="3168" w:type="dxa"/>
            <w:tcBorders>
              <w:top w:val="single" w:sz="4" w:space="0" w:color="auto"/>
              <w:left w:val="single" w:sz="4" w:space="0" w:color="auto"/>
              <w:bottom w:val="single" w:sz="4" w:space="0" w:color="auto"/>
              <w:right w:val="single" w:sz="4" w:space="0" w:color="auto"/>
            </w:tcBorders>
          </w:tcPr>
          <w:p w:rsidR="009C2BA6" w:rsidRDefault="009C2BA6" w:rsidP="001958CB">
            <w:pPr>
              <w:rPr>
                <w:rFonts w:ascii="Arial" w:hAnsi="Arial" w:cs="Arial"/>
                <w:sz w:val="20"/>
              </w:rPr>
            </w:pPr>
            <w:r>
              <w:rPr>
                <w:rFonts w:ascii="Arial" w:hAnsi="Arial" w:cs="Arial"/>
                <w:sz w:val="20"/>
              </w:rPr>
              <w:t>Various Updates</w:t>
            </w:r>
          </w:p>
        </w:tc>
        <w:tc>
          <w:tcPr>
            <w:tcW w:w="2194" w:type="dxa"/>
            <w:tcBorders>
              <w:top w:val="single" w:sz="4" w:space="0" w:color="auto"/>
              <w:left w:val="single" w:sz="4" w:space="0" w:color="auto"/>
              <w:bottom w:val="single" w:sz="4" w:space="0" w:color="auto"/>
              <w:right w:val="single" w:sz="4" w:space="0" w:color="auto"/>
            </w:tcBorders>
          </w:tcPr>
          <w:p w:rsidR="009C2BA6" w:rsidRDefault="009C2BA6" w:rsidP="002278A9">
            <w:pPr>
              <w:ind w:right="-128"/>
              <w:rPr>
                <w:rFonts w:ascii="Arial" w:hAnsi="Arial" w:cs="Arial"/>
                <w:sz w:val="20"/>
              </w:rPr>
            </w:pPr>
            <w:r>
              <w:rPr>
                <w:rFonts w:ascii="Arial" w:hAnsi="Arial" w:cs="Arial"/>
                <w:sz w:val="20"/>
              </w:rPr>
              <w:t>Judy Massuda</w:t>
            </w:r>
          </w:p>
        </w:tc>
      </w:tr>
      <w:tr w:rsidR="002A280C" w:rsidRPr="00A201CB">
        <w:trPr>
          <w:trHeight w:val="224"/>
          <w:jc w:val="center"/>
        </w:trPr>
        <w:tc>
          <w:tcPr>
            <w:tcW w:w="2036" w:type="dxa"/>
            <w:tcBorders>
              <w:top w:val="single" w:sz="4" w:space="0" w:color="auto"/>
              <w:left w:val="single" w:sz="4" w:space="0" w:color="auto"/>
              <w:bottom w:val="single" w:sz="4" w:space="0" w:color="auto"/>
              <w:right w:val="single" w:sz="4" w:space="0" w:color="auto"/>
            </w:tcBorders>
          </w:tcPr>
          <w:p w:rsidR="002A280C" w:rsidRDefault="002A280C" w:rsidP="002278A9">
            <w:pPr>
              <w:rPr>
                <w:rFonts w:ascii="Arial" w:hAnsi="Arial" w:cs="Arial"/>
                <w:i/>
                <w:sz w:val="20"/>
              </w:rPr>
            </w:pPr>
            <w:r>
              <w:rPr>
                <w:rFonts w:ascii="Arial" w:hAnsi="Arial" w:cs="Arial"/>
                <w:i/>
                <w:sz w:val="20"/>
              </w:rPr>
              <w:t>2/13/11</w:t>
            </w:r>
          </w:p>
        </w:tc>
        <w:tc>
          <w:tcPr>
            <w:tcW w:w="1262" w:type="dxa"/>
            <w:tcBorders>
              <w:top w:val="single" w:sz="4" w:space="0" w:color="auto"/>
              <w:left w:val="single" w:sz="4" w:space="0" w:color="auto"/>
              <w:bottom w:val="single" w:sz="4" w:space="0" w:color="auto"/>
              <w:right w:val="single" w:sz="4" w:space="0" w:color="auto"/>
            </w:tcBorders>
          </w:tcPr>
          <w:p w:rsidR="002A280C" w:rsidRDefault="002A280C" w:rsidP="002278A9">
            <w:pPr>
              <w:rPr>
                <w:rFonts w:ascii="Arial" w:hAnsi="Arial" w:cs="Arial"/>
                <w:sz w:val="20"/>
              </w:rPr>
            </w:pPr>
            <w:r>
              <w:rPr>
                <w:rFonts w:ascii="Arial" w:hAnsi="Arial" w:cs="Arial"/>
                <w:sz w:val="20"/>
              </w:rPr>
              <w:t>1.4</w:t>
            </w:r>
          </w:p>
        </w:tc>
        <w:tc>
          <w:tcPr>
            <w:tcW w:w="3168" w:type="dxa"/>
            <w:tcBorders>
              <w:top w:val="single" w:sz="4" w:space="0" w:color="auto"/>
              <w:left w:val="single" w:sz="4" w:space="0" w:color="auto"/>
              <w:bottom w:val="single" w:sz="4" w:space="0" w:color="auto"/>
              <w:right w:val="single" w:sz="4" w:space="0" w:color="auto"/>
            </w:tcBorders>
          </w:tcPr>
          <w:p w:rsidR="002A280C" w:rsidRDefault="001237D2" w:rsidP="001958CB">
            <w:pPr>
              <w:rPr>
                <w:rFonts w:ascii="Arial" w:hAnsi="Arial" w:cs="Arial"/>
                <w:sz w:val="20"/>
              </w:rPr>
            </w:pPr>
            <w:r>
              <w:rPr>
                <w:rFonts w:ascii="Arial" w:hAnsi="Arial" w:cs="Arial"/>
                <w:sz w:val="20"/>
              </w:rPr>
              <w:t>Various Updates</w:t>
            </w:r>
          </w:p>
        </w:tc>
        <w:tc>
          <w:tcPr>
            <w:tcW w:w="2194" w:type="dxa"/>
            <w:tcBorders>
              <w:top w:val="single" w:sz="4" w:space="0" w:color="auto"/>
              <w:left w:val="single" w:sz="4" w:space="0" w:color="auto"/>
              <w:bottom w:val="single" w:sz="4" w:space="0" w:color="auto"/>
              <w:right w:val="single" w:sz="4" w:space="0" w:color="auto"/>
            </w:tcBorders>
          </w:tcPr>
          <w:p w:rsidR="002A280C" w:rsidRDefault="001237D2" w:rsidP="002278A9">
            <w:pPr>
              <w:ind w:right="-128"/>
              <w:rPr>
                <w:rFonts w:ascii="Arial" w:hAnsi="Arial" w:cs="Arial"/>
                <w:sz w:val="20"/>
              </w:rPr>
            </w:pPr>
            <w:r>
              <w:rPr>
                <w:rFonts w:ascii="Arial" w:hAnsi="Arial" w:cs="Arial"/>
                <w:sz w:val="20"/>
              </w:rPr>
              <w:t xml:space="preserve">Judy Massuda </w:t>
            </w:r>
          </w:p>
        </w:tc>
      </w:tr>
      <w:tr w:rsidR="002401DF" w:rsidRPr="00A201CB">
        <w:trPr>
          <w:trHeight w:val="224"/>
          <w:jc w:val="center"/>
        </w:trPr>
        <w:tc>
          <w:tcPr>
            <w:tcW w:w="2036" w:type="dxa"/>
            <w:tcBorders>
              <w:top w:val="single" w:sz="4" w:space="0" w:color="auto"/>
              <w:left w:val="single" w:sz="4" w:space="0" w:color="auto"/>
              <w:bottom w:val="single" w:sz="4" w:space="0" w:color="auto"/>
              <w:right w:val="single" w:sz="4" w:space="0" w:color="auto"/>
            </w:tcBorders>
          </w:tcPr>
          <w:p w:rsidR="002401DF" w:rsidRDefault="002401DF" w:rsidP="002278A9">
            <w:pPr>
              <w:rPr>
                <w:rFonts w:ascii="Arial" w:hAnsi="Arial" w:cs="Arial"/>
                <w:i/>
                <w:sz w:val="20"/>
              </w:rPr>
            </w:pPr>
            <w:r>
              <w:rPr>
                <w:rFonts w:ascii="Arial" w:hAnsi="Arial" w:cs="Arial"/>
                <w:i/>
                <w:sz w:val="20"/>
              </w:rPr>
              <w:t>2/14</w:t>
            </w:r>
            <w:r w:rsidR="00CE4B1F">
              <w:rPr>
                <w:rFonts w:ascii="Arial" w:hAnsi="Arial" w:cs="Arial"/>
                <w:i/>
                <w:sz w:val="20"/>
              </w:rPr>
              <w:t>/11</w:t>
            </w:r>
          </w:p>
        </w:tc>
        <w:tc>
          <w:tcPr>
            <w:tcW w:w="1262" w:type="dxa"/>
            <w:tcBorders>
              <w:top w:val="single" w:sz="4" w:space="0" w:color="auto"/>
              <w:left w:val="single" w:sz="4" w:space="0" w:color="auto"/>
              <w:bottom w:val="single" w:sz="4" w:space="0" w:color="auto"/>
              <w:right w:val="single" w:sz="4" w:space="0" w:color="auto"/>
            </w:tcBorders>
          </w:tcPr>
          <w:p w:rsidR="002401DF" w:rsidRDefault="002401DF" w:rsidP="002278A9">
            <w:pPr>
              <w:rPr>
                <w:rFonts w:ascii="Arial" w:hAnsi="Arial" w:cs="Arial"/>
                <w:sz w:val="20"/>
              </w:rPr>
            </w:pPr>
            <w:r>
              <w:rPr>
                <w:rFonts w:ascii="Arial" w:hAnsi="Arial" w:cs="Arial"/>
                <w:sz w:val="20"/>
              </w:rPr>
              <w:t>1.5</w:t>
            </w:r>
          </w:p>
        </w:tc>
        <w:tc>
          <w:tcPr>
            <w:tcW w:w="3168" w:type="dxa"/>
            <w:tcBorders>
              <w:top w:val="single" w:sz="4" w:space="0" w:color="auto"/>
              <w:left w:val="single" w:sz="4" w:space="0" w:color="auto"/>
              <w:bottom w:val="single" w:sz="4" w:space="0" w:color="auto"/>
              <w:right w:val="single" w:sz="4" w:space="0" w:color="auto"/>
            </w:tcBorders>
          </w:tcPr>
          <w:p w:rsidR="002401DF" w:rsidRDefault="002401DF" w:rsidP="001958CB">
            <w:pPr>
              <w:rPr>
                <w:rFonts w:ascii="Arial" w:hAnsi="Arial" w:cs="Arial"/>
                <w:sz w:val="20"/>
              </w:rPr>
            </w:pPr>
            <w:r>
              <w:rPr>
                <w:rFonts w:ascii="Arial" w:hAnsi="Arial" w:cs="Arial"/>
                <w:sz w:val="20"/>
              </w:rPr>
              <w:t>Various Updates</w:t>
            </w:r>
          </w:p>
        </w:tc>
        <w:tc>
          <w:tcPr>
            <w:tcW w:w="2194" w:type="dxa"/>
            <w:tcBorders>
              <w:top w:val="single" w:sz="4" w:space="0" w:color="auto"/>
              <w:left w:val="single" w:sz="4" w:space="0" w:color="auto"/>
              <w:bottom w:val="single" w:sz="4" w:space="0" w:color="auto"/>
              <w:right w:val="single" w:sz="4" w:space="0" w:color="auto"/>
            </w:tcBorders>
          </w:tcPr>
          <w:p w:rsidR="002401DF" w:rsidRDefault="002401DF" w:rsidP="002278A9">
            <w:pPr>
              <w:ind w:right="-128"/>
              <w:rPr>
                <w:rFonts w:ascii="Arial" w:hAnsi="Arial" w:cs="Arial"/>
                <w:sz w:val="20"/>
              </w:rPr>
            </w:pPr>
            <w:r>
              <w:rPr>
                <w:rFonts w:ascii="Arial" w:hAnsi="Arial" w:cs="Arial"/>
                <w:sz w:val="20"/>
              </w:rPr>
              <w:t>Judy Massuda</w:t>
            </w:r>
          </w:p>
        </w:tc>
      </w:tr>
      <w:tr w:rsidR="002401DF" w:rsidRPr="00A201CB">
        <w:trPr>
          <w:trHeight w:val="224"/>
          <w:jc w:val="center"/>
        </w:trPr>
        <w:tc>
          <w:tcPr>
            <w:tcW w:w="2036" w:type="dxa"/>
            <w:tcBorders>
              <w:top w:val="single" w:sz="4" w:space="0" w:color="auto"/>
              <w:left w:val="single" w:sz="4" w:space="0" w:color="auto"/>
              <w:bottom w:val="single" w:sz="4" w:space="0" w:color="auto"/>
              <w:right w:val="single" w:sz="4" w:space="0" w:color="auto"/>
            </w:tcBorders>
          </w:tcPr>
          <w:p w:rsidR="002401DF" w:rsidRDefault="00CE4B1F" w:rsidP="002278A9">
            <w:pPr>
              <w:rPr>
                <w:rFonts w:ascii="Arial" w:hAnsi="Arial" w:cs="Arial"/>
                <w:i/>
                <w:sz w:val="20"/>
              </w:rPr>
            </w:pPr>
            <w:r>
              <w:rPr>
                <w:rFonts w:ascii="Arial" w:hAnsi="Arial" w:cs="Arial"/>
                <w:i/>
                <w:sz w:val="20"/>
              </w:rPr>
              <w:t>2/22/11</w:t>
            </w:r>
          </w:p>
        </w:tc>
        <w:tc>
          <w:tcPr>
            <w:tcW w:w="1262" w:type="dxa"/>
            <w:tcBorders>
              <w:top w:val="single" w:sz="4" w:space="0" w:color="auto"/>
              <w:left w:val="single" w:sz="4" w:space="0" w:color="auto"/>
              <w:bottom w:val="single" w:sz="4" w:space="0" w:color="auto"/>
              <w:right w:val="single" w:sz="4" w:space="0" w:color="auto"/>
            </w:tcBorders>
          </w:tcPr>
          <w:p w:rsidR="002401DF" w:rsidRDefault="00CE4B1F" w:rsidP="002278A9">
            <w:pPr>
              <w:rPr>
                <w:rFonts w:ascii="Arial" w:hAnsi="Arial" w:cs="Arial"/>
                <w:sz w:val="20"/>
              </w:rPr>
            </w:pPr>
            <w:r>
              <w:rPr>
                <w:rFonts w:ascii="Arial" w:hAnsi="Arial" w:cs="Arial"/>
                <w:sz w:val="20"/>
              </w:rPr>
              <w:t>1.6</w:t>
            </w:r>
          </w:p>
        </w:tc>
        <w:tc>
          <w:tcPr>
            <w:tcW w:w="3168" w:type="dxa"/>
            <w:tcBorders>
              <w:top w:val="single" w:sz="4" w:space="0" w:color="auto"/>
              <w:left w:val="single" w:sz="4" w:space="0" w:color="auto"/>
              <w:bottom w:val="single" w:sz="4" w:space="0" w:color="auto"/>
              <w:right w:val="single" w:sz="4" w:space="0" w:color="auto"/>
            </w:tcBorders>
          </w:tcPr>
          <w:p w:rsidR="002401DF" w:rsidRDefault="00CE4B1F" w:rsidP="001958CB">
            <w:pPr>
              <w:rPr>
                <w:rFonts w:ascii="Arial" w:hAnsi="Arial" w:cs="Arial"/>
                <w:sz w:val="20"/>
              </w:rPr>
            </w:pPr>
            <w:r>
              <w:rPr>
                <w:rFonts w:ascii="Arial" w:hAnsi="Arial" w:cs="Arial"/>
                <w:sz w:val="20"/>
              </w:rPr>
              <w:t>Various Updates</w:t>
            </w:r>
          </w:p>
        </w:tc>
        <w:tc>
          <w:tcPr>
            <w:tcW w:w="2194" w:type="dxa"/>
            <w:tcBorders>
              <w:top w:val="single" w:sz="4" w:space="0" w:color="auto"/>
              <w:left w:val="single" w:sz="4" w:space="0" w:color="auto"/>
              <w:bottom w:val="single" w:sz="4" w:space="0" w:color="auto"/>
              <w:right w:val="single" w:sz="4" w:space="0" w:color="auto"/>
            </w:tcBorders>
          </w:tcPr>
          <w:p w:rsidR="002401DF" w:rsidRDefault="00CE4B1F" w:rsidP="002278A9">
            <w:pPr>
              <w:ind w:right="-128"/>
              <w:rPr>
                <w:rFonts w:ascii="Arial" w:hAnsi="Arial" w:cs="Arial"/>
                <w:sz w:val="20"/>
              </w:rPr>
            </w:pPr>
            <w:r>
              <w:rPr>
                <w:rFonts w:ascii="Arial" w:hAnsi="Arial" w:cs="Arial"/>
                <w:sz w:val="20"/>
              </w:rPr>
              <w:t>Judy Massuda</w:t>
            </w:r>
          </w:p>
        </w:tc>
      </w:tr>
      <w:tr w:rsidR="00CE4B1F" w:rsidRPr="00A201CB">
        <w:trPr>
          <w:trHeight w:val="224"/>
          <w:jc w:val="center"/>
        </w:trPr>
        <w:tc>
          <w:tcPr>
            <w:tcW w:w="2036" w:type="dxa"/>
            <w:tcBorders>
              <w:top w:val="single" w:sz="4" w:space="0" w:color="auto"/>
              <w:left w:val="single" w:sz="4" w:space="0" w:color="auto"/>
              <w:bottom w:val="single" w:sz="4" w:space="0" w:color="auto"/>
              <w:right w:val="single" w:sz="4" w:space="0" w:color="auto"/>
            </w:tcBorders>
          </w:tcPr>
          <w:p w:rsidR="00CE4B1F" w:rsidRDefault="00CD29FE" w:rsidP="002278A9">
            <w:pPr>
              <w:rPr>
                <w:rFonts w:ascii="Arial" w:hAnsi="Arial" w:cs="Arial"/>
                <w:i/>
                <w:sz w:val="20"/>
              </w:rPr>
            </w:pPr>
            <w:r>
              <w:rPr>
                <w:rFonts w:ascii="Arial" w:hAnsi="Arial" w:cs="Arial"/>
                <w:i/>
                <w:sz w:val="20"/>
              </w:rPr>
              <w:t>2/24/11</w:t>
            </w:r>
          </w:p>
        </w:tc>
        <w:tc>
          <w:tcPr>
            <w:tcW w:w="1262" w:type="dxa"/>
            <w:tcBorders>
              <w:top w:val="single" w:sz="4" w:space="0" w:color="auto"/>
              <w:left w:val="single" w:sz="4" w:space="0" w:color="auto"/>
              <w:bottom w:val="single" w:sz="4" w:space="0" w:color="auto"/>
              <w:right w:val="single" w:sz="4" w:space="0" w:color="auto"/>
            </w:tcBorders>
          </w:tcPr>
          <w:p w:rsidR="00CE4B1F" w:rsidRDefault="00CD29FE" w:rsidP="002278A9">
            <w:pPr>
              <w:rPr>
                <w:rFonts w:ascii="Arial" w:hAnsi="Arial" w:cs="Arial"/>
                <w:sz w:val="20"/>
              </w:rPr>
            </w:pPr>
            <w:r>
              <w:rPr>
                <w:rFonts w:ascii="Arial" w:hAnsi="Arial" w:cs="Arial"/>
                <w:sz w:val="20"/>
              </w:rPr>
              <w:t>1.7</w:t>
            </w:r>
          </w:p>
        </w:tc>
        <w:tc>
          <w:tcPr>
            <w:tcW w:w="3168" w:type="dxa"/>
            <w:tcBorders>
              <w:top w:val="single" w:sz="4" w:space="0" w:color="auto"/>
              <w:left w:val="single" w:sz="4" w:space="0" w:color="auto"/>
              <w:bottom w:val="single" w:sz="4" w:space="0" w:color="auto"/>
              <w:right w:val="single" w:sz="4" w:space="0" w:color="auto"/>
            </w:tcBorders>
          </w:tcPr>
          <w:p w:rsidR="00CE4B1F" w:rsidRDefault="00CD29FE" w:rsidP="001958CB">
            <w:pPr>
              <w:rPr>
                <w:rFonts w:ascii="Arial" w:hAnsi="Arial" w:cs="Arial"/>
                <w:sz w:val="20"/>
              </w:rPr>
            </w:pPr>
            <w:r>
              <w:rPr>
                <w:rFonts w:ascii="Arial" w:hAnsi="Arial" w:cs="Arial"/>
                <w:sz w:val="20"/>
              </w:rPr>
              <w:t>Various Updates</w:t>
            </w:r>
          </w:p>
        </w:tc>
        <w:tc>
          <w:tcPr>
            <w:tcW w:w="2194" w:type="dxa"/>
            <w:tcBorders>
              <w:top w:val="single" w:sz="4" w:space="0" w:color="auto"/>
              <w:left w:val="single" w:sz="4" w:space="0" w:color="auto"/>
              <w:bottom w:val="single" w:sz="4" w:space="0" w:color="auto"/>
              <w:right w:val="single" w:sz="4" w:space="0" w:color="auto"/>
            </w:tcBorders>
          </w:tcPr>
          <w:p w:rsidR="00CE4B1F" w:rsidRDefault="00CD29FE" w:rsidP="002278A9">
            <w:pPr>
              <w:ind w:right="-128"/>
              <w:rPr>
                <w:rFonts w:ascii="Arial" w:hAnsi="Arial" w:cs="Arial"/>
                <w:sz w:val="20"/>
              </w:rPr>
            </w:pPr>
            <w:r>
              <w:rPr>
                <w:rFonts w:ascii="Arial" w:hAnsi="Arial" w:cs="Arial"/>
                <w:sz w:val="20"/>
              </w:rPr>
              <w:t>Judy Massuda</w:t>
            </w:r>
          </w:p>
        </w:tc>
      </w:tr>
      <w:tr w:rsidR="00CD29FE" w:rsidRPr="00A201CB">
        <w:trPr>
          <w:trHeight w:val="224"/>
          <w:jc w:val="center"/>
        </w:trPr>
        <w:tc>
          <w:tcPr>
            <w:tcW w:w="2036" w:type="dxa"/>
            <w:tcBorders>
              <w:top w:val="single" w:sz="4" w:space="0" w:color="auto"/>
              <w:left w:val="single" w:sz="4" w:space="0" w:color="auto"/>
              <w:bottom w:val="single" w:sz="4" w:space="0" w:color="auto"/>
              <w:right w:val="single" w:sz="4" w:space="0" w:color="auto"/>
            </w:tcBorders>
          </w:tcPr>
          <w:p w:rsidR="00CD29FE" w:rsidRDefault="00836BFE" w:rsidP="002278A9">
            <w:pPr>
              <w:rPr>
                <w:rFonts w:ascii="Arial" w:hAnsi="Arial" w:cs="Arial"/>
                <w:i/>
                <w:sz w:val="20"/>
              </w:rPr>
            </w:pPr>
            <w:r>
              <w:rPr>
                <w:rFonts w:ascii="Arial" w:hAnsi="Arial" w:cs="Arial"/>
                <w:i/>
                <w:sz w:val="20"/>
              </w:rPr>
              <w:t>2/27/11</w:t>
            </w:r>
          </w:p>
        </w:tc>
        <w:tc>
          <w:tcPr>
            <w:tcW w:w="1262" w:type="dxa"/>
            <w:tcBorders>
              <w:top w:val="single" w:sz="4" w:space="0" w:color="auto"/>
              <w:left w:val="single" w:sz="4" w:space="0" w:color="auto"/>
              <w:bottom w:val="single" w:sz="4" w:space="0" w:color="auto"/>
              <w:right w:val="single" w:sz="4" w:space="0" w:color="auto"/>
            </w:tcBorders>
          </w:tcPr>
          <w:p w:rsidR="00CD29FE" w:rsidRDefault="00836BFE" w:rsidP="002278A9">
            <w:pPr>
              <w:rPr>
                <w:rFonts w:ascii="Arial" w:hAnsi="Arial" w:cs="Arial"/>
                <w:sz w:val="20"/>
              </w:rPr>
            </w:pPr>
            <w:r>
              <w:rPr>
                <w:rFonts w:ascii="Arial" w:hAnsi="Arial" w:cs="Arial"/>
                <w:sz w:val="20"/>
              </w:rPr>
              <w:t>1.8</w:t>
            </w:r>
          </w:p>
        </w:tc>
        <w:tc>
          <w:tcPr>
            <w:tcW w:w="3168" w:type="dxa"/>
            <w:tcBorders>
              <w:top w:val="single" w:sz="4" w:space="0" w:color="auto"/>
              <w:left w:val="single" w:sz="4" w:space="0" w:color="auto"/>
              <w:bottom w:val="single" w:sz="4" w:space="0" w:color="auto"/>
              <w:right w:val="single" w:sz="4" w:space="0" w:color="auto"/>
            </w:tcBorders>
          </w:tcPr>
          <w:p w:rsidR="00CD29FE" w:rsidRDefault="00836BFE" w:rsidP="001958CB">
            <w:pPr>
              <w:rPr>
                <w:rFonts w:ascii="Arial" w:hAnsi="Arial" w:cs="Arial"/>
                <w:sz w:val="20"/>
              </w:rPr>
            </w:pPr>
            <w:r>
              <w:rPr>
                <w:rFonts w:ascii="Arial" w:hAnsi="Arial" w:cs="Arial"/>
                <w:sz w:val="20"/>
              </w:rPr>
              <w:t>Updated CMS</w:t>
            </w:r>
          </w:p>
        </w:tc>
        <w:tc>
          <w:tcPr>
            <w:tcW w:w="2194" w:type="dxa"/>
            <w:tcBorders>
              <w:top w:val="single" w:sz="4" w:space="0" w:color="auto"/>
              <w:left w:val="single" w:sz="4" w:space="0" w:color="auto"/>
              <w:bottom w:val="single" w:sz="4" w:space="0" w:color="auto"/>
              <w:right w:val="single" w:sz="4" w:space="0" w:color="auto"/>
            </w:tcBorders>
          </w:tcPr>
          <w:p w:rsidR="00CD29FE" w:rsidRDefault="00836BFE" w:rsidP="002278A9">
            <w:pPr>
              <w:ind w:right="-128"/>
              <w:rPr>
                <w:rFonts w:ascii="Arial" w:hAnsi="Arial" w:cs="Arial"/>
                <w:sz w:val="20"/>
              </w:rPr>
            </w:pPr>
            <w:r>
              <w:rPr>
                <w:rFonts w:ascii="Arial" w:hAnsi="Arial" w:cs="Arial"/>
                <w:sz w:val="20"/>
              </w:rPr>
              <w:t>Judy Massuda</w:t>
            </w:r>
          </w:p>
        </w:tc>
      </w:tr>
      <w:tr w:rsidR="00AA73B6" w:rsidRPr="00A201CB">
        <w:trPr>
          <w:trHeight w:val="224"/>
          <w:jc w:val="center"/>
        </w:trPr>
        <w:tc>
          <w:tcPr>
            <w:tcW w:w="2036" w:type="dxa"/>
            <w:tcBorders>
              <w:top w:val="single" w:sz="4" w:space="0" w:color="auto"/>
              <w:left w:val="single" w:sz="4" w:space="0" w:color="auto"/>
              <w:bottom w:val="single" w:sz="4" w:space="0" w:color="auto"/>
              <w:right w:val="single" w:sz="4" w:space="0" w:color="auto"/>
            </w:tcBorders>
          </w:tcPr>
          <w:p w:rsidR="00AA73B6" w:rsidRDefault="00AA73B6" w:rsidP="002278A9">
            <w:pPr>
              <w:rPr>
                <w:rFonts w:ascii="Arial" w:hAnsi="Arial" w:cs="Arial"/>
                <w:i/>
                <w:sz w:val="20"/>
              </w:rPr>
            </w:pPr>
            <w:r>
              <w:rPr>
                <w:rFonts w:ascii="Arial" w:hAnsi="Arial" w:cs="Arial"/>
                <w:i/>
                <w:sz w:val="20"/>
              </w:rPr>
              <w:t>4/5/11</w:t>
            </w:r>
          </w:p>
        </w:tc>
        <w:tc>
          <w:tcPr>
            <w:tcW w:w="1262" w:type="dxa"/>
            <w:tcBorders>
              <w:top w:val="single" w:sz="4" w:space="0" w:color="auto"/>
              <w:left w:val="single" w:sz="4" w:space="0" w:color="auto"/>
              <w:bottom w:val="single" w:sz="4" w:space="0" w:color="auto"/>
              <w:right w:val="single" w:sz="4" w:space="0" w:color="auto"/>
            </w:tcBorders>
          </w:tcPr>
          <w:p w:rsidR="00AA73B6" w:rsidRDefault="00AA73B6" w:rsidP="002278A9">
            <w:pPr>
              <w:rPr>
                <w:rFonts w:ascii="Arial" w:hAnsi="Arial" w:cs="Arial"/>
                <w:sz w:val="20"/>
              </w:rPr>
            </w:pPr>
            <w:r>
              <w:rPr>
                <w:rFonts w:ascii="Arial" w:hAnsi="Arial" w:cs="Arial"/>
                <w:sz w:val="20"/>
              </w:rPr>
              <w:t>1.9</w:t>
            </w:r>
          </w:p>
        </w:tc>
        <w:tc>
          <w:tcPr>
            <w:tcW w:w="3168" w:type="dxa"/>
            <w:tcBorders>
              <w:top w:val="single" w:sz="4" w:space="0" w:color="auto"/>
              <w:left w:val="single" w:sz="4" w:space="0" w:color="auto"/>
              <w:bottom w:val="single" w:sz="4" w:space="0" w:color="auto"/>
              <w:right w:val="single" w:sz="4" w:space="0" w:color="auto"/>
            </w:tcBorders>
          </w:tcPr>
          <w:p w:rsidR="00AA73B6" w:rsidRDefault="00AA73B6" w:rsidP="001958CB">
            <w:pPr>
              <w:rPr>
                <w:rFonts w:ascii="Arial" w:hAnsi="Arial" w:cs="Arial"/>
                <w:sz w:val="20"/>
              </w:rPr>
            </w:pPr>
            <w:r>
              <w:rPr>
                <w:rFonts w:ascii="Arial" w:hAnsi="Arial" w:cs="Arial"/>
                <w:sz w:val="20"/>
              </w:rPr>
              <w:t>Updated interest pages</w:t>
            </w:r>
          </w:p>
        </w:tc>
        <w:tc>
          <w:tcPr>
            <w:tcW w:w="2194" w:type="dxa"/>
            <w:tcBorders>
              <w:top w:val="single" w:sz="4" w:space="0" w:color="auto"/>
              <w:left w:val="single" w:sz="4" w:space="0" w:color="auto"/>
              <w:bottom w:val="single" w:sz="4" w:space="0" w:color="auto"/>
              <w:right w:val="single" w:sz="4" w:space="0" w:color="auto"/>
            </w:tcBorders>
          </w:tcPr>
          <w:p w:rsidR="00AA73B6" w:rsidRDefault="00AA73B6" w:rsidP="002278A9">
            <w:pPr>
              <w:ind w:right="-128"/>
              <w:rPr>
                <w:rFonts w:ascii="Arial" w:hAnsi="Arial" w:cs="Arial"/>
                <w:sz w:val="20"/>
              </w:rPr>
            </w:pPr>
            <w:r>
              <w:rPr>
                <w:rFonts w:ascii="Arial" w:hAnsi="Arial" w:cs="Arial"/>
                <w:sz w:val="20"/>
              </w:rPr>
              <w:t>Judy Massuda</w:t>
            </w:r>
          </w:p>
        </w:tc>
      </w:tr>
      <w:tr w:rsidR="00AA73B6" w:rsidRPr="00A201CB">
        <w:trPr>
          <w:trHeight w:val="224"/>
          <w:jc w:val="center"/>
        </w:trPr>
        <w:tc>
          <w:tcPr>
            <w:tcW w:w="2036" w:type="dxa"/>
            <w:tcBorders>
              <w:top w:val="single" w:sz="4" w:space="0" w:color="auto"/>
              <w:left w:val="single" w:sz="4" w:space="0" w:color="auto"/>
              <w:bottom w:val="single" w:sz="4" w:space="0" w:color="auto"/>
              <w:right w:val="single" w:sz="4" w:space="0" w:color="auto"/>
            </w:tcBorders>
          </w:tcPr>
          <w:p w:rsidR="00AA73B6" w:rsidRDefault="00AA73B6" w:rsidP="002278A9">
            <w:pPr>
              <w:rPr>
                <w:rFonts w:ascii="Arial" w:hAnsi="Arial" w:cs="Arial"/>
                <w:i/>
                <w:sz w:val="20"/>
              </w:rPr>
            </w:pPr>
          </w:p>
        </w:tc>
        <w:tc>
          <w:tcPr>
            <w:tcW w:w="1262" w:type="dxa"/>
            <w:tcBorders>
              <w:top w:val="single" w:sz="4" w:space="0" w:color="auto"/>
              <w:left w:val="single" w:sz="4" w:space="0" w:color="auto"/>
              <w:bottom w:val="single" w:sz="4" w:space="0" w:color="auto"/>
              <w:right w:val="single" w:sz="4" w:space="0" w:color="auto"/>
            </w:tcBorders>
          </w:tcPr>
          <w:p w:rsidR="00AA73B6" w:rsidRDefault="00AA73B6" w:rsidP="002278A9">
            <w:pPr>
              <w:rPr>
                <w:rFonts w:ascii="Arial" w:hAnsi="Arial" w:cs="Arial"/>
                <w:sz w:val="20"/>
              </w:rPr>
            </w:pPr>
            <w:r>
              <w:rPr>
                <w:rFonts w:ascii="Arial" w:hAnsi="Arial" w:cs="Arial"/>
                <w:sz w:val="20"/>
              </w:rPr>
              <w:t>1.10</w:t>
            </w:r>
          </w:p>
        </w:tc>
        <w:tc>
          <w:tcPr>
            <w:tcW w:w="3168" w:type="dxa"/>
            <w:tcBorders>
              <w:top w:val="single" w:sz="4" w:space="0" w:color="auto"/>
              <w:left w:val="single" w:sz="4" w:space="0" w:color="auto"/>
              <w:bottom w:val="single" w:sz="4" w:space="0" w:color="auto"/>
              <w:right w:val="single" w:sz="4" w:space="0" w:color="auto"/>
            </w:tcBorders>
          </w:tcPr>
          <w:p w:rsidR="00AA73B6" w:rsidRDefault="00AA73B6" w:rsidP="001958CB">
            <w:pPr>
              <w:rPr>
                <w:rFonts w:ascii="Arial" w:hAnsi="Arial" w:cs="Arial"/>
                <w:sz w:val="20"/>
              </w:rPr>
            </w:pPr>
            <w:r>
              <w:rPr>
                <w:rFonts w:ascii="Arial" w:hAnsi="Arial" w:cs="Arial"/>
                <w:sz w:val="20"/>
              </w:rPr>
              <w:t>Removed store pages</w:t>
            </w:r>
          </w:p>
        </w:tc>
        <w:tc>
          <w:tcPr>
            <w:tcW w:w="2194" w:type="dxa"/>
            <w:tcBorders>
              <w:top w:val="single" w:sz="4" w:space="0" w:color="auto"/>
              <w:left w:val="single" w:sz="4" w:space="0" w:color="auto"/>
              <w:bottom w:val="single" w:sz="4" w:space="0" w:color="auto"/>
              <w:right w:val="single" w:sz="4" w:space="0" w:color="auto"/>
            </w:tcBorders>
          </w:tcPr>
          <w:p w:rsidR="00AA73B6" w:rsidRDefault="00AA73B6" w:rsidP="002278A9">
            <w:pPr>
              <w:ind w:right="-128"/>
              <w:rPr>
                <w:rFonts w:ascii="Arial" w:hAnsi="Arial" w:cs="Arial"/>
                <w:sz w:val="20"/>
              </w:rPr>
            </w:pPr>
            <w:r>
              <w:rPr>
                <w:rFonts w:ascii="Arial" w:hAnsi="Arial" w:cs="Arial"/>
                <w:sz w:val="20"/>
              </w:rPr>
              <w:t>Judy Massuda</w:t>
            </w:r>
          </w:p>
        </w:tc>
      </w:tr>
      <w:tr w:rsidR="00AA73B6" w:rsidRPr="00A201CB">
        <w:trPr>
          <w:trHeight w:val="224"/>
          <w:jc w:val="center"/>
        </w:trPr>
        <w:tc>
          <w:tcPr>
            <w:tcW w:w="2036" w:type="dxa"/>
            <w:tcBorders>
              <w:top w:val="single" w:sz="4" w:space="0" w:color="auto"/>
              <w:left w:val="single" w:sz="4" w:space="0" w:color="auto"/>
              <w:bottom w:val="single" w:sz="4" w:space="0" w:color="auto"/>
              <w:right w:val="single" w:sz="4" w:space="0" w:color="auto"/>
            </w:tcBorders>
          </w:tcPr>
          <w:p w:rsidR="00AA73B6" w:rsidRDefault="00AA73B6" w:rsidP="002278A9">
            <w:pPr>
              <w:rPr>
                <w:rFonts w:ascii="Arial" w:hAnsi="Arial" w:cs="Arial"/>
                <w:i/>
                <w:sz w:val="20"/>
              </w:rPr>
            </w:pPr>
            <w:r>
              <w:rPr>
                <w:rFonts w:ascii="Arial" w:hAnsi="Arial" w:cs="Arial"/>
                <w:i/>
                <w:sz w:val="20"/>
              </w:rPr>
              <w:t>4/25/11</w:t>
            </w:r>
          </w:p>
        </w:tc>
        <w:tc>
          <w:tcPr>
            <w:tcW w:w="1262" w:type="dxa"/>
            <w:tcBorders>
              <w:top w:val="single" w:sz="4" w:space="0" w:color="auto"/>
              <w:left w:val="single" w:sz="4" w:space="0" w:color="auto"/>
              <w:bottom w:val="single" w:sz="4" w:space="0" w:color="auto"/>
              <w:right w:val="single" w:sz="4" w:space="0" w:color="auto"/>
            </w:tcBorders>
          </w:tcPr>
          <w:p w:rsidR="00AA73B6" w:rsidRDefault="00AA73B6" w:rsidP="002278A9">
            <w:pPr>
              <w:rPr>
                <w:rFonts w:ascii="Arial" w:hAnsi="Arial" w:cs="Arial"/>
                <w:sz w:val="20"/>
              </w:rPr>
            </w:pPr>
            <w:r>
              <w:rPr>
                <w:rFonts w:ascii="Arial" w:hAnsi="Arial" w:cs="Arial"/>
                <w:sz w:val="20"/>
              </w:rPr>
              <w:t>1.11</w:t>
            </w:r>
          </w:p>
        </w:tc>
        <w:tc>
          <w:tcPr>
            <w:tcW w:w="3168" w:type="dxa"/>
            <w:tcBorders>
              <w:top w:val="single" w:sz="4" w:space="0" w:color="auto"/>
              <w:left w:val="single" w:sz="4" w:space="0" w:color="auto"/>
              <w:bottom w:val="single" w:sz="4" w:space="0" w:color="auto"/>
              <w:right w:val="single" w:sz="4" w:space="0" w:color="auto"/>
            </w:tcBorders>
          </w:tcPr>
          <w:p w:rsidR="00AA73B6" w:rsidRDefault="00AA73B6" w:rsidP="001958CB">
            <w:pPr>
              <w:rPr>
                <w:rFonts w:ascii="Arial" w:hAnsi="Arial" w:cs="Arial"/>
                <w:sz w:val="20"/>
              </w:rPr>
            </w:pPr>
            <w:r>
              <w:rPr>
                <w:rFonts w:ascii="Arial" w:hAnsi="Arial" w:cs="Arial"/>
                <w:sz w:val="20"/>
              </w:rPr>
              <w:t>Updated reputation points</w:t>
            </w:r>
          </w:p>
        </w:tc>
        <w:tc>
          <w:tcPr>
            <w:tcW w:w="2194" w:type="dxa"/>
            <w:tcBorders>
              <w:top w:val="single" w:sz="4" w:space="0" w:color="auto"/>
              <w:left w:val="single" w:sz="4" w:space="0" w:color="auto"/>
              <w:bottom w:val="single" w:sz="4" w:space="0" w:color="auto"/>
              <w:right w:val="single" w:sz="4" w:space="0" w:color="auto"/>
            </w:tcBorders>
          </w:tcPr>
          <w:p w:rsidR="00AA73B6" w:rsidRDefault="00AA73B6" w:rsidP="002278A9">
            <w:pPr>
              <w:ind w:right="-128"/>
              <w:rPr>
                <w:rFonts w:ascii="Arial" w:hAnsi="Arial" w:cs="Arial"/>
                <w:sz w:val="20"/>
              </w:rPr>
            </w:pPr>
            <w:r>
              <w:rPr>
                <w:rFonts w:ascii="Arial" w:hAnsi="Arial" w:cs="Arial"/>
                <w:sz w:val="20"/>
              </w:rPr>
              <w:t>Judy Massuda</w:t>
            </w:r>
          </w:p>
        </w:tc>
      </w:tr>
      <w:tr w:rsidR="002D55A8" w:rsidRPr="00A201CB">
        <w:trPr>
          <w:trHeight w:val="224"/>
          <w:jc w:val="center"/>
        </w:trPr>
        <w:tc>
          <w:tcPr>
            <w:tcW w:w="2036" w:type="dxa"/>
            <w:tcBorders>
              <w:top w:val="single" w:sz="4" w:space="0" w:color="auto"/>
              <w:left w:val="single" w:sz="4" w:space="0" w:color="auto"/>
              <w:bottom w:val="single" w:sz="4" w:space="0" w:color="auto"/>
              <w:right w:val="single" w:sz="4" w:space="0" w:color="auto"/>
            </w:tcBorders>
          </w:tcPr>
          <w:p w:rsidR="002D55A8" w:rsidRDefault="002D55A8" w:rsidP="002278A9">
            <w:pPr>
              <w:rPr>
                <w:rFonts w:ascii="Arial" w:hAnsi="Arial" w:cs="Arial"/>
                <w:i/>
                <w:sz w:val="20"/>
              </w:rPr>
            </w:pPr>
            <w:r>
              <w:rPr>
                <w:rFonts w:ascii="Arial" w:hAnsi="Arial" w:cs="Arial"/>
                <w:i/>
                <w:sz w:val="20"/>
              </w:rPr>
              <w:t>5/3/11</w:t>
            </w:r>
          </w:p>
        </w:tc>
        <w:tc>
          <w:tcPr>
            <w:tcW w:w="1262" w:type="dxa"/>
            <w:tcBorders>
              <w:top w:val="single" w:sz="4" w:space="0" w:color="auto"/>
              <w:left w:val="single" w:sz="4" w:space="0" w:color="auto"/>
              <w:bottom w:val="single" w:sz="4" w:space="0" w:color="auto"/>
              <w:right w:val="single" w:sz="4" w:space="0" w:color="auto"/>
            </w:tcBorders>
          </w:tcPr>
          <w:p w:rsidR="002D55A8" w:rsidRDefault="002D55A8" w:rsidP="002278A9">
            <w:pPr>
              <w:rPr>
                <w:rFonts w:ascii="Arial" w:hAnsi="Arial" w:cs="Arial"/>
                <w:sz w:val="20"/>
              </w:rPr>
            </w:pPr>
            <w:r>
              <w:rPr>
                <w:rFonts w:ascii="Arial" w:hAnsi="Arial" w:cs="Arial"/>
                <w:sz w:val="20"/>
              </w:rPr>
              <w:t>1.12</w:t>
            </w:r>
          </w:p>
        </w:tc>
        <w:tc>
          <w:tcPr>
            <w:tcW w:w="3168" w:type="dxa"/>
            <w:tcBorders>
              <w:top w:val="single" w:sz="4" w:space="0" w:color="auto"/>
              <w:left w:val="single" w:sz="4" w:space="0" w:color="auto"/>
              <w:bottom w:val="single" w:sz="4" w:space="0" w:color="auto"/>
              <w:right w:val="single" w:sz="4" w:space="0" w:color="auto"/>
            </w:tcBorders>
          </w:tcPr>
          <w:p w:rsidR="002D55A8" w:rsidRDefault="002D55A8" w:rsidP="001958CB">
            <w:pPr>
              <w:rPr>
                <w:rFonts w:ascii="Arial" w:hAnsi="Arial" w:cs="Arial"/>
                <w:sz w:val="20"/>
              </w:rPr>
            </w:pPr>
            <w:r>
              <w:rPr>
                <w:rFonts w:ascii="Arial" w:hAnsi="Arial" w:cs="Arial"/>
                <w:sz w:val="20"/>
              </w:rPr>
              <w:t>Various updates</w:t>
            </w:r>
          </w:p>
        </w:tc>
        <w:tc>
          <w:tcPr>
            <w:tcW w:w="2194" w:type="dxa"/>
            <w:tcBorders>
              <w:top w:val="single" w:sz="4" w:space="0" w:color="auto"/>
              <w:left w:val="single" w:sz="4" w:space="0" w:color="auto"/>
              <w:bottom w:val="single" w:sz="4" w:space="0" w:color="auto"/>
              <w:right w:val="single" w:sz="4" w:space="0" w:color="auto"/>
            </w:tcBorders>
          </w:tcPr>
          <w:p w:rsidR="002D55A8" w:rsidRDefault="002D55A8" w:rsidP="002278A9">
            <w:pPr>
              <w:ind w:right="-128"/>
              <w:rPr>
                <w:rFonts w:ascii="Arial" w:hAnsi="Arial" w:cs="Arial"/>
                <w:sz w:val="20"/>
              </w:rPr>
            </w:pPr>
            <w:r>
              <w:rPr>
                <w:rFonts w:ascii="Arial" w:hAnsi="Arial" w:cs="Arial"/>
                <w:sz w:val="20"/>
              </w:rPr>
              <w:t>Judy Massuda</w:t>
            </w:r>
          </w:p>
        </w:tc>
      </w:tr>
    </w:tbl>
    <w:p w:rsidR="00FE6754" w:rsidRPr="00E41FED" w:rsidRDefault="00FE6754" w:rsidP="00E41FED">
      <w:pPr>
        <w:pStyle w:val="Heading2"/>
        <w:tabs>
          <w:tab w:val="left" w:pos="810"/>
        </w:tabs>
        <w:ind w:left="810" w:hanging="540"/>
      </w:pPr>
      <w:bookmarkStart w:id="6" w:name="_Toc324835435"/>
      <w:r w:rsidRPr="00E41FED">
        <w:t>Related Documentation</w:t>
      </w:r>
      <w:bookmarkEnd w:id="6"/>
    </w:p>
    <w:tbl>
      <w:tblPr>
        <w:tblW w:w="9016" w:type="dxa"/>
        <w:jc w:val="center"/>
        <w:tblInd w:w="19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B7"/>
      </w:tblPr>
      <w:tblGrid>
        <w:gridCol w:w="3985"/>
        <w:gridCol w:w="7"/>
        <w:gridCol w:w="2844"/>
        <w:gridCol w:w="7"/>
        <w:gridCol w:w="2166"/>
        <w:gridCol w:w="7"/>
      </w:tblGrid>
      <w:tr w:rsidR="00FE6754" w:rsidRPr="00A201CB" w:rsidTr="00D57CC9">
        <w:trPr>
          <w:gridAfter w:val="1"/>
          <w:wAfter w:w="7" w:type="dxa"/>
          <w:trHeight w:val="453"/>
          <w:jc w:val="center"/>
        </w:trPr>
        <w:tc>
          <w:tcPr>
            <w:tcW w:w="3985" w:type="dxa"/>
            <w:tcBorders>
              <w:right w:val="single" w:sz="4" w:space="0" w:color="auto"/>
            </w:tcBorders>
            <w:shd w:val="clear" w:color="auto" w:fill="99CCFF"/>
          </w:tcPr>
          <w:p w:rsidR="00FE6754" w:rsidRPr="00A201CB" w:rsidRDefault="00FE6754" w:rsidP="00CA301B">
            <w:pPr>
              <w:pStyle w:val="TableHeading"/>
              <w:rPr>
                <w:rFonts w:cs="Arial"/>
              </w:rPr>
            </w:pPr>
            <w:r w:rsidRPr="00A201CB">
              <w:rPr>
                <w:rFonts w:cs="Arial"/>
              </w:rPr>
              <w:t>Document Name &amp; Description</w:t>
            </w:r>
          </w:p>
        </w:tc>
        <w:tc>
          <w:tcPr>
            <w:tcW w:w="2851" w:type="dxa"/>
            <w:gridSpan w:val="2"/>
            <w:tcBorders>
              <w:left w:val="single" w:sz="4" w:space="0" w:color="auto"/>
              <w:bottom w:val="single" w:sz="4" w:space="0" w:color="auto"/>
              <w:right w:val="single" w:sz="4" w:space="0" w:color="auto"/>
            </w:tcBorders>
            <w:shd w:val="clear" w:color="auto" w:fill="99CCFF"/>
          </w:tcPr>
          <w:p w:rsidR="00FE6754" w:rsidRPr="00A201CB" w:rsidRDefault="00FE6754" w:rsidP="00CA301B">
            <w:pPr>
              <w:pStyle w:val="TableHeading"/>
              <w:rPr>
                <w:rFonts w:cs="Arial"/>
              </w:rPr>
            </w:pPr>
            <w:r w:rsidRPr="00A201CB">
              <w:rPr>
                <w:rFonts w:cs="Arial"/>
              </w:rPr>
              <w:t>Author</w:t>
            </w:r>
          </w:p>
        </w:tc>
        <w:tc>
          <w:tcPr>
            <w:tcW w:w="2173" w:type="dxa"/>
            <w:gridSpan w:val="2"/>
            <w:tcBorders>
              <w:left w:val="single" w:sz="4" w:space="0" w:color="auto"/>
              <w:bottom w:val="single" w:sz="4" w:space="0" w:color="auto"/>
            </w:tcBorders>
            <w:shd w:val="clear" w:color="auto" w:fill="99CCFF"/>
          </w:tcPr>
          <w:p w:rsidR="00FE6754" w:rsidRPr="00A201CB" w:rsidRDefault="00FE6754" w:rsidP="00CA301B">
            <w:pPr>
              <w:pStyle w:val="TableHeading"/>
              <w:rPr>
                <w:rFonts w:cs="Arial"/>
              </w:rPr>
            </w:pPr>
            <w:r w:rsidRPr="00A201CB">
              <w:rPr>
                <w:rFonts w:cs="Arial"/>
              </w:rPr>
              <w:t>Location/URL</w:t>
            </w:r>
          </w:p>
        </w:tc>
      </w:tr>
      <w:tr w:rsidR="00761BD2" w:rsidRPr="00A201CB" w:rsidTr="00D57CC9">
        <w:trPr>
          <w:trHeight w:val="233"/>
          <w:jc w:val="center"/>
        </w:trPr>
        <w:tc>
          <w:tcPr>
            <w:tcW w:w="3992" w:type="dxa"/>
            <w:gridSpan w:val="2"/>
          </w:tcPr>
          <w:p w:rsidR="00761BD2" w:rsidRDefault="00214F88" w:rsidP="00D270D4">
            <w:pPr>
              <w:rPr>
                <w:rFonts w:ascii="Arial" w:hAnsi="Arial" w:cs="Arial"/>
                <w:sz w:val="18"/>
              </w:rPr>
            </w:pPr>
            <w:r>
              <w:rPr>
                <w:rFonts w:ascii="Arial" w:hAnsi="Arial" w:cs="Arial"/>
                <w:sz w:val="18"/>
              </w:rPr>
              <w:t>Reviews and Communities Profile PRD</w:t>
            </w:r>
          </w:p>
        </w:tc>
        <w:tc>
          <w:tcPr>
            <w:tcW w:w="2851" w:type="dxa"/>
            <w:gridSpan w:val="2"/>
            <w:tcBorders>
              <w:top w:val="single" w:sz="4" w:space="0" w:color="auto"/>
            </w:tcBorders>
          </w:tcPr>
          <w:p w:rsidR="00761BD2" w:rsidRDefault="00761BD2">
            <w:pPr>
              <w:rPr>
                <w:rFonts w:ascii="Arial" w:hAnsi="Arial" w:cs="Arial"/>
                <w:sz w:val="20"/>
              </w:rPr>
            </w:pPr>
            <w:r>
              <w:rPr>
                <w:rFonts w:ascii="Arial" w:hAnsi="Arial" w:cs="Arial"/>
                <w:sz w:val="20"/>
              </w:rPr>
              <w:t>Judy Massuda</w:t>
            </w:r>
          </w:p>
        </w:tc>
        <w:tc>
          <w:tcPr>
            <w:tcW w:w="2173" w:type="dxa"/>
            <w:gridSpan w:val="2"/>
            <w:tcBorders>
              <w:top w:val="single" w:sz="4" w:space="0" w:color="auto"/>
            </w:tcBorders>
          </w:tcPr>
          <w:p w:rsidR="007B4C1A" w:rsidRDefault="007B4C1A">
            <w:pPr>
              <w:rPr>
                <w:rFonts w:ascii="Arial" w:hAnsi="Arial" w:cs="Arial"/>
                <w:sz w:val="20"/>
              </w:rPr>
            </w:pPr>
            <w:proofErr w:type="spellStart"/>
            <w:r>
              <w:rPr>
                <w:rFonts w:ascii="Arial" w:hAnsi="Arial" w:cs="Arial"/>
                <w:sz w:val="20"/>
              </w:rPr>
              <w:t>Basecamp</w:t>
            </w:r>
            <w:proofErr w:type="spellEnd"/>
          </w:p>
        </w:tc>
      </w:tr>
      <w:tr w:rsidR="00FE6754" w:rsidRPr="00A201CB" w:rsidTr="00D57CC9">
        <w:trPr>
          <w:trHeight w:val="233"/>
          <w:jc w:val="center"/>
        </w:trPr>
        <w:tc>
          <w:tcPr>
            <w:tcW w:w="3992" w:type="dxa"/>
            <w:gridSpan w:val="2"/>
          </w:tcPr>
          <w:p w:rsidR="00FE6754" w:rsidRPr="00A201CB" w:rsidRDefault="00214F88" w:rsidP="00D270D4">
            <w:pPr>
              <w:rPr>
                <w:rFonts w:ascii="Arial" w:hAnsi="Arial" w:cs="Arial"/>
                <w:sz w:val="18"/>
              </w:rPr>
            </w:pPr>
            <w:r>
              <w:rPr>
                <w:rFonts w:ascii="Arial" w:hAnsi="Arial" w:cs="Arial"/>
                <w:sz w:val="18"/>
              </w:rPr>
              <w:t>Communities Moderation PRD</w:t>
            </w:r>
          </w:p>
        </w:tc>
        <w:tc>
          <w:tcPr>
            <w:tcW w:w="2851" w:type="dxa"/>
            <w:gridSpan w:val="2"/>
            <w:tcBorders>
              <w:top w:val="single" w:sz="4" w:space="0" w:color="auto"/>
            </w:tcBorders>
          </w:tcPr>
          <w:p w:rsidR="00FE6754" w:rsidRPr="00A201CB" w:rsidRDefault="002844B3">
            <w:pPr>
              <w:rPr>
                <w:rFonts w:ascii="Arial" w:hAnsi="Arial" w:cs="Arial"/>
                <w:sz w:val="20"/>
              </w:rPr>
            </w:pPr>
            <w:r>
              <w:rPr>
                <w:rFonts w:ascii="Arial" w:hAnsi="Arial" w:cs="Arial"/>
                <w:sz w:val="20"/>
              </w:rPr>
              <w:t>Judy Massuda</w:t>
            </w:r>
          </w:p>
        </w:tc>
        <w:tc>
          <w:tcPr>
            <w:tcW w:w="2173" w:type="dxa"/>
            <w:gridSpan w:val="2"/>
            <w:tcBorders>
              <w:top w:val="single" w:sz="4" w:space="0" w:color="auto"/>
            </w:tcBorders>
          </w:tcPr>
          <w:p w:rsidR="00FE6754" w:rsidRPr="00A201CB" w:rsidRDefault="002844B3">
            <w:pPr>
              <w:rPr>
                <w:rFonts w:ascii="Arial" w:hAnsi="Arial" w:cs="Arial"/>
                <w:sz w:val="20"/>
              </w:rPr>
            </w:pPr>
            <w:proofErr w:type="spellStart"/>
            <w:r>
              <w:rPr>
                <w:rFonts w:ascii="Arial" w:hAnsi="Arial" w:cs="Arial"/>
                <w:sz w:val="20"/>
              </w:rPr>
              <w:t>Basecamp</w:t>
            </w:r>
            <w:proofErr w:type="spellEnd"/>
          </w:p>
        </w:tc>
      </w:tr>
      <w:tr w:rsidR="007636F7" w:rsidRPr="00331687" w:rsidTr="00D57CC9">
        <w:trPr>
          <w:trHeight w:val="219"/>
          <w:jc w:val="center"/>
        </w:trPr>
        <w:tc>
          <w:tcPr>
            <w:tcW w:w="3992" w:type="dxa"/>
            <w:gridSpan w:val="2"/>
          </w:tcPr>
          <w:p w:rsidR="007636F7" w:rsidRDefault="007636F7" w:rsidP="0013423D">
            <w:pPr>
              <w:rPr>
                <w:rFonts w:ascii="Arial" w:hAnsi="Arial" w:cs="Arial"/>
                <w:sz w:val="20"/>
              </w:rPr>
            </w:pPr>
            <w:r>
              <w:rPr>
                <w:rFonts w:ascii="Arial" w:hAnsi="Arial" w:cs="Arial"/>
                <w:sz w:val="20"/>
              </w:rPr>
              <w:t>UX Designs</w:t>
            </w:r>
          </w:p>
        </w:tc>
        <w:tc>
          <w:tcPr>
            <w:tcW w:w="2851" w:type="dxa"/>
            <w:gridSpan w:val="2"/>
          </w:tcPr>
          <w:p w:rsidR="007636F7" w:rsidRDefault="007636F7" w:rsidP="0013423D">
            <w:pPr>
              <w:rPr>
                <w:rFonts w:ascii="Arial" w:hAnsi="Arial" w:cs="Arial"/>
                <w:sz w:val="20"/>
              </w:rPr>
            </w:pPr>
            <w:r>
              <w:rPr>
                <w:rFonts w:ascii="Arial" w:hAnsi="Arial" w:cs="Arial"/>
                <w:sz w:val="20"/>
              </w:rPr>
              <w:t>Shirley McClain</w:t>
            </w:r>
          </w:p>
        </w:tc>
        <w:tc>
          <w:tcPr>
            <w:tcW w:w="2173" w:type="dxa"/>
            <w:gridSpan w:val="2"/>
          </w:tcPr>
          <w:p w:rsidR="007636F7" w:rsidRDefault="007636F7" w:rsidP="0013423D">
            <w:pPr>
              <w:rPr>
                <w:rFonts w:ascii="Arial" w:hAnsi="Arial" w:cs="Arial"/>
                <w:sz w:val="20"/>
              </w:rPr>
            </w:pPr>
          </w:p>
        </w:tc>
      </w:tr>
    </w:tbl>
    <w:p w:rsidR="0099003F" w:rsidRPr="00E41FED" w:rsidRDefault="000B309E" w:rsidP="00E41FED">
      <w:pPr>
        <w:pStyle w:val="Heading2"/>
        <w:tabs>
          <w:tab w:val="left" w:pos="810"/>
        </w:tabs>
        <w:ind w:left="810" w:hanging="540"/>
      </w:pPr>
      <w:bookmarkStart w:id="7" w:name="_Toc324835436"/>
      <w:r w:rsidRPr="00E41FED">
        <w:t>Core Team and Key Stakeholders</w:t>
      </w:r>
      <w:bookmarkEnd w:id="7"/>
    </w:p>
    <w:tbl>
      <w:tblPr>
        <w:tblpPr w:leftFromText="180" w:rightFromText="180" w:vertAnchor="text" w:tblpX="738" w:tblpY="1"/>
        <w:tblOverlap w:val="never"/>
        <w:tblW w:w="9198" w:type="dxa"/>
        <w:tblLayout w:type="fixed"/>
        <w:tblLook w:val="0000"/>
      </w:tblPr>
      <w:tblGrid>
        <w:gridCol w:w="2250"/>
        <w:gridCol w:w="3168"/>
        <w:gridCol w:w="2430"/>
        <w:gridCol w:w="1350"/>
      </w:tblGrid>
      <w:tr w:rsidR="008C0422" w:rsidRPr="00A201CB" w:rsidTr="009444EA">
        <w:trPr>
          <w:trHeight w:val="401"/>
        </w:trPr>
        <w:tc>
          <w:tcPr>
            <w:tcW w:w="2250" w:type="dxa"/>
            <w:tcBorders>
              <w:top w:val="single" w:sz="4" w:space="0" w:color="auto"/>
              <w:left w:val="single" w:sz="4" w:space="0" w:color="auto"/>
              <w:bottom w:val="single" w:sz="4" w:space="0" w:color="auto"/>
              <w:right w:val="single" w:sz="4" w:space="0" w:color="auto"/>
            </w:tcBorders>
            <w:shd w:val="clear" w:color="auto" w:fill="99CCFF"/>
            <w:vAlign w:val="center"/>
          </w:tcPr>
          <w:p w:rsidR="00202AC5" w:rsidRDefault="008C0422" w:rsidP="009444EA">
            <w:pPr>
              <w:pStyle w:val="TableHeading"/>
              <w:rPr>
                <w:rFonts w:cs="Arial"/>
                <w:lang w:eastAsia="ja-JP"/>
              </w:rPr>
            </w:pPr>
            <w:r w:rsidRPr="00A201CB">
              <w:rPr>
                <w:rFonts w:cs="Arial"/>
                <w:lang w:eastAsia="ja-JP"/>
              </w:rPr>
              <w:t>Name</w:t>
            </w:r>
          </w:p>
        </w:tc>
        <w:tc>
          <w:tcPr>
            <w:tcW w:w="3168" w:type="dxa"/>
            <w:tcBorders>
              <w:top w:val="single" w:sz="4" w:space="0" w:color="auto"/>
              <w:left w:val="nil"/>
              <w:bottom w:val="single" w:sz="4" w:space="0" w:color="auto"/>
              <w:right w:val="single" w:sz="4" w:space="0" w:color="auto"/>
            </w:tcBorders>
            <w:shd w:val="clear" w:color="auto" w:fill="99CCFF"/>
            <w:vAlign w:val="center"/>
          </w:tcPr>
          <w:p w:rsidR="00202AC5" w:rsidRDefault="008C0422" w:rsidP="009444EA">
            <w:pPr>
              <w:pStyle w:val="TableHeading"/>
              <w:rPr>
                <w:rFonts w:cs="Arial"/>
                <w:lang w:eastAsia="ja-JP"/>
              </w:rPr>
            </w:pPr>
            <w:r w:rsidRPr="00A201CB">
              <w:rPr>
                <w:rFonts w:cs="Arial"/>
                <w:lang w:eastAsia="ja-JP"/>
              </w:rPr>
              <w:t xml:space="preserve">Role </w:t>
            </w:r>
            <w:r w:rsidR="009515E5">
              <w:rPr>
                <w:rFonts w:cs="Arial"/>
                <w:lang w:eastAsia="ja-JP"/>
              </w:rPr>
              <w:t>–</w:t>
            </w:r>
            <w:r w:rsidRPr="00A201CB">
              <w:rPr>
                <w:rFonts w:cs="Arial"/>
                <w:lang w:eastAsia="ja-JP"/>
              </w:rPr>
              <w:t xml:space="preserve"> Organization</w:t>
            </w:r>
          </w:p>
        </w:tc>
        <w:tc>
          <w:tcPr>
            <w:tcW w:w="2430" w:type="dxa"/>
            <w:tcBorders>
              <w:top w:val="single" w:sz="4" w:space="0" w:color="auto"/>
              <w:left w:val="single" w:sz="4" w:space="0" w:color="auto"/>
              <w:bottom w:val="single" w:sz="4" w:space="0" w:color="auto"/>
              <w:right w:val="single" w:sz="4" w:space="0" w:color="auto"/>
            </w:tcBorders>
            <w:shd w:val="clear" w:color="auto" w:fill="99CCFF"/>
            <w:vAlign w:val="center"/>
          </w:tcPr>
          <w:p w:rsidR="00202AC5" w:rsidRDefault="008C0422" w:rsidP="009444EA">
            <w:pPr>
              <w:pStyle w:val="TableHeading"/>
              <w:rPr>
                <w:rFonts w:cs="Arial"/>
                <w:lang w:eastAsia="ja-JP"/>
              </w:rPr>
            </w:pPr>
            <w:r w:rsidRPr="00A201CB">
              <w:rPr>
                <w:rFonts w:cs="Arial"/>
                <w:lang w:eastAsia="ja-JP"/>
              </w:rPr>
              <w:t>E-mail</w:t>
            </w:r>
          </w:p>
        </w:tc>
        <w:tc>
          <w:tcPr>
            <w:tcW w:w="1350" w:type="dxa"/>
            <w:tcBorders>
              <w:top w:val="single" w:sz="4" w:space="0" w:color="auto"/>
              <w:left w:val="single" w:sz="4" w:space="0" w:color="auto"/>
              <w:bottom w:val="single" w:sz="4" w:space="0" w:color="auto"/>
              <w:right w:val="single" w:sz="4" w:space="0" w:color="auto"/>
            </w:tcBorders>
            <w:shd w:val="clear" w:color="auto" w:fill="99CCFF"/>
            <w:vAlign w:val="center"/>
          </w:tcPr>
          <w:p w:rsidR="00202AC5" w:rsidRDefault="008C0422" w:rsidP="009444EA">
            <w:pPr>
              <w:pStyle w:val="TableHeading"/>
              <w:rPr>
                <w:rFonts w:cs="Arial"/>
                <w:lang w:eastAsia="ja-JP"/>
              </w:rPr>
            </w:pPr>
            <w:r w:rsidRPr="00A201CB">
              <w:rPr>
                <w:rFonts w:cs="Arial"/>
                <w:lang w:eastAsia="ja-JP"/>
              </w:rPr>
              <w:t>Approver?</w:t>
            </w:r>
          </w:p>
        </w:tc>
      </w:tr>
      <w:tr w:rsidR="00E87D65" w:rsidRPr="00A201CB" w:rsidTr="009444EA">
        <w:trPr>
          <w:trHeight w:val="308"/>
        </w:trPr>
        <w:tc>
          <w:tcPr>
            <w:tcW w:w="2250" w:type="dxa"/>
            <w:tcBorders>
              <w:top w:val="nil"/>
              <w:left w:val="single" w:sz="4" w:space="0" w:color="auto"/>
              <w:bottom w:val="single" w:sz="4" w:space="0" w:color="auto"/>
              <w:right w:val="single" w:sz="4" w:space="0" w:color="auto"/>
            </w:tcBorders>
          </w:tcPr>
          <w:p w:rsidR="00202AC5" w:rsidRDefault="006C53AC" w:rsidP="009444EA">
            <w:pPr>
              <w:spacing w:line="240" w:lineRule="auto"/>
              <w:rPr>
                <w:rFonts w:cs="Arial"/>
                <w:color w:val="000000"/>
                <w:szCs w:val="22"/>
                <w:lang w:eastAsia="ja-JP"/>
              </w:rPr>
            </w:pPr>
            <w:r>
              <w:rPr>
                <w:rFonts w:cs="Arial"/>
                <w:color w:val="000000"/>
                <w:szCs w:val="22"/>
                <w:lang w:eastAsia="ja-JP"/>
              </w:rPr>
              <w:t>Judy Massuda</w:t>
            </w:r>
          </w:p>
        </w:tc>
        <w:tc>
          <w:tcPr>
            <w:tcW w:w="3168" w:type="dxa"/>
            <w:tcBorders>
              <w:top w:val="nil"/>
              <w:left w:val="nil"/>
              <w:bottom w:val="single" w:sz="4" w:space="0" w:color="auto"/>
              <w:right w:val="single" w:sz="4" w:space="0" w:color="auto"/>
            </w:tcBorders>
          </w:tcPr>
          <w:p w:rsidR="00202AC5" w:rsidRDefault="00E87D65" w:rsidP="009444EA">
            <w:pPr>
              <w:spacing w:line="240" w:lineRule="auto"/>
              <w:jc w:val="left"/>
              <w:rPr>
                <w:rFonts w:cs="Arial"/>
                <w:szCs w:val="22"/>
                <w:lang w:eastAsia="ja-JP"/>
              </w:rPr>
            </w:pPr>
            <w:r w:rsidRPr="0031533C">
              <w:rPr>
                <w:rFonts w:cs="Arial"/>
                <w:szCs w:val="22"/>
                <w:lang w:eastAsia="ja-JP"/>
              </w:rPr>
              <w:t xml:space="preserve">Product </w:t>
            </w:r>
            <w:r w:rsidR="006C53AC">
              <w:rPr>
                <w:rFonts w:cs="Arial"/>
                <w:szCs w:val="22"/>
                <w:lang w:eastAsia="ja-JP"/>
              </w:rPr>
              <w:t>Manager</w:t>
            </w:r>
          </w:p>
        </w:tc>
        <w:tc>
          <w:tcPr>
            <w:tcW w:w="2430" w:type="dxa"/>
            <w:tcBorders>
              <w:top w:val="single" w:sz="4" w:space="0" w:color="auto"/>
              <w:left w:val="single" w:sz="4" w:space="0" w:color="auto"/>
              <w:bottom w:val="single" w:sz="4" w:space="0" w:color="auto"/>
              <w:right w:val="single" w:sz="4" w:space="0" w:color="auto"/>
            </w:tcBorders>
          </w:tcPr>
          <w:p w:rsidR="00202AC5" w:rsidRPr="008579F9" w:rsidRDefault="00D609A5" w:rsidP="009444EA">
            <w:pPr>
              <w:spacing w:line="240" w:lineRule="auto"/>
              <w:jc w:val="left"/>
              <w:rPr>
                <w:rFonts w:cs="Arial"/>
                <w:sz w:val="20"/>
                <w:szCs w:val="20"/>
                <w:lang w:eastAsia="ja-JP"/>
              </w:rPr>
            </w:pPr>
            <w:hyperlink r:id="rId12" w:history="1">
              <w:r w:rsidR="009444EA" w:rsidRPr="008579F9">
                <w:rPr>
                  <w:rStyle w:val="Hyperlink"/>
                  <w:rFonts w:cs="Arial"/>
                  <w:sz w:val="20"/>
                  <w:szCs w:val="20"/>
                  <w:lang w:eastAsia="ja-JP"/>
                </w:rPr>
                <w:t>jmassud@searshc.com</w:t>
              </w:r>
            </w:hyperlink>
            <w:r w:rsidR="009444EA" w:rsidRPr="008579F9">
              <w:rPr>
                <w:rFonts w:cs="Arial"/>
                <w:sz w:val="20"/>
                <w:szCs w:val="20"/>
                <w:lang w:eastAsia="ja-JP"/>
              </w:rPr>
              <w:t xml:space="preserve"> </w:t>
            </w:r>
          </w:p>
        </w:tc>
        <w:tc>
          <w:tcPr>
            <w:tcW w:w="1350" w:type="dxa"/>
            <w:tcBorders>
              <w:top w:val="single" w:sz="4" w:space="0" w:color="auto"/>
              <w:left w:val="single" w:sz="4" w:space="0" w:color="auto"/>
              <w:bottom w:val="single" w:sz="4" w:space="0" w:color="auto"/>
              <w:right w:val="single" w:sz="4" w:space="0" w:color="auto"/>
            </w:tcBorders>
          </w:tcPr>
          <w:p w:rsidR="00202AC5" w:rsidRDefault="00E87D65" w:rsidP="009444EA">
            <w:pPr>
              <w:spacing w:line="240" w:lineRule="auto"/>
              <w:jc w:val="center"/>
              <w:rPr>
                <w:rFonts w:cs="Arial"/>
                <w:szCs w:val="22"/>
                <w:lang w:eastAsia="ja-JP"/>
              </w:rPr>
            </w:pPr>
            <w:r w:rsidRPr="0031533C">
              <w:rPr>
                <w:rFonts w:cs="Arial"/>
                <w:szCs w:val="22"/>
                <w:lang w:eastAsia="ja-JP"/>
              </w:rPr>
              <w:t>Author</w:t>
            </w:r>
          </w:p>
        </w:tc>
      </w:tr>
      <w:tr w:rsidR="00B80D76" w:rsidRPr="00A201CB" w:rsidTr="009444EA">
        <w:trPr>
          <w:trHeight w:val="308"/>
        </w:trPr>
        <w:tc>
          <w:tcPr>
            <w:tcW w:w="2250" w:type="dxa"/>
            <w:tcBorders>
              <w:top w:val="nil"/>
              <w:left w:val="single" w:sz="4" w:space="0" w:color="auto"/>
              <w:bottom w:val="single" w:sz="4" w:space="0" w:color="auto"/>
              <w:right w:val="single" w:sz="4" w:space="0" w:color="auto"/>
            </w:tcBorders>
          </w:tcPr>
          <w:p w:rsidR="00202AC5" w:rsidRDefault="00B80D76" w:rsidP="009444EA">
            <w:pPr>
              <w:spacing w:line="240" w:lineRule="auto"/>
              <w:rPr>
                <w:rFonts w:cs="Arial"/>
                <w:color w:val="000000"/>
                <w:szCs w:val="22"/>
                <w:lang w:eastAsia="ja-JP"/>
              </w:rPr>
            </w:pPr>
            <w:r w:rsidRPr="0031533C">
              <w:rPr>
                <w:rFonts w:cs="Arial"/>
                <w:color w:val="000000"/>
                <w:szCs w:val="22"/>
                <w:lang w:eastAsia="ja-JP"/>
              </w:rPr>
              <w:t>Shirley McClain</w:t>
            </w:r>
          </w:p>
        </w:tc>
        <w:tc>
          <w:tcPr>
            <w:tcW w:w="3168" w:type="dxa"/>
            <w:tcBorders>
              <w:top w:val="nil"/>
              <w:left w:val="nil"/>
              <w:bottom w:val="single" w:sz="4" w:space="0" w:color="auto"/>
              <w:right w:val="single" w:sz="4" w:space="0" w:color="auto"/>
            </w:tcBorders>
          </w:tcPr>
          <w:p w:rsidR="00202AC5" w:rsidRDefault="00B80D76" w:rsidP="009444EA">
            <w:pPr>
              <w:spacing w:line="240" w:lineRule="auto"/>
              <w:jc w:val="left"/>
              <w:rPr>
                <w:rFonts w:cs="Arial"/>
                <w:szCs w:val="22"/>
                <w:lang w:eastAsia="ja-JP"/>
              </w:rPr>
            </w:pPr>
            <w:r w:rsidRPr="0031533C">
              <w:rPr>
                <w:rFonts w:cs="Arial"/>
                <w:szCs w:val="22"/>
                <w:lang w:eastAsia="ja-JP"/>
              </w:rPr>
              <w:t>UX Lead</w:t>
            </w:r>
          </w:p>
        </w:tc>
        <w:tc>
          <w:tcPr>
            <w:tcW w:w="2430" w:type="dxa"/>
            <w:tcBorders>
              <w:top w:val="single" w:sz="4" w:space="0" w:color="auto"/>
              <w:left w:val="single" w:sz="4" w:space="0" w:color="auto"/>
              <w:bottom w:val="single" w:sz="4" w:space="0" w:color="auto"/>
              <w:right w:val="single" w:sz="4" w:space="0" w:color="auto"/>
            </w:tcBorders>
          </w:tcPr>
          <w:p w:rsidR="00202AC5" w:rsidRPr="008579F9" w:rsidRDefault="00D609A5" w:rsidP="009444EA">
            <w:pPr>
              <w:spacing w:line="240" w:lineRule="auto"/>
              <w:jc w:val="left"/>
              <w:rPr>
                <w:rFonts w:cs="Arial"/>
                <w:sz w:val="20"/>
                <w:szCs w:val="20"/>
                <w:lang w:eastAsia="ja-JP"/>
              </w:rPr>
            </w:pPr>
            <w:hyperlink r:id="rId13" w:history="1">
              <w:r w:rsidR="00B80D76" w:rsidRPr="008579F9">
                <w:rPr>
                  <w:rStyle w:val="Hyperlink"/>
                  <w:rFonts w:cs="Arial"/>
                  <w:sz w:val="20"/>
                  <w:szCs w:val="20"/>
                  <w:lang w:eastAsia="ja-JP"/>
                </w:rPr>
                <w:t>smccla7@searshc.com</w:t>
              </w:r>
            </w:hyperlink>
          </w:p>
        </w:tc>
        <w:tc>
          <w:tcPr>
            <w:tcW w:w="1350" w:type="dxa"/>
            <w:tcBorders>
              <w:top w:val="single" w:sz="4" w:space="0" w:color="auto"/>
              <w:left w:val="single" w:sz="4" w:space="0" w:color="auto"/>
              <w:bottom w:val="single" w:sz="4" w:space="0" w:color="auto"/>
              <w:right w:val="single" w:sz="4" w:space="0" w:color="auto"/>
            </w:tcBorders>
          </w:tcPr>
          <w:p w:rsidR="00202AC5" w:rsidRDefault="00202AC5" w:rsidP="009444EA">
            <w:pPr>
              <w:spacing w:line="240" w:lineRule="auto"/>
              <w:jc w:val="center"/>
              <w:rPr>
                <w:rFonts w:cs="Arial"/>
                <w:szCs w:val="22"/>
                <w:lang w:eastAsia="ja-JP"/>
              </w:rPr>
            </w:pPr>
          </w:p>
        </w:tc>
      </w:tr>
      <w:tr w:rsidR="00590AA0" w:rsidRPr="00A201CB" w:rsidTr="009444EA">
        <w:trPr>
          <w:trHeight w:val="308"/>
        </w:trPr>
        <w:tc>
          <w:tcPr>
            <w:tcW w:w="2250" w:type="dxa"/>
            <w:tcBorders>
              <w:top w:val="nil"/>
              <w:left w:val="single" w:sz="4" w:space="0" w:color="auto"/>
              <w:bottom w:val="single" w:sz="4" w:space="0" w:color="auto"/>
              <w:right w:val="single" w:sz="4" w:space="0" w:color="auto"/>
            </w:tcBorders>
          </w:tcPr>
          <w:p w:rsidR="00590AA0" w:rsidRPr="0031533C" w:rsidRDefault="00590AA0" w:rsidP="00590AA0">
            <w:pPr>
              <w:spacing w:line="240" w:lineRule="auto"/>
              <w:rPr>
                <w:rFonts w:cs="Arial"/>
                <w:color w:val="000000"/>
                <w:szCs w:val="22"/>
                <w:lang w:eastAsia="ja-JP"/>
              </w:rPr>
            </w:pPr>
          </w:p>
        </w:tc>
        <w:tc>
          <w:tcPr>
            <w:tcW w:w="3168" w:type="dxa"/>
            <w:tcBorders>
              <w:top w:val="nil"/>
              <w:left w:val="nil"/>
              <w:bottom w:val="single" w:sz="4" w:space="0" w:color="auto"/>
              <w:right w:val="single" w:sz="4" w:space="0" w:color="auto"/>
            </w:tcBorders>
          </w:tcPr>
          <w:p w:rsidR="00590AA0" w:rsidRPr="0031533C" w:rsidRDefault="00590AA0" w:rsidP="00590AA0">
            <w:pPr>
              <w:spacing w:line="240" w:lineRule="auto"/>
              <w:jc w:val="left"/>
              <w:rPr>
                <w:rFonts w:cs="Arial"/>
                <w:szCs w:val="22"/>
                <w:lang w:eastAsia="ja-JP"/>
              </w:rPr>
            </w:pPr>
          </w:p>
        </w:tc>
        <w:tc>
          <w:tcPr>
            <w:tcW w:w="2430" w:type="dxa"/>
            <w:tcBorders>
              <w:top w:val="single" w:sz="4" w:space="0" w:color="auto"/>
              <w:left w:val="single" w:sz="4" w:space="0" w:color="auto"/>
              <w:bottom w:val="single" w:sz="4" w:space="0" w:color="auto"/>
              <w:right w:val="single" w:sz="4" w:space="0" w:color="auto"/>
            </w:tcBorders>
          </w:tcPr>
          <w:p w:rsidR="00590AA0" w:rsidRPr="008579F9" w:rsidRDefault="00590AA0" w:rsidP="00590AA0">
            <w:pPr>
              <w:spacing w:line="240" w:lineRule="auto"/>
              <w:jc w:val="left"/>
              <w:rPr>
                <w:rFonts w:cs="Arial"/>
                <w:sz w:val="20"/>
                <w:szCs w:val="20"/>
                <w:lang w:eastAsia="ja-JP"/>
              </w:rPr>
            </w:pPr>
          </w:p>
        </w:tc>
        <w:tc>
          <w:tcPr>
            <w:tcW w:w="1350" w:type="dxa"/>
            <w:tcBorders>
              <w:top w:val="single" w:sz="4" w:space="0" w:color="auto"/>
              <w:left w:val="single" w:sz="4" w:space="0" w:color="auto"/>
              <w:bottom w:val="single" w:sz="4" w:space="0" w:color="auto"/>
              <w:right w:val="single" w:sz="4" w:space="0" w:color="auto"/>
            </w:tcBorders>
          </w:tcPr>
          <w:p w:rsidR="00590AA0" w:rsidRDefault="00590AA0" w:rsidP="00590AA0">
            <w:pPr>
              <w:spacing w:line="240" w:lineRule="auto"/>
              <w:jc w:val="center"/>
              <w:rPr>
                <w:rFonts w:cs="Arial"/>
                <w:szCs w:val="22"/>
                <w:lang w:eastAsia="ja-JP"/>
              </w:rPr>
            </w:pPr>
          </w:p>
        </w:tc>
      </w:tr>
      <w:tr w:rsidR="00590AA0" w:rsidRPr="00A201CB" w:rsidTr="005A40B8">
        <w:trPr>
          <w:trHeight w:val="308"/>
        </w:trPr>
        <w:tc>
          <w:tcPr>
            <w:tcW w:w="2250" w:type="dxa"/>
            <w:tcBorders>
              <w:top w:val="nil"/>
              <w:left w:val="single" w:sz="4" w:space="0" w:color="auto"/>
              <w:bottom w:val="single" w:sz="4" w:space="0" w:color="auto"/>
              <w:right w:val="single" w:sz="4" w:space="0" w:color="auto"/>
            </w:tcBorders>
          </w:tcPr>
          <w:p w:rsidR="00590AA0" w:rsidRDefault="002D55A8" w:rsidP="00590AA0">
            <w:pPr>
              <w:spacing w:line="240" w:lineRule="auto"/>
              <w:rPr>
                <w:rFonts w:cs="Arial"/>
                <w:color w:val="000000"/>
                <w:szCs w:val="22"/>
                <w:lang w:eastAsia="ja-JP"/>
              </w:rPr>
            </w:pPr>
            <w:r>
              <w:rPr>
                <w:szCs w:val="22"/>
              </w:rPr>
              <w:t xml:space="preserve">Brendan </w:t>
            </w:r>
            <w:r w:rsidRPr="002D55A8">
              <w:rPr>
                <w:szCs w:val="22"/>
              </w:rPr>
              <w:t>Gualdoni</w:t>
            </w:r>
          </w:p>
        </w:tc>
        <w:tc>
          <w:tcPr>
            <w:tcW w:w="3168" w:type="dxa"/>
            <w:tcBorders>
              <w:top w:val="nil"/>
              <w:left w:val="nil"/>
              <w:bottom w:val="single" w:sz="4" w:space="0" w:color="auto"/>
              <w:right w:val="single" w:sz="4" w:space="0" w:color="auto"/>
            </w:tcBorders>
          </w:tcPr>
          <w:p w:rsidR="00590AA0" w:rsidRDefault="00590AA0" w:rsidP="00590AA0">
            <w:pPr>
              <w:spacing w:line="240" w:lineRule="auto"/>
              <w:jc w:val="left"/>
              <w:rPr>
                <w:rFonts w:cs="Arial"/>
                <w:szCs w:val="22"/>
                <w:lang w:eastAsia="ja-JP"/>
              </w:rPr>
            </w:pPr>
            <w:r>
              <w:rPr>
                <w:rFonts w:cs="Arial"/>
                <w:szCs w:val="22"/>
                <w:lang w:eastAsia="ja-JP"/>
              </w:rPr>
              <w:t xml:space="preserve">Profile </w:t>
            </w:r>
            <w:r w:rsidRPr="0031533C">
              <w:rPr>
                <w:rFonts w:cs="Arial"/>
                <w:szCs w:val="22"/>
                <w:lang w:eastAsia="ja-JP"/>
              </w:rPr>
              <w:t>Engineering Lead</w:t>
            </w:r>
          </w:p>
        </w:tc>
        <w:tc>
          <w:tcPr>
            <w:tcW w:w="2430" w:type="dxa"/>
            <w:tcBorders>
              <w:top w:val="single" w:sz="4" w:space="0" w:color="auto"/>
              <w:left w:val="single" w:sz="4" w:space="0" w:color="auto"/>
              <w:bottom w:val="single" w:sz="4" w:space="0" w:color="auto"/>
              <w:right w:val="single" w:sz="4" w:space="0" w:color="auto"/>
            </w:tcBorders>
          </w:tcPr>
          <w:p w:rsidR="00590AA0" w:rsidRPr="008579F9" w:rsidRDefault="00D609A5" w:rsidP="00590AA0">
            <w:pPr>
              <w:spacing w:line="240" w:lineRule="auto"/>
              <w:jc w:val="left"/>
              <w:rPr>
                <w:rFonts w:cs="Arial"/>
                <w:sz w:val="20"/>
                <w:szCs w:val="20"/>
                <w:lang w:eastAsia="ja-JP"/>
              </w:rPr>
            </w:pPr>
            <w:hyperlink r:id="rId14" w:history="1">
              <w:r w:rsidR="002D55A8" w:rsidRPr="002D55A8">
                <w:rPr>
                  <w:rStyle w:val="Hyperlink"/>
                  <w:sz w:val="20"/>
                  <w:szCs w:val="20"/>
                </w:rPr>
                <w:t>bguald0</w:t>
              </w:r>
              <w:r w:rsidR="00590AA0" w:rsidRPr="008579F9">
                <w:rPr>
                  <w:rStyle w:val="Hyperlink"/>
                  <w:sz w:val="20"/>
                  <w:szCs w:val="20"/>
                </w:rPr>
                <w:t>@searshc.com</w:t>
              </w:r>
            </w:hyperlink>
            <w:hyperlink r:id="rId15" w:history="1"/>
            <w:r w:rsidR="00590AA0" w:rsidRPr="008579F9">
              <w:rPr>
                <w:rFonts w:cs="Arial"/>
                <w:sz w:val="20"/>
                <w:szCs w:val="20"/>
                <w:lang w:eastAsia="ja-JP"/>
              </w:rPr>
              <w:t xml:space="preserve"> </w:t>
            </w:r>
          </w:p>
        </w:tc>
        <w:tc>
          <w:tcPr>
            <w:tcW w:w="1350" w:type="dxa"/>
            <w:tcBorders>
              <w:top w:val="single" w:sz="4" w:space="0" w:color="auto"/>
              <w:left w:val="single" w:sz="4" w:space="0" w:color="auto"/>
              <w:bottom w:val="single" w:sz="4" w:space="0" w:color="auto"/>
              <w:right w:val="single" w:sz="4" w:space="0" w:color="auto"/>
            </w:tcBorders>
          </w:tcPr>
          <w:p w:rsidR="00590AA0" w:rsidRDefault="00590AA0" w:rsidP="00590AA0">
            <w:pPr>
              <w:spacing w:line="240" w:lineRule="auto"/>
              <w:jc w:val="center"/>
              <w:rPr>
                <w:rFonts w:cs="Arial"/>
                <w:szCs w:val="22"/>
                <w:lang w:eastAsia="ja-JP"/>
              </w:rPr>
            </w:pPr>
          </w:p>
        </w:tc>
      </w:tr>
      <w:tr w:rsidR="008579F9" w:rsidRPr="00A201CB" w:rsidTr="009444EA">
        <w:trPr>
          <w:trHeight w:val="308"/>
        </w:trPr>
        <w:tc>
          <w:tcPr>
            <w:tcW w:w="2250" w:type="dxa"/>
            <w:tcBorders>
              <w:top w:val="nil"/>
              <w:left w:val="single" w:sz="4" w:space="0" w:color="auto"/>
              <w:bottom w:val="single" w:sz="4" w:space="0" w:color="auto"/>
              <w:right w:val="single" w:sz="4" w:space="0" w:color="auto"/>
            </w:tcBorders>
          </w:tcPr>
          <w:p w:rsidR="008579F9" w:rsidRPr="0031533C" w:rsidRDefault="008579F9" w:rsidP="009444EA">
            <w:pPr>
              <w:spacing w:line="240" w:lineRule="auto"/>
              <w:rPr>
                <w:rFonts w:cs="Arial"/>
                <w:color w:val="000000"/>
                <w:szCs w:val="22"/>
                <w:lang w:eastAsia="ja-JP"/>
              </w:rPr>
            </w:pPr>
            <w:r w:rsidRPr="008579F9">
              <w:rPr>
                <w:rFonts w:cs="Arial"/>
                <w:color w:val="000000"/>
                <w:szCs w:val="22"/>
                <w:lang w:eastAsia="ja-JP"/>
              </w:rPr>
              <w:t>Patrick Szczypinski</w:t>
            </w:r>
          </w:p>
        </w:tc>
        <w:tc>
          <w:tcPr>
            <w:tcW w:w="3168" w:type="dxa"/>
            <w:tcBorders>
              <w:top w:val="nil"/>
              <w:left w:val="nil"/>
              <w:bottom w:val="single" w:sz="4" w:space="0" w:color="auto"/>
              <w:right w:val="single" w:sz="4" w:space="0" w:color="auto"/>
            </w:tcBorders>
          </w:tcPr>
          <w:p w:rsidR="008579F9" w:rsidRPr="0031533C" w:rsidRDefault="008579F9" w:rsidP="009444EA">
            <w:pPr>
              <w:spacing w:line="240" w:lineRule="auto"/>
              <w:jc w:val="left"/>
              <w:rPr>
                <w:rFonts w:cs="Arial"/>
                <w:szCs w:val="22"/>
                <w:lang w:eastAsia="ja-JP"/>
              </w:rPr>
            </w:pPr>
            <w:r>
              <w:rPr>
                <w:rFonts w:cs="Arial"/>
                <w:szCs w:val="22"/>
                <w:lang w:eastAsia="ja-JP"/>
              </w:rPr>
              <w:t>FED Lead</w:t>
            </w:r>
          </w:p>
        </w:tc>
        <w:tc>
          <w:tcPr>
            <w:tcW w:w="2430" w:type="dxa"/>
            <w:tcBorders>
              <w:top w:val="single" w:sz="4" w:space="0" w:color="auto"/>
              <w:left w:val="single" w:sz="4" w:space="0" w:color="auto"/>
              <w:bottom w:val="single" w:sz="4" w:space="0" w:color="auto"/>
              <w:right w:val="single" w:sz="4" w:space="0" w:color="auto"/>
            </w:tcBorders>
          </w:tcPr>
          <w:p w:rsidR="008579F9" w:rsidRPr="008579F9" w:rsidRDefault="00D609A5" w:rsidP="009444EA">
            <w:pPr>
              <w:spacing w:line="240" w:lineRule="auto"/>
              <w:jc w:val="left"/>
              <w:rPr>
                <w:sz w:val="20"/>
                <w:szCs w:val="20"/>
              </w:rPr>
            </w:pPr>
            <w:hyperlink r:id="rId16" w:history="1">
              <w:r w:rsidR="008579F9" w:rsidRPr="00C8774B">
                <w:rPr>
                  <w:rStyle w:val="Hyperlink"/>
                  <w:sz w:val="20"/>
                  <w:szCs w:val="20"/>
                </w:rPr>
                <w:t>Patrick.Szczypinski@searshc.com</w:t>
              </w:r>
            </w:hyperlink>
            <w:r w:rsidR="008579F9">
              <w:rPr>
                <w:sz w:val="20"/>
                <w:szCs w:val="20"/>
              </w:rPr>
              <w:t xml:space="preserve"> </w:t>
            </w:r>
          </w:p>
        </w:tc>
        <w:tc>
          <w:tcPr>
            <w:tcW w:w="1350" w:type="dxa"/>
            <w:tcBorders>
              <w:top w:val="single" w:sz="4" w:space="0" w:color="auto"/>
              <w:left w:val="single" w:sz="4" w:space="0" w:color="auto"/>
              <w:bottom w:val="single" w:sz="4" w:space="0" w:color="auto"/>
              <w:right w:val="single" w:sz="4" w:space="0" w:color="auto"/>
            </w:tcBorders>
          </w:tcPr>
          <w:p w:rsidR="008579F9" w:rsidRDefault="008579F9" w:rsidP="009444EA">
            <w:pPr>
              <w:spacing w:line="240" w:lineRule="auto"/>
              <w:jc w:val="center"/>
              <w:rPr>
                <w:rFonts w:cs="Arial"/>
                <w:szCs w:val="22"/>
                <w:lang w:eastAsia="ja-JP"/>
              </w:rPr>
            </w:pPr>
          </w:p>
        </w:tc>
      </w:tr>
      <w:tr w:rsidR="008579F9" w:rsidRPr="00A201CB" w:rsidTr="009444EA">
        <w:trPr>
          <w:trHeight w:val="308"/>
        </w:trPr>
        <w:tc>
          <w:tcPr>
            <w:tcW w:w="2250" w:type="dxa"/>
            <w:tcBorders>
              <w:top w:val="nil"/>
              <w:left w:val="single" w:sz="4" w:space="0" w:color="auto"/>
              <w:bottom w:val="single" w:sz="4" w:space="0" w:color="auto"/>
              <w:right w:val="single" w:sz="4" w:space="0" w:color="auto"/>
            </w:tcBorders>
          </w:tcPr>
          <w:p w:rsidR="008579F9" w:rsidRPr="0031533C" w:rsidRDefault="008579F9" w:rsidP="009444EA">
            <w:pPr>
              <w:spacing w:line="240" w:lineRule="auto"/>
              <w:rPr>
                <w:rFonts w:cs="Arial"/>
                <w:color w:val="000000"/>
                <w:szCs w:val="22"/>
                <w:lang w:eastAsia="ja-JP"/>
              </w:rPr>
            </w:pPr>
            <w:r>
              <w:rPr>
                <w:rFonts w:cs="Arial"/>
                <w:color w:val="000000"/>
                <w:szCs w:val="22"/>
                <w:lang w:eastAsia="ja-JP"/>
              </w:rPr>
              <w:t xml:space="preserve">Iga </w:t>
            </w:r>
            <w:r w:rsidRPr="008579F9">
              <w:rPr>
                <w:rFonts w:cs="Arial"/>
                <w:color w:val="000000"/>
                <w:szCs w:val="22"/>
                <w:lang w:eastAsia="ja-JP"/>
              </w:rPr>
              <w:t>Zyzanska</w:t>
            </w:r>
          </w:p>
        </w:tc>
        <w:tc>
          <w:tcPr>
            <w:tcW w:w="3168" w:type="dxa"/>
            <w:tcBorders>
              <w:top w:val="nil"/>
              <w:left w:val="nil"/>
              <w:bottom w:val="single" w:sz="4" w:space="0" w:color="auto"/>
              <w:right w:val="single" w:sz="4" w:space="0" w:color="auto"/>
            </w:tcBorders>
          </w:tcPr>
          <w:p w:rsidR="008579F9" w:rsidRPr="0031533C" w:rsidRDefault="008579F9" w:rsidP="009444EA">
            <w:pPr>
              <w:spacing w:line="240" w:lineRule="auto"/>
              <w:jc w:val="left"/>
              <w:rPr>
                <w:rFonts w:cs="Arial"/>
                <w:szCs w:val="22"/>
                <w:lang w:eastAsia="ja-JP"/>
              </w:rPr>
            </w:pPr>
            <w:r>
              <w:rPr>
                <w:rFonts w:cs="Arial"/>
                <w:szCs w:val="22"/>
                <w:lang w:eastAsia="ja-JP"/>
              </w:rPr>
              <w:t>Art Director</w:t>
            </w:r>
          </w:p>
        </w:tc>
        <w:tc>
          <w:tcPr>
            <w:tcW w:w="2430" w:type="dxa"/>
            <w:tcBorders>
              <w:top w:val="single" w:sz="4" w:space="0" w:color="auto"/>
              <w:left w:val="single" w:sz="4" w:space="0" w:color="auto"/>
              <w:bottom w:val="single" w:sz="4" w:space="0" w:color="auto"/>
              <w:right w:val="single" w:sz="4" w:space="0" w:color="auto"/>
            </w:tcBorders>
          </w:tcPr>
          <w:p w:rsidR="008579F9" w:rsidRPr="008579F9" w:rsidRDefault="00D609A5" w:rsidP="009444EA">
            <w:pPr>
              <w:spacing w:line="240" w:lineRule="auto"/>
              <w:jc w:val="left"/>
              <w:rPr>
                <w:sz w:val="20"/>
                <w:szCs w:val="20"/>
              </w:rPr>
            </w:pPr>
            <w:hyperlink r:id="rId17" w:history="1">
              <w:r w:rsidR="008579F9" w:rsidRPr="00C8774B">
                <w:rPr>
                  <w:rStyle w:val="Hyperlink"/>
                  <w:sz w:val="20"/>
                  <w:szCs w:val="20"/>
                </w:rPr>
                <w:t>Iga.Zyzanska@searshc.com</w:t>
              </w:r>
            </w:hyperlink>
            <w:r w:rsidR="008579F9">
              <w:rPr>
                <w:sz w:val="20"/>
                <w:szCs w:val="20"/>
              </w:rPr>
              <w:t xml:space="preserve"> </w:t>
            </w:r>
          </w:p>
        </w:tc>
        <w:tc>
          <w:tcPr>
            <w:tcW w:w="1350" w:type="dxa"/>
            <w:tcBorders>
              <w:top w:val="single" w:sz="4" w:space="0" w:color="auto"/>
              <w:left w:val="single" w:sz="4" w:space="0" w:color="auto"/>
              <w:bottom w:val="single" w:sz="4" w:space="0" w:color="auto"/>
              <w:right w:val="single" w:sz="4" w:space="0" w:color="auto"/>
            </w:tcBorders>
          </w:tcPr>
          <w:p w:rsidR="008579F9" w:rsidRDefault="008579F9" w:rsidP="009444EA">
            <w:pPr>
              <w:spacing w:line="240" w:lineRule="auto"/>
              <w:jc w:val="center"/>
              <w:rPr>
                <w:rFonts w:cs="Arial"/>
                <w:szCs w:val="22"/>
                <w:lang w:eastAsia="ja-JP"/>
              </w:rPr>
            </w:pPr>
          </w:p>
        </w:tc>
      </w:tr>
      <w:tr w:rsidR="00233A45" w:rsidRPr="00A201CB" w:rsidTr="009444EA">
        <w:trPr>
          <w:trHeight w:val="308"/>
        </w:trPr>
        <w:tc>
          <w:tcPr>
            <w:tcW w:w="2250" w:type="dxa"/>
            <w:tcBorders>
              <w:top w:val="nil"/>
              <w:left w:val="single" w:sz="4" w:space="0" w:color="auto"/>
              <w:bottom w:val="single" w:sz="4" w:space="0" w:color="auto"/>
              <w:right w:val="single" w:sz="4" w:space="0" w:color="auto"/>
            </w:tcBorders>
          </w:tcPr>
          <w:p w:rsidR="00233A45" w:rsidRPr="0031533C" w:rsidRDefault="00233A45" w:rsidP="00233A45">
            <w:pPr>
              <w:spacing w:line="240" w:lineRule="auto"/>
              <w:rPr>
                <w:rFonts w:cs="Arial"/>
                <w:color w:val="000000"/>
                <w:szCs w:val="22"/>
                <w:lang w:eastAsia="ja-JP"/>
              </w:rPr>
            </w:pPr>
            <w:r>
              <w:rPr>
                <w:rFonts w:cs="Arial"/>
                <w:color w:val="000000"/>
                <w:szCs w:val="22"/>
                <w:lang w:eastAsia="ja-JP"/>
              </w:rPr>
              <w:t xml:space="preserve">Kat </w:t>
            </w:r>
            <w:r w:rsidRPr="00C2364D">
              <w:rPr>
                <w:rFonts w:cs="Arial"/>
                <w:color w:val="000000"/>
                <w:szCs w:val="22"/>
                <w:lang w:eastAsia="ja-JP"/>
              </w:rPr>
              <w:t>Ferrell</w:t>
            </w:r>
          </w:p>
        </w:tc>
        <w:tc>
          <w:tcPr>
            <w:tcW w:w="3168" w:type="dxa"/>
            <w:tcBorders>
              <w:top w:val="nil"/>
              <w:left w:val="nil"/>
              <w:bottom w:val="single" w:sz="4" w:space="0" w:color="auto"/>
              <w:right w:val="single" w:sz="4" w:space="0" w:color="auto"/>
            </w:tcBorders>
          </w:tcPr>
          <w:p w:rsidR="00233A45" w:rsidRPr="0031533C" w:rsidRDefault="00233A45" w:rsidP="00233A45">
            <w:pPr>
              <w:spacing w:line="240" w:lineRule="auto"/>
              <w:jc w:val="left"/>
              <w:rPr>
                <w:rFonts w:cs="Arial"/>
                <w:szCs w:val="22"/>
                <w:lang w:eastAsia="ja-JP"/>
              </w:rPr>
            </w:pPr>
            <w:r>
              <w:rPr>
                <w:rFonts w:cs="Arial"/>
                <w:szCs w:val="22"/>
                <w:lang w:eastAsia="ja-JP"/>
              </w:rPr>
              <w:t>Project Manager</w:t>
            </w:r>
          </w:p>
        </w:tc>
        <w:tc>
          <w:tcPr>
            <w:tcW w:w="2430" w:type="dxa"/>
            <w:tcBorders>
              <w:top w:val="single" w:sz="4" w:space="0" w:color="auto"/>
              <w:left w:val="single" w:sz="4" w:space="0" w:color="auto"/>
              <w:bottom w:val="single" w:sz="4" w:space="0" w:color="auto"/>
              <w:right w:val="single" w:sz="4" w:space="0" w:color="auto"/>
            </w:tcBorders>
          </w:tcPr>
          <w:p w:rsidR="00233A45" w:rsidRPr="008579F9" w:rsidRDefault="00D609A5" w:rsidP="00233A45">
            <w:pPr>
              <w:spacing w:line="240" w:lineRule="auto"/>
              <w:jc w:val="left"/>
              <w:rPr>
                <w:sz w:val="20"/>
                <w:szCs w:val="20"/>
              </w:rPr>
            </w:pPr>
            <w:hyperlink r:id="rId18" w:history="1">
              <w:r w:rsidR="00233A45" w:rsidRPr="00C2364D">
                <w:rPr>
                  <w:rStyle w:val="Hyperlink"/>
                  <w:sz w:val="20"/>
                  <w:szCs w:val="20"/>
                </w:rPr>
                <w:t>kferre2</w:t>
              </w:r>
              <w:r w:rsidR="00233A45" w:rsidRPr="008579F9">
                <w:rPr>
                  <w:rStyle w:val="Hyperlink"/>
                  <w:sz w:val="20"/>
                  <w:szCs w:val="20"/>
                </w:rPr>
                <w:t>@searshc.com</w:t>
              </w:r>
            </w:hyperlink>
            <w:r w:rsidR="00233A45" w:rsidRPr="008579F9">
              <w:rPr>
                <w:sz w:val="20"/>
                <w:szCs w:val="20"/>
              </w:rPr>
              <w:t xml:space="preserve"> </w:t>
            </w:r>
          </w:p>
        </w:tc>
        <w:tc>
          <w:tcPr>
            <w:tcW w:w="1350" w:type="dxa"/>
            <w:tcBorders>
              <w:top w:val="single" w:sz="4" w:space="0" w:color="auto"/>
              <w:left w:val="single" w:sz="4" w:space="0" w:color="auto"/>
              <w:bottom w:val="single" w:sz="4" w:space="0" w:color="auto"/>
              <w:right w:val="single" w:sz="4" w:space="0" w:color="auto"/>
            </w:tcBorders>
          </w:tcPr>
          <w:p w:rsidR="00233A45" w:rsidRDefault="00233A45" w:rsidP="00233A45">
            <w:pPr>
              <w:spacing w:line="240" w:lineRule="auto"/>
              <w:jc w:val="center"/>
              <w:rPr>
                <w:rFonts w:cs="Arial"/>
                <w:szCs w:val="22"/>
                <w:lang w:eastAsia="ja-JP"/>
              </w:rPr>
            </w:pPr>
          </w:p>
        </w:tc>
      </w:tr>
      <w:tr w:rsidR="00B80D76" w:rsidRPr="00A201CB" w:rsidTr="009444EA">
        <w:trPr>
          <w:trHeight w:val="308"/>
        </w:trPr>
        <w:tc>
          <w:tcPr>
            <w:tcW w:w="2250" w:type="dxa"/>
            <w:tcBorders>
              <w:top w:val="nil"/>
              <w:left w:val="single" w:sz="4" w:space="0" w:color="auto"/>
              <w:bottom w:val="single" w:sz="4" w:space="0" w:color="auto"/>
              <w:right w:val="single" w:sz="4" w:space="0" w:color="auto"/>
            </w:tcBorders>
          </w:tcPr>
          <w:p w:rsidR="00B80D76" w:rsidRPr="0031533C" w:rsidRDefault="001019D5" w:rsidP="009444EA">
            <w:pPr>
              <w:spacing w:line="240" w:lineRule="auto"/>
              <w:rPr>
                <w:rFonts w:cs="Arial"/>
                <w:color w:val="000000"/>
                <w:szCs w:val="22"/>
                <w:lang w:eastAsia="ja-JP"/>
              </w:rPr>
            </w:pPr>
            <w:r>
              <w:rPr>
                <w:rFonts w:cs="Arial"/>
                <w:color w:val="000000"/>
                <w:szCs w:val="22"/>
                <w:lang w:eastAsia="ja-JP"/>
              </w:rPr>
              <w:t>Casey Goddard</w:t>
            </w:r>
          </w:p>
        </w:tc>
        <w:tc>
          <w:tcPr>
            <w:tcW w:w="3168" w:type="dxa"/>
            <w:tcBorders>
              <w:top w:val="nil"/>
              <w:left w:val="nil"/>
              <w:bottom w:val="single" w:sz="4" w:space="0" w:color="auto"/>
              <w:right w:val="single" w:sz="4" w:space="0" w:color="auto"/>
            </w:tcBorders>
          </w:tcPr>
          <w:p w:rsidR="00B80D76" w:rsidRPr="0031533C" w:rsidRDefault="00B80D76" w:rsidP="009444EA">
            <w:pPr>
              <w:spacing w:line="240" w:lineRule="auto"/>
              <w:jc w:val="left"/>
              <w:rPr>
                <w:rFonts w:cs="Arial"/>
                <w:szCs w:val="22"/>
                <w:lang w:eastAsia="ja-JP"/>
              </w:rPr>
            </w:pPr>
            <w:r w:rsidRPr="0031533C">
              <w:rPr>
                <w:rFonts w:cs="Arial"/>
                <w:szCs w:val="22"/>
                <w:lang w:eastAsia="ja-JP"/>
              </w:rPr>
              <w:t xml:space="preserve">Business Lead </w:t>
            </w:r>
          </w:p>
        </w:tc>
        <w:tc>
          <w:tcPr>
            <w:tcW w:w="2430" w:type="dxa"/>
            <w:tcBorders>
              <w:top w:val="single" w:sz="4" w:space="0" w:color="auto"/>
              <w:left w:val="single" w:sz="4" w:space="0" w:color="auto"/>
              <w:bottom w:val="single" w:sz="4" w:space="0" w:color="auto"/>
              <w:right w:val="single" w:sz="4" w:space="0" w:color="auto"/>
            </w:tcBorders>
          </w:tcPr>
          <w:p w:rsidR="00B80D76" w:rsidRPr="008579F9" w:rsidRDefault="00D609A5" w:rsidP="009444EA">
            <w:pPr>
              <w:spacing w:line="240" w:lineRule="auto"/>
              <w:jc w:val="left"/>
              <w:rPr>
                <w:sz w:val="20"/>
                <w:szCs w:val="20"/>
              </w:rPr>
            </w:pPr>
            <w:hyperlink r:id="rId19" w:history="1">
              <w:r w:rsidR="001019D5" w:rsidRPr="008579F9">
                <w:rPr>
                  <w:rStyle w:val="Hyperlink"/>
                  <w:rFonts w:cs="Arial"/>
                  <w:sz w:val="20"/>
                  <w:szCs w:val="20"/>
                  <w:lang w:eastAsia="ja-JP"/>
                </w:rPr>
                <w:t>cgodda3@searshc.com</w:t>
              </w:r>
            </w:hyperlink>
          </w:p>
        </w:tc>
        <w:tc>
          <w:tcPr>
            <w:tcW w:w="1350" w:type="dxa"/>
            <w:tcBorders>
              <w:top w:val="single" w:sz="4" w:space="0" w:color="auto"/>
              <w:left w:val="single" w:sz="4" w:space="0" w:color="auto"/>
              <w:bottom w:val="single" w:sz="4" w:space="0" w:color="auto"/>
              <w:right w:val="single" w:sz="4" w:space="0" w:color="auto"/>
            </w:tcBorders>
          </w:tcPr>
          <w:p w:rsidR="00B80D76" w:rsidRPr="0031533C" w:rsidRDefault="00B80D76" w:rsidP="009444EA">
            <w:pPr>
              <w:spacing w:line="240" w:lineRule="auto"/>
              <w:jc w:val="center"/>
              <w:rPr>
                <w:rFonts w:cs="Arial"/>
                <w:szCs w:val="22"/>
                <w:lang w:eastAsia="ja-JP"/>
              </w:rPr>
            </w:pPr>
            <w:r>
              <w:rPr>
                <w:rFonts w:cs="Arial"/>
                <w:szCs w:val="22"/>
                <w:lang w:eastAsia="ja-JP"/>
              </w:rPr>
              <w:t>Y</w:t>
            </w:r>
          </w:p>
        </w:tc>
      </w:tr>
      <w:tr w:rsidR="007409FE" w:rsidRPr="00A201CB" w:rsidTr="009444EA">
        <w:trPr>
          <w:trHeight w:val="308"/>
        </w:trPr>
        <w:tc>
          <w:tcPr>
            <w:tcW w:w="2250" w:type="dxa"/>
            <w:tcBorders>
              <w:top w:val="single" w:sz="4" w:space="0" w:color="auto"/>
              <w:left w:val="single" w:sz="4" w:space="0" w:color="auto"/>
              <w:bottom w:val="single" w:sz="4" w:space="0" w:color="auto"/>
              <w:right w:val="single" w:sz="4" w:space="0" w:color="auto"/>
            </w:tcBorders>
          </w:tcPr>
          <w:p w:rsidR="007409FE" w:rsidRPr="00214F88" w:rsidRDefault="007409FE" w:rsidP="007409FE">
            <w:pPr>
              <w:spacing w:line="240" w:lineRule="auto"/>
              <w:rPr>
                <w:rFonts w:asciiTheme="minorHAnsi" w:hAnsiTheme="minorHAnsi" w:cs="Arial"/>
                <w:color w:val="000000"/>
                <w:szCs w:val="22"/>
                <w:lang w:eastAsia="ja-JP"/>
              </w:rPr>
            </w:pPr>
            <w:r w:rsidRPr="00214F88">
              <w:rPr>
                <w:rFonts w:asciiTheme="minorHAnsi" w:hAnsiTheme="minorHAnsi" w:cs="Arial"/>
                <w:szCs w:val="22"/>
              </w:rPr>
              <w:t>Don Fotsch</w:t>
            </w:r>
          </w:p>
        </w:tc>
        <w:tc>
          <w:tcPr>
            <w:tcW w:w="3168" w:type="dxa"/>
            <w:tcBorders>
              <w:top w:val="single" w:sz="4" w:space="0" w:color="auto"/>
              <w:left w:val="nil"/>
              <w:bottom w:val="single" w:sz="4" w:space="0" w:color="auto"/>
              <w:right w:val="single" w:sz="4" w:space="0" w:color="auto"/>
            </w:tcBorders>
          </w:tcPr>
          <w:p w:rsidR="007409FE" w:rsidRPr="00214F88" w:rsidRDefault="007409FE" w:rsidP="009444EA">
            <w:pPr>
              <w:spacing w:line="240" w:lineRule="auto"/>
              <w:jc w:val="left"/>
              <w:rPr>
                <w:rFonts w:asciiTheme="minorHAnsi" w:hAnsiTheme="minorHAnsi" w:cs="Arial"/>
                <w:szCs w:val="22"/>
                <w:lang w:eastAsia="ja-JP"/>
              </w:rPr>
            </w:pPr>
            <w:r w:rsidRPr="00214F88">
              <w:rPr>
                <w:rFonts w:asciiTheme="minorHAnsi" w:hAnsiTheme="minorHAnsi" w:cs="Arial"/>
                <w:szCs w:val="22"/>
              </w:rPr>
              <w:t xml:space="preserve">VP Customer Experience </w:t>
            </w:r>
            <w:r w:rsidRPr="00214F88">
              <w:rPr>
                <w:rFonts w:asciiTheme="minorHAnsi" w:hAnsiTheme="minorHAnsi" w:cs="Arial"/>
                <w:szCs w:val="22"/>
              </w:rPr>
              <w:lastRenderedPageBreak/>
              <w:t>(Sponsor)</w:t>
            </w:r>
          </w:p>
        </w:tc>
        <w:tc>
          <w:tcPr>
            <w:tcW w:w="2430" w:type="dxa"/>
            <w:tcBorders>
              <w:top w:val="single" w:sz="4" w:space="0" w:color="auto"/>
              <w:left w:val="single" w:sz="4" w:space="0" w:color="auto"/>
              <w:bottom w:val="single" w:sz="4" w:space="0" w:color="auto"/>
              <w:right w:val="single" w:sz="4" w:space="0" w:color="auto"/>
            </w:tcBorders>
          </w:tcPr>
          <w:p w:rsidR="007409FE" w:rsidRPr="008579F9" w:rsidRDefault="00D609A5" w:rsidP="009444EA">
            <w:pPr>
              <w:spacing w:line="240" w:lineRule="auto"/>
              <w:jc w:val="left"/>
              <w:rPr>
                <w:rFonts w:asciiTheme="minorHAnsi" w:hAnsiTheme="minorHAnsi"/>
                <w:sz w:val="20"/>
                <w:szCs w:val="20"/>
              </w:rPr>
            </w:pPr>
            <w:hyperlink r:id="rId20" w:history="1">
              <w:r w:rsidR="008579F9" w:rsidRPr="00C8774B">
                <w:rPr>
                  <w:rStyle w:val="Hyperlink"/>
                  <w:rFonts w:asciiTheme="minorHAnsi" w:hAnsiTheme="minorHAnsi"/>
                  <w:sz w:val="20"/>
                  <w:szCs w:val="20"/>
                </w:rPr>
                <w:t>Don.fotsch@searshc.com</w:t>
              </w:r>
            </w:hyperlink>
            <w:r w:rsidR="008579F9">
              <w:rPr>
                <w:rFonts w:asciiTheme="minorHAnsi" w:hAnsiTheme="minorHAnsi"/>
                <w:sz w:val="20"/>
                <w:szCs w:val="20"/>
              </w:rPr>
              <w:t xml:space="preserve"> </w:t>
            </w:r>
          </w:p>
        </w:tc>
        <w:tc>
          <w:tcPr>
            <w:tcW w:w="1350" w:type="dxa"/>
            <w:tcBorders>
              <w:top w:val="single" w:sz="4" w:space="0" w:color="auto"/>
              <w:left w:val="single" w:sz="4" w:space="0" w:color="auto"/>
              <w:bottom w:val="single" w:sz="4" w:space="0" w:color="auto"/>
              <w:right w:val="single" w:sz="4" w:space="0" w:color="auto"/>
            </w:tcBorders>
          </w:tcPr>
          <w:p w:rsidR="007409FE" w:rsidRPr="007409FE" w:rsidRDefault="007409FE" w:rsidP="009444EA">
            <w:pPr>
              <w:spacing w:line="240" w:lineRule="auto"/>
              <w:jc w:val="center"/>
              <w:rPr>
                <w:rFonts w:asciiTheme="minorHAnsi" w:hAnsiTheme="minorHAnsi" w:cs="Arial"/>
                <w:szCs w:val="22"/>
                <w:lang w:eastAsia="ja-JP"/>
              </w:rPr>
            </w:pPr>
            <w:r w:rsidRPr="007409FE">
              <w:rPr>
                <w:rFonts w:asciiTheme="minorHAnsi" w:hAnsiTheme="minorHAnsi" w:cs="Arial"/>
                <w:szCs w:val="22"/>
                <w:lang w:eastAsia="ja-JP"/>
              </w:rPr>
              <w:t>Y</w:t>
            </w:r>
          </w:p>
        </w:tc>
      </w:tr>
    </w:tbl>
    <w:p w:rsidR="006B2BAE" w:rsidRDefault="009444EA" w:rsidP="00E44C25">
      <w:pPr>
        <w:rPr>
          <w:highlight w:val="yellow"/>
        </w:rPr>
      </w:pPr>
      <w:r>
        <w:rPr>
          <w:rFonts w:ascii="Arial" w:hAnsi="Arial" w:cs="Arial"/>
          <w:sz w:val="28"/>
        </w:rPr>
        <w:lastRenderedPageBreak/>
        <w:br w:type="textWrapping" w:clear="all"/>
      </w:r>
    </w:p>
    <w:p w:rsidR="00152B94" w:rsidRPr="00152B94" w:rsidRDefault="00152B94" w:rsidP="00152B94">
      <w:pPr>
        <w:rPr>
          <w:highlight w:val="yellow"/>
        </w:rPr>
      </w:pPr>
    </w:p>
    <w:p w:rsidR="00100DE2" w:rsidRPr="00E41FED" w:rsidRDefault="007A688D" w:rsidP="00BB2154">
      <w:pPr>
        <w:pStyle w:val="Heading2"/>
        <w:numPr>
          <w:ilvl w:val="0"/>
          <w:numId w:val="3"/>
        </w:numPr>
        <w:shd w:val="pct20" w:color="auto" w:fill="auto"/>
        <w:tabs>
          <w:tab w:val="clear" w:pos="1152"/>
          <w:tab w:val="num" w:pos="270"/>
        </w:tabs>
        <w:spacing w:before="0"/>
        <w:ind w:left="270" w:hanging="270"/>
        <w:rPr>
          <w:rFonts w:cs="Arial"/>
          <w:sz w:val="28"/>
        </w:rPr>
      </w:pPr>
      <w:bookmarkStart w:id="8" w:name="_Toc137553479"/>
      <w:bookmarkStart w:id="9" w:name="_Toc137614743"/>
      <w:bookmarkStart w:id="10" w:name="_Toc137615377"/>
      <w:bookmarkStart w:id="11" w:name="_Toc324835437"/>
      <w:bookmarkEnd w:id="8"/>
      <w:bookmarkEnd w:id="9"/>
      <w:bookmarkEnd w:id="10"/>
      <w:r w:rsidRPr="00E41FED">
        <w:rPr>
          <w:rFonts w:cs="Arial"/>
          <w:sz w:val="28"/>
        </w:rPr>
        <w:t>Pr</w:t>
      </w:r>
      <w:r>
        <w:rPr>
          <w:rFonts w:cs="Arial"/>
          <w:sz w:val="28"/>
        </w:rPr>
        <w:t>oduct</w:t>
      </w:r>
      <w:r w:rsidRPr="00E41FED">
        <w:rPr>
          <w:rFonts w:cs="Arial"/>
          <w:sz w:val="28"/>
        </w:rPr>
        <w:t xml:space="preserve"> </w:t>
      </w:r>
      <w:r w:rsidR="00100DE2" w:rsidRPr="00E41FED">
        <w:rPr>
          <w:rFonts w:cs="Arial"/>
          <w:sz w:val="28"/>
        </w:rPr>
        <w:t>Overview</w:t>
      </w:r>
      <w:bookmarkEnd w:id="11"/>
    </w:p>
    <w:p w:rsidR="008353A3" w:rsidRDefault="00D456E3" w:rsidP="008353A3">
      <w:pPr>
        <w:pStyle w:val="Heading2"/>
      </w:pPr>
      <w:bookmarkStart w:id="12" w:name="_Toc324835438"/>
      <w:r>
        <w:t>Mission</w:t>
      </w:r>
      <w:bookmarkEnd w:id="12"/>
    </w:p>
    <w:p w:rsidR="00214F88" w:rsidRDefault="00214F88" w:rsidP="00214F88">
      <w:pPr>
        <w:ind w:left="720"/>
      </w:pPr>
      <w:r w:rsidRPr="00EF22BB">
        <w:t>To provide an online</w:t>
      </w:r>
      <w:r w:rsidR="00CF4F1C">
        <w:t xml:space="preserve"> social support</w:t>
      </w:r>
      <w:r w:rsidRPr="00EF22BB">
        <w:t xml:space="preserve"> community that replicates in-pers</w:t>
      </w:r>
      <w:r>
        <w:t>on interaction and conversation so that c</w:t>
      </w:r>
      <w:r w:rsidRPr="00EF22BB">
        <w:t xml:space="preserve">ustomers and prospective customers access information, </w:t>
      </w:r>
      <w:r w:rsidR="00CF4F1C">
        <w:t>customer service and expert advice from</w:t>
      </w:r>
      <w:r w:rsidRPr="00EF22BB">
        <w:t xml:space="preserve"> SHC associates, vendors and fellow members while providing invaluable feedback and customer behavior understanding to SHC.</w:t>
      </w:r>
    </w:p>
    <w:p w:rsidR="00D456E3" w:rsidRDefault="00D456E3" w:rsidP="008353A3">
      <w:pPr>
        <w:pStyle w:val="Heading2"/>
      </w:pPr>
      <w:bookmarkStart w:id="13" w:name="_Toc324835439"/>
      <w:r>
        <w:t>Strategy</w:t>
      </w:r>
      <w:bookmarkEnd w:id="13"/>
    </w:p>
    <w:p w:rsidR="00214F88" w:rsidRDefault="00CF4F1C" w:rsidP="00855BFA">
      <w:pPr>
        <w:pStyle w:val="ListParagraph"/>
        <w:numPr>
          <w:ilvl w:val="0"/>
          <w:numId w:val="14"/>
        </w:numPr>
      </w:pPr>
      <w:r>
        <w:t>Provide an online social support platform</w:t>
      </w:r>
    </w:p>
    <w:p w:rsidR="00214F88" w:rsidRDefault="00214F88" w:rsidP="00855BFA">
      <w:pPr>
        <w:pStyle w:val="ListParagraph"/>
        <w:numPr>
          <w:ilvl w:val="0"/>
          <w:numId w:val="14"/>
        </w:numPr>
      </w:pPr>
      <w:r w:rsidRPr="00EF22BB">
        <w:t>Strengthen Customer Engagement</w:t>
      </w:r>
    </w:p>
    <w:p w:rsidR="00214F88" w:rsidRDefault="00214F88" w:rsidP="00855BFA">
      <w:pPr>
        <w:pStyle w:val="ListParagraph"/>
        <w:numPr>
          <w:ilvl w:val="0"/>
          <w:numId w:val="14"/>
        </w:numPr>
      </w:pPr>
      <w:r w:rsidRPr="00EF22BB">
        <w:t>Leverage community feedback and insights</w:t>
      </w:r>
    </w:p>
    <w:p w:rsidR="00E967B5" w:rsidRDefault="00D456E3" w:rsidP="00E967B5">
      <w:pPr>
        <w:pStyle w:val="Heading2"/>
      </w:pPr>
      <w:bookmarkStart w:id="14" w:name="_Toc324835440"/>
      <w:r>
        <w:t>Objectives</w:t>
      </w:r>
      <w:bookmarkEnd w:id="14"/>
    </w:p>
    <w:p w:rsidR="00A8620D" w:rsidRDefault="00A8620D" w:rsidP="00855BFA">
      <w:pPr>
        <w:pStyle w:val="ListParagraph"/>
        <w:numPr>
          <w:ilvl w:val="0"/>
          <w:numId w:val="17"/>
        </w:numPr>
      </w:pPr>
      <w:r>
        <w:t xml:space="preserve">Deliver Phase 1 release of Communities by End of </w:t>
      </w:r>
      <w:r w:rsidR="00CF4F1C">
        <w:t>August 29</w:t>
      </w:r>
      <w:proofErr w:type="gramStart"/>
      <w:r w:rsidR="00CF4F1C">
        <w:t>,2012</w:t>
      </w:r>
      <w:proofErr w:type="gramEnd"/>
      <w:r>
        <w:t xml:space="preserve"> to migrate Communities and Reviews off of the Viewpoints platform. </w:t>
      </w:r>
    </w:p>
    <w:p w:rsidR="00A8620D" w:rsidRDefault="00A8620D" w:rsidP="00855BFA">
      <w:pPr>
        <w:pStyle w:val="ListParagraph"/>
        <w:numPr>
          <w:ilvl w:val="0"/>
          <w:numId w:val="17"/>
        </w:numPr>
      </w:pPr>
      <w:r>
        <w:t>Deliver Phase 2 relea</w:t>
      </w:r>
      <w:r w:rsidR="00210F62">
        <w:t>se</w:t>
      </w:r>
      <w:r w:rsidR="00CF4F1C">
        <w:t xml:space="preserve"> of additional functionality in two week iterations beginning August 29, 2012 through October 30, 2012. </w:t>
      </w:r>
    </w:p>
    <w:p w:rsidR="00214F88" w:rsidRPr="00214F88" w:rsidRDefault="00214F88" w:rsidP="00214F88">
      <w:pPr>
        <w:ind w:left="720"/>
      </w:pPr>
    </w:p>
    <w:p w:rsidR="00186D8E" w:rsidRPr="00D456E3" w:rsidRDefault="00186D8E" w:rsidP="00D456E3">
      <w:pPr>
        <w:pStyle w:val="Heading2"/>
        <w:rPr>
          <w:sz w:val="24"/>
        </w:rPr>
      </w:pPr>
      <w:bookmarkStart w:id="15" w:name="_Toc324835441"/>
      <w:r>
        <w:t>Guiding Principles</w:t>
      </w:r>
      <w:bookmarkEnd w:id="15"/>
    </w:p>
    <w:p w:rsidR="00214F88" w:rsidRDefault="00214F88" w:rsidP="006F2404">
      <w:pPr>
        <w:ind w:left="720"/>
      </w:pPr>
      <w:proofErr w:type="gramStart"/>
      <w:r>
        <w:t xml:space="preserve">To </w:t>
      </w:r>
      <w:r w:rsidR="0004448C">
        <w:t xml:space="preserve">be the leader in online social support communities and delight our customers through every </w:t>
      </w:r>
      <w:proofErr w:type="spellStart"/>
      <w:r w:rsidR="0004448C">
        <w:t>touchpoint</w:t>
      </w:r>
      <w:proofErr w:type="spellEnd"/>
      <w:r w:rsidR="0004448C">
        <w:t>.</w:t>
      </w:r>
      <w:proofErr w:type="gramEnd"/>
      <w:r w:rsidR="0004448C">
        <w:t xml:space="preserve">  </w:t>
      </w:r>
    </w:p>
    <w:p w:rsidR="006F2404" w:rsidRPr="00214F88" w:rsidRDefault="006F2404" w:rsidP="006F2404">
      <w:pPr>
        <w:ind w:left="720"/>
        <w:rPr>
          <w:b/>
        </w:rPr>
      </w:pPr>
    </w:p>
    <w:p w:rsidR="00214F88" w:rsidRPr="00EF22BB" w:rsidRDefault="00214F88" w:rsidP="00FD035C">
      <w:pPr>
        <w:ind w:left="720" w:firstLine="360"/>
        <w:rPr>
          <w:b/>
          <w:bCs/>
        </w:rPr>
      </w:pPr>
      <w:r>
        <w:rPr>
          <w:b/>
          <w:bCs/>
        </w:rPr>
        <w:t xml:space="preserve">1. </w:t>
      </w:r>
      <w:proofErr w:type="gramStart"/>
      <w:r>
        <w:rPr>
          <w:b/>
          <w:bCs/>
        </w:rPr>
        <w:t>For</w:t>
      </w:r>
      <w:proofErr w:type="gramEnd"/>
      <w:r>
        <w:rPr>
          <w:b/>
          <w:bCs/>
        </w:rPr>
        <w:t xml:space="preserve"> Customers:</w:t>
      </w:r>
    </w:p>
    <w:p w:rsidR="00214F88" w:rsidRDefault="00214F88" w:rsidP="00855BFA">
      <w:pPr>
        <w:pStyle w:val="ListParagraph"/>
        <w:numPr>
          <w:ilvl w:val="0"/>
          <w:numId w:val="15"/>
        </w:numPr>
        <w:ind w:left="1440"/>
      </w:pPr>
      <w:r w:rsidRPr="00EF22BB">
        <w:t>to connect with SHC, product experts and enthusiasts: ask questions, share advice</w:t>
      </w:r>
      <w:r w:rsidR="0004448C">
        <w:t xml:space="preserve"> and feedback</w:t>
      </w:r>
      <w:r w:rsidRPr="00EF22BB">
        <w:t xml:space="preserve">, </w:t>
      </w:r>
      <w:r w:rsidR="0004448C">
        <w:t>receive answers</w:t>
      </w:r>
    </w:p>
    <w:p w:rsidR="00214F88" w:rsidRDefault="00214F88" w:rsidP="00855BFA">
      <w:pPr>
        <w:pStyle w:val="ListParagraph"/>
        <w:numPr>
          <w:ilvl w:val="0"/>
          <w:numId w:val="15"/>
        </w:numPr>
        <w:ind w:left="1440"/>
      </w:pPr>
      <w:r w:rsidRPr="00EF22BB">
        <w:t>to be heard, to be helped, to receive excellent customer care</w:t>
      </w:r>
    </w:p>
    <w:p w:rsidR="00214F88" w:rsidRDefault="00214F88" w:rsidP="00855BFA">
      <w:pPr>
        <w:pStyle w:val="ListParagraph"/>
        <w:numPr>
          <w:ilvl w:val="0"/>
          <w:numId w:val="15"/>
        </w:numPr>
        <w:ind w:left="1440"/>
      </w:pPr>
      <w:proofErr w:type="gramStart"/>
      <w:r w:rsidRPr="00EF22BB">
        <w:t>to</w:t>
      </w:r>
      <w:proofErr w:type="gramEnd"/>
      <w:r w:rsidRPr="00EF22BB">
        <w:t xml:space="preserve"> find Information: Guides, Articles, Blogs, Videos, etc. </w:t>
      </w:r>
    </w:p>
    <w:p w:rsidR="00214F88" w:rsidRPr="00EF22BB" w:rsidRDefault="00214F88" w:rsidP="00214F88">
      <w:pPr>
        <w:ind w:left="720"/>
      </w:pPr>
    </w:p>
    <w:p w:rsidR="00214F88" w:rsidRPr="00EF22BB" w:rsidRDefault="00214F88" w:rsidP="00FD035C">
      <w:pPr>
        <w:ind w:left="720" w:firstLine="360"/>
      </w:pPr>
      <w:r>
        <w:rPr>
          <w:b/>
          <w:bCs/>
        </w:rPr>
        <w:t>2.</w:t>
      </w:r>
      <w:r w:rsidR="00FD035C">
        <w:rPr>
          <w:b/>
          <w:bCs/>
        </w:rPr>
        <w:t xml:space="preserve"> </w:t>
      </w:r>
      <w:proofErr w:type="gramStart"/>
      <w:r>
        <w:rPr>
          <w:b/>
          <w:bCs/>
        </w:rPr>
        <w:t>For</w:t>
      </w:r>
      <w:proofErr w:type="gramEnd"/>
      <w:r>
        <w:rPr>
          <w:b/>
          <w:bCs/>
        </w:rPr>
        <w:t xml:space="preserve"> SHC: </w:t>
      </w:r>
    </w:p>
    <w:p w:rsidR="00214F88" w:rsidRDefault="00214F88" w:rsidP="00855BFA">
      <w:pPr>
        <w:pStyle w:val="ListParagraph"/>
        <w:numPr>
          <w:ilvl w:val="0"/>
          <w:numId w:val="16"/>
        </w:numPr>
        <w:ind w:left="1440"/>
      </w:pPr>
      <w:r w:rsidRPr="00EF22BB">
        <w:t>a deeper engagement with our customers to create brand ambassadors</w:t>
      </w:r>
    </w:p>
    <w:p w:rsidR="0004448C" w:rsidRDefault="0004448C" w:rsidP="00855BFA">
      <w:pPr>
        <w:pStyle w:val="ListParagraph"/>
        <w:numPr>
          <w:ilvl w:val="0"/>
          <w:numId w:val="16"/>
        </w:numPr>
        <w:ind w:left="1440"/>
      </w:pPr>
      <w:r>
        <w:lastRenderedPageBreak/>
        <w:t>reduce contact costs through digital interactions</w:t>
      </w:r>
    </w:p>
    <w:p w:rsidR="00214F88" w:rsidRDefault="00214F88" w:rsidP="00855BFA">
      <w:pPr>
        <w:pStyle w:val="ListParagraph"/>
        <w:numPr>
          <w:ilvl w:val="0"/>
          <w:numId w:val="16"/>
        </w:numPr>
        <w:ind w:left="1440"/>
      </w:pPr>
      <w:r w:rsidRPr="00EF22BB">
        <w:t>to drive conversion/sales by influencing, shaping, informing and enabling customer shopping behaviors and buying decisions</w:t>
      </w:r>
    </w:p>
    <w:p w:rsidR="00214F88" w:rsidRDefault="00214F88" w:rsidP="00855BFA">
      <w:pPr>
        <w:pStyle w:val="ListParagraph"/>
        <w:numPr>
          <w:ilvl w:val="0"/>
          <w:numId w:val="16"/>
        </w:numPr>
        <w:ind w:left="1440"/>
      </w:pPr>
      <w:r w:rsidRPr="00EF22BB">
        <w:t>ongoing feedback on our products and marketing initiatives</w:t>
      </w:r>
    </w:p>
    <w:p w:rsidR="00214F88" w:rsidRDefault="00214F88" w:rsidP="00855BFA">
      <w:pPr>
        <w:pStyle w:val="ListParagraph"/>
        <w:numPr>
          <w:ilvl w:val="0"/>
          <w:numId w:val="16"/>
        </w:numPr>
        <w:ind w:left="1440"/>
      </w:pPr>
      <w:r w:rsidRPr="00EF22BB">
        <w:t>valuable UGC which is optimized for SEO and is considered more reliable</w:t>
      </w:r>
    </w:p>
    <w:p w:rsidR="00214F88" w:rsidRDefault="00214F88" w:rsidP="00855BFA">
      <w:pPr>
        <w:pStyle w:val="ListParagraph"/>
        <w:numPr>
          <w:ilvl w:val="0"/>
          <w:numId w:val="16"/>
        </w:numPr>
        <w:ind w:left="1440"/>
      </w:pPr>
      <w:proofErr w:type="gramStart"/>
      <w:r w:rsidRPr="00EF22BB">
        <w:t>to</w:t>
      </w:r>
      <w:proofErr w:type="gramEnd"/>
      <w:r w:rsidRPr="00EF22BB">
        <w:t xml:space="preserve"> connect our customers with our brands, products and initiatives, to provide increased customer conversion and in turn increase lifetime value.</w:t>
      </w:r>
    </w:p>
    <w:p w:rsidR="009E567E" w:rsidRDefault="009E567E" w:rsidP="00E51AA1">
      <w:pPr>
        <w:rPr>
          <w:b/>
          <w:sz w:val="28"/>
          <w:szCs w:val="28"/>
        </w:rPr>
      </w:pPr>
    </w:p>
    <w:p w:rsidR="00186D8E" w:rsidRDefault="000F3640" w:rsidP="00186D8E">
      <w:pPr>
        <w:pStyle w:val="Heading2"/>
        <w:numPr>
          <w:ilvl w:val="0"/>
          <w:numId w:val="3"/>
        </w:numPr>
        <w:shd w:val="pct20" w:color="auto" w:fill="auto"/>
        <w:tabs>
          <w:tab w:val="clear" w:pos="1152"/>
          <w:tab w:val="num" w:pos="270"/>
        </w:tabs>
        <w:spacing w:before="0"/>
        <w:ind w:left="270" w:hanging="270"/>
        <w:rPr>
          <w:rFonts w:cs="Arial"/>
          <w:sz w:val="28"/>
        </w:rPr>
      </w:pPr>
      <w:bookmarkStart w:id="16" w:name="_Toc324835442"/>
      <w:r>
        <w:rPr>
          <w:rFonts w:cs="Arial"/>
          <w:sz w:val="28"/>
        </w:rPr>
        <w:t>Components and</w:t>
      </w:r>
      <w:r w:rsidR="002E6AFF">
        <w:rPr>
          <w:rFonts w:cs="Arial"/>
          <w:sz w:val="28"/>
        </w:rPr>
        <w:t xml:space="preserve"> Functional </w:t>
      </w:r>
      <w:r w:rsidR="00F30D0E">
        <w:rPr>
          <w:rFonts w:cs="Arial"/>
          <w:sz w:val="28"/>
        </w:rPr>
        <w:t>Requirements</w:t>
      </w:r>
      <w:bookmarkEnd w:id="16"/>
    </w:p>
    <w:p w:rsidR="00D17BCF" w:rsidRDefault="0004448C" w:rsidP="00D17BCF">
      <w:bookmarkStart w:id="17" w:name="_Toc308433900"/>
      <w:r>
        <w:t>User Roles</w:t>
      </w:r>
    </w:p>
    <w:tbl>
      <w:tblPr>
        <w:tblStyle w:val="LightGrid-Accent11"/>
        <w:tblW w:w="0" w:type="auto"/>
        <w:tblLook w:val="04A0"/>
      </w:tblPr>
      <w:tblGrid>
        <w:gridCol w:w="4923"/>
        <w:gridCol w:w="4923"/>
      </w:tblGrid>
      <w:tr w:rsidR="0004448C" w:rsidTr="00EC3C67">
        <w:trPr>
          <w:cnfStyle w:val="100000000000"/>
        </w:trPr>
        <w:tc>
          <w:tcPr>
            <w:cnfStyle w:val="001000000000"/>
            <w:tcW w:w="4923" w:type="dxa"/>
          </w:tcPr>
          <w:p w:rsidR="0004448C" w:rsidRDefault="0004448C" w:rsidP="00EC3C67">
            <w:r>
              <w:t>User Role</w:t>
            </w:r>
          </w:p>
        </w:tc>
        <w:tc>
          <w:tcPr>
            <w:tcW w:w="4923" w:type="dxa"/>
          </w:tcPr>
          <w:p w:rsidR="0004448C" w:rsidRDefault="0004448C" w:rsidP="00EC3C67">
            <w:pPr>
              <w:cnfStyle w:val="100000000000"/>
            </w:pPr>
            <w:r>
              <w:t>Description</w:t>
            </w:r>
          </w:p>
        </w:tc>
      </w:tr>
      <w:tr w:rsidR="0004448C" w:rsidTr="00EC3C67">
        <w:trPr>
          <w:cnfStyle w:val="000000100000"/>
        </w:trPr>
        <w:tc>
          <w:tcPr>
            <w:cnfStyle w:val="001000000000"/>
            <w:tcW w:w="4923" w:type="dxa"/>
          </w:tcPr>
          <w:p w:rsidR="0004448C" w:rsidRDefault="0004448C" w:rsidP="00EC3C67">
            <w:r>
              <w:t>Business</w:t>
            </w:r>
          </w:p>
        </w:tc>
        <w:tc>
          <w:tcPr>
            <w:tcW w:w="4923" w:type="dxa"/>
          </w:tcPr>
          <w:p w:rsidR="0004448C" w:rsidRDefault="0004448C" w:rsidP="00EC3C67">
            <w:pPr>
              <w:cnfStyle w:val="000000100000"/>
            </w:pPr>
            <w:r>
              <w:t>Moderator, Expert, Customer Care Agent</w:t>
            </w:r>
          </w:p>
        </w:tc>
      </w:tr>
      <w:tr w:rsidR="0004448C" w:rsidTr="00EC3C67">
        <w:trPr>
          <w:cnfStyle w:val="000000010000"/>
        </w:trPr>
        <w:tc>
          <w:tcPr>
            <w:cnfStyle w:val="001000000000"/>
            <w:tcW w:w="4923" w:type="dxa"/>
          </w:tcPr>
          <w:p w:rsidR="0004448C" w:rsidRDefault="0004448C" w:rsidP="00EC3C67">
            <w:r>
              <w:t>User</w:t>
            </w:r>
          </w:p>
        </w:tc>
        <w:tc>
          <w:tcPr>
            <w:tcW w:w="4923" w:type="dxa"/>
          </w:tcPr>
          <w:p w:rsidR="0004448C" w:rsidRDefault="0004448C" w:rsidP="00EC3C67">
            <w:pPr>
              <w:cnfStyle w:val="000000010000"/>
            </w:pPr>
            <w:r>
              <w:t>Customer, Member</w:t>
            </w:r>
          </w:p>
        </w:tc>
      </w:tr>
      <w:tr w:rsidR="0004448C" w:rsidTr="00EC3C67">
        <w:trPr>
          <w:cnfStyle w:val="000000100000"/>
        </w:trPr>
        <w:tc>
          <w:tcPr>
            <w:cnfStyle w:val="001000000000"/>
            <w:tcW w:w="4923" w:type="dxa"/>
          </w:tcPr>
          <w:p w:rsidR="0004448C" w:rsidRDefault="0004448C" w:rsidP="00EC3C67">
            <w:r>
              <w:t>System</w:t>
            </w:r>
          </w:p>
        </w:tc>
        <w:tc>
          <w:tcPr>
            <w:tcW w:w="4923" w:type="dxa"/>
          </w:tcPr>
          <w:p w:rsidR="0004448C" w:rsidRDefault="0004448C" w:rsidP="00EC3C67">
            <w:pPr>
              <w:cnfStyle w:val="000000100000"/>
            </w:pPr>
            <w:r>
              <w:t>Non-human user; automated interaction</w:t>
            </w:r>
          </w:p>
        </w:tc>
      </w:tr>
    </w:tbl>
    <w:p w:rsidR="00607DCD" w:rsidRDefault="00607DCD" w:rsidP="00607DCD">
      <w:pPr>
        <w:pStyle w:val="Heading2"/>
        <w:tabs>
          <w:tab w:val="clear" w:pos="1980"/>
        </w:tabs>
      </w:pPr>
      <w:bookmarkStart w:id="18" w:name="_Toc324835443"/>
      <w:r>
        <w:t xml:space="preserve">Register and Sign On </w:t>
      </w:r>
      <w:r w:rsidR="003736A6">
        <w:t xml:space="preserve">Requirements </w:t>
      </w:r>
      <w:r>
        <w:t>– P1</w:t>
      </w:r>
      <w:bookmarkEnd w:id="17"/>
      <w:bookmarkEnd w:id="18"/>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10"/>
        <w:gridCol w:w="8725"/>
      </w:tblGrid>
      <w:tr w:rsidR="00607DCD" w:rsidRPr="001068D4" w:rsidTr="00484614">
        <w:tc>
          <w:tcPr>
            <w:tcW w:w="810" w:type="dxa"/>
            <w:shd w:val="clear" w:color="auto" w:fill="B6DDE8"/>
          </w:tcPr>
          <w:p w:rsidR="00607DCD" w:rsidRPr="001068D4" w:rsidRDefault="00607DCD" w:rsidP="00E52AC5">
            <w:pPr>
              <w:rPr>
                <w:rFonts w:ascii="Arial" w:hAnsi="Arial" w:cs="Arial"/>
                <w:b/>
                <w:sz w:val="18"/>
                <w:szCs w:val="20"/>
              </w:rPr>
            </w:pPr>
            <w:proofErr w:type="spellStart"/>
            <w:r w:rsidRPr="001068D4">
              <w:rPr>
                <w:rFonts w:ascii="Arial" w:hAnsi="Arial" w:cs="Arial"/>
                <w:b/>
                <w:sz w:val="18"/>
                <w:szCs w:val="20"/>
              </w:rPr>
              <w:t>Req</w:t>
            </w:r>
            <w:proofErr w:type="spellEnd"/>
            <w:r w:rsidRPr="001068D4">
              <w:rPr>
                <w:rFonts w:ascii="Arial" w:hAnsi="Arial" w:cs="Arial"/>
                <w:b/>
                <w:sz w:val="18"/>
                <w:szCs w:val="20"/>
              </w:rPr>
              <w:t xml:space="preserve"> #</w:t>
            </w:r>
          </w:p>
        </w:tc>
        <w:tc>
          <w:tcPr>
            <w:tcW w:w="8725" w:type="dxa"/>
            <w:shd w:val="clear" w:color="auto" w:fill="B6DDE8"/>
          </w:tcPr>
          <w:p w:rsidR="00607DCD" w:rsidRPr="001068D4" w:rsidRDefault="00607DCD" w:rsidP="009426B4">
            <w:pPr>
              <w:rPr>
                <w:rFonts w:ascii="Arial" w:hAnsi="Arial" w:cs="Arial"/>
                <w:b/>
                <w:sz w:val="18"/>
                <w:szCs w:val="20"/>
              </w:rPr>
            </w:pPr>
            <w:r w:rsidRPr="001068D4">
              <w:rPr>
                <w:rFonts w:ascii="Arial" w:hAnsi="Arial" w:cs="Arial"/>
                <w:b/>
                <w:sz w:val="18"/>
                <w:szCs w:val="20"/>
              </w:rPr>
              <w:t xml:space="preserve">Description  </w:t>
            </w:r>
          </w:p>
        </w:tc>
      </w:tr>
      <w:tr w:rsidR="009E335E" w:rsidRPr="001068D4" w:rsidTr="00484614">
        <w:tc>
          <w:tcPr>
            <w:tcW w:w="810" w:type="dxa"/>
          </w:tcPr>
          <w:p w:rsidR="009E335E" w:rsidRPr="001068D4" w:rsidRDefault="009E335E" w:rsidP="009426B4">
            <w:pPr>
              <w:rPr>
                <w:rFonts w:ascii="Arial" w:hAnsi="Arial" w:cs="Arial"/>
                <w:sz w:val="18"/>
                <w:szCs w:val="20"/>
              </w:rPr>
            </w:pPr>
            <w:r>
              <w:rPr>
                <w:rFonts w:ascii="Arial" w:hAnsi="Arial" w:cs="Arial"/>
                <w:sz w:val="18"/>
                <w:szCs w:val="20"/>
              </w:rPr>
              <w:t>3.1</w:t>
            </w:r>
          </w:p>
        </w:tc>
        <w:tc>
          <w:tcPr>
            <w:tcW w:w="8725" w:type="dxa"/>
          </w:tcPr>
          <w:p w:rsidR="009E335E" w:rsidRPr="009E335E" w:rsidRDefault="009E335E" w:rsidP="009E335E">
            <w:pPr>
              <w:rPr>
                <w:rFonts w:ascii="Arial" w:hAnsi="Arial" w:cs="Arial"/>
                <w:b/>
                <w:sz w:val="20"/>
                <w:szCs w:val="20"/>
              </w:rPr>
            </w:pPr>
            <w:r w:rsidRPr="009E335E">
              <w:rPr>
                <w:rFonts w:ascii="Arial" w:hAnsi="Arial" w:cs="Arial"/>
                <w:b/>
                <w:sz w:val="20"/>
                <w:szCs w:val="20"/>
              </w:rPr>
              <w:t>Register</w:t>
            </w:r>
          </w:p>
          <w:p w:rsidR="009E335E" w:rsidRDefault="009E335E" w:rsidP="009E335E">
            <w:pPr>
              <w:rPr>
                <w:rFonts w:ascii="Arial" w:hAnsi="Arial" w:cs="Arial"/>
                <w:sz w:val="20"/>
                <w:szCs w:val="20"/>
              </w:rPr>
            </w:pPr>
            <w:r>
              <w:rPr>
                <w:rFonts w:ascii="Arial" w:hAnsi="Arial" w:cs="Arial"/>
                <w:sz w:val="20"/>
                <w:szCs w:val="20"/>
              </w:rPr>
              <w:t xml:space="preserve">User does not have existing SHC account </w:t>
            </w:r>
          </w:p>
          <w:p w:rsidR="009E335E" w:rsidRDefault="009E335E" w:rsidP="00077E44">
            <w:pPr>
              <w:pStyle w:val="ListParagraph"/>
              <w:numPr>
                <w:ilvl w:val="0"/>
                <w:numId w:val="50"/>
              </w:numPr>
              <w:rPr>
                <w:rFonts w:ascii="Arial" w:hAnsi="Arial" w:cs="Arial"/>
                <w:sz w:val="20"/>
                <w:szCs w:val="20"/>
              </w:rPr>
            </w:pPr>
            <w:r w:rsidRPr="009E335E">
              <w:rPr>
                <w:rFonts w:ascii="Arial" w:hAnsi="Arial" w:cs="Arial"/>
                <w:sz w:val="20"/>
                <w:szCs w:val="20"/>
              </w:rPr>
              <w:t xml:space="preserve">When trying to post content, User is prompted with in flow simple sign on to enter email address and create username and </w:t>
            </w:r>
            <w:proofErr w:type="spellStart"/>
            <w:r w:rsidRPr="009E335E">
              <w:rPr>
                <w:rFonts w:ascii="Arial" w:hAnsi="Arial" w:cs="Arial"/>
                <w:sz w:val="20"/>
                <w:szCs w:val="20"/>
              </w:rPr>
              <w:t>prechecked</w:t>
            </w:r>
            <w:proofErr w:type="spellEnd"/>
            <w:r w:rsidRPr="009E335E">
              <w:rPr>
                <w:rFonts w:ascii="Arial" w:hAnsi="Arial" w:cs="Arial"/>
                <w:sz w:val="20"/>
                <w:szCs w:val="20"/>
              </w:rPr>
              <w:t xml:space="preserve"> box to sign up for Community emails, can uncheck to opt out.</w:t>
            </w:r>
          </w:p>
          <w:p w:rsidR="009E335E" w:rsidRDefault="009E335E" w:rsidP="00077E44">
            <w:pPr>
              <w:pStyle w:val="ListParagraph"/>
              <w:numPr>
                <w:ilvl w:val="0"/>
                <w:numId w:val="50"/>
              </w:numPr>
              <w:rPr>
                <w:rFonts w:ascii="Arial" w:hAnsi="Arial" w:cs="Arial"/>
                <w:sz w:val="20"/>
                <w:szCs w:val="20"/>
              </w:rPr>
            </w:pPr>
            <w:r w:rsidRPr="009E335E">
              <w:rPr>
                <w:rFonts w:ascii="Arial" w:hAnsi="Arial" w:cs="Arial"/>
                <w:sz w:val="20"/>
                <w:szCs w:val="20"/>
              </w:rPr>
              <w:t xml:space="preserve">When registering from header link User is prompted with </w:t>
            </w:r>
            <w:r>
              <w:rPr>
                <w:rFonts w:ascii="Arial" w:hAnsi="Arial" w:cs="Arial"/>
                <w:sz w:val="20"/>
                <w:szCs w:val="20"/>
              </w:rPr>
              <w:t>login</w:t>
            </w:r>
            <w:r w:rsidRPr="009E335E">
              <w:rPr>
                <w:rFonts w:ascii="Arial" w:hAnsi="Arial" w:cs="Arial"/>
                <w:sz w:val="20"/>
                <w:szCs w:val="20"/>
              </w:rPr>
              <w:t xml:space="preserve"> form that includes Username as a required field. </w:t>
            </w:r>
          </w:p>
          <w:p w:rsidR="009E335E" w:rsidRPr="009E335E" w:rsidRDefault="009E335E" w:rsidP="00077E44">
            <w:pPr>
              <w:pStyle w:val="ListParagraph"/>
              <w:numPr>
                <w:ilvl w:val="0"/>
                <w:numId w:val="50"/>
              </w:numPr>
              <w:rPr>
                <w:rFonts w:ascii="Arial" w:hAnsi="Arial" w:cs="Arial"/>
                <w:sz w:val="20"/>
                <w:szCs w:val="20"/>
              </w:rPr>
            </w:pPr>
            <w:r w:rsidRPr="009E335E">
              <w:rPr>
                <w:rFonts w:ascii="Arial" w:hAnsi="Arial" w:cs="Arial"/>
                <w:sz w:val="20"/>
                <w:szCs w:val="20"/>
              </w:rPr>
              <w:t>User signs in using Open ID login – prompt after signing in to create a username for communities and reviews</w:t>
            </w:r>
          </w:p>
          <w:p w:rsidR="009E335E" w:rsidRPr="009E335E" w:rsidRDefault="009E335E" w:rsidP="009E335E">
            <w:pPr>
              <w:pStyle w:val="ListParagraph"/>
              <w:rPr>
                <w:rFonts w:ascii="Arial" w:hAnsi="Arial" w:cs="Arial"/>
                <w:sz w:val="20"/>
                <w:szCs w:val="20"/>
              </w:rPr>
            </w:pPr>
          </w:p>
          <w:p w:rsidR="009E335E" w:rsidRPr="009E335E" w:rsidRDefault="009E335E" w:rsidP="009E335E">
            <w:pPr>
              <w:rPr>
                <w:rFonts w:ascii="Arial" w:hAnsi="Arial" w:cs="Arial"/>
                <w:sz w:val="20"/>
                <w:szCs w:val="20"/>
              </w:rPr>
            </w:pPr>
            <w:r w:rsidRPr="009E335E">
              <w:rPr>
                <w:rFonts w:ascii="Arial" w:hAnsi="Arial" w:cs="Arial"/>
                <w:b/>
                <w:sz w:val="20"/>
                <w:szCs w:val="20"/>
              </w:rPr>
              <w:t>Functional Requirement:</w:t>
            </w:r>
            <w:r w:rsidRPr="009E335E">
              <w:rPr>
                <w:rFonts w:ascii="Arial" w:hAnsi="Arial" w:cs="Arial"/>
                <w:sz w:val="20"/>
                <w:szCs w:val="20"/>
              </w:rPr>
              <w:t xml:space="preserve"> Standard Registration links are needed: Sign in, terms of use, privacy policy, </w:t>
            </w:r>
            <w:commentRangeStart w:id="19"/>
            <w:r w:rsidRPr="009E335E">
              <w:rPr>
                <w:rFonts w:ascii="Arial" w:hAnsi="Arial" w:cs="Arial"/>
                <w:sz w:val="20"/>
                <w:szCs w:val="20"/>
              </w:rPr>
              <w:t>Open ID</w:t>
            </w:r>
            <w:commentRangeEnd w:id="19"/>
            <w:r w:rsidR="00772D12">
              <w:rPr>
                <w:rStyle w:val="CommentReference"/>
              </w:rPr>
              <w:commentReference w:id="19"/>
            </w:r>
          </w:p>
          <w:p w:rsidR="009E335E" w:rsidRPr="009E335E" w:rsidRDefault="009E335E" w:rsidP="009E335E">
            <w:pPr>
              <w:rPr>
                <w:rFonts w:ascii="Arial" w:hAnsi="Arial" w:cs="Arial"/>
                <w:sz w:val="20"/>
                <w:szCs w:val="20"/>
              </w:rPr>
            </w:pPr>
          </w:p>
        </w:tc>
      </w:tr>
      <w:tr w:rsidR="009E335E" w:rsidRPr="001068D4" w:rsidTr="00484614">
        <w:tc>
          <w:tcPr>
            <w:tcW w:w="810" w:type="dxa"/>
          </w:tcPr>
          <w:p w:rsidR="009E335E" w:rsidRPr="001068D4" w:rsidRDefault="009E335E" w:rsidP="009426B4">
            <w:pPr>
              <w:rPr>
                <w:rFonts w:ascii="Arial" w:hAnsi="Arial" w:cs="Arial"/>
                <w:sz w:val="18"/>
                <w:szCs w:val="20"/>
              </w:rPr>
            </w:pPr>
          </w:p>
        </w:tc>
        <w:tc>
          <w:tcPr>
            <w:tcW w:w="8725" w:type="dxa"/>
          </w:tcPr>
          <w:p w:rsidR="009E335E" w:rsidRPr="009E335E" w:rsidRDefault="009E335E" w:rsidP="009E335E">
            <w:pPr>
              <w:rPr>
                <w:rFonts w:ascii="Arial" w:hAnsi="Arial" w:cs="Arial"/>
                <w:b/>
                <w:sz w:val="20"/>
                <w:szCs w:val="20"/>
              </w:rPr>
            </w:pPr>
            <w:r w:rsidRPr="009E335E">
              <w:rPr>
                <w:rFonts w:ascii="Arial" w:hAnsi="Arial" w:cs="Arial"/>
                <w:b/>
                <w:sz w:val="20"/>
                <w:szCs w:val="20"/>
              </w:rPr>
              <w:t>Sign On</w:t>
            </w:r>
          </w:p>
          <w:p w:rsidR="009E335E" w:rsidRPr="009E335E" w:rsidRDefault="009E335E" w:rsidP="009E335E">
            <w:pPr>
              <w:rPr>
                <w:rFonts w:ascii="Arial" w:hAnsi="Arial" w:cs="Arial"/>
                <w:sz w:val="20"/>
                <w:szCs w:val="20"/>
              </w:rPr>
            </w:pPr>
            <w:r>
              <w:rPr>
                <w:rFonts w:ascii="Arial" w:hAnsi="Arial" w:cs="Arial"/>
                <w:sz w:val="20"/>
                <w:szCs w:val="20"/>
              </w:rPr>
              <w:t>User has an SHC account</w:t>
            </w:r>
          </w:p>
          <w:p w:rsidR="009E335E" w:rsidRDefault="009E335E" w:rsidP="00077E44">
            <w:pPr>
              <w:pStyle w:val="ListParagraph"/>
              <w:numPr>
                <w:ilvl w:val="0"/>
                <w:numId w:val="51"/>
              </w:numPr>
              <w:rPr>
                <w:rFonts w:ascii="Arial" w:hAnsi="Arial" w:cs="Arial"/>
                <w:sz w:val="20"/>
                <w:szCs w:val="20"/>
              </w:rPr>
            </w:pPr>
            <w:r>
              <w:rPr>
                <w:rFonts w:ascii="Arial" w:hAnsi="Arial" w:cs="Arial"/>
                <w:sz w:val="20"/>
                <w:szCs w:val="20"/>
              </w:rPr>
              <w:t>User is interacting with Communities site and wants to leave UGC</w:t>
            </w:r>
          </w:p>
          <w:p w:rsidR="009E335E" w:rsidRDefault="009E335E" w:rsidP="00077E44">
            <w:pPr>
              <w:pStyle w:val="ListParagraph"/>
              <w:numPr>
                <w:ilvl w:val="0"/>
                <w:numId w:val="51"/>
              </w:numPr>
              <w:rPr>
                <w:rFonts w:ascii="Arial" w:hAnsi="Arial" w:cs="Arial"/>
                <w:sz w:val="20"/>
                <w:szCs w:val="20"/>
              </w:rPr>
            </w:pPr>
            <w:r>
              <w:rPr>
                <w:rFonts w:ascii="Arial" w:hAnsi="Arial" w:cs="Arial"/>
                <w:sz w:val="20"/>
                <w:szCs w:val="20"/>
              </w:rPr>
              <w:t>User is prompted with in flow simple sign on for email address and password.</w:t>
            </w:r>
          </w:p>
          <w:p w:rsidR="009E335E" w:rsidRDefault="009E335E" w:rsidP="00077E44">
            <w:pPr>
              <w:pStyle w:val="ListParagraph"/>
              <w:numPr>
                <w:ilvl w:val="0"/>
                <w:numId w:val="51"/>
              </w:numPr>
              <w:rPr>
                <w:rFonts w:ascii="Arial" w:hAnsi="Arial" w:cs="Arial"/>
                <w:sz w:val="20"/>
                <w:szCs w:val="20"/>
              </w:rPr>
            </w:pPr>
            <w:r>
              <w:rPr>
                <w:rFonts w:ascii="Arial" w:hAnsi="Arial" w:cs="Arial"/>
                <w:sz w:val="20"/>
                <w:szCs w:val="20"/>
              </w:rPr>
              <w:t xml:space="preserve">User has WCS account but never created a username in past. User is prompted to </w:t>
            </w:r>
            <w:r>
              <w:rPr>
                <w:rFonts w:ascii="Arial" w:hAnsi="Arial" w:cs="Arial"/>
                <w:sz w:val="20"/>
                <w:szCs w:val="20"/>
              </w:rPr>
              <w:lastRenderedPageBreak/>
              <w:t>create a username. If User has existing username then there is no change in process after standard login prompt.</w:t>
            </w:r>
          </w:p>
          <w:p w:rsidR="009E335E" w:rsidRDefault="009E335E" w:rsidP="00077E44">
            <w:pPr>
              <w:pStyle w:val="ListParagraph"/>
              <w:numPr>
                <w:ilvl w:val="0"/>
                <w:numId w:val="51"/>
              </w:numPr>
              <w:rPr>
                <w:rFonts w:ascii="Arial" w:hAnsi="Arial" w:cs="Arial"/>
                <w:sz w:val="20"/>
                <w:szCs w:val="20"/>
              </w:rPr>
            </w:pPr>
            <w:r>
              <w:rPr>
                <w:rFonts w:ascii="Arial" w:hAnsi="Arial" w:cs="Arial"/>
                <w:sz w:val="20"/>
                <w:szCs w:val="20"/>
              </w:rPr>
              <w:t>UGC displays username</w:t>
            </w:r>
          </w:p>
          <w:p w:rsidR="009E335E" w:rsidRDefault="009E335E" w:rsidP="009E335E">
            <w:pPr>
              <w:rPr>
                <w:rFonts w:ascii="Arial" w:hAnsi="Arial" w:cs="Arial"/>
                <w:sz w:val="20"/>
                <w:szCs w:val="20"/>
              </w:rPr>
            </w:pPr>
          </w:p>
          <w:p w:rsidR="009E335E" w:rsidRPr="009E335E" w:rsidRDefault="009E335E" w:rsidP="009C2BA6">
            <w:pPr>
              <w:rPr>
                <w:rFonts w:ascii="Arial" w:hAnsi="Arial" w:cs="Arial"/>
                <w:sz w:val="20"/>
                <w:szCs w:val="20"/>
              </w:rPr>
            </w:pPr>
            <w:r w:rsidRPr="009E335E">
              <w:rPr>
                <w:rFonts w:ascii="Arial" w:hAnsi="Arial" w:cs="Arial"/>
                <w:b/>
                <w:sz w:val="20"/>
                <w:szCs w:val="20"/>
              </w:rPr>
              <w:t>Functional Requirement:</w:t>
            </w:r>
            <w:r>
              <w:rPr>
                <w:rFonts w:ascii="Arial" w:hAnsi="Arial" w:cs="Arial"/>
                <w:sz w:val="20"/>
                <w:szCs w:val="20"/>
              </w:rPr>
              <w:t xml:space="preserve"> Standard Sign In links are needed: Forgot Password, Register, Open ID</w:t>
            </w:r>
          </w:p>
        </w:tc>
      </w:tr>
    </w:tbl>
    <w:p w:rsidR="009E335E" w:rsidRDefault="009E335E" w:rsidP="009E335E">
      <w:pPr>
        <w:pStyle w:val="Heading2"/>
        <w:numPr>
          <w:ilvl w:val="0"/>
          <w:numId w:val="0"/>
        </w:numPr>
        <w:ind w:left="1386" w:hanging="576"/>
      </w:pPr>
    </w:p>
    <w:p w:rsidR="003075F8" w:rsidRDefault="003075F8" w:rsidP="003075F8">
      <w:pPr>
        <w:pStyle w:val="Heading2"/>
      </w:pPr>
      <w:bookmarkStart w:id="20" w:name="_Toc324835444"/>
      <w:r>
        <w:t xml:space="preserve">Communities Profile </w:t>
      </w:r>
      <w:r w:rsidR="003736A6">
        <w:t>Requirements</w:t>
      </w:r>
      <w:r>
        <w:t xml:space="preserve"> – P1</w:t>
      </w:r>
      <w:bookmarkEnd w:id="20"/>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10"/>
        <w:gridCol w:w="8730"/>
      </w:tblGrid>
      <w:tr w:rsidR="00397072" w:rsidRPr="001068D4" w:rsidTr="00CD29FE">
        <w:tc>
          <w:tcPr>
            <w:tcW w:w="810" w:type="dxa"/>
            <w:shd w:val="clear" w:color="auto" w:fill="B6DDE8"/>
          </w:tcPr>
          <w:p w:rsidR="00397072" w:rsidRPr="001068D4" w:rsidRDefault="00397072" w:rsidP="006B3A18">
            <w:pPr>
              <w:rPr>
                <w:rFonts w:ascii="Arial" w:hAnsi="Arial" w:cs="Arial"/>
                <w:b/>
                <w:sz w:val="18"/>
                <w:szCs w:val="20"/>
              </w:rPr>
            </w:pPr>
            <w:proofErr w:type="spellStart"/>
            <w:r w:rsidRPr="001068D4">
              <w:rPr>
                <w:rFonts w:ascii="Arial" w:hAnsi="Arial" w:cs="Arial"/>
                <w:b/>
                <w:sz w:val="18"/>
                <w:szCs w:val="20"/>
              </w:rPr>
              <w:t>Req</w:t>
            </w:r>
            <w:proofErr w:type="spellEnd"/>
            <w:r w:rsidRPr="001068D4">
              <w:rPr>
                <w:rFonts w:ascii="Arial" w:hAnsi="Arial" w:cs="Arial"/>
                <w:b/>
                <w:sz w:val="18"/>
                <w:szCs w:val="20"/>
              </w:rPr>
              <w:t xml:space="preserve"> #</w:t>
            </w:r>
          </w:p>
        </w:tc>
        <w:tc>
          <w:tcPr>
            <w:tcW w:w="8730" w:type="dxa"/>
            <w:shd w:val="clear" w:color="auto" w:fill="B6DDE8"/>
          </w:tcPr>
          <w:p w:rsidR="00397072" w:rsidRPr="001068D4" w:rsidRDefault="00397072" w:rsidP="006B3A18">
            <w:pPr>
              <w:rPr>
                <w:rFonts w:ascii="Arial" w:hAnsi="Arial" w:cs="Arial"/>
                <w:b/>
                <w:sz w:val="18"/>
                <w:szCs w:val="20"/>
              </w:rPr>
            </w:pPr>
            <w:r w:rsidRPr="001068D4">
              <w:rPr>
                <w:rFonts w:ascii="Arial" w:hAnsi="Arial" w:cs="Arial"/>
                <w:b/>
                <w:sz w:val="18"/>
                <w:szCs w:val="20"/>
              </w:rPr>
              <w:t xml:space="preserve">Description  </w:t>
            </w:r>
          </w:p>
        </w:tc>
      </w:tr>
      <w:tr w:rsidR="00665C1E" w:rsidRPr="001068D4" w:rsidTr="00CD29FE">
        <w:tc>
          <w:tcPr>
            <w:tcW w:w="810" w:type="dxa"/>
          </w:tcPr>
          <w:p w:rsidR="00665C1E" w:rsidRPr="00F57A7E" w:rsidRDefault="006E38B1" w:rsidP="000E43F8">
            <w:pPr>
              <w:rPr>
                <w:rFonts w:ascii="Arial" w:hAnsi="Arial" w:cs="Arial"/>
                <w:sz w:val="20"/>
                <w:szCs w:val="20"/>
              </w:rPr>
            </w:pPr>
            <w:r>
              <w:rPr>
                <w:rFonts w:ascii="Arial" w:hAnsi="Arial" w:cs="Arial"/>
                <w:sz w:val="20"/>
                <w:szCs w:val="20"/>
              </w:rPr>
              <w:t>3.2</w:t>
            </w:r>
            <w:r w:rsidR="00665C1E" w:rsidRPr="00F57A7E">
              <w:rPr>
                <w:rFonts w:ascii="Arial" w:hAnsi="Arial" w:cs="Arial"/>
                <w:sz w:val="20"/>
                <w:szCs w:val="20"/>
              </w:rPr>
              <w:t>.</w:t>
            </w:r>
            <w:r w:rsidR="00CD29FE">
              <w:rPr>
                <w:rFonts w:ascii="Arial" w:hAnsi="Arial" w:cs="Arial"/>
                <w:sz w:val="20"/>
                <w:szCs w:val="20"/>
              </w:rPr>
              <w:t>1</w:t>
            </w:r>
          </w:p>
        </w:tc>
        <w:tc>
          <w:tcPr>
            <w:tcW w:w="8730" w:type="dxa"/>
          </w:tcPr>
          <w:p w:rsidR="00665C1E" w:rsidRDefault="00665C1E" w:rsidP="000E43F8">
            <w:pPr>
              <w:rPr>
                <w:rFonts w:ascii="Arial" w:hAnsi="Arial" w:cs="Arial"/>
                <w:sz w:val="20"/>
                <w:szCs w:val="20"/>
              </w:rPr>
            </w:pPr>
            <w:r>
              <w:rPr>
                <w:rFonts w:ascii="Arial" w:hAnsi="Arial" w:cs="Arial"/>
                <w:sz w:val="20"/>
                <w:szCs w:val="20"/>
              </w:rPr>
              <w:t xml:space="preserve">Full Communities Profile: </w:t>
            </w:r>
          </w:p>
          <w:p w:rsidR="00665C1E" w:rsidRDefault="00665C1E" w:rsidP="000E43F8">
            <w:pPr>
              <w:rPr>
                <w:rFonts w:ascii="Arial" w:hAnsi="Arial" w:cs="Arial"/>
                <w:sz w:val="20"/>
                <w:szCs w:val="20"/>
              </w:rPr>
            </w:pPr>
            <w:r>
              <w:rPr>
                <w:rFonts w:ascii="Arial" w:hAnsi="Arial" w:cs="Arial"/>
                <w:sz w:val="20"/>
                <w:szCs w:val="20"/>
              </w:rPr>
              <w:t xml:space="preserve">User Information: </w:t>
            </w:r>
          </w:p>
          <w:p w:rsidR="00665C1E" w:rsidRDefault="00665C1E" w:rsidP="00077E44">
            <w:pPr>
              <w:pStyle w:val="ListParagraph"/>
              <w:numPr>
                <w:ilvl w:val="0"/>
                <w:numId w:val="55"/>
              </w:numPr>
              <w:rPr>
                <w:rFonts w:ascii="Arial" w:hAnsi="Arial" w:cs="Arial"/>
                <w:sz w:val="20"/>
                <w:szCs w:val="20"/>
              </w:rPr>
            </w:pPr>
            <w:r>
              <w:rPr>
                <w:rFonts w:ascii="Arial" w:hAnsi="Arial" w:cs="Arial"/>
                <w:sz w:val="20"/>
                <w:szCs w:val="20"/>
              </w:rPr>
              <w:t>User Name</w:t>
            </w:r>
          </w:p>
          <w:p w:rsidR="00665C1E" w:rsidRDefault="00665C1E" w:rsidP="00077E44">
            <w:pPr>
              <w:pStyle w:val="ListParagraph"/>
              <w:numPr>
                <w:ilvl w:val="0"/>
                <w:numId w:val="55"/>
              </w:numPr>
              <w:rPr>
                <w:rFonts w:ascii="Arial" w:hAnsi="Arial" w:cs="Arial"/>
                <w:sz w:val="20"/>
                <w:szCs w:val="20"/>
              </w:rPr>
            </w:pPr>
            <w:r>
              <w:rPr>
                <w:rFonts w:ascii="Arial" w:hAnsi="Arial" w:cs="Arial"/>
                <w:sz w:val="20"/>
                <w:szCs w:val="20"/>
              </w:rPr>
              <w:t>Profile Photo</w:t>
            </w:r>
          </w:p>
          <w:p w:rsidR="00665C1E" w:rsidRDefault="0059415A" w:rsidP="00077E44">
            <w:pPr>
              <w:pStyle w:val="ListParagraph"/>
              <w:numPr>
                <w:ilvl w:val="0"/>
                <w:numId w:val="55"/>
              </w:numPr>
              <w:rPr>
                <w:rFonts w:ascii="Arial" w:hAnsi="Arial" w:cs="Arial"/>
                <w:sz w:val="20"/>
                <w:szCs w:val="20"/>
              </w:rPr>
            </w:pPr>
            <w:r>
              <w:rPr>
                <w:rFonts w:ascii="Arial" w:hAnsi="Arial" w:cs="Arial"/>
                <w:sz w:val="20"/>
                <w:szCs w:val="20"/>
              </w:rPr>
              <w:t>L</w:t>
            </w:r>
            <w:r w:rsidR="00665C1E">
              <w:rPr>
                <w:rFonts w:ascii="Arial" w:hAnsi="Arial" w:cs="Arial"/>
                <w:sz w:val="20"/>
                <w:szCs w:val="20"/>
              </w:rPr>
              <w:t>ocation if opted in</w:t>
            </w:r>
          </w:p>
          <w:p w:rsidR="00665C1E" w:rsidRDefault="00665C1E" w:rsidP="00077E44">
            <w:pPr>
              <w:pStyle w:val="ListParagraph"/>
              <w:numPr>
                <w:ilvl w:val="0"/>
                <w:numId w:val="55"/>
              </w:numPr>
              <w:rPr>
                <w:rFonts w:ascii="Arial" w:hAnsi="Arial" w:cs="Arial"/>
                <w:sz w:val="20"/>
                <w:szCs w:val="20"/>
              </w:rPr>
            </w:pPr>
            <w:r>
              <w:rPr>
                <w:rFonts w:ascii="Arial" w:hAnsi="Arial" w:cs="Arial"/>
                <w:sz w:val="20"/>
                <w:szCs w:val="20"/>
              </w:rPr>
              <w:t xml:space="preserve">Badges </w:t>
            </w:r>
          </w:p>
          <w:p w:rsidR="00665C1E" w:rsidRDefault="0004448C" w:rsidP="00077E44">
            <w:pPr>
              <w:pStyle w:val="ListParagraph"/>
              <w:numPr>
                <w:ilvl w:val="0"/>
                <w:numId w:val="55"/>
              </w:numPr>
              <w:rPr>
                <w:rFonts w:ascii="Arial" w:hAnsi="Arial" w:cs="Arial"/>
                <w:sz w:val="20"/>
                <w:szCs w:val="20"/>
              </w:rPr>
            </w:pPr>
            <w:r>
              <w:rPr>
                <w:rFonts w:ascii="Arial" w:hAnsi="Arial" w:cs="Arial"/>
                <w:sz w:val="20"/>
                <w:szCs w:val="20"/>
              </w:rPr>
              <w:t>Questions Asked</w:t>
            </w:r>
          </w:p>
          <w:p w:rsidR="008C595B" w:rsidRPr="00F57A7E" w:rsidRDefault="00665C1E" w:rsidP="000E43F8">
            <w:pPr>
              <w:rPr>
                <w:rFonts w:ascii="Arial" w:hAnsi="Arial" w:cs="Arial"/>
                <w:sz w:val="20"/>
                <w:szCs w:val="20"/>
              </w:rPr>
            </w:pPr>
            <w:r>
              <w:rPr>
                <w:rFonts w:ascii="Arial" w:hAnsi="Arial" w:cs="Arial"/>
                <w:sz w:val="20"/>
                <w:szCs w:val="20"/>
              </w:rPr>
              <w:t>Badges Link to static communities page with explanation of badges</w:t>
            </w:r>
          </w:p>
        </w:tc>
      </w:tr>
      <w:tr w:rsidR="00665C1E" w:rsidRPr="001068D4" w:rsidTr="00CD29FE">
        <w:tc>
          <w:tcPr>
            <w:tcW w:w="810" w:type="dxa"/>
          </w:tcPr>
          <w:p w:rsidR="00665C1E" w:rsidRDefault="006E38B1" w:rsidP="000E43F8">
            <w:pPr>
              <w:rPr>
                <w:rFonts w:ascii="Arial" w:hAnsi="Arial" w:cs="Arial"/>
                <w:sz w:val="20"/>
                <w:szCs w:val="20"/>
              </w:rPr>
            </w:pPr>
            <w:r>
              <w:rPr>
                <w:rFonts w:ascii="Arial" w:hAnsi="Arial" w:cs="Arial"/>
                <w:sz w:val="20"/>
                <w:szCs w:val="20"/>
              </w:rPr>
              <w:t>3.2</w:t>
            </w:r>
            <w:r w:rsidR="00665C1E">
              <w:rPr>
                <w:rFonts w:ascii="Arial" w:hAnsi="Arial" w:cs="Arial"/>
                <w:sz w:val="20"/>
                <w:szCs w:val="20"/>
              </w:rPr>
              <w:t>.</w:t>
            </w:r>
            <w:r w:rsidR="0004448C">
              <w:rPr>
                <w:rFonts w:ascii="Arial" w:hAnsi="Arial" w:cs="Arial"/>
                <w:sz w:val="20"/>
                <w:szCs w:val="20"/>
              </w:rPr>
              <w:t>2</w:t>
            </w:r>
          </w:p>
        </w:tc>
        <w:tc>
          <w:tcPr>
            <w:tcW w:w="8730" w:type="dxa"/>
          </w:tcPr>
          <w:p w:rsidR="00665C1E" w:rsidRDefault="00665C1E" w:rsidP="000E43F8">
            <w:pPr>
              <w:rPr>
                <w:rFonts w:ascii="Arial" w:hAnsi="Arial" w:cs="Arial"/>
                <w:sz w:val="20"/>
                <w:szCs w:val="20"/>
              </w:rPr>
            </w:pPr>
            <w:r>
              <w:rPr>
                <w:rFonts w:ascii="Arial" w:hAnsi="Arial" w:cs="Arial"/>
                <w:sz w:val="20"/>
                <w:szCs w:val="20"/>
              </w:rPr>
              <w:t xml:space="preserve">Discussion Activity shows user discussions he has posted in that have had activity in the last 30 days.  </w:t>
            </w:r>
          </w:p>
        </w:tc>
      </w:tr>
      <w:tr w:rsidR="00657C93" w:rsidRPr="001068D4" w:rsidTr="00CD29FE">
        <w:tc>
          <w:tcPr>
            <w:tcW w:w="810" w:type="dxa"/>
          </w:tcPr>
          <w:p w:rsidR="00657C93" w:rsidRDefault="00657C93" w:rsidP="000E43F8">
            <w:pPr>
              <w:rPr>
                <w:rFonts w:ascii="Arial" w:hAnsi="Arial" w:cs="Arial"/>
                <w:sz w:val="20"/>
                <w:szCs w:val="20"/>
              </w:rPr>
            </w:pPr>
            <w:r>
              <w:rPr>
                <w:rFonts w:ascii="Arial" w:hAnsi="Arial" w:cs="Arial"/>
                <w:sz w:val="20"/>
                <w:szCs w:val="20"/>
              </w:rPr>
              <w:t>3.2.</w:t>
            </w:r>
            <w:r w:rsidR="0004448C">
              <w:rPr>
                <w:rFonts w:ascii="Arial" w:hAnsi="Arial" w:cs="Arial"/>
                <w:sz w:val="20"/>
                <w:szCs w:val="20"/>
              </w:rPr>
              <w:t>3</w:t>
            </w:r>
          </w:p>
        </w:tc>
        <w:tc>
          <w:tcPr>
            <w:tcW w:w="8730" w:type="dxa"/>
          </w:tcPr>
          <w:p w:rsidR="00C00A91" w:rsidRDefault="00C00A91" w:rsidP="000E43F8">
            <w:pPr>
              <w:rPr>
                <w:rFonts w:ascii="Arial" w:hAnsi="Arial" w:cs="Arial"/>
                <w:sz w:val="20"/>
                <w:szCs w:val="20"/>
              </w:rPr>
            </w:pPr>
            <w:r>
              <w:rPr>
                <w:rFonts w:ascii="Arial" w:hAnsi="Arial" w:cs="Arial"/>
                <w:sz w:val="20"/>
                <w:szCs w:val="20"/>
              </w:rPr>
              <w:t xml:space="preserve">Contact a moderator contact (mailto: client) </w:t>
            </w:r>
          </w:p>
          <w:p w:rsidR="00322165" w:rsidRDefault="00C00A91">
            <w:pPr>
              <w:pStyle w:val="ListParagraph"/>
              <w:numPr>
                <w:ilvl w:val="0"/>
                <w:numId w:val="59"/>
              </w:numPr>
              <w:rPr>
                <w:rFonts w:ascii="Arial" w:hAnsi="Arial" w:cs="Arial"/>
                <w:sz w:val="20"/>
                <w:szCs w:val="20"/>
              </w:rPr>
            </w:pPr>
            <w:r>
              <w:rPr>
                <w:rFonts w:ascii="Arial" w:hAnsi="Arial" w:cs="Arial"/>
                <w:sz w:val="20"/>
                <w:szCs w:val="20"/>
              </w:rPr>
              <w:t xml:space="preserve">Include help text – please include a way for us to contact you in the note. </w:t>
            </w:r>
          </w:p>
        </w:tc>
      </w:tr>
    </w:tbl>
    <w:p w:rsidR="00397072" w:rsidRDefault="00397072" w:rsidP="003075F8">
      <w:pPr>
        <w:rPr>
          <w:b/>
          <w:i/>
          <w:color w:val="FF0000"/>
          <w:szCs w:val="22"/>
        </w:rPr>
      </w:pPr>
    </w:p>
    <w:p w:rsidR="003075F8" w:rsidRPr="003075F8" w:rsidRDefault="009C2BA6" w:rsidP="003075F8">
      <w:pPr>
        <w:rPr>
          <w:color w:val="FF0000"/>
          <w:szCs w:val="22"/>
        </w:rPr>
      </w:pPr>
      <w:proofErr w:type="gramStart"/>
      <w:r>
        <w:rPr>
          <w:color w:val="FF0000"/>
          <w:szCs w:val="22"/>
        </w:rPr>
        <w:t>WCS Profile to not be modified in first phase; existing integration (My Stuff and Order Center links) to be maintained only.</w:t>
      </w:r>
      <w:proofErr w:type="gramEnd"/>
      <w:r>
        <w:rPr>
          <w:color w:val="FF0000"/>
          <w:szCs w:val="22"/>
        </w:rPr>
        <w:t xml:space="preserve"> </w:t>
      </w:r>
    </w:p>
    <w:p w:rsidR="00105978" w:rsidRDefault="00105978" w:rsidP="000D3277">
      <w:pPr>
        <w:pStyle w:val="Heading2"/>
      </w:pPr>
      <w:bookmarkStart w:id="21" w:name="_Toc324835445"/>
      <w:r>
        <w:t>Header</w:t>
      </w:r>
      <w:bookmarkEnd w:id="21"/>
      <w:r>
        <w:t xml:space="preserve"> </w:t>
      </w:r>
    </w:p>
    <w:tbl>
      <w:tblPr>
        <w:tblW w:w="95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810"/>
        <w:gridCol w:w="8730"/>
      </w:tblGrid>
      <w:tr w:rsidR="00105978" w:rsidRPr="001068D4" w:rsidTr="00105978">
        <w:tc>
          <w:tcPr>
            <w:tcW w:w="810" w:type="dxa"/>
            <w:shd w:val="clear" w:color="auto" w:fill="B6DDE8"/>
          </w:tcPr>
          <w:p w:rsidR="00105978" w:rsidRPr="001068D4" w:rsidRDefault="00105978" w:rsidP="00105978">
            <w:pPr>
              <w:rPr>
                <w:rFonts w:ascii="Arial" w:hAnsi="Arial" w:cs="Arial"/>
                <w:b/>
                <w:sz w:val="18"/>
                <w:szCs w:val="20"/>
              </w:rPr>
            </w:pPr>
            <w:proofErr w:type="spellStart"/>
            <w:r w:rsidRPr="001068D4">
              <w:rPr>
                <w:rFonts w:ascii="Arial" w:hAnsi="Arial" w:cs="Arial"/>
                <w:b/>
                <w:sz w:val="18"/>
                <w:szCs w:val="20"/>
              </w:rPr>
              <w:t>Req</w:t>
            </w:r>
            <w:proofErr w:type="spellEnd"/>
            <w:r w:rsidRPr="001068D4">
              <w:rPr>
                <w:rFonts w:ascii="Arial" w:hAnsi="Arial" w:cs="Arial"/>
                <w:b/>
                <w:sz w:val="18"/>
                <w:szCs w:val="20"/>
              </w:rPr>
              <w:t xml:space="preserve"> #</w:t>
            </w:r>
          </w:p>
        </w:tc>
        <w:tc>
          <w:tcPr>
            <w:tcW w:w="8730" w:type="dxa"/>
            <w:shd w:val="clear" w:color="auto" w:fill="B6DDE8"/>
          </w:tcPr>
          <w:p w:rsidR="00105978" w:rsidRPr="001068D4" w:rsidRDefault="00105978" w:rsidP="00105978">
            <w:pPr>
              <w:rPr>
                <w:rFonts w:ascii="Arial" w:hAnsi="Arial" w:cs="Arial"/>
                <w:b/>
                <w:sz w:val="18"/>
                <w:szCs w:val="20"/>
              </w:rPr>
            </w:pPr>
            <w:r w:rsidRPr="001068D4">
              <w:rPr>
                <w:rFonts w:ascii="Arial" w:hAnsi="Arial" w:cs="Arial"/>
                <w:b/>
                <w:sz w:val="18"/>
                <w:szCs w:val="20"/>
              </w:rPr>
              <w:t xml:space="preserve">Description </w:t>
            </w:r>
          </w:p>
        </w:tc>
      </w:tr>
      <w:tr w:rsidR="00105978" w:rsidRPr="001068D4" w:rsidTr="00105978">
        <w:tc>
          <w:tcPr>
            <w:tcW w:w="810" w:type="dxa"/>
          </w:tcPr>
          <w:p w:rsidR="00105978" w:rsidRPr="001068D4" w:rsidRDefault="00105978" w:rsidP="00105978">
            <w:pPr>
              <w:rPr>
                <w:rFonts w:ascii="Arial" w:hAnsi="Arial" w:cs="Arial"/>
                <w:sz w:val="18"/>
                <w:szCs w:val="20"/>
              </w:rPr>
            </w:pPr>
            <w:r w:rsidRPr="001068D4">
              <w:rPr>
                <w:rFonts w:ascii="Arial" w:hAnsi="Arial" w:cs="Arial"/>
                <w:sz w:val="18"/>
                <w:szCs w:val="20"/>
              </w:rPr>
              <w:t>3.3.1</w:t>
            </w:r>
          </w:p>
        </w:tc>
        <w:tc>
          <w:tcPr>
            <w:tcW w:w="8730" w:type="dxa"/>
          </w:tcPr>
          <w:p w:rsidR="00105978" w:rsidRPr="00BC3F20" w:rsidRDefault="00105978" w:rsidP="00105978">
            <w:pPr>
              <w:rPr>
                <w:rFonts w:ascii="Arial" w:hAnsi="Arial" w:cs="Arial"/>
                <w:b/>
                <w:sz w:val="18"/>
                <w:szCs w:val="20"/>
              </w:rPr>
            </w:pPr>
            <w:r>
              <w:rPr>
                <w:rFonts w:ascii="Arial" w:hAnsi="Arial" w:cs="Arial"/>
                <w:b/>
                <w:sz w:val="18"/>
                <w:szCs w:val="20"/>
              </w:rPr>
              <w:t xml:space="preserve">Header </w:t>
            </w:r>
          </w:p>
          <w:p w:rsidR="00105978" w:rsidRDefault="00105978" w:rsidP="00077E44">
            <w:pPr>
              <w:pStyle w:val="ListParagraph"/>
              <w:numPr>
                <w:ilvl w:val="0"/>
                <w:numId w:val="41"/>
              </w:numPr>
              <w:rPr>
                <w:rFonts w:ascii="Arial" w:hAnsi="Arial" w:cs="Arial"/>
                <w:sz w:val="18"/>
                <w:szCs w:val="20"/>
              </w:rPr>
            </w:pPr>
            <w:r>
              <w:rPr>
                <w:rFonts w:ascii="Arial" w:hAnsi="Arial" w:cs="Arial"/>
                <w:sz w:val="18"/>
                <w:szCs w:val="20"/>
              </w:rPr>
              <w:t>Log in /</w:t>
            </w:r>
            <w:r w:rsidR="00813201">
              <w:rPr>
                <w:rFonts w:ascii="Arial" w:hAnsi="Arial" w:cs="Arial"/>
                <w:sz w:val="18"/>
                <w:szCs w:val="20"/>
              </w:rPr>
              <w:t xml:space="preserve"> Join the Communities; Log Out </w:t>
            </w:r>
          </w:p>
          <w:p w:rsidR="00105978" w:rsidRDefault="00105978" w:rsidP="00077E44">
            <w:pPr>
              <w:pStyle w:val="ListParagraph"/>
              <w:numPr>
                <w:ilvl w:val="0"/>
                <w:numId w:val="41"/>
              </w:numPr>
              <w:rPr>
                <w:rFonts w:ascii="Arial" w:hAnsi="Arial" w:cs="Arial"/>
                <w:sz w:val="18"/>
                <w:szCs w:val="20"/>
              </w:rPr>
            </w:pPr>
            <w:r>
              <w:rPr>
                <w:rFonts w:ascii="Arial" w:hAnsi="Arial" w:cs="Arial"/>
                <w:sz w:val="18"/>
                <w:szCs w:val="20"/>
              </w:rPr>
              <w:t>Customer Service link</w:t>
            </w:r>
          </w:p>
          <w:p w:rsidR="00105978" w:rsidRDefault="00105978" w:rsidP="00077E44">
            <w:pPr>
              <w:pStyle w:val="ListParagraph"/>
              <w:numPr>
                <w:ilvl w:val="0"/>
                <w:numId w:val="41"/>
              </w:numPr>
              <w:rPr>
                <w:rFonts w:ascii="Arial" w:hAnsi="Arial" w:cs="Arial"/>
                <w:sz w:val="18"/>
                <w:szCs w:val="20"/>
              </w:rPr>
            </w:pPr>
            <w:r>
              <w:rPr>
                <w:rFonts w:ascii="Arial" w:hAnsi="Arial" w:cs="Arial"/>
                <w:sz w:val="18"/>
                <w:szCs w:val="20"/>
              </w:rPr>
              <w:t>Search</w:t>
            </w:r>
          </w:p>
          <w:p w:rsidR="00813187" w:rsidRDefault="00813187" w:rsidP="00077E44">
            <w:pPr>
              <w:pStyle w:val="ListParagraph"/>
              <w:numPr>
                <w:ilvl w:val="1"/>
                <w:numId w:val="41"/>
              </w:numPr>
              <w:rPr>
                <w:rFonts w:ascii="Arial" w:hAnsi="Arial" w:cs="Arial"/>
                <w:sz w:val="18"/>
                <w:szCs w:val="20"/>
              </w:rPr>
            </w:pPr>
            <w:r>
              <w:rPr>
                <w:rFonts w:ascii="Arial" w:hAnsi="Arial" w:cs="Arial"/>
                <w:sz w:val="18"/>
                <w:szCs w:val="20"/>
              </w:rPr>
              <w:t>Results indicate what type of results are displayed (i.e. whether the content is a blog, Q&amp;A, etc)</w:t>
            </w:r>
          </w:p>
          <w:p w:rsidR="00813187" w:rsidRDefault="00813187" w:rsidP="00077E44">
            <w:pPr>
              <w:pStyle w:val="ListParagraph"/>
              <w:numPr>
                <w:ilvl w:val="1"/>
                <w:numId w:val="41"/>
              </w:numPr>
              <w:rPr>
                <w:rFonts w:ascii="Arial" w:hAnsi="Arial" w:cs="Arial"/>
                <w:sz w:val="18"/>
                <w:szCs w:val="20"/>
              </w:rPr>
            </w:pPr>
            <w:r>
              <w:rPr>
                <w:rFonts w:ascii="Arial" w:hAnsi="Arial" w:cs="Arial"/>
                <w:sz w:val="18"/>
                <w:szCs w:val="20"/>
              </w:rPr>
              <w:t xml:space="preserve">User can filter through search results </w:t>
            </w:r>
          </w:p>
          <w:p w:rsidR="00105978" w:rsidRDefault="00105978" w:rsidP="00077E44">
            <w:pPr>
              <w:pStyle w:val="ListParagraph"/>
              <w:numPr>
                <w:ilvl w:val="0"/>
                <w:numId w:val="41"/>
              </w:numPr>
              <w:rPr>
                <w:rFonts w:ascii="Arial" w:hAnsi="Arial" w:cs="Arial"/>
                <w:sz w:val="18"/>
                <w:szCs w:val="20"/>
              </w:rPr>
            </w:pPr>
            <w:r>
              <w:rPr>
                <w:rFonts w:ascii="Arial" w:hAnsi="Arial" w:cs="Arial"/>
                <w:sz w:val="18"/>
                <w:szCs w:val="20"/>
              </w:rPr>
              <w:lastRenderedPageBreak/>
              <w:t>Number of Members</w:t>
            </w:r>
          </w:p>
          <w:p w:rsidR="00813187" w:rsidRPr="00813187" w:rsidRDefault="00813187" w:rsidP="00077E44">
            <w:pPr>
              <w:pStyle w:val="ListParagraph"/>
              <w:numPr>
                <w:ilvl w:val="0"/>
                <w:numId w:val="41"/>
              </w:numPr>
              <w:rPr>
                <w:rFonts w:ascii="Arial" w:hAnsi="Arial" w:cs="Arial"/>
                <w:sz w:val="18"/>
                <w:szCs w:val="20"/>
              </w:rPr>
            </w:pPr>
            <w:r>
              <w:rPr>
                <w:rFonts w:ascii="Arial" w:hAnsi="Arial" w:cs="Arial"/>
                <w:sz w:val="18"/>
                <w:szCs w:val="20"/>
              </w:rPr>
              <w:t xml:space="preserve">Link for </w:t>
            </w:r>
            <w:proofErr w:type="spellStart"/>
            <w:r>
              <w:rPr>
                <w:rFonts w:ascii="Arial" w:hAnsi="Arial" w:cs="Arial"/>
                <w:sz w:val="18"/>
                <w:szCs w:val="20"/>
              </w:rPr>
              <w:t>MyKmart</w:t>
            </w:r>
            <w:proofErr w:type="spellEnd"/>
            <w:r>
              <w:rPr>
                <w:rFonts w:ascii="Arial" w:hAnsi="Arial" w:cs="Arial"/>
                <w:sz w:val="18"/>
                <w:szCs w:val="20"/>
              </w:rPr>
              <w:t xml:space="preserve"> directing people to associate page (existing)</w:t>
            </w:r>
          </w:p>
        </w:tc>
      </w:tr>
      <w:tr w:rsidR="00105978" w:rsidRPr="001068D4" w:rsidTr="00105978">
        <w:tc>
          <w:tcPr>
            <w:tcW w:w="810" w:type="dxa"/>
          </w:tcPr>
          <w:p w:rsidR="00105978" w:rsidRPr="001068D4" w:rsidRDefault="00105978" w:rsidP="00105978">
            <w:pPr>
              <w:rPr>
                <w:rFonts w:ascii="Arial" w:hAnsi="Arial" w:cs="Arial"/>
                <w:sz w:val="18"/>
                <w:szCs w:val="20"/>
              </w:rPr>
            </w:pPr>
            <w:r w:rsidRPr="001068D4">
              <w:rPr>
                <w:rFonts w:ascii="Arial" w:hAnsi="Arial" w:cs="Arial"/>
                <w:sz w:val="18"/>
                <w:szCs w:val="20"/>
              </w:rPr>
              <w:lastRenderedPageBreak/>
              <w:t>3.3.2</w:t>
            </w:r>
          </w:p>
        </w:tc>
        <w:tc>
          <w:tcPr>
            <w:tcW w:w="8730" w:type="dxa"/>
          </w:tcPr>
          <w:p w:rsidR="00105978" w:rsidRPr="00105978" w:rsidRDefault="00105978" w:rsidP="00105978">
            <w:pPr>
              <w:rPr>
                <w:rFonts w:ascii="Arial" w:hAnsi="Arial" w:cs="Arial"/>
                <w:b/>
                <w:sz w:val="18"/>
                <w:szCs w:val="20"/>
              </w:rPr>
            </w:pPr>
            <w:r w:rsidRPr="00105978">
              <w:rPr>
                <w:rFonts w:ascii="Arial" w:hAnsi="Arial" w:cs="Arial"/>
                <w:b/>
                <w:sz w:val="18"/>
                <w:szCs w:val="20"/>
              </w:rPr>
              <w:t xml:space="preserve">Site Navigation </w:t>
            </w:r>
          </w:p>
          <w:p w:rsidR="00105978" w:rsidRDefault="00105978" w:rsidP="00077E44">
            <w:pPr>
              <w:pStyle w:val="ListParagraph"/>
              <w:numPr>
                <w:ilvl w:val="0"/>
                <w:numId w:val="40"/>
              </w:numPr>
              <w:rPr>
                <w:rFonts w:ascii="Arial" w:hAnsi="Arial" w:cs="Arial"/>
                <w:sz w:val="18"/>
                <w:szCs w:val="20"/>
              </w:rPr>
            </w:pPr>
            <w:r>
              <w:rPr>
                <w:rFonts w:ascii="Arial" w:hAnsi="Arial" w:cs="Arial"/>
                <w:sz w:val="18"/>
                <w:szCs w:val="20"/>
              </w:rPr>
              <w:t>Home</w:t>
            </w:r>
          </w:p>
          <w:p w:rsidR="00105978" w:rsidRPr="00105978" w:rsidRDefault="0004448C" w:rsidP="00077E44">
            <w:pPr>
              <w:pStyle w:val="ListParagraph"/>
              <w:numPr>
                <w:ilvl w:val="0"/>
                <w:numId w:val="40"/>
              </w:numPr>
              <w:rPr>
                <w:rFonts w:ascii="Arial" w:hAnsi="Arial" w:cs="Arial"/>
                <w:sz w:val="18"/>
                <w:szCs w:val="20"/>
              </w:rPr>
            </w:pPr>
            <w:r>
              <w:rPr>
                <w:rFonts w:ascii="Arial" w:hAnsi="Arial" w:cs="Arial"/>
                <w:sz w:val="18"/>
                <w:szCs w:val="20"/>
              </w:rPr>
              <w:t>Categories (L&amp;G, Appliances, Fitness – Phase 1)</w:t>
            </w:r>
          </w:p>
          <w:p w:rsidR="00105978" w:rsidRDefault="0004448C" w:rsidP="00077E44">
            <w:pPr>
              <w:pStyle w:val="ListParagraph"/>
              <w:numPr>
                <w:ilvl w:val="0"/>
                <w:numId w:val="40"/>
              </w:numPr>
              <w:rPr>
                <w:rFonts w:ascii="Arial" w:hAnsi="Arial" w:cs="Arial"/>
                <w:sz w:val="18"/>
                <w:szCs w:val="20"/>
              </w:rPr>
            </w:pPr>
            <w:r>
              <w:rPr>
                <w:rFonts w:ascii="Arial" w:hAnsi="Arial" w:cs="Arial"/>
                <w:sz w:val="18"/>
                <w:szCs w:val="20"/>
              </w:rPr>
              <w:t xml:space="preserve">Customer Service </w:t>
            </w:r>
          </w:p>
          <w:p w:rsidR="00105978" w:rsidRDefault="00105978" w:rsidP="00077E44">
            <w:pPr>
              <w:pStyle w:val="ListParagraph"/>
              <w:numPr>
                <w:ilvl w:val="0"/>
                <w:numId w:val="40"/>
              </w:numPr>
              <w:rPr>
                <w:rFonts w:ascii="Arial" w:hAnsi="Arial" w:cs="Arial"/>
                <w:sz w:val="18"/>
                <w:szCs w:val="20"/>
              </w:rPr>
            </w:pPr>
            <w:r>
              <w:rPr>
                <w:rFonts w:ascii="Arial" w:hAnsi="Arial" w:cs="Arial"/>
                <w:sz w:val="18"/>
                <w:szCs w:val="20"/>
              </w:rPr>
              <w:t>Buying Guides</w:t>
            </w:r>
          </w:p>
          <w:p w:rsidR="00105978" w:rsidRDefault="00105978" w:rsidP="00077E44">
            <w:pPr>
              <w:pStyle w:val="ListParagraph"/>
              <w:numPr>
                <w:ilvl w:val="0"/>
                <w:numId w:val="40"/>
              </w:numPr>
              <w:rPr>
                <w:rFonts w:ascii="Arial" w:hAnsi="Arial" w:cs="Arial"/>
                <w:sz w:val="18"/>
                <w:szCs w:val="20"/>
              </w:rPr>
            </w:pPr>
            <w:r>
              <w:rPr>
                <w:rFonts w:ascii="Arial" w:hAnsi="Arial" w:cs="Arial"/>
                <w:sz w:val="18"/>
                <w:szCs w:val="20"/>
              </w:rPr>
              <w:t xml:space="preserve">Blog </w:t>
            </w:r>
          </w:p>
          <w:p w:rsidR="00105978" w:rsidRDefault="00105978" w:rsidP="00077E44">
            <w:pPr>
              <w:pStyle w:val="ListParagraph"/>
              <w:numPr>
                <w:ilvl w:val="1"/>
                <w:numId w:val="40"/>
              </w:numPr>
              <w:rPr>
                <w:rFonts w:ascii="Arial" w:hAnsi="Arial" w:cs="Arial"/>
                <w:sz w:val="18"/>
                <w:szCs w:val="20"/>
              </w:rPr>
            </w:pPr>
            <w:r>
              <w:rPr>
                <w:rFonts w:ascii="Arial" w:hAnsi="Arial" w:cs="Arial"/>
                <w:sz w:val="18"/>
                <w:szCs w:val="20"/>
              </w:rPr>
              <w:t xml:space="preserve">Page where all blog posts are aggregated, regardless what </w:t>
            </w:r>
            <w:r w:rsidR="0004448C">
              <w:rPr>
                <w:rFonts w:ascii="Arial" w:hAnsi="Arial" w:cs="Arial"/>
                <w:sz w:val="18"/>
                <w:szCs w:val="20"/>
              </w:rPr>
              <w:t>category the</w:t>
            </w:r>
            <w:r>
              <w:rPr>
                <w:rFonts w:ascii="Arial" w:hAnsi="Arial" w:cs="Arial"/>
                <w:sz w:val="18"/>
                <w:szCs w:val="20"/>
              </w:rPr>
              <w:t xml:space="preserve"> blog was written under</w:t>
            </w:r>
          </w:p>
          <w:p w:rsidR="00105978" w:rsidRPr="00657C93" w:rsidRDefault="00105978" w:rsidP="00077E44">
            <w:pPr>
              <w:pStyle w:val="ListParagraph"/>
              <w:numPr>
                <w:ilvl w:val="0"/>
                <w:numId w:val="40"/>
              </w:numPr>
              <w:rPr>
                <w:rFonts w:ascii="Arial" w:hAnsi="Arial" w:cs="Arial"/>
                <w:b/>
                <w:sz w:val="18"/>
                <w:szCs w:val="20"/>
              </w:rPr>
            </w:pPr>
            <w:r>
              <w:rPr>
                <w:rFonts w:ascii="Arial" w:hAnsi="Arial" w:cs="Arial"/>
                <w:sz w:val="18"/>
                <w:szCs w:val="20"/>
              </w:rPr>
              <w:t>Experts</w:t>
            </w:r>
            <w:r w:rsidR="00434572" w:rsidRPr="00434572">
              <w:rPr>
                <w:rFonts w:ascii="Arial" w:hAnsi="Arial" w:cs="Arial"/>
                <w:b/>
                <w:sz w:val="18"/>
                <w:szCs w:val="20"/>
              </w:rPr>
              <w:t xml:space="preserve"> (Phase two) </w:t>
            </w:r>
          </w:p>
          <w:p w:rsidR="00105978" w:rsidRPr="00484614" w:rsidRDefault="00105978" w:rsidP="00077E44">
            <w:pPr>
              <w:pStyle w:val="ListParagraph"/>
              <w:numPr>
                <w:ilvl w:val="0"/>
                <w:numId w:val="40"/>
              </w:numPr>
              <w:rPr>
                <w:rFonts w:ascii="Arial" w:hAnsi="Arial" w:cs="Arial"/>
                <w:sz w:val="18"/>
                <w:szCs w:val="20"/>
              </w:rPr>
            </w:pPr>
          </w:p>
        </w:tc>
      </w:tr>
      <w:tr w:rsidR="00813187" w:rsidRPr="001068D4" w:rsidTr="00105978">
        <w:tc>
          <w:tcPr>
            <w:tcW w:w="810" w:type="dxa"/>
          </w:tcPr>
          <w:p w:rsidR="00813187" w:rsidRPr="001068D4" w:rsidRDefault="00813187" w:rsidP="00105978">
            <w:pPr>
              <w:rPr>
                <w:rFonts w:ascii="Arial" w:hAnsi="Arial" w:cs="Arial"/>
                <w:sz w:val="18"/>
                <w:szCs w:val="20"/>
              </w:rPr>
            </w:pPr>
            <w:r>
              <w:rPr>
                <w:rFonts w:ascii="Arial" w:hAnsi="Arial" w:cs="Arial"/>
                <w:sz w:val="18"/>
                <w:szCs w:val="20"/>
              </w:rPr>
              <w:t>3.3.3</w:t>
            </w:r>
          </w:p>
        </w:tc>
        <w:tc>
          <w:tcPr>
            <w:tcW w:w="8730" w:type="dxa"/>
          </w:tcPr>
          <w:p w:rsidR="00813187" w:rsidRDefault="0004448C" w:rsidP="00105978">
            <w:pPr>
              <w:rPr>
                <w:rFonts w:ascii="Arial" w:hAnsi="Arial" w:cs="Arial"/>
                <w:b/>
                <w:sz w:val="18"/>
                <w:szCs w:val="20"/>
              </w:rPr>
            </w:pPr>
            <w:r>
              <w:rPr>
                <w:rFonts w:ascii="Arial" w:hAnsi="Arial" w:cs="Arial"/>
                <w:b/>
                <w:sz w:val="18"/>
                <w:szCs w:val="20"/>
              </w:rPr>
              <w:t>Navigation Message</w:t>
            </w:r>
          </w:p>
          <w:p w:rsidR="00813187" w:rsidRPr="0004448C" w:rsidRDefault="00813187" w:rsidP="0004448C">
            <w:pPr>
              <w:pStyle w:val="ListParagraph"/>
              <w:numPr>
                <w:ilvl w:val="0"/>
                <w:numId w:val="49"/>
              </w:numPr>
              <w:rPr>
                <w:rFonts w:ascii="Arial" w:hAnsi="Arial" w:cs="Arial"/>
                <w:b/>
                <w:sz w:val="18"/>
                <w:szCs w:val="20"/>
              </w:rPr>
            </w:pPr>
            <w:r>
              <w:rPr>
                <w:rFonts w:ascii="Arial" w:hAnsi="Arial" w:cs="Arial"/>
                <w:sz w:val="18"/>
                <w:szCs w:val="20"/>
              </w:rPr>
              <w:t xml:space="preserve">Highlighted section on the navigation bar </w:t>
            </w:r>
            <w:r w:rsidR="0004448C">
              <w:rPr>
                <w:rFonts w:ascii="Arial" w:hAnsi="Arial" w:cs="Arial"/>
                <w:sz w:val="18"/>
                <w:szCs w:val="20"/>
              </w:rPr>
              <w:t xml:space="preserve">that </w:t>
            </w:r>
            <w:r w:rsidRPr="00813187">
              <w:rPr>
                <w:rFonts w:ascii="Arial" w:hAnsi="Arial" w:cs="Arial"/>
                <w:sz w:val="18"/>
                <w:szCs w:val="20"/>
              </w:rPr>
              <w:t xml:space="preserve">links to any part of the site that admin wants highlighted. Text is input by admin  </w:t>
            </w:r>
          </w:p>
          <w:p w:rsidR="0004448C" w:rsidRPr="0004448C" w:rsidRDefault="0004448C" w:rsidP="0004448C">
            <w:pPr>
              <w:pStyle w:val="ListParagraph"/>
              <w:numPr>
                <w:ilvl w:val="0"/>
                <w:numId w:val="49"/>
              </w:numPr>
              <w:rPr>
                <w:rFonts w:ascii="Arial" w:hAnsi="Arial" w:cs="Arial"/>
                <w:b/>
                <w:sz w:val="18"/>
                <w:szCs w:val="20"/>
              </w:rPr>
            </w:pPr>
            <w:r>
              <w:rPr>
                <w:rFonts w:ascii="Arial" w:hAnsi="Arial" w:cs="Arial"/>
                <w:sz w:val="18"/>
                <w:szCs w:val="20"/>
              </w:rPr>
              <w:t xml:space="preserve">Updated in Admin tool </w:t>
            </w:r>
          </w:p>
          <w:p w:rsidR="0004448C" w:rsidRPr="00813187" w:rsidRDefault="0004448C" w:rsidP="0004448C">
            <w:pPr>
              <w:pStyle w:val="ListParagraph"/>
              <w:numPr>
                <w:ilvl w:val="0"/>
                <w:numId w:val="49"/>
              </w:numPr>
              <w:rPr>
                <w:rFonts w:ascii="Arial" w:hAnsi="Arial" w:cs="Arial"/>
                <w:b/>
                <w:sz w:val="18"/>
                <w:szCs w:val="20"/>
              </w:rPr>
            </w:pPr>
            <w:r>
              <w:rPr>
                <w:rFonts w:ascii="Arial" w:hAnsi="Arial" w:cs="Arial"/>
                <w:sz w:val="18"/>
                <w:szCs w:val="20"/>
              </w:rPr>
              <w:t xml:space="preserve">Current example: </w:t>
            </w:r>
            <w:r w:rsidR="00EC3C67">
              <w:rPr>
                <w:rFonts w:ascii="Arial" w:hAnsi="Arial" w:cs="Arial"/>
                <w:noProof/>
                <w:sz w:val="18"/>
                <w:szCs w:val="20"/>
              </w:rPr>
              <w:drawing>
                <wp:inline distT="0" distB="0" distL="0" distR="0">
                  <wp:extent cx="4838700" cy="723900"/>
                  <wp:effectExtent l="171450" t="133350" r="361950" b="30480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4838700" cy="723900"/>
                          </a:xfrm>
                          <a:prstGeom prst="rect">
                            <a:avLst/>
                          </a:prstGeom>
                          <a:ln>
                            <a:noFill/>
                          </a:ln>
                          <a:effectLst>
                            <a:outerShdw blurRad="292100" dist="139700" dir="2700000" algn="tl" rotWithShape="0">
                              <a:srgbClr val="333333">
                                <a:alpha val="65000"/>
                              </a:srgbClr>
                            </a:outerShdw>
                          </a:effectLst>
                        </pic:spPr>
                      </pic:pic>
                    </a:graphicData>
                  </a:graphic>
                </wp:inline>
              </w:drawing>
            </w:r>
          </w:p>
        </w:tc>
      </w:tr>
      <w:tr w:rsidR="004944FD" w:rsidRPr="001068D4" w:rsidTr="00105978">
        <w:tc>
          <w:tcPr>
            <w:tcW w:w="810" w:type="dxa"/>
          </w:tcPr>
          <w:p w:rsidR="004944FD" w:rsidRDefault="004944FD" w:rsidP="00105978">
            <w:pPr>
              <w:rPr>
                <w:rFonts w:ascii="Arial" w:hAnsi="Arial" w:cs="Arial"/>
                <w:sz w:val="18"/>
                <w:szCs w:val="20"/>
              </w:rPr>
            </w:pPr>
            <w:r>
              <w:rPr>
                <w:rFonts w:ascii="Arial" w:hAnsi="Arial" w:cs="Arial"/>
                <w:sz w:val="18"/>
                <w:szCs w:val="20"/>
              </w:rPr>
              <w:t>3.3.4</w:t>
            </w:r>
          </w:p>
        </w:tc>
        <w:tc>
          <w:tcPr>
            <w:tcW w:w="8730" w:type="dxa"/>
          </w:tcPr>
          <w:p w:rsidR="004944FD" w:rsidRDefault="004944FD" w:rsidP="00105978">
            <w:pPr>
              <w:rPr>
                <w:rFonts w:ascii="Arial" w:hAnsi="Arial" w:cs="Arial"/>
                <w:b/>
                <w:sz w:val="18"/>
                <w:szCs w:val="20"/>
              </w:rPr>
            </w:pPr>
            <w:proofErr w:type="spellStart"/>
            <w:r>
              <w:rPr>
                <w:rFonts w:ascii="Arial" w:hAnsi="Arial" w:cs="Arial"/>
                <w:b/>
                <w:sz w:val="18"/>
                <w:szCs w:val="20"/>
              </w:rPr>
              <w:t>Qualtrics</w:t>
            </w:r>
            <w:proofErr w:type="spellEnd"/>
            <w:r>
              <w:rPr>
                <w:rFonts w:ascii="Arial" w:hAnsi="Arial" w:cs="Arial"/>
                <w:b/>
                <w:sz w:val="18"/>
                <w:szCs w:val="20"/>
              </w:rPr>
              <w:t xml:space="preserve"> feedback link </w:t>
            </w:r>
          </w:p>
        </w:tc>
      </w:tr>
    </w:tbl>
    <w:p w:rsidR="000D3277" w:rsidRDefault="000D3277" w:rsidP="000D3277">
      <w:pPr>
        <w:pStyle w:val="Heading2"/>
      </w:pPr>
      <w:bookmarkStart w:id="22" w:name="_Toc324835446"/>
      <w:r>
        <w:t>Homepage</w:t>
      </w:r>
      <w:r w:rsidR="00304407">
        <w:t xml:space="preserve"> </w:t>
      </w:r>
      <w:r>
        <w:t>– P1 &amp; P2</w:t>
      </w:r>
      <w:bookmarkEnd w:id="22"/>
    </w:p>
    <w:tbl>
      <w:tblPr>
        <w:tblW w:w="95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810"/>
        <w:gridCol w:w="8730"/>
      </w:tblGrid>
      <w:tr w:rsidR="000D3277" w:rsidRPr="001068D4" w:rsidTr="00F37A79">
        <w:tc>
          <w:tcPr>
            <w:tcW w:w="810" w:type="dxa"/>
            <w:shd w:val="clear" w:color="auto" w:fill="B6DDE8"/>
          </w:tcPr>
          <w:p w:rsidR="000D3277" w:rsidRPr="001068D4" w:rsidRDefault="000D3277" w:rsidP="000D3277">
            <w:pPr>
              <w:rPr>
                <w:rFonts w:ascii="Arial" w:hAnsi="Arial" w:cs="Arial"/>
                <w:b/>
                <w:sz w:val="18"/>
                <w:szCs w:val="20"/>
              </w:rPr>
            </w:pPr>
            <w:proofErr w:type="spellStart"/>
            <w:r w:rsidRPr="001068D4">
              <w:rPr>
                <w:rFonts w:ascii="Arial" w:hAnsi="Arial" w:cs="Arial"/>
                <w:b/>
                <w:sz w:val="18"/>
                <w:szCs w:val="20"/>
              </w:rPr>
              <w:t>Req</w:t>
            </w:r>
            <w:proofErr w:type="spellEnd"/>
            <w:r w:rsidRPr="001068D4">
              <w:rPr>
                <w:rFonts w:ascii="Arial" w:hAnsi="Arial" w:cs="Arial"/>
                <w:b/>
                <w:sz w:val="18"/>
                <w:szCs w:val="20"/>
              </w:rPr>
              <w:t xml:space="preserve"> #</w:t>
            </w:r>
          </w:p>
        </w:tc>
        <w:tc>
          <w:tcPr>
            <w:tcW w:w="8730" w:type="dxa"/>
            <w:shd w:val="clear" w:color="auto" w:fill="B6DDE8"/>
          </w:tcPr>
          <w:p w:rsidR="000D3277" w:rsidRPr="001068D4" w:rsidRDefault="000D3277" w:rsidP="000D3277">
            <w:pPr>
              <w:rPr>
                <w:rFonts w:ascii="Arial" w:hAnsi="Arial" w:cs="Arial"/>
                <w:b/>
                <w:sz w:val="18"/>
                <w:szCs w:val="20"/>
              </w:rPr>
            </w:pPr>
            <w:r w:rsidRPr="001068D4">
              <w:rPr>
                <w:rFonts w:ascii="Arial" w:hAnsi="Arial" w:cs="Arial"/>
                <w:b/>
                <w:sz w:val="18"/>
                <w:szCs w:val="20"/>
              </w:rPr>
              <w:t xml:space="preserve">Description </w:t>
            </w:r>
          </w:p>
        </w:tc>
      </w:tr>
      <w:tr w:rsidR="000D3277" w:rsidRPr="001068D4" w:rsidTr="00F37A79">
        <w:tc>
          <w:tcPr>
            <w:tcW w:w="810" w:type="dxa"/>
          </w:tcPr>
          <w:p w:rsidR="000D3277" w:rsidRPr="001068D4" w:rsidRDefault="00105978" w:rsidP="000D3277">
            <w:pPr>
              <w:rPr>
                <w:rFonts w:ascii="Arial" w:hAnsi="Arial" w:cs="Arial"/>
                <w:sz w:val="18"/>
                <w:szCs w:val="20"/>
              </w:rPr>
            </w:pPr>
            <w:r>
              <w:rPr>
                <w:rFonts w:ascii="Arial" w:hAnsi="Arial" w:cs="Arial"/>
                <w:sz w:val="18"/>
                <w:szCs w:val="20"/>
              </w:rPr>
              <w:t>3.4</w:t>
            </w:r>
            <w:r w:rsidR="000D3277" w:rsidRPr="001068D4">
              <w:rPr>
                <w:rFonts w:ascii="Arial" w:hAnsi="Arial" w:cs="Arial"/>
                <w:sz w:val="18"/>
                <w:szCs w:val="20"/>
              </w:rPr>
              <w:t>.</w:t>
            </w:r>
            <w:r w:rsidR="00CD29FE">
              <w:rPr>
                <w:rFonts w:ascii="Arial" w:hAnsi="Arial" w:cs="Arial"/>
                <w:sz w:val="18"/>
                <w:szCs w:val="20"/>
              </w:rPr>
              <w:t>1</w:t>
            </w:r>
          </w:p>
        </w:tc>
        <w:tc>
          <w:tcPr>
            <w:tcW w:w="8730" w:type="dxa"/>
          </w:tcPr>
          <w:p w:rsidR="000D3277" w:rsidRPr="00CC2E29" w:rsidRDefault="00CD29FE" w:rsidP="000D3277">
            <w:pPr>
              <w:rPr>
                <w:rFonts w:ascii="Arial" w:hAnsi="Arial" w:cs="Arial"/>
                <w:b/>
                <w:sz w:val="18"/>
                <w:szCs w:val="20"/>
              </w:rPr>
            </w:pPr>
            <w:r>
              <w:rPr>
                <w:rFonts w:ascii="Arial" w:hAnsi="Arial" w:cs="Arial"/>
                <w:b/>
                <w:sz w:val="18"/>
                <w:szCs w:val="20"/>
              </w:rPr>
              <w:t xml:space="preserve">Homepage (same view for logged in and logged out) </w:t>
            </w:r>
          </w:p>
          <w:p w:rsidR="000D3277" w:rsidRDefault="00484614" w:rsidP="00077E44">
            <w:pPr>
              <w:pStyle w:val="ListParagraph"/>
              <w:numPr>
                <w:ilvl w:val="0"/>
                <w:numId w:val="40"/>
              </w:numPr>
              <w:rPr>
                <w:rFonts w:ascii="Arial" w:hAnsi="Arial" w:cs="Arial"/>
                <w:sz w:val="18"/>
                <w:szCs w:val="20"/>
              </w:rPr>
            </w:pPr>
            <w:r>
              <w:rPr>
                <w:rFonts w:ascii="Arial" w:hAnsi="Arial" w:cs="Arial"/>
                <w:sz w:val="18"/>
                <w:szCs w:val="20"/>
              </w:rPr>
              <w:t>User sees featured</w:t>
            </w:r>
            <w:r w:rsidR="000D3277" w:rsidRPr="00CC2E29">
              <w:rPr>
                <w:rFonts w:ascii="Arial" w:hAnsi="Arial" w:cs="Arial"/>
                <w:sz w:val="18"/>
                <w:szCs w:val="20"/>
              </w:rPr>
              <w:t xml:space="preserve"> </w:t>
            </w:r>
            <w:r w:rsidR="000D3277">
              <w:rPr>
                <w:rFonts w:ascii="Arial" w:hAnsi="Arial" w:cs="Arial"/>
                <w:sz w:val="18"/>
                <w:szCs w:val="20"/>
              </w:rPr>
              <w:t>Blog posts</w:t>
            </w:r>
            <w:r w:rsidR="000D3277" w:rsidRPr="00CC2E29">
              <w:rPr>
                <w:rFonts w:ascii="Arial" w:hAnsi="Arial" w:cs="Arial"/>
                <w:sz w:val="18"/>
                <w:szCs w:val="20"/>
              </w:rPr>
              <w:t xml:space="preserve"> </w:t>
            </w:r>
            <w:r w:rsidR="000D3277">
              <w:rPr>
                <w:rFonts w:ascii="Arial" w:hAnsi="Arial" w:cs="Arial"/>
                <w:sz w:val="18"/>
                <w:szCs w:val="20"/>
              </w:rPr>
              <w:t>from the site</w:t>
            </w:r>
          </w:p>
          <w:p w:rsidR="000D3277" w:rsidRDefault="000D3277" w:rsidP="00077E44">
            <w:pPr>
              <w:pStyle w:val="ListParagraph"/>
              <w:numPr>
                <w:ilvl w:val="0"/>
                <w:numId w:val="40"/>
              </w:numPr>
              <w:rPr>
                <w:rFonts w:ascii="Arial" w:hAnsi="Arial" w:cs="Arial"/>
                <w:sz w:val="18"/>
                <w:szCs w:val="20"/>
              </w:rPr>
            </w:pPr>
            <w:r w:rsidRPr="00CC2E29">
              <w:rPr>
                <w:rFonts w:ascii="Arial" w:hAnsi="Arial" w:cs="Arial"/>
                <w:sz w:val="18"/>
                <w:szCs w:val="20"/>
              </w:rPr>
              <w:t xml:space="preserve">User sees </w:t>
            </w:r>
            <w:r w:rsidR="00484614">
              <w:rPr>
                <w:rFonts w:ascii="Arial" w:hAnsi="Arial" w:cs="Arial"/>
                <w:sz w:val="18"/>
                <w:szCs w:val="20"/>
              </w:rPr>
              <w:t>featured</w:t>
            </w:r>
            <w:r w:rsidRPr="00CC2E29">
              <w:rPr>
                <w:rFonts w:ascii="Arial" w:hAnsi="Arial" w:cs="Arial"/>
                <w:sz w:val="18"/>
                <w:szCs w:val="20"/>
              </w:rPr>
              <w:t xml:space="preserve"> Q&amp;A made throughout the site</w:t>
            </w:r>
          </w:p>
          <w:p w:rsidR="0094412D" w:rsidRDefault="0094412D" w:rsidP="00077E44">
            <w:pPr>
              <w:pStyle w:val="ListParagraph"/>
              <w:numPr>
                <w:ilvl w:val="0"/>
                <w:numId w:val="40"/>
              </w:numPr>
              <w:rPr>
                <w:rFonts w:ascii="Arial" w:hAnsi="Arial" w:cs="Arial"/>
                <w:sz w:val="18"/>
                <w:szCs w:val="20"/>
              </w:rPr>
            </w:pPr>
            <w:r>
              <w:rPr>
                <w:rFonts w:ascii="Arial" w:hAnsi="Arial" w:cs="Arial"/>
                <w:sz w:val="18"/>
                <w:szCs w:val="20"/>
              </w:rPr>
              <w:t xml:space="preserve">Recent activity on the site </w:t>
            </w:r>
          </w:p>
          <w:p w:rsidR="00F422EB" w:rsidRPr="00484614" w:rsidRDefault="00F422EB" w:rsidP="00077E44">
            <w:pPr>
              <w:pStyle w:val="ListParagraph"/>
              <w:numPr>
                <w:ilvl w:val="0"/>
                <w:numId w:val="40"/>
              </w:numPr>
              <w:rPr>
                <w:rFonts w:ascii="Arial" w:hAnsi="Arial" w:cs="Arial"/>
                <w:sz w:val="18"/>
                <w:szCs w:val="20"/>
              </w:rPr>
            </w:pPr>
            <w:r>
              <w:rPr>
                <w:rFonts w:ascii="Arial" w:hAnsi="Arial" w:cs="Arial"/>
                <w:sz w:val="18"/>
                <w:szCs w:val="20"/>
              </w:rPr>
              <w:t xml:space="preserve">Ad Units </w:t>
            </w:r>
            <w:r w:rsidRPr="00F422EB">
              <w:rPr>
                <w:rFonts w:ascii="Arial" w:hAnsi="Arial" w:cs="Arial"/>
                <w:b/>
                <w:sz w:val="18"/>
                <w:szCs w:val="20"/>
              </w:rPr>
              <w:t>(3.11)</w:t>
            </w:r>
          </w:p>
          <w:p w:rsidR="00484614" w:rsidRDefault="00484614" w:rsidP="00077E44">
            <w:pPr>
              <w:pStyle w:val="ListParagraph"/>
              <w:numPr>
                <w:ilvl w:val="0"/>
                <w:numId w:val="40"/>
              </w:numPr>
              <w:rPr>
                <w:rFonts w:ascii="Arial" w:hAnsi="Arial" w:cs="Arial"/>
                <w:sz w:val="18"/>
                <w:szCs w:val="20"/>
              </w:rPr>
            </w:pPr>
            <w:r w:rsidRPr="00484614">
              <w:rPr>
                <w:rFonts w:ascii="Arial" w:hAnsi="Arial" w:cs="Arial"/>
                <w:sz w:val="18"/>
                <w:szCs w:val="20"/>
              </w:rPr>
              <w:t xml:space="preserve">Featured </w:t>
            </w:r>
            <w:r w:rsidR="0004448C">
              <w:rPr>
                <w:rFonts w:ascii="Arial" w:hAnsi="Arial" w:cs="Arial"/>
                <w:sz w:val="18"/>
                <w:szCs w:val="20"/>
              </w:rPr>
              <w:t>Business member – controlled through CMS</w:t>
            </w:r>
          </w:p>
          <w:p w:rsidR="0004448C" w:rsidRDefault="0004448C" w:rsidP="00077E44">
            <w:pPr>
              <w:pStyle w:val="ListParagraph"/>
              <w:numPr>
                <w:ilvl w:val="0"/>
                <w:numId w:val="40"/>
              </w:numPr>
              <w:rPr>
                <w:rFonts w:ascii="Arial" w:hAnsi="Arial" w:cs="Arial"/>
                <w:sz w:val="18"/>
                <w:szCs w:val="20"/>
              </w:rPr>
            </w:pPr>
            <w:r>
              <w:rPr>
                <w:rFonts w:ascii="Arial" w:hAnsi="Arial" w:cs="Arial"/>
                <w:sz w:val="18"/>
                <w:szCs w:val="20"/>
              </w:rPr>
              <w:t xml:space="preserve">SEO optimized  </w:t>
            </w:r>
          </w:p>
          <w:p w:rsidR="00B17AB9" w:rsidRPr="00484614" w:rsidRDefault="00B17AB9" w:rsidP="00077E44">
            <w:pPr>
              <w:pStyle w:val="ListParagraph"/>
              <w:numPr>
                <w:ilvl w:val="0"/>
                <w:numId w:val="40"/>
              </w:numPr>
              <w:rPr>
                <w:rFonts w:ascii="Arial" w:hAnsi="Arial" w:cs="Arial"/>
                <w:sz w:val="18"/>
                <w:szCs w:val="20"/>
              </w:rPr>
            </w:pPr>
          </w:p>
        </w:tc>
      </w:tr>
      <w:tr w:rsidR="00583326" w:rsidRPr="001068D4" w:rsidTr="00F37A79">
        <w:tc>
          <w:tcPr>
            <w:tcW w:w="810" w:type="dxa"/>
          </w:tcPr>
          <w:p w:rsidR="00583326" w:rsidRPr="001068D4" w:rsidRDefault="00105978" w:rsidP="000D3277">
            <w:pPr>
              <w:rPr>
                <w:rFonts w:ascii="Arial" w:hAnsi="Arial" w:cs="Arial"/>
                <w:sz w:val="18"/>
                <w:szCs w:val="20"/>
              </w:rPr>
            </w:pPr>
            <w:r>
              <w:rPr>
                <w:rFonts w:ascii="Arial" w:hAnsi="Arial" w:cs="Arial"/>
                <w:sz w:val="18"/>
                <w:szCs w:val="20"/>
              </w:rPr>
              <w:t>3.4</w:t>
            </w:r>
            <w:r w:rsidR="00583326">
              <w:rPr>
                <w:rFonts w:ascii="Arial" w:hAnsi="Arial" w:cs="Arial"/>
                <w:sz w:val="18"/>
                <w:szCs w:val="20"/>
              </w:rPr>
              <w:t>.</w:t>
            </w:r>
            <w:r w:rsidR="00CD29FE">
              <w:rPr>
                <w:rFonts w:ascii="Arial" w:hAnsi="Arial" w:cs="Arial"/>
                <w:sz w:val="18"/>
                <w:szCs w:val="20"/>
              </w:rPr>
              <w:t>2</w:t>
            </w:r>
          </w:p>
        </w:tc>
        <w:tc>
          <w:tcPr>
            <w:tcW w:w="8730" w:type="dxa"/>
          </w:tcPr>
          <w:p w:rsidR="00583326" w:rsidRDefault="00583326" w:rsidP="000D3277">
            <w:pPr>
              <w:rPr>
                <w:rFonts w:ascii="Arial" w:hAnsi="Arial" w:cs="Arial"/>
                <w:b/>
                <w:sz w:val="18"/>
                <w:szCs w:val="20"/>
              </w:rPr>
            </w:pPr>
            <w:r>
              <w:rPr>
                <w:rFonts w:ascii="Arial" w:hAnsi="Arial" w:cs="Arial"/>
                <w:b/>
                <w:sz w:val="18"/>
                <w:szCs w:val="20"/>
              </w:rPr>
              <w:t>Communities Specific Search</w:t>
            </w:r>
          </w:p>
          <w:p w:rsidR="00583326" w:rsidRDefault="00583326" w:rsidP="00077E44">
            <w:pPr>
              <w:pStyle w:val="ListParagraph"/>
              <w:numPr>
                <w:ilvl w:val="0"/>
                <w:numId w:val="42"/>
              </w:numPr>
              <w:rPr>
                <w:rFonts w:ascii="Arial" w:hAnsi="Arial" w:cs="Arial"/>
                <w:sz w:val="18"/>
                <w:szCs w:val="20"/>
              </w:rPr>
            </w:pPr>
            <w:r>
              <w:rPr>
                <w:rFonts w:ascii="Arial" w:hAnsi="Arial" w:cs="Arial"/>
                <w:sz w:val="18"/>
                <w:szCs w:val="20"/>
              </w:rPr>
              <w:t xml:space="preserve">User can search keywords to find Communities content, search should look for relevant titles, </w:t>
            </w:r>
            <w:r>
              <w:rPr>
                <w:rFonts w:ascii="Arial" w:hAnsi="Arial" w:cs="Arial"/>
                <w:sz w:val="18"/>
                <w:szCs w:val="20"/>
              </w:rPr>
              <w:lastRenderedPageBreak/>
              <w:t>content and meta tags, and tags</w:t>
            </w:r>
          </w:p>
          <w:p w:rsidR="00583326" w:rsidRPr="001C675D" w:rsidRDefault="001C675D" w:rsidP="0004448C">
            <w:pPr>
              <w:pStyle w:val="ListParagraph"/>
              <w:numPr>
                <w:ilvl w:val="1"/>
                <w:numId w:val="42"/>
              </w:numPr>
              <w:rPr>
                <w:rFonts w:ascii="Arial" w:hAnsi="Arial" w:cs="Arial"/>
                <w:sz w:val="18"/>
                <w:szCs w:val="20"/>
              </w:rPr>
            </w:pPr>
            <w:r>
              <w:rPr>
                <w:rFonts w:ascii="Arial" w:hAnsi="Arial" w:cs="Arial"/>
                <w:sz w:val="18"/>
                <w:szCs w:val="20"/>
              </w:rPr>
              <w:t xml:space="preserve">Clearly identified content in results (blog post, </w:t>
            </w:r>
            <w:proofErr w:type="spellStart"/>
            <w:r>
              <w:rPr>
                <w:rFonts w:ascii="Arial" w:hAnsi="Arial" w:cs="Arial"/>
                <w:sz w:val="18"/>
                <w:szCs w:val="20"/>
              </w:rPr>
              <w:t>vs</w:t>
            </w:r>
            <w:proofErr w:type="spellEnd"/>
            <w:r>
              <w:rPr>
                <w:rFonts w:ascii="Arial" w:hAnsi="Arial" w:cs="Arial"/>
                <w:sz w:val="18"/>
                <w:szCs w:val="20"/>
              </w:rPr>
              <w:t xml:space="preserve"> Q&amp;A, </w:t>
            </w:r>
            <w:proofErr w:type="spellStart"/>
            <w:r>
              <w:rPr>
                <w:rFonts w:ascii="Arial" w:hAnsi="Arial" w:cs="Arial"/>
                <w:sz w:val="18"/>
                <w:szCs w:val="20"/>
              </w:rPr>
              <w:t>vs</w:t>
            </w:r>
            <w:proofErr w:type="spellEnd"/>
            <w:r w:rsidR="0004448C">
              <w:rPr>
                <w:rFonts w:ascii="Arial" w:hAnsi="Arial" w:cs="Arial"/>
                <w:sz w:val="18"/>
                <w:szCs w:val="20"/>
              </w:rPr>
              <w:t xml:space="preserve"> Buying Guide</w:t>
            </w:r>
            <w:r>
              <w:rPr>
                <w:rFonts w:ascii="Arial" w:hAnsi="Arial" w:cs="Arial"/>
                <w:sz w:val="18"/>
                <w:szCs w:val="20"/>
              </w:rPr>
              <w:t xml:space="preserve">) </w:t>
            </w:r>
          </w:p>
        </w:tc>
      </w:tr>
      <w:tr w:rsidR="00F37A79" w:rsidRPr="001068D4" w:rsidTr="00F37A79">
        <w:tc>
          <w:tcPr>
            <w:tcW w:w="810" w:type="dxa"/>
            <w:tcBorders>
              <w:top w:val="single" w:sz="4" w:space="0" w:color="000000"/>
              <w:left w:val="single" w:sz="4" w:space="0" w:color="000000"/>
              <w:bottom w:val="single" w:sz="4" w:space="0" w:color="000000"/>
              <w:right w:val="single" w:sz="4" w:space="0" w:color="000000"/>
            </w:tcBorders>
            <w:shd w:val="clear" w:color="auto" w:fill="B6DDE8"/>
          </w:tcPr>
          <w:p w:rsidR="00F37A79" w:rsidRPr="001068D4" w:rsidRDefault="00F37A79" w:rsidP="005005DE">
            <w:pPr>
              <w:rPr>
                <w:rFonts w:ascii="Arial" w:hAnsi="Arial" w:cs="Arial"/>
                <w:b/>
                <w:sz w:val="18"/>
                <w:szCs w:val="20"/>
              </w:rPr>
            </w:pPr>
            <w:proofErr w:type="spellStart"/>
            <w:r w:rsidRPr="001068D4">
              <w:rPr>
                <w:rFonts w:ascii="Arial" w:hAnsi="Arial" w:cs="Arial"/>
                <w:b/>
                <w:sz w:val="18"/>
                <w:szCs w:val="20"/>
              </w:rPr>
              <w:lastRenderedPageBreak/>
              <w:t>Req</w:t>
            </w:r>
            <w:proofErr w:type="spellEnd"/>
            <w:r w:rsidRPr="001068D4">
              <w:rPr>
                <w:rFonts w:ascii="Arial" w:hAnsi="Arial" w:cs="Arial"/>
                <w:b/>
                <w:sz w:val="18"/>
                <w:szCs w:val="20"/>
              </w:rPr>
              <w:t xml:space="preserve"> #</w:t>
            </w:r>
          </w:p>
        </w:tc>
        <w:tc>
          <w:tcPr>
            <w:tcW w:w="8730" w:type="dxa"/>
            <w:tcBorders>
              <w:top w:val="single" w:sz="4" w:space="0" w:color="000000"/>
              <w:left w:val="single" w:sz="4" w:space="0" w:color="000000"/>
              <w:bottom w:val="single" w:sz="4" w:space="0" w:color="000000"/>
              <w:right w:val="single" w:sz="4" w:space="0" w:color="000000"/>
            </w:tcBorders>
            <w:shd w:val="clear" w:color="auto" w:fill="B6DDE8"/>
          </w:tcPr>
          <w:p w:rsidR="00F37A79" w:rsidRPr="001068D4" w:rsidRDefault="00F37A79" w:rsidP="005005DE">
            <w:pPr>
              <w:rPr>
                <w:rFonts w:ascii="Arial" w:hAnsi="Arial" w:cs="Arial"/>
                <w:b/>
                <w:sz w:val="18"/>
                <w:szCs w:val="20"/>
              </w:rPr>
            </w:pPr>
            <w:r w:rsidRPr="001068D4">
              <w:rPr>
                <w:rFonts w:ascii="Arial" w:hAnsi="Arial" w:cs="Arial"/>
                <w:b/>
                <w:sz w:val="18"/>
                <w:szCs w:val="20"/>
              </w:rPr>
              <w:t xml:space="preserve">Description </w:t>
            </w:r>
          </w:p>
        </w:tc>
      </w:tr>
      <w:tr w:rsidR="00CD29FE" w:rsidRPr="001068D4" w:rsidTr="00F37A79">
        <w:tc>
          <w:tcPr>
            <w:tcW w:w="810" w:type="dxa"/>
          </w:tcPr>
          <w:p w:rsidR="00CD29FE" w:rsidRDefault="00CD29FE" w:rsidP="000D3277">
            <w:pPr>
              <w:rPr>
                <w:rFonts w:ascii="Arial" w:hAnsi="Arial" w:cs="Arial"/>
                <w:sz w:val="18"/>
                <w:szCs w:val="20"/>
              </w:rPr>
            </w:pPr>
            <w:r>
              <w:rPr>
                <w:rFonts w:ascii="Arial" w:hAnsi="Arial" w:cs="Arial"/>
                <w:sz w:val="18"/>
                <w:szCs w:val="20"/>
              </w:rPr>
              <w:t>3.4</w:t>
            </w:r>
            <w:r w:rsidRPr="001068D4">
              <w:rPr>
                <w:rFonts w:ascii="Arial" w:hAnsi="Arial" w:cs="Arial"/>
                <w:sz w:val="18"/>
                <w:szCs w:val="20"/>
              </w:rPr>
              <w:t>.</w:t>
            </w:r>
            <w:r>
              <w:rPr>
                <w:rFonts w:ascii="Arial" w:hAnsi="Arial" w:cs="Arial"/>
                <w:sz w:val="18"/>
                <w:szCs w:val="20"/>
              </w:rPr>
              <w:t>3</w:t>
            </w:r>
          </w:p>
        </w:tc>
        <w:tc>
          <w:tcPr>
            <w:tcW w:w="8730" w:type="dxa"/>
          </w:tcPr>
          <w:p w:rsidR="00CD29FE" w:rsidRPr="00BC3F20" w:rsidRDefault="00CD29FE" w:rsidP="00CD29FE">
            <w:pPr>
              <w:rPr>
                <w:rFonts w:ascii="Arial" w:hAnsi="Arial" w:cs="Arial"/>
                <w:b/>
                <w:sz w:val="18"/>
                <w:szCs w:val="20"/>
              </w:rPr>
            </w:pPr>
            <w:r>
              <w:rPr>
                <w:rFonts w:ascii="Arial" w:hAnsi="Arial" w:cs="Arial"/>
                <w:b/>
                <w:sz w:val="18"/>
                <w:szCs w:val="20"/>
              </w:rPr>
              <w:t>Signed in User homepage</w:t>
            </w:r>
          </w:p>
          <w:p w:rsidR="00EC3C67" w:rsidRDefault="00EC3C67" w:rsidP="00CD29FE">
            <w:pPr>
              <w:pStyle w:val="ListParagraph"/>
              <w:numPr>
                <w:ilvl w:val="0"/>
                <w:numId w:val="41"/>
              </w:numPr>
              <w:rPr>
                <w:rFonts w:ascii="Arial" w:hAnsi="Arial" w:cs="Arial"/>
                <w:sz w:val="18"/>
                <w:szCs w:val="20"/>
              </w:rPr>
            </w:pPr>
            <w:r>
              <w:rPr>
                <w:rFonts w:ascii="Arial" w:hAnsi="Arial" w:cs="Arial"/>
                <w:sz w:val="18"/>
                <w:szCs w:val="20"/>
              </w:rPr>
              <w:t>Welcome So and So</w:t>
            </w:r>
          </w:p>
          <w:p w:rsidR="00CD29FE" w:rsidRDefault="00CD29FE" w:rsidP="00CD29FE">
            <w:pPr>
              <w:pStyle w:val="ListParagraph"/>
              <w:numPr>
                <w:ilvl w:val="0"/>
                <w:numId w:val="41"/>
              </w:numPr>
              <w:rPr>
                <w:rFonts w:ascii="Arial" w:hAnsi="Arial" w:cs="Arial"/>
                <w:sz w:val="18"/>
                <w:szCs w:val="20"/>
              </w:rPr>
            </w:pPr>
            <w:r>
              <w:rPr>
                <w:rFonts w:ascii="Arial" w:hAnsi="Arial" w:cs="Arial"/>
                <w:sz w:val="18"/>
                <w:szCs w:val="20"/>
              </w:rPr>
              <w:t xml:space="preserve">Recent Blog posts and Buying Guides from </w:t>
            </w:r>
            <w:r w:rsidR="0004448C">
              <w:rPr>
                <w:rFonts w:ascii="Arial" w:hAnsi="Arial" w:cs="Arial"/>
                <w:sz w:val="18"/>
                <w:szCs w:val="20"/>
              </w:rPr>
              <w:t>Category Pages</w:t>
            </w:r>
          </w:p>
          <w:p w:rsidR="00CD29FE" w:rsidRDefault="00CD29FE" w:rsidP="00CD29FE">
            <w:pPr>
              <w:pStyle w:val="ListParagraph"/>
              <w:numPr>
                <w:ilvl w:val="0"/>
                <w:numId w:val="41"/>
              </w:numPr>
              <w:rPr>
                <w:rFonts w:ascii="Arial" w:hAnsi="Arial" w:cs="Arial"/>
                <w:sz w:val="18"/>
                <w:szCs w:val="20"/>
              </w:rPr>
            </w:pPr>
            <w:r w:rsidRPr="00F422EB">
              <w:rPr>
                <w:rFonts w:ascii="Arial" w:hAnsi="Arial" w:cs="Arial"/>
                <w:sz w:val="18"/>
                <w:szCs w:val="20"/>
              </w:rPr>
              <w:t xml:space="preserve">Ad Units </w:t>
            </w:r>
            <w:r w:rsidRPr="00F422EB">
              <w:rPr>
                <w:rFonts w:ascii="Arial" w:hAnsi="Arial" w:cs="Arial"/>
                <w:b/>
                <w:sz w:val="18"/>
                <w:szCs w:val="20"/>
              </w:rPr>
              <w:t>(3.11)</w:t>
            </w:r>
            <w:r>
              <w:rPr>
                <w:rFonts w:ascii="Arial" w:hAnsi="Arial" w:cs="Arial"/>
                <w:sz w:val="18"/>
                <w:szCs w:val="20"/>
              </w:rPr>
              <w:t xml:space="preserve"> – Preset ad units  </w:t>
            </w:r>
          </w:p>
          <w:p w:rsidR="00CD29FE" w:rsidRDefault="00CD29FE" w:rsidP="00CD29FE">
            <w:pPr>
              <w:pStyle w:val="ListParagraph"/>
              <w:numPr>
                <w:ilvl w:val="0"/>
                <w:numId w:val="41"/>
              </w:numPr>
              <w:rPr>
                <w:rFonts w:ascii="Arial" w:hAnsi="Arial" w:cs="Arial"/>
                <w:sz w:val="18"/>
                <w:szCs w:val="20"/>
              </w:rPr>
            </w:pPr>
            <w:r>
              <w:rPr>
                <w:rFonts w:ascii="Arial" w:hAnsi="Arial" w:cs="Arial"/>
                <w:sz w:val="18"/>
                <w:szCs w:val="20"/>
              </w:rPr>
              <w:t xml:space="preserve">Featured </w:t>
            </w:r>
            <w:r w:rsidR="0004448C">
              <w:rPr>
                <w:rFonts w:ascii="Arial" w:hAnsi="Arial" w:cs="Arial"/>
                <w:sz w:val="18"/>
                <w:szCs w:val="20"/>
              </w:rPr>
              <w:t xml:space="preserve">Business </w:t>
            </w:r>
            <w:r>
              <w:rPr>
                <w:rFonts w:ascii="Arial" w:hAnsi="Arial" w:cs="Arial"/>
                <w:sz w:val="18"/>
                <w:szCs w:val="20"/>
              </w:rPr>
              <w:t>Member</w:t>
            </w:r>
            <w:r w:rsidR="0004448C">
              <w:rPr>
                <w:rFonts w:ascii="Arial" w:hAnsi="Arial" w:cs="Arial"/>
                <w:sz w:val="18"/>
                <w:szCs w:val="20"/>
              </w:rPr>
              <w:t xml:space="preserve"> (controlled through CMS)</w:t>
            </w:r>
            <w:r>
              <w:rPr>
                <w:rFonts w:ascii="Arial" w:hAnsi="Arial" w:cs="Arial"/>
                <w:sz w:val="18"/>
                <w:szCs w:val="20"/>
              </w:rPr>
              <w:t xml:space="preserve"> </w:t>
            </w:r>
          </w:p>
          <w:p w:rsidR="00CD29FE" w:rsidRDefault="00CD29FE" w:rsidP="000D3277">
            <w:pPr>
              <w:rPr>
                <w:rFonts w:ascii="Arial" w:hAnsi="Arial" w:cs="Arial"/>
                <w:sz w:val="18"/>
                <w:szCs w:val="20"/>
              </w:rPr>
            </w:pPr>
            <w:r>
              <w:rPr>
                <w:rFonts w:ascii="Arial" w:hAnsi="Arial" w:cs="Arial"/>
                <w:sz w:val="18"/>
                <w:szCs w:val="20"/>
              </w:rPr>
              <w:t xml:space="preserve"> </w:t>
            </w:r>
          </w:p>
        </w:tc>
      </w:tr>
    </w:tbl>
    <w:p w:rsidR="00E909F8" w:rsidRDefault="00DF291E" w:rsidP="00E909F8">
      <w:pPr>
        <w:pStyle w:val="Heading2"/>
      </w:pPr>
      <w:bookmarkStart w:id="23" w:name="_Toc324835447"/>
      <w:r>
        <w:t>Q&amp;A</w:t>
      </w:r>
      <w:r w:rsidR="003736A6">
        <w:t xml:space="preserve"> and Commenting</w:t>
      </w:r>
      <w:r>
        <w:t xml:space="preserve"> Requirements – </w:t>
      </w:r>
      <w:r w:rsidR="00E909F8">
        <w:t>P1</w:t>
      </w:r>
      <w:bookmarkEnd w:id="23"/>
    </w:p>
    <w:tbl>
      <w:tblPr>
        <w:tblW w:w="95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810"/>
        <w:gridCol w:w="8730"/>
      </w:tblGrid>
      <w:tr w:rsidR="00DF291E" w:rsidRPr="001068D4" w:rsidTr="00F37A79">
        <w:tc>
          <w:tcPr>
            <w:tcW w:w="810" w:type="dxa"/>
            <w:tcBorders>
              <w:top w:val="single" w:sz="4" w:space="0" w:color="000000"/>
              <w:left w:val="single" w:sz="4" w:space="0" w:color="000000"/>
              <w:bottom w:val="single" w:sz="4" w:space="0" w:color="000000"/>
              <w:right w:val="single" w:sz="4" w:space="0" w:color="000000"/>
            </w:tcBorders>
            <w:shd w:val="clear" w:color="auto" w:fill="B6DDE8"/>
          </w:tcPr>
          <w:p w:rsidR="00DF291E" w:rsidRPr="001068D4" w:rsidRDefault="00E52AC5" w:rsidP="00E52AC5">
            <w:pPr>
              <w:rPr>
                <w:rFonts w:ascii="Arial" w:hAnsi="Arial" w:cs="Arial"/>
                <w:b/>
                <w:sz w:val="18"/>
                <w:szCs w:val="20"/>
              </w:rPr>
            </w:pPr>
            <w:proofErr w:type="spellStart"/>
            <w:r w:rsidRPr="001068D4">
              <w:rPr>
                <w:rFonts w:ascii="Arial" w:hAnsi="Arial" w:cs="Arial"/>
                <w:b/>
                <w:sz w:val="18"/>
                <w:szCs w:val="20"/>
              </w:rPr>
              <w:t>Req</w:t>
            </w:r>
            <w:proofErr w:type="spellEnd"/>
            <w:r w:rsidRPr="001068D4">
              <w:rPr>
                <w:rFonts w:ascii="Arial" w:hAnsi="Arial" w:cs="Arial"/>
                <w:b/>
                <w:sz w:val="18"/>
                <w:szCs w:val="20"/>
              </w:rPr>
              <w:t xml:space="preserve"> #</w:t>
            </w:r>
          </w:p>
        </w:tc>
        <w:tc>
          <w:tcPr>
            <w:tcW w:w="8730" w:type="dxa"/>
            <w:tcBorders>
              <w:top w:val="single" w:sz="4" w:space="0" w:color="000000"/>
              <w:left w:val="single" w:sz="4" w:space="0" w:color="000000"/>
              <w:bottom w:val="single" w:sz="4" w:space="0" w:color="000000"/>
              <w:right w:val="single" w:sz="4" w:space="0" w:color="000000"/>
            </w:tcBorders>
            <w:shd w:val="clear" w:color="auto" w:fill="B6DDE8"/>
          </w:tcPr>
          <w:p w:rsidR="00DF291E" w:rsidRPr="001068D4" w:rsidRDefault="00DF291E" w:rsidP="009426B4">
            <w:pPr>
              <w:rPr>
                <w:rFonts w:ascii="Arial" w:hAnsi="Arial" w:cs="Arial"/>
                <w:b/>
                <w:sz w:val="18"/>
                <w:szCs w:val="20"/>
              </w:rPr>
            </w:pPr>
            <w:r w:rsidRPr="001068D4">
              <w:rPr>
                <w:rFonts w:ascii="Arial" w:hAnsi="Arial" w:cs="Arial"/>
                <w:b/>
                <w:sz w:val="18"/>
                <w:szCs w:val="20"/>
              </w:rPr>
              <w:t xml:space="preserve">Description </w:t>
            </w:r>
          </w:p>
        </w:tc>
      </w:tr>
      <w:tr w:rsidR="006B0278" w:rsidRPr="001068D4" w:rsidTr="00F37A79">
        <w:tc>
          <w:tcPr>
            <w:tcW w:w="810" w:type="dxa"/>
          </w:tcPr>
          <w:p w:rsidR="006B0278" w:rsidRPr="001068D4" w:rsidRDefault="00105978" w:rsidP="001068D4">
            <w:pPr>
              <w:rPr>
                <w:rFonts w:ascii="Arial" w:hAnsi="Arial" w:cs="Arial"/>
                <w:sz w:val="18"/>
              </w:rPr>
            </w:pPr>
            <w:r>
              <w:rPr>
                <w:rFonts w:ascii="Arial" w:hAnsi="Arial" w:cs="Arial"/>
                <w:sz w:val="18"/>
              </w:rPr>
              <w:t>3.5</w:t>
            </w:r>
            <w:r w:rsidR="006B0278" w:rsidRPr="001068D4">
              <w:rPr>
                <w:rFonts w:ascii="Arial" w:hAnsi="Arial" w:cs="Arial"/>
                <w:sz w:val="18"/>
              </w:rPr>
              <w:t>.1</w:t>
            </w:r>
          </w:p>
        </w:tc>
        <w:tc>
          <w:tcPr>
            <w:tcW w:w="8730" w:type="dxa"/>
          </w:tcPr>
          <w:p w:rsidR="009247A5" w:rsidRPr="001068D4" w:rsidRDefault="009247A5" w:rsidP="009247A5">
            <w:pPr>
              <w:rPr>
                <w:rFonts w:ascii="Arial" w:hAnsi="Arial" w:cs="Arial"/>
                <w:sz w:val="18"/>
              </w:rPr>
            </w:pPr>
            <w:r w:rsidRPr="001068D4">
              <w:rPr>
                <w:rFonts w:ascii="Arial" w:hAnsi="Arial" w:cs="Arial"/>
                <w:sz w:val="18"/>
              </w:rPr>
              <w:t xml:space="preserve">Structured question and answer </w:t>
            </w:r>
            <w:r w:rsidR="0047661E">
              <w:rPr>
                <w:rFonts w:ascii="Arial" w:hAnsi="Arial" w:cs="Arial"/>
                <w:sz w:val="18"/>
              </w:rPr>
              <w:t>in</w:t>
            </w:r>
            <w:r w:rsidRPr="001068D4">
              <w:rPr>
                <w:rFonts w:ascii="Arial" w:hAnsi="Arial" w:cs="Arial"/>
                <w:sz w:val="18"/>
              </w:rPr>
              <w:t xml:space="preserve"> discussion</w:t>
            </w:r>
            <w:r w:rsidR="0047661E">
              <w:rPr>
                <w:rFonts w:ascii="Arial" w:hAnsi="Arial" w:cs="Arial"/>
                <w:sz w:val="18"/>
              </w:rPr>
              <w:t xml:space="preserve"> type</w:t>
            </w:r>
            <w:r w:rsidRPr="001068D4">
              <w:rPr>
                <w:rFonts w:ascii="Arial" w:hAnsi="Arial" w:cs="Arial"/>
                <w:sz w:val="18"/>
              </w:rPr>
              <w:t xml:space="preserve"> forum. </w:t>
            </w:r>
          </w:p>
          <w:p w:rsidR="009247A5" w:rsidRDefault="009247A5" w:rsidP="00077E44">
            <w:pPr>
              <w:pStyle w:val="ListParagraph"/>
              <w:numPr>
                <w:ilvl w:val="0"/>
                <w:numId w:val="27"/>
              </w:numPr>
              <w:rPr>
                <w:rFonts w:ascii="Arial" w:hAnsi="Arial" w:cs="Arial"/>
                <w:sz w:val="18"/>
              </w:rPr>
            </w:pPr>
            <w:r w:rsidRPr="001068D4">
              <w:rPr>
                <w:rFonts w:ascii="Arial" w:hAnsi="Arial" w:cs="Arial"/>
                <w:sz w:val="18"/>
              </w:rPr>
              <w:t xml:space="preserve">Ask questions </w:t>
            </w:r>
          </w:p>
          <w:p w:rsidR="00D0039E" w:rsidRDefault="0047661E" w:rsidP="00077E44">
            <w:pPr>
              <w:pStyle w:val="ListParagraph"/>
              <w:numPr>
                <w:ilvl w:val="1"/>
                <w:numId w:val="27"/>
              </w:numPr>
              <w:rPr>
                <w:rFonts w:ascii="Arial" w:hAnsi="Arial" w:cs="Arial"/>
                <w:sz w:val="18"/>
              </w:rPr>
            </w:pPr>
            <w:commentRangeStart w:id="24"/>
            <w:r>
              <w:rPr>
                <w:rFonts w:ascii="Arial" w:hAnsi="Arial" w:cs="Arial"/>
                <w:sz w:val="18"/>
              </w:rPr>
              <w:t xml:space="preserve">Add tags from predefined list </w:t>
            </w:r>
            <w:commentRangeEnd w:id="24"/>
            <w:r>
              <w:rPr>
                <w:rStyle w:val="CommentReference"/>
              </w:rPr>
              <w:commentReference w:id="24"/>
            </w:r>
            <w:r w:rsidR="00D0039E">
              <w:rPr>
                <w:rFonts w:ascii="Arial" w:hAnsi="Arial" w:cs="Arial"/>
                <w:sz w:val="18"/>
              </w:rPr>
              <w:t xml:space="preserve"> and show associated tags. </w:t>
            </w:r>
          </w:p>
          <w:p w:rsidR="00D0039E" w:rsidRDefault="00D0039E" w:rsidP="000E43F8">
            <w:pPr>
              <w:pStyle w:val="ListParagraph"/>
              <w:numPr>
                <w:ilvl w:val="2"/>
                <w:numId w:val="27"/>
              </w:numPr>
              <w:rPr>
                <w:rFonts w:ascii="Arial" w:hAnsi="Arial" w:cs="Arial"/>
                <w:sz w:val="18"/>
              </w:rPr>
            </w:pPr>
            <w:r>
              <w:rPr>
                <w:rFonts w:ascii="Arial" w:hAnsi="Arial" w:cs="Arial"/>
                <w:sz w:val="18"/>
              </w:rPr>
              <w:t>Limit of 5 tags</w:t>
            </w:r>
          </w:p>
          <w:p w:rsidR="000E43F8" w:rsidRPr="000E43F8" w:rsidRDefault="00D0039E" w:rsidP="000E43F8">
            <w:pPr>
              <w:pStyle w:val="ListParagraph"/>
              <w:numPr>
                <w:ilvl w:val="2"/>
                <w:numId w:val="27"/>
              </w:numPr>
              <w:rPr>
                <w:rFonts w:ascii="Arial" w:hAnsi="Arial" w:cs="Arial"/>
                <w:sz w:val="18"/>
              </w:rPr>
            </w:pPr>
            <w:r>
              <w:rPr>
                <w:rFonts w:ascii="Arial" w:hAnsi="Arial" w:cs="Arial"/>
                <w:sz w:val="18"/>
              </w:rPr>
              <w:t xml:space="preserve">Tags should be searchable but not displayed </w:t>
            </w:r>
          </w:p>
          <w:p w:rsidR="00D0039E" w:rsidRDefault="00D0039E" w:rsidP="00077E44">
            <w:pPr>
              <w:pStyle w:val="ListParagraph"/>
              <w:numPr>
                <w:ilvl w:val="2"/>
                <w:numId w:val="27"/>
              </w:numPr>
              <w:rPr>
                <w:rFonts w:ascii="Arial" w:hAnsi="Arial" w:cs="Arial"/>
                <w:sz w:val="18"/>
              </w:rPr>
            </w:pPr>
            <w:r w:rsidRPr="00D0039E">
              <w:rPr>
                <w:rFonts w:ascii="Arial" w:hAnsi="Arial" w:cs="Arial"/>
                <w:b/>
                <w:sz w:val="18"/>
              </w:rPr>
              <w:t>Functional Requirement:</w:t>
            </w:r>
            <w:r>
              <w:rPr>
                <w:rFonts w:ascii="Arial" w:hAnsi="Arial" w:cs="Arial"/>
                <w:sz w:val="18"/>
              </w:rPr>
              <w:t xml:space="preserve"> tags can be tied to Answer network P2</w:t>
            </w:r>
          </w:p>
          <w:p w:rsidR="000E43F8" w:rsidRPr="000E43F8" w:rsidRDefault="000E43F8" w:rsidP="000E43F8">
            <w:pPr>
              <w:pStyle w:val="ListParagraph"/>
              <w:numPr>
                <w:ilvl w:val="1"/>
                <w:numId w:val="27"/>
              </w:numPr>
              <w:rPr>
                <w:rFonts w:ascii="Arial" w:hAnsi="Arial" w:cs="Arial"/>
                <w:sz w:val="18"/>
              </w:rPr>
            </w:pPr>
            <w:r w:rsidRPr="000E43F8">
              <w:rPr>
                <w:rFonts w:ascii="Arial" w:hAnsi="Arial" w:cs="Arial"/>
                <w:sz w:val="18"/>
              </w:rPr>
              <w:t>Add topic to the Q&amp;A</w:t>
            </w:r>
          </w:p>
          <w:p w:rsidR="009247A5" w:rsidRDefault="009247A5" w:rsidP="00077E44">
            <w:pPr>
              <w:pStyle w:val="ListParagraph"/>
              <w:numPr>
                <w:ilvl w:val="0"/>
                <w:numId w:val="27"/>
              </w:numPr>
              <w:rPr>
                <w:rFonts w:ascii="Arial" w:hAnsi="Arial" w:cs="Arial"/>
                <w:sz w:val="18"/>
              </w:rPr>
            </w:pPr>
            <w:r w:rsidRPr="001068D4">
              <w:rPr>
                <w:rFonts w:ascii="Arial" w:hAnsi="Arial" w:cs="Arial"/>
                <w:sz w:val="18"/>
              </w:rPr>
              <w:t>Answer</w:t>
            </w:r>
            <w:r w:rsidR="000A21AA">
              <w:rPr>
                <w:rFonts w:ascii="Arial" w:hAnsi="Arial" w:cs="Arial"/>
                <w:sz w:val="18"/>
              </w:rPr>
              <w:t xml:space="preserve"> / Comment on</w:t>
            </w:r>
            <w:r w:rsidRPr="001068D4">
              <w:rPr>
                <w:rFonts w:ascii="Arial" w:hAnsi="Arial" w:cs="Arial"/>
                <w:sz w:val="18"/>
              </w:rPr>
              <w:t xml:space="preserve"> questions</w:t>
            </w:r>
          </w:p>
          <w:p w:rsidR="000E43F8" w:rsidRDefault="000E43F8" w:rsidP="000E43F8">
            <w:pPr>
              <w:pStyle w:val="ListParagraph"/>
              <w:numPr>
                <w:ilvl w:val="1"/>
                <w:numId w:val="27"/>
              </w:numPr>
              <w:rPr>
                <w:rFonts w:ascii="Arial" w:hAnsi="Arial" w:cs="Arial"/>
                <w:sz w:val="18"/>
              </w:rPr>
            </w:pPr>
            <w:r>
              <w:rPr>
                <w:rFonts w:ascii="Arial" w:hAnsi="Arial" w:cs="Arial"/>
                <w:sz w:val="18"/>
              </w:rPr>
              <w:t xml:space="preserve">Displaying answers are truncated if over set character limit – reader can expand and collapse as desired. </w:t>
            </w:r>
          </w:p>
          <w:p w:rsidR="0004448C" w:rsidRDefault="0004448C" w:rsidP="000E43F8">
            <w:pPr>
              <w:pStyle w:val="ListParagraph"/>
              <w:numPr>
                <w:ilvl w:val="1"/>
                <w:numId w:val="27"/>
              </w:numPr>
              <w:rPr>
                <w:rFonts w:ascii="Arial" w:hAnsi="Arial" w:cs="Arial"/>
                <w:sz w:val="18"/>
              </w:rPr>
            </w:pPr>
            <w:r>
              <w:rPr>
                <w:rFonts w:ascii="Arial" w:hAnsi="Arial" w:cs="Arial"/>
                <w:sz w:val="18"/>
              </w:rPr>
              <w:t>Vote an answer helpful</w:t>
            </w:r>
          </w:p>
          <w:p w:rsidR="00EC3C67" w:rsidRPr="001068D4" w:rsidRDefault="00EC3C67" w:rsidP="00EC3C67">
            <w:pPr>
              <w:pStyle w:val="ListParagraph"/>
              <w:numPr>
                <w:ilvl w:val="2"/>
                <w:numId w:val="27"/>
              </w:numPr>
              <w:rPr>
                <w:rFonts w:ascii="Arial" w:hAnsi="Arial" w:cs="Arial"/>
                <w:sz w:val="18"/>
              </w:rPr>
            </w:pPr>
            <w:r w:rsidRPr="00EC3C67">
              <w:rPr>
                <w:rFonts w:ascii="Arial" w:hAnsi="Arial" w:cs="Arial"/>
                <w:b/>
                <w:i/>
                <w:sz w:val="18"/>
              </w:rPr>
              <w:t>Functional Requirements</w:t>
            </w:r>
            <w:r>
              <w:rPr>
                <w:rFonts w:ascii="Arial" w:hAnsi="Arial" w:cs="Arial"/>
                <w:sz w:val="18"/>
              </w:rPr>
              <w:t xml:space="preserve">: Restrict SHC IP. </w:t>
            </w:r>
          </w:p>
          <w:p w:rsidR="009247A5" w:rsidRPr="001068D4" w:rsidRDefault="009247A5" w:rsidP="00077E44">
            <w:pPr>
              <w:pStyle w:val="ListParagraph"/>
              <w:numPr>
                <w:ilvl w:val="0"/>
                <w:numId w:val="27"/>
              </w:numPr>
              <w:rPr>
                <w:rFonts w:ascii="Arial" w:hAnsi="Arial" w:cs="Arial"/>
                <w:sz w:val="18"/>
              </w:rPr>
            </w:pPr>
            <w:r w:rsidRPr="001068D4">
              <w:rPr>
                <w:rFonts w:ascii="Arial" w:hAnsi="Arial" w:cs="Arial"/>
                <w:sz w:val="18"/>
              </w:rPr>
              <w:t>Search questions / answers</w:t>
            </w:r>
          </w:p>
          <w:p w:rsidR="009247A5" w:rsidRPr="001068D4" w:rsidRDefault="0047661E" w:rsidP="00077E44">
            <w:pPr>
              <w:pStyle w:val="ListParagraph"/>
              <w:numPr>
                <w:ilvl w:val="0"/>
                <w:numId w:val="27"/>
              </w:numPr>
              <w:rPr>
                <w:rFonts w:ascii="Arial" w:hAnsi="Arial" w:cs="Arial"/>
                <w:sz w:val="18"/>
              </w:rPr>
            </w:pPr>
            <w:r>
              <w:rPr>
                <w:rFonts w:ascii="Arial" w:hAnsi="Arial" w:cs="Arial"/>
                <w:sz w:val="18"/>
              </w:rPr>
              <w:t>Share to social networks</w:t>
            </w:r>
          </w:p>
          <w:p w:rsidR="009247A5" w:rsidRPr="001068D4" w:rsidRDefault="009247A5" w:rsidP="00077E44">
            <w:pPr>
              <w:pStyle w:val="ListParagraph"/>
              <w:numPr>
                <w:ilvl w:val="0"/>
                <w:numId w:val="27"/>
              </w:numPr>
              <w:rPr>
                <w:rFonts w:ascii="Arial" w:hAnsi="Arial" w:cs="Arial"/>
                <w:sz w:val="18"/>
              </w:rPr>
            </w:pPr>
            <w:r w:rsidRPr="001068D4">
              <w:rPr>
                <w:rFonts w:ascii="Arial" w:hAnsi="Arial" w:cs="Arial"/>
                <w:sz w:val="18"/>
              </w:rPr>
              <w:t xml:space="preserve">Receive notifications of new comments (feed and if opted in, </w:t>
            </w:r>
            <w:commentRangeStart w:id="25"/>
            <w:r w:rsidRPr="001068D4">
              <w:rPr>
                <w:rFonts w:ascii="Arial" w:hAnsi="Arial" w:cs="Arial"/>
                <w:sz w:val="18"/>
              </w:rPr>
              <w:t>email</w:t>
            </w:r>
            <w:commentRangeEnd w:id="25"/>
            <w:r w:rsidR="00C5462C">
              <w:rPr>
                <w:rStyle w:val="CommentReference"/>
              </w:rPr>
              <w:commentReference w:id="25"/>
            </w:r>
            <w:r w:rsidRPr="001068D4">
              <w:rPr>
                <w:rFonts w:ascii="Arial" w:hAnsi="Arial" w:cs="Arial"/>
                <w:sz w:val="18"/>
              </w:rPr>
              <w:t xml:space="preserve">)  </w:t>
            </w:r>
          </w:p>
          <w:p w:rsidR="00B9739D" w:rsidRDefault="0047661E" w:rsidP="00B9739D">
            <w:pPr>
              <w:pStyle w:val="ListParagraph"/>
              <w:numPr>
                <w:ilvl w:val="0"/>
                <w:numId w:val="27"/>
              </w:numPr>
              <w:rPr>
                <w:rFonts w:ascii="Arial" w:hAnsi="Arial" w:cs="Arial"/>
                <w:sz w:val="18"/>
              </w:rPr>
            </w:pPr>
            <w:r>
              <w:rPr>
                <w:rFonts w:ascii="Arial" w:hAnsi="Arial" w:cs="Arial"/>
                <w:sz w:val="18"/>
              </w:rPr>
              <w:t>Vote on/Select a best answer</w:t>
            </w:r>
            <w:r w:rsidR="009247A5" w:rsidRPr="001068D4">
              <w:rPr>
                <w:rFonts w:ascii="Arial" w:hAnsi="Arial" w:cs="Arial"/>
                <w:sz w:val="18"/>
              </w:rPr>
              <w:t xml:space="preserve">   </w:t>
            </w:r>
          </w:p>
          <w:p w:rsidR="00AF6D38" w:rsidRPr="00B9739D" w:rsidRDefault="00AF6D38" w:rsidP="00B9739D">
            <w:pPr>
              <w:pStyle w:val="ListParagraph"/>
              <w:numPr>
                <w:ilvl w:val="0"/>
                <w:numId w:val="27"/>
              </w:numPr>
              <w:rPr>
                <w:rFonts w:ascii="Arial" w:hAnsi="Arial" w:cs="Arial"/>
                <w:sz w:val="18"/>
              </w:rPr>
            </w:pPr>
            <w:r>
              <w:rPr>
                <w:rFonts w:ascii="Arial" w:hAnsi="Arial" w:cs="Arial"/>
                <w:sz w:val="18"/>
              </w:rPr>
              <w:t xml:space="preserve">SEO Optimized </w:t>
            </w:r>
          </w:p>
          <w:p w:rsidR="000E43F8" w:rsidRPr="000E43F8" w:rsidRDefault="000E43F8" w:rsidP="00AF6D38">
            <w:pPr>
              <w:rPr>
                <w:rFonts w:ascii="Arial" w:hAnsi="Arial" w:cs="Arial"/>
                <w:b/>
                <w:sz w:val="18"/>
              </w:rPr>
            </w:pPr>
            <w:r w:rsidRPr="000E43F8">
              <w:rPr>
                <w:rFonts w:ascii="Arial" w:hAnsi="Arial" w:cs="Arial"/>
                <w:b/>
                <w:sz w:val="18"/>
              </w:rPr>
              <w:t>Functional requirement</w:t>
            </w:r>
            <w:r>
              <w:rPr>
                <w:rFonts w:ascii="Arial" w:hAnsi="Arial" w:cs="Arial"/>
                <w:b/>
                <w:sz w:val="18"/>
              </w:rPr>
              <w:t>s</w:t>
            </w:r>
            <w:r w:rsidRPr="000E43F8">
              <w:rPr>
                <w:rFonts w:ascii="Arial" w:hAnsi="Arial" w:cs="Arial"/>
                <w:b/>
                <w:sz w:val="18"/>
              </w:rPr>
              <w:t xml:space="preserve">: </w:t>
            </w:r>
            <w:r w:rsidRPr="000E43F8">
              <w:rPr>
                <w:rFonts w:ascii="Arial" w:hAnsi="Arial" w:cs="Arial"/>
                <w:sz w:val="18"/>
              </w:rPr>
              <w:t xml:space="preserve">Spell Check </w:t>
            </w:r>
            <w:r>
              <w:rPr>
                <w:rFonts w:ascii="Arial" w:hAnsi="Arial" w:cs="Arial"/>
                <w:sz w:val="18"/>
              </w:rPr>
              <w:t>hyper linking</w:t>
            </w:r>
            <w:r w:rsidR="00AF6D38">
              <w:rPr>
                <w:rFonts w:ascii="Arial" w:hAnsi="Arial" w:cs="Arial"/>
                <w:sz w:val="18"/>
              </w:rPr>
              <w:t xml:space="preserve">, and paste </w:t>
            </w:r>
            <w:proofErr w:type="spellStart"/>
            <w:r w:rsidR="00AF6D38">
              <w:rPr>
                <w:rFonts w:ascii="Arial" w:hAnsi="Arial" w:cs="Arial"/>
                <w:sz w:val="18"/>
              </w:rPr>
              <w:t>PDFs,</w:t>
            </w:r>
            <w:r>
              <w:rPr>
                <w:rFonts w:ascii="Arial" w:hAnsi="Arial" w:cs="Arial"/>
                <w:sz w:val="18"/>
              </w:rPr>
              <w:t>that</w:t>
            </w:r>
            <w:proofErr w:type="spellEnd"/>
            <w:r>
              <w:rPr>
                <w:rFonts w:ascii="Arial" w:hAnsi="Arial" w:cs="Arial"/>
                <w:sz w:val="18"/>
              </w:rPr>
              <w:t xml:space="preserve"> is limited to Admin / Moderator / Associate and Expert </w:t>
            </w:r>
            <w:proofErr w:type="spellStart"/>
            <w:r>
              <w:rPr>
                <w:rFonts w:ascii="Arial" w:hAnsi="Arial" w:cs="Arial"/>
                <w:sz w:val="18"/>
              </w:rPr>
              <w:t>badged</w:t>
            </w:r>
            <w:proofErr w:type="spellEnd"/>
            <w:r>
              <w:rPr>
                <w:rFonts w:ascii="Arial" w:hAnsi="Arial" w:cs="Arial"/>
                <w:sz w:val="18"/>
              </w:rPr>
              <w:t xml:space="preserve"> users </w:t>
            </w:r>
          </w:p>
        </w:tc>
      </w:tr>
      <w:tr w:rsidR="006B0278" w:rsidRPr="001068D4" w:rsidTr="00F37A79">
        <w:tc>
          <w:tcPr>
            <w:tcW w:w="810" w:type="dxa"/>
            <w:tcBorders>
              <w:bottom w:val="single" w:sz="4" w:space="0" w:color="000000"/>
            </w:tcBorders>
          </w:tcPr>
          <w:p w:rsidR="006B0278" w:rsidRPr="001068D4" w:rsidRDefault="00105978" w:rsidP="001068D4">
            <w:pPr>
              <w:rPr>
                <w:rFonts w:ascii="Arial" w:hAnsi="Arial" w:cs="Arial"/>
                <w:sz w:val="18"/>
              </w:rPr>
            </w:pPr>
            <w:r>
              <w:rPr>
                <w:rFonts w:ascii="Arial" w:hAnsi="Arial" w:cs="Arial"/>
                <w:sz w:val="18"/>
              </w:rPr>
              <w:t>3.5</w:t>
            </w:r>
            <w:r w:rsidR="006B0278" w:rsidRPr="001068D4">
              <w:rPr>
                <w:rFonts w:ascii="Arial" w:hAnsi="Arial" w:cs="Arial"/>
                <w:sz w:val="18"/>
              </w:rPr>
              <w:t>.2</w:t>
            </w:r>
          </w:p>
        </w:tc>
        <w:tc>
          <w:tcPr>
            <w:tcW w:w="8730" w:type="dxa"/>
            <w:tcBorders>
              <w:bottom w:val="single" w:sz="4" w:space="0" w:color="000000"/>
            </w:tcBorders>
          </w:tcPr>
          <w:p w:rsidR="009247A5" w:rsidRPr="001068D4" w:rsidRDefault="009247A5" w:rsidP="009247A5">
            <w:pPr>
              <w:rPr>
                <w:rFonts w:ascii="Arial" w:hAnsi="Arial" w:cs="Arial"/>
                <w:sz w:val="18"/>
              </w:rPr>
            </w:pPr>
            <w:r w:rsidRPr="001068D4">
              <w:rPr>
                <w:rFonts w:ascii="Arial" w:hAnsi="Arial" w:cs="Arial"/>
                <w:sz w:val="18"/>
              </w:rPr>
              <w:t>Q&amp;A functionality to be available for</w:t>
            </w:r>
          </w:p>
          <w:p w:rsidR="009247A5" w:rsidRPr="001068D4" w:rsidRDefault="00AF6D38" w:rsidP="00077E44">
            <w:pPr>
              <w:pStyle w:val="ListParagraph"/>
              <w:numPr>
                <w:ilvl w:val="0"/>
                <w:numId w:val="25"/>
              </w:numPr>
              <w:rPr>
                <w:rFonts w:ascii="Arial" w:hAnsi="Arial" w:cs="Arial"/>
                <w:sz w:val="18"/>
              </w:rPr>
            </w:pPr>
            <w:r>
              <w:rPr>
                <w:rFonts w:ascii="Arial" w:hAnsi="Arial" w:cs="Arial"/>
                <w:sz w:val="18"/>
              </w:rPr>
              <w:t>Category Pages</w:t>
            </w:r>
          </w:p>
          <w:p w:rsidR="00D0039E" w:rsidRDefault="00AF6D38" w:rsidP="00077E44">
            <w:pPr>
              <w:pStyle w:val="ListParagraph"/>
              <w:numPr>
                <w:ilvl w:val="0"/>
                <w:numId w:val="25"/>
              </w:numPr>
              <w:rPr>
                <w:rFonts w:ascii="Arial" w:hAnsi="Arial" w:cs="Arial"/>
                <w:sz w:val="18"/>
              </w:rPr>
            </w:pPr>
            <w:r>
              <w:rPr>
                <w:rFonts w:ascii="Arial" w:hAnsi="Arial" w:cs="Arial"/>
                <w:sz w:val="18"/>
              </w:rPr>
              <w:t>Other platforms (i.e.sears.com, kmart.com</w:t>
            </w:r>
            <w:proofErr w:type="gramStart"/>
            <w:r>
              <w:rPr>
                <w:rFonts w:ascii="Arial" w:hAnsi="Arial" w:cs="Arial"/>
                <w:sz w:val="18"/>
              </w:rPr>
              <w:t xml:space="preserve">) </w:t>
            </w:r>
            <w:r w:rsidR="00EC3C67">
              <w:rPr>
                <w:rFonts w:ascii="Arial" w:hAnsi="Arial" w:cs="Arial"/>
                <w:sz w:val="18"/>
              </w:rPr>
              <w:t xml:space="preserve"> –</w:t>
            </w:r>
            <w:proofErr w:type="gramEnd"/>
            <w:r w:rsidR="00EC3C67">
              <w:rPr>
                <w:rFonts w:ascii="Arial" w:hAnsi="Arial" w:cs="Arial"/>
                <w:sz w:val="18"/>
              </w:rPr>
              <w:t xml:space="preserve"> build functionality so it can be in future. </w:t>
            </w:r>
          </w:p>
          <w:p w:rsidR="009247A5" w:rsidRDefault="00D0039E" w:rsidP="00077E44">
            <w:pPr>
              <w:pStyle w:val="ListParagraph"/>
              <w:numPr>
                <w:ilvl w:val="1"/>
                <w:numId w:val="25"/>
              </w:numPr>
              <w:rPr>
                <w:rFonts w:ascii="Arial" w:hAnsi="Arial" w:cs="Arial"/>
                <w:sz w:val="18"/>
              </w:rPr>
            </w:pPr>
            <w:r>
              <w:rPr>
                <w:rFonts w:ascii="Arial" w:hAnsi="Arial" w:cs="Arial"/>
                <w:sz w:val="18"/>
              </w:rPr>
              <w:t xml:space="preserve">Vertical, Category, </w:t>
            </w:r>
            <w:proofErr w:type="spellStart"/>
            <w:r>
              <w:rPr>
                <w:rFonts w:ascii="Arial" w:hAnsi="Arial" w:cs="Arial"/>
                <w:sz w:val="18"/>
              </w:rPr>
              <w:t>SubCategory</w:t>
            </w:r>
            <w:proofErr w:type="spellEnd"/>
          </w:p>
          <w:p w:rsidR="00D0039E" w:rsidRPr="00D0039E" w:rsidRDefault="00D0039E" w:rsidP="00077E44">
            <w:pPr>
              <w:pStyle w:val="ListParagraph"/>
              <w:numPr>
                <w:ilvl w:val="1"/>
                <w:numId w:val="25"/>
              </w:numPr>
              <w:rPr>
                <w:rFonts w:ascii="Arial" w:hAnsi="Arial" w:cs="Arial"/>
                <w:sz w:val="18"/>
              </w:rPr>
            </w:pPr>
            <w:r>
              <w:rPr>
                <w:rFonts w:ascii="Arial" w:hAnsi="Arial" w:cs="Arial"/>
                <w:sz w:val="18"/>
              </w:rPr>
              <w:t>Offers</w:t>
            </w:r>
          </w:p>
          <w:p w:rsidR="00EC3C67" w:rsidRPr="00EC3C67" w:rsidRDefault="00EC3C67" w:rsidP="00077E44">
            <w:pPr>
              <w:pStyle w:val="ListParagraph"/>
              <w:numPr>
                <w:ilvl w:val="0"/>
                <w:numId w:val="25"/>
              </w:numPr>
              <w:rPr>
                <w:rFonts w:ascii="Arial" w:hAnsi="Arial" w:cs="Arial"/>
                <w:sz w:val="18"/>
              </w:rPr>
            </w:pPr>
            <w:r w:rsidRPr="00EC3C67">
              <w:rPr>
                <w:rFonts w:ascii="Arial" w:hAnsi="Arial" w:cs="Arial"/>
                <w:sz w:val="18"/>
              </w:rPr>
              <w:lastRenderedPageBreak/>
              <w:t>Home Page</w:t>
            </w:r>
          </w:p>
          <w:p w:rsidR="00F63B50" w:rsidRPr="001068D4" w:rsidRDefault="00F63B50" w:rsidP="00077E44">
            <w:pPr>
              <w:pStyle w:val="ListParagraph"/>
              <w:numPr>
                <w:ilvl w:val="0"/>
                <w:numId w:val="27"/>
              </w:numPr>
              <w:rPr>
                <w:rFonts w:ascii="Arial" w:hAnsi="Arial" w:cs="Arial"/>
                <w:sz w:val="18"/>
              </w:rPr>
            </w:pPr>
            <w:r>
              <w:rPr>
                <w:rFonts w:ascii="Arial" w:hAnsi="Arial" w:cs="Arial"/>
                <w:sz w:val="18"/>
              </w:rPr>
              <w:t xml:space="preserve">Customer Service </w:t>
            </w:r>
          </w:p>
        </w:tc>
      </w:tr>
      <w:tr w:rsidR="003736A6" w:rsidRPr="001068D4" w:rsidTr="00F37A79">
        <w:tc>
          <w:tcPr>
            <w:tcW w:w="810" w:type="dxa"/>
            <w:tcBorders>
              <w:bottom w:val="single" w:sz="4" w:space="0" w:color="000000"/>
            </w:tcBorders>
          </w:tcPr>
          <w:p w:rsidR="003736A6" w:rsidRPr="001068D4" w:rsidRDefault="00105978" w:rsidP="001068D4">
            <w:pPr>
              <w:rPr>
                <w:rFonts w:ascii="Arial" w:hAnsi="Arial" w:cs="Arial"/>
                <w:sz w:val="18"/>
              </w:rPr>
            </w:pPr>
            <w:r>
              <w:rPr>
                <w:rFonts w:ascii="Arial" w:hAnsi="Arial" w:cs="Arial"/>
                <w:sz w:val="18"/>
              </w:rPr>
              <w:lastRenderedPageBreak/>
              <w:t>3.5</w:t>
            </w:r>
            <w:r w:rsidR="003736A6" w:rsidRPr="001068D4">
              <w:rPr>
                <w:rFonts w:ascii="Arial" w:hAnsi="Arial" w:cs="Arial"/>
                <w:sz w:val="18"/>
              </w:rPr>
              <w:t>.3</w:t>
            </w:r>
          </w:p>
        </w:tc>
        <w:tc>
          <w:tcPr>
            <w:tcW w:w="8730" w:type="dxa"/>
            <w:tcBorders>
              <w:bottom w:val="single" w:sz="4" w:space="0" w:color="000000"/>
            </w:tcBorders>
          </w:tcPr>
          <w:p w:rsidR="00060C19" w:rsidRDefault="00060C19" w:rsidP="003736A6">
            <w:pPr>
              <w:rPr>
                <w:rFonts w:ascii="Arial" w:hAnsi="Arial" w:cs="Arial"/>
                <w:sz w:val="18"/>
                <w:szCs w:val="22"/>
              </w:rPr>
            </w:pPr>
            <w:r>
              <w:rPr>
                <w:rFonts w:ascii="Arial" w:hAnsi="Arial" w:cs="Arial"/>
                <w:sz w:val="18"/>
                <w:szCs w:val="22"/>
              </w:rPr>
              <w:t>Comments</w:t>
            </w:r>
          </w:p>
          <w:p w:rsidR="003736A6" w:rsidRDefault="003736A6" w:rsidP="00077E44">
            <w:pPr>
              <w:pStyle w:val="ListParagraph"/>
              <w:numPr>
                <w:ilvl w:val="0"/>
                <w:numId w:val="47"/>
              </w:numPr>
              <w:rPr>
                <w:rFonts w:ascii="Arial" w:hAnsi="Arial" w:cs="Arial"/>
                <w:sz w:val="18"/>
                <w:szCs w:val="22"/>
              </w:rPr>
            </w:pPr>
            <w:r w:rsidRPr="00060C19">
              <w:rPr>
                <w:rFonts w:ascii="Arial" w:hAnsi="Arial" w:cs="Arial"/>
                <w:sz w:val="18"/>
                <w:szCs w:val="22"/>
              </w:rPr>
              <w:t>Ability for User</w:t>
            </w:r>
            <w:r w:rsidR="009247A5" w:rsidRPr="00060C19">
              <w:rPr>
                <w:rFonts w:ascii="Arial" w:hAnsi="Arial" w:cs="Arial"/>
                <w:sz w:val="18"/>
                <w:szCs w:val="22"/>
              </w:rPr>
              <w:t>s to</w:t>
            </w:r>
            <w:r w:rsidRPr="00060C19">
              <w:rPr>
                <w:rFonts w:ascii="Arial" w:hAnsi="Arial" w:cs="Arial"/>
                <w:sz w:val="18"/>
                <w:szCs w:val="22"/>
              </w:rPr>
              <w:t xml:space="preserve"> comment on: </w:t>
            </w:r>
          </w:p>
          <w:p w:rsidR="000A21AA" w:rsidRDefault="000A21AA" w:rsidP="00077E44">
            <w:pPr>
              <w:pStyle w:val="ListParagraph"/>
              <w:numPr>
                <w:ilvl w:val="1"/>
                <w:numId w:val="47"/>
              </w:numPr>
              <w:rPr>
                <w:rFonts w:ascii="Arial" w:hAnsi="Arial" w:cs="Arial"/>
                <w:sz w:val="18"/>
                <w:szCs w:val="22"/>
              </w:rPr>
            </w:pPr>
            <w:r>
              <w:rPr>
                <w:rFonts w:ascii="Arial" w:hAnsi="Arial" w:cs="Arial"/>
                <w:sz w:val="18"/>
                <w:szCs w:val="22"/>
              </w:rPr>
              <w:t>Q&amp;A</w:t>
            </w:r>
          </w:p>
          <w:p w:rsidR="000A21AA" w:rsidRDefault="003736A6" w:rsidP="00077E44">
            <w:pPr>
              <w:pStyle w:val="ListParagraph"/>
              <w:numPr>
                <w:ilvl w:val="1"/>
                <w:numId w:val="47"/>
              </w:numPr>
              <w:rPr>
                <w:rFonts w:ascii="Arial" w:hAnsi="Arial" w:cs="Arial"/>
                <w:sz w:val="18"/>
                <w:szCs w:val="22"/>
              </w:rPr>
            </w:pPr>
            <w:r w:rsidRPr="000A21AA">
              <w:rPr>
                <w:rFonts w:ascii="Arial" w:hAnsi="Arial" w:cs="Arial"/>
                <w:sz w:val="18"/>
                <w:szCs w:val="22"/>
              </w:rPr>
              <w:t>Blogs</w:t>
            </w:r>
          </w:p>
          <w:p w:rsidR="000A21AA" w:rsidRDefault="003736A6" w:rsidP="00077E44">
            <w:pPr>
              <w:pStyle w:val="ListParagraph"/>
              <w:numPr>
                <w:ilvl w:val="1"/>
                <w:numId w:val="47"/>
              </w:numPr>
              <w:rPr>
                <w:rFonts w:ascii="Arial" w:hAnsi="Arial" w:cs="Arial"/>
                <w:sz w:val="18"/>
                <w:szCs w:val="22"/>
              </w:rPr>
            </w:pPr>
            <w:r w:rsidRPr="000A21AA">
              <w:rPr>
                <w:rFonts w:ascii="Arial" w:hAnsi="Arial" w:cs="Arial"/>
                <w:sz w:val="18"/>
                <w:szCs w:val="22"/>
              </w:rPr>
              <w:t>Buying Guides</w:t>
            </w:r>
          </w:p>
          <w:p w:rsidR="00322165" w:rsidRDefault="00322165">
            <w:pPr>
              <w:pStyle w:val="ListParagraph"/>
              <w:ind w:left="1440"/>
              <w:rPr>
                <w:rFonts w:ascii="Arial" w:hAnsi="Arial" w:cs="Arial"/>
                <w:sz w:val="18"/>
                <w:szCs w:val="22"/>
              </w:rPr>
            </w:pPr>
          </w:p>
        </w:tc>
      </w:tr>
      <w:tr w:rsidR="00BC63D7" w:rsidRPr="001068D4" w:rsidTr="00F37A79">
        <w:tc>
          <w:tcPr>
            <w:tcW w:w="810" w:type="dxa"/>
            <w:tcBorders>
              <w:bottom w:val="single" w:sz="4" w:space="0" w:color="000000"/>
            </w:tcBorders>
          </w:tcPr>
          <w:p w:rsidR="00BC63D7" w:rsidRPr="001068D4" w:rsidRDefault="00105978" w:rsidP="001068D4">
            <w:pPr>
              <w:rPr>
                <w:rFonts w:ascii="Arial" w:hAnsi="Arial" w:cs="Arial"/>
                <w:sz w:val="18"/>
              </w:rPr>
            </w:pPr>
            <w:r>
              <w:rPr>
                <w:rFonts w:ascii="Arial" w:hAnsi="Arial" w:cs="Arial"/>
                <w:sz w:val="18"/>
              </w:rPr>
              <w:t>3.5</w:t>
            </w:r>
            <w:r w:rsidR="00BC63D7">
              <w:rPr>
                <w:rFonts w:ascii="Arial" w:hAnsi="Arial" w:cs="Arial"/>
                <w:sz w:val="18"/>
              </w:rPr>
              <w:t>.4</w:t>
            </w:r>
          </w:p>
        </w:tc>
        <w:tc>
          <w:tcPr>
            <w:tcW w:w="8730" w:type="dxa"/>
            <w:tcBorders>
              <w:bottom w:val="single" w:sz="4" w:space="0" w:color="000000"/>
            </w:tcBorders>
          </w:tcPr>
          <w:p w:rsidR="00BC63D7" w:rsidRDefault="003627A5" w:rsidP="003736A6">
            <w:pPr>
              <w:rPr>
                <w:rFonts w:ascii="Arial" w:hAnsi="Arial" w:cs="Arial"/>
                <w:b/>
                <w:sz w:val="18"/>
                <w:szCs w:val="22"/>
              </w:rPr>
            </w:pPr>
            <w:r>
              <w:rPr>
                <w:rFonts w:ascii="Arial" w:hAnsi="Arial" w:cs="Arial"/>
                <w:sz w:val="18"/>
                <w:szCs w:val="22"/>
              </w:rPr>
              <w:t xml:space="preserve">Q&amp;A </w:t>
            </w:r>
            <w:r w:rsidR="00BC63D7">
              <w:rPr>
                <w:rFonts w:ascii="Arial" w:hAnsi="Arial" w:cs="Arial"/>
                <w:sz w:val="18"/>
                <w:szCs w:val="22"/>
              </w:rPr>
              <w:t xml:space="preserve"> and Comments can be flagged for concern by readers </w:t>
            </w:r>
            <w:r w:rsidR="00BC63D7" w:rsidRPr="0061067B">
              <w:rPr>
                <w:rFonts w:ascii="Arial" w:hAnsi="Arial" w:cs="Arial"/>
                <w:b/>
                <w:sz w:val="18"/>
                <w:szCs w:val="22"/>
              </w:rPr>
              <w:t>(refer to Moderation tool PRD)</w:t>
            </w:r>
          </w:p>
          <w:p w:rsidR="00622436" w:rsidRPr="00622436" w:rsidRDefault="00622436" w:rsidP="00077E44">
            <w:pPr>
              <w:pStyle w:val="ListParagraph"/>
              <w:numPr>
                <w:ilvl w:val="0"/>
                <w:numId w:val="48"/>
              </w:numPr>
              <w:rPr>
                <w:rFonts w:ascii="Arial" w:hAnsi="Arial" w:cs="Arial"/>
                <w:sz w:val="18"/>
                <w:szCs w:val="22"/>
              </w:rPr>
            </w:pPr>
            <w:r>
              <w:rPr>
                <w:rFonts w:ascii="Arial" w:hAnsi="Arial" w:cs="Arial"/>
                <w:sz w:val="18"/>
                <w:szCs w:val="22"/>
              </w:rPr>
              <w:t>Flagger must enter a comment with flag</w:t>
            </w:r>
          </w:p>
        </w:tc>
      </w:tr>
      <w:tr w:rsidR="00AF6D38" w:rsidRPr="001068D4" w:rsidTr="00F37A79">
        <w:tc>
          <w:tcPr>
            <w:tcW w:w="810" w:type="dxa"/>
            <w:tcBorders>
              <w:bottom w:val="single" w:sz="4" w:space="0" w:color="000000"/>
            </w:tcBorders>
          </w:tcPr>
          <w:p w:rsidR="00AF6D38" w:rsidRDefault="00AF6D38" w:rsidP="001068D4">
            <w:pPr>
              <w:rPr>
                <w:rFonts w:ascii="Arial" w:hAnsi="Arial" w:cs="Arial"/>
                <w:sz w:val="18"/>
              </w:rPr>
            </w:pPr>
            <w:r>
              <w:rPr>
                <w:rFonts w:ascii="Arial" w:hAnsi="Arial" w:cs="Arial"/>
                <w:sz w:val="18"/>
              </w:rPr>
              <w:t>3.5.5</w:t>
            </w:r>
          </w:p>
        </w:tc>
        <w:tc>
          <w:tcPr>
            <w:tcW w:w="8730" w:type="dxa"/>
            <w:tcBorders>
              <w:bottom w:val="single" w:sz="4" w:space="0" w:color="000000"/>
            </w:tcBorders>
          </w:tcPr>
          <w:p w:rsidR="00AF6D38" w:rsidRDefault="00AF6D38" w:rsidP="00AF6D38">
            <w:pPr>
              <w:rPr>
                <w:rFonts w:ascii="Arial" w:hAnsi="Arial" w:cs="Arial"/>
                <w:sz w:val="18"/>
                <w:szCs w:val="22"/>
              </w:rPr>
            </w:pPr>
            <w:r>
              <w:rPr>
                <w:rFonts w:ascii="Arial" w:hAnsi="Arial" w:cs="Arial"/>
                <w:sz w:val="18"/>
                <w:szCs w:val="22"/>
              </w:rPr>
              <w:t>Resolution Notifications:</w:t>
            </w:r>
          </w:p>
          <w:p w:rsidR="00AF6D38" w:rsidRDefault="00AF6D38" w:rsidP="00AF6D38">
            <w:pPr>
              <w:rPr>
                <w:rFonts w:ascii="Arial" w:hAnsi="Arial" w:cs="Arial"/>
                <w:sz w:val="18"/>
                <w:szCs w:val="22"/>
              </w:rPr>
            </w:pPr>
            <w:r>
              <w:rPr>
                <w:rFonts w:ascii="Arial" w:hAnsi="Arial" w:cs="Arial"/>
                <w:sz w:val="18"/>
                <w:szCs w:val="22"/>
              </w:rPr>
              <w:t>Once the business responds to a user and resolves the question/issue; business will prompt system to send a follow up email to user to ask if they were satisfied with the response/service</w:t>
            </w:r>
          </w:p>
          <w:p w:rsidR="00AF6D38" w:rsidRDefault="00AF6D38" w:rsidP="00AF6D38">
            <w:pPr>
              <w:pStyle w:val="ListParagraph"/>
              <w:numPr>
                <w:ilvl w:val="0"/>
                <w:numId w:val="48"/>
              </w:numPr>
              <w:rPr>
                <w:rFonts w:ascii="Arial" w:hAnsi="Arial" w:cs="Arial"/>
                <w:sz w:val="18"/>
                <w:szCs w:val="22"/>
              </w:rPr>
            </w:pPr>
            <w:r w:rsidRPr="003229C0">
              <w:rPr>
                <w:rFonts w:ascii="Arial" w:hAnsi="Arial" w:cs="Arial"/>
                <w:sz w:val="18"/>
                <w:szCs w:val="22"/>
              </w:rPr>
              <w:t xml:space="preserve">Notification includes questions:  “where you </w:t>
            </w:r>
            <w:proofErr w:type="spellStart"/>
            <w:r w:rsidRPr="003229C0">
              <w:rPr>
                <w:rFonts w:ascii="Arial" w:hAnsi="Arial" w:cs="Arial"/>
                <w:sz w:val="18"/>
                <w:szCs w:val="22"/>
              </w:rPr>
              <w:t>satisified</w:t>
            </w:r>
            <w:proofErr w:type="spellEnd"/>
            <w:r w:rsidRPr="003229C0">
              <w:rPr>
                <w:rFonts w:ascii="Arial" w:hAnsi="Arial" w:cs="Arial"/>
                <w:sz w:val="18"/>
                <w:szCs w:val="22"/>
              </w:rPr>
              <w:t xml:space="preserve"> with the service you received? Yes/no buttons</w:t>
            </w:r>
          </w:p>
          <w:p w:rsidR="00AF6D38" w:rsidRDefault="00AF6D38" w:rsidP="00AF6D38">
            <w:pPr>
              <w:pStyle w:val="ListParagraph"/>
              <w:numPr>
                <w:ilvl w:val="0"/>
                <w:numId w:val="48"/>
              </w:numPr>
              <w:rPr>
                <w:rFonts w:ascii="Arial" w:hAnsi="Arial" w:cs="Arial"/>
                <w:sz w:val="18"/>
                <w:szCs w:val="22"/>
              </w:rPr>
            </w:pPr>
            <w:r w:rsidRPr="003229C0">
              <w:rPr>
                <w:rFonts w:ascii="Arial" w:hAnsi="Arial" w:cs="Arial"/>
                <w:sz w:val="18"/>
                <w:szCs w:val="22"/>
              </w:rPr>
              <w:t xml:space="preserve">Click </w:t>
            </w:r>
            <w:r>
              <w:rPr>
                <w:rFonts w:ascii="Arial" w:hAnsi="Arial" w:cs="Arial"/>
                <w:sz w:val="18"/>
                <w:szCs w:val="22"/>
              </w:rPr>
              <w:t>on yes</w:t>
            </w:r>
            <w:r w:rsidRPr="003229C0">
              <w:rPr>
                <w:rFonts w:ascii="Arial" w:hAnsi="Arial" w:cs="Arial"/>
                <w:sz w:val="18"/>
                <w:szCs w:val="22"/>
              </w:rPr>
              <w:t xml:space="preserve"> will </w:t>
            </w:r>
            <w:r>
              <w:rPr>
                <w:rFonts w:ascii="Arial" w:hAnsi="Arial" w:cs="Arial"/>
                <w:sz w:val="18"/>
                <w:szCs w:val="22"/>
              </w:rPr>
              <w:t>trigger a “</w:t>
            </w:r>
            <w:proofErr w:type="spellStart"/>
            <w:r>
              <w:rPr>
                <w:rFonts w:ascii="Arial" w:hAnsi="Arial" w:cs="Arial"/>
                <w:sz w:val="18"/>
                <w:szCs w:val="22"/>
              </w:rPr>
              <w:t>satisified</w:t>
            </w:r>
            <w:proofErr w:type="spellEnd"/>
            <w:r>
              <w:rPr>
                <w:rFonts w:ascii="Arial" w:hAnsi="Arial" w:cs="Arial"/>
                <w:sz w:val="18"/>
                <w:szCs w:val="22"/>
              </w:rPr>
              <w:t>” icon to appear</w:t>
            </w:r>
            <w:r w:rsidRPr="003229C0">
              <w:rPr>
                <w:rFonts w:ascii="Arial" w:hAnsi="Arial" w:cs="Arial"/>
                <w:sz w:val="18"/>
                <w:szCs w:val="22"/>
              </w:rPr>
              <w:t xml:space="preserve"> on original post</w:t>
            </w:r>
            <w:r>
              <w:rPr>
                <w:rFonts w:ascii="Arial" w:hAnsi="Arial" w:cs="Arial"/>
                <w:sz w:val="18"/>
                <w:szCs w:val="22"/>
              </w:rPr>
              <w:t>; no will display nothing</w:t>
            </w:r>
          </w:p>
          <w:p w:rsidR="00D17BCF" w:rsidRPr="00D17BCF" w:rsidRDefault="00AF6D38" w:rsidP="00D17BCF">
            <w:pPr>
              <w:pStyle w:val="ListParagraph"/>
              <w:numPr>
                <w:ilvl w:val="0"/>
                <w:numId w:val="48"/>
              </w:numPr>
              <w:rPr>
                <w:rFonts w:ascii="Arial" w:hAnsi="Arial" w:cs="Arial"/>
                <w:sz w:val="18"/>
                <w:szCs w:val="22"/>
              </w:rPr>
            </w:pPr>
            <w:r>
              <w:rPr>
                <w:rFonts w:ascii="Arial" w:hAnsi="Arial" w:cs="Arial"/>
                <w:sz w:val="18"/>
                <w:szCs w:val="22"/>
              </w:rPr>
              <w:t>If no is clicked, system notifies business to follow up; process repeats</w:t>
            </w:r>
          </w:p>
        </w:tc>
      </w:tr>
      <w:tr w:rsidR="00D31509" w:rsidRPr="001068D4" w:rsidTr="00F37A79">
        <w:tc>
          <w:tcPr>
            <w:tcW w:w="810" w:type="dxa"/>
            <w:tcBorders>
              <w:bottom w:val="single" w:sz="4" w:space="0" w:color="000000"/>
            </w:tcBorders>
          </w:tcPr>
          <w:p w:rsidR="00D31509" w:rsidRPr="001068D4" w:rsidRDefault="00105978" w:rsidP="001068D4">
            <w:pPr>
              <w:rPr>
                <w:rFonts w:ascii="Arial" w:hAnsi="Arial" w:cs="Arial"/>
                <w:sz w:val="18"/>
              </w:rPr>
            </w:pPr>
            <w:r>
              <w:rPr>
                <w:rFonts w:ascii="Arial" w:hAnsi="Arial" w:cs="Arial"/>
                <w:sz w:val="18"/>
              </w:rPr>
              <w:t>3.5</w:t>
            </w:r>
            <w:r w:rsidR="00D31509">
              <w:rPr>
                <w:rFonts w:ascii="Arial" w:hAnsi="Arial" w:cs="Arial"/>
                <w:sz w:val="18"/>
              </w:rPr>
              <w:t>.</w:t>
            </w:r>
            <w:r w:rsidR="00AF6D38">
              <w:rPr>
                <w:rFonts w:ascii="Arial" w:hAnsi="Arial" w:cs="Arial"/>
                <w:sz w:val="18"/>
              </w:rPr>
              <w:t>6</w:t>
            </w:r>
          </w:p>
        </w:tc>
        <w:tc>
          <w:tcPr>
            <w:tcW w:w="8730" w:type="dxa"/>
            <w:tcBorders>
              <w:bottom w:val="single" w:sz="4" w:space="0" w:color="000000"/>
            </w:tcBorders>
          </w:tcPr>
          <w:p w:rsidR="00AF6D38" w:rsidRDefault="00D31509" w:rsidP="001068D4">
            <w:pPr>
              <w:rPr>
                <w:rFonts w:ascii="Arial" w:hAnsi="Arial" w:cs="Arial"/>
                <w:sz w:val="18"/>
              </w:rPr>
            </w:pPr>
            <w:r>
              <w:rPr>
                <w:rFonts w:ascii="Arial" w:hAnsi="Arial" w:cs="Arial"/>
                <w:sz w:val="18"/>
              </w:rPr>
              <w:t>Opt into Answer Network</w:t>
            </w:r>
            <w:r w:rsidR="00AC5514">
              <w:rPr>
                <w:rFonts w:ascii="Arial" w:hAnsi="Arial" w:cs="Arial"/>
                <w:sz w:val="18"/>
              </w:rPr>
              <w:t xml:space="preserve"> </w:t>
            </w:r>
          </w:p>
          <w:p w:rsidR="00D17BCF" w:rsidRPr="00D17BCF" w:rsidRDefault="00AF6D38" w:rsidP="00D17BCF">
            <w:pPr>
              <w:pStyle w:val="ListParagraph"/>
              <w:numPr>
                <w:ilvl w:val="0"/>
                <w:numId w:val="64"/>
              </w:numPr>
              <w:rPr>
                <w:rFonts w:ascii="Arial" w:hAnsi="Arial" w:cs="Arial"/>
                <w:sz w:val="18"/>
              </w:rPr>
            </w:pPr>
            <w:r w:rsidRPr="003229C0">
              <w:rPr>
                <w:rFonts w:ascii="Arial" w:hAnsi="Arial" w:cs="Arial"/>
                <w:sz w:val="18"/>
              </w:rPr>
              <w:t xml:space="preserve">Users can opt-in to categories and/or sub-categories to receive notifications of questions </w:t>
            </w:r>
            <w:proofErr w:type="spellStart"/>
            <w:r w:rsidRPr="003229C0">
              <w:rPr>
                <w:rFonts w:ascii="Arial" w:hAnsi="Arial" w:cs="Arial"/>
                <w:sz w:val="18"/>
              </w:rPr>
              <w:t>posted</w:t>
            </w:r>
            <w:r w:rsidR="00D17BCF" w:rsidRPr="00D17BCF">
              <w:rPr>
                <w:rFonts w:ascii="Arial" w:hAnsi="Arial" w:cs="Arial"/>
                <w:sz w:val="18"/>
              </w:rPr>
              <w:t>When</w:t>
            </w:r>
            <w:proofErr w:type="spellEnd"/>
            <w:r w:rsidR="00D17BCF" w:rsidRPr="00D17BCF">
              <w:rPr>
                <w:rFonts w:ascii="Arial" w:hAnsi="Arial" w:cs="Arial"/>
                <w:sz w:val="18"/>
              </w:rPr>
              <w:t xml:space="preserve"> User comments on Question, prompt User to opt in to answer other questions within the same topic or interest group </w:t>
            </w:r>
          </w:p>
        </w:tc>
      </w:tr>
      <w:tr w:rsidR="00F37A79" w:rsidRPr="001068D4" w:rsidTr="00060C19">
        <w:tc>
          <w:tcPr>
            <w:tcW w:w="9540" w:type="dxa"/>
            <w:gridSpan w:val="2"/>
            <w:shd w:val="clear" w:color="auto" w:fill="B6DDE8" w:themeFill="accent5" w:themeFillTint="66"/>
          </w:tcPr>
          <w:p w:rsidR="00F37A79" w:rsidRPr="001068D4" w:rsidRDefault="00F37A79" w:rsidP="005005DE">
            <w:pPr>
              <w:rPr>
                <w:rFonts w:ascii="Arial" w:hAnsi="Arial" w:cs="Arial"/>
                <w:b/>
                <w:sz w:val="18"/>
                <w:szCs w:val="20"/>
              </w:rPr>
            </w:pPr>
            <w:r w:rsidRPr="001068D4">
              <w:rPr>
                <w:rFonts w:ascii="Arial" w:hAnsi="Arial" w:cs="Arial"/>
                <w:b/>
                <w:sz w:val="18"/>
                <w:szCs w:val="20"/>
              </w:rPr>
              <w:t xml:space="preserve">Future planned enhancements </w:t>
            </w:r>
          </w:p>
        </w:tc>
      </w:tr>
      <w:tr w:rsidR="00F37A79" w:rsidRPr="001068D4" w:rsidTr="00060C19">
        <w:tc>
          <w:tcPr>
            <w:tcW w:w="810" w:type="dxa"/>
            <w:tcBorders>
              <w:top w:val="single" w:sz="4" w:space="0" w:color="000000"/>
              <w:left w:val="single" w:sz="4" w:space="0" w:color="000000"/>
              <w:bottom w:val="single" w:sz="4" w:space="0" w:color="000000"/>
              <w:right w:val="single" w:sz="4" w:space="0" w:color="000000"/>
            </w:tcBorders>
            <w:shd w:val="clear" w:color="auto" w:fill="B6DDE8"/>
          </w:tcPr>
          <w:p w:rsidR="00F37A79" w:rsidRPr="001068D4" w:rsidRDefault="00F37A79" w:rsidP="005005DE">
            <w:pPr>
              <w:rPr>
                <w:rFonts w:ascii="Arial" w:hAnsi="Arial" w:cs="Arial"/>
                <w:b/>
                <w:sz w:val="18"/>
                <w:szCs w:val="20"/>
              </w:rPr>
            </w:pPr>
            <w:proofErr w:type="spellStart"/>
            <w:r w:rsidRPr="001068D4">
              <w:rPr>
                <w:rFonts w:ascii="Arial" w:hAnsi="Arial" w:cs="Arial"/>
                <w:b/>
                <w:sz w:val="18"/>
                <w:szCs w:val="20"/>
              </w:rPr>
              <w:t>Req</w:t>
            </w:r>
            <w:proofErr w:type="spellEnd"/>
            <w:r w:rsidRPr="001068D4">
              <w:rPr>
                <w:rFonts w:ascii="Arial" w:hAnsi="Arial" w:cs="Arial"/>
                <w:b/>
                <w:sz w:val="18"/>
                <w:szCs w:val="20"/>
              </w:rPr>
              <w:t xml:space="preserve"> #</w:t>
            </w:r>
          </w:p>
        </w:tc>
        <w:tc>
          <w:tcPr>
            <w:tcW w:w="8730" w:type="dxa"/>
            <w:tcBorders>
              <w:top w:val="single" w:sz="4" w:space="0" w:color="000000"/>
              <w:left w:val="single" w:sz="4" w:space="0" w:color="000000"/>
              <w:bottom w:val="single" w:sz="4" w:space="0" w:color="000000"/>
              <w:right w:val="single" w:sz="4" w:space="0" w:color="000000"/>
            </w:tcBorders>
            <w:shd w:val="clear" w:color="auto" w:fill="B6DDE8"/>
          </w:tcPr>
          <w:p w:rsidR="00F37A79" w:rsidRPr="001068D4" w:rsidRDefault="00F37A79" w:rsidP="005005DE">
            <w:pPr>
              <w:rPr>
                <w:rFonts w:ascii="Arial" w:hAnsi="Arial" w:cs="Arial"/>
                <w:b/>
                <w:sz w:val="18"/>
                <w:szCs w:val="20"/>
              </w:rPr>
            </w:pPr>
            <w:r w:rsidRPr="001068D4">
              <w:rPr>
                <w:rFonts w:ascii="Arial" w:hAnsi="Arial" w:cs="Arial"/>
                <w:b/>
                <w:sz w:val="18"/>
                <w:szCs w:val="20"/>
              </w:rPr>
              <w:t xml:space="preserve">Description </w:t>
            </w:r>
          </w:p>
        </w:tc>
      </w:tr>
      <w:tr w:rsidR="006B0278" w:rsidRPr="001068D4" w:rsidTr="000E43F8">
        <w:tc>
          <w:tcPr>
            <w:tcW w:w="810" w:type="dxa"/>
          </w:tcPr>
          <w:p w:rsidR="006B0278" w:rsidRPr="001068D4" w:rsidRDefault="00105978" w:rsidP="001068D4">
            <w:pPr>
              <w:rPr>
                <w:rFonts w:ascii="Arial" w:hAnsi="Arial" w:cs="Arial"/>
                <w:sz w:val="18"/>
              </w:rPr>
            </w:pPr>
            <w:r>
              <w:rPr>
                <w:rFonts w:ascii="Arial" w:hAnsi="Arial" w:cs="Arial"/>
                <w:sz w:val="18"/>
              </w:rPr>
              <w:t>3.5</w:t>
            </w:r>
            <w:r w:rsidR="003736A6" w:rsidRPr="001068D4">
              <w:rPr>
                <w:rFonts w:ascii="Arial" w:hAnsi="Arial" w:cs="Arial"/>
                <w:sz w:val="18"/>
              </w:rPr>
              <w:t>.</w:t>
            </w:r>
            <w:r w:rsidR="00AF6D38">
              <w:rPr>
                <w:rFonts w:ascii="Arial" w:hAnsi="Arial" w:cs="Arial"/>
                <w:sz w:val="18"/>
              </w:rPr>
              <w:t>7</w:t>
            </w:r>
          </w:p>
        </w:tc>
        <w:tc>
          <w:tcPr>
            <w:tcW w:w="8730" w:type="dxa"/>
          </w:tcPr>
          <w:p w:rsidR="006B0278" w:rsidRPr="00AC5514" w:rsidRDefault="006B0278" w:rsidP="00077E44">
            <w:pPr>
              <w:pStyle w:val="ListParagraph"/>
              <w:numPr>
                <w:ilvl w:val="0"/>
                <w:numId w:val="28"/>
              </w:numPr>
              <w:rPr>
                <w:rFonts w:ascii="Arial" w:hAnsi="Arial" w:cs="Arial"/>
                <w:b/>
                <w:sz w:val="18"/>
              </w:rPr>
            </w:pPr>
            <w:r w:rsidRPr="001068D4">
              <w:rPr>
                <w:rFonts w:ascii="Arial" w:hAnsi="Arial" w:cs="Arial"/>
                <w:sz w:val="18"/>
              </w:rPr>
              <w:t xml:space="preserve">Upload video/image in either post or comment. </w:t>
            </w:r>
            <w:r w:rsidR="00AF6D38">
              <w:rPr>
                <w:rFonts w:ascii="Arial" w:hAnsi="Arial" w:cs="Arial"/>
                <w:sz w:val="18"/>
              </w:rPr>
              <w:t>business only with admin rights</w:t>
            </w:r>
          </w:p>
          <w:p w:rsidR="00322165" w:rsidRDefault="00322165">
            <w:pPr>
              <w:pStyle w:val="ListParagraph"/>
              <w:rPr>
                <w:rFonts w:ascii="Arial" w:hAnsi="Arial" w:cs="Arial"/>
                <w:sz w:val="18"/>
              </w:rPr>
            </w:pPr>
          </w:p>
        </w:tc>
      </w:tr>
    </w:tbl>
    <w:p w:rsidR="000E43F8" w:rsidRDefault="000E43F8" w:rsidP="000E43F8"/>
    <w:p w:rsidR="000E43F8" w:rsidRPr="000E43F8" w:rsidRDefault="000E43F8" w:rsidP="000E43F8">
      <w:pPr>
        <w:rPr>
          <w:b/>
          <w:sz w:val="28"/>
        </w:rPr>
      </w:pPr>
      <w:r w:rsidRPr="000E43F8">
        <w:rPr>
          <w:b/>
          <w:sz w:val="28"/>
        </w:rPr>
        <w:t xml:space="preserve">Functional Requirement: </w:t>
      </w:r>
    </w:p>
    <w:p w:rsidR="00DF291E" w:rsidRDefault="00DF291E" w:rsidP="00DF291E">
      <w:pPr>
        <w:pStyle w:val="Heading2"/>
      </w:pPr>
      <w:bookmarkStart w:id="26" w:name="_Toc324835448"/>
      <w:r>
        <w:t xml:space="preserve">Following </w:t>
      </w:r>
      <w:r w:rsidR="003736A6">
        <w:t xml:space="preserve">Requirements </w:t>
      </w:r>
      <w:r>
        <w:t>– P1</w:t>
      </w:r>
      <w:bookmarkEnd w:id="26"/>
    </w:p>
    <w:tbl>
      <w:tblPr>
        <w:tblW w:w="95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10"/>
        <w:gridCol w:w="8730"/>
      </w:tblGrid>
      <w:tr w:rsidR="00DF291E" w:rsidRPr="001068D4" w:rsidTr="00484614">
        <w:tc>
          <w:tcPr>
            <w:tcW w:w="810" w:type="dxa"/>
            <w:tcBorders>
              <w:top w:val="single" w:sz="4" w:space="0" w:color="000000"/>
              <w:left w:val="single" w:sz="4" w:space="0" w:color="000000"/>
              <w:bottom w:val="single" w:sz="4" w:space="0" w:color="000000"/>
              <w:right w:val="single" w:sz="4" w:space="0" w:color="000000"/>
            </w:tcBorders>
            <w:shd w:val="clear" w:color="auto" w:fill="B6DDE8"/>
          </w:tcPr>
          <w:p w:rsidR="00DF291E" w:rsidRPr="001068D4" w:rsidRDefault="00E52AC5" w:rsidP="009426B4">
            <w:pPr>
              <w:rPr>
                <w:rFonts w:ascii="Arial" w:hAnsi="Arial" w:cs="Arial"/>
                <w:b/>
                <w:sz w:val="18"/>
                <w:szCs w:val="20"/>
              </w:rPr>
            </w:pPr>
            <w:proofErr w:type="spellStart"/>
            <w:r w:rsidRPr="001068D4">
              <w:rPr>
                <w:rFonts w:ascii="Arial" w:hAnsi="Arial" w:cs="Arial"/>
                <w:b/>
                <w:sz w:val="18"/>
                <w:szCs w:val="20"/>
              </w:rPr>
              <w:t>Req</w:t>
            </w:r>
            <w:proofErr w:type="spellEnd"/>
            <w:r w:rsidRPr="001068D4">
              <w:rPr>
                <w:rFonts w:ascii="Arial" w:hAnsi="Arial" w:cs="Arial"/>
                <w:b/>
                <w:sz w:val="18"/>
                <w:szCs w:val="20"/>
              </w:rPr>
              <w:t xml:space="preserve"> #</w:t>
            </w:r>
          </w:p>
        </w:tc>
        <w:tc>
          <w:tcPr>
            <w:tcW w:w="8730" w:type="dxa"/>
            <w:tcBorders>
              <w:top w:val="single" w:sz="4" w:space="0" w:color="000000"/>
              <w:left w:val="single" w:sz="4" w:space="0" w:color="000000"/>
              <w:bottom w:val="single" w:sz="4" w:space="0" w:color="000000"/>
              <w:right w:val="single" w:sz="4" w:space="0" w:color="000000"/>
            </w:tcBorders>
            <w:shd w:val="clear" w:color="auto" w:fill="B6DDE8"/>
          </w:tcPr>
          <w:p w:rsidR="00DF291E" w:rsidRPr="001068D4" w:rsidRDefault="00DF291E" w:rsidP="009426B4">
            <w:pPr>
              <w:rPr>
                <w:rFonts w:ascii="Arial" w:hAnsi="Arial" w:cs="Arial"/>
                <w:b/>
                <w:sz w:val="18"/>
                <w:szCs w:val="20"/>
              </w:rPr>
            </w:pPr>
            <w:r w:rsidRPr="001068D4">
              <w:rPr>
                <w:rFonts w:ascii="Arial" w:hAnsi="Arial" w:cs="Arial"/>
                <w:b/>
                <w:sz w:val="18"/>
                <w:szCs w:val="20"/>
              </w:rPr>
              <w:t xml:space="preserve">Description </w:t>
            </w:r>
          </w:p>
        </w:tc>
      </w:tr>
      <w:tr w:rsidR="00DF291E" w:rsidRPr="001068D4" w:rsidTr="00484614">
        <w:tc>
          <w:tcPr>
            <w:tcW w:w="810" w:type="dxa"/>
          </w:tcPr>
          <w:p w:rsidR="00DF291E" w:rsidRPr="001068D4" w:rsidRDefault="00105978" w:rsidP="009426B4">
            <w:pPr>
              <w:rPr>
                <w:rFonts w:ascii="Arial" w:hAnsi="Arial" w:cs="Arial"/>
                <w:sz w:val="18"/>
                <w:szCs w:val="20"/>
              </w:rPr>
            </w:pPr>
            <w:r>
              <w:rPr>
                <w:rFonts w:ascii="Arial" w:hAnsi="Arial" w:cs="Arial"/>
                <w:sz w:val="18"/>
                <w:szCs w:val="20"/>
              </w:rPr>
              <w:t>3.6</w:t>
            </w:r>
            <w:r w:rsidR="00DF291E" w:rsidRPr="001068D4">
              <w:rPr>
                <w:rFonts w:ascii="Arial" w:hAnsi="Arial" w:cs="Arial"/>
                <w:sz w:val="18"/>
                <w:szCs w:val="20"/>
              </w:rPr>
              <w:t>.</w:t>
            </w:r>
            <w:r w:rsidR="00544D28">
              <w:rPr>
                <w:rFonts w:ascii="Arial" w:hAnsi="Arial" w:cs="Arial"/>
                <w:sz w:val="18"/>
                <w:szCs w:val="20"/>
              </w:rPr>
              <w:t>1</w:t>
            </w:r>
          </w:p>
        </w:tc>
        <w:tc>
          <w:tcPr>
            <w:tcW w:w="8730" w:type="dxa"/>
          </w:tcPr>
          <w:p w:rsidR="00DF291E" w:rsidRPr="001068D4" w:rsidRDefault="00DF291E" w:rsidP="00855BFA">
            <w:pPr>
              <w:pStyle w:val="ListParagraph"/>
              <w:numPr>
                <w:ilvl w:val="0"/>
                <w:numId w:val="20"/>
              </w:numPr>
              <w:rPr>
                <w:rFonts w:ascii="Arial" w:hAnsi="Arial" w:cs="Arial"/>
                <w:sz w:val="18"/>
                <w:szCs w:val="20"/>
              </w:rPr>
            </w:pPr>
            <w:r w:rsidRPr="001068D4">
              <w:rPr>
                <w:rFonts w:ascii="Arial" w:hAnsi="Arial" w:cs="Arial"/>
                <w:sz w:val="18"/>
                <w:szCs w:val="20"/>
              </w:rPr>
              <w:t>Q&amp;A</w:t>
            </w:r>
            <w:r w:rsidR="00900E46">
              <w:rPr>
                <w:rFonts w:ascii="Arial" w:hAnsi="Arial" w:cs="Arial"/>
                <w:sz w:val="18"/>
                <w:szCs w:val="20"/>
              </w:rPr>
              <w:t xml:space="preserve"> </w:t>
            </w:r>
            <w:r w:rsidR="00813187">
              <w:rPr>
                <w:rFonts w:ascii="Arial" w:hAnsi="Arial" w:cs="Arial"/>
                <w:b/>
                <w:sz w:val="18"/>
                <w:szCs w:val="20"/>
              </w:rPr>
              <w:t>(3.5</w:t>
            </w:r>
            <w:r w:rsidR="00900E46" w:rsidRPr="00900E46">
              <w:rPr>
                <w:rFonts w:ascii="Arial" w:hAnsi="Arial" w:cs="Arial"/>
                <w:b/>
                <w:sz w:val="18"/>
                <w:szCs w:val="20"/>
              </w:rPr>
              <w:t>)</w:t>
            </w:r>
            <w:r w:rsidR="00900E46">
              <w:rPr>
                <w:rFonts w:ascii="Arial" w:hAnsi="Arial" w:cs="Arial"/>
                <w:sz w:val="18"/>
                <w:szCs w:val="20"/>
              </w:rPr>
              <w:t xml:space="preserve"> </w:t>
            </w:r>
          </w:p>
          <w:p w:rsidR="00322165" w:rsidRDefault="00322165">
            <w:pPr>
              <w:pStyle w:val="ListParagraph"/>
              <w:rPr>
                <w:rFonts w:ascii="Arial" w:hAnsi="Arial" w:cs="Arial"/>
                <w:sz w:val="18"/>
                <w:szCs w:val="20"/>
              </w:rPr>
            </w:pPr>
          </w:p>
        </w:tc>
      </w:tr>
      <w:tr w:rsidR="00813187" w:rsidRPr="001068D4" w:rsidTr="00484614">
        <w:tc>
          <w:tcPr>
            <w:tcW w:w="810" w:type="dxa"/>
          </w:tcPr>
          <w:p w:rsidR="00813187" w:rsidRDefault="00813187" w:rsidP="009426B4">
            <w:pPr>
              <w:rPr>
                <w:rFonts w:ascii="Arial" w:hAnsi="Arial" w:cs="Arial"/>
                <w:sz w:val="18"/>
                <w:szCs w:val="20"/>
              </w:rPr>
            </w:pPr>
            <w:r>
              <w:rPr>
                <w:rFonts w:ascii="Arial" w:hAnsi="Arial" w:cs="Arial"/>
                <w:sz w:val="18"/>
                <w:szCs w:val="20"/>
              </w:rPr>
              <w:t>3.6.</w:t>
            </w:r>
            <w:r w:rsidR="00544D28">
              <w:rPr>
                <w:rFonts w:ascii="Arial" w:hAnsi="Arial" w:cs="Arial"/>
                <w:sz w:val="18"/>
                <w:szCs w:val="20"/>
              </w:rPr>
              <w:t>2</w:t>
            </w:r>
          </w:p>
        </w:tc>
        <w:tc>
          <w:tcPr>
            <w:tcW w:w="8730" w:type="dxa"/>
          </w:tcPr>
          <w:p w:rsidR="00544D28" w:rsidRDefault="00813187" w:rsidP="00AF6D38">
            <w:pPr>
              <w:rPr>
                <w:rFonts w:ascii="Arial" w:hAnsi="Arial" w:cs="Arial"/>
                <w:sz w:val="18"/>
                <w:szCs w:val="20"/>
              </w:rPr>
            </w:pPr>
            <w:r>
              <w:rPr>
                <w:rFonts w:ascii="Arial" w:hAnsi="Arial" w:cs="Arial"/>
                <w:sz w:val="18"/>
                <w:szCs w:val="20"/>
              </w:rPr>
              <w:t xml:space="preserve">User can </w:t>
            </w:r>
            <w:r w:rsidR="00AF6D38">
              <w:rPr>
                <w:rFonts w:ascii="Arial" w:hAnsi="Arial" w:cs="Arial"/>
                <w:sz w:val="18"/>
                <w:szCs w:val="20"/>
              </w:rPr>
              <w:t xml:space="preserve">opt-out to receiving category Question Post notifications </w:t>
            </w:r>
            <w:r>
              <w:rPr>
                <w:rFonts w:ascii="Arial" w:hAnsi="Arial" w:cs="Arial"/>
                <w:sz w:val="18"/>
                <w:szCs w:val="20"/>
              </w:rPr>
              <w:t>anything he/she has followed.</w:t>
            </w:r>
          </w:p>
          <w:p w:rsidR="00813187" w:rsidRPr="001068D4" w:rsidRDefault="00544D28" w:rsidP="00AF6D38">
            <w:pPr>
              <w:rPr>
                <w:rFonts w:ascii="Arial" w:hAnsi="Arial" w:cs="Arial"/>
                <w:sz w:val="18"/>
                <w:szCs w:val="20"/>
              </w:rPr>
            </w:pPr>
            <w:r>
              <w:rPr>
                <w:rFonts w:ascii="Arial" w:hAnsi="Arial" w:cs="Arial"/>
                <w:sz w:val="18"/>
                <w:szCs w:val="20"/>
              </w:rPr>
              <w:t>Settings page</w:t>
            </w:r>
            <w:r w:rsidR="00813187">
              <w:rPr>
                <w:rFonts w:ascii="Arial" w:hAnsi="Arial" w:cs="Arial"/>
                <w:sz w:val="18"/>
                <w:szCs w:val="20"/>
              </w:rPr>
              <w:t xml:space="preserve"> </w:t>
            </w:r>
          </w:p>
        </w:tc>
      </w:tr>
    </w:tbl>
    <w:p w:rsidR="0019486C" w:rsidRDefault="00010A0C" w:rsidP="0019486C">
      <w:pPr>
        <w:pStyle w:val="Heading2"/>
      </w:pPr>
      <w:bookmarkStart w:id="27" w:name="_Toc324835449"/>
      <w:proofErr w:type="spellStart"/>
      <w:r>
        <w:lastRenderedPageBreak/>
        <w:t>Badging</w:t>
      </w:r>
      <w:proofErr w:type="spellEnd"/>
      <w:r w:rsidR="001106B5">
        <w:t xml:space="preserve"> Requirements </w:t>
      </w:r>
      <w:r w:rsidR="003736A6">
        <w:t xml:space="preserve">– </w:t>
      </w:r>
      <w:r w:rsidR="0019486C">
        <w:t>P1</w:t>
      </w:r>
      <w:bookmarkEnd w:id="27"/>
    </w:p>
    <w:tbl>
      <w:tblPr>
        <w:tblW w:w="95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810"/>
        <w:gridCol w:w="8730"/>
      </w:tblGrid>
      <w:tr w:rsidR="00DF291E" w:rsidRPr="001068D4" w:rsidTr="00484614">
        <w:tc>
          <w:tcPr>
            <w:tcW w:w="810" w:type="dxa"/>
            <w:tcBorders>
              <w:top w:val="single" w:sz="4" w:space="0" w:color="000000"/>
              <w:left w:val="single" w:sz="4" w:space="0" w:color="000000"/>
              <w:bottom w:val="single" w:sz="4" w:space="0" w:color="000000"/>
              <w:right w:val="single" w:sz="4" w:space="0" w:color="000000"/>
            </w:tcBorders>
            <w:shd w:val="clear" w:color="auto" w:fill="B6DDE8"/>
          </w:tcPr>
          <w:p w:rsidR="00DF291E" w:rsidRPr="001068D4" w:rsidRDefault="00E52AC5" w:rsidP="009426B4">
            <w:pPr>
              <w:rPr>
                <w:rFonts w:ascii="Arial" w:hAnsi="Arial" w:cs="Arial"/>
                <w:b/>
                <w:sz w:val="18"/>
                <w:szCs w:val="20"/>
              </w:rPr>
            </w:pPr>
            <w:proofErr w:type="spellStart"/>
            <w:r w:rsidRPr="001068D4">
              <w:rPr>
                <w:rFonts w:ascii="Arial" w:hAnsi="Arial" w:cs="Arial"/>
                <w:b/>
                <w:sz w:val="18"/>
                <w:szCs w:val="20"/>
              </w:rPr>
              <w:t>Req</w:t>
            </w:r>
            <w:proofErr w:type="spellEnd"/>
            <w:r w:rsidRPr="001068D4">
              <w:rPr>
                <w:rFonts w:ascii="Arial" w:hAnsi="Arial" w:cs="Arial"/>
                <w:b/>
                <w:sz w:val="18"/>
                <w:szCs w:val="20"/>
              </w:rPr>
              <w:t xml:space="preserve"> #</w:t>
            </w:r>
          </w:p>
        </w:tc>
        <w:tc>
          <w:tcPr>
            <w:tcW w:w="8730" w:type="dxa"/>
            <w:tcBorders>
              <w:top w:val="single" w:sz="4" w:space="0" w:color="000000"/>
              <w:left w:val="single" w:sz="4" w:space="0" w:color="000000"/>
              <w:bottom w:val="single" w:sz="4" w:space="0" w:color="000000"/>
              <w:right w:val="single" w:sz="4" w:space="0" w:color="000000"/>
            </w:tcBorders>
            <w:shd w:val="clear" w:color="auto" w:fill="B6DDE8"/>
          </w:tcPr>
          <w:p w:rsidR="00DF291E" w:rsidRPr="001068D4" w:rsidRDefault="00DF291E" w:rsidP="009426B4">
            <w:pPr>
              <w:rPr>
                <w:rFonts w:ascii="Arial" w:hAnsi="Arial" w:cs="Arial"/>
                <w:b/>
                <w:sz w:val="18"/>
                <w:szCs w:val="20"/>
              </w:rPr>
            </w:pPr>
            <w:r w:rsidRPr="001068D4">
              <w:rPr>
                <w:rFonts w:ascii="Arial" w:hAnsi="Arial" w:cs="Arial"/>
                <w:b/>
                <w:sz w:val="18"/>
                <w:szCs w:val="20"/>
              </w:rPr>
              <w:t xml:space="preserve">Description </w:t>
            </w:r>
          </w:p>
        </w:tc>
      </w:tr>
      <w:tr w:rsidR="003736A6" w:rsidRPr="001068D4" w:rsidTr="00484614">
        <w:tc>
          <w:tcPr>
            <w:tcW w:w="810" w:type="dxa"/>
          </w:tcPr>
          <w:p w:rsidR="001106B5" w:rsidRPr="001068D4" w:rsidRDefault="00105978" w:rsidP="00E72E89">
            <w:pPr>
              <w:rPr>
                <w:rFonts w:ascii="Arial" w:hAnsi="Arial" w:cs="Arial"/>
                <w:sz w:val="18"/>
                <w:szCs w:val="20"/>
              </w:rPr>
            </w:pPr>
            <w:r>
              <w:rPr>
                <w:rFonts w:ascii="Arial" w:hAnsi="Arial" w:cs="Arial"/>
                <w:sz w:val="18"/>
                <w:szCs w:val="20"/>
              </w:rPr>
              <w:t>3.7</w:t>
            </w:r>
            <w:r w:rsidR="001106B5">
              <w:rPr>
                <w:rFonts w:ascii="Arial" w:hAnsi="Arial" w:cs="Arial"/>
                <w:sz w:val="18"/>
                <w:szCs w:val="20"/>
              </w:rPr>
              <w:t>.</w:t>
            </w:r>
            <w:r w:rsidR="00AF6D38">
              <w:rPr>
                <w:rFonts w:ascii="Arial" w:hAnsi="Arial" w:cs="Arial"/>
                <w:sz w:val="18"/>
                <w:szCs w:val="20"/>
              </w:rPr>
              <w:t>1</w:t>
            </w:r>
          </w:p>
        </w:tc>
        <w:tc>
          <w:tcPr>
            <w:tcW w:w="8730" w:type="dxa"/>
          </w:tcPr>
          <w:p w:rsidR="00FD035C" w:rsidRPr="0096336F" w:rsidRDefault="00FD035C" w:rsidP="003736A6">
            <w:pPr>
              <w:rPr>
                <w:rFonts w:ascii="Arial" w:hAnsi="Arial" w:cs="Arial"/>
                <w:b/>
                <w:sz w:val="18"/>
                <w:szCs w:val="20"/>
              </w:rPr>
            </w:pPr>
            <w:r w:rsidRPr="0096336F">
              <w:rPr>
                <w:rFonts w:ascii="Arial" w:hAnsi="Arial" w:cs="Arial"/>
                <w:b/>
                <w:sz w:val="18"/>
                <w:szCs w:val="20"/>
              </w:rPr>
              <w:t xml:space="preserve">Reputation </w:t>
            </w:r>
          </w:p>
          <w:p w:rsidR="003736A6" w:rsidRDefault="0096336F" w:rsidP="00077E44">
            <w:pPr>
              <w:pStyle w:val="ListParagraph"/>
              <w:numPr>
                <w:ilvl w:val="0"/>
                <w:numId w:val="30"/>
              </w:numPr>
              <w:rPr>
                <w:rFonts w:ascii="Arial" w:hAnsi="Arial" w:cs="Arial"/>
                <w:sz w:val="18"/>
                <w:szCs w:val="20"/>
              </w:rPr>
            </w:pPr>
            <w:r w:rsidRPr="0096336F">
              <w:rPr>
                <w:rFonts w:ascii="Arial" w:hAnsi="Arial" w:cs="Arial"/>
                <w:sz w:val="18"/>
                <w:szCs w:val="20"/>
              </w:rPr>
              <w:t>Badges</w:t>
            </w:r>
          </w:p>
          <w:p w:rsidR="00CF4F1C" w:rsidRDefault="008E31D8">
            <w:pPr>
              <w:pStyle w:val="ListParagraph"/>
              <w:numPr>
                <w:ilvl w:val="1"/>
                <w:numId w:val="30"/>
              </w:numPr>
              <w:rPr>
                <w:rFonts w:ascii="Arial" w:hAnsi="Arial" w:cs="Arial"/>
                <w:sz w:val="18"/>
                <w:szCs w:val="20"/>
              </w:rPr>
            </w:pPr>
            <w:r>
              <w:rPr>
                <w:rFonts w:ascii="Arial" w:hAnsi="Arial" w:cs="Arial"/>
                <w:sz w:val="18"/>
                <w:szCs w:val="20"/>
              </w:rPr>
              <w:t xml:space="preserve">Expert – Manually added through Admin/Moderation tool </w:t>
            </w:r>
          </w:p>
          <w:p w:rsidR="00544D28" w:rsidRDefault="00544D28" w:rsidP="00544D28">
            <w:pPr>
              <w:pStyle w:val="ListParagraph"/>
              <w:numPr>
                <w:ilvl w:val="2"/>
                <w:numId w:val="30"/>
              </w:numPr>
              <w:rPr>
                <w:rFonts w:ascii="Arial" w:hAnsi="Arial" w:cs="Arial"/>
                <w:sz w:val="18"/>
                <w:szCs w:val="20"/>
              </w:rPr>
            </w:pPr>
            <w:r>
              <w:rPr>
                <w:rFonts w:ascii="Arial" w:hAnsi="Arial" w:cs="Arial"/>
                <w:sz w:val="18"/>
                <w:szCs w:val="20"/>
              </w:rPr>
              <w:t>Different look/feel to public profile page</w:t>
            </w:r>
          </w:p>
          <w:p w:rsidR="00AF6D38" w:rsidRDefault="008E31D8">
            <w:pPr>
              <w:pStyle w:val="ListParagraph"/>
              <w:numPr>
                <w:ilvl w:val="1"/>
                <w:numId w:val="30"/>
              </w:numPr>
              <w:rPr>
                <w:rFonts w:ascii="Arial" w:hAnsi="Arial" w:cs="Arial"/>
                <w:sz w:val="18"/>
                <w:szCs w:val="20"/>
              </w:rPr>
            </w:pPr>
            <w:r>
              <w:rPr>
                <w:rFonts w:ascii="Arial" w:hAnsi="Arial" w:cs="Arial"/>
                <w:sz w:val="18"/>
                <w:szCs w:val="20"/>
              </w:rPr>
              <w:t>Associate – appears for anyone who has an employee ID in membership profile</w:t>
            </w:r>
          </w:p>
          <w:p w:rsidR="00D17BCF" w:rsidRDefault="00D17BCF" w:rsidP="00D17BCF">
            <w:pPr>
              <w:pStyle w:val="ListParagraph"/>
              <w:numPr>
                <w:ilvl w:val="2"/>
                <w:numId w:val="30"/>
              </w:numPr>
              <w:rPr>
                <w:rFonts w:ascii="Arial" w:hAnsi="Arial" w:cs="Arial"/>
                <w:sz w:val="18"/>
                <w:szCs w:val="20"/>
              </w:rPr>
            </w:pPr>
            <w:r w:rsidRPr="00D17BCF">
              <w:rPr>
                <w:rFonts w:ascii="Arial" w:hAnsi="Arial" w:cs="Arial"/>
                <w:b/>
                <w:i/>
                <w:sz w:val="18"/>
                <w:szCs w:val="20"/>
              </w:rPr>
              <w:t>Functional requirement</w:t>
            </w:r>
            <w:r w:rsidR="00AF6D38">
              <w:rPr>
                <w:rFonts w:ascii="Arial" w:hAnsi="Arial" w:cs="Arial"/>
                <w:sz w:val="18"/>
                <w:szCs w:val="20"/>
              </w:rPr>
              <w:t>: integrate with LDAP for automatic add/removal of associate badge BUT also need to badge associates that interact on the site without</w:t>
            </w:r>
            <w:r w:rsidR="00010A0C">
              <w:rPr>
                <w:rFonts w:ascii="Arial" w:hAnsi="Arial" w:cs="Arial"/>
                <w:sz w:val="18"/>
                <w:szCs w:val="20"/>
              </w:rPr>
              <w:t xml:space="preserve"> using admin tool. </w:t>
            </w:r>
          </w:p>
          <w:p w:rsidR="00CF4F1C" w:rsidRDefault="008E31D8">
            <w:pPr>
              <w:pStyle w:val="ListParagraph"/>
              <w:numPr>
                <w:ilvl w:val="1"/>
                <w:numId w:val="30"/>
              </w:numPr>
              <w:rPr>
                <w:rFonts w:ascii="Arial" w:hAnsi="Arial" w:cs="Arial"/>
                <w:sz w:val="18"/>
                <w:szCs w:val="20"/>
              </w:rPr>
            </w:pPr>
            <w:r>
              <w:rPr>
                <w:rFonts w:ascii="Arial" w:hAnsi="Arial" w:cs="Arial"/>
                <w:sz w:val="18"/>
                <w:szCs w:val="20"/>
              </w:rPr>
              <w:t xml:space="preserve">Customer Care Network – tied to CCN employees working within the communities </w:t>
            </w:r>
          </w:p>
          <w:p w:rsidR="00D17BCF" w:rsidRDefault="00AF6D38" w:rsidP="00D17BCF">
            <w:pPr>
              <w:pStyle w:val="ListParagraph"/>
              <w:numPr>
                <w:ilvl w:val="2"/>
                <w:numId w:val="30"/>
              </w:numPr>
              <w:rPr>
                <w:rFonts w:ascii="Arial" w:hAnsi="Arial" w:cs="Arial"/>
                <w:sz w:val="18"/>
                <w:szCs w:val="20"/>
              </w:rPr>
            </w:pPr>
            <w:r w:rsidRPr="00AF6D38">
              <w:rPr>
                <w:rFonts w:ascii="Arial" w:hAnsi="Arial" w:cs="Arial"/>
                <w:b/>
                <w:i/>
                <w:sz w:val="18"/>
                <w:szCs w:val="20"/>
              </w:rPr>
              <w:t>Functional requirement</w:t>
            </w:r>
            <w:r>
              <w:rPr>
                <w:rFonts w:ascii="Arial" w:hAnsi="Arial" w:cs="Arial"/>
                <w:sz w:val="18"/>
                <w:szCs w:val="20"/>
              </w:rPr>
              <w:t>: integrate with LDAP for automatic add/removal of associate badge</w:t>
            </w:r>
          </w:p>
          <w:p w:rsidR="00CF4F1C" w:rsidRDefault="008E31D8">
            <w:pPr>
              <w:pStyle w:val="ListParagraph"/>
              <w:numPr>
                <w:ilvl w:val="1"/>
                <w:numId w:val="30"/>
              </w:numPr>
              <w:rPr>
                <w:rFonts w:ascii="Arial" w:hAnsi="Arial" w:cs="Arial"/>
                <w:sz w:val="18"/>
                <w:szCs w:val="20"/>
              </w:rPr>
            </w:pPr>
            <w:r>
              <w:rPr>
                <w:rFonts w:ascii="Arial" w:hAnsi="Arial" w:cs="Arial"/>
                <w:sz w:val="18"/>
                <w:szCs w:val="20"/>
              </w:rPr>
              <w:t>Moderator Badge – Assigned to anyone with Admin/Moderator tool access</w:t>
            </w:r>
            <w:r w:rsidR="00010A0C">
              <w:rPr>
                <w:rFonts w:ascii="Arial" w:hAnsi="Arial" w:cs="Arial"/>
                <w:sz w:val="18"/>
                <w:szCs w:val="20"/>
              </w:rPr>
              <w:t xml:space="preserve">; manually added </w:t>
            </w:r>
          </w:p>
          <w:p w:rsidR="00CF4F1C" w:rsidRDefault="008E31D8">
            <w:pPr>
              <w:pStyle w:val="ListParagraph"/>
              <w:numPr>
                <w:ilvl w:val="1"/>
                <w:numId w:val="30"/>
              </w:numPr>
              <w:rPr>
                <w:rFonts w:ascii="Arial" w:hAnsi="Arial" w:cs="Arial"/>
                <w:sz w:val="18"/>
                <w:szCs w:val="20"/>
              </w:rPr>
            </w:pPr>
            <w:r>
              <w:rPr>
                <w:rFonts w:ascii="Arial" w:hAnsi="Arial" w:cs="Arial"/>
                <w:sz w:val="18"/>
                <w:szCs w:val="20"/>
              </w:rPr>
              <w:t>Vendors – Manually added through Admin/Moderation tool</w:t>
            </w:r>
          </w:p>
          <w:p w:rsidR="00CF4F1C" w:rsidRDefault="00CF4F1C">
            <w:pPr>
              <w:pStyle w:val="ListParagraph"/>
              <w:numPr>
                <w:ilvl w:val="1"/>
                <w:numId w:val="30"/>
              </w:numPr>
              <w:rPr>
                <w:rFonts w:ascii="Arial" w:hAnsi="Arial" w:cs="Arial"/>
                <w:sz w:val="18"/>
                <w:szCs w:val="20"/>
              </w:rPr>
            </w:pPr>
          </w:p>
        </w:tc>
      </w:tr>
    </w:tbl>
    <w:p w:rsidR="00FB4E73" w:rsidRDefault="00793BF0" w:rsidP="006746EB">
      <w:pPr>
        <w:pStyle w:val="Heading2"/>
      </w:pPr>
      <w:bookmarkStart w:id="28" w:name="_Toc307838668"/>
      <w:bookmarkStart w:id="29" w:name="_Toc307838669"/>
      <w:bookmarkStart w:id="30" w:name="_Toc307838703"/>
      <w:bookmarkStart w:id="31" w:name="_Toc307838712"/>
      <w:bookmarkStart w:id="32" w:name="_Toc307838713"/>
      <w:bookmarkStart w:id="33" w:name="_Toc307838714"/>
      <w:bookmarkStart w:id="34" w:name="_Toc324835450"/>
      <w:bookmarkEnd w:id="28"/>
      <w:bookmarkEnd w:id="29"/>
      <w:bookmarkEnd w:id="30"/>
      <w:bookmarkEnd w:id="31"/>
      <w:bookmarkEnd w:id="32"/>
      <w:bookmarkEnd w:id="33"/>
      <w:r>
        <w:t xml:space="preserve">Social Integration Requirements </w:t>
      </w:r>
      <w:r w:rsidR="005E51D2">
        <w:t xml:space="preserve">– </w:t>
      </w:r>
      <w:r w:rsidR="0019486C">
        <w:t>P1</w:t>
      </w:r>
      <w:bookmarkEnd w:id="34"/>
    </w:p>
    <w:tbl>
      <w:tblPr>
        <w:tblW w:w="95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810"/>
        <w:gridCol w:w="8730"/>
      </w:tblGrid>
      <w:tr w:rsidR="003748BC" w:rsidRPr="001068D4" w:rsidTr="000F1FE1">
        <w:tc>
          <w:tcPr>
            <w:tcW w:w="9540" w:type="dxa"/>
            <w:gridSpan w:val="2"/>
            <w:shd w:val="clear" w:color="auto" w:fill="B6DDE8" w:themeFill="accent5" w:themeFillTint="66"/>
          </w:tcPr>
          <w:p w:rsidR="003748BC" w:rsidRPr="001068D4" w:rsidRDefault="003748BC" w:rsidP="000F1FE1">
            <w:pPr>
              <w:rPr>
                <w:rFonts w:ascii="Arial" w:hAnsi="Arial" w:cs="Arial"/>
                <w:b/>
                <w:sz w:val="18"/>
                <w:szCs w:val="20"/>
              </w:rPr>
            </w:pPr>
            <w:r w:rsidRPr="001068D4">
              <w:rPr>
                <w:rFonts w:ascii="Arial" w:hAnsi="Arial" w:cs="Arial"/>
                <w:b/>
                <w:sz w:val="18"/>
                <w:szCs w:val="20"/>
              </w:rPr>
              <w:t xml:space="preserve">Phase </w:t>
            </w:r>
            <w:r>
              <w:rPr>
                <w:rFonts w:ascii="Arial" w:hAnsi="Arial" w:cs="Arial"/>
                <w:b/>
                <w:sz w:val="18"/>
                <w:szCs w:val="20"/>
              </w:rPr>
              <w:t>One</w:t>
            </w:r>
          </w:p>
        </w:tc>
      </w:tr>
      <w:tr w:rsidR="00DF291E" w:rsidRPr="001068D4" w:rsidTr="00ED012E">
        <w:tc>
          <w:tcPr>
            <w:tcW w:w="810" w:type="dxa"/>
            <w:tcBorders>
              <w:top w:val="single" w:sz="4" w:space="0" w:color="000000"/>
              <w:left w:val="single" w:sz="4" w:space="0" w:color="000000"/>
              <w:bottom w:val="single" w:sz="4" w:space="0" w:color="000000"/>
              <w:right w:val="single" w:sz="4" w:space="0" w:color="000000"/>
            </w:tcBorders>
            <w:shd w:val="clear" w:color="auto" w:fill="B6DDE8"/>
          </w:tcPr>
          <w:p w:rsidR="00DF291E" w:rsidRPr="001068D4" w:rsidRDefault="00E52AC5" w:rsidP="009426B4">
            <w:pPr>
              <w:rPr>
                <w:rFonts w:ascii="Arial" w:hAnsi="Arial" w:cs="Arial"/>
                <w:b/>
                <w:sz w:val="18"/>
                <w:szCs w:val="20"/>
              </w:rPr>
            </w:pPr>
            <w:proofErr w:type="spellStart"/>
            <w:r w:rsidRPr="001068D4">
              <w:rPr>
                <w:rFonts w:ascii="Arial" w:hAnsi="Arial" w:cs="Arial"/>
                <w:b/>
                <w:sz w:val="18"/>
                <w:szCs w:val="20"/>
              </w:rPr>
              <w:t>Req</w:t>
            </w:r>
            <w:proofErr w:type="spellEnd"/>
            <w:r w:rsidRPr="001068D4">
              <w:rPr>
                <w:rFonts w:ascii="Arial" w:hAnsi="Arial" w:cs="Arial"/>
                <w:b/>
                <w:sz w:val="18"/>
                <w:szCs w:val="20"/>
              </w:rPr>
              <w:t xml:space="preserve"> #</w:t>
            </w:r>
          </w:p>
        </w:tc>
        <w:tc>
          <w:tcPr>
            <w:tcW w:w="8730" w:type="dxa"/>
            <w:tcBorders>
              <w:top w:val="single" w:sz="4" w:space="0" w:color="000000"/>
              <w:left w:val="single" w:sz="4" w:space="0" w:color="000000"/>
              <w:bottom w:val="single" w:sz="4" w:space="0" w:color="000000"/>
              <w:right w:val="single" w:sz="4" w:space="0" w:color="000000"/>
            </w:tcBorders>
            <w:shd w:val="clear" w:color="auto" w:fill="B6DDE8"/>
          </w:tcPr>
          <w:p w:rsidR="00DF291E" w:rsidRPr="001068D4" w:rsidRDefault="00DF291E" w:rsidP="009426B4">
            <w:pPr>
              <w:rPr>
                <w:rFonts w:ascii="Arial" w:hAnsi="Arial" w:cs="Arial"/>
                <w:b/>
                <w:sz w:val="18"/>
                <w:szCs w:val="20"/>
              </w:rPr>
            </w:pPr>
            <w:r w:rsidRPr="001068D4">
              <w:rPr>
                <w:rFonts w:ascii="Arial" w:hAnsi="Arial" w:cs="Arial"/>
                <w:b/>
                <w:sz w:val="18"/>
                <w:szCs w:val="20"/>
              </w:rPr>
              <w:t xml:space="preserve">Description </w:t>
            </w:r>
          </w:p>
        </w:tc>
      </w:tr>
      <w:tr w:rsidR="00630F1F" w:rsidRPr="001068D4" w:rsidTr="00ED012E">
        <w:tc>
          <w:tcPr>
            <w:tcW w:w="810" w:type="dxa"/>
          </w:tcPr>
          <w:p w:rsidR="00630F1F" w:rsidRPr="001068D4" w:rsidRDefault="00105978" w:rsidP="004413AA">
            <w:pPr>
              <w:rPr>
                <w:rFonts w:ascii="Arial" w:hAnsi="Arial" w:cs="Arial"/>
                <w:sz w:val="18"/>
                <w:szCs w:val="20"/>
              </w:rPr>
            </w:pPr>
            <w:r>
              <w:rPr>
                <w:rFonts w:ascii="Arial" w:hAnsi="Arial" w:cs="Arial"/>
                <w:sz w:val="18"/>
                <w:szCs w:val="20"/>
              </w:rPr>
              <w:t>3.8</w:t>
            </w:r>
            <w:r w:rsidR="00630F1F" w:rsidRPr="001068D4">
              <w:rPr>
                <w:rFonts w:ascii="Arial" w:hAnsi="Arial" w:cs="Arial"/>
                <w:sz w:val="18"/>
                <w:szCs w:val="20"/>
              </w:rPr>
              <w:t>.1</w:t>
            </w:r>
          </w:p>
        </w:tc>
        <w:tc>
          <w:tcPr>
            <w:tcW w:w="8730" w:type="dxa"/>
          </w:tcPr>
          <w:p w:rsidR="00630F1F" w:rsidRPr="00ED012E" w:rsidRDefault="00630F1F" w:rsidP="000F1FE1">
            <w:pPr>
              <w:tabs>
                <w:tab w:val="left" w:pos="3690"/>
              </w:tabs>
              <w:rPr>
                <w:rFonts w:ascii="Arial" w:hAnsi="Arial" w:cs="Arial"/>
                <w:b/>
                <w:sz w:val="18"/>
                <w:szCs w:val="20"/>
              </w:rPr>
            </w:pPr>
            <w:r w:rsidRPr="00ED012E">
              <w:rPr>
                <w:rFonts w:ascii="Arial" w:hAnsi="Arial" w:cs="Arial"/>
                <w:b/>
                <w:sz w:val="18"/>
                <w:szCs w:val="20"/>
              </w:rPr>
              <w:t xml:space="preserve">Share It Functionality </w:t>
            </w:r>
          </w:p>
          <w:p w:rsidR="00630F1F" w:rsidRPr="004A48D6" w:rsidRDefault="00630F1F" w:rsidP="00077E44">
            <w:pPr>
              <w:pStyle w:val="ListParagraph"/>
              <w:numPr>
                <w:ilvl w:val="0"/>
                <w:numId w:val="30"/>
              </w:numPr>
              <w:tabs>
                <w:tab w:val="left" w:pos="3690"/>
              </w:tabs>
              <w:rPr>
                <w:rFonts w:ascii="Arial" w:hAnsi="Arial" w:cs="Arial"/>
                <w:b/>
                <w:sz w:val="18"/>
                <w:szCs w:val="20"/>
              </w:rPr>
            </w:pPr>
            <w:r>
              <w:rPr>
                <w:rFonts w:ascii="Arial" w:hAnsi="Arial" w:cs="Arial"/>
                <w:sz w:val="18"/>
                <w:szCs w:val="20"/>
              </w:rPr>
              <w:t>Blogs</w:t>
            </w:r>
            <w:r w:rsidR="004A48D6">
              <w:rPr>
                <w:rFonts w:ascii="Arial" w:hAnsi="Arial" w:cs="Arial"/>
                <w:sz w:val="18"/>
                <w:szCs w:val="20"/>
              </w:rPr>
              <w:t xml:space="preserve"> </w:t>
            </w:r>
            <w:r w:rsidR="004A48D6" w:rsidRPr="004A48D6">
              <w:rPr>
                <w:rFonts w:ascii="Arial" w:hAnsi="Arial" w:cs="Arial"/>
                <w:b/>
                <w:sz w:val="18"/>
                <w:szCs w:val="20"/>
              </w:rPr>
              <w:t>(3.</w:t>
            </w:r>
            <w:r w:rsidR="00C11CA1">
              <w:rPr>
                <w:rFonts w:ascii="Arial" w:hAnsi="Arial" w:cs="Arial"/>
                <w:b/>
                <w:sz w:val="18"/>
                <w:szCs w:val="20"/>
              </w:rPr>
              <w:t>10</w:t>
            </w:r>
            <w:r w:rsidR="004A48D6" w:rsidRPr="004A48D6">
              <w:rPr>
                <w:rFonts w:ascii="Arial" w:hAnsi="Arial" w:cs="Arial"/>
                <w:b/>
                <w:sz w:val="18"/>
                <w:szCs w:val="20"/>
              </w:rPr>
              <w:t>)</w:t>
            </w:r>
          </w:p>
          <w:p w:rsidR="00630F1F" w:rsidRDefault="00630F1F" w:rsidP="00077E44">
            <w:pPr>
              <w:pStyle w:val="ListParagraph"/>
              <w:numPr>
                <w:ilvl w:val="0"/>
                <w:numId w:val="30"/>
              </w:numPr>
              <w:tabs>
                <w:tab w:val="left" w:pos="3690"/>
              </w:tabs>
              <w:rPr>
                <w:rFonts w:ascii="Arial" w:hAnsi="Arial" w:cs="Arial"/>
                <w:sz w:val="18"/>
                <w:szCs w:val="20"/>
              </w:rPr>
            </w:pPr>
            <w:r>
              <w:rPr>
                <w:rFonts w:ascii="Arial" w:hAnsi="Arial" w:cs="Arial"/>
                <w:sz w:val="18"/>
                <w:szCs w:val="20"/>
              </w:rPr>
              <w:t>Buying Guides</w:t>
            </w:r>
            <w:r w:rsidR="004A48D6">
              <w:rPr>
                <w:rFonts w:ascii="Arial" w:hAnsi="Arial" w:cs="Arial"/>
                <w:sz w:val="18"/>
                <w:szCs w:val="20"/>
              </w:rPr>
              <w:t xml:space="preserve"> </w:t>
            </w:r>
            <w:r w:rsidR="004A48D6" w:rsidRPr="004A48D6">
              <w:rPr>
                <w:rFonts w:ascii="Arial" w:hAnsi="Arial" w:cs="Arial"/>
                <w:b/>
                <w:sz w:val="18"/>
                <w:szCs w:val="20"/>
              </w:rPr>
              <w:t>(3.</w:t>
            </w:r>
            <w:r w:rsidR="00C11CA1">
              <w:rPr>
                <w:rFonts w:ascii="Arial" w:hAnsi="Arial" w:cs="Arial"/>
                <w:b/>
                <w:sz w:val="18"/>
                <w:szCs w:val="20"/>
              </w:rPr>
              <w:t>10</w:t>
            </w:r>
            <w:r w:rsidR="004A48D6" w:rsidRPr="004A48D6">
              <w:rPr>
                <w:rFonts w:ascii="Arial" w:hAnsi="Arial" w:cs="Arial"/>
                <w:b/>
                <w:sz w:val="18"/>
                <w:szCs w:val="20"/>
              </w:rPr>
              <w:t>)</w:t>
            </w:r>
          </w:p>
          <w:p w:rsidR="00630F1F" w:rsidRDefault="00630F1F" w:rsidP="00077E44">
            <w:pPr>
              <w:pStyle w:val="ListParagraph"/>
              <w:numPr>
                <w:ilvl w:val="0"/>
                <w:numId w:val="30"/>
              </w:numPr>
              <w:tabs>
                <w:tab w:val="left" w:pos="3690"/>
              </w:tabs>
              <w:rPr>
                <w:rFonts w:ascii="Arial" w:hAnsi="Arial" w:cs="Arial"/>
                <w:sz w:val="18"/>
                <w:szCs w:val="20"/>
              </w:rPr>
            </w:pPr>
            <w:r>
              <w:rPr>
                <w:rFonts w:ascii="Arial" w:hAnsi="Arial" w:cs="Arial"/>
                <w:sz w:val="18"/>
                <w:szCs w:val="20"/>
              </w:rPr>
              <w:t>Q</w:t>
            </w:r>
            <w:r w:rsidR="00010A0C">
              <w:rPr>
                <w:rFonts w:ascii="Arial" w:hAnsi="Arial" w:cs="Arial"/>
                <w:sz w:val="18"/>
                <w:szCs w:val="20"/>
              </w:rPr>
              <w:t>uestion Post</w:t>
            </w:r>
            <w:r>
              <w:rPr>
                <w:rFonts w:ascii="Arial" w:hAnsi="Arial" w:cs="Arial"/>
                <w:sz w:val="18"/>
                <w:szCs w:val="20"/>
              </w:rPr>
              <w:t xml:space="preserve"> </w:t>
            </w:r>
            <w:r w:rsidRPr="00630F1F">
              <w:rPr>
                <w:rFonts w:ascii="Arial" w:hAnsi="Arial" w:cs="Arial"/>
                <w:b/>
                <w:sz w:val="18"/>
                <w:szCs w:val="20"/>
              </w:rPr>
              <w:t>(3.4)</w:t>
            </w:r>
          </w:p>
          <w:p w:rsidR="00630F1F" w:rsidRPr="001068D4" w:rsidRDefault="000C434C" w:rsidP="000F1FE1">
            <w:pPr>
              <w:rPr>
                <w:rFonts w:ascii="Arial" w:hAnsi="Arial" w:cs="Arial"/>
                <w:sz w:val="18"/>
                <w:szCs w:val="20"/>
              </w:rPr>
            </w:pPr>
            <w:r>
              <w:rPr>
                <w:rFonts w:ascii="Arial" w:hAnsi="Arial" w:cs="Arial"/>
                <w:b/>
                <w:sz w:val="18"/>
                <w:szCs w:val="20"/>
              </w:rPr>
              <w:t xml:space="preserve"> </w:t>
            </w:r>
            <w:r w:rsidRPr="000C434C">
              <w:rPr>
                <w:rFonts w:ascii="Arial" w:hAnsi="Arial" w:cs="Arial"/>
                <w:sz w:val="18"/>
                <w:szCs w:val="20"/>
              </w:rPr>
              <w:t>Category Page</w:t>
            </w:r>
            <w:r>
              <w:rPr>
                <w:rFonts w:ascii="Arial" w:hAnsi="Arial" w:cs="Arial"/>
                <w:b/>
                <w:sz w:val="18"/>
                <w:szCs w:val="20"/>
              </w:rPr>
              <w:t xml:space="preserve"> </w:t>
            </w:r>
            <w:r w:rsidR="00630F1F" w:rsidRPr="00630F1F">
              <w:rPr>
                <w:rFonts w:ascii="Arial" w:hAnsi="Arial" w:cs="Arial"/>
                <w:b/>
                <w:i/>
                <w:sz w:val="18"/>
                <w:szCs w:val="20"/>
              </w:rPr>
              <w:t>Functional Requirement:</w:t>
            </w:r>
            <w:r w:rsidR="00630F1F">
              <w:rPr>
                <w:rFonts w:ascii="Arial" w:hAnsi="Arial" w:cs="Arial"/>
                <w:sz w:val="18"/>
                <w:szCs w:val="20"/>
              </w:rPr>
              <w:t xml:space="preserve"> Use existing Share It Capabilities</w:t>
            </w:r>
          </w:p>
        </w:tc>
      </w:tr>
    </w:tbl>
    <w:p w:rsidR="005651CB" w:rsidRDefault="00630F1F" w:rsidP="005651CB">
      <w:pPr>
        <w:pStyle w:val="Heading2"/>
      </w:pPr>
      <w:bookmarkStart w:id="35" w:name="_Toc324835451"/>
      <w:r>
        <w:t>Customer Service Requirements</w:t>
      </w:r>
      <w:r w:rsidR="00612DF6">
        <w:t xml:space="preserve"> –</w:t>
      </w:r>
      <w:r>
        <w:t xml:space="preserve"> </w:t>
      </w:r>
      <w:r w:rsidR="005651CB">
        <w:t>P</w:t>
      </w:r>
      <w:r>
        <w:t>1 &amp; P2</w:t>
      </w:r>
      <w:bookmarkEnd w:id="35"/>
    </w:p>
    <w:tbl>
      <w:tblPr>
        <w:tblW w:w="95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810"/>
        <w:gridCol w:w="8730"/>
      </w:tblGrid>
      <w:tr w:rsidR="003748BC" w:rsidRPr="001068D4" w:rsidTr="003748BC">
        <w:tc>
          <w:tcPr>
            <w:tcW w:w="9540" w:type="dxa"/>
            <w:gridSpan w:val="2"/>
            <w:shd w:val="clear" w:color="auto" w:fill="B6DDE8" w:themeFill="accent5" w:themeFillTint="66"/>
          </w:tcPr>
          <w:p w:rsidR="003748BC" w:rsidRPr="001068D4" w:rsidRDefault="003748BC" w:rsidP="003748BC">
            <w:pPr>
              <w:rPr>
                <w:rFonts w:ascii="Arial" w:hAnsi="Arial" w:cs="Arial"/>
                <w:b/>
                <w:sz w:val="18"/>
                <w:szCs w:val="20"/>
              </w:rPr>
            </w:pPr>
            <w:r w:rsidRPr="001068D4">
              <w:rPr>
                <w:rFonts w:ascii="Arial" w:hAnsi="Arial" w:cs="Arial"/>
                <w:b/>
                <w:sz w:val="18"/>
                <w:szCs w:val="20"/>
              </w:rPr>
              <w:t xml:space="preserve">Phase </w:t>
            </w:r>
            <w:r>
              <w:rPr>
                <w:rFonts w:ascii="Arial" w:hAnsi="Arial" w:cs="Arial"/>
                <w:b/>
                <w:sz w:val="18"/>
                <w:szCs w:val="20"/>
              </w:rPr>
              <w:t>One</w:t>
            </w:r>
          </w:p>
        </w:tc>
      </w:tr>
      <w:tr w:rsidR="00DF291E" w:rsidRPr="001068D4" w:rsidTr="003748BC">
        <w:tc>
          <w:tcPr>
            <w:tcW w:w="810" w:type="dxa"/>
            <w:shd w:val="clear" w:color="auto" w:fill="B6DDE8"/>
          </w:tcPr>
          <w:p w:rsidR="00DF291E" w:rsidRPr="001068D4" w:rsidRDefault="00E52AC5" w:rsidP="009426B4">
            <w:pPr>
              <w:rPr>
                <w:rFonts w:ascii="Arial" w:hAnsi="Arial" w:cs="Arial"/>
                <w:b/>
                <w:sz w:val="18"/>
                <w:szCs w:val="20"/>
              </w:rPr>
            </w:pPr>
            <w:proofErr w:type="spellStart"/>
            <w:r w:rsidRPr="001068D4">
              <w:rPr>
                <w:rFonts w:ascii="Arial" w:hAnsi="Arial" w:cs="Arial"/>
                <w:b/>
                <w:sz w:val="18"/>
                <w:szCs w:val="20"/>
              </w:rPr>
              <w:t>Req</w:t>
            </w:r>
            <w:proofErr w:type="spellEnd"/>
            <w:r w:rsidRPr="001068D4">
              <w:rPr>
                <w:rFonts w:ascii="Arial" w:hAnsi="Arial" w:cs="Arial"/>
                <w:b/>
                <w:sz w:val="18"/>
                <w:szCs w:val="20"/>
              </w:rPr>
              <w:t xml:space="preserve"> #</w:t>
            </w:r>
          </w:p>
        </w:tc>
        <w:tc>
          <w:tcPr>
            <w:tcW w:w="8730" w:type="dxa"/>
            <w:shd w:val="clear" w:color="auto" w:fill="B6DDE8"/>
          </w:tcPr>
          <w:p w:rsidR="00DF291E" w:rsidRPr="001068D4" w:rsidRDefault="00DF291E" w:rsidP="009426B4">
            <w:pPr>
              <w:rPr>
                <w:rFonts w:ascii="Arial" w:hAnsi="Arial" w:cs="Arial"/>
                <w:b/>
                <w:sz w:val="18"/>
                <w:szCs w:val="20"/>
              </w:rPr>
            </w:pPr>
            <w:r w:rsidRPr="001068D4">
              <w:rPr>
                <w:rFonts w:ascii="Arial" w:hAnsi="Arial" w:cs="Arial"/>
                <w:b/>
                <w:sz w:val="18"/>
                <w:szCs w:val="20"/>
              </w:rPr>
              <w:t xml:space="preserve">Description </w:t>
            </w:r>
          </w:p>
        </w:tc>
      </w:tr>
      <w:tr w:rsidR="00E72E89" w:rsidRPr="001068D4" w:rsidTr="003748BC">
        <w:tc>
          <w:tcPr>
            <w:tcW w:w="810" w:type="dxa"/>
          </w:tcPr>
          <w:p w:rsidR="00E72E89" w:rsidRPr="001068D4" w:rsidRDefault="00993E57" w:rsidP="00DF291E">
            <w:pPr>
              <w:rPr>
                <w:rFonts w:ascii="Arial" w:hAnsi="Arial" w:cs="Arial"/>
                <w:sz w:val="18"/>
                <w:szCs w:val="20"/>
              </w:rPr>
            </w:pPr>
            <w:r w:rsidRPr="001068D4">
              <w:rPr>
                <w:rFonts w:ascii="Arial" w:hAnsi="Arial" w:cs="Arial"/>
                <w:sz w:val="18"/>
                <w:szCs w:val="20"/>
              </w:rPr>
              <w:t>3.</w:t>
            </w:r>
            <w:r w:rsidR="00105978">
              <w:rPr>
                <w:rFonts w:ascii="Arial" w:hAnsi="Arial" w:cs="Arial"/>
                <w:sz w:val="18"/>
                <w:szCs w:val="20"/>
              </w:rPr>
              <w:t>9</w:t>
            </w:r>
            <w:r w:rsidR="00E72E89" w:rsidRPr="001068D4">
              <w:rPr>
                <w:rFonts w:ascii="Arial" w:hAnsi="Arial" w:cs="Arial"/>
                <w:sz w:val="18"/>
                <w:szCs w:val="20"/>
              </w:rPr>
              <w:t>.1</w:t>
            </w:r>
          </w:p>
        </w:tc>
        <w:tc>
          <w:tcPr>
            <w:tcW w:w="8730" w:type="dxa"/>
          </w:tcPr>
          <w:p w:rsidR="00E72E89" w:rsidRDefault="00F63B50" w:rsidP="00E72E89">
            <w:pPr>
              <w:rPr>
                <w:rFonts w:ascii="Arial" w:hAnsi="Arial" w:cs="Arial"/>
                <w:sz w:val="18"/>
                <w:szCs w:val="20"/>
              </w:rPr>
            </w:pPr>
            <w:r>
              <w:rPr>
                <w:rFonts w:ascii="Arial" w:hAnsi="Arial" w:cs="Arial"/>
                <w:sz w:val="18"/>
                <w:szCs w:val="20"/>
              </w:rPr>
              <w:t>Communities Specific Customer Service page</w:t>
            </w:r>
          </w:p>
          <w:p w:rsidR="009B7EC5" w:rsidRDefault="00010A0C" w:rsidP="009B7EC5">
            <w:pPr>
              <w:pStyle w:val="ListParagraph"/>
              <w:numPr>
                <w:ilvl w:val="0"/>
                <w:numId w:val="32"/>
              </w:numPr>
              <w:rPr>
                <w:ins w:id="36" w:author="jmassud" w:date="2012-05-24T11:18:00Z"/>
                <w:rFonts w:ascii="Arial" w:hAnsi="Arial" w:cs="Arial"/>
                <w:sz w:val="18"/>
                <w:szCs w:val="20"/>
              </w:rPr>
              <w:pPrChange w:id="37" w:author="jmassud" w:date="2012-05-24T11:19:00Z">
                <w:pPr>
                  <w:pStyle w:val="ListParagraph"/>
                  <w:numPr>
                    <w:ilvl w:val="1"/>
                    <w:numId w:val="32"/>
                  </w:numPr>
                  <w:ind w:left="1440" w:hanging="360"/>
                </w:pPr>
              </w:pPrChange>
            </w:pPr>
            <w:r>
              <w:rPr>
                <w:rFonts w:ascii="Arial" w:hAnsi="Arial" w:cs="Arial"/>
                <w:sz w:val="18"/>
                <w:szCs w:val="20"/>
              </w:rPr>
              <w:t>Q&amp;A – select category (routes to different areas of the business)</w:t>
            </w:r>
          </w:p>
          <w:p w:rsidR="00F63B50" w:rsidRDefault="00010A0C" w:rsidP="00077E44">
            <w:pPr>
              <w:pStyle w:val="ListParagraph"/>
              <w:numPr>
                <w:ilvl w:val="1"/>
                <w:numId w:val="32"/>
              </w:numPr>
              <w:rPr>
                <w:rFonts w:ascii="Arial" w:hAnsi="Arial" w:cs="Arial"/>
                <w:sz w:val="18"/>
                <w:szCs w:val="20"/>
              </w:rPr>
            </w:pPr>
            <w:del w:id="38" w:author="jmassud" w:date="2012-05-24T11:19:00Z">
              <w:r w:rsidDel="009B7EC5">
                <w:rPr>
                  <w:rFonts w:ascii="Arial" w:hAnsi="Arial" w:cs="Arial"/>
                  <w:sz w:val="18"/>
                  <w:szCs w:val="20"/>
                </w:rPr>
                <w:delText>Order Issue</w:delText>
              </w:r>
            </w:del>
            <w:ins w:id="39" w:author="jmassud" w:date="2012-05-24T11:19:00Z">
              <w:r w:rsidR="009B7EC5">
                <w:rPr>
                  <w:rFonts w:ascii="Arial" w:hAnsi="Arial" w:cs="Arial"/>
                  <w:sz w:val="18"/>
                  <w:szCs w:val="20"/>
                </w:rPr>
                <w:t>Product Repair</w:t>
              </w:r>
            </w:ins>
          </w:p>
          <w:p w:rsidR="00F63B50" w:rsidRDefault="00F63B50" w:rsidP="00077E44">
            <w:pPr>
              <w:pStyle w:val="ListParagraph"/>
              <w:numPr>
                <w:ilvl w:val="1"/>
                <w:numId w:val="32"/>
              </w:numPr>
              <w:rPr>
                <w:ins w:id="40" w:author="jmassud" w:date="2012-05-24T11:20:00Z"/>
                <w:rFonts w:ascii="Arial" w:hAnsi="Arial" w:cs="Arial"/>
                <w:sz w:val="18"/>
                <w:szCs w:val="20"/>
              </w:rPr>
            </w:pPr>
            <w:del w:id="41" w:author="jmassud" w:date="2012-05-24T11:19:00Z">
              <w:r w:rsidDel="009B7EC5">
                <w:rPr>
                  <w:rFonts w:ascii="Arial" w:hAnsi="Arial" w:cs="Arial"/>
                  <w:sz w:val="18"/>
                  <w:szCs w:val="20"/>
                </w:rPr>
                <w:delText>Delivery</w:delText>
              </w:r>
            </w:del>
            <w:ins w:id="42" w:author="jmassud" w:date="2012-05-24T11:19:00Z">
              <w:r w:rsidR="009B7EC5">
                <w:rPr>
                  <w:rFonts w:ascii="Arial" w:hAnsi="Arial" w:cs="Arial"/>
                  <w:sz w:val="18"/>
                  <w:szCs w:val="20"/>
                </w:rPr>
                <w:t xml:space="preserve"> Product Quality</w:t>
              </w:r>
            </w:ins>
          </w:p>
          <w:p w:rsidR="009B7EC5" w:rsidRDefault="009B7EC5" w:rsidP="00077E44">
            <w:pPr>
              <w:pStyle w:val="ListParagraph"/>
              <w:numPr>
                <w:ilvl w:val="1"/>
                <w:numId w:val="32"/>
              </w:numPr>
              <w:rPr>
                <w:ins w:id="43" w:author="jmassud" w:date="2012-05-24T11:20:00Z"/>
                <w:rFonts w:ascii="Arial" w:hAnsi="Arial" w:cs="Arial"/>
                <w:sz w:val="18"/>
                <w:szCs w:val="20"/>
              </w:rPr>
            </w:pPr>
            <w:ins w:id="44" w:author="jmassud" w:date="2012-05-24T11:20:00Z">
              <w:r>
                <w:rPr>
                  <w:rFonts w:ascii="Arial" w:hAnsi="Arial" w:cs="Arial"/>
                  <w:sz w:val="18"/>
                  <w:szCs w:val="20"/>
                </w:rPr>
                <w:t>Service Contracts</w:t>
              </w:r>
            </w:ins>
          </w:p>
          <w:p w:rsidR="009B7EC5" w:rsidRDefault="009B7EC5" w:rsidP="00077E44">
            <w:pPr>
              <w:pStyle w:val="ListParagraph"/>
              <w:numPr>
                <w:ilvl w:val="1"/>
                <w:numId w:val="32"/>
              </w:numPr>
              <w:rPr>
                <w:ins w:id="45" w:author="jmassud" w:date="2012-05-24T11:20:00Z"/>
                <w:rFonts w:ascii="Arial" w:hAnsi="Arial" w:cs="Arial"/>
                <w:sz w:val="18"/>
                <w:szCs w:val="20"/>
              </w:rPr>
            </w:pPr>
            <w:ins w:id="46" w:author="jmassud" w:date="2012-05-24T11:20:00Z">
              <w:r>
                <w:rPr>
                  <w:rFonts w:ascii="Arial" w:hAnsi="Arial" w:cs="Arial"/>
                  <w:sz w:val="18"/>
                  <w:szCs w:val="20"/>
                </w:rPr>
                <w:lastRenderedPageBreak/>
                <w:t xml:space="preserve">Retail </w:t>
              </w:r>
            </w:ins>
            <w:ins w:id="47" w:author="jmassud" w:date="2012-05-24T11:21:00Z">
              <w:r>
                <w:rPr>
                  <w:rFonts w:ascii="Arial" w:hAnsi="Arial" w:cs="Arial"/>
                  <w:sz w:val="18"/>
                  <w:szCs w:val="20"/>
                </w:rPr>
                <w:t xml:space="preserve">(Sears Store Experience / Kmart Store Experience) </w:t>
              </w:r>
            </w:ins>
          </w:p>
          <w:p w:rsidR="009B7EC5" w:rsidRDefault="009B7EC5" w:rsidP="00077E44">
            <w:pPr>
              <w:pStyle w:val="ListParagraph"/>
              <w:numPr>
                <w:ilvl w:val="1"/>
                <w:numId w:val="32"/>
              </w:numPr>
              <w:rPr>
                <w:ins w:id="48" w:author="jmassud" w:date="2012-05-24T11:20:00Z"/>
                <w:rFonts w:ascii="Arial" w:hAnsi="Arial" w:cs="Arial"/>
                <w:sz w:val="18"/>
                <w:szCs w:val="20"/>
              </w:rPr>
            </w:pPr>
            <w:ins w:id="49" w:author="jmassud" w:date="2012-05-24T11:20:00Z">
              <w:r>
                <w:rPr>
                  <w:rFonts w:ascii="Arial" w:hAnsi="Arial" w:cs="Arial"/>
                  <w:sz w:val="18"/>
                  <w:szCs w:val="20"/>
                </w:rPr>
                <w:t>Third Party</w:t>
              </w:r>
            </w:ins>
          </w:p>
          <w:p w:rsidR="009B7EC5" w:rsidRDefault="009B7EC5" w:rsidP="00077E44">
            <w:pPr>
              <w:pStyle w:val="ListParagraph"/>
              <w:numPr>
                <w:ilvl w:val="1"/>
                <w:numId w:val="32"/>
              </w:numPr>
              <w:rPr>
                <w:ins w:id="50" w:author="jmassud" w:date="2012-05-24T11:25:00Z"/>
                <w:rFonts w:ascii="Arial" w:hAnsi="Arial" w:cs="Arial"/>
                <w:sz w:val="18"/>
                <w:szCs w:val="20"/>
              </w:rPr>
            </w:pPr>
            <w:ins w:id="51" w:author="jmassud" w:date="2012-05-24T11:21:00Z">
              <w:r>
                <w:rPr>
                  <w:rFonts w:ascii="Arial" w:hAnsi="Arial" w:cs="Arial"/>
                  <w:sz w:val="18"/>
                  <w:szCs w:val="20"/>
                </w:rPr>
                <w:t xml:space="preserve">Direct Commerce </w:t>
              </w:r>
            </w:ins>
          </w:p>
          <w:p w:rsidR="009B7EC5" w:rsidRDefault="009B7EC5" w:rsidP="009B7EC5">
            <w:pPr>
              <w:pStyle w:val="ListParagraph"/>
              <w:numPr>
                <w:ilvl w:val="2"/>
                <w:numId w:val="32"/>
              </w:numPr>
              <w:rPr>
                <w:ins w:id="52" w:author="jmassud" w:date="2012-05-24T11:25:00Z"/>
                <w:rFonts w:ascii="Arial" w:hAnsi="Arial" w:cs="Arial"/>
                <w:sz w:val="18"/>
                <w:szCs w:val="20"/>
              </w:rPr>
              <w:pPrChange w:id="53" w:author="jmassud" w:date="2012-05-24T11:25:00Z">
                <w:pPr>
                  <w:pStyle w:val="ListParagraph"/>
                  <w:numPr>
                    <w:ilvl w:val="1"/>
                    <w:numId w:val="32"/>
                  </w:numPr>
                  <w:ind w:left="1440" w:hanging="360"/>
                </w:pPr>
              </w:pPrChange>
            </w:pPr>
            <w:ins w:id="54" w:author="jmassud" w:date="2012-05-24T11:25:00Z">
              <w:r>
                <w:rPr>
                  <w:rFonts w:ascii="Arial" w:hAnsi="Arial" w:cs="Arial"/>
                  <w:sz w:val="18"/>
                  <w:szCs w:val="20"/>
                </w:rPr>
                <w:t>Kmart</w:t>
              </w:r>
            </w:ins>
          </w:p>
          <w:p w:rsidR="009B7EC5" w:rsidRDefault="009B7EC5" w:rsidP="009B7EC5">
            <w:pPr>
              <w:pStyle w:val="ListParagraph"/>
              <w:numPr>
                <w:ilvl w:val="2"/>
                <w:numId w:val="32"/>
              </w:numPr>
              <w:rPr>
                <w:ins w:id="55" w:author="jmassud" w:date="2012-05-24T11:25:00Z"/>
                <w:rFonts w:ascii="Arial" w:hAnsi="Arial" w:cs="Arial"/>
                <w:sz w:val="18"/>
                <w:szCs w:val="20"/>
              </w:rPr>
              <w:pPrChange w:id="56" w:author="jmassud" w:date="2012-05-24T11:25:00Z">
                <w:pPr>
                  <w:pStyle w:val="ListParagraph"/>
                  <w:numPr>
                    <w:ilvl w:val="1"/>
                    <w:numId w:val="32"/>
                  </w:numPr>
                  <w:ind w:left="1440" w:hanging="360"/>
                </w:pPr>
              </w:pPrChange>
            </w:pPr>
            <w:ins w:id="57" w:author="jmassud" w:date="2012-05-24T11:25:00Z">
              <w:r>
                <w:rPr>
                  <w:rFonts w:ascii="Arial" w:hAnsi="Arial" w:cs="Arial"/>
                  <w:sz w:val="18"/>
                  <w:szCs w:val="20"/>
                </w:rPr>
                <w:t>Sears</w:t>
              </w:r>
            </w:ins>
          </w:p>
          <w:p w:rsidR="009B7EC5" w:rsidRDefault="009B7EC5" w:rsidP="009B7EC5">
            <w:pPr>
              <w:pStyle w:val="ListParagraph"/>
              <w:numPr>
                <w:ilvl w:val="2"/>
                <w:numId w:val="32"/>
              </w:numPr>
              <w:rPr>
                <w:ins w:id="58" w:author="jmassud" w:date="2012-05-24T11:21:00Z"/>
                <w:rFonts w:ascii="Arial" w:hAnsi="Arial" w:cs="Arial"/>
                <w:sz w:val="18"/>
                <w:szCs w:val="20"/>
              </w:rPr>
              <w:pPrChange w:id="59" w:author="jmassud" w:date="2012-05-24T11:25:00Z">
                <w:pPr>
                  <w:pStyle w:val="ListParagraph"/>
                  <w:numPr>
                    <w:ilvl w:val="1"/>
                    <w:numId w:val="32"/>
                  </w:numPr>
                  <w:ind w:left="1440" w:hanging="360"/>
                </w:pPr>
              </w:pPrChange>
            </w:pPr>
            <w:ins w:id="60" w:author="jmassud" w:date="2012-05-24T11:25:00Z">
              <w:r>
                <w:rPr>
                  <w:rFonts w:ascii="Arial" w:hAnsi="Arial" w:cs="Arial"/>
                  <w:sz w:val="18"/>
                  <w:szCs w:val="20"/>
                </w:rPr>
                <w:t>Catalog</w:t>
              </w:r>
            </w:ins>
          </w:p>
          <w:p w:rsidR="009B7EC5" w:rsidRDefault="009B7EC5" w:rsidP="00077E44">
            <w:pPr>
              <w:pStyle w:val="ListParagraph"/>
              <w:numPr>
                <w:ilvl w:val="1"/>
                <w:numId w:val="32"/>
              </w:numPr>
              <w:rPr>
                <w:ins w:id="61" w:author="jmassud" w:date="2012-05-24T11:21:00Z"/>
                <w:rFonts w:ascii="Arial" w:hAnsi="Arial" w:cs="Arial"/>
                <w:sz w:val="18"/>
                <w:szCs w:val="20"/>
              </w:rPr>
            </w:pPr>
            <w:ins w:id="62" w:author="jmassud" w:date="2012-05-24T11:21:00Z">
              <w:r>
                <w:rPr>
                  <w:rFonts w:ascii="Arial" w:hAnsi="Arial" w:cs="Arial"/>
                  <w:sz w:val="18"/>
                  <w:szCs w:val="20"/>
                </w:rPr>
                <w:t>Home Delivery</w:t>
              </w:r>
            </w:ins>
          </w:p>
          <w:p w:rsidR="009B7EC5" w:rsidRDefault="009B7EC5" w:rsidP="00077E44">
            <w:pPr>
              <w:pStyle w:val="ListParagraph"/>
              <w:numPr>
                <w:ilvl w:val="1"/>
                <w:numId w:val="32"/>
              </w:numPr>
              <w:rPr>
                <w:rFonts w:ascii="Arial" w:hAnsi="Arial" w:cs="Arial"/>
                <w:sz w:val="18"/>
                <w:szCs w:val="20"/>
              </w:rPr>
            </w:pPr>
            <w:ins w:id="63" w:author="jmassud" w:date="2012-05-24T11:21:00Z">
              <w:r>
                <w:rPr>
                  <w:rFonts w:ascii="Arial" w:hAnsi="Arial" w:cs="Arial"/>
                  <w:sz w:val="18"/>
                  <w:szCs w:val="20"/>
                </w:rPr>
                <w:t>Parts</w:t>
              </w:r>
            </w:ins>
          </w:p>
          <w:p w:rsidR="00F63B50" w:rsidRDefault="00F63B50" w:rsidP="00077E44">
            <w:pPr>
              <w:pStyle w:val="ListParagraph"/>
              <w:numPr>
                <w:ilvl w:val="1"/>
                <w:numId w:val="32"/>
              </w:numPr>
              <w:rPr>
                <w:ins w:id="64" w:author="jmassud" w:date="2012-05-24T11:21:00Z"/>
                <w:rFonts w:ascii="Arial" w:hAnsi="Arial" w:cs="Arial"/>
                <w:sz w:val="18"/>
                <w:szCs w:val="20"/>
              </w:rPr>
            </w:pPr>
            <w:r>
              <w:rPr>
                <w:rFonts w:ascii="Arial" w:hAnsi="Arial" w:cs="Arial"/>
                <w:sz w:val="18"/>
                <w:szCs w:val="20"/>
              </w:rPr>
              <w:t>Installation</w:t>
            </w:r>
          </w:p>
          <w:p w:rsidR="009B7EC5" w:rsidRDefault="009B7EC5" w:rsidP="00077E44">
            <w:pPr>
              <w:pStyle w:val="ListParagraph"/>
              <w:numPr>
                <w:ilvl w:val="1"/>
                <w:numId w:val="32"/>
              </w:numPr>
              <w:rPr>
                <w:rFonts w:ascii="Arial" w:hAnsi="Arial" w:cs="Arial"/>
                <w:sz w:val="18"/>
                <w:szCs w:val="20"/>
              </w:rPr>
            </w:pPr>
            <w:ins w:id="65" w:author="jmassud" w:date="2012-05-24T11:21:00Z">
              <w:r>
                <w:rPr>
                  <w:rFonts w:ascii="Arial" w:hAnsi="Arial" w:cs="Arial"/>
                  <w:sz w:val="18"/>
                  <w:szCs w:val="20"/>
                </w:rPr>
                <w:t>Automotive</w:t>
              </w:r>
            </w:ins>
          </w:p>
          <w:p w:rsidR="00F63B50" w:rsidRDefault="00F63B50" w:rsidP="00077E44">
            <w:pPr>
              <w:pStyle w:val="ListParagraph"/>
              <w:numPr>
                <w:ilvl w:val="1"/>
                <w:numId w:val="32"/>
              </w:numPr>
              <w:rPr>
                <w:rFonts w:ascii="Arial" w:hAnsi="Arial" w:cs="Arial"/>
                <w:sz w:val="18"/>
                <w:szCs w:val="20"/>
              </w:rPr>
            </w:pPr>
            <w:del w:id="66" w:author="jmassud" w:date="2012-05-24T11:23:00Z">
              <w:r w:rsidDel="009B7EC5">
                <w:rPr>
                  <w:rFonts w:ascii="Arial" w:hAnsi="Arial" w:cs="Arial"/>
                  <w:sz w:val="18"/>
                  <w:szCs w:val="20"/>
                </w:rPr>
                <w:delText xml:space="preserve">Part Orders &amp; Inquiries </w:delText>
              </w:r>
            </w:del>
            <w:ins w:id="67" w:author="jmassud" w:date="2012-05-24T11:23:00Z">
              <w:r w:rsidR="009B7EC5">
                <w:rPr>
                  <w:rFonts w:ascii="Arial" w:hAnsi="Arial" w:cs="Arial"/>
                  <w:sz w:val="18"/>
                  <w:szCs w:val="20"/>
                </w:rPr>
                <w:t xml:space="preserve">Corporate </w:t>
              </w:r>
            </w:ins>
          </w:p>
          <w:p w:rsidR="00F63B50" w:rsidRDefault="00F63B50" w:rsidP="00077E44">
            <w:pPr>
              <w:pStyle w:val="ListParagraph"/>
              <w:numPr>
                <w:ilvl w:val="1"/>
                <w:numId w:val="32"/>
              </w:numPr>
              <w:rPr>
                <w:ins w:id="68" w:author="jmassud" w:date="2012-05-24T11:24:00Z"/>
                <w:rFonts w:ascii="Arial" w:hAnsi="Arial" w:cs="Arial"/>
                <w:sz w:val="18"/>
                <w:szCs w:val="20"/>
              </w:rPr>
            </w:pPr>
            <w:del w:id="69" w:author="jmassud" w:date="2012-05-24T11:24:00Z">
              <w:r w:rsidDel="009B7EC5">
                <w:rPr>
                  <w:rFonts w:ascii="Arial" w:hAnsi="Arial" w:cs="Arial"/>
                  <w:sz w:val="18"/>
                  <w:szCs w:val="20"/>
                </w:rPr>
                <w:delText>Repair</w:delText>
              </w:r>
            </w:del>
            <w:ins w:id="70" w:author="jmassud" w:date="2012-05-24T11:24:00Z">
              <w:r w:rsidR="009B7EC5">
                <w:rPr>
                  <w:rFonts w:ascii="Arial" w:hAnsi="Arial" w:cs="Arial"/>
                  <w:sz w:val="18"/>
                  <w:szCs w:val="20"/>
                </w:rPr>
                <w:t>Home Improvement</w:t>
              </w:r>
            </w:ins>
          </w:p>
          <w:p w:rsidR="009B7EC5" w:rsidRDefault="009B7EC5" w:rsidP="00077E44">
            <w:pPr>
              <w:pStyle w:val="ListParagraph"/>
              <w:numPr>
                <w:ilvl w:val="1"/>
                <w:numId w:val="32"/>
              </w:numPr>
              <w:rPr>
                <w:rFonts w:ascii="Arial" w:hAnsi="Arial" w:cs="Arial"/>
                <w:sz w:val="18"/>
                <w:szCs w:val="20"/>
              </w:rPr>
            </w:pPr>
            <w:ins w:id="71" w:author="jmassud" w:date="2012-05-24T11:24:00Z">
              <w:r>
                <w:rPr>
                  <w:rFonts w:ascii="Arial" w:hAnsi="Arial" w:cs="Arial"/>
                  <w:sz w:val="18"/>
                  <w:szCs w:val="20"/>
                </w:rPr>
                <w:t>Credit</w:t>
              </w:r>
            </w:ins>
          </w:p>
          <w:p w:rsidR="007F79F6" w:rsidRDefault="009B7EC5" w:rsidP="00077E44">
            <w:pPr>
              <w:pStyle w:val="ListParagraph"/>
              <w:numPr>
                <w:ilvl w:val="1"/>
                <w:numId w:val="32"/>
              </w:numPr>
              <w:rPr>
                <w:ins w:id="72" w:author="jmassud" w:date="2012-05-24T11:25:00Z"/>
                <w:rFonts w:ascii="Arial" w:hAnsi="Arial" w:cs="Arial"/>
                <w:sz w:val="18"/>
                <w:szCs w:val="20"/>
              </w:rPr>
            </w:pPr>
            <w:ins w:id="73" w:author="jmassud" w:date="2012-05-24T11:25:00Z">
              <w:r>
                <w:rPr>
                  <w:rFonts w:ascii="Arial" w:hAnsi="Arial" w:cs="Arial"/>
                  <w:sz w:val="18"/>
                  <w:szCs w:val="20"/>
                </w:rPr>
                <w:t xml:space="preserve">Catalog </w:t>
              </w:r>
            </w:ins>
            <w:del w:id="74" w:author="jmassud" w:date="2012-05-24T11:24:00Z">
              <w:r w:rsidR="00010A0C" w:rsidDel="009B7EC5">
                <w:rPr>
                  <w:rFonts w:ascii="Arial" w:hAnsi="Arial" w:cs="Arial"/>
                  <w:sz w:val="18"/>
                  <w:szCs w:val="20"/>
                </w:rPr>
                <w:delText>Others TBD</w:delText>
              </w:r>
            </w:del>
          </w:p>
          <w:p w:rsidR="009B7EC5" w:rsidRDefault="009B7EC5" w:rsidP="00077E44">
            <w:pPr>
              <w:pStyle w:val="ListParagraph"/>
              <w:numPr>
                <w:ilvl w:val="1"/>
                <w:numId w:val="32"/>
              </w:numPr>
              <w:rPr>
                <w:ins w:id="75" w:author="jmassud" w:date="2012-05-24T11:25:00Z"/>
                <w:rFonts w:ascii="Arial" w:hAnsi="Arial" w:cs="Arial"/>
                <w:sz w:val="18"/>
                <w:szCs w:val="20"/>
              </w:rPr>
            </w:pPr>
            <w:ins w:id="76" w:author="jmassud" w:date="2012-05-24T11:25:00Z">
              <w:r>
                <w:rPr>
                  <w:rFonts w:ascii="Arial" w:hAnsi="Arial" w:cs="Arial"/>
                  <w:sz w:val="18"/>
                  <w:szCs w:val="20"/>
                </w:rPr>
                <w:t>Licensed Businesses</w:t>
              </w:r>
            </w:ins>
          </w:p>
          <w:p w:rsidR="009B7EC5" w:rsidRDefault="009B7EC5" w:rsidP="00077E44">
            <w:pPr>
              <w:pStyle w:val="ListParagraph"/>
              <w:numPr>
                <w:ilvl w:val="1"/>
                <w:numId w:val="32"/>
              </w:numPr>
              <w:rPr>
                <w:rFonts w:ascii="Arial" w:hAnsi="Arial" w:cs="Arial"/>
                <w:sz w:val="18"/>
                <w:szCs w:val="20"/>
              </w:rPr>
            </w:pPr>
            <w:ins w:id="77" w:author="jmassud" w:date="2012-05-24T11:25:00Z">
              <w:r>
                <w:rPr>
                  <w:rFonts w:ascii="Arial" w:hAnsi="Arial" w:cs="Arial"/>
                  <w:sz w:val="18"/>
                  <w:szCs w:val="20"/>
                </w:rPr>
                <w:t>Direct Mail</w:t>
              </w:r>
            </w:ins>
          </w:p>
          <w:p w:rsidR="00010A0C" w:rsidRDefault="00010A0C" w:rsidP="00010A0C">
            <w:pPr>
              <w:pStyle w:val="ListParagraph"/>
              <w:numPr>
                <w:ilvl w:val="0"/>
                <w:numId w:val="32"/>
              </w:numPr>
              <w:rPr>
                <w:rFonts w:ascii="Arial" w:hAnsi="Arial" w:cs="Arial"/>
                <w:sz w:val="18"/>
                <w:szCs w:val="20"/>
              </w:rPr>
            </w:pPr>
            <w:r>
              <w:rPr>
                <w:rFonts w:ascii="Arial" w:hAnsi="Arial" w:cs="Arial"/>
                <w:sz w:val="18"/>
                <w:szCs w:val="20"/>
              </w:rPr>
              <w:t>FAQ page based on common customer questions – updateable through CMS</w:t>
            </w:r>
          </w:p>
          <w:p w:rsidR="00010A0C" w:rsidRDefault="00010A0C" w:rsidP="00010A0C">
            <w:pPr>
              <w:pStyle w:val="ListParagraph"/>
              <w:numPr>
                <w:ilvl w:val="0"/>
                <w:numId w:val="32"/>
              </w:numPr>
              <w:rPr>
                <w:rFonts w:ascii="Arial" w:hAnsi="Arial" w:cs="Arial"/>
                <w:sz w:val="18"/>
                <w:szCs w:val="20"/>
              </w:rPr>
            </w:pPr>
            <w:r w:rsidRPr="003229C0">
              <w:rPr>
                <w:rFonts w:ascii="Arial" w:hAnsi="Arial" w:cs="Arial"/>
                <w:sz w:val="18"/>
                <w:szCs w:val="20"/>
              </w:rPr>
              <w:t xml:space="preserve">Featured </w:t>
            </w:r>
            <w:r>
              <w:rPr>
                <w:rFonts w:ascii="Arial" w:hAnsi="Arial" w:cs="Arial"/>
                <w:sz w:val="18"/>
                <w:szCs w:val="20"/>
              </w:rPr>
              <w:t>Business</w:t>
            </w:r>
            <w:r w:rsidRPr="003229C0">
              <w:rPr>
                <w:rFonts w:ascii="Arial" w:hAnsi="Arial" w:cs="Arial"/>
                <w:sz w:val="18"/>
                <w:szCs w:val="20"/>
              </w:rPr>
              <w:t xml:space="preserve"> Members on duty – updateable through CMS; assign admin rights to update to agents</w:t>
            </w:r>
          </w:p>
          <w:p w:rsidR="00010A0C" w:rsidRDefault="00010A0C" w:rsidP="00010A0C">
            <w:pPr>
              <w:pStyle w:val="ListParagraph"/>
              <w:numPr>
                <w:ilvl w:val="0"/>
                <w:numId w:val="32"/>
              </w:numPr>
              <w:rPr>
                <w:rFonts w:ascii="Arial" w:hAnsi="Arial" w:cs="Arial"/>
                <w:sz w:val="18"/>
                <w:szCs w:val="20"/>
              </w:rPr>
            </w:pPr>
            <w:r w:rsidRPr="003229C0">
              <w:rPr>
                <w:rFonts w:ascii="Arial" w:hAnsi="Arial" w:cs="Arial"/>
                <w:sz w:val="18"/>
                <w:szCs w:val="20"/>
              </w:rPr>
              <w:t xml:space="preserve">Ability for </w:t>
            </w:r>
            <w:r>
              <w:rPr>
                <w:rFonts w:ascii="Arial" w:hAnsi="Arial" w:cs="Arial"/>
                <w:sz w:val="18"/>
                <w:szCs w:val="20"/>
              </w:rPr>
              <w:t>user (original poster only)</w:t>
            </w:r>
            <w:r w:rsidRPr="003229C0">
              <w:rPr>
                <w:rFonts w:ascii="Arial" w:hAnsi="Arial" w:cs="Arial"/>
                <w:sz w:val="18"/>
                <w:szCs w:val="20"/>
              </w:rPr>
              <w:t xml:space="preserve"> </w:t>
            </w:r>
            <w:r w:rsidR="00AE5671">
              <w:rPr>
                <w:rFonts w:ascii="Arial" w:hAnsi="Arial" w:cs="Arial"/>
                <w:sz w:val="18"/>
                <w:szCs w:val="20"/>
              </w:rPr>
              <w:t xml:space="preserve">on his/her submit Q&amp;A </w:t>
            </w:r>
            <w:r w:rsidRPr="003229C0">
              <w:rPr>
                <w:rFonts w:ascii="Arial" w:hAnsi="Arial" w:cs="Arial"/>
                <w:sz w:val="18"/>
                <w:szCs w:val="20"/>
              </w:rPr>
              <w:t>to indicate on the answer if they were satisfied with the service they received</w:t>
            </w:r>
            <w:r>
              <w:rPr>
                <w:rFonts w:ascii="Arial" w:hAnsi="Arial" w:cs="Arial"/>
                <w:sz w:val="18"/>
                <w:szCs w:val="20"/>
              </w:rPr>
              <w:t xml:space="preserve"> from the business; once clicked option is removed; cannot be edited</w:t>
            </w:r>
          </w:p>
          <w:p w:rsidR="00AE5671" w:rsidRDefault="00AE5671" w:rsidP="00010A0C">
            <w:pPr>
              <w:pStyle w:val="ListParagraph"/>
              <w:numPr>
                <w:ilvl w:val="0"/>
                <w:numId w:val="32"/>
              </w:numPr>
              <w:rPr>
                <w:rFonts w:ascii="Arial" w:hAnsi="Arial" w:cs="Arial"/>
                <w:sz w:val="18"/>
                <w:szCs w:val="20"/>
              </w:rPr>
            </w:pPr>
            <w:r>
              <w:rPr>
                <w:rFonts w:ascii="Arial" w:hAnsi="Arial" w:cs="Arial"/>
                <w:sz w:val="18"/>
                <w:szCs w:val="20"/>
              </w:rPr>
              <w:t>Manuals</w:t>
            </w:r>
          </w:p>
          <w:p w:rsidR="00322165" w:rsidRDefault="001818D8">
            <w:pPr>
              <w:pStyle w:val="ListParagraph"/>
              <w:numPr>
                <w:ilvl w:val="1"/>
                <w:numId w:val="32"/>
              </w:numPr>
              <w:rPr>
                <w:rFonts w:ascii="Arial" w:hAnsi="Arial" w:cs="Arial"/>
                <w:sz w:val="18"/>
                <w:szCs w:val="20"/>
              </w:rPr>
            </w:pPr>
            <w:r>
              <w:rPr>
                <w:rFonts w:ascii="Arial" w:hAnsi="Arial" w:cs="Arial"/>
                <w:sz w:val="18"/>
                <w:szCs w:val="20"/>
              </w:rPr>
              <w:t>Area under Customer Service that a</w:t>
            </w:r>
            <w:r w:rsidR="00AE5671">
              <w:rPr>
                <w:rFonts w:ascii="Arial" w:hAnsi="Arial" w:cs="Arial"/>
                <w:sz w:val="18"/>
                <w:szCs w:val="20"/>
              </w:rPr>
              <w:t>llows for User to search by item/model number and/or Product name to view and download manuals</w:t>
            </w:r>
          </w:p>
          <w:p w:rsidR="00322165" w:rsidRDefault="00AE5671">
            <w:pPr>
              <w:pStyle w:val="ListParagraph"/>
              <w:numPr>
                <w:ilvl w:val="1"/>
                <w:numId w:val="32"/>
              </w:numPr>
              <w:rPr>
                <w:rFonts w:ascii="Arial" w:hAnsi="Arial" w:cs="Arial"/>
                <w:sz w:val="18"/>
                <w:szCs w:val="20"/>
              </w:rPr>
            </w:pPr>
            <w:r>
              <w:rPr>
                <w:rFonts w:ascii="Arial" w:hAnsi="Arial" w:cs="Arial"/>
                <w:sz w:val="18"/>
                <w:szCs w:val="20"/>
              </w:rPr>
              <w:t>Manuals can also be linked to through Q&amp;A</w:t>
            </w:r>
          </w:p>
          <w:p w:rsidR="00D17BCF" w:rsidRDefault="00D17BCF" w:rsidP="00D17BCF">
            <w:pPr>
              <w:pStyle w:val="ListParagraph"/>
              <w:ind w:left="1440"/>
              <w:rPr>
                <w:rFonts w:ascii="Arial" w:hAnsi="Arial" w:cs="Arial"/>
                <w:sz w:val="18"/>
                <w:szCs w:val="20"/>
              </w:rPr>
            </w:pPr>
          </w:p>
        </w:tc>
      </w:tr>
      <w:tr w:rsidR="003748BC" w:rsidRPr="001068D4" w:rsidTr="003748BC">
        <w:tc>
          <w:tcPr>
            <w:tcW w:w="9540" w:type="dxa"/>
            <w:gridSpan w:val="2"/>
            <w:shd w:val="clear" w:color="auto" w:fill="B6DDE8" w:themeFill="accent5" w:themeFillTint="66"/>
          </w:tcPr>
          <w:p w:rsidR="003748BC" w:rsidRPr="001068D4" w:rsidRDefault="003748BC" w:rsidP="000F1FE1">
            <w:pPr>
              <w:rPr>
                <w:rFonts w:ascii="Arial" w:hAnsi="Arial" w:cs="Arial"/>
                <w:b/>
                <w:sz w:val="18"/>
                <w:szCs w:val="20"/>
              </w:rPr>
            </w:pPr>
            <w:r w:rsidRPr="001068D4">
              <w:rPr>
                <w:rFonts w:ascii="Arial" w:hAnsi="Arial" w:cs="Arial"/>
                <w:b/>
                <w:sz w:val="18"/>
                <w:szCs w:val="20"/>
              </w:rPr>
              <w:lastRenderedPageBreak/>
              <w:t>Phase Two</w:t>
            </w:r>
          </w:p>
        </w:tc>
      </w:tr>
      <w:tr w:rsidR="00F63B50" w:rsidRPr="001068D4" w:rsidTr="000F1FE1">
        <w:tc>
          <w:tcPr>
            <w:tcW w:w="810" w:type="dxa"/>
            <w:shd w:val="clear" w:color="auto" w:fill="B6DDE8"/>
          </w:tcPr>
          <w:p w:rsidR="00F63B50" w:rsidRPr="001068D4" w:rsidRDefault="00F63B50" w:rsidP="000F1FE1">
            <w:pPr>
              <w:rPr>
                <w:rFonts w:ascii="Arial" w:hAnsi="Arial" w:cs="Arial"/>
                <w:b/>
                <w:sz w:val="18"/>
                <w:szCs w:val="20"/>
              </w:rPr>
            </w:pPr>
            <w:proofErr w:type="spellStart"/>
            <w:r w:rsidRPr="001068D4">
              <w:rPr>
                <w:rFonts w:ascii="Arial" w:hAnsi="Arial" w:cs="Arial"/>
                <w:b/>
                <w:sz w:val="18"/>
                <w:szCs w:val="20"/>
              </w:rPr>
              <w:t>Req</w:t>
            </w:r>
            <w:proofErr w:type="spellEnd"/>
            <w:r w:rsidRPr="001068D4">
              <w:rPr>
                <w:rFonts w:ascii="Arial" w:hAnsi="Arial" w:cs="Arial"/>
                <w:b/>
                <w:sz w:val="18"/>
                <w:szCs w:val="20"/>
              </w:rPr>
              <w:t xml:space="preserve"> #</w:t>
            </w:r>
          </w:p>
        </w:tc>
        <w:tc>
          <w:tcPr>
            <w:tcW w:w="8730" w:type="dxa"/>
            <w:shd w:val="clear" w:color="auto" w:fill="B6DDE8"/>
          </w:tcPr>
          <w:p w:rsidR="00F63B50" w:rsidRPr="001068D4" w:rsidRDefault="00F63B50" w:rsidP="000F1FE1">
            <w:pPr>
              <w:rPr>
                <w:rFonts w:ascii="Arial" w:hAnsi="Arial" w:cs="Arial"/>
                <w:b/>
                <w:sz w:val="18"/>
                <w:szCs w:val="20"/>
              </w:rPr>
            </w:pPr>
            <w:r w:rsidRPr="001068D4">
              <w:rPr>
                <w:rFonts w:ascii="Arial" w:hAnsi="Arial" w:cs="Arial"/>
                <w:b/>
                <w:sz w:val="18"/>
                <w:szCs w:val="20"/>
              </w:rPr>
              <w:t xml:space="preserve">Description </w:t>
            </w:r>
          </w:p>
        </w:tc>
      </w:tr>
      <w:tr w:rsidR="00E64B04" w:rsidRPr="001068D4" w:rsidTr="000F1FE1">
        <w:tc>
          <w:tcPr>
            <w:tcW w:w="810" w:type="dxa"/>
            <w:tcBorders>
              <w:bottom w:val="single" w:sz="4" w:space="0" w:color="000000"/>
            </w:tcBorders>
          </w:tcPr>
          <w:p w:rsidR="00E64B04" w:rsidRPr="001068D4" w:rsidRDefault="00105978" w:rsidP="000F1FE1">
            <w:pPr>
              <w:rPr>
                <w:rFonts w:ascii="Arial" w:hAnsi="Arial" w:cs="Arial"/>
                <w:sz w:val="18"/>
                <w:szCs w:val="20"/>
              </w:rPr>
            </w:pPr>
            <w:r>
              <w:rPr>
                <w:rFonts w:ascii="Arial" w:hAnsi="Arial" w:cs="Arial"/>
                <w:sz w:val="18"/>
                <w:szCs w:val="20"/>
              </w:rPr>
              <w:t>3.9</w:t>
            </w:r>
            <w:r w:rsidR="00E64B04">
              <w:rPr>
                <w:rFonts w:ascii="Arial" w:hAnsi="Arial" w:cs="Arial"/>
                <w:sz w:val="18"/>
                <w:szCs w:val="20"/>
              </w:rPr>
              <w:t>.</w:t>
            </w:r>
            <w:r w:rsidR="000C434C">
              <w:rPr>
                <w:rFonts w:ascii="Arial" w:hAnsi="Arial" w:cs="Arial"/>
                <w:sz w:val="18"/>
                <w:szCs w:val="20"/>
              </w:rPr>
              <w:t>2</w:t>
            </w:r>
          </w:p>
        </w:tc>
        <w:tc>
          <w:tcPr>
            <w:tcW w:w="8730" w:type="dxa"/>
            <w:tcBorders>
              <w:bottom w:val="single" w:sz="4" w:space="0" w:color="000000"/>
            </w:tcBorders>
          </w:tcPr>
          <w:p w:rsidR="00E64B04" w:rsidRPr="001068D4" w:rsidRDefault="00010A0C" w:rsidP="000F1FE1">
            <w:pPr>
              <w:rPr>
                <w:rFonts w:ascii="Arial" w:hAnsi="Arial" w:cs="Arial"/>
                <w:sz w:val="18"/>
                <w:szCs w:val="20"/>
              </w:rPr>
            </w:pPr>
            <w:r>
              <w:rPr>
                <w:rFonts w:ascii="Arial" w:hAnsi="Arial" w:cs="Arial"/>
                <w:sz w:val="18"/>
                <w:szCs w:val="20"/>
              </w:rPr>
              <w:t>Customer Service Help form enables user to submit a request for help privately to the business; form submission should be integrated into KANA as an email submission</w:t>
            </w:r>
            <w:r w:rsidDel="00010A0C">
              <w:rPr>
                <w:rFonts w:ascii="Arial" w:hAnsi="Arial" w:cs="Arial"/>
                <w:sz w:val="18"/>
                <w:szCs w:val="20"/>
              </w:rPr>
              <w:t xml:space="preserve"> </w:t>
            </w:r>
            <w:r w:rsidR="00E64B04" w:rsidRPr="00E64B04">
              <w:rPr>
                <w:rFonts w:ascii="Arial" w:hAnsi="Arial" w:cs="Arial"/>
                <w:b/>
                <w:i/>
                <w:sz w:val="18"/>
                <w:szCs w:val="20"/>
              </w:rPr>
              <w:t>Functional Requirement:</w:t>
            </w:r>
            <w:r w:rsidR="00E64B04">
              <w:rPr>
                <w:rFonts w:ascii="Arial" w:hAnsi="Arial" w:cs="Arial"/>
                <w:sz w:val="18"/>
                <w:szCs w:val="20"/>
              </w:rPr>
              <w:t xml:space="preserve"> Integration into Kana (to work with Eric in Des Moines on integration) </w:t>
            </w:r>
          </w:p>
        </w:tc>
      </w:tr>
    </w:tbl>
    <w:p w:rsidR="005651CB" w:rsidRDefault="00010A0C" w:rsidP="005651CB">
      <w:pPr>
        <w:pStyle w:val="Heading2"/>
      </w:pPr>
      <w:bookmarkStart w:id="78" w:name="_Toc324835452"/>
      <w:r>
        <w:t xml:space="preserve">Blogging and Buying Guides </w:t>
      </w:r>
      <w:r w:rsidR="00EF6DDD">
        <w:t xml:space="preserve">– </w:t>
      </w:r>
      <w:r w:rsidR="005651CB">
        <w:t>P</w:t>
      </w:r>
      <w:r w:rsidR="00EF6DDD">
        <w:t>1</w:t>
      </w:r>
      <w:bookmarkEnd w:id="78"/>
      <w:r w:rsidR="007F79F6">
        <w:t xml:space="preserve">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17"/>
        <w:gridCol w:w="8730"/>
      </w:tblGrid>
      <w:tr w:rsidR="00DF291E" w:rsidRPr="001068D4" w:rsidTr="00836BFE">
        <w:tc>
          <w:tcPr>
            <w:tcW w:w="817" w:type="dxa"/>
            <w:shd w:val="clear" w:color="auto" w:fill="B6DDE8"/>
          </w:tcPr>
          <w:p w:rsidR="00DF291E" w:rsidRPr="001068D4" w:rsidRDefault="00E52AC5" w:rsidP="009426B4">
            <w:pPr>
              <w:rPr>
                <w:rFonts w:ascii="Arial" w:hAnsi="Arial" w:cs="Arial"/>
                <w:b/>
                <w:sz w:val="18"/>
                <w:szCs w:val="20"/>
              </w:rPr>
            </w:pPr>
            <w:proofErr w:type="spellStart"/>
            <w:r w:rsidRPr="001068D4">
              <w:rPr>
                <w:rFonts w:ascii="Arial" w:hAnsi="Arial" w:cs="Arial"/>
                <w:b/>
                <w:sz w:val="18"/>
                <w:szCs w:val="20"/>
              </w:rPr>
              <w:t>Req</w:t>
            </w:r>
            <w:proofErr w:type="spellEnd"/>
            <w:r w:rsidRPr="001068D4">
              <w:rPr>
                <w:rFonts w:ascii="Arial" w:hAnsi="Arial" w:cs="Arial"/>
                <w:b/>
                <w:sz w:val="18"/>
                <w:szCs w:val="20"/>
              </w:rPr>
              <w:t xml:space="preserve"> #</w:t>
            </w:r>
          </w:p>
        </w:tc>
        <w:tc>
          <w:tcPr>
            <w:tcW w:w="8730" w:type="dxa"/>
            <w:shd w:val="clear" w:color="auto" w:fill="B6DDE8"/>
          </w:tcPr>
          <w:p w:rsidR="00DF291E" w:rsidRPr="001068D4" w:rsidRDefault="00DF291E" w:rsidP="009426B4">
            <w:pPr>
              <w:rPr>
                <w:rFonts w:ascii="Arial" w:hAnsi="Arial" w:cs="Arial"/>
                <w:b/>
                <w:sz w:val="18"/>
                <w:szCs w:val="20"/>
              </w:rPr>
            </w:pPr>
            <w:r w:rsidRPr="001068D4">
              <w:rPr>
                <w:rFonts w:ascii="Arial" w:hAnsi="Arial" w:cs="Arial"/>
                <w:b/>
                <w:sz w:val="18"/>
                <w:szCs w:val="20"/>
              </w:rPr>
              <w:t xml:space="preserve">Description </w:t>
            </w:r>
          </w:p>
        </w:tc>
      </w:tr>
      <w:tr w:rsidR="00DC3C4F" w:rsidRPr="001068D4" w:rsidTr="00836BFE">
        <w:tc>
          <w:tcPr>
            <w:tcW w:w="817" w:type="dxa"/>
          </w:tcPr>
          <w:p w:rsidR="00DC3C4F" w:rsidRPr="001068D4" w:rsidRDefault="007636F7" w:rsidP="00E72E89">
            <w:pPr>
              <w:rPr>
                <w:rFonts w:ascii="Arial" w:hAnsi="Arial" w:cs="Arial"/>
                <w:sz w:val="18"/>
                <w:szCs w:val="20"/>
              </w:rPr>
            </w:pPr>
            <w:r w:rsidRPr="001068D4">
              <w:rPr>
                <w:rFonts w:ascii="Arial" w:hAnsi="Arial" w:cs="Arial"/>
                <w:sz w:val="18"/>
                <w:szCs w:val="20"/>
              </w:rPr>
              <w:t>3.</w:t>
            </w:r>
            <w:r w:rsidR="00105978">
              <w:rPr>
                <w:rFonts w:ascii="Arial" w:hAnsi="Arial" w:cs="Arial"/>
                <w:sz w:val="18"/>
                <w:szCs w:val="20"/>
              </w:rPr>
              <w:t>10</w:t>
            </w:r>
            <w:r w:rsidR="00DC3C4F" w:rsidRPr="001068D4">
              <w:rPr>
                <w:rFonts w:ascii="Arial" w:hAnsi="Arial" w:cs="Arial"/>
                <w:sz w:val="18"/>
                <w:szCs w:val="20"/>
              </w:rPr>
              <w:t>.</w:t>
            </w:r>
            <w:r w:rsidR="00836BFE">
              <w:rPr>
                <w:rFonts w:ascii="Arial" w:hAnsi="Arial" w:cs="Arial"/>
                <w:sz w:val="18"/>
                <w:szCs w:val="20"/>
              </w:rPr>
              <w:t>1</w:t>
            </w:r>
          </w:p>
        </w:tc>
        <w:tc>
          <w:tcPr>
            <w:tcW w:w="8730" w:type="dxa"/>
          </w:tcPr>
          <w:p w:rsidR="00C815F9" w:rsidRDefault="009E6B02">
            <w:pPr>
              <w:rPr>
                <w:rFonts w:ascii="Arial" w:hAnsi="Arial" w:cs="Arial"/>
                <w:sz w:val="18"/>
                <w:szCs w:val="20"/>
              </w:rPr>
            </w:pPr>
            <w:r w:rsidRPr="009E6B02">
              <w:rPr>
                <w:rFonts w:ascii="Arial" w:hAnsi="Arial" w:cs="Arial"/>
                <w:sz w:val="18"/>
                <w:szCs w:val="20"/>
              </w:rPr>
              <w:t xml:space="preserve">SHC </w:t>
            </w:r>
            <w:r w:rsidR="00836BFE">
              <w:rPr>
                <w:rFonts w:ascii="Arial" w:hAnsi="Arial" w:cs="Arial"/>
                <w:sz w:val="18"/>
                <w:szCs w:val="20"/>
              </w:rPr>
              <w:t xml:space="preserve">editorial </w:t>
            </w:r>
            <w:r w:rsidRPr="009E6B02">
              <w:rPr>
                <w:rFonts w:ascii="Arial" w:hAnsi="Arial" w:cs="Arial"/>
                <w:sz w:val="18"/>
                <w:szCs w:val="20"/>
              </w:rPr>
              <w:t xml:space="preserve">content displayed within </w:t>
            </w:r>
          </w:p>
          <w:p w:rsidR="00EF6DDD" w:rsidRDefault="00EF6DDD" w:rsidP="00077E44">
            <w:pPr>
              <w:pStyle w:val="ListParagraph"/>
              <w:numPr>
                <w:ilvl w:val="0"/>
                <w:numId w:val="34"/>
              </w:numPr>
              <w:rPr>
                <w:rFonts w:ascii="Arial" w:hAnsi="Arial" w:cs="Arial"/>
                <w:b/>
                <w:sz w:val="18"/>
                <w:szCs w:val="20"/>
              </w:rPr>
            </w:pPr>
            <w:r w:rsidRPr="00711FF0">
              <w:rPr>
                <w:rFonts w:ascii="Arial" w:hAnsi="Arial" w:cs="Arial"/>
                <w:b/>
                <w:sz w:val="18"/>
                <w:szCs w:val="20"/>
              </w:rPr>
              <w:lastRenderedPageBreak/>
              <w:t>Blogs</w:t>
            </w:r>
            <w:r w:rsidR="00010A0C">
              <w:rPr>
                <w:rFonts w:ascii="Arial" w:hAnsi="Arial" w:cs="Arial"/>
                <w:b/>
                <w:sz w:val="18"/>
                <w:szCs w:val="20"/>
              </w:rPr>
              <w:t xml:space="preserve"> </w:t>
            </w:r>
          </w:p>
          <w:p w:rsidR="00C815F9" w:rsidRDefault="00711FF0">
            <w:pPr>
              <w:pStyle w:val="ListParagraph"/>
              <w:numPr>
                <w:ilvl w:val="1"/>
                <w:numId w:val="34"/>
              </w:numPr>
              <w:rPr>
                <w:rFonts w:ascii="Arial" w:hAnsi="Arial" w:cs="Arial"/>
                <w:sz w:val="18"/>
                <w:szCs w:val="20"/>
              </w:rPr>
            </w:pPr>
            <w:r>
              <w:rPr>
                <w:rFonts w:ascii="Arial" w:hAnsi="Arial" w:cs="Arial"/>
                <w:sz w:val="18"/>
                <w:szCs w:val="20"/>
              </w:rPr>
              <w:t>Interest</w:t>
            </w:r>
            <w:r w:rsidR="00836BFE">
              <w:rPr>
                <w:rFonts w:ascii="Arial" w:hAnsi="Arial" w:cs="Arial"/>
                <w:sz w:val="18"/>
                <w:szCs w:val="20"/>
              </w:rPr>
              <w:t xml:space="preserve"> Category</w:t>
            </w:r>
            <w:r w:rsidR="00010A0C">
              <w:rPr>
                <w:rFonts w:ascii="Arial" w:hAnsi="Arial" w:cs="Arial"/>
                <w:sz w:val="18"/>
                <w:szCs w:val="20"/>
              </w:rPr>
              <w:t xml:space="preserve"> </w:t>
            </w:r>
            <w:r>
              <w:rPr>
                <w:rFonts w:ascii="Arial" w:hAnsi="Arial" w:cs="Arial"/>
                <w:sz w:val="18"/>
                <w:szCs w:val="20"/>
              </w:rPr>
              <w:t xml:space="preserve">specific blog posts </w:t>
            </w:r>
          </w:p>
          <w:p w:rsidR="00C815F9" w:rsidRDefault="00836BFE">
            <w:pPr>
              <w:pStyle w:val="ListParagraph"/>
              <w:numPr>
                <w:ilvl w:val="1"/>
                <w:numId w:val="34"/>
              </w:numPr>
              <w:rPr>
                <w:rFonts w:ascii="Arial" w:hAnsi="Arial" w:cs="Arial"/>
                <w:sz w:val="18"/>
                <w:szCs w:val="20"/>
              </w:rPr>
            </w:pPr>
            <w:r>
              <w:rPr>
                <w:rFonts w:ascii="Arial" w:hAnsi="Arial" w:cs="Arial"/>
                <w:sz w:val="18"/>
              </w:rPr>
              <w:t xml:space="preserve">Ability to search by  </w:t>
            </w:r>
          </w:p>
          <w:p w:rsidR="00C815F9" w:rsidRDefault="009E6B02">
            <w:pPr>
              <w:pStyle w:val="ListParagraph"/>
              <w:numPr>
                <w:ilvl w:val="2"/>
                <w:numId w:val="34"/>
              </w:numPr>
              <w:rPr>
                <w:rFonts w:ascii="Arial" w:hAnsi="Arial" w:cs="Arial"/>
                <w:sz w:val="18"/>
                <w:szCs w:val="20"/>
              </w:rPr>
            </w:pPr>
            <w:r w:rsidRPr="009E6B02">
              <w:rPr>
                <w:rFonts w:ascii="Arial" w:hAnsi="Arial" w:cs="Arial"/>
                <w:sz w:val="18"/>
              </w:rPr>
              <w:t>Author</w:t>
            </w:r>
          </w:p>
          <w:p w:rsidR="00C815F9" w:rsidRDefault="009E6B02">
            <w:pPr>
              <w:pStyle w:val="ListParagraph"/>
              <w:numPr>
                <w:ilvl w:val="2"/>
                <w:numId w:val="34"/>
              </w:numPr>
              <w:rPr>
                <w:rFonts w:ascii="Arial" w:hAnsi="Arial" w:cs="Arial"/>
                <w:sz w:val="18"/>
                <w:szCs w:val="20"/>
              </w:rPr>
            </w:pPr>
            <w:r w:rsidRPr="009E6B02">
              <w:rPr>
                <w:rFonts w:ascii="Arial" w:hAnsi="Arial" w:cs="Arial"/>
                <w:sz w:val="18"/>
              </w:rPr>
              <w:t>Tags</w:t>
            </w:r>
          </w:p>
          <w:p w:rsidR="00EF6DDD" w:rsidRDefault="00EF6DDD" w:rsidP="00077E44">
            <w:pPr>
              <w:pStyle w:val="ListParagraph"/>
              <w:numPr>
                <w:ilvl w:val="0"/>
                <w:numId w:val="34"/>
              </w:numPr>
              <w:rPr>
                <w:rFonts w:ascii="Arial" w:hAnsi="Arial" w:cs="Arial"/>
                <w:b/>
                <w:sz w:val="18"/>
                <w:szCs w:val="20"/>
              </w:rPr>
            </w:pPr>
            <w:r w:rsidRPr="00711FF0">
              <w:rPr>
                <w:rFonts w:ascii="Arial" w:hAnsi="Arial" w:cs="Arial"/>
                <w:b/>
                <w:sz w:val="18"/>
                <w:szCs w:val="20"/>
              </w:rPr>
              <w:t>Buying Guides</w:t>
            </w:r>
          </w:p>
          <w:p w:rsidR="00711FF0" w:rsidRPr="00711FF0" w:rsidRDefault="00711FF0" w:rsidP="00077E44">
            <w:pPr>
              <w:pStyle w:val="ListParagraph"/>
              <w:numPr>
                <w:ilvl w:val="1"/>
                <w:numId w:val="34"/>
              </w:numPr>
              <w:rPr>
                <w:rFonts w:ascii="Arial" w:hAnsi="Arial" w:cs="Arial"/>
                <w:sz w:val="18"/>
                <w:szCs w:val="20"/>
              </w:rPr>
            </w:pPr>
            <w:r w:rsidRPr="00711FF0">
              <w:rPr>
                <w:rFonts w:ascii="Arial" w:hAnsi="Arial" w:cs="Arial"/>
                <w:sz w:val="18"/>
                <w:szCs w:val="20"/>
              </w:rPr>
              <w:t xml:space="preserve">Vertical specific </w:t>
            </w:r>
          </w:p>
          <w:p w:rsidR="00836BFE" w:rsidRPr="00836BFE" w:rsidRDefault="00711FF0" w:rsidP="00836BFE">
            <w:pPr>
              <w:pStyle w:val="ListParagraph"/>
              <w:numPr>
                <w:ilvl w:val="1"/>
                <w:numId w:val="34"/>
              </w:numPr>
              <w:rPr>
                <w:rFonts w:ascii="Arial" w:hAnsi="Arial" w:cs="Arial"/>
                <w:b/>
                <w:sz w:val="18"/>
                <w:szCs w:val="20"/>
              </w:rPr>
            </w:pPr>
            <w:r>
              <w:rPr>
                <w:rFonts w:ascii="Arial" w:hAnsi="Arial" w:cs="Arial"/>
                <w:sz w:val="18"/>
                <w:szCs w:val="20"/>
              </w:rPr>
              <w:t xml:space="preserve">Longer than blogs, should have different look / feel than blog (e.g. page turn) </w:t>
            </w:r>
          </w:p>
          <w:p w:rsidR="00711FF0" w:rsidRPr="00711FF0" w:rsidRDefault="00711FF0" w:rsidP="00077E44">
            <w:pPr>
              <w:pStyle w:val="ListParagraph"/>
              <w:numPr>
                <w:ilvl w:val="1"/>
                <w:numId w:val="34"/>
              </w:numPr>
              <w:rPr>
                <w:rFonts w:ascii="Arial" w:hAnsi="Arial" w:cs="Arial"/>
                <w:sz w:val="18"/>
                <w:szCs w:val="20"/>
              </w:rPr>
            </w:pPr>
          </w:p>
        </w:tc>
      </w:tr>
    </w:tbl>
    <w:p w:rsidR="00BA5B1D" w:rsidRDefault="00010A0C" w:rsidP="00FC67F3">
      <w:pPr>
        <w:pStyle w:val="Heading2"/>
      </w:pPr>
      <w:bookmarkStart w:id="79" w:name="_Toc324835453"/>
      <w:r>
        <w:lastRenderedPageBreak/>
        <w:t xml:space="preserve">Category </w:t>
      </w:r>
      <w:r w:rsidR="00654D12">
        <w:t xml:space="preserve">Page </w:t>
      </w:r>
      <w:r w:rsidR="000F1FE1">
        <w:t>Requirements</w:t>
      </w:r>
      <w:r w:rsidR="00711FF0">
        <w:t xml:space="preserve"> – </w:t>
      </w:r>
      <w:r w:rsidR="00C92745">
        <w:t>P</w:t>
      </w:r>
      <w:r w:rsidR="00C815F9">
        <w:t>1</w:t>
      </w:r>
      <w:bookmarkEnd w:id="79"/>
    </w:p>
    <w:tbl>
      <w:tblPr>
        <w:tblW w:w="95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810"/>
        <w:gridCol w:w="8730"/>
      </w:tblGrid>
      <w:tr w:rsidR="004944FD" w:rsidRPr="001068D4" w:rsidTr="004944FD">
        <w:tc>
          <w:tcPr>
            <w:tcW w:w="9540" w:type="dxa"/>
            <w:gridSpan w:val="2"/>
            <w:shd w:val="clear" w:color="auto" w:fill="B6DDE8" w:themeFill="accent5" w:themeFillTint="66"/>
          </w:tcPr>
          <w:p w:rsidR="004944FD" w:rsidRPr="001068D4" w:rsidRDefault="004944FD" w:rsidP="00C815F9">
            <w:pPr>
              <w:rPr>
                <w:rFonts w:ascii="Arial" w:hAnsi="Arial" w:cs="Arial"/>
                <w:b/>
                <w:sz w:val="18"/>
                <w:szCs w:val="20"/>
              </w:rPr>
            </w:pPr>
            <w:r w:rsidRPr="001068D4">
              <w:rPr>
                <w:rFonts w:ascii="Arial" w:hAnsi="Arial" w:cs="Arial"/>
                <w:b/>
                <w:sz w:val="18"/>
                <w:szCs w:val="20"/>
              </w:rPr>
              <w:t>Phase Two</w:t>
            </w:r>
          </w:p>
        </w:tc>
      </w:tr>
      <w:tr w:rsidR="00DF291E" w:rsidRPr="001068D4" w:rsidTr="004944FD">
        <w:tc>
          <w:tcPr>
            <w:tcW w:w="810" w:type="dxa"/>
            <w:shd w:val="clear" w:color="auto" w:fill="B6DDE8"/>
          </w:tcPr>
          <w:p w:rsidR="00DF291E" w:rsidRPr="001068D4" w:rsidRDefault="00E52AC5" w:rsidP="009426B4">
            <w:pPr>
              <w:rPr>
                <w:rFonts w:ascii="Arial" w:hAnsi="Arial" w:cs="Arial"/>
                <w:b/>
                <w:sz w:val="18"/>
                <w:szCs w:val="20"/>
              </w:rPr>
            </w:pPr>
            <w:proofErr w:type="spellStart"/>
            <w:r w:rsidRPr="001068D4">
              <w:rPr>
                <w:rFonts w:ascii="Arial" w:hAnsi="Arial" w:cs="Arial"/>
                <w:b/>
                <w:sz w:val="18"/>
                <w:szCs w:val="20"/>
              </w:rPr>
              <w:t>Req</w:t>
            </w:r>
            <w:proofErr w:type="spellEnd"/>
            <w:r w:rsidRPr="001068D4">
              <w:rPr>
                <w:rFonts w:ascii="Arial" w:hAnsi="Arial" w:cs="Arial"/>
                <w:b/>
                <w:sz w:val="18"/>
                <w:szCs w:val="20"/>
              </w:rPr>
              <w:t xml:space="preserve"> #</w:t>
            </w:r>
          </w:p>
        </w:tc>
        <w:tc>
          <w:tcPr>
            <w:tcW w:w="8730" w:type="dxa"/>
            <w:shd w:val="clear" w:color="auto" w:fill="B6DDE8"/>
          </w:tcPr>
          <w:p w:rsidR="00DF291E" w:rsidRPr="001068D4" w:rsidRDefault="00DF291E" w:rsidP="009426B4">
            <w:pPr>
              <w:rPr>
                <w:rFonts w:ascii="Arial" w:hAnsi="Arial" w:cs="Arial"/>
                <w:b/>
                <w:sz w:val="18"/>
                <w:szCs w:val="20"/>
              </w:rPr>
            </w:pPr>
            <w:r w:rsidRPr="001068D4">
              <w:rPr>
                <w:rFonts w:ascii="Arial" w:hAnsi="Arial" w:cs="Arial"/>
                <w:b/>
                <w:sz w:val="18"/>
                <w:szCs w:val="20"/>
              </w:rPr>
              <w:t xml:space="preserve">Description </w:t>
            </w:r>
          </w:p>
        </w:tc>
      </w:tr>
      <w:tr w:rsidR="00BA5B1D" w:rsidRPr="001068D4" w:rsidTr="004944FD">
        <w:tc>
          <w:tcPr>
            <w:tcW w:w="810" w:type="dxa"/>
          </w:tcPr>
          <w:p w:rsidR="00BA5B1D" w:rsidRPr="001068D4" w:rsidRDefault="007636F7" w:rsidP="00DF291E">
            <w:pPr>
              <w:rPr>
                <w:rFonts w:ascii="Arial" w:hAnsi="Arial" w:cs="Arial"/>
                <w:sz w:val="18"/>
                <w:szCs w:val="20"/>
              </w:rPr>
            </w:pPr>
            <w:r w:rsidRPr="001068D4">
              <w:rPr>
                <w:rFonts w:ascii="Arial" w:hAnsi="Arial" w:cs="Arial"/>
                <w:sz w:val="18"/>
                <w:szCs w:val="20"/>
              </w:rPr>
              <w:t>3.</w:t>
            </w:r>
            <w:r w:rsidR="00105978">
              <w:rPr>
                <w:rFonts w:ascii="Arial" w:hAnsi="Arial" w:cs="Arial"/>
                <w:sz w:val="18"/>
                <w:szCs w:val="20"/>
              </w:rPr>
              <w:t>11</w:t>
            </w:r>
            <w:r w:rsidR="00BA5B1D" w:rsidRPr="001068D4">
              <w:rPr>
                <w:rFonts w:ascii="Arial" w:hAnsi="Arial" w:cs="Arial"/>
                <w:sz w:val="18"/>
                <w:szCs w:val="20"/>
              </w:rPr>
              <w:t>.1</w:t>
            </w:r>
          </w:p>
        </w:tc>
        <w:tc>
          <w:tcPr>
            <w:tcW w:w="8730" w:type="dxa"/>
          </w:tcPr>
          <w:p w:rsidR="00BA5B1D" w:rsidRDefault="000F1FE1" w:rsidP="000F1FE1">
            <w:pPr>
              <w:tabs>
                <w:tab w:val="left" w:pos="2805"/>
              </w:tabs>
              <w:rPr>
                <w:rFonts w:ascii="Arial" w:hAnsi="Arial" w:cs="Arial"/>
                <w:sz w:val="18"/>
                <w:szCs w:val="20"/>
              </w:rPr>
            </w:pPr>
            <w:r>
              <w:rPr>
                <w:rFonts w:ascii="Arial" w:hAnsi="Arial" w:cs="Arial"/>
                <w:sz w:val="18"/>
                <w:szCs w:val="20"/>
              </w:rPr>
              <w:t xml:space="preserve">Template based </w:t>
            </w:r>
            <w:r>
              <w:rPr>
                <w:rFonts w:ascii="Arial" w:hAnsi="Arial" w:cs="Arial"/>
                <w:sz w:val="18"/>
                <w:szCs w:val="20"/>
              </w:rPr>
              <w:tab/>
            </w:r>
          </w:p>
          <w:p w:rsidR="000F1FE1" w:rsidRDefault="000F1FE1" w:rsidP="00077E44">
            <w:pPr>
              <w:pStyle w:val="ListParagraph"/>
              <w:numPr>
                <w:ilvl w:val="0"/>
                <w:numId w:val="38"/>
              </w:numPr>
              <w:rPr>
                <w:rFonts w:ascii="Arial" w:hAnsi="Arial" w:cs="Arial"/>
                <w:sz w:val="18"/>
                <w:szCs w:val="20"/>
              </w:rPr>
            </w:pPr>
            <w:r>
              <w:rPr>
                <w:rFonts w:ascii="Arial" w:hAnsi="Arial" w:cs="Arial"/>
                <w:sz w:val="18"/>
                <w:szCs w:val="20"/>
              </w:rPr>
              <w:t xml:space="preserve">Plug and play features to create new </w:t>
            </w:r>
            <w:r w:rsidR="00584011">
              <w:rPr>
                <w:rFonts w:ascii="Arial" w:hAnsi="Arial" w:cs="Arial"/>
                <w:sz w:val="18"/>
                <w:szCs w:val="20"/>
              </w:rPr>
              <w:t xml:space="preserve">category </w:t>
            </w:r>
            <w:r w:rsidR="00654D12">
              <w:rPr>
                <w:rFonts w:ascii="Arial" w:hAnsi="Arial" w:cs="Arial"/>
                <w:sz w:val="18"/>
                <w:szCs w:val="20"/>
              </w:rPr>
              <w:t xml:space="preserve">page </w:t>
            </w:r>
            <w:r>
              <w:rPr>
                <w:rFonts w:ascii="Arial" w:hAnsi="Arial" w:cs="Arial"/>
                <w:sz w:val="18"/>
                <w:szCs w:val="20"/>
              </w:rPr>
              <w:t>on the fly through admin tool</w:t>
            </w:r>
          </w:p>
          <w:p w:rsidR="000F1FE1" w:rsidRDefault="000F1FE1" w:rsidP="0051761F">
            <w:pPr>
              <w:pStyle w:val="ListParagraph"/>
              <w:numPr>
                <w:ilvl w:val="1"/>
                <w:numId w:val="38"/>
              </w:numPr>
              <w:rPr>
                <w:rFonts w:ascii="Arial" w:hAnsi="Arial" w:cs="Arial"/>
                <w:sz w:val="18"/>
                <w:szCs w:val="20"/>
              </w:rPr>
            </w:pPr>
            <w:r>
              <w:rPr>
                <w:rFonts w:ascii="Arial" w:hAnsi="Arial" w:cs="Arial"/>
                <w:sz w:val="18"/>
                <w:szCs w:val="20"/>
              </w:rPr>
              <w:t>Blog</w:t>
            </w:r>
            <w:r w:rsidR="00D31509">
              <w:rPr>
                <w:rFonts w:ascii="Arial" w:hAnsi="Arial" w:cs="Arial"/>
                <w:sz w:val="18"/>
                <w:szCs w:val="20"/>
              </w:rPr>
              <w:t xml:space="preserve"> </w:t>
            </w:r>
            <w:r w:rsidR="00D31509" w:rsidRPr="00D31509">
              <w:rPr>
                <w:rFonts w:ascii="Arial" w:hAnsi="Arial" w:cs="Arial"/>
                <w:b/>
                <w:sz w:val="18"/>
                <w:szCs w:val="20"/>
              </w:rPr>
              <w:t>(3.</w:t>
            </w:r>
            <w:r w:rsidR="00584011">
              <w:rPr>
                <w:rFonts w:ascii="Arial" w:hAnsi="Arial" w:cs="Arial"/>
                <w:b/>
                <w:sz w:val="18"/>
                <w:szCs w:val="20"/>
              </w:rPr>
              <w:t>10</w:t>
            </w:r>
            <w:r w:rsidR="00D31509" w:rsidRPr="00D31509">
              <w:rPr>
                <w:rFonts w:ascii="Arial" w:hAnsi="Arial" w:cs="Arial"/>
                <w:b/>
                <w:sz w:val="18"/>
                <w:szCs w:val="20"/>
              </w:rPr>
              <w:t>)</w:t>
            </w:r>
          </w:p>
          <w:p w:rsidR="004A48D6" w:rsidRPr="00D31509" w:rsidRDefault="004A48D6" w:rsidP="0051761F">
            <w:pPr>
              <w:pStyle w:val="ListParagraph"/>
              <w:numPr>
                <w:ilvl w:val="1"/>
                <w:numId w:val="38"/>
              </w:numPr>
              <w:rPr>
                <w:rFonts w:ascii="Arial" w:hAnsi="Arial" w:cs="Arial"/>
                <w:sz w:val="18"/>
                <w:szCs w:val="20"/>
              </w:rPr>
            </w:pPr>
            <w:r>
              <w:rPr>
                <w:rFonts w:ascii="Arial" w:hAnsi="Arial" w:cs="Arial"/>
                <w:sz w:val="18"/>
                <w:szCs w:val="20"/>
              </w:rPr>
              <w:t>Buying Guides</w:t>
            </w:r>
            <w:r w:rsidR="00D31509">
              <w:rPr>
                <w:rFonts w:ascii="Arial" w:hAnsi="Arial" w:cs="Arial"/>
                <w:sz w:val="18"/>
                <w:szCs w:val="20"/>
              </w:rPr>
              <w:t xml:space="preserve">  </w:t>
            </w:r>
            <w:r w:rsidR="00D31509" w:rsidRPr="00D31509">
              <w:rPr>
                <w:rFonts w:ascii="Arial" w:hAnsi="Arial" w:cs="Arial"/>
                <w:b/>
                <w:sz w:val="18"/>
                <w:szCs w:val="20"/>
              </w:rPr>
              <w:t>(3.</w:t>
            </w:r>
            <w:r w:rsidR="00584011">
              <w:rPr>
                <w:rFonts w:ascii="Arial" w:hAnsi="Arial" w:cs="Arial"/>
                <w:b/>
                <w:sz w:val="18"/>
                <w:szCs w:val="20"/>
              </w:rPr>
              <w:t>10</w:t>
            </w:r>
            <w:r w:rsidR="00D31509" w:rsidRPr="00D31509">
              <w:rPr>
                <w:rFonts w:ascii="Arial" w:hAnsi="Arial" w:cs="Arial"/>
                <w:b/>
                <w:sz w:val="18"/>
                <w:szCs w:val="20"/>
              </w:rPr>
              <w:t>)</w:t>
            </w:r>
          </w:p>
          <w:p w:rsidR="000F1FE1" w:rsidRDefault="000F1FE1" w:rsidP="0051761F">
            <w:pPr>
              <w:pStyle w:val="ListParagraph"/>
              <w:numPr>
                <w:ilvl w:val="1"/>
                <w:numId w:val="38"/>
              </w:numPr>
              <w:rPr>
                <w:rFonts w:ascii="Arial" w:hAnsi="Arial" w:cs="Arial"/>
                <w:sz w:val="18"/>
                <w:szCs w:val="20"/>
              </w:rPr>
            </w:pPr>
            <w:r>
              <w:rPr>
                <w:rFonts w:ascii="Arial" w:hAnsi="Arial" w:cs="Arial"/>
                <w:sz w:val="18"/>
                <w:szCs w:val="20"/>
              </w:rPr>
              <w:t>Q&amp;A</w:t>
            </w:r>
            <w:r w:rsidR="00D31509">
              <w:rPr>
                <w:rFonts w:ascii="Arial" w:hAnsi="Arial" w:cs="Arial"/>
                <w:sz w:val="18"/>
                <w:szCs w:val="20"/>
              </w:rPr>
              <w:t xml:space="preserve"> </w:t>
            </w:r>
            <w:r w:rsidR="00D31509" w:rsidRPr="00D31509">
              <w:rPr>
                <w:rFonts w:ascii="Arial" w:hAnsi="Arial" w:cs="Arial"/>
                <w:b/>
                <w:sz w:val="18"/>
                <w:szCs w:val="20"/>
              </w:rPr>
              <w:t>(3.4)</w:t>
            </w:r>
          </w:p>
          <w:p w:rsidR="000F1FE1" w:rsidRDefault="000F1FE1" w:rsidP="0051761F">
            <w:pPr>
              <w:pStyle w:val="ListParagraph"/>
              <w:numPr>
                <w:ilvl w:val="1"/>
                <w:numId w:val="38"/>
              </w:numPr>
              <w:rPr>
                <w:rFonts w:ascii="Arial" w:hAnsi="Arial" w:cs="Arial"/>
                <w:sz w:val="18"/>
                <w:szCs w:val="20"/>
              </w:rPr>
            </w:pPr>
            <w:r>
              <w:rPr>
                <w:rFonts w:ascii="Arial" w:hAnsi="Arial" w:cs="Arial"/>
                <w:sz w:val="18"/>
                <w:szCs w:val="20"/>
              </w:rPr>
              <w:t xml:space="preserve">Polls </w:t>
            </w:r>
            <w:r w:rsidR="004A48D6">
              <w:rPr>
                <w:rFonts w:ascii="Arial" w:hAnsi="Arial" w:cs="Arial"/>
                <w:sz w:val="18"/>
                <w:szCs w:val="20"/>
              </w:rPr>
              <w:t>(P2)</w:t>
            </w:r>
          </w:p>
          <w:p w:rsidR="000F1FE1" w:rsidRDefault="000F1FE1" w:rsidP="0051761F">
            <w:pPr>
              <w:pStyle w:val="ListParagraph"/>
              <w:numPr>
                <w:ilvl w:val="1"/>
                <w:numId w:val="38"/>
              </w:numPr>
              <w:rPr>
                <w:rFonts w:ascii="Arial" w:hAnsi="Arial" w:cs="Arial"/>
                <w:sz w:val="18"/>
                <w:szCs w:val="20"/>
              </w:rPr>
            </w:pPr>
            <w:r>
              <w:rPr>
                <w:rFonts w:ascii="Arial" w:hAnsi="Arial" w:cs="Arial"/>
                <w:sz w:val="18"/>
                <w:szCs w:val="20"/>
              </w:rPr>
              <w:t>Video</w:t>
            </w:r>
            <w:r w:rsidR="004A48D6">
              <w:rPr>
                <w:rFonts w:ascii="Arial" w:hAnsi="Arial" w:cs="Arial"/>
                <w:sz w:val="18"/>
                <w:szCs w:val="20"/>
              </w:rPr>
              <w:t xml:space="preserve"> (</w:t>
            </w:r>
            <w:r w:rsidR="00584011">
              <w:rPr>
                <w:rFonts w:ascii="Arial" w:hAnsi="Arial" w:cs="Arial"/>
                <w:sz w:val="18"/>
                <w:szCs w:val="20"/>
              </w:rPr>
              <w:t>drop zones)</w:t>
            </w:r>
          </w:p>
          <w:p w:rsidR="000F1FE1" w:rsidRDefault="000F1FE1" w:rsidP="0051761F">
            <w:pPr>
              <w:pStyle w:val="ListParagraph"/>
              <w:numPr>
                <w:ilvl w:val="1"/>
                <w:numId w:val="38"/>
              </w:numPr>
              <w:rPr>
                <w:rFonts w:ascii="Arial" w:hAnsi="Arial" w:cs="Arial"/>
                <w:sz w:val="18"/>
                <w:szCs w:val="20"/>
              </w:rPr>
            </w:pPr>
            <w:r>
              <w:rPr>
                <w:rFonts w:ascii="Arial" w:hAnsi="Arial" w:cs="Arial"/>
                <w:sz w:val="18"/>
                <w:szCs w:val="20"/>
              </w:rPr>
              <w:t xml:space="preserve">Ads </w:t>
            </w:r>
          </w:p>
          <w:p w:rsidR="00322165" w:rsidRDefault="00322165">
            <w:pPr>
              <w:pStyle w:val="ListParagraph"/>
              <w:ind w:left="1440"/>
              <w:rPr>
                <w:rFonts w:ascii="Arial" w:hAnsi="Arial" w:cs="Arial"/>
                <w:sz w:val="18"/>
                <w:szCs w:val="20"/>
              </w:rPr>
            </w:pPr>
          </w:p>
        </w:tc>
      </w:tr>
    </w:tbl>
    <w:p w:rsidR="006C1FB1" w:rsidRDefault="00C237FA" w:rsidP="006C1FB1">
      <w:pPr>
        <w:pStyle w:val="Heading2"/>
        <w:tabs>
          <w:tab w:val="num" w:pos="1800"/>
        </w:tabs>
        <w:ind w:left="1296"/>
      </w:pPr>
      <w:bookmarkStart w:id="80" w:name="_Toc324835454"/>
      <w:bookmarkStart w:id="81" w:name="_Toc308181874"/>
      <w:commentRangeStart w:id="82"/>
      <w:r>
        <w:t>Ad</w:t>
      </w:r>
      <w:r w:rsidR="00EF395D">
        <w:t>vertisement</w:t>
      </w:r>
      <w:r>
        <w:t xml:space="preserve"> Units – </w:t>
      </w:r>
      <w:r w:rsidR="007636F7">
        <w:t>P</w:t>
      </w:r>
      <w:r>
        <w:t>1</w:t>
      </w:r>
      <w:commentRangeEnd w:id="82"/>
      <w:r w:rsidR="004944FD">
        <w:rPr>
          <w:rStyle w:val="CommentReference"/>
          <w:rFonts w:ascii="Calibri" w:hAnsi="Calibri"/>
          <w:b w:val="0"/>
          <w:spacing w:val="0"/>
          <w:kern w:val="0"/>
        </w:rPr>
        <w:commentReference w:id="82"/>
      </w:r>
      <w:bookmarkEnd w:id="80"/>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10"/>
        <w:gridCol w:w="8730"/>
      </w:tblGrid>
      <w:tr w:rsidR="00DF291E" w:rsidRPr="001068D4" w:rsidTr="00F37A79">
        <w:tc>
          <w:tcPr>
            <w:tcW w:w="810" w:type="dxa"/>
            <w:shd w:val="clear" w:color="auto" w:fill="B6DDE8"/>
          </w:tcPr>
          <w:p w:rsidR="00DF291E" w:rsidRPr="001068D4" w:rsidRDefault="00E52AC5" w:rsidP="009426B4">
            <w:pPr>
              <w:rPr>
                <w:rFonts w:ascii="Arial" w:hAnsi="Arial" w:cs="Arial"/>
                <w:b/>
                <w:sz w:val="18"/>
                <w:szCs w:val="20"/>
              </w:rPr>
            </w:pPr>
            <w:proofErr w:type="spellStart"/>
            <w:r w:rsidRPr="001068D4">
              <w:rPr>
                <w:rFonts w:ascii="Arial" w:hAnsi="Arial" w:cs="Arial"/>
                <w:b/>
                <w:sz w:val="18"/>
                <w:szCs w:val="20"/>
              </w:rPr>
              <w:t>Req</w:t>
            </w:r>
            <w:proofErr w:type="spellEnd"/>
            <w:r w:rsidRPr="001068D4">
              <w:rPr>
                <w:rFonts w:ascii="Arial" w:hAnsi="Arial" w:cs="Arial"/>
                <w:b/>
                <w:sz w:val="18"/>
                <w:szCs w:val="20"/>
              </w:rPr>
              <w:t xml:space="preserve"> #</w:t>
            </w:r>
          </w:p>
        </w:tc>
        <w:tc>
          <w:tcPr>
            <w:tcW w:w="8730" w:type="dxa"/>
            <w:shd w:val="clear" w:color="auto" w:fill="B6DDE8"/>
          </w:tcPr>
          <w:p w:rsidR="00DF291E" w:rsidRPr="001068D4" w:rsidRDefault="00DF291E" w:rsidP="009426B4">
            <w:pPr>
              <w:rPr>
                <w:rFonts w:ascii="Arial" w:hAnsi="Arial" w:cs="Arial"/>
                <w:b/>
                <w:sz w:val="18"/>
                <w:szCs w:val="20"/>
              </w:rPr>
            </w:pPr>
            <w:r w:rsidRPr="001068D4">
              <w:rPr>
                <w:rFonts w:ascii="Arial" w:hAnsi="Arial" w:cs="Arial"/>
                <w:b/>
                <w:sz w:val="18"/>
                <w:szCs w:val="20"/>
              </w:rPr>
              <w:t xml:space="preserve">Description </w:t>
            </w:r>
          </w:p>
        </w:tc>
      </w:tr>
      <w:tr w:rsidR="006C1FB1" w:rsidRPr="001068D4" w:rsidTr="00F37A79">
        <w:tc>
          <w:tcPr>
            <w:tcW w:w="810" w:type="dxa"/>
          </w:tcPr>
          <w:p w:rsidR="006C1FB1" w:rsidRPr="001068D4" w:rsidRDefault="007636F7" w:rsidP="007D15D6">
            <w:pPr>
              <w:rPr>
                <w:rFonts w:ascii="Arial" w:hAnsi="Arial" w:cs="Arial"/>
                <w:sz w:val="18"/>
                <w:szCs w:val="20"/>
              </w:rPr>
            </w:pPr>
            <w:r w:rsidRPr="001068D4">
              <w:rPr>
                <w:rFonts w:ascii="Arial" w:hAnsi="Arial" w:cs="Arial"/>
                <w:sz w:val="18"/>
                <w:szCs w:val="20"/>
              </w:rPr>
              <w:t>3.</w:t>
            </w:r>
            <w:r w:rsidR="00105978">
              <w:rPr>
                <w:rFonts w:ascii="Arial" w:hAnsi="Arial" w:cs="Arial"/>
                <w:sz w:val="18"/>
                <w:szCs w:val="20"/>
              </w:rPr>
              <w:t>12</w:t>
            </w:r>
            <w:r w:rsidR="006C1FB1" w:rsidRPr="001068D4">
              <w:rPr>
                <w:rFonts w:ascii="Arial" w:hAnsi="Arial" w:cs="Arial"/>
                <w:sz w:val="18"/>
                <w:szCs w:val="20"/>
              </w:rPr>
              <w:t>.1</w:t>
            </w:r>
          </w:p>
        </w:tc>
        <w:tc>
          <w:tcPr>
            <w:tcW w:w="8730" w:type="dxa"/>
          </w:tcPr>
          <w:p w:rsidR="006C1FB1" w:rsidRDefault="00C237FA" w:rsidP="006C1FB1">
            <w:pPr>
              <w:rPr>
                <w:rFonts w:ascii="Arial" w:hAnsi="Arial" w:cs="Arial"/>
                <w:sz w:val="18"/>
                <w:szCs w:val="20"/>
              </w:rPr>
            </w:pPr>
            <w:r>
              <w:rPr>
                <w:rFonts w:ascii="Arial" w:hAnsi="Arial" w:cs="Arial"/>
                <w:sz w:val="18"/>
                <w:szCs w:val="20"/>
              </w:rPr>
              <w:t xml:space="preserve">Standard size ad unit spots </w:t>
            </w:r>
            <w:r w:rsidR="00F422EB">
              <w:rPr>
                <w:rFonts w:ascii="Arial" w:hAnsi="Arial" w:cs="Arial"/>
                <w:sz w:val="18"/>
                <w:szCs w:val="20"/>
              </w:rPr>
              <w:t>throughout site</w:t>
            </w:r>
            <w:r>
              <w:rPr>
                <w:rFonts w:ascii="Arial" w:hAnsi="Arial" w:cs="Arial"/>
                <w:sz w:val="18"/>
                <w:szCs w:val="20"/>
              </w:rPr>
              <w:t xml:space="preserve"> for internal and external ads </w:t>
            </w:r>
          </w:p>
          <w:p w:rsidR="00584011" w:rsidRDefault="00584011" w:rsidP="00584011">
            <w:pPr>
              <w:pStyle w:val="ListParagraph"/>
              <w:numPr>
                <w:ilvl w:val="0"/>
                <w:numId w:val="35"/>
              </w:numPr>
              <w:rPr>
                <w:rFonts w:ascii="Arial" w:hAnsi="Arial" w:cs="Arial"/>
                <w:sz w:val="18"/>
                <w:szCs w:val="20"/>
              </w:rPr>
            </w:pPr>
            <w:r>
              <w:rPr>
                <w:rFonts w:ascii="Arial" w:hAnsi="Arial" w:cs="Arial"/>
                <w:sz w:val="18"/>
                <w:szCs w:val="20"/>
              </w:rPr>
              <w:t>Various sizes (</w:t>
            </w:r>
            <w:proofErr w:type="spellStart"/>
            <w:r>
              <w:rPr>
                <w:rFonts w:ascii="Arial" w:hAnsi="Arial" w:cs="Arial"/>
                <w:sz w:val="18"/>
                <w:szCs w:val="20"/>
              </w:rPr>
              <w:t>tbd</w:t>
            </w:r>
            <w:proofErr w:type="spellEnd"/>
            <w:r>
              <w:rPr>
                <w:rFonts w:ascii="Arial" w:hAnsi="Arial" w:cs="Arial"/>
                <w:sz w:val="18"/>
                <w:szCs w:val="20"/>
              </w:rPr>
              <w:t xml:space="preserve"> by UX): should include 3 standard placements on the page which will only appear if an add is published</w:t>
            </w:r>
          </w:p>
          <w:p w:rsidR="00322165" w:rsidRDefault="00322165">
            <w:pPr>
              <w:pStyle w:val="ListParagraph"/>
              <w:rPr>
                <w:rFonts w:ascii="Arial" w:hAnsi="Arial" w:cs="Arial"/>
                <w:sz w:val="18"/>
                <w:szCs w:val="20"/>
              </w:rPr>
            </w:pPr>
          </w:p>
        </w:tc>
      </w:tr>
      <w:tr w:rsidR="006C1FB1" w:rsidRPr="001068D4" w:rsidTr="00F37A79">
        <w:tc>
          <w:tcPr>
            <w:tcW w:w="810" w:type="dxa"/>
          </w:tcPr>
          <w:p w:rsidR="006C1FB1" w:rsidRPr="001068D4" w:rsidRDefault="007636F7" w:rsidP="007D15D6">
            <w:pPr>
              <w:rPr>
                <w:rFonts w:ascii="Arial" w:hAnsi="Arial" w:cs="Arial"/>
                <w:sz w:val="18"/>
                <w:szCs w:val="20"/>
              </w:rPr>
            </w:pPr>
            <w:r w:rsidRPr="001068D4">
              <w:rPr>
                <w:rFonts w:ascii="Arial" w:hAnsi="Arial" w:cs="Arial"/>
                <w:sz w:val="18"/>
                <w:szCs w:val="20"/>
              </w:rPr>
              <w:t>3.</w:t>
            </w:r>
            <w:r w:rsidR="00105978">
              <w:rPr>
                <w:rFonts w:ascii="Arial" w:hAnsi="Arial" w:cs="Arial"/>
                <w:sz w:val="18"/>
                <w:szCs w:val="20"/>
              </w:rPr>
              <w:t>12</w:t>
            </w:r>
            <w:r w:rsidR="006C1FB1" w:rsidRPr="001068D4">
              <w:rPr>
                <w:rFonts w:ascii="Arial" w:hAnsi="Arial" w:cs="Arial"/>
                <w:sz w:val="18"/>
                <w:szCs w:val="20"/>
              </w:rPr>
              <w:t>.2</w:t>
            </w:r>
          </w:p>
        </w:tc>
        <w:tc>
          <w:tcPr>
            <w:tcW w:w="8730" w:type="dxa"/>
          </w:tcPr>
          <w:p w:rsidR="006C1FB1" w:rsidRPr="001068D4" w:rsidRDefault="0094554F" w:rsidP="007D15D6">
            <w:pPr>
              <w:rPr>
                <w:rFonts w:ascii="Arial" w:hAnsi="Arial" w:cs="Arial"/>
                <w:sz w:val="18"/>
                <w:szCs w:val="20"/>
              </w:rPr>
            </w:pPr>
            <w:r>
              <w:rPr>
                <w:rFonts w:ascii="Arial" w:hAnsi="Arial" w:cs="Arial"/>
                <w:sz w:val="18"/>
                <w:szCs w:val="20"/>
              </w:rPr>
              <w:t xml:space="preserve">Configurable through Admin tool </w:t>
            </w:r>
          </w:p>
        </w:tc>
      </w:tr>
    </w:tbl>
    <w:p w:rsidR="00FE0053" w:rsidRDefault="0094554F" w:rsidP="00FE0053">
      <w:pPr>
        <w:pStyle w:val="Heading2"/>
      </w:pPr>
      <w:bookmarkStart w:id="83" w:name="_Toc324835455"/>
      <w:commentRangeStart w:id="84"/>
      <w:r>
        <w:t xml:space="preserve">Emails </w:t>
      </w:r>
      <w:r w:rsidR="009709DB">
        <w:t xml:space="preserve">– </w:t>
      </w:r>
      <w:r w:rsidR="00FE0053">
        <w:t>P</w:t>
      </w:r>
      <w:bookmarkEnd w:id="81"/>
      <w:r>
        <w:t>1</w:t>
      </w:r>
      <w:commentRangeEnd w:id="84"/>
      <w:r w:rsidR="004944FD">
        <w:rPr>
          <w:rStyle w:val="CommentReference"/>
          <w:rFonts w:ascii="Calibri" w:hAnsi="Calibri"/>
          <w:b w:val="0"/>
          <w:spacing w:val="0"/>
          <w:kern w:val="0"/>
        </w:rPr>
        <w:commentReference w:id="84"/>
      </w:r>
      <w:bookmarkEnd w:id="83"/>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00"/>
        <w:gridCol w:w="8640"/>
      </w:tblGrid>
      <w:tr w:rsidR="00DF291E" w:rsidRPr="001068D4" w:rsidTr="00736605">
        <w:tc>
          <w:tcPr>
            <w:tcW w:w="900" w:type="dxa"/>
            <w:shd w:val="clear" w:color="auto" w:fill="B6DDE8"/>
          </w:tcPr>
          <w:p w:rsidR="00DF291E" w:rsidRPr="001068D4" w:rsidRDefault="00E52AC5" w:rsidP="009426B4">
            <w:pPr>
              <w:rPr>
                <w:rFonts w:ascii="Arial" w:hAnsi="Arial" w:cs="Arial"/>
                <w:b/>
                <w:sz w:val="18"/>
                <w:szCs w:val="20"/>
              </w:rPr>
            </w:pPr>
            <w:proofErr w:type="spellStart"/>
            <w:r w:rsidRPr="001068D4">
              <w:rPr>
                <w:rFonts w:ascii="Arial" w:hAnsi="Arial" w:cs="Arial"/>
                <w:b/>
                <w:sz w:val="18"/>
                <w:szCs w:val="20"/>
              </w:rPr>
              <w:t>Req</w:t>
            </w:r>
            <w:proofErr w:type="spellEnd"/>
            <w:r w:rsidRPr="001068D4">
              <w:rPr>
                <w:rFonts w:ascii="Arial" w:hAnsi="Arial" w:cs="Arial"/>
                <w:b/>
                <w:sz w:val="18"/>
                <w:szCs w:val="20"/>
              </w:rPr>
              <w:t xml:space="preserve"> #</w:t>
            </w:r>
          </w:p>
        </w:tc>
        <w:tc>
          <w:tcPr>
            <w:tcW w:w="8640" w:type="dxa"/>
            <w:shd w:val="clear" w:color="auto" w:fill="B6DDE8"/>
          </w:tcPr>
          <w:p w:rsidR="00DF291E" w:rsidRPr="001068D4" w:rsidRDefault="00DF291E" w:rsidP="009426B4">
            <w:pPr>
              <w:rPr>
                <w:rFonts w:ascii="Arial" w:hAnsi="Arial" w:cs="Arial"/>
                <w:b/>
                <w:sz w:val="18"/>
                <w:szCs w:val="20"/>
              </w:rPr>
            </w:pPr>
            <w:r w:rsidRPr="001068D4">
              <w:rPr>
                <w:rFonts w:ascii="Arial" w:hAnsi="Arial" w:cs="Arial"/>
                <w:b/>
                <w:sz w:val="18"/>
                <w:szCs w:val="20"/>
              </w:rPr>
              <w:t xml:space="preserve">Description </w:t>
            </w:r>
          </w:p>
        </w:tc>
      </w:tr>
      <w:tr w:rsidR="00FE0053" w:rsidRPr="001068D4" w:rsidTr="00736605">
        <w:tc>
          <w:tcPr>
            <w:tcW w:w="900" w:type="dxa"/>
            <w:tcBorders>
              <w:bottom w:val="single" w:sz="4" w:space="0" w:color="000000"/>
            </w:tcBorders>
          </w:tcPr>
          <w:p w:rsidR="00FE0053" w:rsidRPr="001068D4" w:rsidRDefault="00C07EC9" w:rsidP="007D15D6">
            <w:pPr>
              <w:rPr>
                <w:rFonts w:ascii="Arial" w:hAnsi="Arial" w:cs="Arial"/>
                <w:sz w:val="18"/>
                <w:szCs w:val="20"/>
              </w:rPr>
            </w:pPr>
            <w:r w:rsidRPr="001068D4">
              <w:rPr>
                <w:rFonts w:ascii="Arial" w:hAnsi="Arial" w:cs="Arial"/>
                <w:sz w:val="18"/>
                <w:szCs w:val="20"/>
              </w:rPr>
              <w:t>3.</w:t>
            </w:r>
            <w:r w:rsidR="00105978">
              <w:rPr>
                <w:rFonts w:ascii="Arial" w:hAnsi="Arial" w:cs="Arial"/>
                <w:sz w:val="18"/>
                <w:szCs w:val="20"/>
              </w:rPr>
              <w:t>13</w:t>
            </w:r>
            <w:r w:rsidR="00FE0053" w:rsidRPr="001068D4">
              <w:rPr>
                <w:rFonts w:ascii="Arial" w:hAnsi="Arial" w:cs="Arial"/>
                <w:sz w:val="18"/>
                <w:szCs w:val="20"/>
              </w:rPr>
              <w:t>.</w:t>
            </w:r>
            <w:r w:rsidR="00AE5671">
              <w:rPr>
                <w:rFonts w:ascii="Arial" w:hAnsi="Arial" w:cs="Arial"/>
                <w:sz w:val="18"/>
                <w:szCs w:val="20"/>
              </w:rPr>
              <w:t>1</w:t>
            </w:r>
          </w:p>
        </w:tc>
        <w:tc>
          <w:tcPr>
            <w:tcW w:w="8640" w:type="dxa"/>
            <w:tcBorders>
              <w:bottom w:val="single" w:sz="4" w:space="0" w:color="000000"/>
            </w:tcBorders>
          </w:tcPr>
          <w:p w:rsidR="0094554F" w:rsidRPr="0094554F" w:rsidRDefault="0094554F" w:rsidP="0094554F">
            <w:pPr>
              <w:rPr>
                <w:rFonts w:ascii="Arial" w:hAnsi="Arial" w:cs="Arial"/>
                <w:sz w:val="18"/>
                <w:szCs w:val="20"/>
              </w:rPr>
            </w:pPr>
            <w:r w:rsidRPr="0094554F">
              <w:rPr>
                <w:rFonts w:ascii="Arial" w:hAnsi="Arial" w:cs="Arial"/>
                <w:sz w:val="18"/>
                <w:szCs w:val="20"/>
              </w:rPr>
              <w:t>Communities Trigger Emails</w:t>
            </w:r>
          </w:p>
          <w:p w:rsidR="0094554F" w:rsidRPr="0094554F" w:rsidRDefault="0094554F" w:rsidP="00077E44">
            <w:pPr>
              <w:pStyle w:val="ListParagraph"/>
              <w:numPr>
                <w:ilvl w:val="0"/>
                <w:numId w:val="36"/>
              </w:numPr>
              <w:contextualSpacing w:val="0"/>
              <w:rPr>
                <w:rFonts w:ascii="Arial" w:hAnsi="Arial" w:cs="Arial"/>
                <w:sz w:val="18"/>
                <w:szCs w:val="20"/>
              </w:rPr>
            </w:pPr>
            <w:r w:rsidRPr="0094554F">
              <w:rPr>
                <w:rFonts w:ascii="Arial" w:hAnsi="Arial" w:cs="Arial"/>
                <w:sz w:val="18"/>
                <w:szCs w:val="20"/>
              </w:rPr>
              <w:t xml:space="preserve">Notification emails, including: </w:t>
            </w:r>
          </w:p>
          <w:p w:rsidR="0094554F" w:rsidRPr="0094554F" w:rsidRDefault="0094554F" w:rsidP="00077E44">
            <w:pPr>
              <w:pStyle w:val="ListParagraph"/>
              <w:numPr>
                <w:ilvl w:val="1"/>
                <w:numId w:val="36"/>
              </w:numPr>
              <w:contextualSpacing w:val="0"/>
              <w:rPr>
                <w:rFonts w:ascii="Arial" w:hAnsi="Arial" w:cs="Arial"/>
                <w:sz w:val="18"/>
                <w:szCs w:val="20"/>
              </w:rPr>
            </w:pPr>
            <w:r w:rsidRPr="0094554F">
              <w:rPr>
                <w:rFonts w:ascii="Arial" w:hAnsi="Arial" w:cs="Arial"/>
                <w:sz w:val="18"/>
                <w:szCs w:val="20"/>
              </w:rPr>
              <w:lastRenderedPageBreak/>
              <w:t>Welcome</w:t>
            </w:r>
          </w:p>
          <w:p w:rsidR="0094554F" w:rsidRPr="0094554F" w:rsidRDefault="00D7362B" w:rsidP="00077E44">
            <w:pPr>
              <w:pStyle w:val="ListParagraph"/>
              <w:numPr>
                <w:ilvl w:val="1"/>
                <w:numId w:val="36"/>
              </w:numPr>
              <w:contextualSpacing w:val="0"/>
              <w:rPr>
                <w:rFonts w:ascii="Arial" w:hAnsi="Arial" w:cs="Arial"/>
                <w:sz w:val="18"/>
                <w:szCs w:val="20"/>
              </w:rPr>
            </w:pPr>
            <w:r>
              <w:rPr>
                <w:rFonts w:ascii="Arial" w:hAnsi="Arial" w:cs="Arial"/>
                <w:sz w:val="18"/>
                <w:szCs w:val="20"/>
              </w:rPr>
              <w:t>Daily/</w:t>
            </w:r>
            <w:r w:rsidR="0094554F" w:rsidRPr="0094554F">
              <w:rPr>
                <w:rFonts w:ascii="Arial" w:hAnsi="Arial" w:cs="Arial"/>
                <w:sz w:val="18"/>
                <w:szCs w:val="20"/>
              </w:rPr>
              <w:t>Weekly feed</w:t>
            </w:r>
          </w:p>
          <w:p w:rsidR="0094554F" w:rsidRPr="0094554F" w:rsidRDefault="0094554F" w:rsidP="00077E44">
            <w:pPr>
              <w:pStyle w:val="ListParagraph"/>
              <w:numPr>
                <w:ilvl w:val="1"/>
                <w:numId w:val="36"/>
              </w:numPr>
              <w:contextualSpacing w:val="0"/>
              <w:rPr>
                <w:rFonts w:ascii="Arial" w:hAnsi="Arial" w:cs="Arial"/>
                <w:sz w:val="18"/>
                <w:szCs w:val="20"/>
              </w:rPr>
            </w:pPr>
            <w:r w:rsidRPr="0094554F">
              <w:rPr>
                <w:rFonts w:ascii="Arial" w:hAnsi="Arial" w:cs="Arial"/>
                <w:sz w:val="18"/>
                <w:szCs w:val="20"/>
              </w:rPr>
              <w:t xml:space="preserve">Discussions/Q&amp;A comment (opted in) </w:t>
            </w:r>
          </w:p>
          <w:p w:rsidR="0094554F" w:rsidRPr="0094554F" w:rsidRDefault="0094554F" w:rsidP="00077E44">
            <w:pPr>
              <w:pStyle w:val="ListParagraph"/>
              <w:numPr>
                <w:ilvl w:val="1"/>
                <w:numId w:val="36"/>
              </w:numPr>
              <w:contextualSpacing w:val="0"/>
              <w:rPr>
                <w:rFonts w:ascii="Arial" w:hAnsi="Arial" w:cs="Arial"/>
                <w:sz w:val="18"/>
                <w:szCs w:val="20"/>
              </w:rPr>
            </w:pPr>
            <w:r w:rsidRPr="0094554F">
              <w:rPr>
                <w:rFonts w:ascii="Arial" w:hAnsi="Arial" w:cs="Arial"/>
                <w:sz w:val="18"/>
                <w:szCs w:val="20"/>
              </w:rPr>
              <w:t>Answer Network</w:t>
            </w:r>
          </w:p>
          <w:p w:rsidR="00D17BCF" w:rsidRPr="00D17BCF" w:rsidRDefault="00D17BCF" w:rsidP="00D17BCF">
            <w:pPr>
              <w:ind w:left="360"/>
              <w:rPr>
                <w:rFonts w:ascii="Arial" w:hAnsi="Arial" w:cs="Arial"/>
                <w:sz w:val="18"/>
                <w:szCs w:val="20"/>
              </w:rPr>
            </w:pPr>
            <w:r w:rsidRPr="00D17BCF">
              <w:rPr>
                <w:rFonts w:ascii="Arial" w:hAnsi="Arial" w:cs="Arial"/>
                <w:b/>
                <w:i/>
                <w:sz w:val="18"/>
                <w:szCs w:val="18"/>
              </w:rPr>
              <w:t xml:space="preserve">Functional Requirement: </w:t>
            </w:r>
            <w:r w:rsidRPr="00D17BCF">
              <w:rPr>
                <w:rFonts w:ascii="Arial" w:hAnsi="Arial" w:cs="Arial"/>
                <w:sz w:val="18"/>
                <w:szCs w:val="18"/>
              </w:rPr>
              <w:t xml:space="preserve">Emails should be sent through system wherever possible rather than through </w:t>
            </w:r>
            <w:proofErr w:type="spellStart"/>
            <w:r w:rsidRPr="00D17BCF">
              <w:rPr>
                <w:rFonts w:ascii="Arial" w:hAnsi="Arial" w:cs="Arial"/>
                <w:sz w:val="18"/>
                <w:szCs w:val="18"/>
              </w:rPr>
              <w:t>Responsys</w:t>
            </w:r>
            <w:proofErr w:type="spellEnd"/>
            <w:r w:rsidRPr="00D17BCF">
              <w:rPr>
                <w:rFonts w:ascii="Arial" w:hAnsi="Arial" w:cs="Arial"/>
                <w:sz w:val="18"/>
                <w:szCs w:val="18"/>
              </w:rPr>
              <w:t xml:space="preserve">; </w:t>
            </w:r>
            <w:r w:rsidRPr="00D17BCF">
              <w:rPr>
                <w:rFonts w:ascii="Arial" w:hAnsi="Arial" w:cs="Arial"/>
                <w:sz w:val="18"/>
                <w:szCs w:val="20"/>
              </w:rPr>
              <w:t>Track performance: OR, CTR, Shares, Conversion, Revenue, etc.  (</w:t>
            </w:r>
            <w:proofErr w:type="spellStart"/>
            <w:r w:rsidRPr="00D17BCF">
              <w:rPr>
                <w:rFonts w:ascii="Arial" w:hAnsi="Arial" w:cs="Arial"/>
                <w:sz w:val="18"/>
                <w:szCs w:val="20"/>
              </w:rPr>
              <w:t>Omniture</w:t>
            </w:r>
            <w:proofErr w:type="spellEnd"/>
            <w:r w:rsidRPr="00D17BCF">
              <w:rPr>
                <w:rFonts w:ascii="Arial" w:hAnsi="Arial" w:cs="Arial"/>
                <w:sz w:val="18"/>
                <w:szCs w:val="20"/>
              </w:rPr>
              <w:t xml:space="preserve"> integration)</w:t>
            </w:r>
          </w:p>
        </w:tc>
      </w:tr>
      <w:tr w:rsidR="00736605" w:rsidRPr="001068D4" w:rsidTr="00736605">
        <w:tc>
          <w:tcPr>
            <w:tcW w:w="900" w:type="dxa"/>
          </w:tcPr>
          <w:p w:rsidR="00736605" w:rsidRPr="001068D4" w:rsidRDefault="00105978" w:rsidP="007D15D6">
            <w:pPr>
              <w:rPr>
                <w:rFonts w:ascii="Arial" w:hAnsi="Arial" w:cs="Arial"/>
                <w:sz w:val="18"/>
                <w:szCs w:val="20"/>
              </w:rPr>
            </w:pPr>
            <w:r>
              <w:rPr>
                <w:rFonts w:ascii="Arial" w:hAnsi="Arial" w:cs="Arial"/>
                <w:sz w:val="18"/>
                <w:szCs w:val="20"/>
              </w:rPr>
              <w:lastRenderedPageBreak/>
              <w:t>3.13.</w:t>
            </w:r>
            <w:r w:rsidR="00584011">
              <w:rPr>
                <w:rFonts w:ascii="Arial" w:hAnsi="Arial" w:cs="Arial"/>
                <w:sz w:val="18"/>
                <w:szCs w:val="20"/>
              </w:rPr>
              <w:t>3</w:t>
            </w:r>
          </w:p>
        </w:tc>
        <w:tc>
          <w:tcPr>
            <w:tcW w:w="8640" w:type="dxa"/>
          </w:tcPr>
          <w:p w:rsidR="00736605" w:rsidRDefault="00736605" w:rsidP="0094554F">
            <w:pPr>
              <w:rPr>
                <w:rFonts w:ascii="Arial" w:hAnsi="Arial" w:cs="Arial"/>
                <w:sz w:val="18"/>
                <w:szCs w:val="20"/>
              </w:rPr>
            </w:pPr>
            <w:proofErr w:type="spellStart"/>
            <w:r>
              <w:rPr>
                <w:rFonts w:ascii="Arial" w:hAnsi="Arial" w:cs="Arial"/>
                <w:sz w:val="18"/>
                <w:szCs w:val="20"/>
              </w:rPr>
              <w:t>Qualtrics</w:t>
            </w:r>
            <w:proofErr w:type="spellEnd"/>
            <w:r>
              <w:rPr>
                <w:rFonts w:ascii="Arial" w:hAnsi="Arial" w:cs="Arial"/>
                <w:sz w:val="18"/>
                <w:szCs w:val="20"/>
              </w:rPr>
              <w:t xml:space="preserve"> Survey Integration </w:t>
            </w:r>
          </w:p>
          <w:p w:rsidR="00584011" w:rsidRDefault="00584011" w:rsidP="00584011">
            <w:pPr>
              <w:rPr>
                <w:rFonts w:ascii="Arial" w:hAnsi="Arial" w:cs="Arial"/>
                <w:sz w:val="18"/>
                <w:szCs w:val="20"/>
              </w:rPr>
            </w:pPr>
            <w:r>
              <w:rPr>
                <w:rFonts w:ascii="Arial" w:hAnsi="Arial" w:cs="Arial"/>
                <w:sz w:val="18"/>
                <w:szCs w:val="20"/>
              </w:rPr>
              <w:t>Website Feedback</w:t>
            </w:r>
          </w:p>
          <w:p w:rsidR="00584011" w:rsidRDefault="00584011" w:rsidP="00584011">
            <w:pPr>
              <w:pStyle w:val="ListParagraph"/>
              <w:numPr>
                <w:ilvl w:val="0"/>
                <w:numId w:val="65"/>
              </w:numPr>
              <w:rPr>
                <w:rFonts w:ascii="Arial" w:hAnsi="Arial" w:cs="Arial"/>
                <w:sz w:val="18"/>
                <w:szCs w:val="20"/>
              </w:rPr>
            </w:pPr>
            <w:r w:rsidRPr="003229C0">
              <w:rPr>
                <w:rFonts w:ascii="Arial" w:hAnsi="Arial" w:cs="Arial"/>
                <w:sz w:val="18"/>
                <w:szCs w:val="20"/>
              </w:rPr>
              <w:t xml:space="preserve">Include code for  community feedback form from </w:t>
            </w:r>
            <w:proofErr w:type="spellStart"/>
            <w:r w:rsidRPr="003229C0">
              <w:rPr>
                <w:rFonts w:ascii="Arial" w:hAnsi="Arial" w:cs="Arial"/>
                <w:sz w:val="18"/>
                <w:szCs w:val="20"/>
              </w:rPr>
              <w:t>Qualtrics</w:t>
            </w:r>
            <w:proofErr w:type="spellEnd"/>
            <w:r w:rsidRPr="003229C0">
              <w:rPr>
                <w:rFonts w:ascii="Arial" w:hAnsi="Arial" w:cs="Arial"/>
                <w:sz w:val="18"/>
                <w:szCs w:val="20"/>
              </w:rPr>
              <w:t xml:space="preserve"> (Robert Gierwatowski will create)</w:t>
            </w:r>
          </w:p>
          <w:p w:rsidR="00736605" w:rsidRDefault="00584011" w:rsidP="00077E44">
            <w:pPr>
              <w:pStyle w:val="ListParagraph"/>
              <w:numPr>
                <w:ilvl w:val="0"/>
                <w:numId w:val="46"/>
              </w:numPr>
              <w:rPr>
                <w:rFonts w:ascii="Arial" w:hAnsi="Arial" w:cs="Arial"/>
                <w:sz w:val="18"/>
                <w:szCs w:val="20"/>
              </w:rPr>
            </w:pPr>
            <w:proofErr w:type="spellStart"/>
            <w:r>
              <w:rPr>
                <w:rFonts w:ascii="Arial" w:hAnsi="Arial" w:cs="Arial"/>
                <w:sz w:val="18"/>
                <w:szCs w:val="20"/>
              </w:rPr>
              <w:t>Surveys</w:t>
            </w:r>
            <w:r w:rsidR="00736605" w:rsidRPr="00736605">
              <w:rPr>
                <w:rFonts w:ascii="Arial" w:hAnsi="Arial" w:cs="Arial"/>
                <w:sz w:val="18"/>
                <w:szCs w:val="20"/>
              </w:rPr>
              <w:t>Surveys</w:t>
            </w:r>
            <w:proofErr w:type="spellEnd"/>
            <w:r w:rsidR="00736605" w:rsidRPr="00736605">
              <w:rPr>
                <w:rFonts w:ascii="Arial" w:hAnsi="Arial" w:cs="Arial"/>
                <w:sz w:val="18"/>
                <w:szCs w:val="20"/>
              </w:rPr>
              <w:t xml:space="preserve"> will be emailed by outside system (</w:t>
            </w:r>
            <w:proofErr w:type="spellStart"/>
            <w:r w:rsidR="00736605" w:rsidRPr="00736605">
              <w:rPr>
                <w:rFonts w:ascii="Arial" w:hAnsi="Arial" w:cs="Arial"/>
                <w:sz w:val="18"/>
                <w:szCs w:val="20"/>
              </w:rPr>
              <w:t>Qualtrics</w:t>
            </w:r>
            <w:proofErr w:type="spellEnd"/>
            <w:r w:rsidR="00736605" w:rsidRPr="00736605">
              <w:rPr>
                <w:rFonts w:ascii="Arial" w:hAnsi="Arial" w:cs="Arial"/>
                <w:sz w:val="18"/>
                <w:szCs w:val="20"/>
              </w:rPr>
              <w:t xml:space="preserve">).   </w:t>
            </w:r>
          </w:p>
          <w:p w:rsidR="00736605" w:rsidRPr="00736605" w:rsidRDefault="00736605" w:rsidP="00077E44">
            <w:pPr>
              <w:pStyle w:val="ListParagraph"/>
              <w:numPr>
                <w:ilvl w:val="0"/>
                <w:numId w:val="46"/>
              </w:numPr>
              <w:rPr>
                <w:rFonts w:ascii="Arial" w:hAnsi="Arial" w:cs="Arial"/>
                <w:sz w:val="18"/>
                <w:szCs w:val="20"/>
              </w:rPr>
            </w:pPr>
            <w:r>
              <w:rPr>
                <w:rFonts w:ascii="Arial" w:hAnsi="Arial" w:cs="Arial"/>
                <w:sz w:val="18"/>
                <w:szCs w:val="20"/>
              </w:rPr>
              <w:t>Admin will need</w:t>
            </w:r>
            <w:r w:rsidR="009709DB">
              <w:rPr>
                <w:rFonts w:ascii="Arial" w:hAnsi="Arial" w:cs="Arial"/>
                <w:sz w:val="18"/>
                <w:szCs w:val="20"/>
              </w:rPr>
              <w:t xml:space="preserve"> ability</w:t>
            </w:r>
            <w:r>
              <w:rPr>
                <w:rFonts w:ascii="Arial" w:hAnsi="Arial" w:cs="Arial"/>
                <w:sz w:val="18"/>
                <w:szCs w:val="20"/>
              </w:rPr>
              <w:t xml:space="preserve"> to </w:t>
            </w:r>
            <w:r w:rsidRPr="00736605">
              <w:rPr>
                <w:rFonts w:ascii="Arial" w:hAnsi="Arial" w:cs="Arial"/>
                <w:sz w:val="18"/>
                <w:szCs w:val="20"/>
              </w:rPr>
              <w:t xml:space="preserve">download lists of members by profile </w:t>
            </w:r>
            <w:r w:rsidR="009709DB">
              <w:rPr>
                <w:rFonts w:ascii="Arial" w:hAnsi="Arial" w:cs="Arial"/>
                <w:sz w:val="18"/>
                <w:szCs w:val="20"/>
              </w:rPr>
              <w:t xml:space="preserve">answers or interest groups </w:t>
            </w:r>
          </w:p>
        </w:tc>
      </w:tr>
    </w:tbl>
    <w:p w:rsidR="00D01769" w:rsidRPr="00D01769" w:rsidRDefault="00D01769" w:rsidP="00D01769">
      <w:pPr>
        <w:rPr>
          <w:color w:val="FF0000"/>
        </w:rPr>
      </w:pPr>
      <w:bookmarkStart w:id="85" w:name="_Toc308181876"/>
      <w:r>
        <w:rPr>
          <w:color w:val="FF0000"/>
        </w:rPr>
        <w:t>Needs to be part of Communities Admin PRD</w:t>
      </w:r>
    </w:p>
    <w:p w:rsidR="00F57245" w:rsidRDefault="00AC5514" w:rsidP="00F57245">
      <w:pPr>
        <w:pStyle w:val="Heading2"/>
        <w:tabs>
          <w:tab w:val="num" w:pos="1800"/>
        </w:tabs>
        <w:ind w:left="1296"/>
      </w:pPr>
      <w:bookmarkStart w:id="86" w:name="_Toc308181930"/>
      <w:bookmarkStart w:id="87" w:name="_Toc324835456"/>
      <w:bookmarkEnd w:id="85"/>
      <w:proofErr w:type="spellStart"/>
      <w:r>
        <w:t>Crowdsourcing</w:t>
      </w:r>
      <w:proofErr w:type="spellEnd"/>
      <w:r>
        <w:t xml:space="preserve"> – </w:t>
      </w:r>
      <w:r w:rsidR="00F57245" w:rsidRPr="00360ABA">
        <w:t>P2</w:t>
      </w:r>
      <w:bookmarkEnd w:id="86"/>
      <w:bookmarkEnd w:id="87"/>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00"/>
        <w:gridCol w:w="8640"/>
      </w:tblGrid>
      <w:tr w:rsidR="00DF291E" w:rsidRPr="001068D4" w:rsidTr="00333420">
        <w:tc>
          <w:tcPr>
            <w:tcW w:w="900" w:type="dxa"/>
            <w:shd w:val="clear" w:color="auto" w:fill="B6DDE8"/>
          </w:tcPr>
          <w:p w:rsidR="00DF291E" w:rsidRPr="001068D4" w:rsidRDefault="00E52AC5" w:rsidP="009426B4">
            <w:pPr>
              <w:rPr>
                <w:rFonts w:ascii="Arial" w:hAnsi="Arial" w:cs="Arial"/>
                <w:b/>
                <w:sz w:val="18"/>
                <w:szCs w:val="20"/>
              </w:rPr>
            </w:pPr>
            <w:proofErr w:type="spellStart"/>
            <w:r w:rsidRPr="001068D4">
              <w:rPr>
                <w:rFonts w:ascii="Arial" w:hAnsi="Arial" w:cs="Arial"/>
                <w:b/>
                <w:sz w:val="18"/>
                <w:szCs w:val="20"/>
              </w:rPr>
              <w:t>Req</w:t>
            </w:r>
            <w:proofErr w:type="spellEnd"/>
            <w:r w:rsidRPr="001068D4">
              <w:rPr>
                <w:rFonts w:ascii="Arial" w:hAnsi="Arial" w:cs="Arial"/>
                <w:b/>
                <w:sz w:val="18"/>
                <w:szCs w:val="20"/>
              </w:rPr>
              <w:t xml:space="preserve"> #</w:t>
            </w:r>
          </w:p>
        </w:tc>
        <w:tc>
          <w:tcPr>
            <w:tcW w:w="8640" w:type="dxa"/>
            <w:shd w:val="clear" w:color="auto" w:fill="B6DDE8"/>
          </w:tcPr>
          <w:p w:rsidR="00DF291E" w:rsidRPr="001068D4" w:rsidRDefault="00DF291E" w:rsidP="009426B4">
            <w:pPr>
              <w:rPr>
                <w:rFonts w:ascii="Arial" w:hAnsi="Arial" w:cs="Arial"/>
                <w:b/>
                <w:sz w:val="18"/>
                <w:szCs w:val="20"/>
              </w:rPr>
            </w:pPr>
            <w:r w:rsidRPr="001068D4">
              <w:rPr>
                <w:rFonts w:ascii="Arial" w:hAnsi="Arial" w:cs="Arial"/>
                <w:b/>
                <w:sz w:val="18"/>
                <w:szCs w:val="20"/>
              </w:rPr>
              <w:t xml:space="preserve">Description </w:t>
            </w:r>
          </w:p>
        </w:tc>
      </w:tr>
      <w:tr w:rsidR="00584011" w:rsidRPr="001068D4" w:rsidTr="00333420">
        <w:tc>
          <w:tcPr>
            <w:tcW w:w="900" w:type="dxa"/>
            <w:tcBorders>
              <w:bottom w:val="single" w:sz="4" w:space="0" w:color="000000"/>
            </w:tcBorders>
          </w:tcPr>
          <w:p w:rsidR="00584011" w:rsidRDefault="00584011" w:rsidP="007D15D6">
            <w:pPr>
              <w:rPr>
                <w:rFonts w:ascii="Arial" w:hAnsi="Arial" w:cs="Arial"/>
                <w:sz w:val="18"/>
                <w:szCs w:val="20"/>
              </w:rPr>
            </w:pPr>
            <w:r w:rsidRPr="001068D4">
              <w:rPr>
                <w:rFonts w:ascii="Arial" w:hAnsi="Arial" w:cs="Arial"/>
                <w:sz w:val="18"/>
                <w:szCs w:val="20"/>
              </w:rPr>
              <w:t>3.1</w:t>
            </w:r>
            <w:r w:rsidR="000C434C">
              <w:rPr>
                <w:rFonts w:ascii="Arial" w:hAnsi="Arial" w:cs="Arial"/>
                <w:sz w:val="18"/>
                <w:szCs w:val="20"/>
              </w:rPr>
              <w:t>4</w:t>
            </w:r>
            <w:r>
              <w:rPr>
                <w:rFonts w:ascii="Arial" w:hAnsi="Arial" w:cs="Arial"/>
                <w:sz w:val="18"/>
                <w:szCs w:val="20"/>
              </w:rPr>
              <w:t>.1</w:t>
            </w:r>
          </w:p>
        </w:tc>
        <w:tc>
          <w:tcPr>
            <w:tcW w:w="8640" w:type="dxa"/>
            <w:tcBorders>
              <w:bottom w:val="single" w:sz="4" w:space="0" w:color="000000"/>
            </w:tcBorders>
          </w:tcPr>
          <w:p w:rsidR="00584011" w:rsidRPr="00AC5514" w:rsidRDefault="00584011" w:rsidP="00EC3C67">
            <w:pPr>
              <w:rPr>
                <w:rFonts w:ascii="Arial" w:hAnsi="Arial" w:cs="Arial"/>
                <w:b/>
                <w:sz w:val="18"/>
                <w:szCs w:val="20"/>
              </w:rPr>
            </w:pPr>
            <w:r w:rsidRPr="00AC5514">
              <w:rPr>
                <w:rFonts w:ascii="Arial" w:hAnsi="Arial" w:cs="Arial"/>
                <w:b/>
                <w:sz w:val="18"/>
                <w:szCs w:val="20"/>
              </w:rPr>
              <w:t xml:space="preserve">Polls </w:t>
            </w:r>
          </w:p>
          <w:p w:rsidR="00584011" w:rsidRDefault="00584011" w:rsidP="00EC3C67">
            <w:pPr>
              <w:pStyle w:val="ListParagraph"/>
              <w:numPr>
                <w:ilvl w:val="0"/>
                <w:numId w:val="26"/>
              </w:numPr>
              <w:rPr>
                <w:rFonts w:ascii="Arial" w:hAnsi="Arial" w:cs="Arial"/>
                <w:sz w:val="18"/>
                <w:szCs w:val="20"/>
              </w:rPr>
            </w:pPr>
            <w:r>
              <w:rPr>
                <w:rFonts w:ascii="Arial" w:hAnsi="Arial" w:cs="Arial"/>
                <w:sz w:val="18"/>
                <w:szCs w:val="20"/>
              </w:rPr>
              <w:t>Consistent Template includes:</w:t>
            </w:r>
          </w:p>
          <w:p w:rsidR="00584011" w:rsidRDefault="00584011" w:rsidP="00EC3C67">
            <w:pPr>
              <w:pStyle w:val="ListParagraph"/>
              <w:numPr>
                <w:ilvl w:val="0"/>
                <w:numId w:val="26"/>
              </w:numPr>
              <w:rPr>
                <w:rFonts w:ascii="Arial" w:hAnsi="Arial" w:cs="Arial"/>
                <w:sz w:val="18"/>
                <w:szCs w:val="20"/>
              </w:rPr>
            </w:pPr>
            <w:r>
              <w:rPr>
                <w:rFonts w:ascii="Arial" w:hAnsi="Arial" w:cs="Arial"/>
                <w:sz w:val="18"/>
                <w:szCs w:val="20"/>
              </w:rPr>
              <w:t xml:space="preserve">Question creation using text, image or video </w:t>
            </w:r>
          </w:p>
          <w:p w:rsidR="00584011" w:rsidRDefault="00584011" w:rsidP="00EC3C67">
            <w:pPr>
              <w:pStyle w:val="ListParagraph"/>
              <w:numPr>
                <w:ilvl w:val="0"/>
                <w:numId w:val="26"/>
              </w:numPr>
              <w:rPr>
                <w:rFonts w:ascii="Arial" w:hAnsi="Arial" w:cs="Arial"/>
                <w:sz w:val="18"/>
                <w:szCs w:val="20"/>
              </w:rPr>
            </w:pPr>
            <w:r>
              <w:rPr>
                <w:rFonts w:ascii="Arial" w:hAnsi="Arial" w:cs="Arial"/>
                <w:sz w:val="18"/>
                <w:szCs w:val="20"/>
              </w:rPr>
              <w:t>Multiple answer types: multiple choice, ratings, etc.</w:t>
            </w:r>
          </w:p>
          <w:p w:rsidR="00584011" w:rsidRDefault="00584011" w:rsidP="00EC3C67">
            <w:pPr>
              <w:pStyle w:val="ListParagraph"/>
              <w:numPr>
                <w:ilvl w:val="0"/>
                <w:numId w:val="26"/>
              </w:numPr>
              <w:rPr>
                <w:rFonts w:ascii="Arial" w:hAnsi="Arial" w:cs="Arial"/>
                <w:sz w:val="18"/>
                <w:szCs w:val="20"/>
              </w:rPr>
            </w:pPr>
            <w:r>
              <w:rPr>
                <w:rFonts w:ascii="Arial" w:hAnsi="Arial" w:cs="Arial"/>
                <w:sz w:val="18"/>
                <w:szCs w:val="20"/>
              </w:rPr>
              <w:t>Title and tags</w:t>
            </w:r>
          </w:p>
          <w:p w:rsidR="00584011" w:rsidRDefault="00584011" w:rsidP="00EC3C67">
            <w:pPr>
              <w:pStyle w:val="ListParagraph"/>
              <w:numPr>
                <w:ilvl w:val="0"/>
                <w:numId w:val="26"/>
              </w:numPr>
              <w:rPr>
                <w:rFonts w:ascii="Arial" w:hAnsi="Arial" w:cs="Arial"/>
                <w:sz w:val="18"/>
                <w:szCs w:val="20"/>
              </w:rPr>
            </w:pPr>
            <w:proofErr w:type="spellStart"/>
            <w:r>
              <w:rPr>
                <w:rFonts w:ascii="Arial" w:hAnsi="Arial" w:cs="Arial"/>
                <w:sz w:val="18"/>
                <w:szCs w:val="20"/>
              </w:rPr>
              <w:t>Crawlable</w:t>
            </w:r>
            <w:proofErr w:type="spellEnd"/>
          </w:p>
          <w:p w:rsidR="00584011" w:rsidRDefault="00584011" w:rsidP="00EC3C67">
            <w:pPr>
              <w:pStyle w:val="ListParagraph"/>
              <w:numPr>
                <w:ilvl w:val="0"/>
                <w:numId w:val="26"/>
              </w:numPr>
              <w:rPr>
                <w:rFonts w:ascii="Arial" w:hAnsi="Arial" w:cs="Arial"/>
                <w:sz w:val="18"/>
                <w:szCs w:val="20"/>
              </w:rPr>
            </w:pPr>
            <w:r>
              <w:rPr>
                <w:rFonts w:ascii="Arial" w:hAnsi="Arial" w:cs="Arial"/>
                <w:sz w:val="18"/>
                <w:szCs w:val="20"/>
              </w:rPr>
              <w:t>Created and published through the Admin tool, results pulled though Admin tool or Business Objects</w:t>
            </w:r>
          </w:p>
          <w:p w:rsidR="00584011" w:rsidRDefault="00584011" w:rsidP="00EC3C67">
            <w:pPr>
              <w:pStyle w:val="ListParagraph"/>
              <w:numPr>
                <w:ilvl w:val="0"/>
                <w:numId w:val="26"/>
              </w:numPr>
              <w:rPr>
                <w:rFonts w:ascii="Arial" w:hAnsi="Arial" w:cs="Arial"/>
                <w:sz w:val="18"/>
                <w:szCs w:val="20"/>
              </w:rPr>
            </w:pPr>
          </w:p>
          <w:p w:rsidR="00584011" w:rsidRDefault="00584011" w:rsidP="00EC3C67">
            <w:pPr>
              <w:pStyle w:val="ListParagraph"/>
              <w:numPr>
                <w:ilvl w:val="0"/>
                <w:numId w:val="26"/>
              </w:numPr>
              <w:rPr>
                <w:rFonts w:ascii="Arial" w:hAnsi="Arial" w:cs="Arial"/>
                <w:sz w:val="18"/>
                <w:szCs w:val="20"/>
              </w:rPr>
            </w:pPr>
            <w:r>
              <w:rPr>
                <w:rFonts w:ascii="Arial" w:hAnsi="Arial" w:cs="Arial"/>
                <w:sz w:val="18"/>
                <w:szCs w:val="20"/>
              </w:rPr>
              <w:t>Select location to publish (home page, category page, other site pages)</w:t>
            </w:r>
          </w:p>
          <w:p w:rsidR="00584011" w:rsidRDefault="00584011" w:rsidP="009709DB">
            <w:pPr>
              <w:rPr>
                <w:rFonts w:ascii="Arial" w:hAnsi="Arial" w:cs="Arial"/>
                <w:b/>
                <w:sz w:val="18"/>
                <w:szCs w:val="20"/>
              </w:rPr>
            </w:pPr>
            <w:r>
              <w:rPr>
                <w:rFonts w:ascii="Arial" w:hAnsi="Arial" w:cs="Arial"/>
                <w:sz w:val="18"/>
                <w:szCs w:val="20"/>
              </w:rPr>
              <w:t xml:space="preserve">Only displays when there is content </w:t>
            </w:r>
          </w:p>
        </w:tc>
      </w:tr>
    </w:tbl>
    <w:p w:rsidR="00543DA7" w:rsidRDefault="00543DA7" w:rsidP="00543DA7">
      <w:pPr>
        <w:pStyle w:val="Heading2"/>
        <w:tabs>
          <w:tab w:val="num" w:pos="1800"/>
        </w:tabs>
        <w:ind w:left="1296"/>
      </w:pPr>
      <w:bookmarkStart w:id="88" w:name="_Toc324835457"/>
      <w:r>
        <w:t>Static Pages – P1</w:t>
      </w:r>
      <w:bookmarkEnd w:id="88"/>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00"/>
        <w:gridCol w:w="8640"/>
      </w:tblGrid>
      <w:tr w:rsidR="00543DA7" w:rsidRPr="001068D4" w:rsidTr="006B3A18">
        <w:tc>
          <w:tcPr>
            <w:tcW w:w="900" w:type="dxa"/>
            <w:shd w:val="clear" w:color="auto" w:fill="B6DDE8"/>
          </w:tcPr>
          <w:p w:rsidR="00543DA7" w:rsidRPr="001068D4" w:rsidRDefault="00543DA7" w:rsidP="006B3A18">
            <w:pPr>
              <w:rPr>
                <w:rFonts w:ascii="Arial" w:hAnsi="Arial" w:cs="Arial"/>
                <w:b/>
                <w:sz w:val="18"/>
                <w:szCs w:val="20"/>
              </w:rPr>
            </w:pPr>
            <w:proofErr w:type="spellStart"/>
            <w:r w:rsidRPr="001068D4">
              <w:rPr>
                <w:rFonts w:ascii="Arial" w:hAnsi="Arial" w:cs="Arial"/>
                <w:b/>
                <w:sz w:val="18"/>
                <w:szCs w:val="20"/>
              </w:rPr>
              <w:t>Req</w:t>
            </w:r>
            <w:proofErr w:type="spellEnd"/>
            <w:r w:rsidRPr="001068D4">
              <w:rPr>
                <w:rFonts w:ascii="Arial" w:hAnsi="Arial" w:cs="Arial"/>
                <w:b/>
                <w:sz w:val="18"/>
                <w:szCs w:val="20"/>
              </w:rPr>
              <w:t xml:space="preserve"> #</w:t>
            </w:r>
          </w:p>
        </w:tc>
        <w:tc>
          <w:tcPr>
            <w:tcW w:w="8640" w:type="dxa"/>
            <w:shd w:val="clear" w:color="auto" w:fill="B6DDE8"/>
          </w:tcPr>
          <w:p w:rsidR="00543DA7" w:rsidRPr="001068D4" w:rsidRDefault="00543DA7" w:rsidP="006B3A18">
            <w:pPr>
              <w:rPr>
                <w:rFonts w:ascii="Arial" w:hAnsi="Arial" w:cs="Arial"/>
                <w:b/>
                <w:sz w:val="18"/>
                <w:szCs w:val="20"/>
              </w:rPr>
            </w:pPr>
            <w:r w:rsidRPr="001068D4">
              <w:rPr>
                <w:rFonts w:ascii="Arial" w:hAnsi="Arial" w:cs="Arial"/>
                <w:b/>
                <w:sz w:val="18"/>
                <w:szCs w:val="20"/>
              </w:rPr>
              <w:t xml:space="preserve">Description </w:t>
            </w:r>
          </w:p>
        </w:tc>
      </w:tr>
      <w:tr w:rsidR="00543DA7" w:rsidRPr="001068D4" w:rsidTr="006B3A18">
        <w:trPr>
          <w:trHeight w:val="368"/>
        </w:trPr>
        <w:tc>
          <w:tcPr>
            <w:tcW w:w="900" w:type="dxa"/>
          </w:tcPr>
          <w:p w:rsidR="00543DA7" w:rsidRPr="001068D4" w:rsidRDefault="00543DA7" w:rsidP="006B3A18">
            <w:pPr>
              <w:rPr>
                <w:rFonts w:ascii="Arial" w:hAnsi="Arial" w:cs="Arial"/>
                <w:sz w:val="18"/>
                <w:szCs w:val="20"/>
              </w:rPr>
            </w:pPr>
            <w:r w:rsidRPr="001068D4">
              <w:rPr>
                <w:rFonts w:ascii="Arial" w:hAnsi="Arial" w:cs="Arial"/>
                <w:sz w:val="18"/>
                <w:szCs w:val="20"/>
              </w:rPr>
              <w:t>3.1</w:t>
            </w:r>
            <w:r w:rsidR="00584011">
              <w:rPr>
                <w:rFonts w:ascii="Arial" w:hAnsi="Arial" w:cs="Arial"/>
                <w:sz w:val="18"/>
                <w:szCs w:val="20"/>
              </w:rPr>
              <w:t>5</w:t>
            </w:r>
            <w:r>
              <w:rPr>
                <w:rFonts w:ascii="Arial" w:hAnsi="Arial" w:cs="Arial"/>
                <w:sz w:val="18"/>
                <w:szCs w:val="20"/>
              </w:rPr>
              <w:t>.1</w:t>
            </w:r>
          </w:p>
        </w:tc>
        <w:tc>
          <w:tcPr>
            <w:tcW w:w="8640" w:type="dxa"/>
          </w:tcPr>
          <w:p w:rsidR="00543DA7" w:rsidRDefault="00543DA7" w:rsidP="00077E44">
            <w:pPr>
              <w:pStyle w:val="ListParagraph"/>
              <w:numPr>
                <w:ilvl w:val="0"/>
                <w:numId w:val="26"/>
              </w:numPr>
              <w:rPr>
                <w:rFonts w:ascii="Arial" w:hAnsi="Arial" w:cs="Arial"/>
                <w:sz w:val="18"/>
                <w:szCs w:val="20"/>
              </w:rPr>
            </w:pPr>
            <w:r>
              <w:rPr>
                <w:rFonts w:ascii="Arial" w:hAnsi="Arial" w:cs="Arial"/>
                <w:sz w:val="18"/>
                <w:szCs w:val="20"/>
              </w:rPr>
              <w:t>FAQ</w:t>
            </w:r>
          </w:p>
          <w:p w:rsidR="00543DA7" w:rsidRDefault="00543DA7" w:rsidP="00077E44">
            <w:pPr>
              <w:pStyle w:val="ListParagraph"/>
              <w:numPr>
                <w:ilvl w:val="0"/>
                <w:numId w:val="26"/>
              </w:numPr>
              <w:rPr>
                <w:rFonts w:ascii="Arial" w:hAnsi="Arial" w:cs="Arial"/>
                <w:sz w:val="18"/>
                <w:szCs w:val="20"/>
              </w:rPr>
            </w:pPr>
            <w:r>
              <w:rPr>
                <w:rFonts w:ascii="Arial" w:hAnsi="Arial" w:cs="Arial"/>
                <w:sz w:val="18"/>
                <w:szCs w:val="20"/>
              </w:rPr>
              <w:t>About</w:t>
            </w:r>
            <w:r w:rsidR="00C47BD2">
              <w:rPr>
                <w:rFonts w:ascii="Arial" w:hAnsi="Arial" w:cs="Arial"/>
                <w:sz w:val="18"/>
                <w:szCs w:val="20"/>
              </w:rPr>
              <w:t xml:space="preserve"> / Why J</w:t>
            </w:r>
            <w:r>
              <w:rPr>
                <w:rFonts w:ascii="Arial" w:hAnsi="Arial" w:cs="Arial"/>
                <w:sz w:val="18"/>
                <w:szCs w:val="20"/>
              </w:rPr>
              <w:t>oin</w:t>
            </w:r>
          </w:p>
          <w:p w:rsidR="00543DA7" w:rsidRDefault="00543DA7" w:rsidP="00077E44">
            <w:pPr>
              <w:pStyle w:val="ListParagraph"/>
              <w:numPr>
                <w:ilvl w:val="0"/>
                <w:numId w:val="26"/>
              </w:numPr>
              <w:rPr>
                <w:rFonts w:ascii="Arial" w:hAnsi="Arial" w:cs="Arial"/>
                <w:sz w:val="18"/>
                <w:szCs w:val="20"/>
              </w:rPr>
            </w:pPr>
            <w:r>
              <w:rPr>
                <w:rFonts w:ascii="Arial" w:hAnsi="Arial" w:cs="Arial"/>
                <w:sz w:val="18"/>
                <w:szCs w:val="20"/>
              </w:rPr>
              <w:t>Terms of Service</w:t>
            </w:r>
          </w:p>
          <w:p w:rsidR="00543DA7" w:rsidRPr="00543DA7" w:rsidRDefault="00543DA7" w:rsidP="00077E44">
            <w:pPr>
              <w:pStyle w:val="ListParagraph"/>
              <w:numPr>
                <w:ilvl w:val="0"/>
                <w:numId w:val="26"/>
              </w:numPr>
              <w:rPr>
                <w:rFonts w:ascii="Arial" w:hAnsi="Arial" w:cs="Arial"/>
                <w:sz w:val="18"/>
                <w:szCs w:val="20"/>
              </w:rPr>
            </w:pPr>
            <w:r>
              <w:rPr>
                <w:rFonts w:ascii="Arial" w:hAnsi="Arial" w:cs="Arial"/>
                <w:sz w:val="18"/>
                <w:szCs w:val="20"/>
              </w:rPr>
              <w:t>Badges</w:t>
            </w:r>
            <w:r w:rsidR="00584011">
              <w:rPr>
                <w:rFonts w:ascii="Arial" w:hAnsi="Arial" w:cs="Arial"/>
                <w:sz w:val="18"/>
                <w:szCs w:val="20"/>
              </w:rPr>
              <w:t>/Team Page – updateable through CMS as team members change</w:t>
            </w:r>
          </w:p>
        </w:tc>
      </w:tr>
    </w:tbl>
    <w:p w:rsidR="00B6658B" w:rsidRDefault="00B6658B" w:rsidP="00E10289">
      <w:pPr>
        <w:rPr>
          <w:color w:val="1F497D"/>
          <w:szCs w:val="22"/>
        </w:rPr>
      </w:pPr>
    </w:p>
    <w:p w:rsidR="009E335E" w:rsidRDefault="009E335E" w:rsidP="00E10289">
      <w:pPr>
        <w:rPr>
          <w:color w:val="1F497D"/>
          <w:szCs w:val="22"/>
        </w:rPr>
      </w:pPr>
    </w:p>
    <w:p w:rsidR="00032EB8" w:rsidRDefault="00032EB8" w:rsidP="00E10289">
      <w:pPr>
        <w:rPr>
          <w:color w:val="1F497D"/>
          <w:szCs w:val="22"/>
        </w:rPr>
      </w:pPr>
    </w:p>
    <w:p w:rsidR="00B6658B" w:rsidRDefault="00B6658B" w:rsidP="00B6658B">
      <w:pPr>
        <w:pStyle w:val="Heading2"/>
        <w:numPr>
          <w:ilvl w:val="0"/>
          <w:numId w:val="3"/>
        </w:numPr>
        <w:shd w:val="pct20" w:color="auto" w:fill="auto"/>
        <w:tabs>
          <w:tab w:val="clear" w:pos="1152"/>
          <w:tab w:val="num" w:pos="270"/>
        </w:tabs>
        <w:spacing w:before="0"/>
        <w:ind w:left="270" w:hanging="270"/>
        <w:rPr>
          <w:rFonts w:cs="Arial"/>
          <w:sz w:val="28"/>
        </w:rPr>
      </w:pPr>
      <w:bookmarkStart w:id="89" w:name="_Toc324835458"/>
      <w:r>
        <w:rPr>
          <w:rFonts w:cs="Arial"/>
          <w:sz w:val="28"/>
        </w:rPr>
        <w:t>User Experience Requirements</w:t>
      </w:r>
      <w:bookmarkEnd w:id="89"/>
    </w:p>
    <w:p w:rsidR="000A0AAC" w:rsidRPr="00C3486B" w:rsidRDefault="000A0AAC" w:rsidP="00855BFA">
      <w:pPr>
        <w:numPr>
          <w:ilvl w:val="0"/>
          <w:numId w:val="10"/>
        </w:numPr>
        <w:rPr>
          <w:szCs w:val="22"/>
        </w:rPr>
      </w:pPr>
      <w:r w:rsidRPr="00C3486B">
        <w:rPr>
          <w:szCs w:val="22"/>
        </w:rPr>
        <w:t xml:space="preserve">Overall goal is to </w:t>
      </w:r>
      <w:r w:rsidR="00C3486B" w:rsidRPr="00C3486B">
        <w:rPr>
          <w:szCs w:val="22"/>
        </w:rPr>
        <w:t xml:space="preserve">increase awareness of communities and seamless integration with SHC ecommerce sites </w:t>
      </w:r>
    </w:p>
    <w:p w:rsidR="003520EB" w:rsidRPr="00C3486B" w:rsidRDefault="000A0AAC" w:rsidP="00855BFA">
      <w:pPr>
        <w:numPr>
          <w:ilvl w:val="0"/>
          <w:numId w:val="10"/>
        </w:numPr>
        <w:rPr>
          <w:szCs w:val="22"/>
        </w:rPr>
      </w:pPr>
      <w:r w:rsidRPr="00C3486B">
        <w:rPr>
          <w:szCs w:val="22"/>
        </w:rPr>
        <w:t>Experimentation</w:t>
      </w:r>
      <w:r w:rsidR="001A5D4B" w:rsidRPr="00C3486B">
        <w:rPr>
          <w:szCs w:val="22"/>
        </w:rPr>
        <w:t xml:space="preserve">: Should be possible to </w:t>
      </w:r>
      <w:r w:rsidR="00772326" w:rsidRPr="00C3486B">
        <w:rPr>
          <w:szCs w:val="22"/>
        </w:rPr>
        <w:t>quickly</w:t>
      </w:r>
      <w:r w:rsidR="001A5D4B" w:rsidRPr="00C3486B">
        <w:rPr>
          <w:szCs w:val="22"/>
        </w:rPr>
        <w:t xml:space="preserve"> modify UX flows, do A/B testing, get feedback and iterate</w:t>
      </w:r>
    </w:p>
    <w:p w:rsidR="00180F14" w:rsidRPr="00C3486B" w:rsidRDefault="00180F14" w:rsidP="00855BFA">
      <w:pPr>
        <w:numPr>
          <w:ilvl w:val="0"/>
          <w:numId w:val="10"/>
        </w:numPr>
        <w:rPr>
          <w:szCs w:val="22"/>
        </w:rPr>
      </w:pPr>
      <w:r w:rsidRPr="00C3486B">
        <w:rPr>
          <w:szCs w:val="22"/>
        </w:rPr>
        <w:t xml:space="preserve">Formats: support for desktop, mobile, </w:t>
      </w:r>
      <w:proofErr w:type="spellStart"/>
      <w:r w:rsidRPr="00C3486B">
        <w:rPr>
          <w:szCs w:val="22"/>
        </w:rPr>
        <w:t>ipad</w:t>
      </w:r>
      <w:proofErr w:type="spellEnd"/>
      <w:r w:rsidRPr="00C3486B">
        <w:rPr>
          <w:szCs w:val="22"/>
        </w:rPr>
        <w:t>, in-store kiosk?</w:t>
      </w:r>
    </w:p>
    <w:p w:rsidR="00B6658B" w:rsidRPr="00C3486B" w:rsidRDefault="001A5D4B" w:rsidP="00855BFA">
      <w:pPr>
        <w:numPr>
          <w:ilvl w:val="0"/>
          <w:numId w:val="10"/>
        </w:numPr>
        <w:rPr>
          <w:szCs w:val="22"/>
        </w:rPr>
      </w:pPr>
      <w:r w:rsidRPr="00C3486B">
        <w:rPr>
          <w:szCs w:val="22"/>
        </w:rPr>
        <w:t xml:space="preserve">Supported </w:t>
      </w:r>
      <w:r w:rsidR="00B6658B" w:rsidRPr="00C3486B">
        <w:rPr>
          <w:szCs w:val="22"/>
        </w:rPr>
        <w:t>Browsers</w:t>
      </w:r>
      <w:r w:rsidRPr="00C3486B">
        <w:rPr>
          <w:szCs w:val="22"/>
        </w:rPr>
        <w:t>:</w:t>
      </w:r>
    </w:p>
    <w:p w:rsidR="00180F14" w:rsidRDefault="00180F14" w:rsidP="00180F14">
      <w:pPr>
        <w:ind w:left="432"/>
        <w:rPr>
          <w:color w:val="1F497D"/>
          <w:szCs w:val="22"/>
        </w:rPr>
      </w:pPr>
    </w:p>
    <w:tbl>
      <w:tblPr>
        <w:tblW w:w="0" w:type="auto"/>
        <w:tblInd w:w="12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2148"/>
        <w:gridCol w:w="1680"/>
      </w:tblGrid>
      <w:tr w:rsidR="00180F14" w:rsidRPr="009473B7" w:rsidTr="00F665E9">
        <w:tc>
          <w:tcPr>
            <w:tcW w:w="2148" w:type="dxa"/>
          </w:tcPr>
          <w:p w:rsidR="00180F14" w:rsidRPr="009473B7" w:rsidRDefault="00180F14" w:rsidP="00F665E9">
            <w:pPr>
              <w:pStyle w:val="NormalWeb"/>
              <w:rPr>
                <w:rFonts w:ascii="Arial" w:hAnsi="Arial" w:cs="Arial"/>
                <w:b/>
                <w:sz w:val="20"/>
                <w:szCs w:val="20"/>
              </w:rPr>
            </w:pPr>
            <w:r w:rsidRPr="009473B7">
              <w:rPr>
                <w:rFonts w:ascii="Arial" w:hAnsi="Arial" w:cs="Arial"/>
                <w:b/>
                <w:sz w:val="20"/>
                <w:szCs w:val="20"/>
              </w:rPr>
              <w:t>Browser</w:t>
            </w:r>
          </w:p>
        </w:tc>
        <w:tc>
          <w:tcPr>
            <w:tcW w:w="1680" w:type="dxa"/>
          </w:tcPr>
          <w:p w:rsidR="00180F14" w:rsidRPr="009473B7" w:rsidRDefault="00180F14" w:rsidP="00F665E9">
            <w:pPr>
              <w:pStyle w:val="NormalWeb"/>
              <w:rPr>
                <w:rFonts w:ascii="Arial" w:hAnsi="Arial" w:cs="Arial"/>
                <w:b/>
                <w:sz w:val="20"/>
                <w:szCs w:val="20"/>
              </w:rPr>
            </w:pPr>
            <w:r w:rsidRPr="009473B7">
              <w:rPr>
                <w:rFonts w:ascii="Arial" w:hAnsi="Arial" w:cs="Arial"/>
                <w:b/>
                <w:sz w:val="20"/>
                <w:szCs w:val="20"/>
              </w:rPr>
              <w:t>Supported (Y/N)</w:t>
            </w:r>
          </w:p>
        </w:tc>
      </w:tr>
      <w:tr w:rsidR="00180F14" w:rsidRPr="009473B7" w:rsidTr="00F665E9">
        <w:tc>
          <w:tcPr>
            <w:tcW w:w="2148" w:type="dxa"/>
          </w:tcPr>
          <w:p w:rsidR="00180F14" w:rsidRPr="009473B7" w:rsidRDefault="00180F14" w:rsidP="00F665E9">
            <w:pPr>
              <w:pStyle w:val="ListParagraph"/>
              <w:spacing w:line="480" w:lineRule="auto"/>
              <w:ind w:left="0"/>
              <w:jc w:val="left"/>
              <w:rPr>
                <w:rFonts w:ascii="Arial" w:hAnsi="Arial" w:cs="Arial"/>
                <w:sz w:val="20"/>
                <w:szCs w:val="20"/>
              </w:rPr>
            </w:pPr>
            <w:r w:rsidRPr="009473B7">
              <w:rPr>
                <w:rFonts w:ascii="Arial" w:hAnsi="Arial" w:cs="Arial"/>
                <w:sz w:val="20"/>
                <w:szCs w:val="20"/>
              </w:rPr>
              <w:t>Internet Explorer 6</w:t>
            </w:r>
          </w:p>
        </w:tc>
        <w:tc>
          <w:tcPr>
            <w:tcW w:w="1680" w:type="dxa"/>
          </w:tcPr>
          <w:p w:rsidR="00180F14" w:rsidRPr="000A0AAC" w:rsidRDefault="00C8425C" w:rsidP="00F665E9">
            <w:pPr>
              <w:pStyle w:val="ListParagraph"/>
              <w:spacing w:line="480" w:lineRule="auto"/>
              <w:ind w:left="0"/>
              <w:jc w:val="left"/>
              <w:rPr>
                <w:rFonts w:ascii="Arial" w:hAnsi="Arial" w:cs="Arial"/>
                <w:color w:val="FF0000"/>
                <w:sz w:val="20"/>
                <w:szCs w:val="20"/>
              </w:rPr>
            </w:pPr>
            <w:r>
              <w:rPr>
                <w:rFonts w:ascii="Arial" w:hAnsi="Arial" w:cs="Arial"/>
                <w:color w:val="FF0000"/>
                <w:sz w:val="20"/>
                <w:szCs w:val="20"/>
              </w:rPr>
              <w:t>n</w:t>
            </w:r>
          </w:p>
        </w:tc>
      </w:tr>
      <w:tr w:rsidR="00180F14" w:rsidRPr="009473B7" w:rsidTr="00F665E9">
        <w:tc>
          <w:tcPr>
            <w:tcW w:w="2148" w:type="dxa"/>
          </w:tcPr>
          <w:p w:rsidR="00180F14" w:rsidRPr="009473B7" w:rsidRDefault="00180F14" w:rsidP="00F665E9">
            <w:pPr>
              <w:pStyle w:val="ListParagraph"/>
              <w:spacing w:line="480" w:lineRule="auto"/>
              <w:ind w:left="0"/>
              <w:jc w:val="left"/>
              <w:rPr>
                <w:rFonts w:ascii="Arial" w:hAnsi="Arial" w:cs="Arial"/>
                <w:sz w:val="20"/>
                <w:szCs w:val="20"/>
              </w:rPr>
            </w:pPr>
            <w:r w:rsidRPr="009473B7">
              <w:rPr>
                <w:rFonts w:ascii="Arial" w:hAnsi="Arial" w:cs="Arial"/>
                <w:sz w:val="20"/>
                <w:szCs w:val="20"/>
              </w:rPr>
              <w:t>Internet Explorer 7</w:t>
            </w:r>
          </w:p>
        </w:tc>
        <w:tc>
          <w:tcPr>
            <w:tcW w:w="1680" w:type="dxa"/>
          </w:tcPr>
          <w:p w:rsidR="00180F14" w:rsidRPr="009473B7" w:rsidRDefault="00180F14" w:rsidP="00F665E9">
            <w:pPr>
              <w:pStyle w:val="ListParagraph"/>
              <w:spacing w:line="480" w:lineRule="auto"/>
              <w:ind w:left="0"/>
              <w:jc w:val="left"/>
              <w:rPr>
                <w:rFonts w:ascii="Arial" w:hAnsi="Arial" w:cs="Arial"/>
                <w:sz w:val="20"/>
                <w:szCs w:val="20"/>
              </w:rPr>
            </w:pPr>
            <w:r>
              <w:rPr>
                <w:rFonts w:ascii="Arial" w:hAnsi="Arial" w:cs="Arial"/>
                <w:sz w:val="20"/>
                <w:szCs w:val="20"/>
              </w:rPr>
              <w:t>y</w:t>
            </w:r>
          </w:p>
        </w:tc>
      </w:tr>
      <w:tr w:rsidR="00180F14" w:rsidRPr="009473B7" w:rsidTr="00F665E9">
        <w:tc>
          <w:tcPr>
            <w:tcW w:w="2148" w:type="dxa"/>
          </w:tcPr>
          <w:p w:rsidR="00180F14" w:rsidRPr="009473B7" w:rsidRDefault="00180F14" w:rsidP="00F665E9">
            <w:pPr>
              <w:pStyle w:val="ListParagraph"/>
              <w:spacing w:line="480" w:lineRule="auto"/>
              <w:ind w:left="0"/>
              <w:jc w:val="left"/>
              <w:rPr>
                <w:rFonts w:ascii="Arial" w:hAnsi="Arial" w:cs="Arial"/>
                <w:sz w:val="20"/>
                <w:szCs w:val="20"/>
              </w:rPr>
            </w:pPr>
            <w:r w:rsidRPr="009473B7">
              <w:rPr>
                <w:rFonts w:ascii="Arial" w:hAnsi="Arial" w:cs="Arial"/>
                <w:sz w:val="20"/>
                <w:szCs w:val="20"/>
              </w:rPr>
              <w:t>Internet Explorer 8</w:t>
            </w:r>
          </w:p>
        </w:tc>
        <w:tc>
          <w:tcPr>
            <w:tcW w:w="1680" w:type="dxa"/>
          </w:tcPr>
          <w:p w:rsidR="00180F14" w:rsidRPr="009473B7" w:rsidRDefault="00180F14" w:rsidP="00F665E9">
            <w:pPr>
              <w:pStyle w:val="ListParagraph"/>
              <w:spacing w:line="480" w:lineRule="auto"/>
              <w:ind w:left="0"/>
              <w:jc w:val="left"/>
              <w:rPr>
                <w:rFonts w:ascii="Arial" w:hAnsi="Arial" w:cs="Arial"/>
                <w:sz w:val="20"/>
                <w:szCs w:val="20"/>
              </w:rPr>
            </w:pPr>
            <w:r>
              <w:rPr>
                <w:rFonts w:ascii="Arial" w:hAnsi="Arial" w:cs="Arial"/>
                <w:sz w:val="20"/>
                <w:szCs w:val="20"/>
              </w:rPr>
              <w:t>Y</w:t>
            </w:r>
          </w:p>
        </w:tc>
      </w:tr>
      <w:tr w:rsidR="00180F14" w:rsidRPr="009473B7" w:rsidTr="00F665E9">
        <w:tc>
          <w:tcPr>
            <w:tcW w:w="2148" w:type="dxa"/>
          </w:tcPr>
          <w:p w:rsidR="00180F14" w:rsidRPr="009473B7" w:rsidRDefault="00180F14" w:rsidP="00F665E9">
            <w:pPr>
              <w:pStyle w:val="ListParagraph"/>
              <w:spacing w:line="480" w:lineRule="auto"/>
              <w:ind w:left="0"/>
              <w:jc w:val="left"/>
              <w:rPr>
                <w:rFonts w:ascii="Arial" w:hAnsi="Arial" w:cs="Arial"/>
                <w:sz w:val="20"/>
                <w:szCs w:val="20"/>
              </w:rPr>
            </w:pPr>
            <w:r w:rsidRPr="009473B7">
              <w:rPr>
                <w:rFonts w:ascii="Arial" w:hAnsi="Arial" w:cs="Arial"/>
                <w:sz w:val="20"/>
                <w:szCs w:val="20"/>
              </w:rPr>
              <w:t>Netscape</w:t>
            </w:r>
            <w:r w:rsidR="000A0AAC">
              <w:rPr>
                <w:rFonts w:ascii="Arial" w:hAnsi="Arial" w:cs="Arial"/>
                <w:sz w:val="20"/>
                <w:szCs w:val="20"/>
              </w:rPr>
              <w:t xml:space="preserve"> (version?)</w:t>
            </w:r>
          </w:p>
        </w:tc>
        <w:tc>
          <w:tcPr>
            <w:tcW w:w="1680" w:type="dxa"/>
          </w:tcPr>
          <w:p w:rsidR="00180F14" w:rsidRPr="009473B7" w:rsidRDefault="00180F14" w:rsidP="00F665E9">
            <w:pPr>
              <w:pStyle w:val="ListParagraph"/>
              <w:spacing w:line="480" w:lineRule="auto"/>
              <w:ind w:left="0"/>
              <w:jc w:val="left"/>
              <w:rPr>
                <w:rFonts w:ascii="Arial" w:hAnsi="Arial" w:cs="Arial"/>
                <w:sz w:val="20"/>
                <w:szCs w:val="20"/>
              </w:rPr>
            </w:pPr>
            <w:r>
              <w:rPr>
                <w:rFonts w:ascii="Arial" w:hAnsi="Arial" w:cs="Arial"/>
                <w:sz w:val="20"/>
                <w:szCs w:val="20"/>
              </w:rPr>
              <w:t>N</w:t>
            </w:r>
          </w:p>
        </w:tc>
      </w:tr>
      <w:tr w:rsidR="00180F14" w:rsidRPr="009473B7" w:rsidTr="00F665E9">
        <w:tc>
          <w:tcPr>
            <w:tcW w:w="2148" w:type="dxa"/>
          </w:tcPr>
          <w:p w:rsidR="00180F14" w:rsidRPr="009473B7" w:rsidRDefault="00180F14" w:rsidP="00F665E9">
            <w:pPr>
              <w:pStyle w:val="ListParagraph"/>
              <w:spacing w:line="480" w:lineRule="auto"/>
              <w:ind w:left="0"/>
              <w:jc w:val="left"/>
              <w:rPr>
                <w:rFonts w:ascii="Arial" w:hAnsi="Arial" w:cs="Arial"/>
                <w:sz w:val="20"/>
                <w:szCs w:val="20"/>
              </w:rPr>
            </w:pPr>
            <w:r w:rsidRPr="009473B7">
              <w:rPr>
                <w:rFonts w:ascii="Arial" w:hAnsi="Arial" w:cs="Arial"/>
                <w:sz w:val="20"/>
                <w:szCs w:val="20"/>
              </w:rPr>
              <w:t>Safari</w:t>
            </w:r>
            <w:r w:rsidR="000A0AAC">
              <w:rPr>
                <w:rFonts w:ascii="Arial" w:hAnsi="Arial" w:cs="Arial"/>
                <w:sz w:val="20"/>
                <w:szCs w:val="20"/>
              </w:rPr>
              <w:t xml:space="preserve"> (version?)</w:t>
            </w:r>
          </w:p>
        </w:tc>
        <w:tc>
          <w:tcPr>
            <w:tcW w:w="1680" w:type="dxa"/>
          </w:tcPr>
          <w:p w:rsidR="00180F14" w:rsidRPr="009473B7" w:rsidRDefault="00180F14" w:rsidP="00F665E9">
            <w:pPr>
              <w:pStyle w:val="ListParagraph"/>
              <w:spacing w:line="480" w:lineRule="auto"/>
              <w:ind w:left="0"/>
              <w:jc w:val="left"/>
              <w:rPr>
                <w:rFonts w:ascii="Arial" w:hAnsi="Arial" w:cs="Arial"/>
                <w:sz w:val="20"/>
                <w:szCs w:val="20"/>
              </w:rPr>
            </w:pPr>
            <w:r>
              <w:rPr>
                <w:rFonts w:ascii="Arial" w:hAnsi="Arial" w:cs="Arial"/>
                <w:sz w:val="20"/>
                <w:szCs w:val="20"/>
              </w:rPr>
              <w:t>Y</w:t>
            </w:r>
          </w:p>
        </w:tc>
      </w:tr>
      <w:tr w:rsidR="00180F14" w:rsidRPr="009473B7" w:rsidTr="00F665E9">
        <w:tc>
          <w:tcPr>
            <w:tcW w:w="2148" w:type="dxa"/>
          </w:tcPr>
          <w:p w:rsidR="00180F14" w:rsidRPr="009473B7" w:rsidRDefault="00180F14" w:rsidP="00F665E9">
            <w:pPr>
              <w:pStyle w:val="ListParagraph"/>
              <w:spacing w:line="480" w:lineRule="auto"/>
              <w:ind w:left="0"/>
              <w:jc w:val="left"/>
              <w:rPr>
                <w:rFonts w:ascii="Arial" w:hAnsi="Arial" w:cs="Arial"/>
                <w:sz w:val="20"/>
                <w:szCs w:val="20"/>
              </w:rPr>
            </w:pPr>
            <w:r w:rsidRPr="009473B7">
              <w:rPr>
                <w:rFonts w:ascii="Arial" w:hAnsi="Arial" w:cs="Arial"/>
                <w:sz w:val="20"/>
                <w:szCs w:val="20"/>
              </w:rPr>
              <w:t>Firefox</w:t>
            </w:r>
            <w:r w:rsidR="000A0AAC">
              <w:rPr>
                <w:rFonts w:ascii="Arial" w:hAnsi="Arial" w:cs="Arial"/>
                <w:sz w:val="20"/>
                <w:szCs w:val="20"/>
              </w:rPr>
              <w:t xml:space="preserve"> (version?)</w:t>
            </w:r>
          </w:p>
        </w:tc>
        <w:tc>
          <w:tcPr>
            <w:tcW w:w="1680" w:type="dxa"/>
          </w:tcPr>
          <w:p w:rsidR="00180F14" w:rsidRPr="009473B7" w:rsidRDefault="00180F14" w:rsidP="00F665E9">
            <w:pPr>
              <w:pStyle w:val="ListParagraph"/>
              <w:spacing w:line="480" w:lineRule="auto"/>
              <w:ind w:left="0"/>
              <w:jc w:val="left"/>
              <w:rPr>
                <w:rFonts w:ascii="Arial" w:hAnsi="Arial" w:cs="Arial"/>
                <w:sz w:val="20"/>
                <w:szCs w:val="20"/>
              </w:rPr>
            </w:pPr>
            <w:r>
              <w:rPr>
                <w:rFonts w:ascii="Arial" w:hAnsi="Arial" w:cs="Arial"/>
                <w:sz w:val="20"/>
                <w:szCs w:val="20"/>
              </w:rPr>
              <w:t>Y</w:t>
            </w:r>
          </w:p>
        </w:tc>
      </w:tr>
      <w:tr w:rsidR="00180F14" w:rsidRPr="009473B7" w:rsidTr="00F665E9">
        <w:tc>
          <w:tcPr>
            <w:tcW w:w="2148" w:type="dxa"/>
          </w:tcPr>
          <w:p w:rsidR="00180F14" w:rsidRPr="009473B7" w:rsidRDefault="00180F14" w:rsidP="00F665E9">
            <w:pPr>
              <w:pStyle w:val="ListParagraph"/>
              <w:spacing w:line="480" w:lineRule="auto"/>
              <w:ind w:left="0"/>
              <w:jc w:val="left"/>
              <w:rPr>
                <w:rFonts w:ascii="Arial" w:hAnsi="Arial" w:cs="Arial"/>
                <w:sz w:val="20"/>
                <w:szCs w:val="20"/>
              </w:rPr>
            </w:pPr>
            <w:r w:rsidRPr="009473B7">
              <w:rPr>
                <w:rFonts w:ascii="Arial" w:hAnsi="Arial" w:cs="Arial"/>
                <w:sz w:val="20"/>
                <w:szCs w:val="20"/>
              </w:rPr>
              <w:t>Google Chrome</w:t>
            </w:r>
            <w:r w:rsidR="000A0AAC">
              <w:rPr>
                <w:rFonts w:ascii="Arial" w:hAnsi="Arial" w:cs="Arial"/>
                <w:sz w:val="20"/>
                <w:szCs w:val="20"/>
              </w:rPr>
              <w:t xml:space="preserve"> (version?)</w:t>
            </w:r>
          </w:p>
        </w:tc>
        <w:tc>
          <w:tcPr>
            <w:tcW w:w="1680" w:type="dxa"/>
          </w:tcPr>
          <w:p w:rsidR="00180F14" w:rsidRPr="009473B7" w:rsidRDefault="00180F14" w:rsidP="00F665E9">
            <w:pPr>
              <w:pStyle w:val="ListParagraph"/>
              <w:spacing w:line="480" w:lineRule="auto"/>
              <w:ind w:left="0"/>
              <w:jc w:val="left"/>
              <w:rPr>
                <w:rFonts w:ascii="Arial" w:hAnsi="Arial" w:cs="Arial"/>
                <w:sz w:val="20"/>
                <w:szCs w:val="20"/>
              </w:rPr>
            </w:pPr>
          </w:p>
        </w:tc>
      </w:tr>
      <w:tr w:rsidR="00180F14" w:rsidRPr="009473B7" w:rsidTr="00F665E9">
        <w:tc>
          <w:tcPr>
            <w:tcW w:w="2148" w:type="dxa"/>
          </w:tcPr>
          <w:p w:rsidR="00180F14" w:rsidRPr="009473B7" w:rsidRDefault="00180F14" w:rsidP="00F665E9">
            <w:pPr>
              <w:pStyle w:val="ListParagraph"/>
              <w:spacing w:line="480" w:lineRule="auto"/>
              <w:ind w:left="0"/>
              <w:jc w:val="left"/>
              <w:rPr>
                <w:rFonts w:ascii="Arial" w:hAnsi="Arial" w:cs="Arial"/>
                <w:sz w:val="20"/>
                <w:szCs w:val="20"/>
              </w:rPr>
            </w:pPr>
            <w:r w:rsidRPr="009473B7">
              <w:rPr>
                <w:rFonts w:ascii="Arial" w:hAnsi="Arial" w:cs="Arial"/>
                <w:sz w:val="20"/>
                <w:szCs w:val="20"/>
              </w:rPr>
              <w:t>Other</w:t>
            </w:r>
          </w:p>
        </w:tc>
        <w:tc>
          <w:tcPr>
            <w:tcW w:w="1680" w:type="dxa"/>
          </w:tcPr>
          <w:p w:rsidR="00180F14" w:rsidRPr="009473B7" w:rsidRDefault="00180F14" w:rsidP="00F665E9">
            <w:pPr>
              <w:pStyle w:val="ListParagraph"/>
              <w:spacing w:line="480" w:lineRule="auto"/>
              <w:ind w:left="0"/>
              <w:jc w:val="left"/>
              <w:rPr>
                <w:rFonts w:ascii="Arial" w:hAnsi="Arial" w:cs="Arial"/>
                <w:sz w:val="20"/>
                <w:szCs w:val="20"/>
              </w:rPr>
            </w:pPr>
          </w:p>
        </w:tc>
      </w:tr>
    </w:tbl>
    <w:p w:rsidR="00180F14" w:rsidRDefault="00180F14" w:rsidP="00E10289">
      <w:pPr>
        <w:rPr>
          <w:color w:val="1F497D"/>
          <w:szCs w:val="22"/>
        </w:rPr>
      </w:pPr>
    </w:p>
    <w:p w:rsidR="004B679E" w:rsidRDefault="004B679E" w:rsidP="004B679E">
      <w:pPr>
        <w:rPr>
          <w:color w:val="1F497D"/>
          <w:szCs w:val="22"/>
        </w:rPr>
      </w:pPr>
    </w:p>
    <w:p w:rsidR="004B679E" w:rsidRDefault="004B679E" w:rsidP="004B679E">
      <w:pPr>
        <w:pStyle w:val="Heading2"/>
        <w:numPr>
          <w:ilvl w:val="0"/>
          <w:numId w:val="3"/>
        </w:numPr>
        <w:shd w:val="pct20" w:color="auto" w:fill="auto"/>
        <w:tabs>
          <w:tab w:val="clear" w:pos="1152"/>
          <w:tab w:val="num" w:pos="270"/>
        </w:tabs>
        <w:spacing w:before="0"/>
        <w:ind w:left="270" w:hanging="270"/>
        <w:rPr>
          <w:rFonts w:cs="Arial"/>
          <w:sz w:val="28"/>
        </w:rPr>
      </w:pPr>
      <w:bookmarkStart w:id="90" w:name="_Toc324835459"/>
      <w:r>
        <w:rPr>
          <w:rFonts w:cs="Arial"/>
          <w:sz w:val="28"/>
        </w:rPr>
        <w:t>Integration and Migration</w:t>
      </w:r>
      <w:bookmarkEnd w:id="90"/>
    </w:p>
    <w:p w:rsidR="00266A11" w:rsidRPr="00C3486B" w:rsidRDefault="00266A11" w:rsidP="00855BFA">
      <w:pPr>
        <w:pStyle w:val="ListParagraph"/>
        <w:numPr>
          <w:ilvl w:val="0"/>
          <w:numId w:val="13"/>
        </w:numPr>
        <w:rPr>
          <w:szCs w:val="22"/>
        </w:rPr>
      </w:pPr>
      <w:r w:rsidRPr="00C3486B">
        <w:rPr>
          <w:szCs w:val="22"/>
        </w:rPr>
        <w:t xml:space="preserve">Provide fully documented Web Service APIs for all </w:t>
      </w:r>
      <w:r w:rsidR="00C3486B" w:rsidRPr="00C3486B">
        <w:rPr>
          <w:szCs w:val="22"/>
        </w:rPr>
        <w:t>communities</w:t>
      </w:r>
      <w:r w:rsidRPr="00C3486B">
        <w:rPr>
          <w:szCs w:val="22"/>
        </w:rPr>
        <w:t xml:space="preserve"> functions</w:t>
      </w:r>
      <w:r w:rsidR="00C3486B" w:rsidRPr="00C3486B">
        <w:rPr>
          <w:szCs w:val="22"/>
        </w:rPr>
        <w:t xml:space="preserve"> being pulled into Profile</w:t>
      </w:r>
    </w:p>
    <w:p w:rsidR="00266A11" w:rsidRPr="00C3486B" w:rsidRDefault="00266A11" w:rsidP="00855BFA">
      <w:pPr>
        <w:pStyle w:val="ListParagraph"/>
        <w:numPr>
          <w:ilvl w:val="0"/>
          <w:numId w:val="13"/>
        </w:numPr>
        <w:rPr>
          <w:szCs w:val="22"/>
        </w:rPr>
      </w:pPr>
      <w:r w:rsidRPr="00C3486B">
        <w:rPr>
          <w:szCs w:val="22"/>
        </w:rPr>
        <w:t>Migrate existing user data from Viewpoint to Universal Profile</w:t>
      </w:r>
    </w:p>
    <w:p w:rsidR="00266A11" w:rsidRPr="00C3486B" w:rsidRDefault="00266A11" w:rsidP="00855BFA">
      <w:pPr>
        <w:pStyle w:val="ListParagraph"/>
        <w:numPr>
          <w:ilvl w:val="0"/>
          <w:numId w:val="13"/>
        </w:numPr>
        <w:rPr>
          <w:szCs w:val="22"/>
        </w:rPr>
      </w:pPr>
      <w:r w:rsidRPr="00C3486B">
        <w:rPr>
          <w:szCs w:val="22"/>
        </w:rPr>
        <w:t>Migrate existing reviews</w:t>
      </w:r>
      <w:r w:rsidR="00C3486B" w:rsidRPr="00C3486B">
        <w:rPr>
          <w:szCs w:val="22"/>
        </w:rPr>
        <w:t>, discussions, and profile</w:t>
      </w:r>
      <w:r w:rsidRPr="00C3486B">
        <w:rPr>
          <w:szCs w:val="22"/>
        </w:rPr>
        <w:t xml:space="preserve"> data</w:t>
      </w:r>
      <w:r w:rsidR="00C3486B" w:rsidRPr="00C3486B">
        <w:rPr>
          <w:szCs w:val="22"/>
        </w:rPr>
        <w:t xml:space="preserve"> (where applicable)</w:t>
      </w:r>
      <w:r w:rsidRPr="00C3486B">
        <w:rPr>
          <w:szCs w:val="22"/>
        </w:rPr>
        <w:t xml:space="preserve"> from Viewpoint to new Reviews system</w:t>
      </w:r>
    </w:p>
    <w:p w:rsidR="004B679E" w:rsidRDefault="004B679E" w:rsidP="00E10289">
      <w:pPr>
        <w:rPr>
          <w:color w:val="1F497D"/>
          <w:szCs w:val="22"/>
        </w:rPr>
      </w:pPr>
    </w:p>
    <w:p w:rsidR="00B6658B" w:rsidRDefault="00B6658B" w:rsidP="00B6658B">
      <w:pPr>
        <w:pStyle w:val="Heading2"/>
        <w:numPr>
          <w:ilvl w:val="0"/>
          <w:numId w:val="3"/>
        </w:numPr>
        <w:shd w:val="pct20" w:color="auto" w:fill="auto"/>
        <w:tabs>
          <w:tab w:val="clear" w:pos="1152"/>
          <w:tab w:val="num" w:pos="270"/>
        </w:tabs>
        <w:spacing w:before="0"/>
        <w:ind w:left="270" w:hanging="270"/>
        <w:rPr>
          <w:rFonts w:cs="Arial"/>
          <w:sz w:val="28"/>
        </w:rPr>
      </w:pPr>
      <w:bookmarkStart w:id="91" w:name="_Toc324835460"/>
      <w:r>
        <w:rPr>
          <w:rFonts w:cs="Arial"/>
          <w:sz w:val="28"/>
        </w:rPr>
        <w:t>Operations and Maintenance</w:t>
      </w:r>
      <w:bookmarkEnd w:id="91"/>
    </w:p>
    <w:p w:rsidR="003520EB" w:rsidRDefault="00C13DB4" w:rsidP="003B657E">
      <w:pPr>
        <w:pStyle w:val="Heading2"/>
      </w:pPr>
      <w:bookmarkStart w:id="92" w:name="_Toc324835461"/>
      <w:r>
        <w:t>S</w:t>
      </w:r>
      <w:r w:rsidR="003B657E">
        <w:t>ervice Level Agreement</w:t>
      </w:r>
      <w:bookmarkEnd w:id="92"/>
    </w:p>
    <w:p w:rsidR="0090510F" w:rsidRPr="00572273" w:rsidRDefault="0090510F" w:rsidP="0090510F">
      <w:pPr>
        <w:rPr>
          <w:i/>
          <w:szCs w:val="22"/>
        </w:rPr>
      </w:pPr>
      <w:r w:rsidRPr="00572273">
        <w:rPr>
          <w:i/>
          <w:szCs w:val="22"/>
        </w:rPr>
        <w:t>From any US location:</w:t>
      </w:r>
    </w:p>
    <w:p w:rsidR="003B657E" w:rsidRPr="00572273" w:rsidRDefault="003B657E" w:rsidP="00855BFA">
      <w:pPr>
        <w:numPr>
          <w:ilvl w:val="0"/>
          <w:numId w:val="9"/>
        </w:numPr>
        <w:rPr>
          <w:szCs w:val="22"/>
        </w:rPr>
      </w:pPr>
      <w:r w:rsidRPr="00572273">
        <w:rPr>
          <w:szCs w:val="22"/>
        </w:rPr>
        <w:t>Uptime: 99.</w:t>
      </w:r>
      <w:r w:rsidR="00A95E2B">
        <w:rPr>
          <w:szCs w:val="22"/>
        </w:rPr>
        <w:t>5</w:t>
      </w:r>
      <w:r w:rsidRPr="00572273">
        <w:rPr>
          <w:szCs w:val="22"/>
        </w:rPr>
        <w:t>%</w:t>
      </w:r>
    </w:p>
    <w:p w:rsidR="00DD3842" w:rsidRPr="00752423" w:rsidRDefault="00A95E2B" w:rsidP="00855BFA">
      <w:pPr>
        <w:numPr>
          <w:ilvl w:val="0"/>
          <w:numId w:val="9"/>
        </w:numPr>
        <w:rPr>
          <w:szCs w:val="22"/>
        </w:rPr>
      </w:pPr>
      <w:r>
        <w:rPr>
          <w:szCs w:val="22"/>
        </w:rPr>
        <w:lastRenderedPageBreak/>
        <w:t>Responsiveness</w:t>
      </w:r>
      <w:r w:rsidR="003B657E" w:rsidRPr="00572273">
        <w:rPr>
          <w:szCs w:val="22"/>
        </w:rPr>
        <w:t xml:space="preserve">: </w:t>
      </w:r>
      <w:r w:rsidRPr="00752423">
        <w:rPr>
          <w:szCs w:val="22"/>
        </w:rPr>
        <w:t xml:space="preserve">85% of all API calls will return in </w:t>
      </w:r>
      <w:r w:rsidR="003B657E" w:rsidRPr="00752423">
        <w:rPr>
          <w:szCs w:val="22"/>
        </w:rPr>
        <w:t xml:space="preserve">&lt; </w:t>
      </w:r>
      <w:r w:rsidRPr="00752423">
        <w:rPr>
          <w:szCs w:val="22"/>
        </w:rPr>
        <w:t>100</w:t>
      </w:r>
      <w:r w:rsidR="003B657E" w:rsidRPr="00752423">
        <w:rPr>
          <w:szCs w:val="22"/>
        </w:rPr>
        <w:t xml:space="preserve"> milliseconds @ x reads/second,  &lt; </w:t>
      </w:r>
      <w:r w:rsidRPr="00752423">
        <w:rPr>
          <w:szCs w:val="22"/>
        </w:rPr>
        <w:t>200</w:t>
      </w:r>
      <w:r w:rsidR="003B657E" w:rsidRPr="00752423">
        <w:rPr>
          <w:szCs w:val="22"/>
        </w:rPr>
        <w:t xml:space="preserve"> milliseconds @ x writes/second</w:t>
      </w:r>
    </w:p>
    <w:p w:rsidR="00C13DB4" w:rsidRDefault="00C13DB4" w:rsidP="001A5D4B">
      <w:pPr>
        <w:pStyle w:val="Heading2"/>
      </w:pPr>
      <w:bookmarkStart w:id="93" w:name="_Toc324835462"/>
      <w:r>
        <w:t>Monitoring and Alerts</w:t>
      </w:r>
      <w:bookmarkEnd w:id="93"/>
    </w:p>
    <w:p w:rsidR="00A95E2B" w:rsidRPr="000C0D07" w:rsidRDefault="00A95E2B" w:rsidP="00855BFA">
      <w:pPr>
        <w:widowControl/>
        <w:numPr>
          <w:ilvl w:val="0"/>
          <w:numId w:val="9"/>
        </w:numPr>
        <w:autoSpaceDE w:val="0"/>
        <w:autoSpaceDN w:val="0"/>
        <w:spacing w:line="240" w:lineRule="auto"/>
        <w:jc w:val="left"/>
        <w:textAlignment w:val="auto"/>
        <w:rPr>
          <w:rFonts w:cs="Times-Roman"/>
          <w:szCs w:val="22"/>
        </w:rPr>
      </w:pPr>
      <w:r w:rsidRPr="000C0D07">
        <w:rPr>
          <w:rFonts w:cs="Times-Roman"/>
          <w:szCs w:val="22"/>
        </w:rPr>
        <w:t>Proactive monitoring of basic system services ((server load, server up-time)</w:t>
      </w:r>
    </w:p>
    <w:p w:rsidR="00A95E2B" w:rsidRPr="000C0D07" w:rsidRDefault="00A95E2B" w:rsidP="00855BFA">
      <w:pPr>
        <w:widowControl/>
        <w:numPr>
          <w:ilvl w:val="0"/>
          <w:numId w:val="9"/>
        </w:numPr>
        <w:autoSpaceDE w:val="0"/>
        <w:autoSpaceDN w:val="0"/>
        <w:spacing w:line="240" w:lineRule="auto"/>
        <w:jc w:val="left"/>
        <w:textAlignment w:val="auto"/>
        <w:rPr>
          <w:rFonts w:cs="Times-Roman"/>
          <w:szCs w:val="22"/>
        </w:rPr>
      </w:pPr>
      <w:r w:rsidRPr="000C0D07">
        <w:rPr>
          <w:rFonts w:cs="Times-Roman"/>
          <w:szCs w:val="22"/>
        </w:rPr>
        <w:t>Proactive monit</w:t>
      </w:r>
      <w:r w:rsidR="00C50A91">
        <w:rPr>
          <w:rFonts w:cs="Times-Roman"/>
          <w:szCs w:val="22"/>
        </w:rPr>
        <w:t xml:space="preserve">oring of rate of </w:t>
      </w:r>
      <w:proofErr w:type="gramStart"/>
      <w:r w:rsidR="00C50A91">
        <w:rPr>
          <w:rFonts w:cs="Times-Roman"/>
          <w:szCs w:val="22"/>
        </w:rPr>
        <w:t xml:space="preserve">communication </w:t>
      </w:r>
      <w:r w:rsidRPr="000C0D07">
        <w:rPr>
          <w:rFonts w:cs="Times-Roman"/>
          <w:szCs w:val="22"/>
        </w:rPr>
        <w:t xml:space="preserve"> with</w:t>
      </w:r>
      <w:proofErr w:type="gramEnd"/>
      <w:r w:rsidRPr="000C0D07">
        <w:rPr>
          <w:rFonts w:cs="Times-Roman"/>
          <w:szCs w:val="22"/>
        </w:rPr>
        <w:t xml:space="preserve"> client web servers.</w:t>
      </w:r>
    </w:p>
    <w:p w:rsidR="00772326" w:rsidRDefault="007221FF" w:rsidP="00772326">
      <w:pPr>
        <w:pStyle w:val="Heading2"/>
      </w:pPr>
      <w:bookmarkStart w:id="94" w:name="_Toc324835463"/>
      <w:r>
        <w:t>B</w:t>
      </w:r>
      <w:r w:rsidR="00772326">
        <w:t xml:space="preserve">usiness </w:t>
      </w:r>
      <w:r>
        <w:t>C</w:t>
      </w:r>
      <w:r w:rsidR="00772326">
        <w:t xml:space="preserve">ontinuity </w:t>
      </w:r>
      <w:r>
        <w:t>P</w:t>
      </w:r>
      <w:r w:rsidR="00772326">
        <w:t>lanning (BCP)</w:t>
      </w:r>
      <w:bookmarkEnd w:id="94"/>
    </w:p>
    <w:p w:rsidR="00402739" w:rsidRPr="00752423" w:rsidRDefault="00C50A91" w:rsidP="00855BFA">
      <w:pPr>
        <w:numPr>
          <w:ilvl w:val="0"/>
          <w:numId w:val="11"/>
        </w:numPr>
      </w:pPr>
      <w:r>
        <w:t>Communities integration</w:t>
      </w:r>
      <w:r w:rsidR="00772326" w:rsidRPr="00752423">
        <w:t xml:space="preserve"> should </w:t>
      </w:r>
      <w:r w:rsidR="00402739" w:rsidRPr="00752423">
        <w:t>be deployed i</w:t>
      </w:r>
      <w:r>
        <w:t>n Sign On and Profile</w:t>
      </w:r>
    </w:p>
    <w:p w:rsidR="00402739" w:rsidRPr="00752423" w:rsidRDefault="00402739" w:rsidP="00855BFA">
      <w:pPr>
        <w:widowControl/>
        <w:numPr>
          <w:ilvl w:val="0"/>
          <w:numId w:val="11"/>
        </w:numPr>
        <w:autoSpaceDE w:val="0"/>
        <w:autoSpaceDN w:val="0"/>
        <w:spacing w:line="240" w:lineRule="auto"/>
        <w:jc w:val="left"/>
        <w:textAlignment w:val="auto"/>
        <w:rPr>
          <w:rFonts w:cs="Times-Roman"/>
          <w:szCs w:val="22"/>
        </w:rPr>
      </w:pPr>
      <w:r w:rsidRPr="00752423">
        <w:rPr>
          <w:rFonts w:cs="Times-Roman"/>
          <w:szCs w:val="22"/>
        </w:rPr>
        <w:t>Platform will support semi-automated failover in the event of a failure in either location</w:t>
      </w:r>
    </w:p>
    <w:p w:rsidR="00402739" w:rsidRPr="00C50A91" w:rsidRDefault="00402739" w:rsidP="00855BFA">
      <w:pPr>
        <w:widowControl/>
        <w:numPr>
          <w:ilvl w:val="0"/>
          <w:numId w:val="11"/>
        </w:numPr>
        <w:autoSpaceDE w:val="0"/>
        <w:autoSpaceDN w:val="0"/>
        <w:spacing w:line="240" w:lineRule="auto"/>
        <w:jc w:val="left"/>
        <w:textAlignment w:val="auto"/>
        <w:rPr>
          <w:rFonts w:cs="Times-Roman"/>
          <w:color w:val="FF0000"/>
          <w:szCs w:val="22"/>
        </w:rPr>
      </w:pPr>
      <w:r w:rsidRPr="00C50A91">
        <w:rPr>
          <w:rFonts w:cs="Times-Roman"/>
          <w:color w:val="FF0000"/>
          <w:szCs w:val="22"/>
        </w:rPr>
        <w:t>Data Back-Up: data will be backed up to tape once a day. In case of loss of data, data will be restored</w:t>
      </w:r>
      <w:r w:rsidR="000C0D07" w:rsidRPr="00C50A91">
        <w:rPr>
          <w:rFonts w:cs="Times-Roman"/>
          <w:color w:val="FF0000"/>
          <w:szCs w:val="22"/>
        </w:rPr>
        <w:t xml:space="preserve"> </w:t>
      </w:r>
      <w:r w:rsidRPr="00C50A91">
        <w:rPr>
          <w:rFonts w:cs="Times-Roman"/>
          <w:color w:val="FF0000"/>
          <w:szCs w:val="22"/>
        </w:rPr>
        <w:t>within 1 business day.</w:t>
      </w:r>
    </w:p>
    <w:p w:rsidR="007221FF" w:rsidRDefault="007221FF" w:rsidP="00E10289">
      <w:pPr>
        <w:rPr>
          <w:color w:val="1F497D"/>
          <w:szCs w:val="22"/>
        </w:rPr>
      </w:pPr>
    </w:p>
    <w:p w:rsidR="00752423" w:rsidRDefault="00752423" w:rsidP="00752423">
      <w:pPr>
        <w:pStyle w:val="Heading2"/>
      </w:pPr>
      <w:bookmarkStart w:id="95" w:name="_Toc324835464"/>
      <w:r>
        <w:t>Capacity Planning</w:t>
      </w:r>
      <w:bookmarkEnd w:id="95"/>
    </w:p>
    <w:p w:rsidR="00752423" w:rsidRPr="00752423" w:rsidRDefault="00752423" w:rsidP="00855BFA">
      <w:pPr>
        <w:widowControl/>
        <w:numPr>
          <w:ilvl w:val="0"/>
          <w:numId w:val="9"/>
        </w:numPr>
        <w:autoSpaceDE w:val="0"/>
        <w:autoSpaceDN w:val="0"/>
        <w:spacing w:line="240" w:lineRule="auto"/>
        <w:jc w:val="left"/>
        <w:textAlignment w:val="auto"/>
        <w:rPr>
          <w:rFonts w:cs="Symbol"/>
          <w:szCs w:val="22"/>
        </w:rPr>
      </w:pPr>
      <w:r w:rsidRPr="00752423">
        <w:rPr>
          <w:rFonts w:cs="Times-Roman"/>
          <w:szCs w:val="22"/>
        </w:rPr>
        <w:t>Capacity Planning will be done on a quarterly basis, based in traffic estimates provided by customers</w:t>
      </w:r>
    </w:p>
    <w:p w:rsidR="00752423" w:rsidRPr="00752423" w:rsidRDefault="00752423" w:rsidP="00855BFA">
      <w:pPr>
        <w:widowControl/>
        <w:numPr>
          <w:ilvl w:val="0"/>
          <w:numId w:val="9"/>
        </w:numPr>
        <w:autoSpaceDE w:val="0"/>
        <w:autoSpaceDN w:val="0"/>
        <w:spacing w:line="240" w:lineRule="auto"/>
        <w:jc w:val="left"/>
        <w:textAlignment w:val="auto"/>
        <w:rPr>
          <w:rFonts w:cs="Times-Roman"/>
          <w:szCs w:val="22"/>
        </w:rPr>
      </w:pPr>
      <w:r w:rsidRPr="00752423">
        <w:rPr>
          <w:rFonts w:cs="Times-Roman"/>
          <w:szCs w:val="22"/>
        </w:rPr>
        <w:t>Emergency plan for expanding capacity (data storage, rate of access for both reads and writes):</w:t>
      </w:r>
    </w:p>
    <w:p w:rsidR="00752423" w:rsidRPr="00752423" w:rsidRDefault="00752423" w:rsidP="00855BFA">
      <w:pPr>
        <w:widowControl/>
        <w:numPr>
          <w:ilvl w:val="0"/>
          <w:numId w:val="9"/>
        </w:numPr>
        <w:autoSpaceDE w:val="0"/>
        <w:autoSpaceDN w:val="0"/>
        <w:spacing w:line="240" w:lineRule="auto"/>
        <w:jc w:val="left"/>
        <w:textAlignment w:val="auto"/>
        <w:rPr>
          <w:rFonts w:cs="Times-Roman"/>
          <w:szCs w:val="22"/>
        </w:rPr>
      </w:pPr>
      <w:r w:rsidRPr="00752423">
        <w:rPr>
          <w:rFonts w:cs="Times-Roman"/>
          <w:szCs w:val="22"/>
        </w:rPr>
        <w:t>Expand by 15% : 5 business days</w:t>
      </w:r>
    </w:p>
    <w:p w:rsidR="00A702E0" w:rsidRPr="00084AA2" w:rsidRDefault="00752423" w:rsidP="00855BFA">
      <w:pPr>
        <w:numPr>
          <w:ilvl w:val="0"/>
          <w:numId w:val="9"/>
        </w:numPr>
        <w:rPr>
          <w:szCs w:val="22"/>
        </w:rPr>
      </w:pPr>
      <w:r w:rsidRPr="00752423">
        <w:rPr>
          <w:rFonts w:cs="Times-Roman"/>
          <w:szCs w:val="22"/>
        </w:rPr>
        <w:t>Expand by more than 15% - 30 business days</w:t>
      </w:r>
    </w:p>
    <w:p w:rsidR="00084AA2" w:rsidRPr="00A702E0" w:rsidRDefault="00084AA2" w:rsidP="00855BFA">
      <w:pPr>
        <w:numPr>
          <w:ilvl w:val="0"/>
          <w:numId w:val="9"/>
        </w:numPr>
        <w:rPr>
          <w:szCs w:val="22"/>
        </w:rPr>
      </w:pPr>
      <w:r>
        <w:rPr>
          <w:rFonts w:cs="Times-Roman"/>
          <w:szCs w:val="22"/>
        </w:rPr>
        <w:t xml:space="preserve">Traffic Estimates by Customer: </w:t>
      </w:r>
      <w:proofErr w:type="spellStart"/>
      <w:r>
        <w:rPr>
          <w:rFonts w:cs="Times-Roman"/>
          <w:szCs w:val="22"/>
        </w:rPr>
        <w:t>tbd</w:t>
      </w:r>
      <w:proofErr w:type="spellEnd"/>
    </w:p>
    <w:p w:rsidR="00A702E0" w:rsidRDefault="00A702E0" w:rsidP="00A702E0">
      <w:pPr>
        <w:rPr>
          <w:rFonts w:cs="Times-Roman"/>
          <w:szCs w:val="22"/>
        </w:rPr>
      </w:pPr>
    </w:p>
    <w:p w:rsidR="00752423" w:rsidRPr="00752423" w:rsidRDefault="00A702E0" w:rsidP="00A702E0">
      <w:pPr>
        <w:pStyle w:val="Heading2"/>
        <w:rPr>
          <w:rFonts w:ascii="Calibri" w:hAnsi="Calibri"/>
        </w:rPr>
      </w:pPr>
      <w:bookmarkStart w:id="96" w:name="_Toc324835465"/>
      <w:r>
        <w:t>Escalations</w:t>
      </w:r>
      <w:bookmarkEnd w:id="96"/>
      <w:r w:rsidR="00752423" w:rsidRPr="00752423">
        <w:rPr>
          <w:rFonts w:ascii="Calibri" w:hAnsi="Calibri"/>
        </w:rPr>
        <w:t xml:space="preserve"> </w:t>
      </w:r>
    </w:p>
    <w:p w:rsidR="00752423" w:rsidRPr="00A702E0" w:rsidRDefault="00C50A91" w:rsidP="00855BFA">
      <w:pPr>
        <w:numPr>
          <w:ilvl w:val="0"/>
          <w:numId w:val="12"/>
        </w:numPr>
        <w:rPr>
          <w:szCs w:val="22"/>
        </w:rPr>
      </w:pPr>
      <w:r>
        <w:rPr>
          <w:szCs w:val="22"/>
        </w:rPr>
        <w:t>CCN will be integrated into Communities and will have its own escalation plan</w:t>
      </w:r>
    </w:p>
    <w:p w:rsidR="008735AF" w:rsidRDefault="008735AF">
      <w:pPr>
        <w:widowControl/>
        <w:adjustRightInd/>
        <w:spacing w:line="240" w:lineRule="auto"/>
        <w:jc w:val="left"/>
        <w:textAlignment w:val="auto"/>
        <w:rPr>
          <w:color w:val="1F497D"/>
          <w:szCs w:val="22"/>
        </w:rPr>
      </w:pPr>
    </w:p>
    <w:p w:rsidR="00C13DB4" w:rsidRDefault="00C13DB4" w:rsidP="00E10289">
      <w:pPr>
        <w:rPr>
          <w:color w:val="1F497D"/>
          <w:szCs w:val="22"/>
        </w:rPr>
      </w:pPr>
    </w:p>
    <w:p w:rsidR="00C13DB4" w:rsidRDefault="00C13DB4" w:rsidP="00C13DB4">
      <w:pPr>
        <w:pStyle w:val="Heading2"/>
        <w:numPr>
          <w:ilvl w:val="0"/>
          <w:numId w:val="3"/>
        </w:numPr>
        <w:shd w:val="pct20" w:color="auto" w:fill="auto"/>
        <w:tabs>
          <w:tab w:val="clear" w:pos="1152"/>
          <w:tab w:val="num" w:pos="270"/>
        </w:tabs>
        <w:spacing w:before="0"/>
        <w:ind w:left="270" w:hanging="270"/>
        <w:rPr>
          <w:rFonts w:cs="Arial"/>
          <w:sz w:val="28"/>
        </w:rPr>
      </w:pPr>
      <w:bookmarkStart w:id="97" w:name="_Toc324835466"/>
      <w:r>
        <w:rPr>
          <w:rFonts w:cs="Arial"/>
          <w:sz w:val="28"/>
        </w:rPr>
        <w:t>International</w:t>
      </w:r>
      <w:bookmarkEnd w:id="97"/>
    </w:p>
    <w:p w:rsidR="00C30C2E" w:rsidRDefault="00572273" w:rsidP="00C30C2E">
      <w:r>
        <w:t>Support some non-</w:t>
      </w:r>
      <w:proofErr w:type="spellStart"/>
      <w:r>
        <w:t>english</w:t>
      </w:r>
      <w:proofErr w:type="spellEnd"/>
      <w:r>
        <w:t xml:space="preserve"> language reviews: Spanish (US), French (Canada), </w:t>
      </w:r>
      <w:proofErr w:type="gramStart"/>
      <w:r>
        <w:t>Other</w:t>
      </w:r>
      <w:proofErr w:type="gramEnd"/>
      <w:r>
        <w:t>?</w:t>
      </w:r>
    </w:p>
    <w:p w:rsidR="00C30C2E" w:rsidRPr="00C30C2E" w:rsidRDefault="00C30C2E" w:rsidP="00C30C2E">
      <w:pPr>
        <w:rPr>
          <w:sz w:val="24"/>
        </w:rPr>
      </w:pPr>
    </w:p>
    <w:p w:rsidR="00C30C2E" w:rsidRDefault="00C30C2E" w:rsidP="00C30C2E">
      <w:pPr>
        <w:pStyle w:val="Heading2"/>
        <w:numPr>
          <w:ilvl w:val="0"/>
          <w:numId w:val="3"/>
        </w:numPr>
        <w:shd w:val="pct20" w:color="auto" w:fill="auto"/>
        <w:tabs>
          <w:tab w:val="clear" w:pos="1152"/>
          <w:tab w:val="num" w:pos="270"/>
        </w:tabs>
        <w:spacing w:before="0"/>
        <w:ind w:left="270" w:hanging="270"/>
        <w:rPr>
          <w:rFonts w:cs="Arial"/>
          <w:sz w:val="28"/>
        </w:rPr>
      </w:pPr>
      <w:bookmarkStart w:id="98" w:name="_Toc324835467"/>
      <w:r>
        <w:rPr>
          <w:rFonts w:cs="Arial"/>
          <w:sz w:val="28"/>
        </w:rPr>
        <w:t>Legal</w:t>
      </w:r>
      <w:bookmarkEnd w:id="98"/>
    </w:p>
    <w:p w:rsidR="00C13DB4" w:rsidRDefault="00C13DB4" w:rsidP="00E10289">
      <w:pPr>
        <w:rPr>
          <w:color w:val="1F497D"/>
          <w:szCs w:val="22"/>
        </w:rPr>
      </w:pPr>
    </w:p>
    <w:p w:rsidR="000718B4" w:rsidRDefault="000718B4" w:rsidP="00E10289">
      <w:pPr>
        <w:rPr>
          <w:color w:val="1F497D"/>
          <w:szCs w:val="22"/>
        </w:rPr>
      </w:pPr>
    </w:p>
    <w:p w:rsidR="00537F88" w:rsidRDefault="00537F88" w:rsidP="00537F88">
      <w:pPr>
        <w:pStyle w:val="Heading2"/>
        <w:numPr>
          <w:ilvl w:val="0"/>
          <w:numId w:val="3"/>
        </w:numPr>
        <w:shd w:val="pct20" w:color="auto" w:fill="auto"/>
        <w:tabs>
          <w:tab w:val="clear" w:pos="1152"/>
          <w:tab w:val="num" w:pos="270"/>
        </w:tabs>
        <w:spacing w:before="0"/>
        <w:ind w:left="270" w:hanging="270"/>
        <w:rPr>
          <w:rFonts w:cs="Arial"/>
          <w:sz w:val="28"/>
        </w:rPr>
      </w:pPr>
      <w:bookmarkStart w:id="99" w:name="_Toc324835468"/>
      <w:r>
        <w:rPr>
          <w:rFonts w:cs="Arial"/>
          <w:sz w:val="28"/>
        </w:rPr>
        <w:t>SEO and Marketing</w:t>
      </w:r>
      <w:bookmarkEnd w:id="99"/>
      <w:r>
        <w:rPr>
          <w:rFonts w:cs="Arial"/>
          <w:sz w:val="28"/>
        </w:rPr>
        <w:t xml:space="preserve"> </w:t>
      </w:r>
    </w:p>
    <w:p w:rsidR="00F955DC" w:rsidRDefault="00F955DC" w:rsidP="00F955DC">
      <w:pPr>
        <w:pStyle w:val="ListParagraph"/>
        <w:widowControl/>
        <w:adjustRightInd/>
        <w:spacing w:line="240" w:lineRule="auto"/>
        <w:ind w:left="1080"/>
        <w:contextualSpacing w:val="0"/>
        <w:jc w:val="left"/>
        <w:textAlignment w:val="auto"/>
        <w:rPr>
          <w:color w:val="1F497D"/>
          <w:szCs w:val="22"/>
        </w:rPr>
      </w:pPr>
    </w:p>
    <w:p w:rsidR="005651CB" w:rsidRDefault="005651CB" w:rsidP="00F955DC">
      <w:pPr>
        <w:pStyle w:val="ListParagraph"/>
        <w:widowControl/>
        <w:adjustRightInd/>
        <w:spacing w:line="240" w:lineRule="auto"/>
        <w:ind w:left="1080"/>
        <w:contextualSpacing w:val="0"/>
        <w:jc w:val="left"/>
        <w:textAlignment w:val="auto"/>
        <w:rPr>
          <w:color w:val="1F497D"/>
          <w:szCs w:val="22"/>
        </w:rPr>
      </w:pPr>
    </w:p>
    <w:p w:rsidR="0087174E" w:rsidRPr="00E41FED" w:rsidRDefault="00572273" w:rsidP="00BB2154">
      <w:pPr>
        <w:pStyle w:val="Heading2"/>
        <w:numPr>
          <w:ilvl w:val="0"/>
          <w:numId w:val="3"/>
        </w:numPr>
        <w:shd w:val="pct20" w:color="auto" w:fill="auto"/>
        <w:tabs>
          <w:tab w:val="clear" w:pos="1152"/>
          <w:tab w:val="num" w:pos="270"/>
        </w:tabs>
        <w:spacing w:before="0"/>
        <w:ind w:left="270" w:hanging="270"/>
        <w:rPr>
          <w:rFonts w:cs="Arial"/>
          <w:sz w:val="28"/>
        </w:rPr>
      </w:pPr>
      <w:bookmarkStart w:id="100" w:name="_Toc290518974"/>
      <w:bookmarkStart w:id="101" w:name="_Toc290518979"/>
      <w:bookmarkStart w:id="102" w:name="_Toc290518980"/>
      <w:bookmarkStart w:id="103" w:name="_Toc290518981"/>
      <w:bookmarkStart w:id="104" w:name="_Toc290518982"/>
      <w:bookmarkStart w:id="105" w:name="_Toc290518984"/>
      <w:bookmarkStart w:id="106" w:name="_Toc324835469"/>
      <w:bookmarkEnd w:id="100"/>
      <w:bookmarkEnd w:id="101"/>
      <w:bookmarkEnd w:id="102"/>
      <w:bookmarkEnd w:id="103"/>
      <w:bookmarkEnd w:id="104"/>
      <w:bookmarkEnd w:id="105"/>
      <w:proofErr w:type="gramStart"/>
      <w:r>
        <w:rPr>
          <w:rFonts w:cs="Arial"/>
          <w:sz w:val="28"/>
        </w:rPr>
        <w:lastRenderedPageBreak/>
        <w:t xml:space="preserve">Other </w:t>
      </w:r>
      <w:r w:rsidR="00B86D0C" w:rsidRPr="00E41FED">
        <w:rPr>
          <w:rFonts w:cs="Arial"/>
          <w:sz w:val="28"/>
        </w:rPr>
        <w:t xml:space="preserve"> </w:t>
      </w:r>
      <w:r w:rsidR="003D58AD">
        <w:rPr>
          <w:rFonts w:cs="Arial"/>
          <w:sz w:val="28"/>
        </w:rPr>
        <w:t>Stuff</w:t>
      </w:r>
      <w:bookmarkEnd w:id="106"/>
      <w:proofErr w:type="gramEnd"/>
    </w:p>
    <w:p w:rsidR="0087174E" w:rsidRPr="00E41FED" w:rsidRDefault="00295E0D" w:rsidP="00E41FED">
      <w:pPr>
        <w:pStyle w:val="Heading2"/>
        <w:tabs>
          <w:tab w:val="left" w:pos="810"/>
        </w:tabs>
        <w:ind w:left="810" w:hanging="540"/>
      </w:pPr>
      <w:r>
        <w:t xml:space="preserve"> </w:t>
      </w:r>
      <w:bookmarkStart w:id="107" w:name="_Toc324835470"/>
      <w:r w:rsidR="008F18C0">
        <w:t>Future Business Flow</w:t>
      </w:r>
      <w:bookmarkEnd w:id="107"/>
    </w:p>
    <w:p w:rsidR="0087174E" w:rsidRPr="00E41FED" w:rsidRDefault="0087174E" w:rsidP="00E41FED">
      <w:pPr>
        <w:pStyle w:val="Heading2"/>
        <w:tabs>
          <w:tab w:val="left" w:pos="810"/>
        </w:tabs>
        <w:ind w:left="810" w:hanging="540"/>
      </w:pPr>
      <w:bookmarkStart w:id="108" w:name="_Toc324835471"/>
      <w:r w:rsidRPr="00E41FED">
        <w:t>Other Business Area</w:t>
      </w:r>
      <w:r w:rsidR="00ED4FA6" w:rsidRPr="00E41FED">
        <w:t>s</w:t>
      </w:r>
      <w:r w:rsidRPr="00E41FED">
        <w:t xml:space="preserve"> / Departments Impacted</w:t>
      </w:r>
      <w:bookmarkEnd w:id="108"/>
    </w:p>
    <w:p w:rsidR="00B86D0C" w:rsidRPr="00E41FED" w:rsidRDefault="00B86D0C" w:rsidP="00E41FED">
      <w:pPr>
        <w:ind w:left="900"/>
        <w:rPr>
          <w:rFonts w:ascii="Arial" w:hAnsi="Arial" w:cs="Arial"/>
          <w:b/>
          <w:i/>
          <w:color w:val="0000FF"/>
          <w:sz w:val="20"/>
          <w:szCs w:val="20"/>
        </w:rPr>
      </w:pPr>
    </w:p>
    <w:tbl>
      <w:tblPr>
        <w:tblW w:w="9341" w:type="dxa"/>
        <w:tblInd w:w="948" w:type="dxa"/>
        <w:tblLayout w:type="fixed"/>
        <w:tblLook w:val="0000"/>
      </w:tblPr>
      <w:tblGrid>
        <w:gridCol w:w="2280"/>
        <w:gridCol w:w="2520"/>
        <w:gridCol w:w="2103"/>
        <w:gridCol w:w="2438"/>
      </w:tblGrid>
      <w:tr w:rsidR="00B86D0C" w:rsidRPr="009C46F9">
        <w:trPr>
          <w:trHeight w:val="90"/>
        </w:trPr>
        <w:tc>
          <w:tcPr>
            <w:tcW w:w="2280" w:type="dxa"/>
            <w:tcBorders>
              <w:top w:val="nil"/>
              <w:left w:val="nil"/>
              <w:bottom w:val="nil"/>
              <w:right w:val="nil"/>
            </w:tcBorders>
          </w:tcPr>
          <w:p w:rsidR="00B86D0C" w:rsidRPr="009C46F9" w:rsidRDefault="00D609A5"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Domestic</w:t>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Stores</w:t>
            </w:r>
          </w:p>
          <w:p w:rsidR="00B86D0C" w:rsidRPr="009C46F9" w:rsidRDefault="00D609A5"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Offshore</w:t>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Stores</w:t>
            </w:r>
          </w:p>
          <w:p w:rsidR="00B86D0C" w:rsidRPr="009C46F9" w:rsidRDefault="00D609A5"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Super K Stores</w:t>
            </w:r>
          </w:p>
          <w:p w:rsidR="00B86D0C" w:rsidRPr="009C46F9" w:rsidRDefault="00D609A5"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Store Ops</w:t>
            </w:r>
          </w:p>
          <w:p w:rsidR="00B86D0C" w:rsidRPr="009C46F9" w:rsidRDefault="00D609A5"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Store Conversions</w:t>
            </w:r>
          </w:p>
          <w:p w:rsidR="0087174E" w:rsidRPr="009C46F9" w:rsidRDefault="00D609A5"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Distribution Centers</w:t>
            </w:r>
          </w:p>
          <w:p w:rsidR="00B86D0C" w:rsidRDefault="00D609A5" w:rsidP="00046B44">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5C487E"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5C487E" w:rsidRPr="009C46F9">
              <w:rPr>
                <w:rFonts w:ascii="Arial" w:hAnsi="Arial" w:cs="Arial"/>
                <w:b/>
                <w:color w:val="000000"/>
                <w:sz w:val="20"/>
                <w:szCs w:val="20"/>
              </w:rPr>
              <w:t xml:space="preserve"> </w:t>
            </w:r>
            <w:r w:rsidR="005C487E" w:rsidRPr="009C46F9">
              <w:rPr>
                <w:rFonts w:ascii="Arial" w:hAnsi="Arial" w:cs="Arial"/>
                <w:color w:val="000000"/>
                <w:sz w:val="20"/>
                <w:szCs w:val="20"/>
              </w:rPr>
              <w:t>Legal</w:t>
            </w:r>
          </w:p>
          <w:p w:rsidR="009700FF" w:rsidRPr="009C46F9" w:rsidRDefault="00D609A5" w:rsidP="009700FF">
            <w:pPr>
              <w:spacing w:line="240" w:lineRule="atLeast"/>
              <w:ind w:left="288" w:hanging="288"/>
              <w:rPr>
                <w:rFonts w:ascii="Arial" w:hAnsi="Arial" w:cs="Arial"/>
                <w:color w:val="000000"/>
                <w:sz w:val="20"/>
                <w:szCs w:val="20"/>
              </w:rPr>
            </w:pPr>
            <w:r>
              <w:rPr>
                <w:rFonts w:ascii="Arial" w:hAnsi="Arial" w:cs="Arial"/>
                <w:b/>
                <w:color w:val="000000"/>
                <w:sz w:val="20"/>
                <w:szCs w:val="20"/>
              </w:rPr>
              <w:fldChar w:fldCharType="begin">
                <w:ffData>
                  <w:name w:val=""/>
                  <w:enabled/>
                  <w:calcOnExit w:val="0"/>
                  <w:checkBox>
                    <w:size w:val="16"/>
                    <w:default w:val="1"/>
                  </w:checkBox>
                </w:ffData>
              </w:fldChar>
            </w:r>
            <w:r w:rsidR="008F6641">
              <w:rPr>
                <w:rFonts w:ascii="Arial" w:hAnsi="Arial" w:cs="Arial"/>
                <w:b/>
                <w:color w:val="000000"/>
                <w:sz w:val="20"/>
                <w:szCs w:val="20"/>
              </w:rPr>
              <w:instrText xml:space="preserve"> FORMCHECKBOX </w:instrText>
            </w:r>
            <w:r>
              <w:rPr>
                <w:rFonts w:ascii="Arial" w:hAnsi="Arial" w:cs="Arial"/>
                <w:b/>
                <w:color w:val="000000"/>
                <w:sz w:val="20"/>
                <w:szCs w:val="20"/>
              </w:rPr>
            </w:r>
            <w:r>
              <w:rPr>
                <w:rFonts w:ascii="Arial" w:hAnsi="Arial" w:cs="Arial"/>
                <w:b/>
                <w:color w:val="000000"/>
                <w:sz w:val="20"/>
                <w:szCs w:val="20"/>
              </w:rPr>
              <w:fldChar w:fldCharType="end"/>
            </w:r>
            <w:r w:rsidR="009700FF" w:rsidRPr="009C46F9">
              <w:rPr>
                <w:rFonts w:ascii="Arial" w:hAnsi="Arial" w:cs="Arial"/>
                <w:b/>
                <w:color w:val="000000"/>
                <w:sz w:val="20"/>
                <w:szCs w:val="20"/>
              </w:rPr>
              <w:t xml:space="preserve"> </w:t>
            </w:r>
            <w:smartTag w:uri="urn:schemas-microsoft-com:office:smarttags" w:element="City">
              <w:smartTag w:uri="urn:schemas-microsoft-com:office:smarttags" w:element="place">
                <w:r w:rsidR="009700FF">
                  <w:rPr>
                    <w:rFonts w:ascii="Arial" w:hAnsi="Arial" w:cs="Arial"/>
                    <w:color w:val="000000"/>
                    <w:sz w:val="20"/>
                    <w:szCs w:val="20"/>
                  </w:rPr>
                  <w:t>Mobile</w:t>
                </w:r>
              </w:smartTag>
            </w:smartTag>
          </w:p>
        </w:tc>
        <w:tc>
          <w:tcPr>
            <w:tcW w:w="2520" w:type="dxa"/>
            <w:tcBorders>
              <w:top w:val="nil"/>
              <w:left w:val="nil"/>
              <w:bottom w:val="nil"/>
              <w:right w:val="nil"/>
            </w:tcBorders>
          </w:tcPr>
          <w:p w:rsidR="00B86D0C" w:rsidRDefault="00D609A5"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Merchandising</w:t>
            </w:r>
          </w:p>
          <w:p w:rsidR="002651CB" w:rsidRPr="009C46F9" w:rsidRDefault="00D609A5"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9700FF"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9700FF" w:rsidRPr="009C46F9">
              <w:rPr>
                <w:rFonts w:ascii="Arial" w:hAnsi="Arial" w:cs="Arial"/>
                <w:b/>
                <w:color w:val="000000"/>
                <w:sz w:val="20"/>
                <w:szCs w:val="20"/>
              </w:rPr>
              <w:t xml:space="preserve"> </w:t>
            </w:r>
            <w:r w:rsidR="009700FF">
              <w:rPr>
                <w:rFonts w:ascii="Arial" w:hAnsi="Arial" w:cs="Arial"/>
                <w:color w:val="000000"/>
                <w:sz w:val="20"/>
                <w:szCs w:val="20"/>
              </w:rPr>
              <w:t>International</w:t>
            </w:r>
          </w:p>
          <w:p w:rsidR="00B86D0C" w:rsidRPr="009C46F9" w:rsidRDefault="00D609A5"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color w:val="000000"/>
                <w:sz w:val="20"/>
                <w:szCs w:val="20"/>
              </w:rPr>
              <w:t xml:space="preserve"> Cross Merchandising</w:t>
            </w:r>
          </w:p>
          <w:p w:rsidR="00B86D0C" w:rsidRPr="009C46F9" w:rsidRDefault="00D609A5"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 xml:space="preserve">Merchandise </w:t>
            </w:r>
            <w:proofErr w:type="spellStart"/>
            <w:r w:rsidR="00B86D0C" w:rsidRPr="009C46F9">
              <w:rPr>
                <w:rFonts w:ascii="Arial" w:hAnsi="Arial" w:cs="Arial"/>
                <w:color w:val="000000"/>
                <w:sz w:val="20"/>
                <w:szCs w:val="20"/>
              </w:rPr>
              <w:t>Prchsing</w:t>
            </w:r>
            <w:proofErr w:type="spellEnd"/>
          </w:p>
          <w:p w:rsidR="00B86D0C" w:rsidRPr="009C46F9" w:rsidRDefault="00D609A5"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Non-</w:t>
            </w:r>
            <w:proofErr w:type="spellStart"/>
            <w:r w:rsidR="00B86D0C" w:rsidRPr="009C46F9">
              <w:rPr>
                <w:rFonts w:ascii="Arial" w:hAnsi="Arial" w:cs="Arial"/>
                <w:color w:val="000000"/>
                <w:sz w:val="20"/>
                <w:szCs w:val="20"/>
              </w:rPr>
              <w:t>Merch</w:t>
            </w:r>
            <w:proofErr w:type="spellEnd"/>
            <w:r w:rsidR="00B86D0C" w:rsidRPr="009C46F9">
              <w:rPr>
                <w:rFonts w:ascii="Arial" w:hAnsi="Arial" w:cs="Arial"/>
                <w:color w:val="000000"/>
                <w:sz w:val="20"/>
                <w:szCs w:val="20"/>
              </w:rPr>
              <w:t xml:space="preserve">. </w:t>
            </w:r>
            <w:proofErr w:type="spellStart"/>
            <w:r w:rsidR="00B86D0C" w:rsidRPr="009C46F9">
              <w:rPr>
                <w:rFonts w:ascii="Arial" w:hAnsi="Arial" w:cs="Arial"/>
                <w:color w:val="000000"/>
                <w:sz w:val="20"/>
                <w:szCs w:val="20"/>
              </w:rPr>
              <w:t>Prchsing</w:t>
            </w:r>
            <w:proofErr w:type="spellEnd"/>
          </w:p>
          <w:p w:rsidR="00B86D0C" w:rsidRPr="009C46F9" w:rsidRDefault="00D609A5"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proofErr w:type="spellStart"/>
            <w:r w:rsidR="00B86D0C" w:rsidRPr="009C46F9">
              <w:rPr>
                <w:rFonts w:ascii="Arial" w:hAnsi="Arial" w:cs="Arial"/>
                <w:color w:val="000000"/>
                <w:sz w:val="20"/>
                <w:szCs w:val="20"/>
              </w:rPr>
              <w:t>Decon</w:t>
            </w:r>
            <w:proofErr w:type="spellEnd"/>
            <w:r w:rsidR="00B86D0C" w:rsidRPr="009C46F9">
              <w:rPr>
                <w:rFonts w:ascii="Arial" w:hAnsi="Arial" w:cs="Arial"/>
                <w:color w:val="000000"/>
                <w:sz w:val="20"/>
                <w:szCs w:val="20"/>
              </w:rPr>
              <w:t xml:space="preserve"> Center</w:t>
            </w:r>
          </w:p>
          <w:p w:rsidR="00B86D0C" w:rsidRPr="009C46F9" w:rsidRDefault="00D609A5"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Supply Chain Ops</w:t>
            </w:r>
          </w:p>
          <w:p w:rsidR="00B86D0C" w:rsidRPr="009C46F9" w:rsidRDefault="00D609A5"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Supplier</w:t>
            </w:r>
          </w:p>
        </w:tc>
        <w:tc>
          <w:tcPr>
            <w:tcW w:w="2103" w:type="dxa"/>
            <w:tcBorders>
              <w:top w:val="nil"/>
              <w:left w:val="nil"/>
              <w:bottom w:val="nil"/>
              <w:right w:val="nil"/>
            </w:tcBorders>
          </w:tcPr>
          <w:p w:rsidR="00B86D0C" w:rsidRPr="009C46F9" w:rsidRDefault="00D609A5"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Purchasing</w:t>
            </w:r>
          </w:p>
          <w:p w:rsidR="00B86D0C" w:rsidRPr="009C46F9" w:rsidRDefault="00D609A5"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Sourcing</w:t>
            </w:r>
          </w:p>
          <w:p w:rsidR="00B86D0C" w:rsidRPr="009C46F9" w:rsidRDefault="00D609A5"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Corporate Center</w:t>
            </w:r>
          </w:p>
          <w:p w:rsidR="00B86D0C" w:rsidRPr="009C46F9" w:rsidRDefault="00D609A5"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Overseas Offices</w:t>
            </w:r>
          </w:p>
          <w:p w:rsidR="00B86D0C" w:rsidRPr="009C46F9" w:rsidRDefault="00D609A5"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GENCO</w:t>
            </w:r>
          </w:p>
          <w:p w:rsidR="00B86D0C" w:rsidRDefault="00D609A5" w:rsidP="008C3B91">
            <w:pPr>
              <w:spacing w:line="240" w:lineRule="atLeast"/>
              <w:ind w:left="288" w:hanging="288"/>
              <w:rPr>
                <w:rFonts w:ascii="Arial" w:hAnsi="Arial" w:cs="Arial"/>
                <w:color w:val="000000"/>
                <w:sz w:val="20"/>
                <w:szCs w:val="20"/>
              </w:rPr>
            </w:pPr>
            <w:r>
              <w:rPr>
                <w:rFonts w:ascii="Arial" w:hAnsi="Arial" w:cs="Arial"/>
                <w:b/>
                <w:color w:val="000000"/>
                <w:sz w:val="20"/>
                <w:szCs w:val="20"/>
              </w:rPr>
              <w:fldChar w:fldCharType="begin">
                <w:ffData>
                  <w:name w:val=""/>
                  <w:enabled/>
                  <w:calcOnExit w:val="0"/>
                  <w:checkBox>
                    <w:size w:val="16"/>
                    <w:default w:val="1"/>
                  </w:checkBox>
                </w:ffData>
              </w:fldChar>
            </w:r>
            <w:r w:rsidR="008F6641">
              <w:rPr>
                <w:rFonts w:ascii="Arial" w:hAnsi="Arial" w:cs="Arial"/>
                <w:b/>
                <w:color w:val="000000"/>
                <w:sz w:val="20"/>
                <w:szCs w:val="20"/>
              </w:rPr>
              <w:instrText xml:space="preserve"> FORMCHECKBOX </w:instrText>
            </w:r>
            <w:r>
              <w:rPr>
                <w:rFonts w:ascii="Arial" w:hAnsi="Arial" w:cs="Arial"/>
                <w:b/>
                <w:color w:val="000000"/>
                <w:sz w:val="20"/>
                <w:szCs w:val="20"/>
              </w:rPr>
            </w:r>
            <w:r>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Marketing</w:t>
            </w:r>
          </w:p>
          <w:p w:rsidR="009700FF" w:rsidRPr="009C46F9" w:rsidRDefault="00D609A5" w:rsidP="008C3B91">
            <w:pPr>
              <w:spacing w:line="240" w:lineRule="atLeast"/>
              <w:ind w:left="288" w:hanging="288"/>
              <w:rPr>
                <w:rFonts w:ascii="Arial" w:hAnsi="Arial" w:cs="Arial"/>
                <w:b/>
                <w:color w:val="000000"/>
                <w:sz w:val="20"/>
                <w:szCs w:val="20"/>
              </w:rPr>
            </w:pPr>
            <w:r>
              <w:rPr>
                <w:rFonts w:ascii="Arial" w:hAnsi="Arial" w:cs="Arial"/>
                <w:b/>
                <w:color w:val="000000"/>
                <w:sz w:val="20"/>
                <w:szCs w:val="20"/>
              </w:rPr>
              <w:fldChar w:fldCharType="begin">
                <w:ffData>
                  <w:name w:val=""/>
                  <w:enabled/>
                  <w:calcOnExit w:val="0"/>
                  <w:checkBox>
                    <w:size w:val="16"/>
                    <w:default w:val="0"/>
                  </w:checkBox>
                </w:ffData>
              </w:fldChar>
            </w:r>
            <w:r w:rsidR="005651CB">
              <w:rPr>
                <w:rFonts w:ascii="Arial" w:hAnsi="Arial" w:cs="Arial"/>
                <w:b/>
                <w:color w:val="000000"/>
                <w:sz w:val="20"/>
                <w:szCs w:val="20"/>
              </w:rPr>
              <w:instrText xml:space="preserve"> FORMCHECKBOX </w:instrText>
            </w:r>
            <w:r>
              <w:rPr>
                <w:rFonts w:ascii="Arial" w:hAnsi="Arial" w:cs="Arial"/>
                <w:b/>
                <w:color w:val="000000"/>
                <w:sz w:val="20"/>
                <w:szCs w:val="20"/>
              </w:rPr>
            </w:r>
            <w:r>
              <w:rPr>
                <w:rFonts w:ascii="Arial" w:hAnsi="Arial" w:cs="Arial"/>
                <w:b/>
                <w:color w:val="000000"/>
                <w:sz w:val="20"/>
                <w:szCs w:val="20"/>
              </w:rPr>
              <w:fldChar w:fldCharType="end"/>
            </w:r>
            <w:r w:rsidR="009700FF" w:rsidRPr="009C46F9">
              <w:rPr>
                <w:rFonts w:ascii="Arial" w:hAnsi="Arial" w:cs="Arial"/>
                <w:b/>
                <w:color w:val="000000"/>
                <w:sz w:val="20"/>
                <w:szCs w:val="20"/>
              </w:rPr>
              <w:t xml:space="preserve"> </w:t>
            </w:r>
            <w:proofErr w:type="spellStart"/>
            <w:r w:rsidR="009700FF">
              <w:rPr>
                <w:rFonts w:ascii="Arial" w:hAnsi="Arial" w:cs="Arial"/>
                <w:color w:val="000000"/>
                <w:sz w:val="20"/>
                <w:szCs w:val="20"/>
              </w:rPr>
              <w:t>MyGofer</w:t>
            </w:r>
            <w:proofErr w:type="spellEnd"/>
          </w:p>
          <w:p w:rsidR="00B86D0C" w:rsidRPr="009C46F9" w:rsidRDefault="00D609A5"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Home Services</w:t>
            </w:r>
          </w:p>
        </w:tc>
        <w:tc>
          <w:tcPr>
            <w:tcW w:w="2438" w:type="dxa"/>
            <w:tcBorders>
              <w:top w:val="nil"/>
              <w:left w:val="nil"/>
              <w:bottom w:val="nil"/>
              <w:right w:val="nil"/>
            </w:tcBorders>
          </w:tcPr>
          <w:p w:rsidR="00B86D0C" w:rsidRPr="009C46F9" w:rsidRDefault="00D609A5" w:rsidP="008C3B91">
            <w:pPr>
              <w:spacing w:line="240" w:lineRule="atLeast"/>
              <w:ind w:left="288" w:hanging="288"/>
              <w:rPr>
                <w:rFonts w:ascii="Arial" w:hAnsi="Arial" w:cs="Arial"/>
                <w:b/>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Credit</w:t>
            </w:r>
          </w:p>
          <w:p w:rsidR="00B86D0C" w:rsidRPr="009C46F9" w:rsidRDefault="00D609A5"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Audit Services</w:t>
            </w:r>
          </w:p>
          <w:p w:rsidR="00B86D0C" w:rsidRPr="009C46F9" w:rsidRDefault="00D609A5"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Asset Protection</w:t>
            </w:r>
          </w:p>
          <w:p w:rsidR="00B86D0C" w:rsidRPr="009C46F9" w:rsidRDefault="00D609A5"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Finance/Accounting</w:t>
            </w:r>
          </w:p>
          <w:p w:rsidR="00B86D0C" w:rsidRPr="009C46F9" w:rsidRDefault="00D609A5"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Human Resources</w:t>
            </w:r>
          </w:p>
          <w:p w:rsidR="00B86D0C" w:rsidRPr="009C46F9" w:rsidRDefault="00D609A5"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Payroll</w:t>
            </w:r>
          </w:p>
          <w:p w:rsidR="00B86D0C" w:rsidRPr="009C46F9" w:rsidRDefault="00D609A5" w:rsidP="008C3B91">
            <w:pPr>
              <w:spacing w:line="240" w:lineRule="atLeast"/>
              <w:ind w:left="288" w:hanging="288"/>
              <w:rPr>
                <w:rFonts w:ascii="Arial" w:hAnsi="Arial" w:cs="Arial"/>
                <w:b/>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Other:</w:t>
            </w:r>
          </w:p>
        </w:tc>
      </w:tr>
    </w:tbl>
    <w:p w:rsidR="00351E58" w:rsidRPr="00E41FED" w:rsidRDefault="009700FF" w:rsidP="00E41FED">
      <w:pPr>
        <w:pStyle w:val="Heading2"/>
        <w:tabs>
          <w:tab w:val="left" w:pos="810"/>
        </w:tabs>
        <w:ind w:left="810" w:hanging="540"/>
      </w:pPr>
      <w:bookmarkStart w:id="109" w:name="_Toc324835472"/>
      <w:r w:rsidRPr="00E41FED">
        <w:t>Properties</w:t>
      </w:r>
      <w:r w:rsidR="001B3376" w:rsidRPr="00E41FED">
        <w:t xml:space="preserve"> </w:t>
      </w:r>
      <w:r w:rsidR="001469B7" w:rsidRPr="00E41FED">
        <w:t>to be i</w:t>
      </w:r>
      <w:r w:rsidR="001B3376" w:rsidRPr="00E41FED">
        <w:t>mpacted</w:t>
      </w:r>
      <w:bookmarkEnd w:id="109"/>
      <w:r w:rsidR="001B3376" w:rsidRPr="00E41FED">
        <w:t xml:space="preserve"> </w:t>
      </w:r>
    </w:p>
    <w:p w:rsidR="001F79D7" w:rsidRPr="00E41FED" w:rsidRDefault="001F79D7" w:rsidP="00295E0D">
      <w:pPr>
        <w:ind w:left="840"/>
        <w:rPr>
          <w:rFonts w:ascii="Arial" w:hAnsi="Arial" w:cs="Arial"/>
          <w:b/>
          <w:i/>
          <w:color w:val="0000FF"/>
          <w:sz w:val="20"/>
          <w:szCs w:val="20"/>
        </w:rPr>
      </w:pPr>
      <w:r w:rsidRPr="00E41FED">
        <w:rPr>
          <w:rFonts w:ascii="Arial" w:hAnsi="Arial" w:cs="Arial"/>
          <w:b/>
          <w:i/>
          <w:color w:val="0000FF"/>
          <w:sz w:val="20"/>
          <w:szCs w:val="20"/>
        </w:rPr>
        <w:t>Check all that apply</w:t>
      </w:r>
      <w:r w:rsidR="002A5EC1">
        <w:rPr>
          <w:rFonts w:ascii="Arial" w:hAnsi="Arial" w:cs="Arial"/>
          <w:b/>
          <w:i/>
          <w:color w:val="0000FF"/>
          <w:sz w:val="20"/>
          <w:szCs w:val="20"/>
        </w:rPr>
        <w:t>:</w:t>
      </w:r>
    </w:p>
    <w:p w:rsidR="001F79D7" w:rsidRPr="001F79D7" w:rsidRDefault="001F79D7" w:rsidP="001F79D7">
      <w:pPr>
        <w:jc w:val="left"/>
      </w:pPr>
    </w:p>
    <w:tbl>
      <w:tblPr>
        <w:tblW w:w="7488" w:type="dxa"/>
        <w:jc w:val="center"/>
        <w:tblInd w:w="-33" w:type="dxa"/>
        <w:tblLayout w:type="fixed"/>
        <w:tblLook w:val="0000"/>
      </w:tblPr>
      <w:tblGrid>
        <w:gridCol w:w="2437"/>
        <w:gridCol w:w="2437"/>
        <w:gridCol w:w="2614"/>
      </w:tblGrid>
      <w:tr w:rsidR="001F79D7" w:rsidRPr="009C46F9">
        <w:trPr>
          <w:trHeight w:val="90"/>
          <w:jc w:val="center"/>
        </w:trPr>
        <w:tc>
          <w:tcPr>
            <w:tcW w:w="2437" w:type="dxa"/>
            <w:tcBorders>
              <w:top w:val="nil"/>
              <w:left w:val="nil"/>
              <w:bottom w:val="nil"/>
              <w:right w:val="nil"/>
            </w:tcBorders>
          </w:tcPr>
          <w:p w:rsidR="001F79D7" w:rsidRPr="009C46F9" w:rsidRDefault="00D609A5" w:rsidP="001F79D7">
            <w:pPr>
              <w:spacing w:line="240" w:lineRule="atLeast"/>
              <w:ind w:left="288" w:hanging="288"/>
              <w:rPr>
                <w:rFonts w:ascii="Arial" w:hAnsi="Arial" w:cs="Arial"/>
                <w:color w:val="000000"/>
                <w:sz w:val="20"/>
                <w:szCs w:val="20"/>
              </w:rPr>
            </w:pPr>
            <w:r>
              <w:rPr>
                <w:rFonts w:ascii="Arial" w:hAnsi="Arial" w:cs="Arial"/>
                <w:b/>
                <w:color w:val="000000"/>
                <w:sz w:val="20"/>
                <w:szCs w:val="20"/>
              </w:rPr>
              <w:fldChar w:fldCharType="begin">
                <w:ffData>
                  <w:name w:val=""/>
                  <w:enabled/>
                  <w:calcOnExit w:val="0"/>
                  <w:checkBox>
                    <w:size w:val="16"/>
                    <w:default w:val="1"/>
                  </w:checkBox>
                </w:ffData>
              </w:fldChar>
            </w:r>
            <w:r w:rsidR="008F6641">
              <w:rPr>
                <w:rFonts w:ascii="Arial" w:hAnsi="Arial" w:cs="Arial"/>
                <w:b/>
                <w:color w:val="000000"/>
                <w:sz w:val="20"/>
                <w:szCs w:val="20"/>
              </w:rPr>
              <w:instrText xml:space="preserve"> FORMCHECKBOX </w:instrText>
            </w:r>
            <w:r>
              <w:rPr>
                <w:rFonts w:ascii="Arial" w:hAnsi="Arial" w:cs="Arial"/>
                <w:b/>
                <w:color w:val="000000"/>
                <w:sz w:val="20"/>
                <w:szCs w:val="20"/>
              </w:rPr>
            </w:r>
            <w:r>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23" w:history="1">
              <w:r w:rsidR="001F79D7" w:rsidRPr="00AA7671">
                <w:rPr>
                  <w:rStyle w:val="Hyperlink"/>
                  <w:rFonts w:ascii="Arial" w:hAnsi="Arial" w:cs="Arial"/>
                  <w:color w:val="auto"/>
                  <w:sz w:val="20"/>
                  <w:szCs w:val="20"/>
                  <w:u w:val="none"/>
                </w:rPr>
                <w:t>Craftsman</w:t>
              </w:r>
            </w:hyperlink>
          </w:p>
          <w:p w:rsidR="001F79D7" w:rsidRPr="009C46F9" w:rsidRDefault="00D609A5" w:rsidP="001F79D7">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1F79D7"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24" w:history="1">
              <w:r w:rsidR="001F79D7" w:rsidRPr="00AA7671">
                <w:rPr>
                  <w:rStyle w:val="Hyperlink"/>
                  <w:rFonts w:ascii="Arial" w:hAnsi="Arial" w:cs="Arial"/>
                  <w:color w:val="auto"/>
                  <w:sz w:val="20"/>
                  <w:szCs w:val="20"/>
                  <w:u w:val="none"/>
                </w:rPr>
                <w:t>Delver</w:t>
              </w:r>
            </w:hyperlink>
          </w:p>
          <w:p w:rsidR="001F79D7" w:rsidRPr="009C46F9" w:rsidRDefault="00D609A5" w:rsidP="001F79D7">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1F79D7"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25" w:history="1">
              <w:proofErr w:type="spellStart"/>
              <w:r w:rsidR="001F79D7" w:rsidRPr="00AA7671">
                <w:rPr>
                  <w:rStyle w:val="Hyperlink"/>
                  <w:rFonts w:ascii="Arial" w:hAnsi="Arial" w:cs="Arial"/>
                  <w:color w:val="auto"/>
                  <w:sz w:val="20"/>
                  <w:szCs w:val="20"/>
                  <w:u w:val="none"/>
                </w:rPr>
                <w:t>DieHard</w:t>
              </w:r>
              <w:proofErr w:type="spellEnd"/>
            </w:hyperlink>
          </w:p>
          <w:p w:rsidR="001F79D7" w:rsidRPr="009C46F9" w:rsidRDefault="00D609A5" w:rsidP="001F79D7">
            <w:pPr>
              <w:spacing w:line="240" w:lineRule="atLeast"/>
              <w:ind w:left="288" w:hanging="288"/>
              <w:rPr>
                <w:rFonts w:ascii="Arial" w:hAnsi="Arial" w:cs="Arial"/>
                <w:color w:val="000000"/>
                <w:sz w:val="20"/>
                <w:szCs w:val="20"/>
              </w:rPr>
            </w:pPr>
            <w:r>
              <w:rPr>
                <w:rFonts w:ascii="Arial" w:hAnsi="Arial" w:cs="Arial"/>
                <w:b/>
                <w:color w:val="000000"/>
                <w:sz w:val="20"/>
                <w:szCs w:val="20"/>
              </w:rPr>
              <w:fldChar w:fldCharType="begin">
                <w:ffData>
                  <w:name w:val=""/>
                  <w:enabled/>
                  <w:calcOnExit w:val="0"/>
                  <w:checkBox>
                    <w:size w:val="16"/>
                    <w:default w:val="1"/>
                  </w:checkBox>
                </w:ffData>
              </w:fldChar>
            </w:r>
            <w:r w:rsidR="008F6641">
              <w:rPr>
                <w:rFonts w:ascii="Arial" w:hAnsi="Arial" w:cs="Arial"/>
                <w:b/>
                <w:color w:val="000000"/>
                <w:sz w:val="20"/>
                <w:szCs w:val="20"/>
              </w:rPr>
              <w:instrText xml:space="preserve"> FORMCHECKBOX </w:instrText>
            </w:r>
            <w:r>
              <w:rPr>
                <w:rFonts w:ascii="Arial" w:hAnsi="Arial" w:cs="Arial"/>
                <w:b/>
                <w:color w:val="000000"/>
                <w:sz w:val="20"/>
                <w:szCs w:val="20"/>
              </w:rPr>
            </w:r>
            <w:r>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26" w:history="1">
              <w:r w:rsidR="001F79D7" w:rsidRPr="00AA7671">
                <w:rPr>
                  <w:rStyle w:val="Hyperlink"/>
                  <w:rFonts w:ascii="Arial" w:hAnsi="Arial" w:cs="Arial"/>
                  <w:color w:val="auto"/>
                  <w:sz w:val="20"/>
                  <w:szCs w:val="20"/>
                  <w:u w:val="none"/>
                </w:rPr>
                <w:t>Kenmore</w:t>
              </w:r>
            </w:hyperlink>
          </w:p>
          <w:p w:rsidR="001F79D7" w:rsidRPr="009C46F9" w:rsidRDefault="00D609A5" w:rsidP="001F79D7">
            <w:pPr>
              <w:spacing w:line="240" w:lineRule="atLeast"/>
              <w:ind w:left="288" w:hanging="288"/>
              <w:rPr>
                <w:rFonts w:ascii="Arial" w:hAnsi="Arial" w:cs="Arial"/>
                <w:color w:val="000000"/>
                <w:sz w:val="20"/>
                <w:szCs w:val="20"/>
              </w:rPr>
            </w:pPr>
            <w:r>
              <w:rPr>
                <w:rFonts w:ascii="Arial" w:hAnsi="Arial" w:cs="Arial"/>
                <w:b/>
                <w:color w:val="000000"/>
                <w:sz w:val="20"/>
                <w:szCs w:val="20"/>
              </w:rPr>
              <w:fldChar w:fldCharType="begin">
                <w:ffData>
                  <w:name w:val=""/>
                  <w:enabled/>
                  <w:calcOnExit w:val="0"/>
                  <w:checkBox>
                    <w:size w:val="16"/>
                    <w:default w:val="1"/>
                  </w:checkBox>
                </w:ffData>
              </w:fldChar>
            </w:r>
            <w:r w:rsidR="008F6641">
              <w:rPr>
                <w:rFonts w:ascii="Arial" w:hAnsi="Arial" w:cs="Arial"/>
                <w:b/>
                <w:color w:val="000000"/>
                <w:sz w:val="20"/>
                <w:szCs w:val="20"/>
              </w:rPr>
              <w:instrText xml:space="preserve"> FORMCHECKBOX </w:instrText>
            </w:r>
            <w:r>
              <w:rPr>
                <w:rFonts w:ascii="Arial" w:hAnsi="Arial" w:cs="Arial"/>
                <w:b/>
                <w:color w:val="000000"/>
                <w:sz w:val="20"/>
                <w:szCs w:val="20"/>
              </w:rPr>
            </w:r>
            <w:r>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27" w:history="1">
              <w:r w:rsidR="001F79D7" w:rsidRPr="00AA7671">
                <w:rPr>
                  <w:rStyle w:val="Hyperlink"/>
                  <w:rFonts w:ascii="Arial" w:hAnsi="Arial" w:cs="Arial"/>
                  <w:color w:val="auto"/>
                  <w:sz w:val="20"/>
                  <w:szCs w:val="20"/>
                  <w:u w:val="none"/>
                </w:rPr>
                <w:t>Kmart.com</w:t>
              </w:r>
            </w:hyperlink>
          </w:p>
          <w:p w:rsidR="001F79D7" w:rsidRPr="009C46F9" w:rsidRDefault="00D609A5" w:rsidP="001F79D7">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1F79D7"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28" w:history="1">
              <w:r w:rsidR="001F79D7" w:rsidRPr="00AA7671">
                <w:rPr>
                  <w:rStyle w:val="Hyperlink"/>
                  <w:rFonts w:ascii="Arial" w:hAnsi="Arial" w:cs="Arial"/>
                  <w:color w:val="auto"/>
                  <w:sz w:val="20"/>
                  <w:szCs w:val="20"/>
                  <w:u w:val="none"/>
                </w:rPr>
                <w:t>Lands' End</w:t>
              </w:r>
            </w:hyperlink>
          </w:p>
          <w:p w:rsidR="001F79D7" w:rsidRDefault="00D609A5" w:rsidP="001F79D7">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1F79D7"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29" w:history="1">
              <w:proofErr w:type="spellStart"/>
              <w:r w:rsidR="001F79D7" w:rsidRPr="00AA7671">
                <w:rPr>
                  <w:rStyle w:val="Hyperlink"/>
                  <w:rFonts w:ascii="Arial" w:hAnsi="Arial" w:cs="Arial"/>
                  <w:color w:val="auto"/>
                  <w:sz w:val="20"/>
                  <w:szCs w:val="20"/>
                  <w:u w:val="none"/>
                </w:rPr>
                <w:t>ManageMyLife</w:t>
              </w:r>
              <w:proofErr w:type="spellEnd"/>
            </w:hyperlink>
          </w:p>
          <w:p w:rsidR="009433A9" w:rsidRDefault="00D609A5" w:rsidP="001F79D7">
            <w:pPr>
              <w:spacing w:line="240" w:lineRule="atLeast"/>
              <w:ind w:left="288" w:hanging="288"/>
              <w:rPr>
                <w:rFonts w:ascii="Arial" w:hAnsi="Arial" w:cs="Arial"/>
                <w:sz w:val="20"/>
                <w:szCs w:val="20"/>
              </w:rPr>
            </w:pPr>
            <w:r>
              <w:rPr>
                <w:rFonts w:ascii="Arial" w:hAnsi="Arial" w:cs="Arial"/>
                <w:b/>
                <w:color w:val="000000"/>
                <w:sz w:val="20"/>
                <w:szCs w:val="20"/>
              </w:rPr>
              <w:fldChar w:fldCharType="begin">
                <w:ffData>
                  <w:name w:val=""/>
                  <w:enabled/>
                  <w:calcOnExit w:val="0"/>
                  <w:checkBox>
                    <w:size w:val="16"/>
                    <w:default w:val="1"/>
                  </w:checkBox>
                </w:ffData>
              </w:fldChar>
            </w:r>
            <w:r w:rsidR="006E0D81">
              <w:rPr>
                <w:rFonts w:ascii="Arial" w:hAnsi="Arial" w:cs="Arial"/>
                <w:b/>
                <w:color w:val="000000"/>
                <w:sz w:val="20"/>
                <w:szCs w:val="20"/>
              </w:rPr>
              <w:instrText xml:space="preserve"> FORMCHECKBOX </w:instrText>
            </w:r>
            <w:r>
              <w:rPr>
                <w:rFonts w:ascii="Arial" w:hAnsi="Arial" w:cs="Arial"/>
                <w:b/>
                <w:color w:val="000000"/>
                <w:sz w:val="20"/>
                <w:szCs w:val="20"/>
              </w:rPr>
            </w:r>
            <w:r>
              <w:rPr>
                <w:rFonts w:ascii="Arial" w:hAnsi="Arial" w:cs="Arial"/>
                <w:b/>
                <w:color w:val="000000"/>
                <w:sz w:val="20"/>
                <w:szCs w:val="20"/>
              </w:rPr>
              <w:fldChar w:fldCharType="end"/>
            </w:r>
            <w:r w:rsidR="009433A9">
              <w:rPr>
                <w:rFonts w:ascii="Arial" w:hAnsi="Arial" w:cs="Arial"/>
                <w:b/>
                <w:color w:val="000000"/>
                <w:sz w:val="20"/>
                <w:szCs w:val="20"/>
              </w:rPr>
              <w:t xml:space="preserve"> </w:t>
            </w:r>
            <w:hyperlink r:id="rId30" w:history="1">
              <w:proofErr w:type="spellStart"/>
              <w:r w:rsidR="001F79D7" w:rsidRPr="00AA7671">
                <w:rPr>
                  <w:rStyle w:val="Hyperlink"/>
                  <w:rFonts w:ascii="Arial" w:hAnsi="Arial" w:cs="Arial"/>
                  <w:color w:val="auto"/>
                  <w:sz w:val="20"/>
                  <w:szCs w:val="20"/>
                  <w:u w:val="none"/>
                </w:rPr>
                <w:t>MyGofer</w:t>
              </w:r>
              <w:proofErr w:type="spellEnd"/>
            </w:hyperlink>
          </w:p>
          <w:p w:rsidR="009433A9" w:rsidRDefault="00D609A5" w:rsidP="009433A9">
            <w:pPr>
              <w:spacing w:line="240" w:lineRule="atLeast"/>
              <w:ind w:left="288" w:hanging="288"/>
              <w:rPr>
                <w:rFonts w:ascii="Arial" w:hAnsi="Arial" w:cs="Arial"/>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9433A9"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9433A9">
              <w:rPr>
                <w:rFonts w:ascii="Arial" w:hAnsi="Arial" w:cs="Arial"/>
                <w:sz w:val="20"/>
                <w:szCs w:val="20"/>
              </w:rPr>
              <w:t xml:space="preserve"> International Site</w:t>
            </w:r>
          </w:p>
          <w:p w:rsidR="001F79D7" w:rsidRPr="009C46F9" w:rsidRDefault="001F79D7" w:rsidP="001F79D7">
            <w:pPr>
              <w:spacing w:line="240" w:lineRule="atLeast"/>
              <w:ind w:left="288" w:hanging="288"/>
              <w:rPr>
                <w:rFonts w:ascii="Arial" w:hAnsi="Arial" w:cs="Arial"/>
                <w:color w:val="000000"/>
                <w:sz w:val="20"/>
                <w:szCs w:val="20"/>
              </w:rPr>
            </w:pPr>
            <w:r w:rsidRPr="00AA7671">
              <w:rPr>
                <w:rFonts w:ascii="Arial" w:hAnsi="Arial" w:cs="Arial"/>
                <w:sz w:val="20"/>
                <w:szCs w:val="20"/>
              </w:rPr>
              <w:t xml:space="preserve">  </w:t>
            </w:r>
          </w:p>
        </w:tc>
        <w:tc>
          <w:tcPr>
            <w:tcW w:w="2437" w:type="dxa"/>
            <w:tcBorders>
              <w:top w:val="nil"/>
              <w:left w:val="nil"/>
              <w:bottom w:val="nil"/>
              <w:right w:val="nil"/>
            </w:tcBorders>
          </w:tcPr>
          <w:p w:rsidR="001F79D7" w:rsidRDefault="00D609A5" w:rsidP="001F79D7">
            <w:pPr>
              <w:spacing w:line="240" w:lineRule="atLeast"/>
              <w:ind w:left="288" w:hanging="288"/>
              <w:rPr>
                <w:rFonts w:ascii="Arial" w:hAnsi="Arial" w:cs="Arial"/>
                <w:color w:val="000000"/>
                <w:sz w:val="20"/>
                <w:szCs w:val="20"/>
              </w:rPr>
            </w:pPr>
            <w:r>
              <w:rPr>
                <w:rFonts w:ascii="Arial" w:hAnsi="Arial" w:cs="Arial"/>
                <w:b/>
                <w:color w:val="000000"/>
                <w:sz w:val="20"/>
                <w:szCs w:val="20"/>
              </w:rPr>
              <w:fldChar w:fldCharType="begin">
                <w:ffData>
                  <w:name w:val=""/>
                  <w:enabled/>
                  <w:calcOnExit w:val="0"/>
                  <w:checkBox>
                    <w:size w:val="16"/>
                    <w:default w:val="1"/>
                  </w:checkBox>
                </w:ffData>
              </w:fldChar>
            </w:r>
            <w:r w:rsidR="008F6641">
              <w:rPr>
                <w:rFonts w:ascii="Arial" w:hAnsi="Arial" w:cs="Arial"/>
                <w:b/>
                <w:color w:val="000000"/>
                <w:sz w:val="20"/>
                <w:szCs w:val="20"/>
              </w:rPr>
              <w:instrText xml:space="preserve"> FORMCHECKBOX </w:instrText>
            </w:r>
            <w:r>
              <w:rPr>
                <w:rFonts w:ascii="Arial" w:hAnsi="Arial" w:cs="Arial"/>
                <w:b/>
                <w:color w:val="000000"/>
                <w:sz w:val="20"/>
                <w:szCs w:val="20"/>
              </w:rPr>
            </w:r>
            <w:r>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31" w:history="1">
              <w:proofErr w:type="spellStart"/>
              <w:r w:rsidR="001F79D7" w:rsidRPr="00AA7671">
                <w:rPr>
                  <w:rStyle w:val="Hyperlink"/>
                  <w:rFonts w:ascii="Arial" w:hAnsi="Arial" w:cs="Arial"/>
                  <w:color w:val="auto"/>
                  <w:sz w:val="20"/>
                  <w:szCs w:val="20"/>
                  <w:u w:val="none"/>
                </w:rPr>
                <w:t>MyKmart</w:t>
              </w:r>
              <w:proofErr w:type="spellEnd"/>
            </w:hyperlink>
          </w:p>
          <w:p w:rsidR="001F79D7" w:rsidRPr="009C46F9" w:rsidRDefault="00D609A5" w:rsidP="001F79D7">
            <w:pPr>
              <w:spacing w:line="240" w:lineRule="atLeast"/>
              <w:ind w:left="288" w:hanging="288"/>
              <w:rPr>
                <w:rFonts w:ascii="Arial" w:hAnsi="Arial" w:cs="Arial"/>
                <w:color w:val="000000"/>
                <w:sz w:val="20"/>
                <w:szCs w:val="20"/>
              </w:rPr>
            </w:pPr>
            <w:r>
              <w:rPr>
                <w:rFonts w:ascii="Arial" w:hAnsi="Arial" w:cs="Arial"/>
                <w:b/>
                <w:color w:val="000000"/>
                <w:sz w:val="20"/>
                <w:szCs w:val="20"/>
              </w:rPr>
              <w:fldChar w:fldCharType="begin">
                <w:ffData>
                  <w:name w:val=""/>
                  <w:enabled/>
                  <w:calcOnExit w:val="0"/>
                  <w:checkBox>
                    <w:size w:val="16"/>
                    <w:default w:val="1"/>
                  </w:checkBox>
                </w:ffData>
              </w:fldChar>
            </w:r>
            <w:r w:rsidR="008F6641">
              <w:rPr>
                <w:rFonts w:ascii="Arial" w:hAnsi="Arial" w:cs="Arial"/>
                <w:b/>
                <w:color w:val="000000"/>
                <w:sz w:val="20"/>
                <w:szCs w:val="20"/>
              </w:rPr>
              <w:instrText xml:space="preserve"> FORMCHECKBOX </w:instrText>
            </w:r>
            <w:r>
              <w:rPr>
                <w:rFonts w:ascii="Arial" w:hAnsi="Arial" w:cs="Arial"/>
                <w:b/>
                <w:color w:val="000000"/>
                <w:sz w:val="20"/>
                <w:szCs w:val="20"/>
              </w:rPr>
            </w:r>
            <w:r>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32" w:history="1">
              <w:proofErr w:type="spellStart"/>
              <w:r w:rsidR="001F79D7" w:rsidRPr="00AA7671">
                <w:rPr>
                  <w:rStyle w:val="Hyperlink"/>
                  <w:rFonts w:ascii="Arial" w:hAnsi="Arial" w:cs="Arial"/>
                  <w:color w:val="auto"/>
                  <w:sz w:val="20"/>
                  <w:szCs w:val="20"/>
                  <w:u w:val="none"/>
                </w:rPr>
                <w:t>MySears</w:t>
              </w:r>
              <w:proofErr w:type="spellEnd"/>
            </w:hyperlink>
          </w:p>
          <w:p w:rsidR="001F79D7" w:rsidRDefault="00D609A5" w:rsidP="001F79D7">
            <w:pPr>
              <w:spacing w:line="240" w:lineRule="atLeast"/>
              <w:ind w:left="288" w:hanging="288"/>
              <w:rPr>
                <w:rFonts w:ascii="Arial" w:hAnsi="Arial" w:cs="Arial"/>
                <w:sz w:val="20"/>
                <w:szCs w:val="20"/>
              </w:rPr>
            </w:pPr>
            <w:r>
              <w:rPr>
                <w:rFonts w:ascii="Arial" w:hAnsi="Arial" w:cs="Arial"/>
                <w:b/>
                <w:color w:val="000000"/>
                <w:sz w:val="20"/>
                <w:szCs w:val="20"/>
              </w:rPr>
              <w:fldChar w:fldCharType="begin">
                <w:ffData>
                  <w:name w:val=""/>
                  <w:enabled/>
                  <w:calcOnExit w:val="0"/>
                  <w:checkBox>
                    <w:size w:val="16"/>
                    <w:default w:val="1"/>
                  </w:checkBox>
                </w:ffData>
              </w:fldChar>
            </w:r>
            <w:r w:rsidR="008F6641">
              <w:rPr>
                <w:rFonts w:ascii="Arial" w:hAnsi="Arial" w:cs="Arial"/>
                <w:b/>
                <w:color w:val="000000"/>
                <w:sz w:val="20"/>
                <w:szCs w:val="20"/>
              </w:rPr>
              <w:instrText xml:space="preserve"> FORMCHECKBOX </w:instrText>
            </w:r>
            <w:r>
              <w:rPr>
                <w:rFonts w:ascii="Arial" w:hAnsi="Arial" w:cs="Arial"/>
                <w:b/>
                <w:color w:val="000000"/>
                <w:sz w:val="20"/>
                <w:szCs w:val="20"/>
              </w:rPr>
            </w:r>
            <w:r>
              <w:rPr>
                <w:rFonts w:ascii="Arial" w:hAnsi="Arial" w:cs="Arial"/>
                <w:b/>
                <w:color w:val="000000"/>
                <w:sz w:val="20"/>
                <w:szCs w:val="20"/>
              </w:rPr>
              <w:fldChar w:fldCharType="end"/>
            </w:r>
            <w:r w:rsidR="001F79D7" w:rsidRPr="009C46F9">
              <w:rPr>
                <w:rFonts w:ascii="Arial" w:hAnsi="Arial" w:cs="Arial"/>
                <w:color w:val="000000"/>
                <w:sz w:val="20"/>
                <w:szCs w:val="20"/>
              </w:rPr>
              <w:t xml:space="preserve"> </w:t>
            </w:r>
            <w:hyperlink r:id="rId33" w:history="1">
              <w:r w:rsidR="001F79D7" w:rsidRPr="00AA7671">
                <w:rPr>
                  <w:rStyle w:val="Hyperlink"/>
                  <w:rFonts w:ascii="Arial" w:hAnsi="Arial" w:cs="Arial"/>
                  <w:color w:val="auto"/>
                  <w:sz w:val="20"/>
                  <w:szCs w:val="20"/>
                  <w:u w:val="none"/>
                </w:rPr>
                <w:t>Sears.com</w:t>
              </w:r>
            </w:hyperlink>
          </w:p>
          <w:p w:rsidR="008F6641" w:rsidRPr="009C46F9" w:rsidRDefault="00D609A5" w:rsidP="008F6641">
            <w:pPr>
              <w:spacing w:line="240" w:lineRule="atLeast"/>
              <w:ind w:left="288" w:hanging="288"/>
              <w:rPr>
                <w:rFonts w:ascii="Arial" w:hAnsi="Arial" w:cs="Arial"/>
                <w:color w:val="000000"/>
                <w:sz w:val="20"/>
                <w:szCs w:val="20"/>
              </w:rPr>
            </w:pPr>
            <w:r>
              <w:rPr>
                <w:rFonts w:ascii="Arial" w:hAnsi="Arial" w:cs="Arial"/>
                <w:b/>
                <w:color w:val="000000"/>
                <w:sz w:val="20"/>
                <w:szCs w:val="20"/>
              </w:rPr>
              <w:fldChar w:fldCharType="begin">
                <w:ffData>
                  <w:name w:val=""/>
                  <w:enabled/>
                  <w:calcOnExit w:val="0"/>
                  <w:checkBox>
                    <w:size w:val="16"/>
                    <w:default w:val="1"/>
                  </w:checkBox>
                </w:ffData>
              </w:fldChar>
            </w:r>
            <w:r w:rsidR="008F6641">
              <w:rPr>
                <w:rFonts w:ascii="Arial" w:hAnsi="Arial" w:cs="Arial"/>
                <w:b/>
                <w:color w:val="000000"/>
                <w:sz w:val="20"/>
                <w:szCs w:val="20"/>
              </w:rPr>
              <w:instrText xml:space="preserve"> FORMCHECKBOX </w:instrText>
            </w:r>
            <w:r>
              <w:rPr>
                <w:rFonts w:ascii="Arial" w:hAnsi="Arial" w:cs="Arial"/>
                <w:b/>
                <w:color w:val="000000"/>
                <w:sz w:val="20"/>
                <w:szCs w:val="20"/>
              </w:rPr>
            </w:r>
            <w:r>
              <w:rPr>
                <w:rFonts w:ascii="Arial" w:hAnsi="Arial" w:cs="Arial"/>
                <w:b/>
                <w:color w:val="000000"/>
                <w:sz w:val="20"/>
                <w:szCs w:val="20"/>
              </w:rPr>
              <w:fldChar w:fldCharType="end"/>
            </w:r>
            <w:r w:rsidR="008F6641" w:rsidRPr="009C46F9">
              <w:rPr>
                <w:rFonts w:ascii="Arial" w:hAnsi="Arial" w:cs="Arial"/>
                <w:color w:val="000000"/>
                <w:sz w:val="20"/>
                <w:szCs w:val="20"/>
              </w:rPr>
              <w:t xml:space="preserve"> </w:t>
            </w:r>
            <w:r w:rsidR="008F6641">
              <w:rPr>
                <w:rFonts w:ascii="Arial" w:hAnsi="Arial" w:cs="Arial"/>
                <w:color w:val="000000"/>
                <w:sz w:val="20"/>
                <w:szCs w:val="20"/>
              </w:rPr>
              <w:t>Catalog.</w:t>
            </w:r>
            <w:hyperlink r:id="rId34" w:history="1">
              <w:r w:rsidR="008F6641" w:rsidRPr="00AA7671">
                <w:rPr>
                  <w:rStyle w:val="Hyperlink"/>
                  <w:rFonts w:ascii="Arial" w:hAnsi="Arial" w:cs="Arial"/>
                  <w:color w:val="auto"/>
                  <w:sz w:val="20"/>
                  <w:szCs w:val="20"/>
                  <w:u w:val="none"/>
                </w:rPr>
                <w:t>Sears.com</w:t>
              </w:r>
            </w:hyperlink>
          </w:p>
          <w:p w:rsidR="001F79D7" w:rsidRPr="009C46F9" w:rsidRDefault="00D609A5" w:rsidP="001F79D7">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1F79D7"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35" w:history="1">
              <w:r w:rsidR="001F79D7" w:rsidRPr="00AA7671">
                <w:rPr>
                  <w:rStyle w:val="Hyperlink"/>
                  <w:rFonts w:ascii="Arial" w:hAnsi="Arial" w:cs="Arial"/>
                  <w:color w:val="auto"/>
                  <w:sz w:val="20"/>
                  <w:szCs w:val="20"/>
                  <w:u w:val="none"/>
                </w:rPr>
                <w:t>Sears Commercial</w:t>
              </w:r>
            </w:hyperlink>
          </w:p>
          <w:p w:rsidR="001F79D7" w:rsidRPr="009C46F9" w:rsidRDefault="00D609A5" w:rsidP="001F79D7">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1F79D7"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36" w:history="1">
              <w:r w:rsidR="001F79D7" w:rsidRPr="00AA7671">
                <w:rPr>
                  <w:rStyle w:val="Hyperlink"/>
                  <w:rFonts w:ascii="Arial" w:hAnsi="Arial" w:cs="Arial"/>
                  <w:color w:val="auto"/>
                  <w:sz w:val="20"/>
                  <w:szCs w:val="20"/>
                  <w:u w:val="none"/>
                </w:rPr>
                <w:t>Sears Driving School</w:t>
              </w:r>
            </w:hyperlink>
          </w:p>
          <w:p w:rsidR="001F79D7" w:rsidRPr="009C46F9" w:rsidRDefault="00D609A5" w:rsidP="001F79D7">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1F79D7"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37" w:history="1">
              <w:r w:rsidR="001F79D7" w:rsidRPr="00AA7671">
                <w:rPr>
                  <w:rStyle w:val="Hyperlink"/>
                  <w:rFonts w:ascii="Arial" w:hAnsi="Arial" w:cs="Arial"/>
                  <w:color w:val="auto"/>
                  <w:sz w:val="20"/>
                  <w:szCs w:val="20"/>
                  <w:u w:val="none"/>
                </w:rPr>
                <w:t>Sears Flowers</w:t>
              </w:r>
            </w:hyperlink>
          </w:p>
          <w:p w:rsidR="001F79D7" w:rsidRPr="009C46F9" w:rsidRDefault="00D609A5" w:rsidP="001F79D7">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1F79D7"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38" w:history="1">
              <w:r w:rsidR="001F79D7" w:rsidRPr="00AA7671">
                <w:rPr>
                  <w:rStyle w:val="Hyperlink"/>
                  <w:rFonts w:ascii="Arial" w:hAnsi="Arial" w:cs="Arial"/>
                  <w:color w:val="auto"/>
                  <w:sz w:val="20"/>
                  <w:szCs w:val="20"/>
                  <w:u w:val="none"/>
                </w:rPr>
                <w:t>Sears Garage Doors</w:t>
              </w:r>
            </w:hyperlink>
          </w:p>
          <w:p w:rsidR="001F79D7" w:rsidRPr="009C46F9" w:rsidRDefault="00D609A5" w:rsidP="001F79D7">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1F79D7"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39" w:history="1">
              <w:r w:rsidR="001F79D7" w:rsidRPr="00AA7671">
                <w:rPr>
                  <w:rStyle w:val="Hyperlink"/>
                  <w:rFonts w:ascii="Arial" w:hAnsi="Arial" w:cs="Arial"/>
                  <w:color w:val="auto"/>
                  <w:sz w:val="20"/>
                  <w:szCs w:val="20"/>
                  <w:u w:val="none"/>
                </w:rPr>
                <w:t>Sears Home Services</w:t>
              </w:r>
            </w:hyperlink>
          </w:p>
        </w:tc>
        <w:tc>
          <w:tcPr>
            <w:tcW w:w="2614" w:type="dxa"/>
            <w:tcBorders>
              <w:top w:val="nil"/>
              <w:left w:val="nil"/>
              <w:bottom w:val="nil"/>
              <w:right w:val="nil"/>
            </w:tcBorders>
          </w:tcPr>
          <w:p w:rsidR="001F79D7" w:rsidRPr="009C46F9" w:rsidRDefault="00D609A5" w:rsidP="001F79D7">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1F79D7"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hyperlink r:id="rId40" w:tooltip="formerly Sears Dealer Stores" w:history="1">
              <w:proofErr w:type="spellStart"/>
              <w:r w:rsidR="001F79D7">
                <w:rPr>
                  <w:rStyle w:val="Hyperlink"/>
                  <w:rFonts w:ascii="Arial" w:hAnsi="Arial" w:cs="Arial"/>
                  <w:color w:val="auto"/>
                  <w:sz w:val="20"/>
                  <w:szCs w:val="20"/>
                  <w:u w:val="none"/>
                </w:rPr>
                <w:t>SearsHometown</w:t>
              </w:r>
              <w:proofErr w:type="spellEnd"/>
              <w:r w:rsidR="001F79D7">
                <w:rPr>
                  <w:rStyle w:val="Hyperlink"/>
                  <w:rFonts w:ascii="Arial" w:hAnsi="Arial" w:cs="Arial"/>
                  <w:color w:val="auto"/>
                  <w:sz w:val="20"/>
                  <w:szCs w:val="20"/>
                  <w:u w:val="none"/>
                </w:rPr>
                <w:t xml:space="preserve"> </w:t>
              </w:r>
              <w:r w:rsidR="001F79D7" w:rsidRPr="00AA7671">
                <w:rPr>
                  <w:rStyle w:val="Hyperlink"/>
                  <w:rFonts w:ascii="Arial" w:hAnsi="Arial" w:cs="Arial"/>
                  <w:color w:val="auto"/>
                  <w:sz w:val="20"/>
                  <w:szCs w:val="20"/>
                  <w:u w:val="none"/>
                </w:rPr>
                <w:t>Stores</w:t>
              </w:r>
            </w:hyperlink>
          </w:p>
          <w:p w:rsidR="001F79D7" w:rsidRPr="009C46F9" w:rsidRDefault="00D609A5" w:rsidP="001F79D7">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1F79D7"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41" w:history="1">
              <w:r w:rsidR="001F79D7" w:rsidRPr="00AA7671">
                <w:rPr>
                  <w:rStyle w:val="Hyperlink"/>
                  <w:rFonts w:ascii="Arial" w:hAnsi="Arial" w:cs="Arial"/>
                  <w:color w:val="auto"/>
                  <w:sz w:val="20"/>
                  <w:szCs w:val="20"/>
                  <w:u w:val="none"/>
                </w:rPr>
                <w:t>Sears Optical</w:t>
              </w:r>
            </w:hyperlink>
          </w:p>
          <w:p w:rsidR="001F79D7" w:rsidRPr="009C46F9" w:rsidRDefault="00D609A5" w:rsidP="001F79D7">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1F79D7"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42" w:history="1">
              <w:r w:rsidR="001F79D7" w:rsidRPr="00AA7671">
                <w:rPr>
                  <w:rStyle w:val="Hyperlink"/>
                  <w:rFonts w:ascii="Arial" w:hAnsi="Arial" w:cs="Arial"/>
                  <w:color w:val="auto"/>
                  <w:sz w:val="20"/>
                  <w:szCs w:val="20"/>
                  <w:u w:val="none"/>
                </w:rPr>
                <w:t>Sears Parts Direct</w:t>
              </w:r>
            </w:hyperlink>
          </w:p>
          <w:p w:rsidR="001F79D7" w:rsidRPr="009C46F9" w:rsidRDefault="00D609A5" w:rsidP="001F79D7">
            <w:pPr>
              <w:spacing w:line="240" w:lineRule="atLeast"/>
              <w:ind w:left="288" w:hanging="288"/>
              <w:rPr>
                <w:rFonts w:ascii="Arial" w:hAnsi="Arial" w:cs="Arial"/>
                <w:color w:val="000000"/>
                <w:sz w:val="20"/>
                <w:szCs w:val="20"/>
              </w:rPr>
            </w:pPr>
            <w:r>
              <w:rPr>
                <w:rFonts w:ascii="Arial" w:hAnsi="Arial" w:cs="Arial"/>
                <w:b/>
                <w:color w:val="000000"/>
                <w:sz w:val="20"/>
                <w:szCs w:val="20"/>
              </w:rPr>
              <w:fldChar w:fldCharType="begin">
                <w:ffData>
                  <w:name w:val=""/>
                  <w:enabled/>
                  <w:calcOnExit w:val="0"/>
                  <w:checkBox>
                    <w:size w:val="16"/>
                    <w:default w:val="1"/>
                  </w:checkBox>
                </w:ffData>
              </w:fldChar>
            </w:r>
            <w:r w:rsidR="00A834BA">
              <w:rPr>
                <w:rFonts w:ascii="Arial" w:hAnsi="Arial" w:cs="Arial"/>
                <w:b/>
                <w:color w:val="000000"/>
                <w:sz w:val="20"/>
                <w:szCs w:val="20"/>
              </w:rPr>
              <w:instrText xml:space="preserve"> FORMCHECKBOX </w:instrText>
            </w:r>
            <w:r>
              <w:rPr>
                <w:rFonts w:ascii="Arial" w:hAnsi="Arial" w:cs="Arial"/>
                <w:b/>
                <w:color w:val="000000"/>
                <w:sz w:val="20"/>
                <w:szCs w:val="20"/>
              </w:rPr>
            </w:r>
            <w:r>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43" w:history="1">
              <w:r w:rsidR="001F79D7" w:rsidRPr="00AA7671">
                <w:rPr>
                  <w:rStyle w:val="Hyperlink"/>
                  <w:rFonts w:ascii="Arial" w:hAnsi="Arial" w:cs="Arial"/>
                  <w:color w:val="auto"/>
                  <w:sz w:val="20"/>
                  <w:szCs w:val="20"/>
                  <w:u w:val="none"/>
                </w:rPr>
                <w:t>Sears Outlet</w:t>
              </w:r>
            </w:hyperlink>
          </w:p>
          <w:p w:rsidR="001F79D7" w:rsidRPr="009C46F9" w:rsidRDefault="00D609A5" w:rsidP="001F79D7">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1F79D7"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44" w:history="1">
              <w:r w:rsidR="001F79D7" w:rsidRPr="00AA7671">
                <w:rPr>
                  <w:rStyle w:val="Hyperlink"/>
                  <w:rFonts w:ascii="Arial" w:hAnsi="Arial" w:cs="Arial"/>
                  <w:color w:val="auto"/>
                  <w:sz w:val="20"/>
                  <w:szCs w:val="20"/>
                  <w:u w:val="none"/>
                </w:rPr>
                <w:t>Sears Photos</w:t>
              </w:r>
            </w:hyperlink>
          </w:p>
          <w:p w:rsidR="001F79D7" w:rsidRDefault="00D609A5" w:rsidP="001F79D7">
            <w:pPr>
              <w:spacing w:line="240" w:lineRule="atLeast"/>
              <w:ind w:left="288" w:hanging="288"/>
              <w:rPr>
                <w:rFonts w:ascii="Arial" w:hAnsi="Arial" w:cs="Arial"/>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1F79D7"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45" w:history="1">
              <w:r w:rsidR="001F79D7" w:rsidRPr="00AA7671">
                <w:rPr>
                  <w:rStyle w:val="Hyperlink"/>
                  <w:rFonts w:ascii="Arial" w:hAnsi="Arial" w:cs="Arial"/>
                  <w:color w:val="auto"/>
                  <w:sz w:val="20"/>
                  <w:szCs w:val="20"/>
                  <w:u w:val="none"/>
                </w:rPr>
                <w:t>Sears Portrait Studio</w:t>
              </w:r>
            </w:hyperlink>
          </w:p>
          <w:p w:rsidR="00846B02" w:rsidRDefault="00D609A5" w:rsidP="00846B02">
            <w:pPr>
              <w:spacing w:line="240" w:lineRule="atLeast"/>
              <w:ind w:left="288" w:hanging="288"/>
              <w:rPr>
                <w:rFonts w:ascii="Arial" w:hAnsi="Arial" w:cs="Arial"/>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846B02"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846B02" w:rsidRPr="009C46F9">
              <w:rPr>
                <w:rFonts w:ascii="Arial" w:hAnsi="Arial" w:cs="Arial"/>
                <w:b/>
                <w:color w:val="000000"/>
                <w:sz w:val="20"/>
                <w:szCs w:val="20"/>
              </w:rPr>
              <w:t xml:space="preserve"> </w:t>
            </w:r>
            <w:hyperlink r:id="rId46" w:history="1">
              <w:r w:rsidR="00846B02">
                <w:rPr>
                  <w:rStyle w:val="Hyperlink"/>
                  <w:rFonts w:ascii="Arial" w:hAnsi="Arial" w:cs="Arial"/>
                  <w:color w:val="auto"/>
                  <w:sz w:val="20"/>
                  <w:szCs w:val="20"/>
                  <w:u w:val="none"/>
                </w:rPr>
                <w:t>Sears</w:t>
              </w:r>
            </w:hyperlink>
            <w:r w:rsidR="00846B02">
              <w:rPr>
                <w:rFonts w:ascii="Arial" w:hAnsi="Arial" w:cs="Arial"/>
                <w:sz w:val="20"/>
                <w:szCs w:val="20"/>
              </w:rPr>
              <w:t xml:space="preserve"> Puerto Rico</w:t>
            </w:r>
          </w:p>
          <w:p w:rsidR="00AC4AB6" w:rsidRPr="00AC4AB6" w:rsidRDefault="00D609A5" w:rsidP="00AC4AB6">
            <w:pPr>
              <w:spacing w:line="240" w:lineRule="atLeast"/>
              <w:ind w:left="288" w:hanging="288"/>
              <w:rPr>
                <w:rFonts w:ascii="Arial" w:hAnsi="Arial" w:cs="Arial"/>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AC4AB6"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AC4AB6" w:rsidRPr="009C46F9">
              <w:rPr>
                <w:rFonts w:ascii="Arial" w:hAnsi="Arial" w:cs="Arial"/>
                <w:b/>
                <w:color w:val="000000"/>
                <w:sz w:val="20"/>
                <w:szCs w:val="20"/>
              </w:rPr>
              <w:t xml:space="preserve"> </w:t>
            </w:r>
            <w:hyperlink r:id="rId47" w:history="1">
              <w:r w:rsidR="00AC4AB6">
                <w:rPr>
                  <w:rStyle w:val="Hyperlink"/>
                  <w:rFonts w:ascii="Arial" w:hAnsi="Arial" w:cs="Arial"/>
                  <w:color w:val="auto"/>
                  <w:sz w:val="20"/>
                  <w:szCs w:val="20"/>
                  <w:u w:val="none"/>
                </w:rPr>
                <w:t>Sears</w:t>
              </w:r>
            </w:hyperlink>
            <w:r w:rsidR="00AC4AB6">
              <w:rPr>
                <w:rFonts w:ascii="Arial" w:hAnsi="Arial" w:cs="Arial"/>
                <w:sz w:val="20"/>
                <w:szCs w:val="20"/>
              </w:rPr>
              <w:t xml:space="preserve"> Spanish Site</w:t>
            </w:r>
          </w:p>
          <w:p w:rsidR="001F79D7" w:rsidRDefault="00D609A5" w:rsidP="00BB3BFA">
            <w:pPr>
              <w:spacing w:line="240" w:lineRule="atLeast"/>
              <w:ind w:left="288" w:hanging="288"/>
              <w:rPr>
                <w:rFonts w:ascii="Arial" w:hAnsi="Arial" w:cs="Arial"/>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1F79D7"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48" w:history="1">
              <w:r w:rsidR="00BB3BFA">
                <w:rPr>
                  <w:rStyle w:val="Hyperlink"/>
                  <w:rFonts w:ascii="Arial" w:hAnsi="Arial" w:cs="Arial"/>
                  <w:color w:val="auto"/>
                  <w:sz w:val="20"/>
                  <w:szCs w:val="20"/>
                  <w:u w:val="none"/>
                </w:rPr>
                <w:t>tgi.com</w:t>
              </w:r>
            </w:hyperlink>
          </w:p>
          <w:p w:rsidR="008F6641" w:rsidRPr="001F79D7" w:rsidRDefault="008F6641" w:rsidP="00BB3BFA">
            <w:pPr>
              <w:spacing w:line="240" w:lineRule="atLeast"/>
              <w:ind w:left="288" w:hanging="288"/>
              <w:rPr>
                <w:rFonts w:ascii="Arial" w:hAnsi="Arial" w:cs="Arial"/>
                <w:b/>
                <w:color w:val="000000"/>
                <w:sz w:val="20"/>
                <w:szCs w:val="20"/>
              </w:rPr>
            </w:pPr>
          </w:p>
        </w:tc>
      </w:tr>
    </w:tbl>
    <w:p w:rsidR="00846B02" w:rsidRDefault="00846B02" w:rsidP="00CD4D9A">
      <w:pPr>
        <w:rPr>
          <w:rFonts w:ascii="Arial" w:hAnsi="Arial" w:cs="Arial"/>
          <w:b/>
          <w:sz w:val="20"/>
          <w:szCs w:val="20"/>
        </w:rPr>
      </w:pPr>
    </w:p>
    <w:p w:rsidR="00C06C37" w:rsidRPr="00B86D0C" w:rsidRDefault="00C06C37" w:rsidP="00C06C37">
      <w:pPr>
        <w:ind w:left="450"/>
        <w:rPr>
          <w:rFonts w:ascii="Arial" w:hAnsi="Arial" w:cs="Arial"/>
          <w:b/>
          <w:sz w:val="20"/>
          <w:szCs w:val="20"/>
        </w:rPr>
      </w:pPr>
      <w:r w:rsidRPr="00B86D0C">
        <w:rPr>
          <w:rFonts w:ascii="Arial" w:hAnsi="Arial" w:cs="Arial"/>
          <w:b/>
          <w:sz w:val="20"/>
          <w:szCs w:val="20"/>
        </w:rPr>
        <w:t xml:space="preserve">Other </w:t>
      </w:r>
      <w:r w:rsidR="002507AA" w:rsidRPr="00B86D0C">
        <w:rPr>
          <w:rFonts w:ascii="Arial" w:hAnsi="Arial" w:cs="Arial"/>
          <w:b/>
          <w:sz w:val="20"/>
          <w:szCs w:val="20"/>
        </w:rPr>
        <w:t xml:space="preserve">Web </w:t>
      </w:r>
      <w:r w:rsidR="00460C0B" w:rsidRPr="00B86D0C">
        <w:rPr>
          <w:rFonts w:ascii="Arial" w:hAnsi="Arial" w:cs="Arial"/>
          <w:b/>
          <w:sz w:val="20"/>
          <w:szCs w:val="20"/>
        </w:rPr>
        <w:t>Types</w:t>
      </w:r>
      <w:r w:rsidR="00136DFD" w:rsidRPr="00B86D0C">
        <w:rPr>
          <w:rFonts w:ascii="Arial" w:hAnsi="Arial" w:cs="Arial"/>
          <w:b/>
          <w:sz w:val="20"/>
          <w:szCs w:val="20"/>
        </w:rPr>
        <w:t xml:space="preserve"> (check all that apply</w:t>
      </w:r>
      <w:r w:rsidRPr="00B86D0C">
        <w:rPr>
          <w:rFonts w:ascii="Arial" w:hAnsi="Arial" w:cs="Arial"/>
          <w:b/>
          <w:sz w:val="20"/>
          <w:szCs w:val="20"/>
        </w:rPr>
        <w:t>):</w:t>
      </w:r>
    </w:p>
    <w:p w:rsidR="00C06C37" w:rsidRPr="00B86D0C" w:rsidRDefault="002507AA" w:rsidP="00DF1715">
      <w:pPr>
        <w:tabs>
          <w:tab w:val="left" w:pos="2070"/>
          <w:tab w:val="left" w:pos="2610"/>
          <w:tab w:val="left" w:pos="6390"/>
          <w:tab w:val="left" w:pos="7560"/>
        </w:tabs>
        <w:ind w:left="450" w:firstLine="360"/>
        <w:rPr>
          <w:rFonts w:ascii="Arial" w:hAnsi="Arial" w:cs="Arial"/>
          <w:sz w:val="20"/>
          <w:szCs w:val="20"/>
        </w:rPr>
      </w:pPr>
      <w:r w:rsidRPr="00B86D0C">
        <w:rPr>
          <w:rFonts w:ascii="Arial" w:hAnsi="Arial" w:cs="Arial"/>
          <w:sz w:val="20"/>
          <w:szCs w:val="20"/>
        </w:rPr>
        <w:t>Market Place</w:t>
      </w:r>
      <w:r w:rsidRPr="00B86D0C">
        <w:rPr>
          <w:rFonts w:ascii="Arial" w:hAnsi="Arial" w:cs="Arial"/>
          <w:sz w:val="20"/>
          <w:szCs w:val="20"/>
        </w:rPr>
        <w:tab/>
      </w:r>
      <w:r w:rsidR="00C06C37" w:rsidRPr="00B86D0C">
        <w:rPr>
          <w:rFonts w:ascii="Arial" w:hAnsi="Arial" w:cs="Arial"/>
          <w:sz w:val="20"/>
          <w:szCs w:val="20"/>
        </w:rPr>
        <w:tab/>
      </w:r>
      <w:r w:rsidRPr="00B86D0C">
        <w:rPr>
          <w:rFonts w:ascii="Arial" w:hAnsi="Arial" w:cs="Arial"/>
          <w:sz w:val="20"/>
          <w:szCs w:val="20"/>
        </w:rPr>
        <w:t>Multi-Channel</w:t>
      </w:r>
      <w:r w:rsidR="00124331" w:rsidRPr="00B86D0C">
        <w:rPr>
          <w:rFonts w:ascii="Arial" w:hAnsi="Arial" w:cs="Arial"/>
          <w:sz w:val="20"/>
          <w:szCs w:val="20"/>
        </w:rPr>
        <w:t xml:space="preserve"> (in store Kiosk, etc)</w:t>
      </w:r>
      <w:r w:rsidR="00DF1715">
        <w:rPr>
          <w:rFonts w:ascii="Arial" w:hAnsi="Arial" w:cs="Arial"/>
          <w:sz w:val="20"/>
          <w:szCs w:val="20"/>
        </w:rPr>
        <w:tab/>
      </w:r>
      <w:smartTag w:uri="urn:schemas-microsoft-com:office:smarttags" w:element="stockticker">
        <w:r w:rsidR="009C46F9">
          <w:rPr>
            <w:rFonts w:ascii="Arial" w:hAnsi="Arial" w:cs="Arial"/>
            <w:sz w:val="20"/>
            <w:szCs w:val="20"/>
          </w:rPr>
          <w:t>API</w:t>
        </w:r>
      </w:smartTag>
      <w:r w:rsidR="00DF1715">
        <w:rPr>
          <w:rFonts w:ascii="Arial" w:hAnsi="Arial" w:cs="Arial"/>
          <w:sz w:val="20"/>
          <w:szCs w:val="20"/>
        </w:rPr>
        <w:tab/>
        <w:t>Mobile</w:t>
      </w:r>
    </w:p>
    <w:p w:rsidR="00C06C37" w:rsidRDefault="00D609A5" w:rsidP="00DF1715">
      <w:pPr>
        <w:tabs>
          <w:tab w:val="left" w:pos="4050"/>
          <w:tab w:val="left" w:pos="5400"/>
          <w:tab w:val="left" w:pos="6480"/>
          <w:tab w:val="left" w:pos="7740"/>
        </w:tabs>
        <w:ind w:left="1080" w:firstLine="360"/>
        <w:jc w:val="left"/>
        <w:rPr>
          <w:rFonts w:ascii="Arial" w:hAnsi="Arial" w:cs="Arial"/>
          <w:smallCaps/>
          <w:sz w:val="20"/>
          <w:szCs w:val="20"/>
        </w:rPr>
      </w:pPr>
      <w:r>
        <w:rPr>
          <w:rFonts w:ascii="Arial" w:hAnsi="Arial" w:cs="Arial"/>
          <w:smallCaps/>
          <w:sz w:val="20"/>
          <w:szCs w:val="20"/>
        </w:rPr>
        <w:fldChar w:fldCharType="begin">
          <w:ffData>
            <w:name w:val="Check11"/>
            <w:enabled/>
            <w:calcOnExit w:val="0"/>
            <w:checkBox>
              <w:sizeAuto/>
              <w:default w:val="1"/>
            </w:checkBox>
          </w:ffData>
        </w:fldChar>
      </w:r>
      <w:bookmarkStart w:id="110" w:name="Check11"/>
      <w:r w:rsidR="008F6641">
        <w:rPr>
          <w:rFonts w:ascii="Arial" w:hAnsi="Arial" w:cs="Arial"/>
          <w:smallCaps/>
          <w:sz w:val="20"/>
          <w:szCs w:val="20"/>
        </w:rPr>
        <w:instrText xml:space="preserve"> FORMCHECKBOX </w:instrText>
      </w:r>
      <w:r>
        <w:rPr>
          <w:rFonts w:ascii="Arial" w:hAnsi="Arial" w:cs="Arial"/>
          <w:smallCaps/>
          <w:sz w:val="20"/>
          <w:szCs w:val="20"/>
        </w:rPr>
      </w:r>
      <w:r>
        <w:rPr>
          <w:rFonts w:ascii="Arial" w:hAnsi="Arial" w:cs="Arial"/>
          <w:smallCaps/>
          <w:sz w:val="20"/>
          <w:szCs w:val="20"/>
        </w:rPr>
        <w:fldChar w:fldCharType="end"/>
      </w:r>
      <w:bookmarkEnd w:id="110"/>
      <w:r w:rsidR="00C06C37" w:rsidRPr="00B86D0C">
        <w:rPr>
          <w:rFonts w:ascii="Arial" w:hAnsi="Arial" w:cs="Arial"/>
          <w:smallCaps/>
          <w:sz w:val="20"/>
          <w:szCs w:val="20"/>
        </w:rPr>
        <w:tab/>
      </w:r>
      <w:r w:rsidRPr="00B86D0C">
        <w:rPr>
          <w:rFonts w:ascii="Arial" w:hAnsi="Arial" w:cs="Arial"/>
          <w:smallCaps/>
          <w:sz w:val="20"/>
          <w:szCs w:val="20"/>
        </w:rPr>
        <w:fldChar w:fldCharType="begin">
          <w:ffData>
            <w:name w:val="Check11"/>
            <w:enabled/>
            <w:calcOnExit w:val="0"/>
            <w:checkBox>
              <w:sizeAuto/>
              <w:default w:val="0"/>
            </w:checkBox>
          </w:ffData>
        </w:fldChar>
      </w:r>
      <w:r w:rsidR="00C06C37" w:rsidRPr="00B86D0C">
        <w:rPr>
          <w:rFonts w:ascii="Arial" w:hAnsi="Arial" w:cs="Arial"/>
          <w:smallCaps/>
          <w:sz w:val="20"/>
          <w:szCs w:val="20"/>
        </w:rPr>
        <w:instrText xml:space="preserve"> FORMCHECKBOX </w:instrText>
      </w:r>
      <w:r w:rsidRPr="00B86D0C">
        <w:rPr>
          <w:rFonts w:ascii="Arial" w:hAnsi="Arial" w:cs="Arial"/>
          <w:smallCaps/>
          <w:sz w:val="20"/>
          <w:szCs w:val="20"/>
        </w:rPr>
      </w:r>
      <w:r w:rsidRPr="00B86D0C">
        <w:rPr>
          <w:rFonts w:ascii="Arial" w:hAnsi="Arial" w:cs="Arial"/>
          <w:smallCaps/>
          <w:sz w:val="20"/>
          <w:szCs w:val="20"/>
        </w:rPr>
        <w:fldChar w:fldCharType="end"/>
      </w:r>
      <w:r w:rsidR="00DF1715">
        <w:rPr>
          <w:rFonts w:ascii="Arial" w:hAnsi="Arial" w:cs="Arial"/>
          <w:smallCaps/>
          <w:sz w:val="20"/>
          <w:szCs w:val="20"/>
        </w:rPr>
        <w:tab/>
      </w:r>
      <w:r w:rsidR="009C46F9">
        <w:rPr>
          <w:rFonts w:ascii="Arial" w:hAnsi="Arial" w:cs="Arial"/>
          <w:smallCaps/>
          <w:sz w:val="20"/>
          <w:szCs w:val="20"/>
        </w:rPr>
        <w:tab/>
      </w:r>
      <w:r>
        <w:rPr>
          <w:rFonts w:ascii="Arial" w:hAnsi="Arial" w:cs="Arial"/>
          <w:smallCaps/>
          <w:sz w:val="20"/>
          <w:szCs w:val="20"/>
        </w:rPr>
        <w:fldChar w:fldCharType="begin">
          <w:ffData>
            <w:name w:val=""/>
            <w:enabled/>
            <w:calcOnExit w:val="0"/>
            <w:checkBox>
              <w:sizeAuto/>
              <w:default w:val="1"/>
            </w:checkBox>
          </w:ffData>
        </w:fldChar>
      </w:r>
      <w:r w:rsidR="008F6641">
        <w:rPr>
          <w:rFonts w:ascii="Arial" w:hAnsi="Arial" w:cs="Arial"/>
          <w:smallCaps/>
          <w:sz w:val="20"/>
          <w:szCs w:val="20"/>
        </w:rPr>
        <w:instrText xml:space="preserve"> FORMCHECKBOX </w:instrText>
      </w:r>
      <w:r>
        <w:rPr>
          <w:rFonts w:ascii="Arial" w:hAnsi="Arial" w:cs="Arial"/>
          <w:smallCaps/>
          <w:sz w:val="20"/>
          <w:szCs w:val="20"/>
        </w:rPr>
      </w:r>
      <w:r>
        <w:rPr>
          <w:rFonts w:ascii="Arial" w:hAnsi="Arial" w:cs="Arial"/>
          <w:smallCaps/>
          <w:sz w:val="20"/>
          <w:szCs w:val="20"/>
        </w:rPr>
        <w:fldChar w:fldCharType="end"/>
      </w:r>
      <w:r w:rsidR="00DF1715">
        <w:rPr>
          <w:rFonts w:ascii="Arial" w:hAnsi="Arial" w:cs="Arial"/>
          <w:smallCaps/>
          <w:sz w:val="20"/>
          <w:szCs w:val="20"/>
        </w:rPr>
        <w:tab/>
      </w:r>
      <w:r>
        <w:rPr>
          <w:rFonts w:ascii="Arial" w:hAnsi="Arial" w:cs="Arial"/>
          <w:smallCaps/>
          <w:sz w:val="20"/>
          <w:szCs w:val="20"/>
        </w:rPr>
        <w:fldChar w:fldCharType="begin">
          <w:ffData>
            <w:name w:val=""/>
            <w:enabled/>
            <w:calcOnExit w:val="0"/>
            <w:checkBox>
              <w:sizeAuto/>
              <w:default w:val="1"/>
            </w:checkBox>
          </w:ffData>
        </w:fldChar>
      </w:r>
      <w:r w:rsidR="008F6641">
        <w:rPr>
          <w:rFonts w:ascii="Arial" w:hAnsi="Arial" w:cs="Arial"/>
          <w:smallCaps/>
          <w:sz w:val="20"/>
          <w:szCs w:val="20"/>
        </w:rPr>
        <w:instrText xml:space="preserve"> FORMCHECKBOX </w:instrText>
      </w:r>
      <w:r>
        <w:rPr>
          <w:rFonts w:ascii="Arial" w:hAnsi="Arial" w:cs="Arial"/>
          <w:smallCaps/>
          <w:sz w:val="20"/>
          <w:szCs w:val="20"/>
        </w:rPr>
      </w:r>
      <w:r>
        <w:rPr>
          <w:rFonts w:ascii="Arial" w:hAnsi="Arial" w:cs="Arial"/>
          <w:smallCaps/>
          <w:sz w:val="20"/>
          <w:szCs w:val="20"/>
        </w:rPr>
        <w:fldChar w:fldCharType="end"/>
      </w:r>
    </w:p>
    <w:p w:rsidR="009A1BCB" w:rsidRPr="00F57A7E" w:rsidRDefault="009A1BCB" w:rsidP="0075614F">
      <w:pPr>
        <w:spacing w:line="240" w:lineRule="auto"/>
        <w:ind w:left="2880"/>
        <w:rPr>
          <w:rFonts w:ascii="Arial" w:hAnsi="Arial" w:cs="Arial"/>
          <w:i/>
          <w:sz w:val="16"/>
          <w:szCs w:val="16"/>
        </w:rPr>
      </w:pPr>
      <w:r w:rsidRPr="00F57A7E">
        <w:rPr>
          <w:rFonts w:ascii="Arial" w:hAnsi="Arial" w:cs="Arial"/>
          <w:i/>
          <w:sz w:val="16"/>
          <w:szCs w:val="16"/>
        </w:rPr>
        <w:t xml:space="preserve">Note: The store Kiosk view on the web sites differs in some cases from what is seen from the standard external web view; </w:t>
      </w:r>
      <w:r w:rsidR="000D68CF" w:rsidRPr="00F57A7E">
        <w:rPr>
          <w:rFonts w:ascii="Arial" w:hAnsi="Arial" w:cs="Arial"/>
          <w:i/>
          <w:sz w:val="16"/>
          <w:szCs w:val="16"/>
        </w:rPr>
        <w:t>this</w:t>
      </w:r>
      <w:r w:rsidRPr="00F57A7E">
        <w:rPr>
          <w:rFonts w:ascii="Arial" w:hAnsi="Arial" w:cs="Arial"/>
          <w:i/>
          <w:sz w:val="16"/>
          <w:szCs w:val="16"/>
        </w:rPr>
        <w:t xml:space="preserve"> is done for performance reasons and to recognize that the </w:t>
      </w:r>
      <w:r w:rsidR="000D68CF" w:rsidRPr="00F57A7E">
        <w:rPr>
          <w:rFonts w:ascii="Arial" w:hAnsi="Arial" w:cs="Arial"/>
          <w:i/>
          <w:sz w:val="16"/>
          <w:szCs w:val="16"/>
        </w:rPr>
        <w:t xml:space="preserve">kiosk </w:t>
      </w:r>
      <w:r w:rsidRPr="00F57A7E">
        <w:rPr>
          <w:rFonts w:ascii="Arial" w:hAnsi="Arial" w:cs="Arial"/>
          <w:i/>
          <w:sz w:val="16"/>
          <w:szCs w:val="16"/>
        </w:rPr>
        <w:t xml:space="preserve">viewer is in our store. (e.g., </w:t>
      </w:r>
      <w:r w:rsidR="00D61AF2" w:rsidRPr="00F57A7E">
        <w:rPr>
          <w:rFonts w:ascii="Arial" w:hAnsi="Arial" w:cs="Arial"/>
          <w:i/>
          <w:sz w:val="16"/>
          <w:szCs w:val="16"/>
        </w:rPr>
        <w:t xml:space="preserve">if in-store, no pop up </w:t>
      </w:r>
      <w:r w:rsidR="000D68CF" w:rsidRPr="00F57A7E">
        <w:rPr>
          <w:rFonts w:ascii="Arial" w:hAnsi="Arial" w:cs="Arial"/>
          <w:i/>
          <w:sz w:val="16"/>
          <w:szCs w:val="16"/>
        </w:rPr>
        <w:t xml:space="preserve">prompt </w:t>
      </w:r>
      <w:r w:rsidR="00630DAC">
        <w:rPr>
          <w:rFonts w:ascii="Arial" w:hAnsi="Arial" w:cs="Arial"/>
          <w:i/>
          <w:sz w:val="16"/>
          <w:szCs w:val="16"/>
        </w:rPr>
        <w:t>displays, asking</w:t>
      </w:r>
      <w:r w:rsidR="0075614F" w:rsidRPr="00F57A7E">
        <w:rPr>
          <w:rFonts w:ascii="Arial" w:hAnsi="Arial" w:cs="Arial"/>
          <w:i/>
          <w:sz w:val="16"/>
          <w:szCs w:val="16"/>
        </w:rPr>
        <w:t xml:space="preserve"> if the customer wants </w:t>
      </w:r>
      <w:r w:rsidR="00D61AF2" w:rsidRPr="00F57A7E">
        <w:rPr>
          <w:rFonts w:ascii="Arial" w:hAnsi="Arial" w:cs="Arial"/>
          <w:i/>
          <w:sz w:val="16"/>
          <w:szCs w:val="16"/>
        </w:rPr>
        <w:t xml:space="preserve">to </w:t>
      </w:r>
      <w:r w:rsidR="000D68CF" w:rsidRPr="00F57A7E">
        <w:rPr>
          <w:rFonts w:ascii="Arial" w:hAnsi="Arial" w:cs="Arial"/>
          <w:i/>
          <w:sz w:val="16"/>
          <w:szCs w:val="16"/>
        </w:rPr>
        <w:t xml:space="preserve">speak or </w:t>
      </w:r>
      <w:r w:rsidR="00D61AF2" w:rsidRPr="00F57A7E">
        <w:rPr>
          <w:rFonts w:ascii="Arial" w:hAnsi="Arial" w:cs="Arial"/>
          <w:i/>
          <w:sz w:val="16"/>
          <w:szCs w:val="16"/>
        </w:rPr>
        <w:t xml:space="preserve">chat with </w:t>
      </w:r>
      <w:r w:rsidR="000D68CF" w:rsidRPr="00F57A7E">
        <w:rPr>
          <w:rFonts w:ascii="Arial" w:hAnsi="Arial" w:cs="Arial"/>
          <w:i/>
          <w:sz w:val="16"/>
          <w:szCs w:val="16"/>
        </w:rPr>
        <w:t>a representative, since w</w:t>
      </w:r>
      <w:r w:rsidR="00630DAC">
        <w:rPr>
          <w:rFonts w:ascii="Arial" w:hAnsi="Arial" w:cs="Arial"/>
          <w:i/>
          <w:sz w:val="16"/>
          <w:szCs w:val="16"/>
        </w:rPr>
        <w:t>e’d rather the customer</w:t>
      </w:r>
      <w:r w:rsidR="000D68CF" w:rsidRPr="00F57A7E">
        <w:rPr>
          <w:rFonts w:ascii="Arial" w:hAnsi="Arial" w:cs="Arial"/>
          <w:i/>
          <w:sz w:val="16"/>
          <w:szCs w:val="16"/>
        </w:rPr>
        <w:t xml:space="preserve"> speak directly with </w:t>
      </w:r>
      <w:r w:rsidR="00630DAC">
        <w:rPr>
          <w:rFonts w:ascii="Arial" w:hAnsi="Arial" w:cs="Arial"/>
          <w:i/>
          <w:sz w:val="16"/>
          <w:szCs w:val="16"/>
        </w:rPr>
        <w:t>an</w:t>
      </w:r>
      <w:r w:rsidR="000D68CF" w:rsidRPr="00F57A7E">
        <w:rPr>
          <w:rFonts w:ascii="Arial" w:hAnsi="Arial" w:cs="Arial"/>
          <w:i/>
          <w:sz w:val="16"/>
          <w:szCs w:val="16"/>
        </w:rPr>
        <w:t xml:space="preserve"> in-store associate). Where applicable, </w:t>
      </w:r>
      <w:smartTag w:uri="urn:schemas-microsoft-com:office:smarttags" w:element="stockticker">
        <w:r w:rsidR="000D68CF" w:rsidRPr="00F57A7E">
          <w:rPr>
            <w:rFonts w:ascii="Arial" w:hAnsi="Arial" w:cs="Arial"/>
            <w:i/>
            <w:sz w:val="16"/>
            <w:szCs w:val="16"/>
          </w:rPr>
          <w:t>PRD</w:t>
        </w:r>
      </w:smartTag>
      <w:r w:rsidR="000D68CF" w:rsidRPr="00F57A7E">
        <w:rPr>
          <w:rFonts w:ascii="Arial" w:hAnsi="Arial" w:cs="Arial"/>
          <w:i/>
          <w:sz w:val="16"/>
          <w:szCs w:val="16"/>
        </w:rPr>
        <w:t xml:space="preserve"> stated requirements should differentiate guidance on how </w:t>
      </w:r>
      <w:r w:rsidR="009716B3">
        <w:rPr>
          <w:rFonts w:ascii="Arial" w:hAnsi="Arial" w:cs="Arial"/>
          <w:i/>
          <w:sz w:val="16"/>
          <w:szCs w:val="16"/>
        </w:rPr>
        <w:t>the UI experience should differ between in-store vs. external website</w:t>
      </w:r>
      <w:r w:rsidR="000D68CF" w:rsidRPr="00F57A7E">
        <w:rPr>
          <w:rFonts w:ascii="Arial" w:hAnsi="Arial" w:cs="Arial"/>
          <w:i/>
          <w:sz w:val="16"/>
          <w:szCs w:val="16"/>
        </w:rPr>
        <w:t>.</w:t>
      </w:r>
    </w:p>
    <w:p w:rsidR="002507AA" w:rsidRPr="00B86D0C" w:rsidRDefault="002507AA" w:rsidP="002507AA">
      <w:pPr>
        <w:ind w:left="450"/>
        <w:rPr>
          <w:rFonts w:ascii="Arial" w:hAnsi="Arial" w:cs="Arial"/>
          <w:b/>
          <w:sz w:val="20"/>
          <w:szCs w:val="20"/>
        </w:rPr>
      </w:pPr>
      <w:r w:rsidRPr="00B86D0C">
        <w:rPr>
          <w:rFonts w:ascii="Arial" w:hAnsi="Arial" w:cs="Arial"/>
          <w:b/>
          <w:sz w:val="20"/>
          <w:szCs w:val="20"/>
        </w:rPr>
        <w:t>Other Sites (</w:t>
      </w:r>
      <w:r w:rsidR="00124331" w:rsidRPr="00B86D0C">
        <w:rPr>
          <w:rFonts w:ascii="Arial" w:hAnsi="Arial" w:cs="Arial"/>
          <w:b/>
          <w:sz w:val="20"/>
          <w:szCs w:val="20"/>
        </w:rPr>
        <w:t>List</w:t>
      </w:r>
      <w:r w:rsidRPr="00B86D0C">
        <w:rPr>
          <w:rFonts w:ascii="Arial" w:hAnsi="Arial" w:cs="Arial"/>
          <w:b/>
          <w:sz w:val="20"/>
          <w:szCs w:val="20"/>
        </w:rPr>
        <w:t xml:space="preserve"> all impacted):</w:t>
      </w:r>
    </w:p>
    <w:p w:rsidR="002507AA" w:rsidRPr="00B86D0C" w:rsidRDefault="008F6641" w:rsidP="002507AA">
      <w:pPr>
        <w:ind w:left="450" w:firstLine="360"/>
        <w:rPr>
          <w:rFonts w:ascii="Arial" w:hAnsi="Arial" w:cs="Arial"/>
          <w:sz w:val="20"/>
          <w:szCs w:val="20"/>
        </w:rPr>
      </w:pPr>
      <w:proofErr w:type="gramStart"/>
      <w:r>
        <w:rPr>
          <w:rFonts w:ascii="Arial" w:hAnsi="Arial" w:cs="Arial"/>
          <w:color w:val="000000"/>
          <w:sz w:val="20"/>
          <w:szCs w:val="20"/>
        </w:rPr>
        <w:t>Catalog.</w:t>
      </w:r>
      <w:proofErr w:type="gramEnd"/>
      <w:r w:rsidR="00D609A5">
        <w:fldChar w:fldCharType="begin"/>
      </w:r>
      <w:r w:rsidR="00455C34">
        <w:instrText>HYPERLINK "http://www.sears.com/"</w:instrText>
      </w:r>
      <w:r w:rsidR="00D609A5">
        <w:fldChar w:fldCharType="separate"/>
      </w:r>
      <w:r w:rsidRPr="00AA7671">
        <w:rPr>
          <w:rStyle w:val="Hyperlink"/>
          <w:rFonts w:ascii="Arial" w:hAnsi="Arial" w:cs="Arial"/>
          <w:color w:val="auto"/>
          <w:sz w:val="20"/>
          <w:szCs w:val="20"/>
          <w:u w:val="none"/>
        </w:rPr>
        <w:t>Sears.com</w:t>
      </w:r>
      <w:r w:rsidR="00D609A5">
        <w:fldChar w:fldCharType="end"/>
      </w:r>
      <w:r w:rsidR="002507AA" w:rsidRPr="00B86D0C">
        <w:rPr>
          <w:rFonts w:ascii="Arial" w:hAnsi="Arial" w:cs="Arial"/>
          <w:sz w:val="20"/>
          <w:szCs w:val="20"/>
        </w:rPr>
        <w:tab/>
        <w:t>_______________________</w:t>
      </w:r>
    </w:p>
    <w:p w:rsidR="002507AA" w:rsidRPr="00B86D0C" w:rsidRDefault="00D609A5" w:rsidP="002507AA">
      <w:pPr>
        <w:ind w:left="1080" w:firstLine="360"/>
        <w:jc w:val="left"/>
        <w:rPr>
          <w:rFonts w:ascii="Arial" w:hAnsi="Arial" w:cs="Arial"/>
          <w:sz w:val="20"/>
          <w:szCs w:val="20"/>
        </w:rPr>
      </w:pPr>
      <w:r>
        <w:rPr>
          <w:rFonts w:ascii="Arial" w:hAnsi="Arial" w:cs="Arial"/>
          <w:smallCaps/>
          <w:sz w:val="20"/>
          <w:szCs w:val="20"/>
        </w:rPr>
        <w:fldChar w:fldCharType="begin">
          <w:ffData>
            <w:name w:val=""/>
            <w:enabled/>
            <w:calcOnExit w:val="0"/>
            <w:checkBox>
              <w:sizeAuto/>
              <w:default w:val="1"/>
            </w:checkBox>
          </w:ffData>
        </w:fldChar>
      </w:r>
      <w:r w:rsidR="008F6641">
        <w:rPr>
          <w:rFonts w:ascii="Arial" w:hAnsi="Arial" w:cs="Arial"/>
          <w:smallCaps/>
          <w:sz w:val="20"/>
          <w:szCs w:val="20"/>
        </w:rPr>
        <w:instrText xml:space="preserve"> FORMCHECKBOX </w:instrText>
      </w:r>
      <w:r>
        <w:rPr>
          <w:rFonts w:ascii="Arial" w:hAnsi="Arial" w:cs="Arial"/>
          <w:smallCaps/>
          <w:sz w:val="20"/>
          <w:szCs w:val="20"/>
        </w:rPr>
      </w:r>
      <w:r>
        <w:rPr>
          <w:rFonts w:ascii="Arial" w:hAnsi="Arial" w:cs="Arial"/>
          <w:smallCaps/>
          <w:sz w:val="20"/>
          <w:szCs w:val="20"/>
        </w:rPr>
        <w:fldChar w:fldCharType="end"/>
      </w:r>
      <w:r w:rsidR="002507AA" w:rsidRPr="00B86D0C">
        <w:rPr>
          <w:rFonts w:ascii="Arial" w:hAnsi="Arial" w:cs="Arial"/>
          <w:smallCaps/>
          <w:sz w:val="20"/>
          <w:szCs w:val="20"/>
        </w:rPr>
        <w:tab/>
      </w:r>
      <w:r w:rsidR="002507AA" w:rsidRPr="00B86D0C">
        <w:rPr>
          <w:rFonts w:ascii="Arial" w:hAnsi="Arial" w:cs="Arial"/>
          <w:smallCaps/>
          <w:sz w:val="20"/>
          <w:szCs w:val="20"/>
        </w:rPr>
        <w:tab/>
      </w:r>
      <w:r w:rsidR="002507AA" w:rsidRPr="00B86D0C">
        <w:rPr>
          <w:rFonts w:ascii="Arial" w:hAnsi="Arial" w:cs="Arial"/>
          <w:smallCaps/>
          <w:sz w:val="20"/>
          <w:szCs w:val="20"/>
        </w:rPr>
        <w:tab/>
      </w:r>
      <w:r w:rsidR="002507AA" w:rsidRPr="00B86D0C">
        <w:rPr>
          <w:rFonts w:ascii="Arial" w:hAnsi="Arial" w:cs="Arial"/>
          <w:smallCaps/>
          <w:sz w:val="20"/>
          <w:szCs w:val="20"/>
        </w:rPr>
        <w:tab/>
      </w:r>
      <w:r w:rsidRPr="00B86D0C">
        <w:rPr>
          <w:rFonts w:ascii="Arial" w:hAnsi="Arial" w:cs="Arial"/>
          <w:smallCaps/>
          <w:sz w:val="20"/>
          <w:szCs w:val="20"/>
        </w:rPr>
        <w:fldChar w:fldCharType="begin">
          <w:ffData>
            <w:name w:val="Check11"/>
            <w:enabled/>
            <w:calcOnExit w:val="0"/>
            <w:checkBox>
              <w:sizeAuto/>
              <w:default w:val="0"/>
            </w:checkBox>
          </w:ffData>
        </w:fldChar>
      </w:r>
      <w:r w:rsidR="002507AA" w:rsidRPr="00B86D0C">
        <w:rPr>
          <w:rFonts w:ascii="Arial" w:hAnsi="Arial" w:cs="Arial"/>
          <w:smallCaps/>
          <w:sz w:val="20"/>
          <w:szCs w:val="20"/>
        </w:rPr>
        <w:instrText xml:space="preserve"> FORMCHECKBOX </w:instrText>
      </w:r>
      <w:r w:rsidRPr="00B86D0C">
        <w:rPr>
          <w:rFonts w:ascii="Arial" w:hAnsi="Arial" w:cs="Arial"/>
          <w:smallCaps/>
          <w:sz w:val="20"/>
          <w:szCs w:val="20"/>
        </w:rPr>
      </w:r>
      <w:r w:rsidRPr="00B86D0C">
        <w:rPr>
          <w:rFonts w:ascii="Arial" w:hAnsi="Arial" w:cs="Arial"/>
          <w:smallCaps/>
          <w:sz w:val="20"/>
          <w:szCs w:val="20"/>
        </w:rPr>
        <w:fldChar w:fldCharType="end"/>
      </w:r>
    </w:p>
    <w:p w:rsidR="00DF1715" w:rsidRPr="00E41FED" w:rsidRDefault="00DF1715" w:rsidP="00E41FED">
      <w:pPr>
        <w:pStyle w:val="Heading2"/>
        <w:tabs>
          <w:tab w:val="left" w:pos="810"/>
        </w:tabs>
        <w:ind w:left="810" w:hanging="540"/>
      </w:pPr>
      <w:bookmarkStart w:id="111" w:name="_Toc324835473"/>
      <w:r w:rsidRPr="00E41FED">
        <w:t>Horizontal domain Impacts</w:t>
      </w:r>
      <w:bookmarkEnd w:id="111"/>
    </w:p>
    <w:p w:rsidR="00797950" w:rsidRDefault="00DF1715" w:rsidP="00295E0D">
      <w:pPr>
        <w:ind w:left="840"/>
        <w:rPr>
          <w:rFonts w:ascii="Arial" w:hAnsi="Arial" w:cs="Arial"/>
          <w:b/>
          <w:i/>
          <w:color w:val="0000FF"/>
          <w:sz w:val="20"/>
          <w:szCs w:val="20"/>
        </w:rPr>
      </w:pPr>
      <w:r w:rsidRPr="00295E0D">
        <w:rPr>
          <w:rFonts w:ascii="Arial" w:hAnsi="Arial" w:cs="Arial"/>
          <w:b/>
          <w:i/>
          <w:color w:val="0000FF"/>
          <w:sz w:val="20"/>
          <w:szCs w:val="20"/>
        </w:rPr>
        <w:t xml:space="preserve">Briefly describe the summary changes to any of the standard horizontal domains in the </w:t>
      </w:r>
      <w:r w:rsidR="007B1571">
        <w:rPr>
          <w:rFonts w:ascii="Arial" w:hAnsi="Arial" w:cs="Arial"/>
          <w:b/>
          <w:i/>
          <w:color w:val="0000FF"/>
          <w:sz w:val="20"/>
          <w:szCs w:val="20"/>
        </w:rPr>
        <w:t>table below</w:t>
      </w:r>
      <w:r w:rsidRPr="00295E0D">
        <w:rPr>
          <w:rFonts w:ascii="Arial" w:hAnsi="Arial" w:cs="Arial"/>
          <w:b/>
          <w:i/>
          <w:color w:val="0000FF"/>
          <w:sz w:val="20"/>
          <w:szCs w:val="20"/>
        </w:rPr>
        <w:t xml:space="preserve">. </w:t>
      </w:r>
      <w:r w:rsidR="00CB79DD">
        <w:rPr>
          <w:rFonts w:ascii="Arial" w:hAnsi="Arial" w:cs="Arial"/>
          <w:b/>
          <w:i/>
          <w:color w:val="0000FF"/>
          <w:sz w:val="20"/>
          <w:szCs w:val="20"/>
        </w:rPr>
        <w:t xml:space="preserve"> Consult Engineering if necessary.</w:t>
      </w:r>
    </w:p>
    <w:p w:rsidR="00D400B8" w:rsidRPr="00295E0D" w:rsidRDefault="00D400B8" w:rsidP="00295E0D">
      <w:pPr>
        <w:ind w:left="840"/>
        <w:rPr>
          <w:rFonts w:ascii="Arial" w:hAnsi="Arial" w:cs="Arial"/>
          <w:b/>
          <w:i/>
          <w:color w:val="0000FF"/>
          <w:sz w:val="20"/>
          <w:szCs w:val="20"/>
        </w:rPr>
      </w:pPr>
    </w:p>
    <w:tbl>
      <w:tblPr>
        <w:tblW w:w="9360" w:type="dxa"/>
        <w:tblInd w:w="9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54"/>
        <w:gridCol w:w="3242"/>
        <w:gridCol w:w="2864"/>
      </w:tblGrid>
      <w:tr w:rsidR="00797950" w:rsidRPr="00A201CB">
        <w:trPr>
          <w:tblHeader/>
        </w:trPr>
        <w:tc>
          <w:tcPr>
            <w:tcW w:w="3254" w:type="dxa"/>
            <w:tcBorders>
              <w:bottom w:val="single" w:sz="4" w:space="0" w:color="auto"/>
            </w:tcBorders>
            <w:shd w:val="clear" w:color="auto" w:fill="99CCFF"/>
          </w:tcPr>
          <w:p w:rsidR="00797950" w:rsidRPr="00AA7671" w:rsidRDefault="00AA7671" w:rsidP="00672E0D">
            <w:pPr>
              <w:pStyle w:val="NormalWeb"/>
              <w:rPr>
                <w:rFonts w:ascii="Arial" w:hAnsi="Arial" w:cs="Arial"/>
                <w:b/>
                <w:sz w:val="20"/>
                <w:szCs w:val="20"/>
              </w:rPr>
            </w:pPr>
            <w:r w:rsidRPr="00AA7671">
              <w:rPr>
                <w:rFonts w:ascii="Arial" w:hAnsi="Arial" w:cs="Arial"/>
                <w:b/>
                <w:sz w:val="20"/>
                <w:szCs w:val="20"/>
              </w:rPr>
              <w:t>Domain</w:t>
            </w:r>
          </w:p>
        </w:tc>
        <w:tc>
          <w:tcPr>
            <w:tcW w:w="3242" w:type="dxa"/>
            <w:tcBorders>
              <w:bottom w:val="single" w:sz="4" w:space="0" w:color="auto"/>
            </w:tcBorders>
            <w:shd w:val="clear" w:color="auto" w:fill="99CCFF"/>
          </w:tcPr>
          <w:p w:rsidR="00797950" w:rsidRPr="00AA7671" w:rsidRDefault="00AA7671" w:rsidP="00672E0D">
            <w:pPr>
              <w:pStyle w:val="NormalWeb"/>
              <w:rPr>
                <w:rFonts w:ascii="Arial" w:hAnsi="Arial" w:cs="Arial"/>
                <w:b/>
                <w:sz w:val="20"/>
                <w:szCs w:val="20"/>
              </w:rPr>
            </w:pPr>
            <w:r w:rsidRPr="00AA7671">
              <w:rPr>
                <w:rFonts w:ascii="Arial" w:hAnsi="Arial" w:cs="Arial"/>
                <w:b/>
                <w:sz w:val="20"/>
                <w:szCs w:val="20"/>
              </w:rPr>
              <w:t>Highlight new features</w:t>
            </w:r>
          </w:p>
        </w:tc>
        <w:tc>
          <w:tcPr>
            <w:tcW w:w="2864" w:type="dxa"/>
            <w:tcBorders>
              <w:bottom w:val="single" w:sz="4" w:space="0" w:color="auto"/>
            </w:tcBorders>
            <w:shd w:val="clear" w:color="auto" w:fill="99CCFF"/>
          </w:tcPr>
          <w:p w:rsidR="00797950" w:rsidRPr="00AA7671" w:rsidRDefault="00AA7671" w:rsidP="00672E0D">
            <w:pPr>
              <w:pStyle w:val="NormalWeb"/>
              <w:rPr>
                <w:rFonts w:ascii="Arial" w:hAnsi="Arial" w:cs="Arial"/>
                <w:b/>
                <w:sz w:val="20"/>
                <w:szCs w:val="20"/>
              </w:rPr>
            </w:pPr>
            <w:r w:rsidRPr="00AA7671">
              <w:rPr>
                <w:rFonts w:ascii="Arial" w:hAnsi="Arial" w:cs="Arial"/>
                <w:b/>
                <w:sz w:val="20"/>
                <w:szCs w:val="20"/>
              </w:rPr>
              <w:t>Existing features to be impacted/how?</w:t>
            </w:r>
          </w:p>
        </w:tc>
      </w:tr>
      <w:tr w:rsidR="00797950" w:rsidRPr="00AA7671">
        <w:tc>
          <w:tcPr>
            <w:tcW w:w="3254" w:type="dxa"/>
          </w:tcPr>
          <w:p w:rsidR="00797950" w:rsidRPr="00AA7671" w:rsidRDefault="00797950" w:rsidP="00672E0D">
            <w:pPr>
              <w:pStyle w:val="NormalWeb"/>
              <w:rPr>
                <w:rFonts w:ascii="Arial" w:hAnsi="Arial" w:cs="Arial"/>
                <w:sz w:val="20"/>
                <w:szCs w:val="20"/>
              </w:rPr>
            </w:pPr>
            <w:r w:rsidRPr="00AA7671">
              <w:rPr>
                <w:rFonts w:ascii="Arial" w:hAnsi="Arial" w:cs="Arial"/>
                <w:sz w:val="20"/>
                <w:szCs w:val="20"/>
              </w:rPr>
              <w:t>Profile / SSO</w:t>
            </w:r>
          </w:p>
        </w:tc>
        <w:tc>
          <w:tcPr>
            <w:tcW w:w="3242" w:type="dxa"/>
          </w:tcPr>
          <w:p w:rsidR="00797950" w:rsidRDefault="00426939" w:rsidP="001C0969">
            <w:pPr>
              <w:pStyle w:val="NormalWeb"/>
              <w:numPr>
                <w:ilvl w:val="0"/>
                <w:numId w:val="8"/>
              </w:numPr>
              <w:rPr>
                <w:rFonts w:ascii="Arial" w:hAnsi="Arial" w:cs="Arial"/>
                <w:sz w:val="20"/>
                <w:szCs w:val="20"/>
              </w:rPr>
            </w:pPr>
            <w:r>
              <w:rPr>
                <w:rFonts w:ascii="Arial" w:hAnsi="Arial" w:cs="Arial"/>
                <w:sz w:val="20"/>
                <w:szCs w:val="20"/>
              </w:rPr>
              <w:t>Single Profile (and login) for all users that write Reviews, across all sites</w:t>
            </w:r>
          </w:p>
          <w:p w:rsidR="00426939" w:rsidRDefault="00426939" w:rsidP="001C0969">
            <w:pPr>
              <w:pStyle w:val="NormalWeb"/>
              <w:numPr>
                <w:ilvl w:val="0"/>
                <w:numId w:val="8"/>
              </w:numPr>
              <w:rPr>
                <w:rFonts w:ascii="Arial" w:hAnsi="Arial" w:cs="Arial"/>
                <w:sz w:val="20"/>
                <w:szCs w:val="20"/>
              </w:rPr>
            </w:pPr>
            <w:r>
              <w:rPr>
                <w:rFonts w:ascii="Arial" w:hAnsi="Arial" w:cs="Arial"/>
                <w:sz w:val="20"/>
                <w:szCs w:val="20"/>
              </w:rPr>
              <w:t>Reviews widget will display author’s mini profile view (user card aka quick view) next to each Review</w:t>
            </w:r>
          </w:p>
          <w:p w:rsidR="005651CB" w:rsidRPr="00426939" w:rsidRDefault="005651CB" w:rsidP="001C0969">
            <w:pPr>
              <w:pStyle w:val="NormalWeb"/>
              <w:numPr>
                <w:ilvl w:val="0"/>
                <w:numId w:val="8"/>
              </w:numPr>
              <w:rPr>
                <w:rFonts w:ascii="Arial" w:hAnsi="Arial" w:cs="Arial"/>
                <w:sz w:val="20"/>
                <w:szCs w:val="20"/>
              </w:rPr>
            </w:pPr>
            <w:r>
              <w:rPr>
                <w:rFonts w:ascii="Arial" w:hAnsi="Arial" w:cs="Arial"/>
                <w:sz w:val="20"/>
                <w:szCs w:val="20"/>
              </w:rPr>
              <w:t>Profile Page Changes</w:t>
            </w:r>
          </w:p>
        </w:tc>
        <w:tc>
          <w:tcPr>
            <w:tcW w:w="2864" w:type="dxa"/>
          </w:tcPr>
          <w:p w:rsidR="00797950" w:rsidRPr="00AA7671" w:rsidRDefault="00797950" w:rsidP="00672E0D">
            <w:pPr>
              <w:pStyle w:val="NormalWeb"/>
              <w:rPr>
                <w:rFonts w:ascii="Arial" w:hAnsi="Arial" w:cs="Arial"/>
                <w:sz w:val="20"/>
                <w:szCs w:val="20"/>
              </w:rPr>
            </w:pPr>
          </w:p>
        </w:tc>
      </w:tr>
      <w:tr w:rsidR="00797950" w:rsidRPr="00AA7671">
        <w:tc>
          <w:tcPr>
            <w:tcW w:w="3254" w:type="dxa"/>
          </w:tcPr>
          <w:p w:rsidR="00797950" w:rsidRPr="00AA7671" w:rsidRDefault="00797950" w:rsidP="00672E0D">
            <w:pPr>
              <w:pStyle w:val="NormalWeb"/>
              <w:rPr>
                <w:rFonts w:ascii="Arial" w:hAnsi="Arial" w:cs="Arial"/>
                <w:sz w:val="20"/>
                <w:szCs w:val="20"/>
              </w:rPr>
            </w:pPr>
            <w:r w:rsidRPr="00AA7671">
              <w:rPr>
                <w:rFonts w:ascii="Arial" w:hAnsi="Arial" w:cs="Arial"/>
                <w:sz w:val="20"/>
                <w:szCs w:val="20"/>
              </w:rPr>
              <w:t>Header / Tool Box</w:t>
            </w:r>
          </w:p>
        </w:tc>
        <w:tc>
          <w:tcPr>
            <w:tcW w:w="3242" w:type="dxa"/>
          </w:tcPr>
          <w:p w:rsidR="00797950" w:rsidRPr="00AA7671" w:rsidRDefault="00797950" w:rsidP="00672E0D">
            <w:pPr>
              <w:pStyle w:val="NormalWeb"/>
              <w:rPr>
                <w:rFonts w:ascii="Arial" w:hAnsi="Arial" w:cs="Arial"/>
                <w:sz w:val="20"/>
                <w:szCs w:val="20"/>
              </w:rPr>
            </w:pPr>
          </w:p>
        </w:tc>
        <w:tc>
          <w:tcPr>
            <w:tcW w:w="2864" w:type="dxa"/>
          </w:tcPr>
          <w:p w:rsidR="00797950" w:rsidRPr="00AA7671" w:rsidRDefault="00797950" w:rsidP="00672E0D">
            <w:pPr>
              <w:pStyle w:val="NormalWeb"/>
              <w:rPr>
                <w:rFonts w:ascii="Arial" w:hAnsi="Arial" w:cs="Arial"/>
                <w:sz w:val="20"/>
                <w:szCs w:val="20"/>
              </w:rPr>
            </w:pPr>
          </w:p>
        </w:tc>
      </w:tr>
      <w:tr w:rsidR="00797950" w:rsidRPr="00AA7671">
        <w:tc>
          <w:tcPr>
            <w:tcW w:w="3254" w:type="dxa"/>
          </w:tcPr>
          <w:p w:rsidR="00797950" w:rsidRPr="00AA7671" w:rsidRDefault="00797950" w:rsidP="00672E0D">
            <w:pPr>
              <w:pStyle w:val="NormalWeb"/>
              <w:rPr>
                <w:rFonts w:ascii="Arial" w:hAnsi="Arial" w:cs="Arial"/>
                <w:sz w:val="20"/>
                <w:szCs w:val="20"/>
              </w:rPr>
            </w:pPr>
            <w:r w:rsidRPr="00AA7671">
              <w:rPr>
                <w:rFonts w:ascii="Arial" w:hAnsi="Arial" w:cs="Arial"/>
                <w:sz w:val="20"/>
                <w:szCs w:val="20"/>
              </w:rPr>
              <w:t>Home Page</w:t>
            </w:r>
          </w:p>
        </w:tc>
        <w:tc>
          <w:tcPr>
            <w:tcW w:w="3242" w:type="dxa"/>
          </w:tcPr>
          <w:p w:rsidR="00797950" w:rsidRPr="00AA7671" w:rsidRDefault="00797950" w:rsidP="00672E0D">
            <w:pPr>
              <w:pStyle w:val="NormalWeb"/>
              <w:rPr>
                <w:rFonts w:ascii="Arial" w:hAnsi="Arial" w:cs="Arial"/>
                <w:sz w:val="20"/>
                <w:szCs w:val="20"/>
              </w:rPr>
            </w:pPr>
          </w:p>
        </w:tc>
        <w:tc>
          <w:tcPr>
            <w:tcW w:w="2864" w:type="dxa"/>
          </w:tcPr>
          <w:p w:rsidR="00797950" w:rsidRPr="00AA7671" w:rsidRDefault="00797950" w:rsidP="00672E0D">
            <w:pPr>
              <w:pStyle w:val="NormalWeb"/>
              <w:rPr>
                <w:rFonts w:ascii="Arial" w:hAnsi="Arial" w:cs="Arial"/>
                <w:sz w:val="20"/>
                <w:szCs w:val="20"/>
              </w:rPr>
            </w:pPr>
          </w:p>
        </w:tc>
      </w:tr>
      <w:tr w:rsidR="00797950" w:rsidRPr="00AA7671">
        <w:tc>
          <w:tcPr>
            <w:tcW w:w="3254" w:type="dxa"/>
          </w:tcPr>
          <w:p w:rsidR="00797950" w:rsidRPr="00AA7671" w:rsidRDefault="00797950" w:rsidP="00672E0D">
            <w:pPr>
              <w:pStyle w:val="NormalWeb"/>
              <w:rPr>
                <w:rFonts w:ascii="Arial" w:hAnsi="Arial" w:cs="Arial"/>
                <w:sz w:val="20"/>
                <w:szCs w:val="20"/>
              </w:rPr>
            </w:pPr>
            <w:r w:rsidRPr="00AA7671">
              <w:rPr>
                <w:rFonts w:ascii="Arial" w:hAnsi="Arial" w:cs="Arial"/>
                <w:sz w:val="20"/>
                <w:szCs w:val="20"/>
              </w:rPr>
              <w:t>Vertical Page</w:t>
            </w:r>
            <w:r w:rsidR="009716B3">
              <w:rPr>
                <w:rFonts w:ascii="Arial" w:hAnsi="Arial" w:cs="Arial"/>
                <w:sz w:val="20"/>
                <w:szCs w:val="20"/>
              </w:rPr>
              <w:t xml:space="preserve"> – specify which vertical(s) or all</w:t>
            </w:r>
          </w:p>
        </w:tc>
        <w:tc>
          <w:tcPr>
            <w:tcW w:w="3242" w:type="dxa"/>
          </w:tcPr>
          <w:p w:rsidR="00426939" w:rsidRPr="00AA7671" w:rsidRDefault="00426939" w:rsidP="00672E0D">
            <w:pPr>
              <w:pStyle w:val="NormalWeb"/>
              <w:rPr>
                <w:rFonts w:ascii="Arial" w:hAnsi="Arial" w:cs="Arial"/>
                <w:sz w:val="20"/>
                <w:szCs w:val="20"/>
              </w:rPr>
            </w:pPr>
          </w:p>
        </w:tc>
        <w:tc>
          <w:tcPr>
            <w:tcW w:w="2864" w:type="dxa"/>
          </w:tcPr>
          <w:p w:rsidR="00797950" w:rsidRPr="00AA7671" w:rsidRDefault="00797950" w:rsidP="00672E0D">
            <w:pPr>
              <w:pStyle w:val="NormalWeb"/>
              <w:rPr>
                <w:rFonts w:ascii="Arial" w:hAnsi="Arial" w:cs="Arial"/>
                <w:sz w:val="20"/>
                <w:szCs w:val="20"/>
              </w:rPr>
            </w:pPr>
          </w:p>
        </w:tc>
      </w:tr>
      <w:tr w:rsidR="00797950" w:rsidRPr="00AA7671">
        <w:tc>
          <w:tcPr>
            <w:tcW w:w="3254" w:type="dxa"/>
          </w:tcPr>
          <w:p w:rsidR="00797950" w:rsidRPr="00AA7671" w:rsidRDefault="00797950" w:rsidP="00672E0D">
            <w:pPr>
              <w:pStyle w:val="NormalWeb"/>
              <w:rPr>
                <w:rFonts w:ascii="Arial" w:hAnsi="Arial" w:cs="Arial"/>
                <w:sz w:val="20"/>
                <w:szCs w:val="20"/>
              </w:rPr>
            </w:pPr>
            <w:r w:rsidRPr="00AA7671">
              <w:rPr>
                <w:rFonts w:ascii="Arial" w:hAnsi="Arial" w:cs="Arial"/>
                <w:sz w:val="20"/>
                <w:szCs w:val="20"/>
              </w:rPr>
              <w:t>Category</w:t>
            </w:r>
            <w:r w:rsidR="00291316">
              <w:rPr>
                <w:rFonts w:ascii="Arial" w:hAnsi="Arial" w:cs="Arial"/>
                <w:sz w:val="20"/>
                <w:szCs w:val="20"/>
              </w:rPr>
              <w:t xml:space="preserve"> Page</w:t>
            </w:r>
          </w:p>
        </w:tc>
        <w:tc>
          <w:tcPr>
            <w:tcW w:w="3242" w:type="dxa"/>
          </w:tcPr>
          <w:p w:rsidR="00797950" w:rsidRPr="00AA7671" w:rsidRDefault="00797950" w:rsidP="00672E0D">
            <w:pPr>
              <w:pStyle w:val="NormalWeb"/>
              <w:rPr>
                <w:rFonts w:ascii="Arial" w:hAnsi="Arial" w:cs="Arial"/>
                <w:sz w:val="20"/>
                <w:szCs w:val="20"/>
              </w:rPr>
            </w:pPr>
          </w:p>
        </w:tc>
        <w:tc>
          <w:tcPr>
            <w:tcW w:w="2864" w:type="dxa"/>
          </w:tcPr>
          <w:p w:rsidR="00797950" w:rsidRPr="00AA7671" w:rsidRDefault="00797950" w:rsidP="00672E0D">
            <w:pPr>
              <w:pStyle w:val="NormalWeb"/>
              <w:rPr>
                <w:rFonts w:ascii="Arial" w:hAnsi="Arial" w:cs="Arial"/>
                <w:sz w:val="20"/>
                <w:szCs w:val="20"/>
              </w:rPr>
            </w:pPr>
          </w:p>
        </w:tc>
      </w:tr>
      <w:tr w:rsidR="00797950" w:rsidRPr="00AA7671">
        <w:tc>
          <w:tcPr>
            <w:tcW w:w="3254" w:type="dxa"/>
          </w:tcPr>
          <w:p w:rsidR="00797950" w:rsidRPr="00AA7671" w:rsidRDefault="00797950" w:rsidP="00672E0D">
            <w:pPr>
              <w:pStyle w:val="NormalWeb"/>
              <w:rPr>
                <w:rFonts w:ascii="Arial" w:hAnsi="Arial" w:cs="Arial"/>
                <w:sz w:val="20"/>
                <w:szCs w:val="20"/>
              </w:rPr>
            </w:pPr>
            <w:r w:rsidRPr="00AA7671">
              <w:rPr>
                <w:rFonts w:ascii="Arial" w:hAnsi="Arial" w:cs="Arial"/>
                <w:sz w:val="20"/>
                <w:szCs w:val="20"/>
              </w:rPr>
              <w:t>Search &amp; Browse</w:t>
            </w:r>
          </w:p>
        </w:tc>
        <w:tc>
          <w:tcPr>
            <w:tcW w:w="3242" w:type="dxa"/>
          </w:tcPr>
          <w:p w:rsidR="00797950" w:rsidRPr="00AA7671" w:rsidRDefault="00797950" w:rsidP="00672E0D">
            <w:pPr>
              <w:pStyle w:val="NormalWeb"/>
              <w:rPr>
                <w:rFonts w:ascii="Arial" w:hAnsi="Arial" w:cs="Arial"/>
                <w:sz w:val="20"/>
                <w:szCs w:val="20"/>
              </w:rPr>
            </w:pPr>
          </w:p>
        </w:tc>
        <w:tc>
          <w:tcPr>
            <w:tcW w:w="2864" w:type="dxa"/>
          </w:tcPr>
          <w:p w:rsidR="00797950" w:rsidRPr="00AA7671" w:rsidRDefault="00797950" w:rsidP="00672E0D">
            <w:pPr>
              <w:pStyle w:val="NormalWeb"/>
              <w:rPr>
                <w:rFonts w:ascii="Arial" w:hAnsi="Arial" w:cs="Arial"/>
                <w:sz w:val="20"/>
                <w:szCs w:val="20"/>
              </w:rPr>
            </w:pPr>
          </w:p>
        </w:tc>
      </w:tr>
      <w:tr w:rsidR="00797950" w:rsidRPr="00AA7671">
        <w:tc>
          <w:tcPr>
            <w:tcW w:w="3254" w:type="dxa"/>
          </w:tcPr>
          <w:p w:rsidR="00797950" w:rsidRPr="00AA7671" w:rsidRDefault="00797950" w:rsidP="00672E0D">
            <w:pPr>
              <w:pStyle w:val="NormalWeb"/>
              <w:rPr>
                <w:rFonts w:ascii="Arial" w:hAnsi="Arial" w:cs="Arial"/>
                <w:sz w:val="20"/>
                <w:szCs w:val="20"/>
              </w:rPr>
            </w:pPr>
            <w:r w:rsidRPr="00AA7671">
              <w:rPr>
                <w:rFonts w:ascii="Arial" w:hAnsi="Arial" w:cs="Arial"/>
                <w:sz w:val="20"/>
                <w:szCs w:val="20"/>
              </w:rPr>
              <w:t>Product Detail</w:t>
            </w:r>
          </w:p>
        </w:tc>
        <w:tc>
          <w:tcPr>
            <w:tcW w:w="3242" w:type="dxa"/>
          </w:tcPr>
          <w:p w:rsidR="00797950" w:rsidRPr="00AA7671" w:rsidRDefault="00797950" w:rsidP="00672E0D">
            <w:pPr>
              <w:pStyle w:val="NormalWeb"/>
              <w:rPr>
                <w:rFonts w:ascii="Arial" w:hAnsi="Arial" w:cs="Arial"/>
                <w:sz w:val="20"/>
                <w:szCs w:val="20"/>
              </w:rPr>
            </w:pPr>
          </w:p>
        </w:tc>
        <w:tc>
          <w:tcPr>
            <w:tcW w:w="2864" w:type="dxa"/>
          </w:tcPr>
          <w:p w:rsidR="00797950" w:rsidRPr="00AA7671" w:rsidRDefault="00797950" w:rsidP="00672E0D">
            <w:pPr>
              <w:pStyle w:val="NormalWeb"/>
              <w:rPr>
                <w:rFonts w:ascii="Arial" w:hAnsi="Arial" w:cs="Arial"/>
                <w:sz w:val="20"/>
                <w:szCs w:val="20"/>
              </w:rPr>
            </w:pPr>
          </w:p>
        </w:tc>
      </w:tr>
      <w:tr w:rsidR="00797950" w:rsidRPr="00AA7671">
        <w:tc>
          <w:tcPr>
            <w:tcW w:w="3254" w:type="dxa"/>
          </w:tcPr>
          <w:p w:rsidR="00797950" w:rsidRPr="00AA7671" w:rsidRDefault="00797950" w:rsidP="00672E0D">
            <w:pPr>
              <w:pStyle w:val="NormalWeb"/>
              <w:rPr>
                <w:rFonts w:ascii="Arial" w:hAnsi="Arial" w:cs="Arial"/>
                <w:sz w:val="20"/>
                <w:szCs w:val="20"/>
              </w:rPr>
            </w:pPr>
            <w:r w:rsidRPr="00AA7671">
              <w:rPr>
                <w:rFonts w:ascii="Arial" w:hAnsi="Arial" w:cs="Arial"/>
                <w:sz w:val="20"/>
                <w:szCs w:val="20"/>
              </w:rPr>
              <w:t>Cart / Checkout</w:t>
            </w:r>
          </w:p>
        </w:tc>
        <w:tc>
          <w:tcPr>
            <w:tcW w:w="3242" w:type="dxa"/>
          </w:tcPr>
          <w:p w:rsidR="00797950" w:rsidRPr="00AA7671" w:rsidRDefault="00797950" w:rsidP="00672E0D">
            <w:pPr>
              <w:pStyle w:val="NormalWeb"/>
              <w:rPr>
                <w:rFonts w:ascii="Arial" w:hAnsi="Arial" w:cs="Arial"/>
                <w:sz w:val="20"/>
                <w:szCs w:val="20"/>
              </w:rPr>
            </w:pPr>
          </w:p>
        </w:tc>
        <w:tc>
          <w:tcPr>
            <w:tcW w:w="2864" w:type="dxa"/>
          </w:tcPr>
          <w:p w:rsidR="00797950" w:rsidRPr="00AA7671" w:rsidRDefault="00797950" w:rsidP="00672E0D">
            <w:pPr>
              <w:pStyle w:val="NormalWeb"/>
              <w:rPr>
                <w:rFonts w:ascii="Arial" w:hAnsi="Arial" w:cs="Arial"/>
                <w:sz w:val="20"/>
                <w:szCs w:val="20"/>
              </w:rPr>
            </w:pPr>
          </w:p>
        </w:tc>
      </w:tr>
      <w:tr w:rsidR="00797950" w:rsidRPr="00AA7671">
        <w:tc>
          <w:tcPr>
            <w:tcW w:w="3254" w:type="dxa"/>
          </w:tcPr>
          <w:p w:rsidR="00797950" w:rsidRPr="00AA7671" w:rsidRDefault="00797950" w:rsidP="00672E0D">
            <w:pPr>
              <w:pStyle w:val="NormalWeb"/>
              <w:rPr>
                <w:rFonts w:ascii="Arial" w:hAnsi="Arial" w:cs="Arial"/>
                <w:sz w:val="20"/>
                <w:szCs w:val="20"/>
              </w:rPr>
            </w:pPr>
            <w:r w:rsidRPr="00AA7671">
              <w:rPr>
                <w:rFonts w:ascii="Arial" w:hAnsi="Arial" w:cs="Arial"/>
                <w:sz w:val="20"/>
                <w:szCs w:val="20"/>
              </w:rPr>
              <w:t>Post Order/Purchase</w:t>
            </w:r>
          </w:p>
        </w:tc>
        <w:tc>
          <w:tcPr>
            <w:tcW w:w="3242" w:type="dxa"/>
          </w:tcPr>
          <w:p w:rsidR="00797950" w:rsidRPr="00AA7671" w:rsidRDefault="00797950" w:rsidP="00672E0D">
            <w:pPr>
              <w:pStyle w:val="NormalWeb"/>
              <w:rPr>
                <w:rFonts w:ascii="Arial" w:hAnsi="Arial" w:cs="Arial"/>
                <w:sz w:val="20"/>
                <w:szCs w:val="20"/>
              </w:rPr>
            </w:pPr>
          </w:p>
        </w:tc>
        <w:tc>
          <w:tcPr>
            <w:tcW w:w="2864" w:type="dxa"/>
          </w:tcPr>
          <w:p w:rsidR="00797950" w:rsidRPr="00AA7671" w:rsidRDefault="00797950" w:rsidP="00672E0D">
            <w:pPr>
              <w:pStyle w:val="NormalWeb"/>
              <w:rPr>
                <w:rFonts w:ascii="Arial" w:hAnsi="Arial" w:cs="Arial"/>
                <w:sz w:val="20"/>
                <w:szCs w:val="20"/>
              </w:rPr>
            </w:pPr>
          </w:p>
        </w:tc>
      </w:tr>
      <w:tr w:rsidR="00797950" w:rsidRPr="00AA7671">
        <w:tc>
          <w:tcPr>
            <w:tcW w:w="3254" w:type="dxa"/>
          </w:tcPr>
          <w:p w:rsidR="00797950" w:rsidRPr="00AA7671" w:rsidRDefault="00797950" w:rsidP="00672E0D">
            <w:pPr>
              <w:pStyle w:val="NormalWeb"/>
              <w:rPr>
                <w:rFonts w:ascii="Arial" w:hAnsi="Arial" w:cs="Arial"/>
                <w:sz w:val="20"/>
                <w:szCs w:val="20"/>
              </w:rPr>
            </w:pPr>
            <w:r w:rsidRPr="00AA7671">
              <w:rPr>
                <w:rFonts w:ascii="Arial" w:hAnsi="Arial" w:cs="Arial"/>
                <w:sz w:val="20"/>
                <w:szCs w:val="20"/>
              </w:rPr>
              <w:t>Email Communication</w:t>
            </w:r>
          </w:p>
        </w:tc>
        <w:tc>
          <w:tcPr>
            <w:tcW w:w="3242" w:type="dxa"/>
          </w:tcPr>
          <w:p w:rsidR="00797950" w:rsidRPr="00AA7671" w:rsidRDefault="008F6641" w:rsidP="00672E0D">
            <w:pPr>
              <w:pStyle w:val="NormalWeb"/>
              <w:rPr>
                <w:rFonts w:ascii="Arial" w:hAnsi="Arial" w:cs="Arial"/>
                <w:sz w:val="20"/>
                <w:szCs w:val="20"/>
              </w:rPr>
            </w:pPr>
            <w:smartTag w:uri="urn:schemas-microsoft-com:office:smarttags" w:element="place">
              <w:smartTag w:uri="urn:schemas-microsoft-com:office:smarttags" w:element="PlaceName">
                <w:r>
                  <w:rPr>
                    <w:rFonts w:ascii="Arial" w:hAnsi="Arial" w:cs="Arial"/>
                    <w:sz w:val="20"/>
                    <w:szCs w:val="20"/>
                  </w:rPr>
                  <w:t>Message</w:t>
                </w:r>
              </w:smartTag>
              <w:r>
                <w:rPr>
                  <w:rFonts w:ascii="Arial" w:hAnsi="Arial" w:cs="Arial"/>
                  <w:sz w:val="20"/>
                  <w:szCs w:val="20"/>
                </w:rPr>
                <w:t xml:space="preserve"> </w:t>
              </w:r>
              <w:smartTag w:uri="urn:schemas-microsoft-com:office:smarttags" w:element="PlaceType">
                <w:r>
                  <w:rPr>
                    <w:rFonts w:ascii="Arial" w:hAnsi="Arial" w:cs="Arial"/>
                    <w:sz w:val="20"/>
                    <w:szCs w:val="20"/>
                  </w:rPr>
                  <w:t>Center</w:t>
                </w:r>
              </w:smartTag>
            </w:smartTag>
            <w:r>
              <w:rPr>
                <w:rFonts w:ascii="Arial" w:hAnsi="Arial" w:cs="Arial"/>
                <w:sz w:val="20"/>
                <w:szCs w:val="20"/>
              </w:rPr>
              <w:t>, Address Book</w:t>
            </w:r>
          </w:p>
        </w:tc>
        <w:tc>
          <w:tcPr>
            <w:tcW w:w="2864" w:type="dxa"/>
          </w:tcPr>
          <w:p w:rsidR="00797950" w:rsidRPr="00AA7671" w:rsidRDefault="00797950" w:rsidP="00672E0D">
            <w:pPr>
              <w:pStyle w:val="NormalWeb"/>
              <w:rPr>
                <w:rFonts w:ascii="Arial" w:hAnsi="Arial" w:cs="Arial"/>
                <w:sz w:val="20"/>
                <w:szCs w:val="20"/>
              </w:rPr>
            </w:pPr>
          </w:p>
        </w:tc>
      </w:tr>
      <w:tr w:rsidR="00291316" w:rsidRPr="00AA7671">
        <w:tc>
          <w:tcPr>
            <w:tcW w:w="3254" w:type="dxa"/>
          </w:tcPr>
          <w:p w:rsidR="00291316" w:rsidRPr="00AA7671" w:rsidRDefault="00291316" w:rsidP="00672E0D">
            <w:pPr>
              <w:pStyle w:val="NormalWeb"/>
              <w:rPr>
                <w:rFonts w:ascii="Arial" w:hAnsi="Arial" w:cs="Arial"/>
                <w:sz w:val="20"/>
                <w:szCs w:val="20"/>
              </w:rPr>
            </w:pPr>
            <w:r>
              <w:rPr>
                <w:rFonts w:ascii="Arial" w:hAnsi="Arial" w:cs="Arial"/>
                <w:sz w:val="20"/>
                <w:szCs w:val="20"/>
              </w:rPr>
              <w:t>Bundles/Collection Page</w:t>
            </w:r>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Pr="00AA7671" w:rsidRDefault="00291316" w:rsidP="00672E0D">
            <w:pPr>
              <w:pStyle w:val="NormalWeb"/>
              <w:rPr>
                <w:rFonts w:ascii="Arial" w:hAnsi="Arial" w:cs="Arial"/>
                <w:sz w:val="20"/>
                <w:szCs w:val="20"/>
              </w:rPr>
            </w:pPr>
            <w:r>
              <w:rPr>
                <w:rFonts w:ascii="Arial" w:hAnsi="Arial" w:cs="Arial"/>
                <w:sz w:val="20"/>
                <w:szCs w:val="20"/>
              </w:rPr>
              <w:t>Compare Pages</w:t>
            </w:r>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Pr="00AA7671" w:rsidRDefault="00291316" w:rsidP="00672E0D">
            <w:pPr>
              <w:pStyle w:val="NormalWeb"/>
              <w:rPr>
                <w:rFonts w:ascii="Arial" w:hAnsi="Arial" w:cs="Arial"/>
                <w:sz w:val="20"/>
                <w:szCs w:val="20"/>
              </w:rPr>
            </w:pPr>
            <w:r>
              <w:rPr>
                <w:rFonts w:ascii="Arial" w:hAnsi="Arial" w:cs="Arial"/>
                <w:sz w:val="20"/>
                <w:szCs w:val="20"/>
              </w:rPr>
              <w:t>Product Options</w:t>
            </w:r>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Pr="00AA7671" w:rsidRDefault="00291316" w:rsidP="00672E0D">
            <w:pPr>
              <w:pStyle w:val="NormalWeb"/>
              <w:rPr>
                <w:rFonts w:ascii="Arial" w:hAnsi="Arial" w:cs="Arial"/>
                <w:sz w:val="20"/>
                <w:szCs w:val="20"/>
              </w:rPr>
            </w:pPr>
            <w:r>
              <w:rPr>
                <w:rFonts w:ascii="Arial" w:hAnsi="Arial" w:cs="Arial"/>
                <w:sz w:val="20"/>
                <w:szCs w:val="20"/>
              </w:rPr>
              <w:t>Gift Cards</w:t>
            </w:r>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Pr="00AA7671" w:rsidRDefault="00291316" w:rsidP="00672E0D">
            <w:pPr>
              <w:pStyle w:val="NormalWeb"/>
              <w:rPr>
                <w:rFonts w:ascii="Arial" w:hAnsi="Arial" w:cs="Arial"/>
                <w:sz w:val="20"/>
                <w:szCs w:val="20"/>
              </w:rPr>
            </w:pPr>
            <w:r>
              <w:rPr>
                <w:rFonts w:ascii="Arial" w:hAnsi="Arial" w:cs="Arial"/>
                <w:sz w:val="20"/>
                <w:szCs w:val="20"/>
              </w:rPr>
              <w:t>Registry</w:t>
            </w:r>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Pr="00AA7671" w:rsidRDefault="00291316" w:rsidP="00672E0D">
            <w:pPr>
              <w:pStyle w:val="NormalWeb"/>
              <w:rPr>
                <w:rFonts w:ascii="Arial" w:hAnsi="Arial" w:cs="Arial"/>
                <w:sz w:val="20"/>
                <w:szCs w:val="20"/>
              </w:rPr>
            </w:pPr>
            <w:r>
              <w:rPr>
                <w:rFonts w:ascii="Arial" w:hAnsi="Arial" w:cs="Arial"/>
                <w:sz w:val="20"/>
                <w:szCs w:val="20"/>
              </w:rPr>
              <w:t>Club Rewards</w:t>
            </w:r>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Pr="00AA7671" w:rsidRDefault="00291316" w:rsidP="00672E0D">
            <w:pPr>
              <w:pStyle w:val="NormalWeb"/>
              <w:rPr>
                <w:rFonts w:ascii="Arial" w:hAnsi="Arial" w:cs="Arial"/>
                <w:sz w:val="20"/>
                <w:szCs w:val="20"/>
              </w:rPr>
            </w:pPr>
            <w:r>
              <w:rPr>
                <w:rFonts w:ascii="Arial" w:hAnsi="Arial" w:cs="Arial"/>
                <w:sz w:val="20"/>
                <w:szCs w:val="20"/>
              </w:rPr>
              <w:t>Recommendations</w:t>
            </w:r>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Pr="00AA7671" w:rsidRDefault="00291316" w:rsidP="00672E0D">
            <w:pPr>
              <w:pStyle w:val="NormalWeb"/>
              <w:rPr>
                <w:rFonts w:ascii="Arial" w:hAnsi="Arial" w:cs="Arial"/>
                <w:sz w:val="20"/>
                <w:szCs w:val="20"/>
              </w:rPr>
            </w:pPr>
            <w:r>
              <w:rPr>
                <w:rFonts w:ascii="Arial" w:hAnsi="Arial" w:cs="Arial"/>
                <w:sz w:val="20"/>
                <w:szCs w:val="20"/>
              </w:rPr>
              <w:t>Lists</w:t>
            </w:r>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Pr="00AA7671" w:rsidRDefault="00291316" w:rsidP="00672E0D">
            <w:pPr>
              <w:pStyle w:val="NormalWeb"/>
              <w:rPr>
                <w:rFonts w:ascii="Arial" w:hAnsi="Arial" w:cs="Arial"/>
                <w:sz w:val="20"/>
                <w:szCs w:val="20"/>
              </w:rPr>
            </w:pPr>
            <w:r>
              <w:rPr>
                <w:rFonts w:ascii="Arial" w:hAnsi="Arial" w:cs="Arial"/>
                <w:sz w:val="20"/>
                <w:szCs w:val="20"/>
              </w:rPr>
              <w:t>Community</w:t>
            </w:r>
          </w:p>
        </w:tc>
        <w:tc>
          <w:tcPr>
            <w:tcW w:w="3242" w:type="dxa"/>
          </w:tcPr>
          <w:p w:rsidR="00291316" w:rsidRPr="00AA7671" w:rsidRDefault="005651CB" w:rsidP="00672E0D">
            <w:pPr>
              <w:pStyle w:val="NormalWeb"/>
              <w:rPr>
                <w:rFonts w:ascii="Arial" w:hAnsi="Arial" w:cs="Arial"/>
                <w:sz w:val="20"/>
                <w:szCs w:val="20"/>
              </w:rPr>
            </w:pPr>
            <w:r>
              <w:rPr>
                <w:rFonts w:ascii="Arial" w:hAnsi="Arial" w:cs="Arial"/>
                <w:sz w:val="20"/>
                <w:szCs w:val="20"/>
              </w:rPr>
              <w:t>Redesign</w:t>
            </w: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Pr="00AA7671" w:rsidRDefault="00291316" w:rsidP="00672E0D">
            <w:pPr>
              <w:pStyle w:val="NormalWeb"/>
              <w:rPr>
                <w:rFonts w:ascii="Arial" w:hAnsi="Arial" w:cs="Arial"/>
                <w:sz w:val="20"/>
                <w:szCs w:val="20"/>
              </w:rPr>
            </w:pPr>
            <w:r>
              <w:rPr>
                <w:rFonts w:ascii="Arial" w:hAnsi="Arial" w:cs="Arial"/>
                <w:sz w:val="20"/>
                <w:szCs w:val="20"/>
              </w:rPr>
              <w:t>Content</w:t>
            </w:r>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Pr="00AA7671" w:rsidRDefault="00291316" w:rsidP="00672E0D">
            <w:pPr>
              <w:pStyle w:val="NormalWeb"/>
              <w:rPr>
                <w:rFonts w:ascii="Arial" w:hAnsi="Arial" w:cs="Arial"/>
                <w:sz w:val="20"/>
                <w:szCs w:val="20"/>
              </w:rPr>
            </w:pPr>
            <w:r>
              <w:rPr>
                <w:rFonts w:ascii="Arial" w:hAnsi="Arial" w:cs="Arial"/>
                <w:sz w:val="20"/>
                <w:szCs w:val="20"/>
              </w:rPr>
              <w:t>Videos</w:t>
            </w:r>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Pr="00AA7671" w:rsidRDefault="00291316" w:rsidP="00672E0D">
            <w:pPr>
              <w:pStyle w:val="NormalWeb"/>
              <w:rPr>
                <w:rFonts w:ascii="Arial" w:hAnsi="Arial" w:cs="Arial"/>
                <w:sz w:val="20"/>
                <w:szCs w:val="20"/>
              </w:rPr>
            </w:pPr>
            <w:r>
              <w:rPr>
                <w:rFonts w:ascii="Arial" w:hAnsi="Arial" w:cs="Arial"/>
                <w:sz w:val="20"/>
                <w:szCs w:val="20"/>
              </w:rPr>
              <w:t>APIs</w:t>
            </w:r>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Default="00291316" w:rsidP="00672E0D">
            <w:pPr>
              <w:pStyle w:val="NormalWeb"/>
              <w:rPr>
                <w:rFonts w:ascii="Arial" w:hAnsi="Arial" w:cs="Arial"/>
                <w:sz w:val="20"/>
                <w:szCs w:val="20"/>
              </w:rPr>
            </w:pPr>
            <w:r>
              <w:rPr>
                <w:rFonts w:ascii="Arial" w:hAnsi="Arial" w:cs="Arial"/>
                <w:sz w:val="20"/>
                <w:szCs w:val="20"/>
              </w:rPr>
              <w:t>Sears Catalog</w:t>
            </w:r>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Default="00291316" w:rsidP="00672E0D">
            <w:pPr>
              <w:pStyle w:val="NormalWeb"/>
              <w:rPr>
                <w:rFonts w:ascii="Arial" w:hAnsi="Arial" w:cs="Arial"/>
                <w:sz w:val="20"/>
                <w:szCs w:val="20"/>
              </w:rPr>
            </w:pPr>
            <w:smartTag w:uri="urn:schemas-microsoft-com:office:smarttags" w:element="City">
              <w:smartTag w:uri="urn:schemas-microsoft-com:office:smarttags" w:element="place">
                <w:r>
                  <w:rPr>
                    <w:rFonts w:ascii="Arial" w:hAnsi="Arial" w:cs="Arial"/>
                    <w:sz w:val="20"/>
                    <w:szCs w:val="20"/>
                  </w:rPr>
                  <w:t>Mobile</w:t>
                </w:r>
              </w:smartTag>
            </w:smartTag>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Default="00291316" w:rsidP="00672E0D">
            <w:pPr>
              <w:pStyle w:val="NormalWeb"/>
              <w:rPr>
                <w:rFonts w:ascii="Arial" w:hAnsi="Arial" w:cs="Arial"/>
                <w:sz w:val="20"/>
                <w:szCs w:val="20"/>
              </w:rPr>
            </w:pPr>
            <w:r>
              <w:rPr>
                <w:rFonts w:ascii="Arial" w:hAnsi="Arial" w:cs="Arial"/>
                <w:sz w:val="20"/>
                <w:szCs w:val="20"/>
              </w:rPr>
              <w:t>Multi Channel</w:t>
            </w:r>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Default="00291316" w:rsidP="00672E0D">
            <w:pPr>
              <w:pStyle w:val="NormalWeb"/>
              <w:rPr>
                <w:rFonts w:ascii="Arial" w:hAnsi="Arial" w:cs="Arial"/>
                <w:sz w:val="20"/>
                <w:szCs w:val="20"/>
              </w:rPr>
            </w:pPr>
            <w:r>
              <w:rPr>
                <w:rFonts w:ascii="Arial" w:hAnsi="Arial" w:cs="Arial"/>
                <w:sz w:val="20"/>
                <w:szCs w:val="20"/>
              </w:rPr>
              <w:t>International</w:t>
            </w:r>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Default="00291316" w:rsidP="00672E0D">
            <w:pPr>
              <w:pStyle w:val="NormalWeb"/>
              <w:rPr>
                <w:rFonts w:ascii="Arial" w:hAnsi="Arial" w:cs="Arial"/>
                <w:sz w:val="20"/>
                <w:szCs w:val="20"/>
              </w:rPr>
            </w:pPr>
            <w:r>
              <w:rPr>
                <w:rFonts w:ascii="Arial" w:hAnsi="Arial" w:cs="Arial"/>
                <w:sz w:val="20"/>
                <w:szCs w:val="20"/>
              </w:rPr>
              <w:t>Marketing</w:t>
            </w:r>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Default="00291316" w:rsidP="00672E0D">
            <w:pPr>
              <w:pStyle w:val="NormalWeb"/>
              <w:rPr>
                <w:rFonts w:ascii="Arial" w:hAnsi="Arial" w:cs="Arial"/>
                <w:sz w:val="20"/>
                <w:szCs w:val="20"/>
              </w:rPr>
            </w:pPr>
            <w:r>
              <w:rPr>
                <w:rFonts w:ascii="Arial" w:hAnsi="Arial" w:cs="Arial"/>
                <w:sz w:val="20"/>
                <w:szCs w:val="20"/>
              </w:rPr>
              <w:t>Social sites</w:t>
            </w:r>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Default="00291316" w:rsidP="00672E0D">
            <w:pPr>
              <w:pStyle w:val="NormalWeb"/>
              <w:rPr>
                <w:rFonts w:ascii="Arial" w:hAnsi="Arial" w:cs="Arial"/>
                <w:sz w:val="20"/>
                <w:szCs w:val="20"/>
              </w:rPr>
            </w:pPr>
            <w:proofErr w:type="spellStart"/>
            <w:r>
              <w:rPr>
                <w:rFonts w:ascii="Arial" w:hAnsi="Arial" w:cs="Arial"/>
                <w:sz w:val="20"/>
                <w:szCs w:val="20"/>
              </w:rPr>
              <w:t>Omniture</w:t>
            </w:r>
            <w:proofErr w:type="spellEnd"/>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Default="00291316" w:rsidP="00672E0D">
            <w:pPr>
              <w:pStyle w:val="NormalWeb"/>
              <w:rPr>
                <w:rFonts w:ascii="Arial" w:hAnsi="Arial" w:cs="Arial"/>
                <w:sz w:val="20"/>
                <w:szCs w:val="20"/>
              </w:rPr>
            </w:pPr>
            <w:smartTag w:uri="urn:schemas-microsoft-com:office:smarttags" w:element="stockticker">
              <w:r>
                <w:rPr>
                  <w:rFonts w:ascii="Arial" w:hAnsi="Arial" w:cs="Arial"/>
                  <w:sz w:val="20"/>
                  <w:szCs w:val="20"/>
                </w:rPr>
                <w:t>SOLR</w:t>
              </w:r>
            </w:smartTag>
            <w:r>
              <w:rPr>
                <w:rFonts w:ascii="Arial" w:hAnsi="Arial" w:cs="Arial"/>
                <w:sz w:val="20"/>
                <w:szCs w:val="20"/>
              </w:rPr>
              <w:t>/BRAT</w:t>
            </w:r>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Default="00291316" w:rsidP="00672E0D">
            <w:pPr>
              <w:pStyle w:val="NormalWeb"/>
              <w:rPr>
                <w:rFonts w:ascii="Arial" w:hAnsi="Arial" w:cs="Arial"/>
                <w:sz w:val="20"/>
                <w:szCs w:val="20"/>
              </w:rPr>
            </w:pPr>
            <w:r>
              <w:rPr>
                <w:rFonts w:ascii="Arial" w:hAnsi="Arial" w:cs="Arial"/>
                <w:sz w:val="20"/>
                <w:szCs w:val="20"/>
              </w:rPr>
              <w:t>Save a Story</w:t>
            </w:r>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9433A9" w:rsidRPr="00AA7671">
        <w:tc>
          <w:tcPr>
            <w:tcW w:w="3254" w:type="dxa"/>
          </w:tcPr>
          <w:p w:rsidR="009433A9" w:rsidRDefault="009433A9" w:rsidP="00672E0D">
            <w:pPr>
              <w:pStyle w:val="NormalWeb"/>
              <w:rPr>
                <w:rFonts w:ascii="Arial" w:hAnsi="Arial" w:cs="Arial"/>
                <w:sz w:val="20"/>
                <w:szCs w:val="20"/>
              </w:rPr>
            </w:pPr>
            <w:r>
              <w:rPr>
                <w:rFonts w:ascii="Arial" w:hAnsi="Arial" w:cs="Arial"/>
                <w:sz w:val="20"/>
                <w:szCs w:val="20"/>
              </w:rPr>
              <w:t>Customer Service</w:t>
            </w:r>
          </w:p>
        </w:tc>
        <w:tc>
          <w:tcPr>
            <w:tcW w:w="3242" w:type="dxa"/>
          </w:tcPr>
          <w:p w:rsidR="009433A9" w:rsidRPr="00AA7671" w:rsidRDefault="009433A9" w:rsidP="00672E0D">
            <w:pPr>
              <w:pStyle w:val="NormalWeb"/>
              <w:rPr>
                <w:rFonts w:ascii="Arial" w:hAnsi="Arial" w:cs="Arial"/>
                <w:sz w:val="20"/>
                <w:szCs w:val="20"/>
              </w:rPr>
            </w:pPr>
          </w:p>
        </w:tc>
        <w:tc>
          <w:tcPr>
            <w:tcW w:w="2864" w:type="dxa"/>
          </w:tcPr>
          <w:p w:rsidR="009433A9" w:rsidRPr="00AA7671" w:rsidRDefault="009433A9" w:rsidP="00672E0D">
            <w:pPr>
              <w:pStyle w:val="NormalWeb"/>
              <w:rPr>
                <w:rFonts w:ascii="Arial" w:hAnsi="Arial" w:cs="Arial"/>
                <w:sz w:val="20"/>
                <w:szCs w:val="20"/>
              </w:rPr>
            </w:pPr>
          </w:p>
        </w:tc>
      </w:tr>
    </w:tbl>
    <w:p w:rsidR="00F75B44" w:rsidRPr="00E41FED" w:rsidRDefault="00F75B44" w:rsidP="00E41FED">
      <w:pPr>
        <w:pStyle w:val="Heading2"/>
        <w:tabs>
          <w:tab w:val="left" w:pos="810"/>
        </w:tabs>
        <w:ind w:left="810" w:hanging="540"/>
      </w:pPr>
      <w:bookmarkStart w:id="112" w:name="_Toc324835474"/>
      <w:r w:rsidRPr="00E41FED">
        <w:t>Merchant Services Impacts</w:t>
      </w:r>
      <w:r w:rsidR="00797950" w:rsidRPr="00E41FED">
        <w:t xml:space="preserve"> (Market</w:t>
      </w:r>
      <w:r w:rsidR="00ED4FA6" w:rsidRPr="00E41FED">
        <w:t>p</w:t>
      </w:r>
      <w:r w:rsidR="00797950" w:rsidRPr="00E41FED">
        <w:t>lace)</w:t>
      </w:r>
      <w:bookmarkEnd w:id="112"/>
    </w:p>
    <w:p w:rsidR="00F75B44" w:rsidRDefault="00F75B44" w:rsidP="00295E0D">
      <w:pPr>
        <w:ind w:left="840"/>
        <w:rPr>
          <w:rFonts w:ascii="Arial" w:hAnsi="Arial" w:cs="Arial"/>
          <w:b/>
          <w:i/>
          <w:color w:val="0000FF"/>
          <w:sz w:val="20"/>
          <w:szCs w:val="20"/>
        </w:rPr>
      </w:pPr>
      <w:r w:rsidRPr="00295E0D">
        <w:rPr>
          <w:rFonts w:ascii="Arial" w:hAnsi="Arial" w:cs="Arial"/>
          <w:b/>
          <w:i/>
          <w:color w:val="0000FF"/>
          <w:sz w:val="20"/>
          <w:szCs w:val="20"/>
        </w:rPr>
        <w:t xml:space="preserve">Briefly describe the summary changes to any of the standard horizontal domains in the </w:t>
      </w:r>
      <w:r w:rsidR="007B1571">
        <w:rPr>
          <w:rFonts w:ascii="Arial" w:hAnsi="Arial" w:cs="Arial"/>
          <w:b/>
          <w:i/>
          <w:color w:val="0000FF"/>
          <w:sz w:val="20"/>
          <w:szCs w:val="20"/>
        </w:rPr>
        <w:t>table below</w:t>
      </w:r>
      <w:r w:rsidRPr="00295E0D">
        <w:rPr>
          <w:rFonts w:ascii="Arial" w:hAnsi="Arial" w:cs="Arial"/>
          <w:b/>
          <w:i/>
          <w:color w:val="0000FF"/>
          <w:sz w:val="20"/>
          <w:szCs w:val="20"/>
        </w:rPr>
        <w:t xml:space="preserve">. </w:t>
      </w:r>
      <w:r w:rsidR="00D400B8">
        <w:rPr>
          <w:rFonts w:ascii="Arial" w:hAnsi="Arial" w:cs="Arial"/>
          <w:b/>
          <w:i/>
          <w:color w:val="0000FF"/>
          <w:sz w:val="20"/>
          <w:szCs w:val="20"/>
        </w:rPr>
        <w:t xml:space="preserve"> Consult Engineering if necessary.</w:t>
      </w:r>
    </w:p>
    <w:p w:rsidR="00D400B8" w:rsidRPr="00295E0D" w:rsidRDefault="00D400B8" w:rsidP="00295E0D">
      <w:pPr>
        <w:ind w:left="840"/>
        <w:rPr>
          <w:rFonts w:ascii="Arial" w:hAnsi="Arial" w:cs="Arial"/>
          <w:b/>
          <w:i/>
          <w:color w:val="0000FF"/>
          <w:sz w:val="20"/>
          <w:szCs w:val="20"/>
        </w:rPr>
      </w:pPr>
    </w:p>
    <w:tbl>
      <w:tblPr>
        <w:tblW w:w="9360" w:type="dxa"/>
        <w:tblInd w:w="9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54"/>
        <w:gridCol w:w="3242"/>
        <w:gridCol w:w="2864"/>
      </w:tblGrid>
      <w:tr w:rsidR="00ED4FA6" w:rsidRPr="00A201CB">
        <w:trPr>
          <w:tblHeader/>
        </w:trPr>
        <w:tc>
          <w:tcPr>
            <w:tcW w:w="3254" w:type="dxa"/>
            <w:tcBorders>
              <w:bottom w:val="single" w:sz="4" w:space="0" w:color="auto"/>
            </w:tcBorders>
            <w:shd w:val="clear" w:color="auto" w:fill="99CCFF"/>
          </w:tcPr>
          <w:p w:rsidR="00ED4FA6" w:rsidRPr="00AA7671" w:rsidRDefault="00ED4FA6" w:rsidP="0039151B">
            <w:pPr>
              <w:pStyle w:val="NormalWeb"/>
              <w:rPr>
                <w:rFonts w:ascii="Arial" w:hAnsi="Arial" w:cs="Arial"/>
                <w:b/>
                <w:sz w:val="20"/>
                <w:szCs w:val="20"/>
              </w:rPr>
            </w:pPr>
            <w:r w:rsidRPr="00AA7671">
              <w:rPr>
                <w:rFonts w:ascii="Arial" w:hAnsi="Arial" w:cs="Arial"/>
                <w:b/>
                <w:sz w:val="20"/>
                <w:szCs w:val="20"/>
              </w:rPr>
              <w:lastRenderedPageBreak/>
              <w:t>Domain</w:t>
            </w:r>
          </w:p>
        </w:tc>
        <w:tc>
          <w:tcPr>
            <w:tcW w:w="3242" w:type="dxa"/>
            <w:tcBorders>
              <w:bottom w:val="single" w:sz="4" w:space="0" w:color="auto"/>
            </w:tcBorders>
            <w:shd w:val="clear" w:color="auto" w:fill="99CCFF"/>
          </w:tcPr>
          <w:p w:rsidR="00ED4FA6" w:rsidRPr="00AA7671" w:rsidRDefault="00ED4FA6" w:rsidP="0039151B">
            <w:pPr>
              <w:pStyle w:val="NormalWeb"/>
              <w:rPr>
                <w:rFonts w:ascii="Arial" w:hAnsi="Arial" w:cs="Arial"/>
                <w:b/>
                <w:sz w:val="20"/>
                <w:szCs w:val="20"/>
              </w:rPr>
            </w:pPr>
            <w:r w:rsidRPr="00AA7671">
              <w:rPr>
                <w:rFonts w:ascii="Arial" w:hAnsi="Arial" w:cs="Arial"/>
                <w:b/>
                <w:sz w:val="20"/>
                <w:szCs w:val="20"/>
              </w:rPr>
              <w:t>Highlight new features</w:t>
            </w:r>
          </w:p>
        </w:tc>
        <w:tc>
          <w:tcPr>
            <w:tcW w:w="2864" w:type="dxa"/>
            <w:tcBorders>
              <w:bottom w:val="single" w:sz="4" w:space="0" w:color="auto"/>
            </w:tcBorders>
            <w:shd w:val="clear" w:color="auto" w:fill="99CCFF"/>
          </w:tcPr>
          <w:p w:rsidR="00ED4FA6" w:rsidRPr="00AA7671" w:rsidRDefault="00ED4FA6" w:rsidP="0039151B">
            <w:pPr>
              <w:pStyle w:val="NormalWeb"/>
              <w:rPr>
                <w:rFonts w:ascii="Arial" w:hAnsi="Arial" w:cs="Arial"/>
                <w:b/>
                <w:sz w:val="20"/>
                <w:szCs w:val="20"/>
              </w:rPr>
            </w:pPr>
            <w:r w:rsidRPr="00AA7671">
              <w:rPr>
                <w:rFonts w:ascii="Arial" w:hAnsi="Arial" w:cs="Arial"/>
                <w:b/>
                <w:sz w:val="20"/>
                <w:szCs w:val="20"/>
              </w:rPr>
              <w:t>Existing features to be impacted/how?</w:t>
            </w:r>
          </w:p>
        </w:tc>
      </w:tr>
      <w:tr w:rsidR="00797950" w:rsidRPr="00ED4FA6">
        <w:tc>
          <w:tcPr>
            <w:tcW w:w="3254" w:type="dxa"/>
          </w:tcPr>
          <w:p w:rsidR="00797950" w:rsidRPr="00ED4FA6" w:rsidRDefault="00797950" w:rsidP="00672E0D">
            <w:pPr>
              <w:pStyle w:val="NormalWeb"/>
              <w:rPr>
                <w:rFonts w:ascii="Arial" w:hAnsi="Arial" w:cs="Arial"/>
                <w:sz w:val="20"/>
                <w:szCs w:val="20"/>
              </w:rPr>
            </w:pPr>
          </w:p>
        </w:tc>
        <w:tc>
          <w:tcPr>
            <w:tcW w:w="3242" w:type="dxa"/>
          </w:tcPr>
          <w:p w:rsidR="00797950" w:rsidRPr="00ED4FA6" w:rsidRDefault="00797950" w:rsidP="00672E0D">
            <w:pPr>
              <w:pStyle w:val="NormalWeb"/>
              <w:rPr>
                <w:rFonts w:ascii="Arial" w:hAnsi="Arial" w:cs="Arial"/>
                <w:sz w:val="20"/>
                <w:szCs w:val="20"/>
              </w:rPr>
            </w:pPr>
          </w:p>
        </w:tc>
        <w:tc>
          <w:tcPr>
            <w:tcW w:w="2864" w:type="dxa"/>
          </w:tcPr>
          <w:p w:rsidR="00797950" w:rsidRPr="00ED4FA6" w:rsidRDefault="00797950" w:rsidP="00672E0D">
            <w:pPr>
              <w:pStyle w:val="NormalWeb"/>
              <w:rPr>
                <w:rFonts w:ascii="Arial" w:hAnsi="Arial" w:cs="Arial"/>
                <w:sz w:val="20"/>
                <w:szCs w:val="20"/>
              </w:rPr>
            </w:pPr>
          </w:p>
        </w:tc>
      </w:tr>
      <w:tr w:rsidR="00797950" w:rsidRPr="00ED4FA6">
        <w:tc>
          <w:tcPr>
            <w:tcW w:w="3254" w:type="dxa"/>
          </w:tcPr>
          <w:p w:rsidR="00797950" w:rsidRPr="00ED4FA6" w:rsidRDefault="00797950" w:rsidP="00672E0D">
            <w:pPr>
              <w:pStyle w:val="NormalWeb"/>
              <w:rPr>
                <w:rFonts w:ascii="Arial" w:hAnsi="Arial" w:cs="Arial"/>
                <w:sz w:val="20"/>
                <w:szCs w:val="20"/>
              </w:rPr>
            </w:pPr>
          </w:p>
        </w:tc>
        <w:tc>
          <w:tcPr>
            <w:tcW w:w="3242" w:type="dxa"/>
          </w:tcPr>
          <w:p w:rsidR="00797950" w:rsidRPr="00ED4FA6" w:rsidRDefault="00797950" w:rsidP="00672E0D">
            <w:pPr>
              <w:pStyle w:val="NormalWeb"/>
              <w:rPr>
                <w:rFonts w:ascii="Arial" w:hAnsi="Arial" w:cs="Arial"/>
                <w:sz w:val="20"/>
                <w:szCs w:val="20"/>
              </w:rPr>
            </w:pPr>
          </w:p>
        </w:tc>
        <w:tc>
          <w:tcPr>
            <w:tcW w:w="2864" w:type="dxa"/>
          </w:tcPr>
          <w:p w:rsidR="00797950" w:rsidRPr="00ED4FA6" w:rsidRDefault="00797950" w:rsidP="00672E0D">
            <w:pPr>
              <w:pStyle w:val="NormalWeb"/>
              <w:rPr>
                <w:rFonts w:ascii="Arial" w:hAnsi="Arial" w:cs="Arial"/>
                <w:sz w:val="20"/>
                <w:szCs w:val="20"/>
              </w:rPr>
            </w:pPr>
          </w:p>
        </w:tc>
      </w:tr>
      <w:tr w:rsidR="00797950" w:rsidRPr="00ED4FA6">
        <w:tc>
          <w:tcPr>
            <w:tcW w:w="3254" w:type="dxa"/>
          </w:tcPr>
          <w:p w:rsidR="00797950" w:rsidRPr="00ED4FA6" w:rsidRDefault="00797950" w:rsidP="00672E0D">
            <w:pPr>
              <w:pStyle w:val="NormalWeb"/>
              <w:rPr>
                <w:rFonts w:ascii="Arial" w:hAnsi="Arial" w:cs="Arial"/>
                <w:sz w:val="20"/>
                <w:szCs w:val="20"/>
              </w:rPr>
            </w:pPr>
          </w:p>
        </w:tc>
        <w:tc>
          <w:tcPr>
            <w:tcW w:w="3242" w:type="dxa"/>
          </w:tcPr>
          <w:p w:rsidR="00797950" w:rsidRPr="00ED4FA6" w:rsidRDefault="00797950" w:rsidP="00672E0D">
            <w:pPr>
              <w:pStyle w:val="NormalWeb"/>
              <w:rPr>
                <w:rFonts w:ascii="Arial" w:hAnsi="Arial" w:cs="Arial"/>
                <w:sz w:val="20"/>
                <w:szCs w:val="20"/>
              </w:rPr>
            </w:pPr>
          </w:p>
        </w:tc>
        <w:tc>
          <w:tcPr>
            <w:tcW w:w="2864" w:type="dxa"/>
          </w:tcPr>
          <w:p w:rsidR="00797950" w:rsidRPr="00ED4FA6" w:rsidRDefault="00797950" w:rsidP="00672E0D">
            <w:pPr>
              <w:pStyle w:val="NormalWeb"/>
              <w:rPr>
                <w:rFonts w:ascii="Arial" w:hAnsi="Arial" w:cs="Arial"/>
                <w:sz w:val="20"/>
                <w:szCs w:val="20"/>
              </w:rPr>
            </w:pPr>
          </w:p>
        </w:tc>
      </w:tr>
    </w:tbl>
    <w:p w:rsidR="007A4028" w:rsidRPr="007A4028" w:rsidRDefault="007A4028" w:rsidP="007A4028"/>
    <w:p w:rsidR="00F75B44" w:rsidRPr="00E41FED" w:rsidRDefault="00F75B44" w:rsidP="00E41FED">
      <w:pPr>
        <w:pStyle w:val="Heading2"/>
        <w:tabs>
          <w:tab w:val="left" w:pos="810"/>
        </w:tabs>
        <w:ind w:left="810" w:hanging="540"/>
      </w:pPr>
      <w:bookmarkStart w:id="113" w:name="_Toc324835475"/>
      <w:r w:rsidRPr="00E41FED">
        <w:t>External Vendor Involvement</w:t>
      </w:r>
      <w:bookmarkEnd w:id="113"/>
    </w:p>
    <w:p w:rsidR="00F75B44" w:rsidRPr="00ED4FA6" w:rsidRDefault="00F75B44" w:rsidP="00295E0D">
      <w:pPr>
        <w:ind w:left="840"/>
        <w:rPr>
          <w:rFonts w:ascii="Arial" w:hAnsi="Arial" w:cs="Arial"/>
          <w:b/>
          <w:i/>
          <w:color w:val="0000FF"/>
          <w:sz w:val="20"/>
          <w:szCs w:val="20"/>
        </w:rPr>
      </w:pPr>
      <w:r w:rsidRPr="00ED4FA6">
        <w:rPr>
          <w:rFonts w:ascii="Arial" w:hAnsi="Arial" w:cs="Arial"/>
          <w:b/>
          <w:i/>
          <w:color w:val="0000FF"/>
          <w:sz w:val="20"/>
          <w:szCs w:val="20"/>
        </w:rPr>
        <w:t xml:space="preserve">Check each External Vendor </w:t>
      </w:r>
      <w:r w:rsidR="00ED5DF2" w:rsidRPr="00ED4FA6">
        <w:rPr>
          <w:rFonts w:ascii="Arial" w:hAnsi="Arial" w:cs="Arial"/>
          <w:b/>
          <w:i/>
          <w:color w:val="0000FF"/>
          <w:sz w:val="20"/>
          <w:szCs w:val="20"/>
        </w:rPr>
        <w:t xml:space="preserve">property </w:t>
      </w:r>
      <w:r w:rsidRPr="00ED4FA6">
        <w:rPr>
          <w:rFonts w:ascii="Arial" w:hAnsi="Arial" w:cs="Arial"/>
          <w:b/>
          <w:i/>
          <w:color w:val="0000FF"/>
          <w:sz w:val="20"/>
          <w:szCs w:val="20"/>
        </w:rPr>
        <w:t xml:space="preserve">that </w:t>
      </w:r>
      <w:r w:rsidRPr="00295E0D">
        <w:rPr>
          <w:rFonts w:ascii="Arial" w:hAnsi="Arial" w:cs="Arial"/>
          <w:b/>
          <w:i/>
          <w:color w:val="0000FF"/>
          <w:sz w:val="20"/>
          <w:szCs w:val="20"/>
        </w:rPr>
        <w:t>may</w:t>
      </w:r>
      <w:r w:rsidRPr="00ED4FA6">
        <w:rPr>
          <w:rFonts w:ascii="Arial" w:hAnsi="Arial" w:cs="Arial"/>
          <w:b/>
          <w:i/>
          <w:color w:val="0000FF"/>
          <w:sz w:val="20"/>
          <w:szCs w:val="20"/>
        </w:rPr>
        <w:t xml:space="preserve"> be involved in effecting a solution to these requirements.</w:t>
      </w:r>
      <w:r w:rsidR="00ED5DF2" w:rsidRPr="00ED4FA6">
        <w:rPr>
          <w:rFonts w:ascii="Arial" w:hAnsi="Arial" w:cs="Arial"/>
          <w:b/>
          <w:i/>
          <w:color w:val="0000FF"/>
          <w:sz w:val="20"/>
          <w:szCs w:val="20"/>
        </w:rPr>
        <w:t xml:space="preserve"> Final decision on involvement will come later in the life cycle.</w:t>
      </w:r>
      <w:r w:rsidR="006C347C">
        <w:rPr>
          <w:rFonts w:ascii="Arial" w:hAnsi="Arial" w:cs="Arial"/>
          <w:b/>
          <w:i/>
          <w:color w:val="0000FF"/>
          <w:sz w:val="20"/>
          <w:szCs w:val="20"/>
        </w:rPr>
        <w:t xml:space="preserve"> Consult OBU IT Operations if necessary.  (Check all that apply)</w:t>
      </w:r>
    </w:p>
    <w:p w:rsidR="00F75B44" w:rsidRDefault="00F75B44" w:rsidP="00F75B44">
      <w:pPr>
        <w:widowControl/>
        <w:ind w:left="540"/>
        <w:rPr>
          <w:rFonts w:ascii="Arial" w:hAnsi="Arial" w:cs="Arial"/>
          <w:color w:val="000000"/>
          <w:sz w:val="20"/>
          <w:szCs w:val="20"/>
        </w:rPr>
      </w:pPr>
    </w:p>
    <w:tbl>
      <w:tblPr>
        <w:tblW w:w="7311" w:type="dxa"/>
        <w:jc w:val="center"/>
        <w:tblInd w:w="221" w:type="dxa"/>
        <w:tblLayout w:type="fixed"/>
        <w:tblLook w:val="0000"/>
      </w:tblPr>
      <w:tblGrid>
        <w:gridCol w:w="2437"/>
        <w:gridCol w:w="2437"/>
        <w:gridCol w:w="2437"/>
      </w:tblGrid>
      <w:tr w:rsidR="00ED4FA6" w:rsidRPr="00ED4FA6">
        <w:trPr>
          <w:trHeight w:val="90"/>
          <w:jc w:val="center"/>
        </w:trPr>
        <w:tc>
          <w:tcPr>
            <w:tcW w:w="2437" w:type="dxa"/>
            <w:tcBorders>
              <w:top w:val="nil"/>
              <w:left w:val="nil"/>
              <w:bottom w:val="nil"/>
              <w:right w:val="nil"/>
            </w:tcBorders>
          </w:tcPr>
          <w:p w:rsidR="00ED4FA6" w:rsidRPr="00ED4FA6" w:rsidRDefault="00D609A5" w:rsidP="00A564B7">
            <w:pPr>
              <w:spacing w:line="240" w:lineRule="atLeast"/>
              <w:ind w:left="288" w:hanging="288"/>
              <w:rPr>
                <w:rFonts w:ascii="Arial" w:hAnsi="Arial" w:cs="Arial"/>
                <w:sz w:val="20"/>
                <w:szCs w:val="20"/>
                <w:lang w:val="fr-FR"/>
              </w:rPr>
            </w:pPr>
            <w:r>
              <w:rPr>
                <w:rFonts w:ascii="Arial" w:hAnsi="Arial" w:cs="Arial"/>
                <w:sz w:val="20"/>
                <w:szCs w:val="20"/>
              </w:rPr>
              <w:fldChar w:fldCharType="begin">
                <w:ffData>
                  <w:name w:val=""/>
                  <w:enabled/>
                  <w:calcOnExit w:val="0"/>
                  <w:checkBox>
                    <w:size w:val="16"/>
                    <w:default w:val="1"/>
                  </w:checkBox>
                </w:ffData>
              </w:fldChar>
            </w:r>
            <w:r w:rsidR="006E6297">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ED4FA6" w:rsidRPr="00ED4FA6">
              <w:rPr>
                <w:rFonts w:ascii="Arial" w:hAnsi="Arial" w:cs="Arial"/>
                <w:sz w:val="20"/>
                <w:szCs w:val="20"/>
                <w:lang w:val="fr-FR"/>
              </w:rPr>
              <w:t xml:space="preserve"> </w:t>
            </w:r>
            <w:hyperlink r:id="rId49" w:history="1">
              <w:proofErr w:type="spellStart"/>
              <w:r w:rsidR="00ED4FA6" w:rsidRPr="00ED4FA6">
                <w:rPr>
                  <w:rStyle w:val="Hyperlink"/>
                  <w:rFonts w:ascii="Arial" w:hAnsi="Arial" w:cs="Arial"/>
                  <w:color w:val="auto"/>
                  <w:sz w:val="20"/>
                  <w:szCs w:val="20"/>
                  <w:u w:val="none"/>
                  <w:lang w:val="fr-FR"/>
                </w:rPr>
                <w:t>Responsys</w:t>
              </w:r>
              <w:proofErr w:type="spellEnd"/>
            </w:hyperlink>
          </w:p>
          <w:p w:rsidR="00ED4FA6" w:rsidRPr="00ED4FA6" w:rsidRDefault="00D609A5" w:rsidP="00A564B7">
            <w:pPr>
              <w:spacing w:line="240" w:lineRule="atLeast"/>
              <w:ind w:left="288" w:hanging="288"/>
              <w:rPr>
                <w:rFonts w:ascii="Arial" w:hAnsi="Arial" w:cs="Arial"/>
                <w:sz w:val="20"/>
                <w:szCs w:val="20"/>
                <w:lang w:val="fr-FR"/>
              </w:rPr>
            </w:pPr>
            <w:r w:rsidRPr="00ED4FA6">
              <w:rPr>
                <w:rFonts w:ascii="Arial" w:hAnsi="Arial" w:cs="Arial"/>
                <w:sz w:val="20"/>
                <w:szCs w:val="20"/>
              </w:rPr>
              <w:fldChar w:fldCharType="begin">
                <w:ffData>
                  <w:name w:val=""/>
                  <w:enabled/>
                  <w:calcOnExit w:val="0"/>
                  <w:checkBox>
                    <w:size w:val="16"/>
                    <w:default w:val="0"/>
                  </w:checkBox>
                </w:ffData>
              </w:fldChar>
            </w:r>
            <w:r w:rsidR="00ED4FA6" w:rsidRPr="00ED4FA6">
              <w:rPr>
                <w:rFonts w:ascii="Arial" w:hAnsi="Arial" w:cs="Arial"/>
                <w:sz w:val="20"/>
                <w:szCs w:val="20"/>
                <w:lang w:val="fr-FR"/>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ED4FA6" w:rsidRPr="00ED4FA6">
              <w:rPr>
                <w:rFonts w:ascii="Arial" w:hAnsi="Arial" w:cs="Arial"/>
                <w:sz w:val="20"/>
                <w:szCs w:val="20"/>
                <w:lang w:val="fr-FR"/>
              </w:rPr>
              <w:t xml:space="preserve"> </w:t>
            </w:r>
            <w:hyperlink r:id="rId50" w:history="1">
              <w:r w:rsidR="00ED4FA6" w:rsidRPr="00ED4FA6">
                <w:rPr>
                  <w:rStyle w:val="Hyperlink"/>
                  <w:rFonts w:ascii="Arial" w:hAnsi="Arial" w:cs="Arial"/>
                  <w:color w:val="auto"/>
                  <w:sz w:val="20"/>
                  <w:szCs w:val="20"/>
                  <w:u w:val="none"/>
                  <w:lang w:val="fr-FR"/>
                </w:rPr>
                <w:t>Scene7</w:t>
              </w:r>
            </w:hyperlink>
          </w:p>
          <w:p w:rsidR="00ED4FA6" w:rsidRPr="00ED4FA6" w:rsidRDefault="00D609A5" w:rsidP="00A564B7">
            <w:pPr>
              <w:spacing w:line="240" w:lineRule="atLeast"/>
              <w:ind w:left="288" w:hanging="288"/>
              <w:rPr>
                <w:rFonts w:ascii="Arial" w:hAnsi="Arial" w:cs="Arial"/>
                <w:sz w:val="20"/>
                <w:szCs w:val="20"/>
                <w:lang w:val="fr-FR"/>
              </w:rPr>
            </w:pPr>
            <w:r w:rsidRPr="00ED4FA6">
              <w:rPr>
                <w:rFonts w:ascii="Arial" w:hAnsi="Arial" w:cs="Arial"/>
                <w:sz w:val="20"/>
                <w:szCs w:val="20"/>
              </w:rPr>
              <w:fldChar w:fldCharType="begin">
                <w:ffData>
                  <w:name w:val=""/>
                  <w:enabled/>
                  <w:calcOnExit w:val="0"/>
                  <w:checkBox>
                    <w:size w:val="16"/>
                    <w:default w:val="0"/>
                  </w:checkBox>
                </w:ffData>
              </w:fldChar>
            </w:r>
            <w:r w:rsidR="00ED4FA6" w:rsidRPr="00ED4FA6">
              <w:rPr>
                <w:rFonts w:ascii="Arial" w:hAnsi="Arial" w:cs="Arial"/>
                <w:sz w:val="20"/>
                <w:szCs w:val="20"/>
                <w:lang w:val="fr-FR"/>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ED4FA6" w:rsidRPr="00ED4FA6">
              <w:rPr>
                <w:rFonts w:ascii="Arial" w:hAnsi="Arial" w:cs="Arial"/>
                <w:sz w:val="20"/>
                <w:szCs w:val="20"/>
                <w:lang w:val="fr-FR"/>
              </w:rPr>
              <w:t xml:space="preserve"> </w:t>
            </w:r>
            <w:hyperlink r:id="rId51" w:history="1">
              <w:proofErr w:type="spellStart"/>
              <w:r w:rsidR="00ED4FA6" w:rsidRPr="00ED4FA6">
                <w:rPr>
                  <w:rStyle w:val="Hyperlink"/>
                  <w:rFonts w:ascii="Arial" w:hAnsi="Arial" w:cs="Arial"/>
                  <w:color w:val="auto"/>
                  <w:sz w:val="20"/>
                  <w:szCs w:val="20"/>
                  <w:u w:val="none"/>
                  <w:lang w:val="fr-FR"/>
                </w:rPr>
                <w:t>ExpoTV</w:t>
              </w:r>
              <w:proofErr w:type="spellEnd"/>
            </w:hyperlink>
          </w:p>
          <w:p w:rsidR="00ED4FA6" w:rsidRPr="00ED4FA6" w:rsidRDefault="00D609A5" w:rsidP="00A564B7">
            <w:pPr>
              <w:spacing w:line="240" w:lineRule="atLeast"/>
              <w:ind w:left="288" w:hanging="288"/>
              <w:rPr>
                <w:rFonts w:ascii="Arial" w:hAnsi="Arial" w:cs="Arial"/>
                <w:sz w:val="20"/>
                <w:szCs w:val="20"/>
                <w:lang w:val="fr-FR"/>
              </w:rPr>
            </w:pPr>
            <w:r w:rsidRPr="00ED4FA6">
              <w:rPr>
                <w:rFonts w:ascii="Arial" w:hAnsi="Arial" w:cs="Arial"/>
                <w:sz w:val="20"/>
                <w:szCs w:val="20"/>
              </w:rPr>
              <w:fldChar w:fldCharType="begin">
                <w:ffData>
                  <w:name w:val=""/>
                  <w:enabled/>
                  <w:calcOnExit w:val="0"/>
                  <w:checkBox>
                    <w:size w:val="16"/>
                    <w:default w:val="0"/>
                  </w:checkBox>
                </w:ffData>
              </w:fldChar>
            </w:r>
            <w:r w:rsidR="00ED4FA6" w:rsidRPr="00ED4FA6">
              <w:rPr>
                <w:rFonts w:ascii="Arial" w:hAnsi="Arial" w:cs="Arial"/>
                <w:sz w:val="20"/>
                <w:szCs w:val="20"/>
                <w:lang w:val="fr-FR"/>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ED4FA6" w:rsidRPr="00ED4FA6">
              <w:rPr>
                <w:rFonts w:ascii="Arial" w:hAnsi="Arial" w:cs="Arial"/>
                <w:sz w:val="20"/>
                <w:szCs w:val="20"/>
                <w:lang w:val="fr-FR"/>
              </w:rPr>
              <w:t xml:space="preserve"> </w:t>
            </w:r>
            <w:hyperlink r:id="rId52" w:history="1">
              <w:r w:rsidR="00ED4FA6" w:rsidRPr="00ED4FA6">
                <w:rPr>
                  <w:rStyle w:val="Hyperlink"/>
                  <w:rFonts w:ascii="Arial" w:hAnsi="Arial" w:cs="Arial"/>
                  <w:color w:val="auto"/>
                  <w:sz w:val="20"/>
                  <w:szCs w:val="20"/>
                  <w:u w:val="none"/>
                  <w:lang w:val="fr-FR"/>
                </w:rPr>
                <w:t>5Min</w:t>
              </w:r>
            </w:hyperlink>
          </w:p>
          <w:p w:rsidR="00ED4FA6" w:rsidRDefault="00D609A5" w:rsidP="009F683A">
            <w:pPr>
              <w:spacing w:line="240" w:lineRule="atLeast"/>
              <w:ind w:left="288" w:hanging="288"/>
              <w:rPr>
                <w:rFonts w:ascii="Arial" w:hAnsi="Arial" w:cs="Arial"/>
                <w:sz w:val="20"/>
                <w:szCs w:val="20"/>
              </w:rPr>
            </w:pPr>
            <w:r>
              <w:rPr>
                <w:rFonts w:ascii="Arial" w:hAnsi="Arial" w:cs="Arial"/>
                <w:sz w:val="20"/>
                <w:szCs w:val="20"/>
              </w:rPr>
              <w:fldChar w:fldCharType="begin">
                <w:ffData>
                  <w:name w:val=""/>
                  <w:enabled/>
                  <w:calcOnExit w:val="0"/>
                  <w:checkBox>
                    <w:size w:val="16"/>
                    <w:default w:val="1"/>
                  </w:checkBox>
                </w:ffData>
              </w:fldChar>
            </w:r>
            <w:r w:rsidR="008F6641">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9F683A" w:rsidRPr="00ED4FA6">
              <w:rPr>
                <w:rFonts w:ascii="Arial" w:hAnsi="Arial" w:cs="Arial"/>
                <w:sz w:val="20"/>
                <w:szCs w:val="20"/>
              </w:rPr>
              <w:t xml:space="preserve"> </w:t>
            </w:r>
            <w:r w:rsidR="009F683A">
              <w:rPr>
                <w:rFonts w:ascii="Arial" w:hAnsi="Arial" w:cs="Arial"/>
                <w:sz w:val="20"/>
                <w:szCs w:val="20"/>
              </w:rPr>
              <w:t>Viewpoints</w:t>
            </w:r>
          </w:p>
          <w:p w:rsidR="009F683A" w:rsidRPr="00ED4FA6" w:rsidRDefault="00D609A5" w:rsidP="009F683A">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9F683A"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9F683A" w:rsidRPr="00ED4FA6">
              <w:rPr>
                <w:rFonts w:ascii="Arial" w:hAnsi="Arial" w:cs="Arial"/>
                <w:sz w:val="20"/>
                <w:szCs w:val="20"/>
              </w:rPr>
              <w:t xml:space="preserve"> </w:t>
            </w:r>
            <w:r w:rsidR="009F683A">
              <w:rPr>
                <w:rFonts w:ascii="Arial" w:hAnsi="Arial" w:cs="Arial"/>
                <w:sz w:val="20"/>
                <w:szCs w:val="20"/>
              </w:rPr>
              <w:t>Other:</w:t>
            </w:r>
          </w:p>
          <w:p w:rsidR="009F683A" w:rsidRPr="00ED4FA6" w:rsidRDefault="009F683A" w:rsidP="009F683A">
            <w:pPr>
              <w:spacing w:line="240" w:lineRule="atLeast"/>
              <w:ind w:left="288" w:hanging="288"/>
              <w:rPr>
                <w:rFonts w:ascii="Arial" w:hAnsi="Arial" w:cs="Arial"/>
                <w:sz w:val="20"/>
                <w:szCs w:val="20"/>
              </w:rPr>
            </w:pPr>
          </w:p>
        </w:tc>
        <w:tc>
          <w:tcPr>
            <w:tcW w:w="2437" w:type="dxa"/>
            <w:tcBorders>
              <w:top w:val="nil"/>
              <w:left w:val="nil"/>
              <w:bottom w:val="nil"/>
              <w:right w:val="nil"/>
            </w:tcBorders>
          </w:tcPr>
          <w:p w:rsidR="00ED4FA6" w:rsidRPr="00ED4FA6" w:rsidRDefault="00D609A5" w:rsidP="00A564B7">
            <w:pPr>
              <w:spacing w:line="240" w:lineRule="atLeast"/>
              <w:ind w:left="288" w:hanging="288"/>
              <w:rPr>
                <w:rFonts w:ascii="Arial" w:hAnsi="Arial" w:cs="Arial"/>
                <w:sz w:val="20"/>
                <w:szCs w:val="20"/>
              </w:rPr>
            </w:pPr>
            <w:r>
              <w:rPr>
                <w:rFonts w:ascii="Arial" w:hAnsi="Arial" w:cs="Arial"/>
                <w:sz w:val="20"/>
                <w:szCs w:val="20"/>
              </w:rPr>
              <w:fldChar w:fldCharType="begin">
                <w:ffData>
                  <w:name w:val=""/>
                  <w:enabled/>
                  <w:calcOnExit w:val="0"/>
                  <w:checkBox>
                    <w:size w:val="16"/>
                    <w:default w:val="1"/>
                  </w:checkBox>
                </w:ffData>
              </w:fldChar>
            </w:r>
            <w:r w:rsidR="008F6641">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ED4FA6" w:rsidRPr="00ED4FA6">
              <w:rPr>
                <w:rFonts w:ascii="Arial" w:hAnsi="Arial" w:cs="Arial"/>
                <w:sz w:val="20"/>
                <w:szCs w:val="20"/>
              </w:rPr>
              <w:t xml:space="preserve"> </w:t>
            </w:r>
            <w:hyperlink r:id="rId53" w:history="1">
              <w:proofErr w:type="spellStart"/>
              <w:r w:rsidR="00ED4FA6" w:rsidRPr="00ED4FA6">
                <w:rPr>
                  <w:rStyle w:val="Hyperlink"/>
                  <w:rFonts w:ascii="Arial" w:hAnsi="Arial" w:cs="Arial"/>
                  <w:color w:val="auto"/>
                  <w:sz w:val="20"/>
                  <w:szCs w:val="20"/>
                  <w:u w:val="none"/>
                </w:rPr>
                <w:t>Akamai</w:t>
              </w:r>
              <w:proofErr w:type="spellEnd"/>
            </w:hyperlink>
          </w:p>
          <w:p w:rsidR="00ED4FA6" w:rsidRDefault="00D609A5" w:rsidP="00A564B7">
            <w:pPr>
              <w:spacing w:line="240" w:lineRule="atLeast"/>
              <w:ind w:left="288" w:hanging="288"/>
              <w:rPr>
                <w:rFonts w:ascii="Arial" w:hAnsi="Arial" w:cs="Arial"/>
                <w:sz w:val="20"/>
                <w:szCs w:val="20"/>
              </w:rPr>
            </w:pPr>
            <w:r>
              <w:rPr>
                <w:rFonts w:ascii="Arial" w:hAnsi="Arial" w:cs="Arial"/>
                <w:sz w:val="20"/>
                <w:szCs w:val="20"/>
              </w:rPr>
              <w:fldChar w:fldCharType="begin">
                <w:ffData>
                  <w:name w:val=""/>
                  <w:enabled/>
                  <w:calcOnExit w:val="0"/>
                  <w:checkBox>
                    <w:size w:val="16"/>
                    <w:default w:val="1"/>
                  </w:checkBox>
                </w:ffData>
              </w:fldChar>
            </w:r>
            <w:r w:rsidR="008F6641">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ED4FA6" w:rsidRPr="00ED4FA6">
              <w:rPr>
                <w:rFonts w:ascii="Arial" w:hAnsi="Arial" w:cs="Arial"/>
                <w:sz w:val="20"/>
                <w:szCs w:val="20"/>
              </w:rPr>
              <w:t xml:space="preserve"> </w:t>
            </w:r>
            <w:hyperlink r:id="rId54" w:history="1">
              <w:proofErr w:type="spellStart"/>
              <w:r w:rsidR="00ED4FA6" w:rsidRPr="00ED4FA6">
                <w:rPr>
                  <w:rStyle w:val="Hyperlink"/>
                  <w:rFonts w:ascii="Arial" w:hAnsi="Arial" w:cs="Arial"/>
                  <w:color w:val="auto"/>
                  <w:sz w:val="20"/>
                  <w:szCs w:val="20"/>
                  <w:u w:val="none"/>
                </w:rPr>
                <w:t>Omniture</w:t>
              </w:r>
              <w:proofErr w:type="spellEnd"/>
            </w:hyperlink>
          </w:p>
          <w:p w:rsidR="00E315A1" w:rsidRDefault="00D609A5" w:rsidP="00E315A1">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E315A1"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E315A1" w:rsidRPr="00ED4FA6">
              <w:rPr>
                <w:rFonts w:ascii="Arial" w:hAnsi="Arial" w:cs="Arial"/>
                <w:sz w:val="20"/>
                <w:szCs w:val="20"/>
              </w:rPr>
              <w:t xml:space="preserve"> </w:t>
            </w:r>
            <w:hyperlink r:id="rId55" w:history="1">
              <w:r w:rsidR="00E315A1">
                <w:rPr>
                  <w:rStyle w:val="Hyperlink"/>
                  <w:rFonts w:ascii="Arial" w:hAnsi="Arial" w:cs="Arial"/>
                  <w:color w:val="auto"/>
                  <w:sz w:val="20"/>
                  <w:szCs w:val="20"/>
                  <w:u w:val="none"/>
                </w:rPr>
                <w:t>KANA</w:t>
              </w:r>
            </w:hyperlink>
          </w:p>
          <w:p w:rsidR="00E315A1" w:rsidRDefault="00D609A5" w:rsidP="00E315A1">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E315A1"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E315A1" w:rsidRPr="00ED4FA6">
              <w:rPr>
                <w:rFonts w:ascii="Arial" w:hAnsi="Arial" w:cs="Arial"/>
                <w:sz w:val="20"/>
                <w:szCs w:val="20"/>
              </w:rPr>
              <w:t xml:space="preserve"> </w:t>
            </w:r>
            <w:hyperlink r:id="rId56" w:history="1">
              <w:proofErr w:type="spellStart"/>
              <w:r w:rsidR="00E315A1">
                <w:rPr>
                  <w:rStyle w:val="Hyperlink"/>
                  <w:rFonts w:ascii="Arial" w:hAnsi="Arial" w:cs="Arial"/>
                  <w:color w:val="auto"/>
                  <w:sz w:val="20"/>
                  <w:szCs w:val="20"/>
                  <w:u w:val="none"/>
                </w:rPr>
                <w:t>CommerceHub</w:t>
              </w:r>
              <w:proofErr w:type="spellEnd"/>
            </w:hyperlink>
          </w:p>
          <w:p w:rsidR="00E315A1" w:rsidRPr="00ED4FA6" w:rsidRDefault="00D609A5" w:rsidP="00E315A1">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E315A1"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E315A1" w:rsidRPr="00ED4FA6">
              <w:rPr>
                <w:rFonts w:ascii="Arial" w:hAnsi="Arial" w:cs="Arial"/>
                <w:sz w:val="20"/>
                <w:szCs w:val="20"/>
              </w:rPr>
              <w:t xml:space="preserve"> </w:t>
            </w:r>
            <w:hyperlink r:id="rId57" w:history="1">
              <w:proofErr w:type="spellStart"/>
              <w:r w:rsidR="00E315A1">
                <w:rPr>
                  <w:rStyle w:val="Hyperlink"/>
                  <w:rFonts w:ascii="Arial" w:hAnsi="Arial" w:cs="Arial"/>
                  <w:color w:val="auto"/>
                  <w:sz w:val="20"/>
                  <w:szCs w:val="20"/>
                  <w:u w:val="none"/>
                </w:rPr>
                <w:t>LivePerson</w:t>
              </w:r>
              <w:proofErr w:type="spellEnd"/>
            </w:hyperlink>
          </w:p>
          <w:p w:rsidR="00ED4FA6" w:rsidRPr="00ED4FA6" w:rsidRDefault="00D609A5" w:rsidP="00A564B7">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ED4FA6"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ED4FA6" w:rsidRPr="00ED4FA6">
              <w:rPr>
                <w:rFonts w:ascii="Arial" w:hAnsi="Arial" w:cs="Arial"/>
                <w:sz w:val="20"/>
                <w:szCs w:val="20"/>
              </w:rPr>
              <w:t xml:space="preserve"> </w:t>
            </w:r>
            <w:r w:rsidR="00E44D9B">
              <w:rPr>
                <w:rFonts w:ascii="Arial" w:hAnsi="Arial" w:cs="Arial"/>
                <w:sz w:val="20"/>
                <w:szCs w:val="20"/>
              </w:rPr>
              <w:t>Other:</w:t>
            </w:r>
          </w:p>
          <w:p w:rsidR="00ED4FA6" w:rsidRPr="00ED4FA6" w:rsidRDefault="00ED4FA6" w:rsidP="00ED4FA6">
            <w:pPr>
              <w:spacing w:line="240" w:lineRule="atLeast"/>
              <w:ind w:left="288" w:hanging="288"/>
              <w:rPr>
                <w:rFonts w:ascii="Arial" w:hAnsi="Arial" w:cs="Arial"/>
                <w:sz w:val="20"/>
                <w:szCs w:val="20"/>
              </w:rPr>
            </w:pPr>
          </w:p>
        </w:tc>
        <w:tc>
          <w:tcPr>
            <w:tcW w:w="2437" w:type="dxa"/>
            <w:tcBorders>
              <w:top w:val="nil"/>
              <w:left w:val="nil"/>
              <w:bottom w:val="nil"/>
              <w:right w:val="nil"/>
            </w:tcBorders>
          </w:tcPr>
          <w:p w:rsidR="00ED4FA6" w:rsidRPr="00ED4FA6" w:rsidRDefault="00D609A5" w:rsidP="00A564B7">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ED4FA6"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ED4FA6" w:rsidRPr="00ED4FA6">
              <w:rPr>
                <w:rFonts w:ascii="Arial" w:hAnsi="Arial" w:cs="Arial"/>
                <w:sz w:val="20"/>
                <w:szCs w:val="20"/>
              </w:rPr>
              <w:t xml:space="preserve"> </w:t>
            </w:r>
            <w:proofErr w:type="spellStart"/>
            <w:r w:rsidR="00ED4FA6">
              <w:rPr>
                <w:rFonts w:ascii="Arial" w:hAnsi="Arial" w:cs="Arial"/>
                <w:sz w:val="20"/>
                <w:szCs w:val="20"/>
              </w:rPr>
              <w:t>DesignKitchen</w:t>
            </w:r>
            <w:proofErr w:type="spellEnd"/>
          </w:p>
          <w:p w:rsidR="00ED4FA6" w:rsidRPr="00ED4FA6" w:rsidRDefault="00D609A5" w:rsidP="00A564B7">
            <w:pPr>
              <w:spacing w:line="240" w:lineRule="atLeast"/>
              <w:ind w:left="288" w:hanging="288"/>
              <w:rPr>
                <w:rFonts w:ascii="Arial" w:hAnsi="Arial" w:cs="Arial"/>
                <w:sz w:val="20"/>
                <w:szCs w:val="20"/>
              </w:rPr>
            </w:pPr>
            <w:r>
              <w:rPr>
                <w:rFonts w:ascii="Arial" w:hAnsi="Arial" w:cs="Arial"/>
                <w:sz w:val="20"/>
                <w:szCs w:val="20"/>
              </w:rPr>
              <w:fldChar w:fldCharType="begin">
                <w:ffData>
                  <w:name w:val=""/>
                  <w:enabled/>
                  <w:calcOnExit w:val="0"/>
                  <w:checkBox>
                    <w:size w:val="16"/>
                    <w:default w:val="0"/>
                  </w:checkBox>
                </w:ffData>
              </w:fldChar>
            </w:r>
            <w:r w:rsidR="00F55B91">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ED4FA6" w:rsidRPr="00ED4FA6">
              <w:rPr>
                <w:rFonts w:ascii="Arial" w:hAnsi="Arial" w:cs="Arial"/>
                <w:sz w:val="20"/>
                <w:szCs w:val="20"/>
              </w:rPr>
              <w:t xml:space="preserve"> </w:t>
            </w:r>
            <w:r w:rsidR="00ED4FA6">
              <w:rPr>
                <w:rFonts w:ascii="Arial" w:hAnsi="Arial" w:cs="Arial"/>
                <w:sz w:val="20"/>
                <w:szCs w:val="20"/>
              </w:rPr>
              <w:t>ARS</w:t>
            </w:r>
          </w:p>
          <w:p w:rsidR="00ED4FA6" w:rsidRPr="00ED4FA6" w:rsidRDefault="00D609A5" w:rsidP="00A564B7">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ED4FA6"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ED4FA6" w:rsidRPr="00ED4FA6">
              <w:rPr>
                <w:rFonts w:ascii="Arial" w:hAnsi="Arial" w:cs="Arial"/>
                <w:sz w:val="20"/>
                <w:szCs w:val="20"/>
              </w:rPr>
              <w:t xml:space="preserve"> </w:t>
            </w:r>
            <w:r w:rsidR="00ED4FA6">
              <w:rPr>
                <w:rFonts w:ascii="Arial" w:hAnsi="Arial" w:cs="Arial"/>
                <w:sz w:val="20"/>
                <w:szCs w:val="20"/>
              </w:rPr>
              <w:t>Fluid</w:t>
            </w:r>
          </w:p>
          <w:p w:rsidR="00ED4FA6" w:rsidRPr="00ED4FA6" w:rsidRDefault="00D609A5" w:rsidP="00A564B7">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ED4FA6"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ED4FA6" w:rsidRPr="00ED4FA6">
              <w:rPr>
                <w:rFonts w:ascii="Arial" w:hAnsi="Arial" w:cs="Arial"/>
                <w:sz w:val="20"/>
                <w:szCs w:val="20"/>
              </w:rPr>
              <w:t xml:space="preserve"> </w:t>
            </w:r>
            <w:r w:rsidR="00ED4FA6">
              <w:rPr>
                <w:rFonts w:ascii="Arial" w:hAnsi="Arial" w:cs="Arial"/>
                <w:sz w:val="20"/>
                <w:szCs w:val="20"/>
              </w:rPr>
              <w:t>Agency.com</w:t>
            </w:r>
          </w:p>
          <w:p w:rsidR="00ED4FA6" w:rsidRPr="00ED4FA6" w:rsidRDefault="00D609A5" w:rsidP="00A564B7">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ED4FA6"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ED4FA6" w:rsidRPr="00ED4FA6">
              <w:rPr>
                <w:rFonts w:ascii="Arial" w:hAnsi="Arial" w:cs="Arial"/>
                <w:sz w:val="20"/>
                <w:szCs w:val="20"/>
              </w:rPr>
              <w:t xml:space="preserve"> </w:t>
            </w:r>
            <w:proofErr w:type="spellStart"/>
            <w:r w:rsidR="00ED4FA6">
              <w:rPr>
                <w:rFonts w:ascii="Arial" w:hAnsi="Arial" w:cs="Arial"/>
                <w:sz w:val="20"/>
                <w:szCs w:val="20"/>
              </w:rPr>
              <w:t>Zemoga</w:t>
            </w:r>
            <w:proofErr w:type="spellEnd"/>
          </w:p>
          <w:p w:rsidR="00ED4FA6" w:rsidRPr="00ED4FA6" w:rsidRDefault="00D609A5" w:rsidP="00A564B7">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ED4FA6"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ED4FA6" w:rsidRPr="00ED4FA6">
              <w:rPr>
                <w:rFonts w:ascii="Arial" w:hAnsi="Arial" w:cs="Arial"/>
                <w:sz w:val="20"/>
                <w:szCs w:val="20"/>
              </w:rPr>
              <w:t xml:space="preserve"> </w:t>
            </w:r>
            <w:r w:rsidR="00ED4FA6">
              <w:rPr>
                <w:rFonts w:ascii="Arial" w:hAnsi="Arial" w:cs="Arial"/>
                <w:sz w:val="20"/>
                <w:szCs w:val="20"/>
              </w:rPr>
              <w:t>KBPS</w:t>
            </w:r>
          </w:p>
          <w:p w:rsidR="00ED4FA6" w:rsidRPr="00ED4FA6" w:rsidRDefault="00D609A5" w:rsidP="00A564B7">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ED4FA6"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ED4FA6" w:rsidRPr="00ED4FA6">
              <w:rPr>
                <w:rFonts w:ascii="Arial" w:hAnsi="Arial" w:cs="Arial"/>
                <w:sz w:val="20"/>
                <w:szCs w:val="20"/>
              </w:rPr>
              <w:t xml:space="preserve"> </w:t>
            </w:r>
            <w:proofErr w:type="spellStart"/>
            <w:r w:rsidR="00ED4FA6">
              <w:rPr>
                <w:rFonts w:ascii="Arial" w:hAnsi="Arial" w:cs="Arial"/>
                <w:sz w:val="20"/>
                <w:szCs w:val="20"/>
              </w:rPr>
              <w:t>RealArt</w:t>
            </w:r>
            <w:proofErr w:type="spellEnd"/>
          </w:p>
          <w:p w:rsidR="00ED4FA6" w:rsidRPr="00ED4FA6" w:rsidRDefault="00D609A5" w:rsidP="00ED4FA6">
            <w:pPr>
              <w:spacing w:line="240" w:lineRule="atLeast"/>
              <w:ind w:left="288" w:hanging="288"/>
              <w:rPr>
                <w:rFonts w:ascii="Arial" w:hAnsi="Arial" w:cs="Arial"/>
                <w:sz w:val="20"/>
                <w:szCs w:val="20"/>
              </w:rPr>
            </w:pPr>
            <w:r>
              <w:rPr>
                <w:rFonts w:ascii="Arial" w:hAnsi="Arial" w:cs="Arial"/>
                <w:sz w:val="20"/>
                <w:szCs w:val="20"/>
              </w:rPr>
              <w:fldChar w:fldCharType="begin">
                <w:ffData>
                  <w:name w:val=""/>
                  <w:enabled/>
                  <w:calcOnExit w:val="0"/>
                  <w:checkBox>
                    <w:size w:val="16"/>
                    <w:default w:val="1"/>
                  </w:checkBox>
                </w:ffData>
              </w:fldChar>
            </w:r>
            <w:r w:rsidR="005651CB">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ED4FA6" w:rsidRPr="00ED4FA6">
              <w:rPr>
                <w:rFonts w:ascii="Arial" w:hAnsi="Arial" w:cs="Arial"/>
                <w:sz w:val="20"/>
                <w:szCs w:val="20"/>
              </w:rPr>
              <w:t xml:space="preserve"> </w:t>
            </w:r>
            <w:r w:rsidR="00ED4FA6">
              <w:rPr>
                <w:rFonts w:ascii="Arial" w:hAnsi="Arial" w:cs="Arial"/>
                <w:sz w:val="20"/>
                <w:szCs w:val="20"/>
              </w:rPr>
              <w:t>Other</w:t>
            </w:r>
            <w:r w:rsidR="00E44D9B">
              <w:rPr>
                <w:rFonts w:ascii="Arial" w:hAnsi="Arial" w:cs="Arial"/>
                <w:sz w:val="20"/>
                <w:szCs w:val="20"/>
              </w:rPr>
              <w:t>:</w:t>
            </w:r>
            <w:r w:rsidR="005651CB">
              <w:rPr>
                <w:rFonts w:ascii="Arial" w:hAnsi="Arial" w:cs="Arial"/>
                <w:sz w:val="20"/>
                <w:szCs w:val="20"/>
              </w:rPr>
              <w:t xml:space="preserve"> Business Objects </w:t>
            </w:r>
          </w:p>
        </w:tc>
      </w:tr>
    </w:tbl>
    <w:p w:rsidR="009716B3" w:rsidRDefault="009716B3" w:rsidP="002A5EC1">
      <w:pPr>
        <w:ind w:left="900"/>
        <w:rPr>
          <w:rFonts w:ascii="Arial" w:hAnsi="Arial" w:cs="Arial"/>
          <w:sz w:val="20"/>
          <w:szCs w:val="20"/>
        </w:rPr>
      </w:pPr>
      <w:r w:rsidRPr="009716B3">
        <w:rPr>
          <w:rFonts w:ascii="Arial" w:hAnsi="Arial" w:cs="Arial"/>
          <w:sz w:val="20"/>
          <w:szCs w:val="20"/>
        </w:rPr>
        <w:t>If the vendor is new, please specify vendor name and anticipated service from the vendor:</w:t>
      </w:r>
    </w:p>
    <w:p w:rsidR="002A5EC1" w:rsidRDefault="002A5EC1" w:rsidP="002A5EC1">
      <w:pPr>
        <w:ind w:left="900"/>
        <w:rPr>
          <w:rFonts w:ascii="Arial" w:hAnsi="Arial" w:cs="Arial"/>
          <w:sz w:val="20"/>
          <w:szCs w:val="20"/>
        </w:rPr>
      </w:pPr>
    </w:p>
    <w:p w:rsidR="001C17F7" w:rsidRDefault="001C17F7" w:rsidP="001C17F7">
      <w:pPr>
        <w:pStyle w:val="Heading2"/>
        <w:tabs>
          <w:tab w:val="left" w:pos="810"/>
        </w:tabs>
        <w:ind w:left="810" w:hanging="540"/>
      </w:pPr>
      <w:bookmarkStart w:id="114" w:name="_Toc324835476"/>
      <w:r>
        <w:t>Security and Compliance</w:t>
      </w:r>
      <w:bookmarkEnd w:id="114"/>
    </w:p>
    <w:p w:rsidR="001C17F7" w:rsidRPr="00E34D3B" w:rsidRDefault="001C17F7" w:rsidP="00E34D3B">
      <w:pPr>
        <w:ind w:left="900"/>
        <w:rPr>
          <w:rFonts w:ascii="Arial" w:hAnsi="Arial" w:cs="Arial"/>
          <w:b/>
          <w:i/>
          <w:color w:val="0070C0"/>
          <w:sz w:val="20"/>
          <w:szCs w:val="20"/>
        </w:rPr>
      </w:pPr>
      <w:r w:rsidRPr="00E34D3B">
        <w:rPr>
          <w:rFonts w:ascii="Arial" w:hAnsi="Arial" w:cs="Arial"/>
          <w:b/>
          <w:i/>
          <w:color w:val="0070C0"/>
          <w:sz w:val="20"/>
          <w:szCs w:val="20"/>
        </w:rPr>
        <w:t xml:space="preserve">Please fill out the following list to help the team understand how the new project will be secured </w:t>
      </w:r>
      <w:r w:rsidR="006C347C">
        <w:rPr>
          <w:rFonts w:ascii="Arial" w:hAnsi="Arial" w:cs="Arial"/>
          <w:b/>
          <w:i/>
          <w:color w:val="0070C0"/>
          <w:sz w:val="20"/>
          <w:szCs w:val="20"/>
        </w:rPr>
        <w:t xml:space="preserve">and meet compliance initiatives.  </w:t>
      </w:r>
      <w:r w:rsidR="006C347C">
        <w:rPr>
          <w:rFonts w:ascii="Arial" w:hAnsi="Arial" w:cs="Arial"/>
          <w:b/>
          <w:i/>
          <w:color w:val="0000FF"/>
          <w:sz w:val="20"/>
          <w:szCs w:val="20"/>
        </w:rPr>
        <w:t>Consult OBU IT Operations if necessary.</w:t>
      </w:r>
    </w:p>
    <w:p w:rsidR="001C17F7" w:rsidRPr="006825F8" w:rsidRDefault="001C17F7" w:rsidP="00E34D3B">
      <w:pPr>
        <w:ind w:left="900"/>
        <w:rPr>
          <w:rFonts w:ascii="Arial" w:hAnsi="Arial" w:cs="Arial"/>
          <w:sz w:val="20"/>
          <w:szCs w:val="20"/>
        </w:rPr>
      </w:pPr>
    </w:p>
    <w:p w:rsidR="001C17F7" w:rsidRPr="006825F8" w:rsidRDefault="001C17F7" w:rsidP="0045324D">
      <w:pPr>
        <w:ind w:left="900"/>
        <w:rPr>
          <w:rFonts w:ascii="Arial" w:hAnsi="Arial" w:cs="Arial"/>
          <w:sz w:val="20"/>
          <w:szCs w:val="20"/>
        </w:rPr>
      </w:pPr>
      <w:r w:rsidRPr="006825F8">
        <w:rPr>
          <w:rFonts w:ascii="Arial" w:hAnsi="Arial" w:cs="Arial"/>
          <w:sz w:val="20"/>
          <w:szCs w:val="20"/>
        </w:rPr>
        <w:t>Does this project introduce a new application to the SHC environment?</w:t>
      </w:r>
    </w:p>
    <w:p w:rsidR="001C17F7" w:rsidRPr="006825F8" w:rsidRDefault="001C17F7" w:rsidP="00E34D3B">
      <w:pPr>
        <w:ind w:left="900"/>
        <w:rPr>
          <w:rFonts w:ascii="Arial" w:hAnsi="Arial" w:cs="Arial"/>
          <w:sz w:val="20"/>
          <w:szCs w:val="20"/>
        </w:rPr>
      </w:pPr>
    </w:p>
    <w:tbl>
      <w:tblPr>
        <w:tblW w:w="7311" w:type="dxa"/>
        <w:jc w:val="center"/>
        <w:tblInd w:w="540" w:type="dxa"/>
        <w:tblLayout w:type="fixed"/>
        <w:tblLook w:val="0000"/>
      </w:tblPr>
      <w:tblGrid>
        <w:gridCol w:w="3655"/>
        <w:gridCol w:w="3656"/>
      </w:tblGrid>
      <w:tr w:rsidR="001C17F7" w:rsidRPr="006825F8">
        <w:trPr>
          <w:trHeight w:val="90"/>
          <w:jc w:val="center"/>
        </w:trPr>
        <w:tc>
          <w:tcPr>
            <w:tcW w:w="2437" w:type="dxa"/>
            <w:tcBorders>
              <w:top w:val="nil"/>
              <w:left w:val="nil"/>
              <w:bottom w:val="nil"/>
              <w:right w:val="nil"/>
            </w:tcBorders>
          </w:tcPr>
          <w:p w:rsidR="001C17F7" w:rsidRPr="006825F8" w:rsidRDefault="00D609A5" w:rsidP="00E34D3B">
            <w:pPr>
              <w:ind w:left="900"/>
              <w:rPr>
                <w:rFonts w:ascii="Arial" w:hAnsi="Arial" w:cs="Arial"/>
                <w:sz w:val="20"/>
                <w:szCs w:val="20"/>
              </w:rPr>
            </w:pPr>
            <w:r w:rsidRPr="006825F8">
              <w:rPr>
                <w:rFonts w:ascii="Arial" w:hAnsi="Arial" w:cs="Arial"/>
                <w:sz w:val="20"/>
                <w:szCs w:val="20"/>
              </w:rPr>
              <w:fldChar w:fldCharType="begin">
                <w:ffData>
                  <w:name w:val=""/>
                  <w:enabled/>
                  <w:calcOnExit w:val="0"/>
                  <w:checkBox>
                    <w:size w:val="16"/>
                    <w:default w:val="0"/>
                  </w:checkBox>
                </w:ffData>
              </w:fldChar>
            </w:r>
            <w:r w:rsidR="001C17F7" w:rsidRPr="006825F8">
              <w:rPr>
                <w:rFonts w:ascii="Arial" w:hAnsi="Arial" w:cs="Arial"/>
                <w:sz w:val="20"/>
                <w:szCs w:val="20"/>
              </w:rPr>
              <w:instrText xml:space="preserve"> FORMCHECKBOX </w:instrText>
            </w:r>
            <w:r w:rsidRPr="006825F8">
              <w:rPr>
                <w:rFonts w:ascii="Arial" w:hAnsi="Arial" w:cs="Arial"/>
                <w:sz w:val="20"/>
                <w:szCs w:val="20"/>
              </w:rPr>
            </w:r>
            <w:r w:rsidRPr="006825F8">
              <w:rPr>
                <w:rFonts w:ascii="Arial" w:hAnsi="Arial" w:cs="Arial"/>
                <w:sz w:val="20"/>
                <w:szCs w:val="20"/>
              </w:rPr>
              <w:fldChar w:fldCharType="end"/>
            </w:r>
            <w:r w:rsidR="001C17F7" w:rsidRPr="006825F8">
              <w:rPr>
                <w:rFonts w:ascii="Arial" w:hAnsi="Arial" w:cs="Arial"/>
                <w:sz w:val="20"/>
                <w:szCs w:val="20"/>
              </w:rPr>
              <w:t xml:space="preserve"> Yes</w:t>
            </w:r>
          </w:p>
        </w:tc>
        <w:tc>
          <w:tcPr>
            <w:tcW w:w="2437" w:type="dxa"/>
            <w:tcBorders>
              <w:top w:val="nil"/>
              <w:left w:val="nil"/>
              <w:bottom w:val="nil"/>
              <w:right w:val="nil"/>
            </w:tcBorders>
          </w:tcPr>
          <w:p w:rsidR="001C17F7" w:rsidRPr="006825F8" w:rsidRDefault="00D609A5" w:rsidP="00E34D3B">
            <w:pPr>
              <w:ind w:left="900"/>
              <w:rPr>
                <w:rFonts w:ascii="Arial" w:hAnsi="Arial" w:cs="Arial"/>
                <w:sz w:val="20"/>
                <w:szCs w:val="20"/>
              </w:rPr>
            </w:pPr>
            <w:r>
              <w:rPr>
                <w:rFonts w:ascii="Arial" w:hAnsi="Arial" w:cs="Arial"/>
                <w:sz w:val="20"/>
                <w:szCs w:val="20"/>
              </w:rPr>
              <w:fldChar w:fldCharType="begin">
                <w:ffData>
                  <w:name w:val=""/>
                  <w:enabled/>
                  <w:calcOnExit w:val="0"/>
                  <w:checkBox>
                    <w:size w:val="16"/>
                    <w:default w:val="1"/>
                  </w:checkBox>
                </w:ffData>
              </w:fldChar>
            </w:r>
            <w:r w:rsidR="00F51B39">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1C17F7" w:rsidRPr="006825F8">
              <w:rPr>
                <w:rFonts w:ascii="Arial" w:hAnsi="Arial" w:cs="Arial"/>
                <w:sz w:val="20"/>
                <w:szCs w:val="20"/>
              </w:rPr>
              <w:t xml:space="preserve"> No</w:t>
            </w:r>
          </w:p>
        </w:tc>
      </w:tr>
    </w:tbl>
    <w:p w:rsidR="009716B3" w:rsidRDefault="00AC7879" w:rsidP="009716B3">
      <w:pPr>
        <w:ind w:left="900"/>
        <w:rPr>
          <w:rFonts w:ascii="Arial" w:hAnsi="Arial" w:cs="Arial"/>
          <w:sz w:val="20"/>
          <w:szCs w:val="20"/>
        </w:rPr>
      </w:pPr>
      <w:r>
        <w:rPr>
          <w:rFonts w:ascii="Arial" w:hAnsi="Arial" w:cs="Arial"/>
          <w:sz w:val="20"/>
          <w:szCs w:val="20"/>
        </w:rPr>
        <w:t>If yes, briefly explain</w:t>
      </w:r>
      <w:r w:rsidR="009716B3" w:rsidRPr="009716B3">
        <w:rPr>
          <w:rFonts w:ascii="Arial" w:hAnsi="Arial" w:cs="Arial"/>
          <w:sz w:val="20"/>
          <w:szCs w:val="20"/>
        </w:rPr>
        <w:t>:</w:t>
      </w:r>
    </w:p>
    <w:p w:rsidR="009716B3" w:rsidRDefault="009716B3" w:rsidP="009716B3">
      <w:pPr>
        <w:ind w:left="900"/>
        <w:rPr>
          <w:rFonts w:ascii="Arial" w:hAnsi="Arial" w:cs="Arial"/>
          <w:sz w:val="20"/>
          <w:szCs w:val="20"/>
        </w:rPr>
      </w:pPr>
    </w:p>
    <w:p w:rsidR="001C17F7" w:rsidRPr="006825F8" w:rsidRDefault="001C17F7" w:rsidP="00E34D3B">
      <w:pPr>
        <w:ind w:left="900"/>
        <w:rPr>
          <w:rFonts w:ascii="Arial" w:hAnsi="Arial" w:cs="Arial"/>
          <w:sz w:val="20"/>
          <w:szCs w:val="20"/>
        </w:rPr>
      </w:pPr>
      <w:r w:rsidRPr="006825F8">
        <w:rPr>
          <w:rFonts w:ascii="Arial" w:hAnsi="Arial" w:cs="Arial"/>
          <w:sz w:val="20"/>
          <w:szCs w:val="20"/>
        </w:rPr>
        <w:t>Is there any consumer or vendor data that will be stored, processed, accessed, or transmitted for this project?   If so, please answer questions 2 and 3.</w:t>
      </w:r>
    </w:p>
    <w:p w:rsidR="001C17F7" w:rsidRPr="006825F8" w:rsidRDefault="001C17F7" w:rsidP="00E34D3B">
      <w:pPr>
        <w:ind w:left="900"/>
        <w:rPr>
          <w:rFonts w:ascii="Arial" w:hAnsi="Arial" w:cs="Arial"/>
          <w:sz w:val="20"/>
          <w:szCs w:val="20"/>
        </w:rPr>
      </w:pPr>
    </w:p>
    <w:tbl>
      <w:tblPr>
        <w:tblW w:w="7311" w:type="dxa"/>
        <w:jc w:val="center"/>
        <w:tblInd w:w="720" w:type="dxa"/>
        <w:tblLayout w:type="fixed"/>
        <w:tblLook w:val="0000"/>
      </w:tblPr>
      <w:tblGrid>
        <w:gridCol w:w="3655"/>
        <w:gridCol w:w="3656"/>
      </w:tblGrid>
      <w:tr w:rsidR="001C17F7" w:rsidRPr="006825F8">
        <w:trPr>
          <w:trHeight w:val="90"/>
          <w:jc w:val="center"/>
        </w:trPr>
        <w:tc>
          <w:tcPr>
            <w:tcW w:w="3655" w:type="dxa"/>
            <w:tcBorders>
              <w:top w:val="nil"/>
              <w:left w:val="nil"/>
              <w:bottom w:val="nil"/>
              <w:right w:val="nil"/>
            </w:tcBorders>
          </w:tcPr>
          <w:p w:rsidR="001C17F7" w:rsidRPr="006825F8" w:rsidRDefault="00D609A5" w:rsidP="00E34D3B">
            <w:pPr>
              <w:ind w:left="900"/>
              <w:rPr>
                <w:rFonts w:ascii="Arial" w:hAnsi="Arial" w:cs="Arial"/>
                <w:sz w:val="20"/>
                <w:szCs w:val="20"/>
              </w:rPr>
            </w:pPr>
            <w:r>
              <w:rPr>
                <w:rFonts w:ascii="Arial" w:hAnsi="Arial" w:cs="Arial"/>
                <w:sz w:val="20"/>
                <w:szCs w:val="20"/>
              </w:rPr>
              <w:fldChar w:fldCharType="begin">
                <w:ffData>
                  <w:name w:val=""/>
                  <w:enabled/>
                  <w:calcOnExit w:val="0"/>
                  <w:checkBox>
                    <w:size w:val="16"/>
                    <w:default w:val="0"/>
                  </w:checkBox>
                </w:ffData>
              </w:fldChar>
            </w:r>
            <w:r w:rsidR="005651CB">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1C17F7" w:rsidRPr="006825F8">
              <w:rPr>
                <w:rFonts w:ascii="Arial" w:hAnsi="Arial" w:cs="Arial"/>
                <w:sz w:val="20"/>
                <w:szCs w:val="20"/>
              </w:rPr>
              <w:t xml:space="preserve"> Yes</w:t>
            </w:r>
          </w:p>
        </w:tc>
        <w:tc>
          <w:tcPr>
            <w:tcW w:w="3656" w:type="dxa"/>
            <w:tcBorders>
              <w:top w:val="nil"/>
              <w:left w:val="nil"/>
              <w:bottom w:val="nil"/>
              <w:right w:val="nil"/>
            </w:tcBorders>
          </w:tcPr>
          <w:p w:rsidR="001C17F7" w:rsidRPr="006825F8" w:rsidRDefault="00D609A5" w:rsidP="00E34D3B">
            <w:pPr>
              <w:ind w:left="900"/>
              <w:rPr>
                <w:rFonts w:ascii="Arial" w:hAnsi="Arial" w:cs="Arial"/>
                <w:sz w:val="20"/>
                <w:szCs w:val="20"/>
              </w:rPr>
            </w:pPr>
            <w:r>
              <w:rPr>
                <w:rFonts w:ascii="Arial" w:hAnsi="Arial" w:cs="Arial"/>
                <w:sz w:val="20"/>
                <w:szCs w:val="20"/>
              </w:rPr>
              <w:fldChar w:fldCharType="begin">
                <w:ffData>
                  <w:name w:val=""/>
                  <w:enabled/>
                  <w:calcOnExit w:val="0"/>
                  <w:checkBox>
                    <w:size w:val="16"/>
                    <w:default w:val="1"/>
                  </w:checkBox>
                </w:ffData>
              </w:fldChar>
            </w:r>
            <w:r w:rsidR="005651CB">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1C17F7" w:rsidRPr="006825F8">
              <w:rPr>
                <w:rFonts w:ascii="Arial" w:hAnsi="Arial" w:cs="Arial"/>
                <w:sz w:val="20"/>
                <w:szCs w:val="20"/>
              </w:rPr>
              <w:t xml:space="preserve"> No</w:t>
            </w:r>
          </w:p>
        </w:tc>
      </w:tr>
    </w:tbl>
    <w:p w:rsidR="00AC7879" w:rsidRDefault="00AC7879" w:rsidP="00AC7879">
      <w:pPr>
        <w:ind w:left="900"/>
        <w:rPr>
          <w:rFonts w:ascii="Arial" w:hAnsi="Arial" w:cs="Arial"/>
          <w:sz w:val="20"/>
          <w:szCs w:val="20"/>
        </w:rPr>
      </w:pPr>
      <w:r>
        <w:rPr>
          <w:rFonts w:ascii="Arial" w:hAnsi="Arial" w:cs="Arial"/>
          <w:sz w:val="20"/>
          <w:szCs w:val="20"/>
        </w:rPr>
        <w:t>If yes, briefly explain</w:t>
      </w:r>
      <w:r w:rsidRPr="009716B3">
        <w:rPr>
          <w:rFonts w:ascii="Arial" w:hAnsi="Arial" w:cs="Arial"/>
          <w:sz w:val="20"/>
          <w:szCs w:val="20"/>
        </w:rPr>
        <w:t>:</w:t>
      </w:r>
    </w:p>
    <w:p w:rsidR="00AC7879" w:rsidRDefault="00AC7879" w:rsidP="00AC7879">
      <w:pPr>
        <w:ind w:left="900"/>
        <w:rPr>
          <w:rFonts w:ascii="Arial" w:hAnsi="Arial" w:cs="Arial"/>
          <w:sz w:val="20"/>
          <w:szCs w:val="20"/>
        </w:rPr>
      </w:pPr>
    </w:p>
    <w:p w:rsidR="001C17F7" w:rsidRPr="006825F8" w:rsidRDefault="001C17F7" w:rsidP="00E34D3B">
      <w:pPr>
        <w:ind w:left="900"/>
        <w:rPr>
          <w:rFonts w:ascii="Arial" w:hAnsi="Arial" w:cs="Arial"/>
          <w:sz w:val="20"/>
          <w:szCs w:val="20"/>
        </w:rPr>
      </w:pPr>
      <w:r w:rsidRPr="006825F8">
        <w:rPr>
          <w:rFonts w:ascii="Arial" w:hAnsi="Arial" w:cs="Arial"/>
          <w:sz w:val="20"/>
          <w:szCs w:val="20"/>
        </w:rPr>
        <w:t>Please check all customer and/or vendor data that will be stored, processed, accessed, or transmitted with this functionality:</w:t>
      </w:r>
    </w:p>
    <w:p w:rsidR="001C17F7" w:rsidRPr="006825F8" w:rsidRDefault="001C17F7" w:rsidP="00E34D3B">
      <w:pPr>
        <w:ind w:left="900"/>
        <w:rPr>
          <w:rFonts w:ascii="Arial" w:hAnsi="Arial" w:cs="Arial"/>
          <w:sz w:val="20"/>
          <w:szCs w:val="20"/>
        </w:rPr>
      </w:pPr>
    </w:p>
    <w:tbl>
      <w:tblPr>
        <w:tblW w:w="7311" w:type="dxa"/>
        <w:jc w:val="center"/>
        <w:tblInd w:w="900" w:type="dxa"/>
        <w:tblLayout w:type="fixed"/>
        <w:tblLook w:val="0000"/>
      </w:tblPr>
      <w:tblGrid>
        <w:gridCol w:w="2437"/>
        <w:gridCol w:w="2437"/>
        <w:gridCol w:w="2437"/>
      </w:tblGrid>
      <w:tr w:rsidR="001B455D" w:rsidRPr="006825F8">
        <w:trPr>
          <w:trHeight w:val="2160"/>
          <w:jc w:val="center"/>
        </w:trPr>
        <w:tc>
          <w:tcPr>
            <w:tcW w:w="2437" w:type="dxa"/>
            <w:tcBorders>
              <w:top w:val="nil"/>
              <w:left w:val="nil"/>
              <w:bottom w:val="nil"/>
              <w:right w:val="nil"/>
            </w:tcBorders>
          </w:tcPr>
          <w:p w:rsidR="001B455D" w:rsidRPr="00ED4FA6" w:rsidRDefault="00D609A5" w:rsidP="001A6314">
            <w:pPr>
              <w:spacing w:line="240" w:lineRule="atLeast"/>
              <w:ind w:left="288" w:hanging="288"/>
              <w:rPr>
                <w:rFonts w:ascii="Arial" w:hAnsi="Arial" w:cs="Arial"/>
                <w:sz w:val="20"/>
                <w:szCs w:val="20"/>
                <w:lang w:val="fr-FR"/>
              </w:rPr>
            </w:pPr>
            <w:r w:rsidRPr="00ED4FA6">
              <w:rPr>
                <w:rFonts w:ascii="Arial" w:hAnsi="Arial" w:cs="Arial"/>
                <w:sz w:val="20"/>
                <w:szCs w:val="20"/>
              </w:rPr>
              <w:fldChar w:fldCharType="begin">
                <w:ffData>
                  <w:name w:val=""/>
                  <w:enabled/>
                  <w:calcOnExit w:val="0"/>
                  <w:checkBox>
                    <w:size w:val="16"/>
                    <w:default w:val="0"/>
                  </w:checkBox>
                </w:ffData>
              </w:fldChar>
            </w:r>
            <w:r w:rsidR="001B455D" w:rsidRPr="00ED4FA6">
              <w:rPr>
                <w:rFonts w:ascii="Arial" w:hAnsi="Arial" w:cs="Arial"/>
                <w:sz w:val="20"/>
                <w:szCs w:val="20"/>
                <w:lang w:val="fr-FR"/>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1B455D" w:rsidRPr="00ED4FA6">
              <w:rPr>
                <w:rFonts w:ascii="Arial" w:hAnsi="Arial" w:cs="Arial"/>
                <w:sz w:val="20"/>
                <w:szCs w:val="20"/>
                <w:lang w:val="fr-FR"/>
              </w:rPr>
              <w:t xml:space="preserve"> </w:t>
            </w:r>
            <w:hyperlink r:id="rId58" w:history="1">
              <w:proofErr w:type="spellStart"/>
              <w:r w:rsidR="001B455D">
                <w:rPr>
                  <w:rStyle w:val="Hyperlink"/>
                  <w:rFonts w:ascii="Arial" w:hAnsi="Arial" w:cs="Arial"/>
                  <w:color w:val="auto"/>
                  <w:sz w:val="20"/>
                  <w:szCs w:val="20"/>
                  <w:u w:val="none"/>
                  <w:lang w:val="fr-FR"/>
                </w:rPr>
                <w:t>Credit</w:t>
              </w:r>
              <w:proofErr w:type="spellEnd"/>
              <w:r w:rsidR="001B455D">
                <w:rPr>
                  <w:rStyle w:val="Hyperlink"/>
                  <w:rFonts w:ascii="Arial" w:hAnsi="Arial" w:cs="Arial"/>
                  <w:color w:val="auto"/>
                  <w:sz w:val="20"/>
                  <w:szCs w:val="20"/>
                  <w:u w:val="none"/>
                  <w:lang w:val="fr-FR"/>
                </w:rPr>
                <w:t xml:space="preserve"> </w:t>
              </w:r>
              <w:proofErr w:type="spellStart"/>
              <w:r w:rsidR="001B455D">
                <w:rPr>
                  <w:rStyle w:val="Hyperlink"/>
                  <w:rFonts w:ascii="Arial" w:hAnsi="Arial" w:cs="Arial"/>
                  <w:color w:val="auto"/>
                  <w:sz w:val="20"/>
                  <w:szCs w:val="20"/>
                  <w:u w:val="none"/>
                  <w:lang w:val="fr-FR"/>
                </w:rPr>
                <w:t>card</w:t>
              </w:r>
              <w:proofErr w:type="spellEnd"/>
            </w:hyperlink>
            <w:r w:rsidR="001B455D">
              <w:rPr>
                <w:rFonts w:ascii="Arial" w:hAnsi="Arial" w:cs="Arial"/>
                <w:sz w:val="20"/>
                <w:szCs w:val="20"/>
              </w:rPr>
              <w:t xml:space="preserve"> number</w:t>
            </w:r>
          </w:p>
          <w:p w:rsidR="001B455D" w:rsidRPr="00ED4FA6" w:rsidRDefault="00D609A5" w:rsidP="001A6314">
            <w:pPr>
              <w:spacing w:line="240" w:lineRule="atLeast"/>
              <w:ind w:left="288" w:hanging="288"/>
              <w:rPr>
                <w:rFonts w:ascii="Arial" w:hAnsi="Arial" w:cs="Arial"/>
                <w:sz w:val="20"/>
                <w:szCs w:val="20"/>
                <w:lang w:val="fr-FR"/>
              </w:rPr>
            </w:pPr>
            <w:r w:rsidRPr="00ED4FA6">
              <w:rPr>
                <w:rFonts w:ascii="Arial" w:hAnsi="Arial" w:cs="Arial"/>
                <w:sz w:val="20"/>
                <w:szCs w:val="20"/>
              </w:rPr>
              <w:fldChar w:fldCharType="begin">
                <w:ffData>
                  <w:name w:val=""/>
                  <w:enabled/>
                  <w:calcOnExit w:val="0"/>
                  <w:checkBox>
                    <w:size w:val="16"/>
                    <w:default w:val="0"/>
                  </w:checkBox>
                </w:ffData>
              </w:fldChar>
            </w:r>
            <w:r w:rsidR="001B455D" w:rsidRPr="00ED4FA6">
              <w:rPr>
                <w:rFonts w:ascii="Arial" w:hAnsi="Arial" w:cs="Arial"/>
                <w:sz w:val="20"/>
                <w:szCs w:val="20"/>
                <w:lang w:val="fr-FR"/>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1B455D">
              <w:rPr>
                <w:rFonts w:ascii="Arial" w:hAnsi="Arial" w:cs="Arial"/>
                <w:sz w:val="20"/>
                <w:szCs w:val="20"/>
              </w:rPr>
              <w:t xml:space="preserve"> CVV (three numbers on the back of the credit card)</w:t>
            </w:r>
          </w:p>
          <w:p w:rsidR="001B455D" w:rsidRPr="00ED4FA6" w:rsidRDefault="00D609A5" w:rsidP="001A6314">
            <w:pPr>
              <w:spacing w:line="240" w:lineRule="atLeast"/>
              <w:ind w:left="288" w:hanging="288"/>
              <w:rPr>
                <w:rFonts w:ascii="Arial" w:hAnsi="Arial" w:cs="Arial"/>
                <w:sz w:val="20"/>
                <w:szCs w:val="20"/>
                <w:lang w:val="fr-FR"/>
              </w:rPr>
            </w:pPr>
            <w:r>
              <w:rPr>
                <w:rFonts w:ascii="Arial" w:hAnsi="Arial" w:cs="Arial"/>
                <w:sz w:val="20"/>
                <w:szCs w:val="20"/>
              </w:rPr>
              <w:fldChar w:fldCharType="begin">
                <w:ffData>
                  <w:name w:val=""/>
                  <w:enabled/>
                  <w:calcOnExit w:val="0"/>
                  <w:checkBox>
                    <w:size w:val="16"/>
                    <w:default w:val="0"/>
                  </w:checkBox>
                </w:ffData>
              </w:fldChar>
            </w:r>
            <w:r w:rsidR="00655069">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1B455D">
              <w:rPr>
                <w:rFonts w:ascii="Arial" w:hAnsi="Arial" w:cs="Arial"/>
                <w:sz w:val="20"/>
                <w:szCs w:val="20"/>
              </w:rPr>
              <w:t xml:space="preserve"> First name</w:t>
            </w:r>
          </w:p>
          <w:p w:rsidR="001B455D" w:rsidRPr="00ED4FA6" w:rsidRDefault="00D609A5" w:rsidP="001A6314">
            <w:pPr>
              <w:spacing w:line="240" w:lineRule="atLeast"/>
              <w:ind w:left="288" w:hanging="288"/>
              <w:rPr>
                <w:rFonts w:ascii="Arial" w:hAnsi="Arial" w:cs="Arial"/>
                <w:sz w:val="20"/>
                <w:szCs w:val="20"/>
                <w:lang w:val="fr-FR"/>
              </w:rPr>
            </w:pPr>
            <w:r>
              <w:rPr>
                <w:rFonts w:ascii="Arial" w:hAnsi="Arial" w:cs="Arial"/>
                <w:sz w:val="20"/>
                <w:szCs w:val="20"/>
              </w:rPr>
              <w:fldChar w:fldCharType="begin">
                <w:ffData>
                  <w:name w:val=""/>
                  <w:enabled/>
                  <w:calcOnExit w:val="0"/>
                  <w:checkBox>
                    <w:size w:val="16"/>
                    <w:default w:val="0"/>
                  </w:checkBox>
                </w:ffData>
              </w:fldChar>
            </w:r>
            <w:r w:rsidR="00655069">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1B455D" w:rsidRPr="00ED4FA6">
              <w:rPr>
                <w:rFonts w:ascii="Arial" w:hAnsi="Arial" w:cs="Arial"/>
                <w:sz w:val="20"/>
                <w:szCs w:val="20"/>
                <w:lang w:val="fr-FR"/>
              </w:rPr>
              <w:t xml:space="preserve"> </w:t>
            </w:r>
            <w:r w:rsidR="001B455D">
              <w:rPr>
                <w:rFonts w:ascii="Arial" w:hAnsi="Arial" w:cs="Arial"/>
                <w:sz w:val="20"/>
                <w:szCs w:val="20"/>
                <w:lang w:val="fr-FR"/>
              </w:rPr>
              <w:t xml:space="preserve">Last </w:t>
            </w:r>
            <w:proofErr w:type="spellStart"/>
            <w:r w:rsidR="001B455D">
              <w:rPr>
                <w:rFonts w:ascii="Arial" w:hAnsi="Arial" w:cs="Arial"/>
                <w:sz w:val="20"/>
                <w:szCs w:val="20"/>
                <w:lang w:val="fr-FR"/>
              </w:rPr>
              <w:t>name</w:t>
            </w:r>
            <w:proofErr w:type="spellEnd"/>
          </w:p>
          <w:p w:rsidR="001B455D" w:rsidRPr="00ED4FA6" w:rsidRDefault="00D609A5" w:rsidP="001A6314">
            <w:pPr>
              <w:spacing w:line="240" w:lineRule="atLeast"/>
              <w:ind w:left="288" w:hanging="288"/>
              <w:rPr>
                <w:rFonts w:ascii="Arial" w:hAnsi="Arial" w:cs="Arial"/>
                <w:sz w:val="20"/>
                <w:szCs w:val="20"/>
              </w:rPr>
            </w:pPr>
            <w:r>
              <w:rPr>
                <w:rFonts w:ascii="Arial" w:hAnsi="Arial" w:cs="Arial"/>
                <w:sz w:val="20"/>
                <w:szCs w:val="20"/>
              </w:rPr>
              <w:fldChar w:fldCharType="begin">
                <w:ffData>
                  <w:name w:val=""/>
                  <w:enabled/>
                  <w:calcOnExit w:val="0"/>
                  <w:checkBox>
                    <w:size w:val="16"/>
                    <w:default w:val="0"/>
                  </w:checkBox>
                </w:ffData>
              </w:fldChar>
            </w:r>
            <w:r w:rsidR="00655069">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1B455D" w:rsidRPr="00ED4FA6">
              <w:rPr>
                <w:rFonts w:ascii="Arial" w:hAnsi="Arial" w:cs="Arial"/>
                <w:sz w:val="20"/>
                <w:szCs w:val="20"/>
              </w:rPr>
              <w:t xml:space="preserve"> </w:t>
            </w:r>
            <w:r w:rsidR="001B455D">
              <w:rPr>
                <w:rFonts w:ascii="Arial" w:hAnsi="Arial" w:cs="Arial"/>
                <w:sz w:val="20"/>
                <w:szCs w:val="20"/>
              </w:rPr>
              <w:t>Mailing address</w:t>
            </w:r>
          </w:p>
          <w:p w:rsidR="001B455D" w:rsidRPr="00ED4FA6" w:rsidRDefault="001B455D" w:rsidP="001A6314">
            <w:pPr>
              <w:spacing w:line="240" w:lineRule="atLeast"/>
              <w:ind w:left="288" w:hanging="288"/>
              <w:rPr>
                <w:rFonts w:ascii="Arial" w:hAnsi="Arial" w:cs="Arial"/>
                <w:sz w:val="20"/>
                <w:szCs w:val="20"/>
              </w:rPr>
            </w:pPr>
          </w:p>
        </w:tc>
        <w:tc>
          <w:tcPr>
            <w:tcW w:w="2437" w:type="dxa"/>
            <w:tcBorders>
              <w:top w:val="nil"/>
              <w:left w:val="nil"/>
              <w:bottom w:val="nil"/>
              <w:right w:val="nil"/>
            </w:tcBorders>
          </w:tcPr>
          <w:p w:rsidR="001B455D" w:rsidRDefault="00D609A5" w:rsidP="001A6314">
            <w:pPr>
              <w:spacing w:line="240" w:lineRule="atLeast"/>
              <w:ind w:left="288" w:hanging="288"/>
              <w:rPr>
                <w:rFonts w:ascii="Arial" w:hAnsi="Arial" w:cs="Arial"/>
                <w:sz w:val="20"/>
                <w:szCs w:val="20"/>
              </w:rPr>
            </w:pPr>
            <w:r>
              <w:rPr>
                <w:rFonts w:ascii="Arial" w:hAnsi="Arial" w:cs="Arial"/>
                <w:sz w:val="20"/>
                <w:szCs w:val="20"/>
              </w:rPr>
              <w:fldChar w:fldCharType="begin">
                <w:ffData>
                  <w:name w:val=""/>
                  <w:enabled/>
                  <w:calcOnExit w:val="0"/>
                  <w:checkBox>
                    <w:size w:val="16"/>
                    <w:default w:val="0"/>
                  </w:checkBox>
                </w:ffData>
              </w:fldChar>
            </w:r>
            <w:r w:rsidR="00655069">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1B455D" w:rsidRPr="00ED4FA6">
              <w:rPr>
                <w:rFonts w:ascii="Arial" w:hAnsi="Arial" w:cs="Arial"/>
                <w:sz w:val="20"/>
                <w:szCs w:val="20"/>
              </w:rPr>
              <w:t xml:space="preserve"> </w:t>
            </w:r>
            <w:r w:rsidR="001B455D">
              <w:rPr>
                <w:rFonts w:ascii="Arial" w:hAnsi="Arial" w:cs="Arial"/>
                <w:sz w:val="20"/>
                <w:szCs w:val="20"/>
              </w:rPr>
              <w:t>Phone number</w:t>
            </w:r>
          </w:p>
          <w:p w:rsidR="001B455D" w:rsidRDefault="00D609A5" w:rsidP="001A6314">
            <w:pPr>
              <w:spacing w:line="240" w:lineRule="atLeast"/>
              <w:ind w:left="288" w:hanging="288"/>
              <w:rPr>
                <w:rFonts w:ascii="Arial" w:hAnsi="Arial" w:cs="Arial"/>
                <w:sz w:val="20"/>
                <w:szCs w:val="20"/>
              </w:rPr>
            </w:pPr>
            <w:r>
              <w:rPr>
                <w:rFonts w:ascii="Arial" w:hAnsi="Arial" w:cs="Arial"/>
                <w:sz w:val="20"/>
                <w:szCs w:val="20"/>
              </w:rPr>
              <w:fldChar w:fldCharType="begin">
                <w:ffData>
                  <w:name w:val=""/>
                  <w:enabled/>
                  <w:calcOnExit w:val="0"/>
                  <w:checkBox>
                    <w:size w:val="16"/>
                    <w:default w:val="0"/>
                  </w:checkBox>
                </w:ffData>
              </w:fldChar>
            </w:r>
            <w:r w:rsidR="00655069">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1B455D" w:rsidRPr="00ED4FA6">
              <w:rPr>
                <w:rFonts w:ascii="Arial" w:hAnsi="Arial" w:cs="Arial"/>
                <w:sz w:val="20"/>
                <w:szCs w:val="20"/>
              </w:rPr>
              <w:t xml:space="preserve"> </w:t>
            </w:r>
            <w:r w:rsidR="001B455D">
              <w:rPr>
                <w:rFonts w:ascii="Arial" w:hAnsi="Arial" w:cs="Arial"/>
                <w:sz w:val="20"/>
                <w:szCs w:val="20"/>
              </w:rPr>
              <w:t>Mobile number</w:t>
            </w:r>
          </w:p>
          <w:p w:rsidR="001B455D" w:rsidRPr="00ED4FA6" w:rsidRDefault="00D609A5" w:rsidP="001A6314">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1B455D"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1B455D" w:rsidRPr="00ED4FA6">
              <w:rPr>
                <w:rFonts w:ascii="Arial" w:hAnsi="Arial" w:cs="Arial"/>
                <w:sz w:val="20"/>
                <w:szCs w:val="20"/>
              </w:rPr>
              <w:t xml:space="preserve"> </w:t>
            </w:r>
            <w:r w:rsidR="001B455D">
              <w:rPr>
                <w:rFonts w:ascii="Arial" w:hAnsi="Arial" w:cs="Arial"/>
                <w:sz w:val="20"/>
                <w:szCs w:val="20"/>
              </w:rPr>
              <w:t>Fax number</w:t>
            </w:r>
          </w:p>
          <w:p w:rsidR="001B455D" w:rsidRPr="00ED4FA6" w:rsidRDefault="00D609A5" w:rsidP="001A6314">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1B455D"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1B455D" w:rsidRPr="00ED4FA6">
              <w:rPr>
                <w:rFonts w:ascii="Arial" w:hAnsi="Arial" w:cs="Arial"/>
                <w:sz w:val="20"/>
                <w:szCs w:val="20"/>
              </w:rPr>
              <w:t xml:space="preserve"> </w:t>
            </w:r>
            <w:r w:rsidR="001B455D">
              <w:rPr>
                <w:rFonts w:ascii="Arial" w:hAnsi="Arial" w:cs="Arial"/>
                <w:sz w:val="20"/>
                <w:szCs w:val="20"/>
              </w:rPr>
              <w:t>Order number</w:t>
            </w:r>
          </w:p>
          <w:p w:rsidR="001B455D" w:rsidRPr="00ED4FA6" w:rsidRDefault="00D609A5" w:rsidP="001A6314">
            <w:pPr>
              <w:spacing w:line="240" w:lineRule="atLeast"/>
              <w:ind w:left="288" w:hanging="288"/>
              <w:rPr>
                <w:rFonts w:ascii="Arial" w:hAnsi="Arial" w:cs="Arial"/>
                <w:sz w:val="20"/>
                <w:szCs w:val="20"/>
              </w:rPr>
            </w:pPr>
            <w:r>
              <w:rPr>
                <w:rFonts w:ascii="Arial" w:hAnsi="Arial" w:cs="Arial"/>
                <w:sz w:val="20"/>
                <w:szCs w:val="20"/>
              </w:rPr>
              <w:fldChar w:fldCharType="begin">
                <w:ffData>
                  <w:name w:val=""/>
                  <w:enabled/>
                  <w:calcOnExit w:val="0"/>
                  <w:checkBox>
                    <w:size w:val="16"/>
                    <w:default w:val="0"/>
                  </w:checkBox>
                </w:ffData>
              </w:fldChar>
            </w:r>
            <w:r w:rsidR="00655069">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1B455D" w:rsidRPr="00ED4FA6">
              <w:rPr>
                <w:rFonts w:ascii="Arial" w:hAnsi="Arial" w:cs="Arial"/>
                <w:sz w:val="20"/>
                <w:szCs w:val="20"/>
              </w:rPr>
              <w:t xml:space="preserve"> </w:t>
            </w:r>
            <w:r w:rsidR="001B455D">
              <w:rPr>
                <w:rFonts w:ascii="Arial" w:hAnsi="Arial" w:cs="Arial"/>
                <w:sz w:val="20"/>
                <w:szCs w:val="20"/>
              </w:rPr>
              <w:t>Email address</w:t>
            </w:r>
          </w:p>
          <w:p w:rsidR="001B455D" w:rsidRPr="00ED4FA6" w:rsidRDefault="00D609A5" w:rsidP="001A6314">
            <w:pPr>
              <w:spacing w:line="240" w:lineRule="atLeast"/>
              <w:ind w:left="288" w:hanging="288"/>
              <w:rPr>
                <w:rFonts w:ascii="Arial" w:hAnsi="Arial" w:cs="Arial"/>
                <w:sz w:val="20"/>
                <w:szCs w:val="20"/>
              </w:rPr>
            </w:pPr>
            <w:r>
              <w:rPr>
                <w:rFonts w:ascii="Arial" w:hAnsi="Arial" w:cs="Arial"/>
                <w:sz w:val="20"/>
                <w:szCs w:val="20"/>
              </w:rPr>
              <w:fldChar w:fldCharType="begin">
                <w:ffData>
                  <w:name w:val=""/>
                  <w:enabled/>
                  <w:calcOnExit w:val="0"/>
                  <w:checkBox>
                    <w:size w:val="16"/>
                    <w:default w:val="0"/>
                  </w:checkBox>
                </w:ffData>
              </w:fldChar>
            </w:r>
            <w:r w:rsidR="00655069">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1B455D" w:rsidRPr="00ED4FA6">
              <w:rPr>
                <w:rFonts w:ascii="Arial" w:hAnsi="Arial" w:cs="Arial"/>
                <w:sz w:val="20"/>
                <w:szCs w:val="20"/>
              </w:rPr>
              <w:t xml:space="preserve"> </w:t>
            </w:r>
            <w:r w:rsidR="001B455D">
              <w:rPr>
                <w:rFonts w:ascii="Arial" w:hAnsi="Arial" w:cs="Arial"/>
                <w:sz w:val="20"/>
                <w:szCs w:val="20"/>
              </w:rPr>
              <w:t>Birthday</w:t>
            </w:r>
          </w:p>
          <w:p w:rsidR="001B455D" w:rsidRPr="00ED4FA6" w:rsidRDefault="00D609A5" w:rsidP="001A6314">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1B455D"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1B455D">
              <w:rPr>
                <w:rFonts w:ascii="Arial" w:hAnsi="Arial" w:cs="Arial"/>
                <w:sz w:val="20"/>
                <w:szCs w:val="20"/>
              </w:rPr>
              <w:t xml:space="preserve"> Family members’ information</w:t>
            </w:r>
          </w:p>
        </w:tc>
        <w:tc>
          <w:tcPr>
            <w:tcW w:w="2437" w:type="dxa"/>
            <w:tcBorders>
              <w:top w:val="nil"/>
              <w:left w:val="nil"/>
              <w:bottom w:val="nil"/>
              <w:right w:val="nil"/>
            </w:tcBorders>
          </w:tcPr>
          <w:p w:rsidR="001B455D" w:rsidRDefault="00D609A5" w:rsidP="001A6314">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1B455D"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1B455D">
              <w:rPr>
                <w:rFonts w:ascii="Arial" w:hAnsi="Arial" w:cs="Arial"/>
                <w:sz w:val="20"/>
                <w:szCs w:val="20"/>
              </w:rPr>
              <w:t>Healthcare information</w:t>
            </w:r>
          </w:p>
          <w:p w:rsidR="001B455D" w:rsidRDefault="00D609A5" w:rsidP="001A6314">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1B455D"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1B455D" w:rsidRPr="00ED4FA6">
              <w:rPr>
                <w:rFonts w:ascii="Arial" w:hAnsi="Arial" w:cs="Arial"/>
                <w:sz w:val="20"/>
                <w:szCs w:val="20"/>
              </w:rPr>
              <w:t xml:space="preserve"> </w:t>
            </w:r>
            <w:r w:rsidR="001B455D">
              <w:rPr>
                <w:rFonts w:ascii="Arial" w:hAnsi="Arial" w:cs="Arial"/>
                <w:sz w:val="20"/>
                <w:szCs w:val="20"/>
              </w:rPr>
              <w:t>Rewards information</w:t>
            </w:r>
          </w:p>
          <w:p w:rsidR="001B455D" w:rsidRDefault="00D609A5" w:rsidP="001A6314">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1B455D"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1B455D" w:rsidRPr="00ED4FA6">
              <w:rPr>
                <w:rFonts w:ascii="Arial" w:hAnsi="Arial" w:cs="Arial"/>
                <w:sz w:val="20"/>
                <w:szCs w:val="20"/>
              </w:rPr>
              <w:t xml:space="preserve"> </w:t>
            </w:r>
            <w:r w:rsidR="001B455D">
              <w:rPr>
                <w:rFonts w:ascii="Arial" w:hAnsi="Arial" w:cs="Arial"/>
                <w:sz w:val="20"/>
                <w:szCs w:val="20"/>
              </w:rPr>
              <w:t>Bank routing number</w:t>
            </w:r>
          </w:p>
          <w:p w:rsidR="001B455D" w:rsidRDefault="00D609A5" w:rsidP="001A6314">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1B455D"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1B455D" w:rsidRPr="00ED4FA6">
              <w:rPr>
                <w:rFonts w:ascii="Arial" w:hAnsi="Arial" w:cs="Arial"/>
                <w:sz w:val="20"/>
                <w:szCs w:val="20"/>
              </w:rPr>
              <w:t xml:space="preserve"> </w:t>
            </w:r>
            <w:r w:rsidR="001B455D">
              <w:rPr>
                <w:rFonts w:ascii="Arial" w:hAnsi="Arial" w:cs="Arial"/>
                <w:sz w:val="20"/>
                <w:szCs w:val="20"/>
              </w:rPr>
              <w:t>Bank account number</w:t>
            </w:r>
          </w:p>
          <w:p w:rsidR="001B455D" w:rsidRPr="00ED4FA6" w:rsidRDefault="00D609A5" w:rsidP="001A6314">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1B455D"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1B455D">
              <w:rPr>
                <w:rFonts w:ascii="Arial" w:hAnsi="Arial" w:cs="Arial"/>
                <w:sz w:val="20"/>
                <w:szCs w:val="20"/>
              </w:rPr>
              <w:t xml:space="preserve"> Driver’s license</w:t>
            </w:r>
          </w:p>
          <w:p w:rsidR="001B455D" w:rsidRPr="00ED4FA6" w:rsidRDefault="00D609A5" w:rsidP="001A6314">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1B455D"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1B455D">
              <w:rPr>
                <w:rFonts w:ascii="Arial" w:hAnsi="Arial" w:cs="Arial"/>
                <w:sz w:val="20"/>
                <w:szCs w:val="20"/>
              </w:rPr>
              <w:t>Prescription information</w:t>
            </w:r>
          </w:p>
          <w:p w:rsidR="001B455D" w:rsidRDefault="001B455D" w:rsidP="001A6314">
            <w:pPr>
              <w:spacing w:line="240" w:lineRule="atLeast"/>
              <w:ind w:left="288" w:hanging="288"/>
              <w:rPr>
                <w:rFonts w:ascii="Arial" w:hAnsi="Arial" w:cs="Arial"/>
                <w:sz w:val="20"/>
                <w:szCs w:val="20"/>
              </w:rPr>
            </w:pPr>
          </w:p>
          <w:p w:rsidR="001B455D" w:rsidRDefault="001B455D" w:rsidP="001A6314">
            <w:pPr>
              <w:spacing w:line="240" w:lineRule="atLeast"/>
              <w:ind w:left="288" w:hanging="288"/>
              <w:rPr>
                <w:rFonts w:ascii="Arial" w:hAnsi="Arial" w:cs="Arial"/>
                <w:sz w:val="20"/>
                <w:szCs w:val="20"/>
              </w:rPr>
            </w:pPr>
          </w:p>
          <w:p w:rsidR="001B455D" w:rsidRPr="00ED4FA6" w:rsidRDefault="001B455D" w:rsidP="001A6314">
            <w:pPr>
              <w:spacing w:line="240" w:lineRule="atLeast"/>
              <w:ind w:left="288" w:hanging="288"/>
              <w:rPr>
                <w:rFonts w:ascii="Arial" w:hAnsi="Arial" w:cs="Arial"/>
                <w:sz w:val="20"/>
                <w:szCs w:val="20"/>
              </w:rPr>
            </w:pPr>
          </w:p>
        </w:tc>
      </w:tr>
    </w:tbl>
    <w:p w:rsidR="001C17F7" w:rsidRPr="006825F8" w:rsidRDefault="001C17F7" w:rsidP="00E34D3B">
      <w:pPr>
        <w:ind w:left="900"/>
        <w:rPr>
          <w:rFonts w:ascii="Arial" w:hAnsi="Arial" w:cs="Arial"/>
          <w:sz w:val="20"/>
          <w:szCs w:val="20"/>
        </w:rPr>
      </w:pPr>
      <w:r w:rsidRPr="006825F8">
        <w:rPr>
          <w:rFonts w:ascii="Arial" w:hAnsi="Arial" w:cs="Arial"/>
          <w:sz w:val="20"/>
          <w:szCs w:val="20"/>
        </w:rPr>
        <w:t xml:space="preserve">Is there a change to network architecture/infrastructure associated with this project (e.g., the introduction of a new network segment, the introduction of a new network connection between SHC and an </w:t>
      </w:r>
      <w:proofErr w:type="spellStart"/>
      <w:r w:rsidRPr="006825F8">
        <w:rPr>
          <w:rFonts w:ascii="Arial" w:hAnsi="Arial" w:cs="Arial"/>
          <w:sz w:val="20"/>
          <w:szCs w:val="20"/>
        </w:rPr>
        <w:t>untrusted</w:t>
      </w:r>
      <w:proofErr w:type="spellEnd"/>
      <w:r w:rsidRPr="006825F8">
        <w:rPr>
          <w:rFonts w:ascii="Arial" w:hAnsi="Arial" w:cs="Arial"/>
          <w:sz w:val="20"/>
          <w:szCs w:val="20"/>
        </w:rPr>
        <w:t xml:space="preserve"> network)?</w:t>
      </w:r>
    </w:p>
    <w:p w:rsidR="001C17F7" w:rsidRPr="006825F8" w:rsidRDefault="001C17F7" w:rsidP="00E34D3B">
      <w:pPr>
        <w:ind w:left="900"/>
        <w:rPr>
          <w:rFonts w:ascii="Arial" w:hAnsi="Arial" w:cs="Arial"/>
          <w:sz w:val="20"/>
          <w:szCs w:val="20"/>
        </w:rPr>
      </w:pPr>
    </w:p>
    <w:tbl>
      <w:tblPr>
        <w:tblW w:w="7311" w:type="dxa"/>
        <w:jc w:val="center"/>
        <w:tblInd w:w="540" w:type="dxa"/>
        <w:tblLayout w:type="fixed"/>
        <w:tblLook w:val="0000"/>
      </w:tblPr>
      <w:tblGrid>
        <w:gridCol w:w="3655"/>
        <w:gridCol w:w="3656"/>
      </w:tblGrid>
      <w:tr w:rsidR="001C17F7" w:rsidRPr="006825F8">
        <w:trPr>
          <w:trHeight w:val="90"/>
          <w:jc w:val="center"/>
        </w:trPr>
        <w:tc>
          <w:tcPr>
            <w:tcW w:w="2437" w:type="dxa"/>
            <w:tcBorders>
              <w:top w:val="nil"/>
              <w:left w:val="nil"/>
              <w:bottom w:val="nil"/>
              <w:right w:val="nil"/>
            </w:tcBorders>
          </w:tcPr>
          <w:p w:rsidR="001C17F7" w:rsidRPr="006825F8" w:rsidRDefault="00D609A5" w:rsidP="00E34D3B">
            <w:pPr>
              <w:ind w:left="900"/>
              <w:rPr>
                <w:rFonts w:ascii="Arial" w:hAnsi="Arial" w:cs="Arial"/>
                <w:sz w:val="20"/>
                <w:szCs w:val="20"/>
              </w:rPr>
            </w:pPr>
            <w:r w:rsidRPr="006825F8">
              <w:rPr>
                <w:rFonts w:ascii="Arial" w:hAnsi="Arial" w:cs="Arial"/>
                <w:sz w:val="20"/>
                <w:szCs w:val="20"/>
              </w:rPr>
              <w:fldChar w:fldCharType="begin">
                <w:ffData>
                  <w:name w:val=""/>
                  <w:enabled/>
                  <w:calcOnExit w:val="0"/>
                  <w:checkBox>
                    <w:size w:val="16"/>
                    <w:default w:val="0"/>
                  </w:checkBox>
                </w:ffData>
              </w:fldChar>
            </w:r>
            <w:r w:rsidR="001C17F7" w:rsidRPr="006825F8">
              <w:rPr>
                <w:rFonts w:ascii="Arial" w:hAnsi="Arial" w:cs="Arial"/>
                <w:sz w:val="20"/>
                <w:szCs w:val="20"/>
              </w:rPr>
              <w:instrText xml:space="preserve"> FORMCHECKBOX </w:instrText>
            </w:r>
            <w:r w:rsidRPr="006825F8">
              <w:rPr>
                <w:rFonts w:ascii="Arial" w:hAnsi="Arial" w:cs="Arial"/>
                <w:sz w:val="20"/>
                <w:szCs w:val="20"/>
              </w:rPr>
            </w:r>
            <w:r w:rsidRPr="006825F8">
              <w:rPr>
                <w:rFonts w:ascii="Arial" w:hAnsi="Arial" w:cs="Arial"/>
                <w:sz w:val="20"/>
                <w:szCs w:val="20"/>
              </w:rPr>
              <w:fldChar w:fldCharType="end"/>
            </w:r>
            <w:r w:rsidR="001C17F7" w:rsidRPr="006825F8">
              <w:rPr>
                <w:rFonts w:ascii="Arial" w:hAnsi="Arial" w:cs="Arial"/>
                <w:sz w:val="20"/>
                <w:szCs w:val="20"/>
              </w:rPr>
              <w:t xml:space="preserve"> Yes</w:t>
            </w:r>
          </w:p>
        </w:tc>
        <w:tc>
          <w:tcPr>
            <w:tcW w:w="2437" w:type="dxa"/>
            <w:tcBorders>
              <w:top w:val="nil"/>
              <w:left w:val="nil"/>
              <w:bottom w:val="nil"/>
              <w:right w:val="nil"/>
            </w:tcBorders>
          </w:tcPr>
          <w:p w:rsidR="001C17F7" w:rsidRPr="006825F8" w:rsidRDefault="00D609A5" w:rsidP="00E34D3B">
            <w:pPr>
              <w:ind w:left="900"/>
              <w:rPr>
                <w:rFonts w:ascii="Arial" w:hAnsi="Arial" w:cs="Arial"/>
                <w:sz w:val="20"/>
                <w:szCs w:val="20"/>
              </w:rPr>
            </w:pPr>
            <w:r>
              <w:rPr>
                <w:rFonts w:ascii="Arial" w:hAnsi="Arial" w:cs="Arial"/>
                <w:sz w:val="20"/>
                <w:szCs w:val="20"/>
              </w:rPr>
              <w:fldChar w:fldCharType="begin">
                <w:ffData>
                  <w:name w:val=""/>
                  <w:enabled/>
                  <w:calcOnExit w:val="0"/>
                  <w:checkBox>
                    <w:size w:val="16"/>
                    <w:default w:val="1"/>
                  </w:checkBox>
                </w:ffData>
              </w:fldChar>
            </w:r>
            <w:r w:rsidR="00F51B39">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1C17F7" w:rsidRPr="006825F8">
              <w:rPr>
                <w:rFonts w:ascii="Arial" w:hAnsi="Arial" w:cs="Arial"/>
                <w:sz w:val="20"/>
                <w:szCs w:val="20"/>
              </w:rPr>
              <w:t xml:space="preserve"> No</w:t>
            </w:r>
          </w:p>
        </w:tc>
      </w:tr>
    </w:tbl>
    <w:p w:rsidR="00BE1C0A" w:rsidRDefault="00BE1C0A" w:rsidP="00BE1C0A">
      <w:pPr>
        <w:ind w:left="900"/>
        <w:rPr>
          <w:rFonts w:ascii="Arial" w:hAnsi="Arial" w:cs="Arial"/>
          <w:sz w:val="20"/>
          <w:szCs w:val="20"/>
        </w:rPr>
      </w:pPr>
      <w:r>
        <w:rPr>
          <w:rFonts w:ascii="Arial" w:hAnsi="Arial" w:cs="Arial"/>
          <w:sz w:val="20"/>
          <w:szCs w:val="20"/>
        </w:rPr>
        <w:t>If yes, briefly explain</w:t>
      </w:r>
      <w:r w:rsidRPr="009716B3">
        <w:rPr>
          <w:rFonts w:ascii="Arial" w:hAnsi="Arial" w:cs="Arial"/>
          <w:sz w:val="20"/>
          <w:szCs w:val="20"/>
        </w:rPr>
        <w:t>:</w:t>
      </w:r>
    </w:p>
    <w:p w:rsidR="00BE1C0A" w:rsidRDefault="00BE1C0A" w:rsidP="00BE1C0A">
      <w:pPr>
        <w:ind w:left="900"/>
        <w:rPr>
          <w:rFonts w:ascii="Arial" w:hAnsi="Arial" w:cs="Arial"/>
          <w:sz w:val="20"/>
          <w:szCs w:val="20"/>
        </w:rPr>
      </w:pPr>
    </w:p>
    <w:p w:rsidR="001C17F7" w:rsidRPr="006825F8" w:rsidRDefault="001C17F7" w:rsidP="00E34D3B">
      <w:pPr>
        <w:ind w:left="900"/>
        <w:rPr>
          <w:rFonts w:ascii="Arial" w:hAnsi="Arial" w:cs="Arial"/>
          <w:sz w:val="20"/>
          <w:szCs w:val="20"/>
        </w:rPr>
      </w:pPr>
      <w:r w:rsidRPr="006825F8">
        <w:rPr>
          <w:rFonts w:ascii="Arial" w:hAnsi="Arial" w:cs="Arial"/>
          <w:sz w:val="20"/>
          <w:szCs w:val="20"/>
        </w:rPr>
        <w:t>Is there a change to the method utilized by end-users to authenticate to the network, a workstation, or an application associated with this project?</w:t>
      </w:r>
    </w:p>
    <w:p w:rsidR="001C17F7" w:rsidRPr="006825F8" w:rsidRDefault="001C17F7" w:rsidP="00E34D3B">
      <w:pPr>
        <w:ind w:left="900"/>
        <w:rPr>
          <w:rFonts w:ascii="Arial" w:hAnsi="Arial" w:cs="Arial"/>
          <w:sz w:val="20"/>
          <w:szCs w:val="20"/>
        </w:rPr>
      </w:pPr>
    </w:p>
    <w:tbl>
      <w:tblPr>
        <w:tblW w:w="7311" w:type="dxa"/>
        <w:jc w:val="center"/>
        <w:tblInd w:w="540" w:type="dxa"/>
        <w:tblLayout w:type="fixed"/>
        <w:tblLook w:val="0000"/>
      </w:tblPr>
      <w:tblGrid>
        <w:gridCol w:w="3655"/>
        <w:gridCol w:w="3656"/>
      </w:tblGrid>
      <w:tr w:rsidR="001C17F7" w:rsidRPr="006825F8">
        <w:trPr>
          <w:trHeight w:val="90"/>
          <w:jc w:val="center"/>
        </w:trPr>
        <w:tc>
          <w:tcPr>
            <w:tcW w:w="2437" w:type="dxa"/>
            <w:tcBorders>
              <w:top w:val="nil"/>
              <w:left w:val="nil"/>
              <w:bottom w:val="nil"/>
              <w:right w:val="nil"/>
            </w:tcBorders>
          </w:tcPr>
          <w:p w:rsidR="001C17F7" w:rsidRPr="006825F8" w:rsidRDefault="00D609A5" w:rsidP="00E34D3B">
            <w:pPr>
              <w:ind w:left="900"/>
              <w:rPr>
                <w:rFonts w:ascii="Arial" w:hAnsi="Arial" w:cs="Arial"/>
                <w:sz w:val="20"/>
                <w:szCs w:val="20"/>
              </w:rPr>
            </w:pPr>
            <w:r w:rsidRPr="006825F8">
              <w:rPr>
                <w:rFonts w:ascii="Arial" w:hAnsi="Arial" w:cs="Arial"/>
                <w:sz w:val="20"/>
                <w:szCs w:val="20"/>
              </w:rPr>
              <w:fldChar w:fldCharType="begin">
                <w:ffData>
                  <w:name w:val=""/>
                  <w:enabled/>
                  <w:calcOnExit w:val="0"/>
                  <w:checkBox>
                    <w:size w:val="16"/>
                    <w:default w:val="0"/>
                  </w:checkBox>
                </w:ffData>
              </w:fldChar>
            </w:r>
            <w:r w:rsidR="001C17F7" w:rsidRPr="006825F8">
              <w:rPr>
                <w:rFonts w:ascii="Arial" w:hAnsi="Arial" w:cs="Arial"/>
                <w:sz w:val="20"/>
                <w:szCs w:val="20"/>
              </w:rPr>
              <w:instrText xml:space="preserve"> FORMCHECKBOX </w:instrText>
            </w:r>
            <w:r w:rsidRPr="006825F8">
              <w:rPr>
                <w:rFonts w:ascii="Arial" w:hAnsi="Arial" w:cs="Arial"/>
                <w:sz w:val="20"/>
                <w:szCs w:val="20"/>
              </w:rPr>
            </w:r>
            <w:r w:rsidRPr="006825F8">
              <w:rPr>
                <w:rFonts w:ascii="Arial" w:hAnsi="Arial" w:cs="Arial"/>
                <w:sz w:val="20"/>
                <w:szCs w:val="20"/>
              </w:rPr>
              <w:fldChar w:fldCharType="end"/>
            </w:r>
            <w:r w:rsidR="001C17F7" w:rsidRPr="006825F8">
              <w:rPr>
                <w:rFonts w:ascii="Arial" w:hAnsi="Arial" w:cs="Arial"/>
                <w:sz w:val="20"/>
                <w:szCs w:val="20"/>
              </w:rPr>
              <w:t xml:space="preserve">  Yes</w:t>
            </w:r>
          </w:p>
        </w:tc>
        <w:tc>
          <w:tcPr>
            <w:tcW w:w="2437" w:type="dxa"/>
            <w:tcBorders>
              <w:top w:val="nil"/>
              <w:left w:val="nil"/>
              <w:bottom w:val="nil"/>
              <w:right w:val="nil"/>
            </w:tcBorders>
          </w:tcPr>
          <w:p w:rsidR="001C17F7" w:rsidRPr="006825F8" w:rsidRDefault="00D609A5" w:rsidP="00E34D3B">
            <w:pPr>
              <w:ind w:left="900"/>
              <w:rPr>
                <w:rFonts w:ascii="Arial" w:hAnsi="Arial" w:cs="Arial"/>
                <w:sz w:val="20"/>
                <w:szCs w:val="20"/>
              </w:rPr>
            </w:pPr>
            <w:r>
              <w:rPr>
                <w:rFonts w:ascii="Arial" w:hAnsi="Arial" w:cs="Arial"/>
                <w:sz w:val="20"/>
                <w:szCs w:val="20"/>
              </w:rPr>
              <w:fldChar w:fldCharType="begin">
                <w:ffData>
                  <w:name w:val=""/>
                  <w:enabled/>
                  <w:calcOnExit w:val="0"/>
                  <w:checkBox>
                    <w:size w:val="16"/>
                    <w:default w:val="1"/>
                  </w:checkBox>
                </w:ffData>
              </w:fldChar>
            </w:r>
            <w:r w:rsidR="00F51B39">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1C17F7" w:rsidRPr="006825F8">
              <w:rPr>
                <w:rFonts w:ascii="Arial" w:hAnsi="Arial" w:cs="Arial"/>
                <w:sz w:val="20"/>
                <w:szCs w:val="20"/>
              </w:rPr>
              <w:t xml:space="preserve"> </w:t>
            </w:r>
            <w:r w:rsidR="001C17F7" w:rsidRPr="00E34D3B">
              <w:rPr>
                <w:rFonts w:ascii="Arial" w:hAnsi="Arial" w:cs="Arial"/>
                <w:sz w:val="20"/>
                <w:szCs w:val="20"/>
              </w:rPr>
              <w:t>No</w:t>
            </w:r>
          </w:p>
        </w:tc>
      </w:tr>
    </w:tbl>
    <w:p w:rsidR="00BE1C0A" w:rsidRDefault="00BE1C0A" w:rsidP="00BE1C0A">
      <w:pPr>
        <w:ind w:left="900"/>
        <w:rPr>
          <w:rFonts w:ascii="Arial" w:hAnsi="Arial" w:cs="Arial"/>
          <w:sz w:val="20"/>
          <w:szCs w:val="20"/>
        </w:rPr>
      </w:pPr>
      <w:r>
        <w:rPr>
          <w:rFonts w:ascii="Arial" w:hAnsi="Arial" w:cs="Arial"/>
          <w:sz w:val="20"/>
          <w:szCs w:val="20"/>
        </w:rPr>
        <w:t>If yes, briefly explain</w:t>
      </w:r>
      <w:r w:rsidRPr="009716B3">
        <w:rPr>
          <w:rFonts w:ascii="Arial" w:hAnsi="Arial" w:cs="Arial"/>
          <w:sz w:val="20"/>
          <w:szCs w:val="20"/>
        </w:rPr>
        <w:t>:</w:t>
      </w:r>
    </w:p>
    <w:p w:rsidR="00BE1C0A" w:rsidRDefault="00BE1C0A" w:rsidP="00BE1C0A">
      <w:pPr>
        <w:ind w:left="900"/>
        <w:rPr>
          <w:rFonts w:ascii="Arial" w:hAnsi="Arial" w:cs="Arial"/>
          <w:sz w:val="20"/>
          <w:szCs w:val="20"/>
        </w:rPr>
      </w:pPr>
    </w:p>
    <w:p w:rsidR="001C17F7" w:rsidRPr="006825F8" w:rsidRDefault="001C17F7" w:rsidP="00E34D3B">
      <w:pPr>
        <w:ind w:left="900"/>
        <w:rPr>
          <w:rFonts w:ascii="Arial" w:hAnsi="Arial" w:cs="Arial"/>
          <w:sz w:val="20"/>
          <w:szCs w:val="20"/>
        </w:rPr>
      </w:pPr>
      <w:r w:rsidRPr="006825F8">
        <w:rPr>
          <w:rFonts w:ascii="Arial" w:hAnsi="Arial" w:cs="Arial"/>
          <w:sz w:val="20"/>
          <w:szCs w:val="20"/>
        </w:rPr>
        <w:t>Does the information associated with this project traverse a public (non-SHC) network?</w:t>
      </w:r>
    </w:p>
    <w:p w:rsidR="001C17F7" w:rsidRPr="006825F8" w:rsidRDefault="001C17F7" w:rsidP="00E34D3B">
      <w:pPr>
        <w:ind w:left="900"/>
        <w:rPr>
          <w:rFonts w:ascii="Arial" w:hAnsi="Arial" w:cs="Arial"/>
          <w:sz w:val="20"/>
          <w:szCs w:val="20"/>
        </w:rPr>
      </w:pPr>
    </w:p>
    <w:tbl>
      <w:tblPr>
        <w:tblW w:w="7311" w:type="dxa"/>
        <w:jc w:val="center"/>
        <w:tblInd w:w="540" w:type="dxa"/>
        <w:tblLayout w:type="fixed"/>
        <w:tblLook w:val="0000"/>
      </w:tblPr>
      <w:tblGrid>
        <w:gridCol w:w="3655"/>
        <w:gridCol w:w="3656"/>
      </w:tblGrid>
      <w:tr w:rsidR="001C17F7" w:rsidRPr="006825F8">
        <w:trPr>
          <w:trHeight w:val="90"/>
          <w:jc w:val="center"/>
        </w:trPr>
        <w:tc>
          <w:tcPr>
            <w:tcW w:w="2437" w:type="dxa"/>
            <w:tcBorders>
              <w:top w:val="nil"/>
              <w:left w:val="nil"/>
              <w:bottom w:val="nil"/>
              <w:right w:val="nil"/>
            </w:tcBorders>
          </w:tcPr>
          <w:p w:rsidR="001C17F7" w:rsidRPr="006825F8" w:rsidRDefault="00D609A5" w:rsidP="00E34D3B">
            <w:pPr>
              <w:ind w:left="900"/>
              <w:rPr>
                <w:rFonts w:ascii="Arial" w:hAnsi="Arial" w:cs="Arial"/>
                <w:sz w:val="20"/>
                <w:szCs w:val="20"/>
              </w:rPr>
            </w:pPr>
            <w:r w:rsidRPr="006825F8">
              <w:rPr>
                <w:rFonts w:ascii="Arial" w:hAnsi="Arial" w:cs="Arial"/>
                <w:sz w:val="20"/>
                <w:szCs w:val="20"/>
              </w:rPr>
              <w:fldChar w:fldCharType="begin">
                <w:ffData>
                  <w:name w:val=""/>
                  <w:enabled/>
                  <w:calcOnExit w:val="0"/>
                  <w:checkBox>
                    <w:size w:val="16"/>
                    <w:default w:val="0"/>
                  </w:checkBox>
                </w:ffData>
              </w:fldChar>
            </w:r>
            <w:r w:rsidR="001C17F7" w:rsidRPr="006825F8">
              <w:rPr>
                <w:rFonts w:ascii="Arial" w:hAnsi="Arial" w:cs="Arial"/>
                <w:sz w:val="20"/>
                <w:szCs w:val="20"/>
              </w:rPr>
              <w:instrText xml:space="preserve"> FORMCHECKBOX </w:instrText>
            </w:r>
            <w:r w:rsidRPr="006825F8">
              <w:rPr>
                <w:rFonts w:ascii="Arial" w:hAnsi="Arial" w:cs="Arial"/>
                <w:sz w:val="20"/>
                <w:szCs w:val="20"/>
              </w:rPr>
            </w:r>
            <w:r w:rsidRPr="006825F8">
              <w:rPr>
                <w:rFonts w:ascii="Arial" w:hAnsi="Arial" w:cs="Arial"/>
                <w:sz w:val="20"/>
                <w:szCs w:val="20"/>
              </w:rPr>
              <w:fldChar w:fldCharType="end"/>
            </w:r>
            <w:r w:rsidR="001C17F7" w:rsidRPr="006825F8">
              <w:rPr>
                <w:rFonts w:ascii="Arial" w:hAnsi="Arial" w:cs="Arial"/>
                <w:sz w:val="20"/>
                <w:szCs w:val="20"/>
              </w:rPr>
              <w:t xml:space="preserve"> </w:t>
            </w:r>
            <w:r w:rsidR="001C17F7" w:rsidRPr="00E34D3B">
              <w:rPr>
                <w:rFonts w:ascii="Arial" w:hAnsi="Arial" w:cs="Arial"/>
                <w:sz w:val="20"/>
                <w:szCs w:val="20"/>
              </w:rPr>
              <w:t>Yes</w:t>
            </w:r>
          </w:p>
        </w:tc>
        <w:tc>
          <w:tcPr>
            <w:tcW w:w="2437" w:type="dxa"/>
            <w:tcBorders>
              <w:top w:val="nil"/>
              <w:left w:val="nil"/>
              <w:bottom w:val="nil"/>
              <w:right w:val="nil"/>
            </w:tcBorders>
          </w:tcPr>
          <w:p w:rsidR="001C17F7" w:rsidRPr="006825F8" w:rsidRDefault="00D609A5" w:rsidP="00E34D3B">
            <w:pPr>
              <w:ind w:left="900"/>
              <w:rPr>
                <w:rFonts w:ascii="Arial" w:hAnsi="Arial" w:cs="Arial"/>
                <w:sz w:val="20"/>
                <w:szCs w:val="20"/>
              </w:rPr>
            </w:pPr>
            <w:r>
              <w:rPr>
                <w:rFonts w:ascii="Arial" w:hAnsi="Arial" w:cs="Arial"/>
                <w:sz w:val="20"/>
                <w:szCs w:val="20"/>
              </w:rPr>
              <w:fldChar w:fldCharType="begin">
                <w:ffData>
                  <w:name w:val=""/>
                  <w:enabled/>
                  <w:calcOnExit w:val="0"/>
                  <w:checkBox>
                    <w:size w:val="16"/>
                    <w:default w:val="1"/>
                  </w:checkBox>
                </w:ffData>
              </w:fldChar>
            </w:r>
            <w:r w:rsidR="00F51B39">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1C17F7" w:rsidRPr="006825F8">
              <w:rPr>
                <w:rFonts w:ascii="Arial" w:hAnsi="Arial" w:cs="Arial"/>
                <w:sz w:val="20"/>
                <w:szCs w:val="20"/>
              </w:rPr>
              <w:t xml:space="preserve"> </w:t>
            </w:r>
            <w:r w:rsidR="001C17F7" w:rsidRPr="00E34D3B">
              <w:rPr>
                <w:rFonts w:ascii="Arial" w:hAnsi="Arial" w:cs="Arial"/>
                <w:sz w:val="20"/>
                <w:szCs w:val="20"/>
              </w:rPr>
              <w:t>No</w:t>
            </w:r>
          </w:p>
        </w:tc>
      </w:tr>
    </w:tbl>
    <w:p w:rsidR="00BE1C0A" w:rsidRDefault="00BE1C0A" w:rsidP="00BE1C0A">
      <w:pPr>
        <w:ind w:left="900"/>
        <w:rPr>
          <w:rFonts w:ascii="Arial" w:hAnsi="Arial" w:cs="Arial"/>
          <w:sz w:val="20"/>
          <w:szCs w:val="20"/>
        </w:rPr>
      </w:pPr>
      <w:r>
        <w:rPr>
          <w:rFonts w:ascii="Arial" w:hAnsi="Arial" w:cs="Arial"/>
          <w:sz w:val="20"/>
          <w:szCs w:val="20"/>
        </w:rPr>
        <w:t>If yes, briefly explain</w:t>
      </w:r>
      <w:r w:rsidRPr="009716B3">
        <w:rPr>
          <w:rFonts w:ascii="Arial" w:hAnsi="Arial" w:cs="Arial"/>
          <w:sz w:val="20"/>
          <w:szCs w:val="20"/>
        </w:rPr>
        <w:t>:</w:t>
      </w:r>
    </w:p>
    <w:p w:rsidR="00E34D3B" w:rsidRDefault="00E34D3B" w:rsidP="001C17F7">
      <w:pPr>
        <w:pStyle w:val="Heading2"/>
        <w:tabs>
          <w:tab w:val="num" w:pos="810"/>
        </w:tabs>
        <w:ind w:left="810"/>
      </w:pPr>
      <w:bookmarkStart w:id="115" w:name="_Toc324835477"/>
      <w:r>
        <w:t>Operations, Networking, and System Requirements</w:t>
      </w:r>
      <w:bookmarkEnd w:id="115"/>
    </w:p>
    <w:p w:rsidR="006C347C" w:rsidRDefault="006C347C" w:rsidP="006C347C">
      <w:pPr>
        <w:ind w:left="900"/>
        <w:rPr>
          <w:rFonts w:ascii="Arial" w:hAnsi="Arial" w:cs="Arial"/>
          <w:b/>
          <w:i/>
          <w:color w:val="0000FF"/>
          <w:sz w:val="20"/>
          <w:szCs w:val="20"/>
        </w:rPr>
      </w:pPr>
      <w:r>
        <w:rPr>
          <w:rFonts w:ascii="Arial" w:hAnsi="Arial" w:cs="Arial"/>
          <w:b/>
          <w:i/>
          <w:color w:val="0000FF"/>
          <w:sz w:val="20"/>
          <w:szCs w:val="20"/>
        </w:rPr>
        <w:t>Consult OBU IT Operations if necessary.</w:t>
      </w:r>
    </w:p>
    <w:p w:rsidR="006C347C" w:rsidRPr="006C347C" w:rsidRDefault="006C347C" w:rsidP="006C347C"/>
    <w:p w:rsidR="005651CB" w:rsidRPr="005651CB" w:rsidRDefault="00191DC0" w:rsidP="001C0969">
      <w:pPr>
        <w:pStyle w:val="ListParagraph"/>
        <w:numPr>
          <w:ilvl w:val="0"/>
          <w:numId w:val="6"/>
        </w:numPr>
        <w:spacing w:line="480" w:lineRule="auto"/>
        <w:jc w:val="left"/>
        <w:rPr>
          <w:rFonts w:ascii="Arial" w:hAnsi="Arial" w:cs="Arial"/>
          <w:sz w:val="20"/>
          <w:szCs w:val="20"/>
        </w:rPr>
      </w:pPr>
      <w:r w:rsidRPr="00D108C9">
        <w:rPr>
          <w:rFonts w:ascii="Arial" w:hAnsi="Arial" w:cs="Arial"/>
          <w:sz w:val="20"/>
          <w:szCs w:val="20"/>
        </w:rPr>
        <w:t xml:space="preserve">What </w:t>
      </w:r>
      <w:r w:rsidR="00BE1C0A">
        <w:rPr>
          <w:rFonts w:ascii="Arial" w:hAnsi="Arial" w:cs="Arial"/>
          <w:sz w:val="20"/>
          <w:szCs w:val="20"/>
        </w:rPr>
        <w:t>areas of the system</w:t>
      </w:r>
      <w:r w:rsidR="00530FD9">
        <w:rPr>
          <w:rFonts w:ascii="Arial" w:hAnsi="Arial" w:cs="Arial"/>
          <w:sz w:val="20"/>
          <w:szCs w:val="20"/>
        </w:rPr>
        <w:t xml:space="preserve"> </w:t>
      </w:r>
      <w:proofErr w:type="gramStart"/>
      <w:r w:rsidR="00530FD9">
        <w:rPr>
          <w:rFonts w:ascii="Arial" w:hAnsi="Arial" w:cs="Arial"/>
          <w:sz w:val="20"/>
          <w:szCs w:val="20"/>
        </w:rPr>
        <w:t xml:space="preserve">are </w:t>
      </w:r>
      <w:r>
        <w:rPr>
          <w:rFonts w:ascii="Arial" w:hAnsi="Arial" w:cs="Arial"/>
          <w:sz w:val="20"/>
          <w:szCs w:val="20"/>
        </w:rPr>
        <w:t>customer</w:t>
      </w:r>
      <w:proofErr w:type="gramEnd"/>
      <w:r>
        <w:rPr>
          <w:rFonts w:ascii="Arial" w:hAnsi="Arial" w:cs="Arial"/>
          <w:sz w:val="20"/>
          <w:szCs w:val="20"/>
        </w:rPr>
        <w:t xml:space="preserve"> facing?</w:t>
      </w:r>
      <w:r w:rsidR="00F51B39">
        <w:rPr>
          <w:rFonts w:ascii="Arial" w:hAnsi="Arial" w:cs="Arial"/>
          <w:sz w:val="20"/>
          <w:szCs w:val="20"/>
        </w:rPr>
        <w:t xml:space="preserve"> </w:t>
      </w:r>
      <w:r w:rsidR="005651CB">
        <w:rPr>
          <w:rFonts w:ascii="Arial" w:hAnsi="Arial" w:cs="Arial"/>
          <w:sz w:val="20"/>
          <w:szCs w:val="20"/>
        </w:rPr>
        <w:t xml:space="preserve">Sign </w:t>
      </w:r>
      <w:r w:rsidR="00C50A91">
        <w:rPr>
          <w:rFonts w:ascii="Arial" w:hAnsi="Arial" w:cs="Arial"/>
          <w:sz w:val="20"/>
          <w:szCs w:val="20"/>
        </w:rPr>
        <w:t xml:space="preserve">on, Profile </w:t>
      </w:r>
    </w:p>
    <w:p w:rsidR="00191DC0" w:rsidRPr="00D108C9" w:rsidRDefault="00191DC0" w:rsidP="001C0969">
      <w:pPr>
        <w:pStyle w:val="ListParagraph"/>
        <w:numPr>
          <w:ilvl w:val="0"/>
          <w:numId w:val="6"/>
        </w:numPr>
        <w:spacing w:line="480" w:lineRule="auto"/>
        <w:jc w:val="left"/>
        <w:rPr>
          <w:rFonts w:ascii="Arial" w:hAnsi="Arial" w:cs="Arial"/>
          <w:sz w:val="20"/>
          <w:szCs w:val="20"/>
        </w:rPr>
      </w:pPr>
      <w:r w:rsidRPr="00D108C9">
        <w:rPr>
          <w:rFonts w:ascii="Arial" w:hAnsi="Arial" w:cs="Arial"/>
          <w:sz w:val="20"/>
          <w:szCs w:val="20"/>
        </w:rPr>
        <w:t>What existing applications or infrastructure components can be affected operationally by impairments in the new service?</w:t>
      </w:r>
    </w:p>
    <w:p w:rsidR="00191DC0" w:rsidRDefault="00191DC0" w:rsidP="001C0969">
      <w:pPr>
        <w:pStyle w:val="ListParagraph"/>
        <w:numPr>
          <w:ilvl w:val="0"/>
          <w:numId w:val="6"/>
        </w:numPr>
        <w:spacing w:line="480" w:lineRule="auto"/>
        <w:jc w:val="left"/>
        <w:rPr>
          <w:rFonts w:ascii="Arial" w:hAnsi="Arial" w:cs="Arial"/>
          <w:sz w:val="20"/>
          <w:szCs w:val="20"/>
        </w:rPr>
      </w:pPr>
      <w:r w:rsidRPr="00D108C9">
        <w:rPr>
          <w:rFonts w:ascii="Arial" w:hAnsi="Arial" w:cs="Arial"/>
          <w:sz w:val="20"/>
          <w:szCs w:val="20"/>
        </w:rPr>
        <w:t>What are the OS and/or database platform and version requirements for req</w:t>
      </w:r>
      <w:r>
        <w:rPr>
          <w:rFonts w:ascii="Arial" w:hAnsi="Arial" w:cs="Arial"/>
          <w:sz w:val="20"/>
          <w:szCs w:val="20"/>
        </w:rPr>
        <w:t>uired third-party applications?</w:t>
      </w:r>
    </w:p>
    <w:p w:rsidR="00191DC0" w:rsidRDefault="00191DC0" w:rsidP="001C0969">
      <w:pPr>
        <w:pStyle w:val="ListParagraph"/>
        <w:numPr>
          <w:ilvl w:val="0"/>
          <w:numId w:val="6"/>
        </w:numPr>
        <w:spacing w:line="480" w:lineRule="auto"/>
        <w:jc w:val="left"/>
        <w:rPr>
          <w:rFonts w:ascii="Arial" w:hAnsi="Arial" w:cs="Arial"/>
          <w:sz w:val="20"/>
          <w:szCs w:val="20"/>
        </w:rPr>
      </w:pPr>
      <w:r w:rsidRPr="00D108C9">
        <w:rPr>
          <w:rFonts w:ascii="Arial" w:hAnsi="Arial" w:cs="Arial"/>
          <w:sz w:val="20"/>
          <w:szCs w:val="20"/>
        </w:rPr>
        <w:t>Are there any acces</w:t>
      </w:r>
      <w:r>
        <w:rPr>
          <w:rFonts w:ascii="Arial" w:hAnsi="Arial" w:cs="Arial"/>
          <w:sz w:val="20"/>
          <w:szCs w:val="20"/>
        </w:rPr>
        <w:t>s requirements, firewall rules?</w:t>
      </w:r>
      <w:r w:rsidR="00BE1C0A">
        <w:rPr>
          <w:rFonts w:ascii="Arial" w:hAnsi="Arial" w:cs="Arial"/>
          <w:sz w:val="20"/>
          <w:szCs w:val="20"/>
        </w:rPr>
        <w:t xml:space="preserve">  If yes, briefly explain:</w:t>
      </w:r>
    </w:p>
    <w:p w:rsidR="00191DC0" w:rsidRDefault="00191DC0" w:rsidP="001C0969">
      <w:pPr>
        <w:pStyle w:val="ListParagraph"/>
        <w:numPr>
          <w:ilvl w:val="0"/>
          <w:numId w:val="6"/>
        </w:numPr>
        <w:spacing w:line="480" w:lineRule="auto"/>
        <w:jc w:val="left"/>
        <w:rPr>
          <w:rFonts w:ascii="Arial" w:hAnsi="Arial" w:cs="Arial"/>
          <w:sz w:val="20"/>
          <w:szCs w:val="20"/>
        </w:rPr>
      </w:pPr>
      <w:r w:rsidRPr="00D108C9">
        <w:rPr>
          <w:rFonts w:ascii="Arial" w:hAnsi="Arial" w:cs="Arial"/>
          <w:sz w:val="20"/>
          <w:szCs w:val="20"/>
        </w:rPr>
        <w:lastRenderedPageBreak/>
        <w:t>What is the projected growth of website traffic (or specifically, additional website traffic due to project)</w:t>
      </w:r>
    </w:p>
    <w:p w:rsidR="00191DC0" w:rsidRDefault="00191DC0" w:rsidP="001C0969">
      <w:pPr>
        <w:pStyle w:val="ListParagraph"/>
        <w:numPr>
          <w:ilvl w:val="0"/>
          <w:numId w:val="6"/>
        </w:numPr>
        <w:spacing w:line="480" w:lineRule="auto"/>
        <w:jc w:val="left"/>
        <w:rPr>
          <w:rFonts w:ascii="Arial" w:hAnsi="Arial" w:cs="Arial"/>
          <w:sz w:val="20"/>
          <w:szCs w:val="20"/>
        </w:rPr>
      </w:pPr>
      <w:r w:rsidRPr="00D108C9">
        <w:rPr>
          <w:rFonts w:ascii="Arial" w:hAnsi="Arial" w:cs="Arial"/>
          <w:sz w:val="20"/>
          <w:szCs w:val="20"/>
        </w:rPr>
        <w:t xml:space="preserve">What </w:t>
      </w:r>
      <w:proofErr w:type="gramStart"/>
      <w:r w:rsidRPr="00D108C9">
        <w:rPr>
          <w:rFonts w:ascii="Arial" w:hAnsi="Arial" w:cs="Arial"/>
          <w:sz w:val="20"/>
          <w:szCs w:val="20"/>
        </w:rPr>
        <w:t>is the current DB and/or application storage requirements</w:t>
      </w:r>
      <w:proofErr w:type="gramEnd"/>
      <w:r w:rsidRPr="00D108C9">
        <w:rPr>
          <w:rFonts w:ascii="Arial" w:hAnsi="Arial" w:cs="Arial"/>
          <w:sz w:val="20"/>
          <w:szCs w:val="20"/>
        </w:rPr>
        <w:t xml:space="preserve"> (if known)?</w:t>
      </w:r>
    </w:p>
    <w:p w:rsidR="00191DC0" w:rsidRDefault="00191DC0" w:rsidP="001C0969">
      <w:pPr>
        <w:pStyle w:val="ListParagraph"/>
        <w:numPr>
          <w:ilvl w:val="0"/>
          <w:numId w:val="6"/>
        </w:numPr>
        <w:spacing w:line="480" w:lineRule="auto"/>
        <w:jc w:val="left"/>
        <w:rPr>
          <w:rFonts w:ascii="Arial" w:hAnsi="Arial" w:cs="Arial"/>
          <w:sz w:val="20"/>
          <w:szCs w:val="20"/>
        </w:rPr>
      </w:pPr>
      <w:r w:rsidRPr="00D108C9">
        <w:rPr>
          <w:rFonts w:ascii="Arial" w:hAnsi="Arial" w:cs="Arial"/>
          <w:sz w:val="20"/>
          <w:szCs w:val="20"/>
        </w:rPr>
        <w:t>What is the expected DB and/or application storage requirements, and over wha</w:t>
      </w:r>
      <w:r>
        <w:rPr>
          <w:rFonts w:ascii="Arial" w:hAnsi="Arial" w:cs="Arial"/>
          <w:sz w:val="20"/>
          <w:szCs w:val="20"/>
        </w:rPr>
        <w:t>t time (or in what increments)?</w:t>
      </w:r>
    </w:p>
    <w:p w:rsidR="00191DC0" w:rsidRDefault="00191DC0" w:rsidP="001C0969">
      <w:pPr>
        <w:pStyle w:val="ListParagraph"/>
        <w:numPr>
          <w:ilvl w:val="0"/>
          <w:numId w:val="6"/>
        </w:numPr>
        <w:spacing w:line="480" w:lineRule="auto"/>
        <w:jc w:val="left"/>
        <w:rPr>
          <w:rFonts w:ascii="Arial" w:hAnsi="Arial" w:cs="Arial"/>
          <w:sz w:val="20"/>
          <w:szCs w:val="20"/>
        </w:rPr>
      </w:pPr>
      <w:r w:rsidRPr="00D108C9">
        <w:rPr>
          <w:rFonts w:ascii="Arial" w:hAnsi="Arial" w:cs="Arial"/>
          <w:sz w:val="20"/>
          <w:szCs w:val="20"/>
        </w:rPr>
        <w:t>What is the network attached sto</w:t>
      </w:r>
      <w:r>
        <w:rPr>
          <w:rFonts w:ascii="Arial" w:hAnsi="Arial" w:cs="Arial"/>
          <w:sz w:val="20"/>
          <w:szCs w:val="20"/>
        </w:rPr>
        <w:t>rage (NAS) requirement, if any?</w:t>
      </w:r>
    </w:p>
    <w:p w:rsidR="00191DC0" w:rsidRDefault="00191DC0" w:rsidP="001C0969">
      <w:pPr>
        <w:pStyle w:val="ListParagraph"/>
        <w:numPr>
          <w:ilvl w:val="0"/>
          <w:numId w:val="6"/>
        </w:numPr>
        <w:spacing w:line="480" w:lineRule="auto"/>
        <w:jc w:val="left"/>
        <w:rPr>
          <w:rFonts w:ascii="Arial" w:hAnsi="Arial" w:cs="Arial"/>
          <w:sz w:val="20"/>
          <w:szCs w:val="20"/>
        </w:rPr>
      </w:pPr>
      <w:r w:rsidRPr="00D108C9">
        <w:rPr>
          <w:rFonts w:ascii="Arial" w:hAnsi="Arial" w:cs="Arial"/>
          <w:sz w:val="20"/>
          <w:szCs w:val="20"/>
        </w:rPr>
        <w:t>In the event of catastrophe, how much data loss is acceptable? -</w:t>
      </w:r>
      <w:r>
        <w:rPr>
          <w:rFonts w:ascii="Arial" w:hAnsi="Arial" w:cs="Arial"/>
          <w:sz w:val="20"/>
          <w:szCs w:val="20"/>
        </w:rPr>
        <w:t xml:space="preserve"> recovery point objective (RPO)</w:t>
      </w:r>
    </w:p>
    <w:p w:rsidR="00191DC0" w:rsidRDefault="00191DC0" w:rsidP="001C0969">
      <w:pPr>
        <w:pStyle w:val="ListParagraph"/>
        <w:numPr>
          <w:ilvl w:val="0"/>
          <w:numId w:val="6"/>
        </w:numPr>
        <w:spacing w:line="480" w:lineRule="auto"/>
        <w:jc w:val="left"/>
        <w:rPr>
          <w:rFonts w:ascii="Arial" w:hAnsi="Arial" w:cs="Arial"/>
          <w:sz w:val="20"/>
          <w:szCs w:val="20"/>
        </w:rPr>
      </w:pPr>
      <w:r w:rsidRPr="00D108C9">
        <w:rPr>
          <w:rFonts w:ascii="Arial" w:hAnsi="Arial" w:cs="Arial"/>
          <w:sz w:val="20"/>
          <w:szCs w:val="20"/>
        </w:rPr>
        <w:t>In the event of catastrophe, how quickly must data be brought back online? – recovery time objective (</w:t>
      </w:r>
      <w:r>
        <w:rPr>
          <w:rFonts w:ascii="Arial" w:hAnsi="Arial" w:cs="Arial"/>
          <w:sz w:val="20"/>
          <w:szCs w:val="20"/>
        </w:rPr>
        <w:t>RTO)</w:t>
      </w:r>
    </w:p>
    <w:p w:rsidR="00191DC0" w:rsidRDefault="00191DC0" w:rsidP="001C0969">
      <w:pPr>
        <w:pStyle w:val="ListParagraph"/>
        <w:numPr>
          <w:ilvl w:val="0"/>
          <w:numId w:val="6"/>
        </w:numPr>
        <w:spacing w:line="480" w:lineRule="auto"/>
        <w:jc w:val="left"/>
        <w:rPr>
          <w:rFonts w:ascii="Arial" w:hAnsi="Arial" w:cs="Arial"/>
          <w:sz w:val="20"/>
          <w:szCs w:val="20"/>
        </w:rPr>
      </w:pPr>
      <w:r w:rsidRPr="00D108C9">
        <w:rPr>
          <w:rFonts w:ascii="Arial" w:hAnsi="Arial" w:cs="Arial"/>
          <w:sz w:val="20"/>
          <w:szCs w:val="20"/>
        </w:rPr>
        <w:t xml:space="preserve">Is there a shared data (i.e. </w:t>
      </w:r>
      <w:smartTag w:uri="urn:schemas-microsoft-com:office:smarttags" w:element="stockticker">
        <w:r w:rsidRPr="00D108C9">
          <w:rPr>
            <w:rFonts w:ascii="Arial" w:hAnsi="Arial" w:cs="Arial"/>
            <w:sz w:val="20"/>
            <w:szCs w:val="20"/>
          </w:rPr>
          <w:t>SAN</w:t>
        </w:r>
      </w:smartTag>
      <w:r w:rsidRPr="00D108C9">
        <w:rPr>
          <w:rFonts w:ascii="Arial" w:hAnsi="Arial" w:cs="Arial"/>
          <w:sz w:val="20"/>
          <w:szCs w:val="20"/>
        </w:rPr>
        <w:t xml:space="preserve"> storage) requi</w:t>
      </w:r>
      <w:r>
        <w:rPr>
          <w:rFonts w:ascii="Arial" w:hAnsi="Arial" w:cs="Arial"/>
          <w:sz w:val="20"/>
          <w:szCs w:val="20"/>
        </w:rPr>
        <w:t>rement across multiple servers?</w:t>
      </w:r>
    </w:p>
    <w:p w:rsidR="00E36E7A" w:rsidRDefault="00E36E7A" w:rsidP="006979AF">
      <w:pPr>
        <w:pStyle w:val="Bodytextwithbullet"/>
        <w:tabs>
          <w:tab w:val="clear" w:pos="360"/>
        </w:tabs>
        <w:ind w:left="0" w:firstLine="0"/>
        <w:rPr>
          <w:rFonts w:ascii="Calibri" w:hAnsi="Calibri"/>
          <w:sz w:val="22"/>
          <w:szCs w:val="22"/>
        </w:rPr>
      </w:pPr>
    </w:p>
    <w:p w:rsidR="002515EF" w:rsidRDefault="002515EF" w:rsidP="006979AF">
      <w:pPr>
        <w:pStyle w:val="Bodytextwithbullet"/>
        <w:tabs>
          <w:tab w:val="clear" w:pos="360"/>
        </w:tabs>
        <w:ind w:left="0" w:firstLine="0"/>
        <w:rPr>
          <w:rFonts w:ascii="Calibri" w:hAnsi="Calibri"/>
          <w:sz w:val="22"/>
          <w:szCs w:val="22"/>
        </w:rPr>
      </w:pPr>
    </w:p>
    <w:p w:rsidR="00A96585" w:rsidRPr="00A96585" w:rsidRDefault="00A96585" w:rsidP="006979AF">
      <w:pPr>
        <w:pStyle w:val="Bodytextwithbullet"/>
        <w:tabs>
          <w:tab w:val="clear" w:pos="360"/>
        </w:tabs>
        <w:ind w:left="0" w:firstLine="0"/>
        <w:rPr>
          <w:b/>
        </w:rPr>
      </w:pPr>
      <w:r w:rsidRPr="00A96585">
        <w:rPr>
          <w:b/>
        </w:rPr>
        <w:t>Appendix:</w:t>
      </w:r>
    </w:p>
    <w:p w:rsidR="00A96585" w:rsidRDefault="00A96585" w:rsidP="006979AF">
      <w:pPr>
        <w:pStyle w:val="Bodytextwithbullet"/>
        <w:tabs>
          <w:tab w:val="clear" w:pos="360"/>
        </w:tabs>
        <w:ind w:left="0" w:firstLine="0"/>
      </w:pPr>
    </w:p>
    <w:p w:rsidR="00445E5A" w:rsidRPr="00E41FED" w:rsidRDefault="00445E5A" w:rsidP="00E41FED">
      <w:pPr>
        <w:pStyle w:val="Heading2"/>
        <w:tabs>
          <w:tab w:val="left" w:pos="810"/>
        </w:tabs>
        <w:ind w:left="810" w:hanging="540"/>
      </w:pPr>
      <w:bookmarkStart w:id="116" w:name="_Toc324835478"/>
      <w:r w:rsidRPr="00E41FED">
        <w:t>Global Non-Functional Requirements</w:t>
      </w:r>
      <w:bookmarkEnd w:id="116"/>
    </w:p>
    <w:p w:rsidR="00ED4FA6" w:rsidRDefault="00ED4FA6" w:rsidP="00BB2154">
      <w:pPr>
        <w:pStyle w:val="Heading2"/>
        <w:numPr>
          <w:ilvl w:val="2"/>
          <w:numId w:val="3"/>
        </w:numPr>
        <w:tabs>
          <w:tab w:val="num" w:pos="1080"/>
        </w:tabs>
        <w:rPr>
          <w:rStyle w:val="Heading3Char"/>
          <w:rFonts w:cs="Arial"/>
        </w:rPr>
      </w:pPr>
      <w:bookmarkStart w:id="117" w:name="_Toc324835479"/>
      <w:r>
        <w:rPr>
          <w:rStyle w:val="Heading3Char"/>
          <w:rFonts w:cs="Arial"/>
        </w:rPr>
        <w:t>SEO requirements</w:t>
      </w:r>
      <w:bookmarkEnd w:id="117"/>
    </w:p>
    <w:p w:rsidR="00ED4FA6" w:rsidRDefault="00ED4FA6" w:rsidP="00ED4FA6">
      <w:pPr>
        <w:ind w:left="360"/>
        <w:rPr>
          <w:rFonts w:ascii="Arial" w:hAnsi="Arial" w:cs="Arial"/>
          <w:b/>
          <w:i/>
          <w:color w:val="0000FF"/>
          <w:sz w:val="20"/>
          <w:szCs w:val="20"/>
        </w:rPr>
      </w:pPr>
      <w:r>
        <w:rPr>
          <w:rFonts w:ascii="Arial" w:hAnsi="Arial" w:cs="Arial"/>
          <w:b/>
          <w:i/>
          <w:color w:val="0000FF"/>
          <w:sz w:val="20"/>
          <w:szCs w:val="20"/>
        </w:rPr>
        <w:t>Define:</w:t>
      </w:r>
    </w:p>
    <w:p w:rsidR="00ED4FA6" w:rsidRDefault="00ED4FA6" w:rsidP="001C0969">
      <w:pPr>
        <w:numPr>
          <w:ilvl w:val="0"/>
          <w:numId w:val="5"/>
        </w:numPr>
        <w:rPr>
          <w:rFonts w:ascii="Arial" w:hAnsi="Arial" w:cs="Arial"/>
          <w:b/>
          <w:i/>
          <w:color w:val="0000FF"/>
          <w:sz w:val="20"/>
          <w:szCs w:val="20"/>
        </w:rPr>
      </w:pPr>
      <w:r>
        <w:rPr>
          <w:rFonts w:ascii="Arial" w:hAnsi="Arial" w:cs="Arial"/>
          <w:b/>
          <w:i/>
          <w:color w:val="0000FF"/>
          <w:sz w:val="20"/>
          <w:szCs w:val="20"/>
        </w:rPr>
        <w:t>What the page structure should be</w:t>
      </w:r>
    </w:p>
    <w:p w:rsidR="00ED4FA6" w:rsidRDefault="00ED4FA6" w:rsidP="001C0969">
      <w:pPr>
        <w:numPr>
          <w:ilvl w:val="0"/>
          <w:numId w:val="5"/>
        </w:numPr>
        <w:rPr>
          <w:rFonts w:ascii="Arial" w:hAnsi="Arial" w:cs="Arial"/>
          <w:b/>
          <w:i/>
          <w:color w:val="0000FF"/>
          <w:sz w:val="20"/>
          <w:szCs w:val="20"/>
        </w:rPr>
      </w:pPr>
      <w:smartTag w:uri="urn:schemas-microsoft-com:office:smarttags" w:element="place">
        <w:r>
          <w:rPr>
            <w:rFonts w:ascii="Arial" w:hAnsi="Arial" w:cs="Arial"/>
            <w:b/>
            <w:i/>
            <w:color w:val="0000FF"/>
            <w:sz w:val="20"/>
            <w:szCs w:val="20"/>
          </w:rPr>
          <w:t>Meta</w:t>
        </w:r>
      </w:smartTag>
      <w:r>
        <w:rPr>
          <w:rFonts w:ascii="Arial" w:hAnsi="Arial" w:cs="Arial"/>
          <w:b/>
          <w:i/>
          <w:color w:val="0000FF"/>
          <w:sz w:val="20"/>
          <w:szCs w:val="20"/>
        </w:rPr>
        <w:t xml:space="preserve"> description and keyword</w:t>
      </w:r>
    </w:p>
    <w:p w:rsidR="00ED4FA6" w:rsidRDefault="00ED4FA6" w:rsidP="001C0969">
      <w:pPr>
        <w:numPr>
          <w:ilvl w:val="0"/>
          <w:numId w:val="5"/>
        </w:numPr>
        <w:rPr>
          <w:rFonts w:ascii="Arial" w:hAnsi="Arial" w:cs="Arial"/>
          <w:b/>
          <w:i/>
          <w:color w:val="0000FF"/>
          <w:sz w:val="20"/>
          <w:szCs w:val="20"/>
        </w:rPr>
      </w:pPr>
      <w:r>
        <w:rPr>
          <w:rFonts w:ascii="Arial" w:hAnsi="Arial" w:cs="Arial"/>
          <w:b/>
          <w:i/>
          <w:color w:val="0000FF"/>
          <w:sz w:val="20"/>
          <w:szCs w:val="20"/>
        </w:rPr>
        <w:t>Content</w:t>
      </w:r>
    </w:p>
    <w:p w:rsidR="00ED4FA6" w:rsidRPr="00ED4FA6" w:rsidRDefault="00ED4FA6" w:rsidP="001C0969">
      <w:pPr>
        <w:numPr>
          <w:ilvl w:val="0"/>
          <w:numId w:val="5"/>
        </w:numPr>
        <w:rPr>
          <w:rFonts w:ascii="Arial" w:hAnsi="Arial" w:cs="Arial"/>
          <w:b/>
          <w:i/>
          <w:color w:val="0000FF"/>
          <w:sz w:val="20"/>
          <w:szCs w:val="20"/>
        </w:rPr>
      </w:pPr>
      <w:r>
        <w:rPr>
          <w:rFonts w:ascii="Arial" w:hAnsi="Arial" w:cs="Arial"/>
          <w:b/>
          <w:i/>
          <w:color w:val="0000FF"/>
          <w:sz w:val="20"/>
          <w:szCs w:val="20"/>
        </w:rPr>
        <w:t>Sitemap to be updated</w:t>
      </w:r>
    </w:p>
    <w:p w:rsidR="00ED4FA6" w:rsidRPr="00AA7671" w:rsidRDefault="00ED4FA6" w:rsidP="00295E0D">
      <w:pPr>
        <w:ind w:left="840"/>
        <w:rPr>
          <w:rFonts w:ascii="Arial" w:hAnsi="Arial" w:cs="Arial"/>
          <w:b/>
          <w:i/>
          <w:color w:val="0000FF"/>
          <w:sz w:val="20"/>
          <w:szCs w:val="20"/>
        </w:rPr>
      </w:pPr>
      <w:bookmarkStart w:id="118" w:name="_Toc138679532"/>
      <w:bookmarkStart w:id="119" w:name="_Toc138805549"/>
      <w:bookmarkStart w:id="120" w:name="_Toc138845343"/>
      <w:bookmarkStart w:id="121" w:name="_Toc139432479"/>
      <w:bookmarkStart w:id="122" w:name="_Toc140484750"/>
      <w:bookmarkStart w:id="123" w:name="_Toc138679534"/>
      <w:bookmarkStart w:id="124" w:name="_Toc138805551"/>
      <w:bookmarkStart w:id="125" w:name="_Toc138845345"/>
      <w:bookmarkStart w:id="126" w:name="_Toc139432481"/>
      <w:bookmarkStart w:id="127" w:name="_Toc140484752"/>
      <w:bookmarkStart w:id="128" w:name="_Toc137553474"/>
      <w:bookmarkStart w:id="129" w:name="_Toc137614738"/>
      <w:bookmarkStart w:id="130" w:name="_Toc137615372"/>
      <w:bookmarkStart w:id="131" w:name="_Toc138679537"/>
      <w:bookmarkStart w:id="132" w:name="_Toc138805554"/>
      <w:bookmarkStart w:id="133" w:name="_Toc138845348"/>
      <w:bookmarkStart w:id="134" w:name="_Toc139432484"/>
      <w:bookmarkStart w:id="135" w:name="_Toc140484755"/>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r>
        <w:rPr>
          <w:rFonts w:ascii="Arial" w:hAnsi="Arial" w:cs="Arial"/>
          <w:b/>
          <w:i/>
          <w:color w:val="0000FF"/>
          <w:sz w:val="20"/>
          <w:szCs w:val="20"/>
        </w:rPr>
        <w:t xml:space="preserve">What can be an issue to launch this project </w:t>
      </w:r>
      <w:r w:rsidR="00130988">
        <w:rPr>
          <w:rFonts w:ascii="Arial" w:hAnsi="Arial" w:cs="Arial"/>
          <w:b/>
          <w:i/>
          <w:color w:val="0000FF"/>
          <w:sz w:val="20"/>
          <w:szCs w:val="20"/>
        </w:rPr>
        <w:t>successfully?</w:t>
      </w:r>
      <w:r>
        <w:rPr>
          <w:rFonts w:ascii="Arial" w:hAnsi="Arial" w:cs="Arial"/>
          <w:b/>
          <w:i/>
          <w:color w:val="0000FF"/>
          <w:sz w:val="20"/>
          <w:szCs w:val="20"/>
        </w:rPr>
        <w:t xml:space="preserve"> For example, needs to have an extensive marketing plan, </w:t>
      </w:r>
      <w:r w:rsidR="00F57A7E">
        <w:rPr>
          <w:rFonts w:ascii="Arial" w:hAnsi="Arial" w:cs="Arial"/>
          <w:b/>
          <w:i/>
          <w:color w:val="0000FF"/>
          <w:sz w:val="20"/>
          <w:szCs w:val="20"/>
        </w:rPr>
        <w:t>dependency with another project.</w:t>
      </w:r>
      <w:r w:rsidR="006C347C">
        <w:rPr>
          <w:rFonts w:ascii="Arial" w:hAnsi="Arial" w:cs="Arial"/>
          <w:b/>
          <w:i/>
          <w:color w:val="0000FF"/>
          <w:sz w:val="20"/>
          <w:szCs w:val="20"/>
        </w:rPr>
        <w:t xml:space="preserve">  </w:t>
      </w:r>
    </w:p>
    <w:p w:rsidR="00556574" w:rsidRPr="00E41FED" w:rsidRDefault="00A926CC" w:rsidP="00E41FED">
      <w:pPr>
        <w:pStyle w:val="Heading2"/>
        <w:tabs>
          <w:tab w:val="left" w:pos="810"/>
        </w:tabs>
        <w:ind w:left="810" w:hanging="540"/>
      </w:pPr>
      <w:r>
        <w:t xml:space="preserve"> </w:t>
      </w:r>
      <w:bookmarkStart w:id="136" w:name="_Toc324835480"/>
      <w:r w:rsidR="00556574" w:rsidRPr="00E41FED">
        <w:t xml:space="preserve">Future </w:t>
      </w:r>
      <w:r w:rsidR="00A677D2">
        <w:t>Phases of</w:t>
      </w:r>
      <w:r w:rsidR="00556574" w:rsidRPr="00E41FED">
        <w:t xml:space="preserve"> Project</w:t>
      </w:r>
      <w:bookmarkEnd w:id="136"/>
    </w:p>
    <w:p w:rsidR="00556574" w:rsidRPr="00AA7671" w:rsidRDefault="00A677D2" w:rsidP="00295E0D">
      <w:pPr>
        <w:ind w:left="840"/>
        <w:rPr>
          <w:rFonts w:ascii="Arial" w:hAnsi="Arial" w:cs="Arial"/>
          <w:b/>
          <w:i/>
          <w:color w:val="0000FF"/>
          <w:sz w:val="20"/>
          <w:szCs w:val="20"/>
        </w:rPr>
      </w:pPr>
      <w:r>
        <w:rPr>
          <w:rFonts w:ascii="Arial" w:hAnsi="Arial" w:cs="Arial"/>
          <w:b/>
          <w:i/>
          <w:color w:val="0000FF"/>
          <w:sz w:val="20"/>
          <w:szCs w:val="20"/>
        </w:rPr>
        <w:t>Are there any future phases of this project?  If yes, please explain.</w:t>
      </w:r>
    </w:p>
    <w:p w:rsidR="005C487E" w:rsidRPr="00E41FED" w:rsidRDefault="00A926CC" w:rsidP="00E41FED">
      <w:pPr>
        <w:pStyle w:val="Heading2"/>
        <w:tabs>
          <w:tab w:val="left" w:pos="810"/>
        </w:tabs>
        <w:ind w:left="810" w:hanging="540"/>
      </w:pPr>
      <w:r>
        <w:t xml:space="preserve">  </w:t>
      </w:r>
      <w:bookmarkStart w:id="137" w:name="_Toc324835481"/>
      <w:r w:rsidR="005C487E" w:rsidRPr="00E41FED">
        <w:t>Preliminary Wireframes (Optional)</w:t>
      </w:r>
      <w:bookmarkEnd w:id="137"/>
    </w:p>
    <w:p w:rsidR="005C487E" w:rsidRPr="00AA7671" w:rsidRDefault="005C487E" w:rsidP="00295E0D">
      <w:pPr>
        <w:ind w:left="840"/>
        <w:rPr>
          <w:rFonts w:ascii="Arial" w:hAnsi="Arial" w:cs="Arial"/>
          <w:b/>
          <w:i/>
          <w:color w:val="0000FF"/>
          <w:sz w:val="20"/>
          <w:szCs w:val="20"/>
        </w:rPr>
      </w:pPr>
      <w:r w:rsidRPr="00AA7671">
        <w:rPr>
          <w:rFonts w:ascii="Arial" w:hAnsi="Arial" w:cs="Arial"/>
          <w:b/>
          <w:i/>
          <w:color w:val="0000FF"/>
          <w:sz w:val="20"/>
          <w:szCs w:val="20"/>
        </w:rPr>
        <w:t>Insert or link a document depicting the preliminary wireframe</w:t>
      </w:r>
      <w:r w:rsidR="009C46F9" w:rsidRPr="00AA7671">
        <w:rPr>
          <w:rFonts w:ascii="Arial" w:hAnsi="Arial" w:cs="Arial"/>
          <w:b/>
          <w:i/>
          <w:color w:val="0000FF"/>
          <w:sz w:val="20"/>
          <w:szCs w:val="20"/>
        </w:rPr>
        <w:t>s</w:t>
      </w:r>
      <w:r w:rsidRPr="00AA7671">
        <w:rPr>
          <w:rFonts w:ascii="Arial" w:hAnsi="Arial" w:cs="Arial"/>
          <w:b/>
          <w:i/>
          <w:color w:val="0000FF"/>
          <w:sz w:val="20"/>
          <w:szCs w:val="20"/>
        </w:rPr>
        <w:t xml:space="preserve"> to help give better product management guidance to the desired </w:t>
      </w:r>
      <w:r w:rsidR="009C46F9" w:rsidRPr="00AA7671">
        <w:rPr>
          <w:rFonts w:ascii="Arial" w:hAnsi="Arial" w:cs="Arial"/>
          <w:b/>
          <w:i/>
          <w:color w:val="0000FF"/>
          <w:sz w:val="20"/>
          <w:szCs w:val="20"/>
        </w:rPr>
        <w:t>user experience</w:t>
      </w:r>
      <w:r w:rsidR="00436838" w:rsidRPr="00AA7671">
        <w:rPr>
          <w:rFonts w:ascii="Arial" w:hAnsi="Arial" w:cs="Arial"/>
          <w:b/>
          <w:i/>
          <w:color w:val="0000FF"/>
          <w:sz w:val="20"/>
          <w:szCs w:val="20"/>
        </w:rPr>
        <w:t xml:space="preserve">.  </w:t>
      </w:r>
      <w:proofErr w:type="gramStart"/>
      <w:r w:rsidR="00436838" w:rsidRPr="00AA7671">
        <w:rPr>
          <w:rFonts w:ascii="Arial" w:hAnsi="Arial" w:cs="Arial"/>
          <w:b/>
          <w:i/>
          <w:color w:val="0000FF"/>
          <w:sz w:val="20"/>
          <w:szCs w:val="20"/>
        </w:rPr>
        <w:t>(Jpeg, Visio diagram</w:t>
      </w:r>
      <w:r w:rsidR="00295E0D">
        <w:rPr>
          <w:rFonts w:ascii="Arial" w:hAnsi="Arial" w:cs="Arial"/>
          <w:b/>
          <w:i/>
          <w:color w:val="0000FF"/>
          <w:sz w:val="20"/>
          <w:szCs w:val="20"/>
        </w:rPr>
        <w:t>, etc.)</w:t>
      </w:r>
      <w:proofErr w:type="gramEnd"/>
    </w:p>
    <w:p w:rsidR="00BD41AE" w:rsidRPr="00AA7671" w:rsidRDefault="00BD41AE" w:rsidP="005C487E">
      <w:pPr>
        <w:ind w:left="900"/>
        <w:rPr>
          <w:rFonts w:ascii="Arial" w:hAnsi="Arial" w:cs="Arial"/>
          <w:b/>
          <w:i/>
          <w:color w:val="0000FF"/>
          <w:sz w:val="18"/>
          <w:szCs w:val="18"/>
        </w:rPr>
      </w:pPr>
      <w:r w:rsidRPr="00AA7671">
        <w:rPr>
          <w:rFonts w:ascii="Arial" w:hAnsi="Arial" w:cs="Arial"/>
          <w:b/>
          <w:i/>
          <w:color w:val="0000FF"/>
          <w:sz w:val="18"/>
          <w:szCs w:val="18"/>
        </w:rPr>
        <w:t>Minimally strive to elaborate on expectations related to:</w:t>
      </w:r>
    </w:p>
    <w:p w:rsidR="00BD41AE" w:rsidRPr="00AA7671" w:rsidRDefault="00BD41AE" w:rsidP="001C0969">
      <w:pPr>
        <w:numPr>
          <w:ilvl w:val="0"/>
          <w:numId w:val="4"/>
        </w:numPr>
        <w:ind w:left="1440"/>
        <w:rPr>
          <w:rFonts w:ascii="Arial" w:hAnsi="Arial" w:cs="Arial"/>
          <w:b/>
          <w:i/>
          <w:color w:val="0000FF"/>
          <w:sz w:val="18"/>
          <w:szCs w:val="18"/>
        </w:rPr>
      </w:pPr>
      <w:r w:rsidRPr="00AA7671">
        <w:rPr>
          <w:rFonts w:ascii="Arial" w:hAnsi="Arial" w:cs="Arial"/>
          <w:b/>
          <w:i/>
          <w:color w:val="0000FF"/>
          <w:sz w:val="18"/>
          <w:szCs w:val="18"/>
        </w:rPr>
        <w:t xml:space="preserve">Search Engine </w:t>
      </w:r>
      <w:proofErr w:type="spellStart"/>
      <w:r w:rsidRPr="00AA7671">
        <w:rPr>
          <w:rFonts w:ascii="Arial" w:hAnsi="Arial" w:cs="Arial"/>
          <w:b/>
          <w:i/>
          <w:color w:val="0000FF"/>
          <w:sz w:val="18"/>
          <w:szCs w:val="18"/>
        </w:rPr>
        <w:t>Oprimization</w:t>
      </w:r>
      <w:proofErr w:type="spellEnd"/>
      <w:r w:rsidRPr="00AA7671">
        <w:rPr>
          <w:rFonts w:ascii="Arial" w:hAnsi="Arial" w:cs="Arial"/>
          <w:b/>
          <w:i/>
          <w:color w:val="0000FF"/>
          <w:sz w:val="18"/>
          <w:szCs w:val="18"/>
        </w:rPr>
        <w:t xml:space="preserve"> (SEO)</w:t>
      </w:r>
    </w:p>
    <w:p w:rsidR="00BD41AE" w:rsidRPr="00AA7671" w:rsidRDefault="00BD41AE" w:rsidP="001C0969">
      <w:pPr>
        <w:numPr>
          <w:ilvl w:val="0"/>
          <w:numId w:val="4"/>
        </w:numPr>
        <w:ind w:left="1440"/>
        <w:rPr>
          <w:rFonts w:ascii="Arial" w:hAnsi="Arial" w:cs="Arial"/>
          <w:b/>
          <w:i/>
          <w:color w:val="0000FF"/>
          <w:sz w:val="18"/>
          <w:szCs w:val="18"/>
        </w:rPr>
      </w:pPr>
      <w:r w:rsidRPr="00AA7671">
        <w:rPr>
          <w:rFonts w:ascii="Arial" w:hAnsi="Arial" w:cs="Arial"/>
          <w:b/>
          <w:i/>
          <w:color w:val="0000FF"/>
          <w:sz w:val="18"/>
          <w:szCs w:val="18"/>
        </w:rPr>
        <w:lastRenderedPageBreak/>
        <w:t>Page site structure</w:t>
      </w:r>
    </w:p>
    <w:p w:rsidR="00BD41AE" w:rsidRPr="00AA7671" w:rsidRDefault="00BD41AE" w:rsidP="001C0969">
      <w:pPr>
        <w:numPr>
          <w:ilvl w:val="0"/>
          <w:numId w:val="4"/>
        </w:numPr>
        <w:ind w:left="1440"/>
        <w:rPr>
          <w:rFonts w:ascii="Arial" w:hAnsi="Arial" w:cs="Arial"/>
          <w:b/>
          <w:i/>
          <w:color w:val="0000FF"/>
          <w:sz w:val="18"/>
          <w:szCs w:val="18"/>
        </w:rPr>
      </w:pPr>
      <w:r w:rsidRPr="00AA7671">
        <w:rPr>
          <w:rFonts w:ascii="Arial" w:hAnsi="Arial" w:cs="Arial"/>
          <w:b/>
          <w:i/>
          <w:color w:val="0000FF"/>
          <w:sz w:val="18"/>
          <w:szCs w:val="18"/>
        </w:rPr>
        <w:t xml:space="preserve"> </w:t>
      </w:r>
      <w:smartTag w:uri="urn:schemas-microsoft-com:office:smarttags" w:element="place">
        <w:r w:rsidRPr="00AA7671">
          <w:rPr>
            <w:rFonts w:ascii="Arial" w:hAnsi="Arial" w:cs="Arial"/>
            <w:b/>
            <w:i/>
            <w:color w:val="0000FF"/>
            <w:sz w:val="18"/>
            <w:szCs w:val="18"/>
          </w:rPr>
          <w:t>Meta</w:t>
        </w:r>
      </w:smartTag>
      <w:r w:rsidRPr="00AA7671">
        <w:rPr>
          <w:rFonts w:ascii="Arial" w:hAnsi="Arial" w:cs="Arial"/>
          <w:b/>
          <w:i/>
          <w:color w:val="0000FF"/>
          <w:sz w:val="18"/>
          <w:szCs w:val="18"/>
        </w:rPr>
        <w:t xml:space="preserve"> description</w:t>
      </w:r>
    </w:p>
    <w:p w:rsidR="00BD41AE" w:rsidRPr="00AA7671" w:rsidRDefault="00BD41AE" w:rsidP="001C0969">
      <w:pPr>
        <w:numPr>
          <w:ilvl w:val="0"/>
          <w:numId w:val="4"/>
        </w:numPr>
        <w:ind w:left="720" w:firstLine="360"/>
        <w:rPr>
          <w:rFonts w:ascii="Arial" w:hAnsi="Arial" w:cs="Arial"/>
          <w:b/>
          <w:i/>
          <w:color w:val="0000FF"/>
          <w:sz w:val="18"/>
          <w:szCs w:val="18"/>
        </w:rPr>
      </w:pPr>
      <w:r w:rsidRPr="00AA7671">
        <w:rPr>
          <w:rFonts w:ascii="Arial" w:hAnsi="Arial" w:cs="Arial"/>
          <w:b/>
          <w:i/>
          <w:color w:val="0000FF"/>
          <w:sz w:val="18"/>
          <w:szCs w:val="18"/>
        </w:rPr>
        <w:t xml:space="preserve"> Content </w:t>
      </w:r>
    </w:p>
    <w:p w:rsidR="00970522" w:rsidRDefault="00970522" w:rsidP="0045324D"/>
    <w:p w:rsidR="00AC4AB6" w:rsidRPr="00A201CB" w:rsidRDefault="00AC4AB6" w:rsidP="00BB2154">
      <w:pPr>
        <w:pStyle w:val="Heading2"/>
        <w:numPr>
          <w:ilvl w:val="0"/>
          <w:numId w:val="3"/>
        </w:numPr>
        <w:shd w:val="pct20" w:color="auto" w:fill="auto"/>
        <w:tabs>
          <w:tab w:val="clear" w:pos="1152"/>
          <w:tab w:val="num" w:pos="270"/>
        </w:tabs>
        <w:spacing w:before="0"/>
        <w:ind w:left="270" w:hanging="270"/>
        <w:rPr>
          <w:rFonts w:cs="Arial"/>
          <w:sz w:val="28"/>
        </w:rPr>
      </w:pPr>
      <w:bookmarkStart w:id="138" w:name="_Toc324835482"/>
      <w:r>
        <w:rPr>
          <w:rFonts w:cs="Arial"/>
          <w:sz w:val="28"/>
        </w:rPr>
        <w:t>Project Milestone RACI Diagram</w:t>
      </w:r>
      <w:bookmarkEnd w:id="138"/>
    </w:p>
    <w:p w:rsidR="00AC4AB6" w:rsidRPr="005C7F3B" w:rsidRDefault="00AC4AB6" w:rsidP="00AC4AB6">
      <w:pPr>
        <w:ind w:left="990"/>
        <w:rPr>
          <w:rFonts w:ascii="Arial" w:hAnsi="Arial" w:cs="Arial"/>
          <w:b/>
          <w:i/>
          <w:color w:val="0000FF"/>
          <w:sz w:val="20"/>
          <w:szCs w:val="20"/>
        </w:rPr>
      </w:pPr>
      <w:r w:rsidRPr="005C7F3B">
        <w:rPr>
          <w:rFonts w:ascii="Arial" w:hAnsi="Arial" w:cs="Arial"/>
          <w:b/>
          <w:i/>
          <w:color w:val="0000FF"/>
          <w:sz w:val="20"/>
          <w:szCs w:val="20"/>
        </w:rPr>
        <w:t xml:space="preserve">The RACI Diagram below illustrates each team member’s role in </w:t>
      </w:r>
      <w:r w:rsidR="006C347C" w:rsidRPr="005C7F3B">
        <w:rPr>
          <w:rFonts w:ascii="Arial" w:hAnsi="Arial" w:cs="Arial"/>
          <w:b/>
          <w:i/>
          <w:color w:val="0000FF"/>
          <w:sz w:val="20"/>
          <w:szCs w:val="20"/>
        </w:rPr>
        <w:t>conjunction with</w:t>
      </w:r>
      <w:r w:rsidRPr="005C7F3B">
        <w:rPr>
          <w:rFonts w:ascii="Arial" w:hAnsi="Arial" w:cs="Arial"/>
          <w:b/>
          <w:i/>
          <w:color w:val="0000FF"/>
          <w:sz w:val="20"/>
          <w:szCs w:val="20"/>
        </w:rPr>
        <w:t xml:space="preserve"> the</w:t>
      </w:r>
      <w:r w:rsidR="006C347C" w:rsidRPr="005C7F3B">
        <w:rPr>
          <w:rFonts w:ascii="Arial" w:hAnsi="Arial" w:cs="Arial"/>
          <w:b/>
          <w:i/>
          <w:color w:val="0000FF"/>
          <w:sz w:val="20"/>
          <w:szCs w:val="20"/>
        </w:rPr>
        <w:t xml:space="preserve"> preliminary </w:t>
      </w:r>
      <w:smartTag w:uri="urn:schemas-microsoft-com:office:smarttags" w:element="stockticker">
        <w:r w:rsidR="006C347C" w:rsidRPr="005C7F3B">
          <w:rPr>
            <w:rFonts w:ascii="Arial" w:hAnsi="Arial" w:cs="Arial"/>
            <w:b/>
            <w:i/>
            <w:color w:val="0000FF"/>
            <w:sz w:val="20"/>
            <w:szCs w:val="20"/>
          </w:rPr>
          <w:t>PRD</w:t>
        </w:r>
      </w:smartTag>
      <w:r w:rsidRPr="005C7F3B">
        <w:rPr>
          <w:rFonts w:ascii="Arial" w:hAnsi="Arial" w:cs="Arial"/>
          <w:b/>
          <w:i/>
          <w:color w:val="0000FF"/>
          <w:sz w:val="20"/>
          <w:szCs w:val="20"/>
        </w:rPr>
        <w:t xml:space="preserve"> </w:t>
      </w:r>
      <w:r w:rsidR="006C347C" w:rsidRPr="005C7F3B">
        <w:rPr>
          <w:rFonts w:ascii="Arial" w:hAnsi="Arial" w:cs="Arial"/>
          <w:b/>
          <w:i/>
          <w:color w:val="0000FF"/>
          <w:sz w:val="20"/>
          <w:szCs w:val="20"/>
        </w:rPr>
        <w:t>and 6</w:t>
      </w:r>
      <w:r w:rsidRPr="005C7F3B">
        <w:rPr>
          <w:rFonts w:ascii="Arial" w:hAnsi="Arial" w:cs="Arial"/>
          <w:b/>
          <w:i/>
          <w:color w:val="0000FF"/>
          <w:sz w:val="20"/>
          <w:szCs w:val="20"/>
        </w:rPr>
        <w:t xml:space="preserve"> m</w:t>
      </w:r>
      <w:r w:rsidR="006C347C" w:rsidRPr="005C7F3B">
        <w:rPr>
          <w:rFonts w:ascii="Arial" w:hAnsi="Arial" w:cs="Arial"/>
          <w:b/>
          <w:i/>
          <w:color w:val="0000FF"/>
          <w:sz w:val="20"/>
          <w:szCs w:val="20"/>
        </w:rPr>
        <w:t>ajor milestones for the project.  The role titles should be replaced with specific names of assigned team members.</w:t>
      </w:r>
    </w:p>
    <w:p w:rsidR="00AC4AB6" w:rsidRDefault="00AC4AB6" w:rsidP="00AC4AB6">
      <w:pPr>
        <w:rPr>
          <w:rFonts w:ascii="Arial" w:hAnsi="Arial" w:cs="Arial"/>
          <w:b/>
          <w:i/>
          <w:color w:val="0070C0"/>
          <w:sz w:val="20"/>
          <w:szCs w:val="20"/>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160"/>
        <w:gridCol w:w="1537"/>
        <w:gridCol w:w="1525"/>
        <w:gridCol w:w="1615"/>
        <w:gridCol w:w="1620"/>
      </w:tblGrid>
      <w:tr w:rsidR="00AC4AB6" w:rsidRPr="00C70AAC">
        <w:trPr>
          <w:tblHeader/>
        </w:trPr>
        <w:tc>
          <w:tcPr>
            <w:tcW w:w="2160" w:type="dxa"/>
            <w:shd w:val="clear" w:color="auto" w:fill="B6DDE8"/>
          </w:tcPr>
          <w:p w:rsidR="00AC4AB6" w:rsidRPr="00AF6262" w:rsidRDefault="00B34398" w:rsidP="00220DAB">
            <w:pPr>
              <w:rPr>
                <w:rFonts w:ascii="Arial" w:hAnsi="Arial" w:cs="Arial"/>
                <w:b/>
                <w:sz w:val="20"/>
                <w:szCs w:val="20"/>
              </w:rPr>
            </w:pPr>
            <w:r>
              <w:rPr>
                <w:rFonts w:ascii="Arial" w:hAnsi="Arial" w:cs="Arial"/>
                <w:b/>
                <w:sz w:val="20"/>
                <w:szCs w:val="20"/>
              </w:rPr>
              <w:t xml:space="preserve">Major </w:t>
            </w:r>
            <w:r w:rsidR="00C70AAC" w:rsidRPr="00AF6262">
              <w:rPr>
                <w:rFonts w:ascii="Arial" w:hAnsi="Arial" w:cs="Arial"/>
                <w:b/>
                <w:sz w:val="20"/>
                <w:szCs w:val="20"/>
              </w:rPr>
              <w:t>Milestone</w:t>
            </w:r>
          </w:p>
        </w:tc>
        <w:tc>
          <w:tcPr>
            <w:tcW w:w="1537" w:type="dxa"/>
            <w:shd w:val="clear" w:color="auto" w:fill="B6DDE8"/>
          </w:tcPr>
          <w:p w:rsidR="00AC4AB6" w:rsidRPr="00AF6262" w:rsidRDefault="00C70AAC" w:rsidP="00220DAB">
            <w:pPr>
              <w:rPr>
                <w:rFonts w:ascii="Arial" w:hAnsi="Arial" w:cs="Arial"/>
                <w:b/>
                <w:sz w:val="20"/>
                <w:szCs w:val="20"/>
              </w:rPr>
            </w:pPr>
            <w:r w:rsidRPr="00AF6262">
              <w:rPr>
                <w:rFonts w:ascii="Arial" w:hAnsi="Arial" w:cs="Arial"/>
                <w:b/>
                <w:sz w:val="20"/>
                <w:szCs w:val="20"/>
              </w:rPr>
              <w:t>Accountable</w:t>
            </w:r>
          </w:p>
        </w:tc>
        <w:tc>
          <w:tcPr>
            <w:tcW w:w="1525" w:type="dxa"/>
            <w:shd w:val="clear" w:color="auto" w:fill="B6DDE8"/>
          </w:tcPr>
          <w:p w:rsidR="00AC4AB6" w:rsidRPr="00AF6262" w:rsidRDefault="00C70AAC" w:rsidP="00220DAB">
            <w:pPr>
              <w:rPr>
                <w:rFonts w:ascii="Arial" w:hAnsi="Arial" w:cs="Arial"/>
                <w:b/>
                <w:sz w:val="20"/>
                <w:szCs w:val="20"/>
              </w:rPr>
            </w:pPr>
            <w:r w:rsidRPr="00AF6262">
              <w:rPr>
                <w:rFonts w:ascii="Arial" w:hAnsi="Arial" w:cs="Arial"/>
                <w:b/>
                <w:sz w:val="20"/>
                <w:szCs w:val="20"/>
              </w:rPr>
              <w:t>Responsible</w:t>
            </w:r>
          </w:p>
        </w:tc>
        <w:tc>
          <w:tcPr>
            <w:tcW w:w="1615" w:type="dxa"/>
            <w:shd w:val="clear" w:color="auto" w:fill="B6DDE8"/>
          </w:tcPr>
          <w:p w:rsidR="00AC4AB6" w:rsidRPr="00AF6262" w:rsidRDefault="00C70AAC" w:rsidP="00220DAB">
            <w:pPr>
              <w:rPr>
                <w:rFonts w:ascii="Arial" w:hAnsi="Arial" w:cs="Arial"/>
                <w:b/>
                <w:sz w:val="20"/>
                <w:szCs w:val="20"/>
              </w:rPr>
            </w:pPr>
            <w:r w:rsidRPr="00AF6262">
              <w:rPr>
                <w:rFonts w:ascii="Arial" w:hAnsi="Arial" w:cs="Arial"/>
                <w:b/>
                <w:sz w:val="20"/>
                <w:szCs w:val="20"/>
              </w:rPr>
              <w:t>Consulted</w:t>
            </w:r>
          </w:p>
        </w:tc>
        <w:tc>
          <w:tcPr>
            <w:tcW w:w="1620" w:type="dxa"/>
            <w:shd w:val="clear" w:color="auto" w:fill="B6DDE8"/>
          </w:tcPr>
          <w:p w:rsidR="00AC4AB6" w:rsidRPr="00AF6262" w:rsidRDefault="00C70AAC" w:rsidP="00220DAB">
            <w:pPr>
              <w:rPr>
                <w:rFonts w:ascii="Arial" w:hAnsi="Arial" w:cs="Arial"/>
                <w:b/>
                <w:sz w:val="20"/>
                <w:szCs w:val="20"/>
              </w:rPr>
            </w:pPr>
            <w:r w:rsidRPr="00AF6262">
              <w:rPr>
                <w:rFonts w:ascii="Arial" w:hAnsi="Arial" w:cs="Arial"/>
                <w:b/>
                <w:sz w:val="20"/>
                <w:szCs w:val="20"/>
              </w:rPr>
              <w:t>Informed</w:t>
            </w:r>
          </w:p>
        </w:tc>
      </w:tr>
      <w:tr w:rsidR="00AC4AB6" w:rsidRPr="00A201CB">
        <w:tc>
          <w:tcPr>
            <w:tcW w:w="2160" w:type="dxa"/>
          </w:tcPr>
          <w:p w:rsidR="00AC4AB6" w:rsidRPr="005C7F3B" w:rsidRDefault="00C70AAC" w:rsidP="00220DAB">
            <w:pPr>
              <w:jc w:val="left"/>
              <w:rPr>
                <w:rFonts w:ascii="Arial" w:hAnsi="Arial" w:cs="Arial"/>
                <w:b/>
                <w:sz w:val="20"/>
                <w:szCs w:val="20"/>
              </w:rPr>
            </w:pPr>
            <w:r w:rsidRPr="005C7F3B">
              <w:rPr>
                <w:rFonts w:ascii="Arial" w:hAnsi="Arial" w:cs="Arial"/>
                <w:b/>
                <w:sz w:val="20"/>
                <w:szCs w:val="20"/>
              </w:rPr>
              <w:t xml:space="preserve">Preliminary </w:t>
            </w:r>
            <w:smartTag w:uri="urn:schemas-microsoft-com:office:smarttags" w:element="stockticker">
              <w:r w:rsidRPr="005C7F3B">
                <w:rPr>
                  <w:rFonts w:ascii="Arial" w:hAnsi="Arial" w:cs="Arial"/>
                  <w:b/>
                  <w:sz w:val="20"/>
                  <w:szCs w:val="20"/>
                </w:rPr>
                <w:t>PRD</w:t>
              </w:r>
            </w:smartTag>
          </w:p>
        </w:tc>
        <w:tc>
          <w:tcPr>
            <w:tcW w:w="1537" w:type="dxa"/>
          </w:tcPr>
          <w:p w:rsidR="00AC4AB6" w:rsidRPr="005C7F3B" w:rsidRDefault="006C347C" w:rsidP="00220DAB">
            <w:pPr>
              <w:jc w:val="left"/>
              <w:rPr>
                <w:rFonts w:ascii="Arial" w:hAnsi="Arial" w:cs="Arial"/>
                <w:i/>
                <w:color w:val="0000FF"/>
                <w:sz w:val="20"/>
                <w:szCs w:val="20"/>
              </w:rPr>
            </w:pPr>
            <w:r w:rsidRPr="005C7F3B">
              <w:rPr>
                <w:rFonts w:ascii="Arial" w:hAnsi="Arial" w:cs="Arial"/>
                <w:i/>
                <w:color w:val="0000FF"/>
                <w:sz w:val="20"/>
                <w:szCs w:val="20"/>
              </w:rPr>
              <w:t>Prod</w:t>
            </w:r>
            <w:r w:rsidR="00774C04" w:rsidRPr="005C7F3B">
              <w:rPr>
                <w:rFonts w:ascii="Arial" w:hAnsi="Arial" w:cs="Arial"/>
                <w:i/>
                <w:color w:val="0000FF"/>
                <w:sz w:val="20"/>
                <w:szCs w:val="20"/>
              </w:rPr>
              <w:t xml:space="preserve"> Mgr</w:t>
            </w:r>
          </w:p>
        </w:tc>
        <w:tc>
          <w:tcPr>
            <w:tcW w:w="1525" w:type="dxa"/>
          </w:tcPr>
          <w:p w:rsidR="00AC4AB6" w:rsidRPr="005C7F3B" w:rsidRDefault="00C70AAC" w:rsidP="00220DAB">
            <w:pPr>
              <w:jc w:val="left"/>
              <w:rPr>
                <w:rFonts w:ascii="Arial" w:hAnsi="Arial" w:cs="Arial"/>
                <w:i/>
                <w:color w:val="0000FF"/>
                <w:sz w:val="20"/>
                <w:szCs w:val="20"/>
              </w:rPr>
            </w:pPr>
            <w:r w:rsidRPr="005C7F3B">
              <w:rPr>
                <w:rFonts w:ascii="Arial" w:hAnsi="Arial" w:cs="Arial"/>
                <w:i/>
                <w:color w:val="0000FF"/>
                <w:sz w:val="20"/>
                <w:szCs w:val="20"/>
              </w:rPr>
              <w:t>Prod Mgr</w:t>
            </w:r>
          </w:p>
        </w:tc>
        <w:tc>
          <w:tcPr>
            <w:tcW w:w="1615" w:type="dxa"/>
          </w:tcPr>
          <w:p w:rsidR="00AC4AB6" w:rsidRPr="005C7F3B" w:rsidRDefault="00B34398" w:rsidP="00220DAB">
            <w:pPr>
              <w:jc w:val="left"/>
              <w:rPr>
                <w:rFonts w:ascii="Arial" w:hAnsi="Arial" w:cs="Arial"/>
                <w:i/>
                <w:color w:val="0000FF"/>
                <w:sz w:val="20"/>
                <w:szCs w:val="20"/>
              </w:rPr>
            </w:pPr>
            <w:proofErr w:type="spellStart"/>
            <w:r w:rsidRPr="005C7F3B">
              <w:rPr>
                <w:rFonts w:ascii="Arial" w:hAnsi="Arial" w:cs="Arial"/>
                <w:i/>
                <w:color w:val="0000FF"/>
                <w:sz w:val="20"/>
                <w:szCs w:val="20"/>
              </w:rPr>
              <w:t>Functl</w:t>
            </w:r>
            <w:proofErr w:type="spellEnd"/>
            <w:r w:rsidRPr="005C7F3B">
              <w:rPr>
                <w:rFonts w:ascii="Arial" w:hAnsi="Arial" w:cs="Arial"/>
                <w:i/>
                <w:color w:val="0000FF"/>
                <w:sz w:val="20"/>
                <w:szCs w:val="20"/>
              </w:rPr>
              <w:t xml:space="preserve"> Mgrs</w:t>
            </w:r>
          </w:p>
        </w:tc>
        <w:tc>
          <w:tcPr>
            <w:tcW w:w="1620" w:type="dxa"/>
          </w:tcPr>
          <w:p w:rsidR="00AC4AB6" w:rsidRPr="005C7F3B" w:rsidRDefault="00AC4AB6" w:rsidP="00220DAB">
            <w:pPr>
              <w:jc w:val="left"/>
              <w:rPr>
                <w:rFonts w:ascii="Arial" w:hAnsi="Arial" w:cs="Arial"/>
                <w:i/>
                <w:color w:val="0000FF"/>
                <w:sz w:val="20"/>
                <w:szCs w:val="20"/>
              </w:rPr>
            </w:pPr>
          </w:p>
        </w:tc>
      </w:tr>
      <w:tr w:rsidR="00AC4AB6" w:rsidRPr="00A201CB">
        <w:tc>
          <w:tcPr>
            <w:tcW w:w="2160" w:type="dxa"/>
          </w:tcPr>
          <w:p w:rsidR="00AC4AB6" w:rsidRPr="005C7F3B" w:rsidRDefault="00C70AAC" w:rsidP="00220DAB">
            <w:pPr>
              <w:jc w:val="left"/>
              <w:rPr>
                <w:rFonts w:ascii="Arial" w:hAnsi="Arial" w:cs="Arial"/>
                <w:b/>
                <w:sz w:val="20"/>
                <w:szCs w:val="20"/>
              </w:rPr>
            </w:pPr>
            <w:r w:rsidRPr="005C7F3B">
              <w:rPr>
                <w:rFonts w:ascii="Arial" w:hAnsi="Arial" w:cs="Arial"/>
                <w:b/>
                <w:sz w:val="20"/>
                <w:szCs w:val="20"/>
              </w:rPr>
              <w:t>Project Kickoff</w:t>
            </w:r>
          </w:p>
        </w:tc>
        <w:tc>
          <w:tcPr>
            <w:tcW w:w="1537" w:type="dxa"/>
          </w:tcPr>
          <w:p w:rsidR="00AC4AB6" w:rsidRPr="005C7F3B" w:rsidRDefault="006C347C" w:rsidP="00220DAB">
            <w:pPr>
              <w:jc w:val="left"/>
              <w:rPr>
                <w:rFonts w:ascii="Arial" w:hAnsi="Arial" w:cs="Arial"/>
                <w:i/>
                <w:color w:val="0000FF"/>
                <w:sz w:val="20"/>
                <w:szCs w:val="20"/>
              </w:rPr>
            </w:pPr>
            <w:r w:rsidRPr="005C7F3B">
              <w:rPr>
                <w:rFonts w:ascii="Arial" w:hAnsi="Arial" w:cs="Arial"/>
                <w:i/>
                <w:color w:val="0000FF"/>
                <w:sz w:val="20"/>
                <w:szCs w:val="20"/>
              </w:rPr>
              <w:t>Prod</w:t>
            </w:r>
            <w:r w:rsidR="00774C04" w:rsidRPr="005C7F3B">
              <w:rPr>
                <w:rFonts w:ascii="Arial" w:hAnsi="Arial" w:cs="Arial"/>
                <w:i/>
                <w:color w:val="0000FF"/>
                <w:sz w:val="20"/>
                <w:szCs w:val="20"/>
              </w:rPr>
              <w:t xml:space="preserve"> Mgr</w:t>
            </w:r>
          </w:p>
        </w:tc>
        <w:tc>
          <w:tcPr>
            <w:tcW w:w="1525" w:type="dxa"/>
          </w:tcPr>
          <w:p w:rsidR="00AC4AB6" w:rsidRPr="005C7F3B" w:rsidRDefault="00774C04" w:rsidP="00220DAB">
            <w:pPr>
              <w:jc w:val="left"/>
              <w:rPr>
                <w:rFonts w:ascii="Arial" w:hAnsi="Arial" w:cs="Arial"/>
                <w:i/>
                <w:color w:val="0000FF"/>
                <w:sz w:val="20"/>
                <w:szCs w:val="20"/>
              </w:rPr>
            </w:pPr>
            <w:r w:rsidRPr="005C7F3B">
              <w:rPr>
                <w:rFonts w:ascii="Arial" w:hAnsi="Arial" w:cs="Arial"/>
                <w:i/>
                <w:color w:val="0000FF"/>
                <w:sz w:val="20"/>
                <w:szCs w:val="20"/>
              </w:rPr>
              <w:t>Prod Mgr</w:t>
            </w:r>
          </w:p>
        </w:tc>
        <w:tc>
          <w:tcPr>
            <w:tcW w:w="1615" w:type="dxa"/>
          </w:tcPr>
          <w:p w:rsidR="00AC4AB6" w:rsidRPr="005C7F3B" w:rsidRDefault="00774C04" w:rsidP="00220DAB">
            <w:pPr>
              <w:jc w:val="left"/>
              <w:rPr>
                <w:rFonts w:ascii="Arial" w:hAnsi="Arial" w:cs="Arial"/>
                <w:i/>
                <w:color w:val="0000FF"/>
                <w:sz w:val="20"/>
                <w:szCs w:val="20"/>
              </w:rPr>
            </w:pPr>
            <w:proofErr w:type="spellStart"/>
            <w:r w:rsidRPr="005C7F3B">
              <w:rPr>
                <w:rFonts w:ascii="Arial" w:hAnsi="Arial" w:cs="Arial"/>
                <w:i/>
                <w:color w:val="0000FF"/>
                <w:sz w:val="20"/>
                <w:szCs w:val="20"/>
              </w:rPr>
              <w:t>Proj</w:t>
            </w:r>
            <w:proofErr w:type="spellEnd"/>
            <w:r w:rsidRPr="005C7F3B">
              <w:rPr>
                <w:rFonts w:ascii="Arial" w:hAnsi="Arial" w:cs="Arial"/>
                <w:i/>
                <w:color w:val="0000FF"/>
                <w:sz w:val="20"/>
                <w:szCs w:val="20"/>
              </w:rPr>
              <w:t xml:space="preserve"> Team</w:t>
            </w:r>
          </w:p>
        </w:tc>
        <w:tc>
          <w:tcPr>
            <w:tcW w:w="1620" w:type="dxa"/>
          </w:tcPr>
          <w:p w:rsidR="00AC4AB6" w:rsidRPr="005C7F3B" w:rsidRDefault="00CB79DD" w:rsidP="00220DAB">
            <w:pPr>
              <w:jc w:val="left"/>
              <w:rPr>
                <w:rFonts w:ascii="Arial" w:hAnsi="Arial" w:cs="Arial"/>
                <w:i/>
                <w:color w:val="0000FF"/>
                <w:sz w:val="20"/>
                <w:szCs w:val="20"/>
              </w:rPr>
            </w:pPr>
            <w:r w:rsidRPr="005C7F3B">
              <w:rPr>
                <w:rFonts w:ascii="Arial" w:hAnsi="Arial" w:cs="Arial"/>
                <w:i/>
                <w:color w:val="0000FF"/>
                <w:sz w:val="20"/>
                <w:szCs w:val="20"/>
              </w:rPr>
              <w:t>SDM</w:t>
            </w:r>
          </w:p>
        </w:tc>
      </w:tr>
      <w:tr w:rsidR="00774C04" w:rsidRPr="00A201CB">
        <w:tc>
          <w:tcPr>
            <w:tcW w:w="2160" w:type="dxa"/>
          </w:tcPr>
          <w:p w:rsidR="00774C04" w:rsidRPr="005C7F3B" w:rsidRDefault="00774C04" w:rsidP="00220DAB">
            <w:pPr>
              <w:jc w:val="left"/>
              <w:rPr>
                <w:rFonts w:ascii="Arial" w:hAnsi="Arial" w:cs="Arial"/>
                <w:b/>
                <w:sz w:val="20"/>
                <w:szCs w:val="20"/>
              </w:rPr>
            </w:pPr>
            <w:r w:rsidRPr="005C7F3B">
              <w:rPr>
                <w:rFonts w:ascii="Arial" w:hAnsi="Arial" w:cs="Arial"/>
                <w:b/>
                <w:sz w:val="20"/>
                <w:szCs w:val="20"/>
              </w:rPr>
              <w:t xml:space="preserve">Final </w:t>
            </w:r>
            <w:smartTag w:uri="urn:schemas-microsoft-com:office:smarttags" w:element="stockticker">
              <w:r w:rsidRPr="005C7F3B">
                <w:rPr>
                  <w:rFonts w:ascii="Arial" w:hAnsi="Arial" w:cs="Arial"/>
                  <w:b/>
                  <w:sz w:val="20"/>
                  <w:szCs w:val="20"/>
                </w:rPr>
                <w:t>PRD</w:t>
              </w:r>
            </w:smartTag>
          </w:p>
        </w:tc>
        <w:tc>
          <w:tcPr>
            <w:tcW w:w="1537" w:type="dxa"/>
          </w:tcPr>
          <w:p w:rsidR="00774C04" w:rsidRPr="005C7F3B" w:rsidRDefault="006C347C" w:rsidP="00220DAB">
            <w:pPr>
              <w:jc w:val="left"/>
              <w:rPr>
                <w:rFonts w:ascii="Arial" w:hAnsi="Arial" w:cs="Arial"/>
                <w:i/>
                <w:color w:val="0000FF"/>
                <w:sz w:val="20"/>
                <w:szCs w:val="20"/>
              </w:rPr>
            </w:pPr>
            <w:r w:rsidRPr="005C7F3B">
              <w:rPr>
                <w:rFonts w:ascii="Arial" w:hAnsi="Arial" w:cs="Arial"/>
                <w:i/>
                <w:color w:val="0000FF"/>
                <w:sz w:val="20"/>
                <w:szCs w:val="20"/>
              </w:rPr>
              <w:t>Prod</w:t>
            </w:r>
            <w:r w:rsidR="00774C04" w:rsidRPr="005C7F3B">
              <w:rPr>
                <w:rFonts w:ascii="Arial" w:hAnsi="Arial" w:cs="Arial"/>
                <w:i/>
                <w:color w:val="0000FF"/>
                <w:sz w:val="20"/>
                <w:szCs w:val="20"/>
              </w:rPr>
              <w:t xml:space="preserve"> Mgr</w:t>
            </w:r>
          </w:p>
        </w:tc>
        <w:tc>
          <w:tcPr>
            <w:tcW w:w="1525" w:type="dxa"/>
          </w:tcPr>
          <w:p w:rsidR="00774C04" w:rsidRPr="005C7F3B" w:rsidRDefault="00774C04" w:rsidP="00220DAB">
            <w:pPr>
              <w:jc w:val="left"/>
              <w:rPr>
                <w:rFonts w:ascii="Arial" w:hAnsi="Arial" w:cs="Arial"/>
                <w:i/>
                <w:color w:val="0000FF"/>
                <w:sz w:val="20"/>
                <w:szCs w:val="20"/>
              </w:rPr>
            </w:pPr>
            <w:r w:rsidRPr="005C7F3B">
              <w:rPr>
                <w:rFonts w:ascii="Arial" w:hAnsi="Arial" w:cs="Arial"/>
                <w:i/>
                <w:color w:val="0000FF"/>
                <w:sz w:val="20"/>
                <w:szCs w:val="20"/>
              </w:rPr>
              <w:t>Prod Mgr</w:t>
            </w:r>
          </w:p>
        </w:tc>
        <w:tc>
          <w:tcPr>
            <w:tcW w:w="1615" w:type="dxa"/>
          </w:tcPr>
          <w:p w:rsidR="00774C04" w:rsidRPr="005C7F3B" w:rsidRDefault="00774C04" w:rsidP="00220DAB">
            <w:pPr>
              <w:jc w:val="left"/>
              <w:rPr>
                <w:rFonts w:ascii="Arial" w:hAnsi="Arial" w:cs="Arial"/>
                <w:i/>
                <w:color w:val="0000FF"/>
                <w:sz w:val="20"/>
                <w:szCs w:val="20"/>
              </w:rPr>
            </w:pPr>
            <w:proofErr w:type="spellStart"/>
            <w:r w:rsidRPr="005C7F3B">
              <w:rPr>
                <w:rFonts w:ascii="Arial" w:hAnsi="Arial" w:cs="Arial"/>
                <w:i/>
                <w:color w:val="0000FF"/>
                <w:sz w:val="20"/>
                <w:szCs w:val="20"/>
              </w:rPr>
              <w:t>Proj</w:t>
            </w:r>
            <w:proofErr w:type="spellEnd"/>
            <w:r w:rsidRPr="005C7F3B">
              <w:rPr>
                <w:rFonts w:ascii="Arial" w:hAnsi="Arial" w:cs="Arial"/>
                <w:i/>
                <w:color w:val="0000FF"/>
                <w:sz w:val="20"/>
                <w:szCs w:val="20"/>
              </w:rPr>
              <w:t xml:space="preserve"> Team</w:t>
            </w:r>
          </w:p>
        </w:tc>
        <w:tc>
          <w:tcPr>
            <w:tcW w:w="1620" w:type="dxa"/>
          </w:tcPr>
          <w:p w:rsidR="00774C04" w:rsidRPr="005C7F3B" w:rsidRDefault="00CB79DD" w:rsidP="00220DAB">
            <w:pPr>
              <w:jc w:val="left"/>
              <w:rPr>
                <w:rFonts w:ascii="Arial" w:hAnsi="Arial" w:cs="Arial"/>
                <w:i/>
                <w:color w:val="0000FF"/>
                <w:sz w:val="20"/>
                <w:szCs w:val="20"/>
              </w:rPr>
            </w:pPr>
            <w:r w:rsidRPr="005C7F3B">
              <w:rPr>
                <w:rFonts w:ascii="Arial" w:hAnsi="Arial" w:cs="Arial"/>
                <w:i/>
                <w:color w:val="0000FF"/>
                <w:sz w:val="20"/>
                <w:szCs w:val="20"/>
              </w:rPr>
              <w:t>SDM</w:t>
            </w:r>
          </w:p>
        </w:tc>
      </w:tr>
      <w:tr w:rsidR="00774C04" w:rsidRPr="00A201CB">
        <w:tc>
          <w:tcPr>
            <w:tcW w:w="2160" w:type="dxa"/>
          </w:tcPr>
          <w:p w:rsidR="00774C04" w:rsidRPr="005C7F3B" w:rsidRDefault="00774C04" w:rsidP="00220DAB">
            <w:pPr>
              <w:jc w:val="left"/>
              <w:rPr>
                <w:rFonts w:ascii="Arial" w:hAnsi="Arial" w:cs="Arial"/>
                <w:b/>
                <w:sz w:val="20"/>
                <w:szCs w:val="20"/>
              </w:rPr>
            </w:pPr>
            <w:r w:rsidRPr="005C7F3B">
              <w:rPr>
                <w:rFonts w:ascii="Arial" w:hAnsi="Arial" w:cs="Arial"/>
                <w:b/>
                <w:sz w:val="20"/>
                <w:szCs w:val="20"/>
              </w:rPr>
              <w:t>Wireframe Signoff</w:t>
            </w:r>
          </w:p>
        </w:tc>
        <w:tc>
          <w:tcPr>
            <w:tcW w:w="1537" w:type="dxa"/>
          </w:tcPr>
          <w:p w:rsidR="00774C04" w:rsidRPr="005C7F3B" w:rsidRDefault="00774C04" w:rsidP="00220DAB">
            <w:pPr>
              <w:jc w:val="left"/>
              <w:rPr>
                <w:rFonts w:ascii="Arial" w:hAnsi="Arial" w:cs="Arial"/>
                <w:i/>
                <w:color w:val="0000FF"/>
                <w:sz w:val="20"/>
                <w:szCs w:val="20"/>
              </w:rPr>
            </w:pPr>
            <w:r w:rsidRPr="005C7F3B">
              <w:rPr>
                <w:rFonts w:ascii="Arial" w:hAnsi="Arial" w:cs="Arial"/>
                <w:i/>
                <w:color w:val="0000FF"/>
                <w:sz w:val="20"/>
                <w:szCs w:val="20"/>
              </w:rPr>
              <w:t>Prod Mgr</w:t>
            </w:r>
          </w:p>
        </w:tc>
        <w:tc>
          <w:tcPr>
            <w:tcW w:w="1525" w:type="dxa"/>
          </w:tcPr>
          <w:p w:rsidR="00774C04" w:rsidRPr="005C7F3B" w:rsidRDefault="00774C04" w:rsidP="00220DAB">
            <w:pPr>
              <w:jc w:val="left"/>
              <w:rPr>
                <w:rFonts w:ascii="Arial" w:hAnsi="Arial" w:cs="Arial"/>
                <w:i/>
                <w:color w:val="0000FF"/>
                <w:sz w:val="20"/>
                <w:szCs w:val="20"/>
              </w:rPr>
            </w:pPr>
            <w:r w:rsidRPr="005C7F3B">
              <w:rPr>
                <w:rFonts w:ascii="Arial" w:hAnsi="Arial" w:cs="Arial"/>
                <w:i/>
                <w:color w:val="0000FF"/>
                <w:sz w:val="20"/>
                <w:szCs w:val="20"/>
              </w:rPr>
              <w:t>UE</w:t>
            </w:r>
          </w:p>
        </w:tc>
        <w:tc>
          <w:tcPr>
            <w:tcW w:w="1615" w:type="dxa"/>
          </w:tcPr>
          <w:p w:rsidR="00774C04" w:rsidRPr="005C7F3B" w:rsidRDefault="00774C04" w:rsidP="006C347C">
            <w:pPr>
              <w:jc w:val="left"/>
              <w:rPr>
                <w:rFonts w:ascii="Arial" w:hAnsi="Arial" w:cs="Arial"/>
                <w:i/>
                <w:color w:val="0000FF"/>
                <w:sz w:val="20"/>
                <w:szCs w:val="20"/>
              </w:rPr>
            </w:pPr>
            <w:r w:rsidRPr="005C7F3B">
              <w:rPr>
                <w:rFonts w:ascii="Arial" w:hAnsi="Arial" w:cs="Arial"/>
                <w:i/>
                <w:color w:val="0000FF"/>
                <w:sz w:val="20"/>
                <w:szCs w:val="20"/>
              </w:rPr>
              <w:t>Dev Team</w:t>
            </w:r>
          </w:p>
        </w:tc>
        <w:tc>
          <w:tcPr>
            <w:tcW w:w="1620" w:type="dxa"/>
          </w:tcPr>
          <w:p w:rsidR="00774C04" w:rsidRPr="005C7F3B" w:rsidRDefault="006C347C" w:rsidP="00220DAB">
            <w:pPr>
              <w:jc w:val="left"/>
              <w:rPr>
                <w:rFonts w:ascii="Arial" w:hAnsi="Arial" w:cs="Arial"/>
                <w:i/>
                <w:color w:val="0000FF"/>
                <w:sz w:val="20"/>
                <w:szCs w:val="20"/>
              </w:rPr>
            </w:pPr>
            <w:r w:rsidRPr="005C7F3B">
              <w:rPr>
                <w:rFonts w:ascii="Arial" w:hAnsi="Arial" w:cs="Arial"/>
                <w:i/>
                <w:color w:val="0000FF"/>
                <w:sz w:val="20"/>
                <w:szCs w:val="20"/>
              </w:rPr>
              <w:t>SDM</w:t>
            </w:r>
            <w:r w:rsidR="00B34398" w:rsidRPr="005C7F3B">
              <w:rPr>
                <w:rFonts w:ascii="Arial" w:hAnsi="Arial" w:cs="Arial"/>
                <w:i/>
                <w:color w:val="0000FF"/>
                <w:sz w:val="20"/>
                <w:szCs w:val="20"/>
              </w:rPr>
              <w:t xml:space="preserve">, </w:t>
            </w:r>
            <w:proofErr w:type="spellStart"/>
            <w:r w:rsidR="00B34398" w:rsidRPr="005C7F3B">
              <w:rPr>
                <w:rFonts w:ascii="Arial" w:hAnsi="Arial" w:cs="Arial"/>
                <w:i/>
                <w:color w:val="0000FF"/>
                <w:sz w:val="20"/>
                <w:szCs w:val="20"/>
              </w:rPr>
              <w:t>Proj</w:t>
            </w:r>
            <w:proofErr w:type="spellEnd"/>
            <w:r w:rsidR="00B34398" w:rsidRPr="005C7F3B">
              <w:rPr>
                <w:rFonts w:ascii="Arial" w:hAnsi="Arial" w:cs="Arial"/>
                <w:i/>
                <w:color w:val="0000FF"/>
                <w:sz w:val="20"/>
                <w:szCs w:val="20"/>
              </w:rPr>
              <w:t xml:space="preserve"> Team</w:t>
            </w:r>
          </w:p>
        </w:tc>
      </w:tr>
      <w:tr w:rsidR="00774C04" w:rsidRPr="00A201CB">
        <w:tc>
          <w:tcPr>
            <w:tcW w:w="2160" w:type="dxa"/>
          </w:tcPr>
          <w:p w:rsidR="00774C04" w:rsidRPr="005C7F3B" w:rsidRDefault="00774C04" w:rsidP="00220DAB">
            <w:pPr>
              <w:jc w:val="left"/>
              <w:rPr>
                <w:rFonts w:ascii="Arial" w:hAnsi="Arial" w:cs="Arial"/>
                <w:b/>
                <w:sz w:val="20"/>
                <w:szCs w:val="20"/>
              </w:rPr>
            </w:pPr>
            <w:r w:rsidRPr="005C7F3B">
              <w:rPr>
                <w:rFonts w:ascii="Arial" w:hAnsi="Arial" w:cs="Arial"/>
                <w:b/>
                <w:sz w:val="20"/>
                <w:szCs w:val="20"/>
              </w:rPr>
              <w:t>HTML Complete</w:t>
            </w:r>
          </w:p>
        </w:tc>
        <w:tc>
          <w:tcPr>
            <w:tcW w:w="1537" w:type="dxa"/>
          </w:tcPr>
          <w:p w:rsidR="00774C04" w:rsidRPr="005C7F3B" w:rsidRDefault="00774C04" w:rsidP="00220DAB">
            <w:pPr>
              <w:jc w:val="left"/>
              <w:rPr>
                <w:rFonts w:ascii="Arial" w:hAnsi="Arial" w:cs="Arial"/>
                <w:i/>
                <w:color w:val="0000FF"/>
                <w:sz w:val="20"/>
                <w:szCs w:val="20"/>
              </w:rPr>
            </w:pPr>
            <w:r w:rsidRPr="005C7F3B">
              <w:rPr>
                <w:rFonts w:ascii="Arial" w:hAnsi="Arial" w:cs="Arial"/>
                <w:i/>
                <w:color w:val="0000FF"/>
                <w:sz w:val="20"/>
                <w:szCs w:val="20"/>
              </w:rPr>
              <w:t>Prod Mgr</w:t>
            </w:r>
          </w:p>
        </w:tc>
        <w:tc>
          <w:tcPr>
            <w:tcW w:w="1525" w:type="dxa"/>
          </w:tcPr>
          <w:p w:rsidR="00774C04" w:rsidRPr="005C7F3B" w:rsidRDefault="00774C04" w:rsidP="00220DAB">
            <w:pPr>
              <w:jc w:val="left"/>
              <w:rPr>
                <w:rFonts w:ascii="Arial" w:hAnsi="Arial" w:cs="Arial"/>
                <w:i/>
                <w:color w:val="0000FF"/>
                <w:sz w:val="20"/>
                <w:szCs w:val="20"/>
              </w:rPr>
            </w:pPr>
            <w:r w:rsidRPr="005C7F3B">
              <w:rPr>
                <w:rFonts w:ascii="Arial" w:hAnsi="Arial" w:cs="Arial"/>
                <w:i/>
                <w:color w:val="0000FF"/>
                <w:sz w:val="20"/>
                <w:szCs w:val="20"/>
              </w:rPr>
              <w:t>UE</w:t>
            </w:r>
          </w:p>
        </w:tc>
        <w:tc>
          <w:tcPr>
            <w:tcW w:w="1615" w:type="dxa"/>
          </w:tcPr>
          <w:p w:rsidR="00774C04" w:rsidRPr="005C7F3B" w:rsidRDefault="00774C04" w:rsidP="006C347C">
            <w:pPr>
              <w:jc w:val="left"/>
              <w:rPr>
                <w:rFonts w:ascii="Arial" w:hAnsi="Arial" w:cs="Arial"/>
                <w:i/>
                <w:color w:val="0000FF"/>
                <w:sz w:val="20"/>
                <w:szCs w:val="20"/>
              </w:rPr>
            </w:pPr>
            <w:r w:rsidRPr="005C7F3B">
              <w:rPr>
                <w:rFonts w:ascii="Arial" w:hAnsi="Arial" w:cs="Arial"/>
                <w:i/>
                <w:color w:val="0000FF"/>
                <w:sz w:val="20"/>
                <w:szCs w:val="20"/>
              </w:rPr>
              <w:t>Dev Tea</w:t>
            </w:r>
            <w:r w:rsidR="006C347C" w:rsidRPr="005C7F3B">
              <w:rPr>
                <w:rFonts w:ascii="Arial" w:hAnsi="Arial" w:cs="Arial"/>
                <w:i/>
                <w:color w:val="0000FF"/>
                <w:sz w:val="20"/>
                <w:szCs w:val="20"/>
              </w:rPr>
              <w:t>m</w:t>
            </w:r>
          </w:p>
        </w:tc>
        <w:tc>
          <w:tcPr>
            <w:tcW w:w="1620" w:type="dxa"/>
          </w:tcPr>
          <w:p w:rsidR="00774C04" w:rsidRPr="005C7F3B" w:rsidRDefault="006C347C" w:rsidP="00220DAB">
            <w:pPr>
              <w:jc w:val="left"/>
              <w:rPr>
                <w:rFonts w:ascii="Arial" w:hAnsi="Arial" w:cs="Arial"/>
                <w:i/>
                <w:color w:val="0000FF"/>
                <w:sz w:val="20"/>
                <w:szCs w:val="20"/>
              </w:rPr>
            </w:pPr>
            <w:r w:rsidRPr="005C7F3B">
              <w:rPr>
                <w:rFonts w:ascii="Arial" w:hAnsi="Arial" w:cs="Arial"/>
                <w:i/>
                <w:color w:val="0000FF"/>
                <w:sz w:val="20"/>
                <w:szCs w:val="20"/>
              </w:rPr>
              <w:t>SDM</w:t>
            </w:r>
            <w:r w:rsidR="00B34398" w:rsidRPr="005C7F3B">
              <w:rPr>
                <w:rFonts w:ascii="Arial" w:hAnsi="Arial" w:cs="Arial"/>
                <w:i/>
                <w:color w:val="0000FF"/>
                <w:sz w:val="20"/>
                <w:szCs w:val="20"/>
              </w:rPr>
              <w:t xml:space="preserve">, </w:t>
            </w:r>
            <w:proofErr w:type="spellStart"/>
            <w:r w:rsidR="00B34398" w:rsidRPr="005C7F3B">
              <w:rPr>
                <w:rFonts w:ascii="Arial" w:hAnsi="Arial" w:cs="Arial"/>
                <w:i/>
                <w:color w:val="0000FF"/>
                <w:sz w:val="20"/>
                <w:szCs w:val="20"/>
              </w:rPr>
              <w:t>Proj</w:t>
            </w:r>
            <w:proofErr w:type="spellEnd"/>
            <w:r w:rsidR="00B34398" w:rsidRPr="005C7F3B">
              <w:rPr>
                <w:rFonts w:ascii="Arial" w:hAnsi="Arial" w:cs="Arial"/>
                <w:i/>
                <w:color w:val="0000FF"/>
                <w:sz w:val="20"/>
                <w:szCs w:val="20"/>
              </w:rPr>
              <w:t xml:space="preserve"> Team</w:t>
            </w:r>
          </w:p>
        </w:tc>
      </w:tr>
      <w:tr w:rsidR="00774C04" w:rsidRPr="00A201CB">
        <w:tc>
          <w:tcPr>
            <w:tcW w:w="2160" w:type="dxa"/>
          </w:tcPr>
          <w:p w:rsidR="00774C04" w:rsidRPr="005C7F3B" w:rsidRDefault="00774C04" w:rsidP="00220DAB">
            <w:pPr>
              <w:jc w:val="left"/>
              <w:rPr>
                <w:rFonts w:ascii="Arial" w:hAnsi="Arial" w:cs="Arial"/>
                <w:b/>
                <w:sz w:val="20"/>
                <w:szCs w:val="20"/>
              </w:rPr>
            </w:pPr>
            <w:r w:rsidRPr="005C7F3B">
              <w:rPr>
                <w:rFonts w:ascii="Arial" w:hAnsi="Arial" w:cs="Arial"/>
                <w:b/>
                <w:sz w:val="20"/>
                <w:szCs w:val="20"/>
              </w:rPr>
              <w:t>Deploy to QA</w:t>
            </w:r>
          </w:p>
        </w:tc>
        <w:tc>
          <w:tcPr>
            <w:tcW w:w="1537" w:type="dxa"/>
          </w:tcPr>
          <w:p w:rsidR="00774C04" w:rsidRPr="005C7F3B" w:rsidRDefault="00B34398" w:rsidP="00220DAB">
            <w:pPr>
              <w:jc w:val="left"/>
              <w:rPr>
                <w:rFonts w:ascii="Arial" w:hAnsi="Arial" w:cs="Arial"/>
                <w:i/>
                <w:color w:val="0000FF"/>
                <w:sz w:val="20"/>
                <w:szCs w:val="20"/>
              </w:rPr>
            </w:pPr>
            <w:r w:rsidRPr="005C7F3B">
              <w:rPr>
                <w:rFonts w:ascii="Arial" w:hAnsi="Arial" w:cs="Arial"/>
                <w:i/>
                <w:color w:val="0000FF"/>
                <w:sz w:val="20"/>
                <w:szCs w:val="20"/>
              </w:rPr>
              <w:t>Prod Mgr</w:t>
            </w:r>
          </w:p>
        </w:tc>
        <w:tc>
          <w:tcPr>
            <w:tcW w:w="1525" w:type="dxa"/>
          </w:tcPr>
          <w:p w:rsidR="00774C04" w:rsidRPr="005C7F3B" w:rsidRDefault="00774C04" w:rsidP="00774C04">
            <w:pPr>
              <w:jc w:val="left"/>
              <w:rPr>
                <w:rFonts w:ascii="Arial" w:hAnsi="Arial" w:cs="Arial"/>
                <w:i/>
                <w:color w:val="0000FF"/>
                <w:sz w:val="20"/>
                <w:szCs w:val="20"/>
              </w:rPr>
            </w:pPr>
            <w:r w:rsidRPr="005C7F3B">
              <w:rPr>
                <w:rFonts w:ascii="Arial" w:hAnsi="Arial" w:cs="Arial"/>
                <w:i/>
                <w:color w:val="0000FF"/>
                <w:sz w:val="20"/>
                <w:szCs w:val="20"/>
              </w:rPr>
              <w:t>Dev Lead</w:t>
            </w:r>
          </w:p>
        </w:tc>
        <w:tc>
          <w:tcPr>
            <w:tcW w:w="1615" w:type="dxa"/>
          </w:tcPr>
          <w:p w:rsidR="00774C04" w:rsidRPr="005C7F3B" w:rsidRDefault="00B34398" w:rsidP="00220DAB">
            <w:pPr>
              <w:jc w:val="left"/>
              <w:rPr>
                <w:rFonts w:ascii="Arial" w:hAnsi="Arial" w:cs="Arial"/>
                <w:i/>
                <w:color w:val="0000FF"/>
                <w:sz w:val="20"/>
                <w:szCs w:val="20"/>
              </w:rPr>
            </w:pPr>
            <w:r w:rsidRPr="005C7F3B">
              <w:rPr>
                <w:rFonts w:ascii="Arial" w:hAnsi="Arial" w:cs="Arial"/>
                <w:i/>
                <w:color w:val="0000FF"/>
                <w:sz w:val="20"/>
                <w:szCs w:val="20"/>
              </w:rPr>
              <w:t>QA Lead</w:t>
            </w:r>
          </w:p>
        </w:tc>
        <w:tc>
          <w:tcPr>
            <w:tcW w:w="1620" w:type="dxa"/>
          </w:tcPr>
          <w:p w:rsidR="00774C04" w:rsidRPr="005C7F3B" w:rsidRDefault="006C347C" w:rsidP="00220DAB">
            <w:pPr>
              <w:jc w:val="left"/>
              <w:rPr>
                <w:rFonts w:ascii="Arial" w:hAnsi="Arial" w:cs="Arial"/>
                <w:i/>
                <w:color w:val="0000FF"/>
                <w:sz w:val="20"/>
                <w:szCs w:val="20"/>
              </w:rPr>
            </w:pPr>
            <w:r w:rsidRPr="005C7F3B">
              <w:rPr>
                <w:rFonts w:ascii="Arial" w:hAnsi="Arial" w:cs="Arial"/>
                <w:i/>
                <w:color w:val="0000FF"/>
                <w:sz w:val="20"/>
                <w:szCs w:val="20"/>
              </w:rPr>
              <w:t>SDM</w:t>
            </w:r>
            <w:r w:rsidR="00B34398" w:rsidRPr="005C7F3B">
              <w:rPr>
                <w:rFonts w:ascii="Arial" w:hAnsi="Arial" w:cs="Arial"/>
                <w:i/>
                <w:color w:val="0000FF"/>
                <w:sz w:val="20"/>
                <w:szCs w:val="20"/>
              </w:rPr>
              <w:t xml:space="preserve">, </w:t>
            </w:r>
            <w:proofErr w:type="spellStart"/>
            <w:r w:rsidR="00B34398" w:rsidRPr="005C7F3B">
              <w:rPr>
                <w:rFonts w:ascii="Arial" w:hAnsi="Arial" w:cs="Arial"/>
                <w:i/>
                <w:color w:val="0000FF"/>
                <w:sz w:val="20"/>
                <w:szCs w:val="20"/>
              </w:rPr>
              <w:t>Proj</w:t>
            </w:r>
            <w:proofErr w:type="spellEnd"/>
            <w:r w:rsidR="00B34398" w:rsidRPr="005C7F3B">
              <w:rPr>
                <w:rFonts w:ascii="Arial" w:hAnsi="Arial" w:cs="Arial"/>
                <w:i/>
                <w:color w:val="0000FF"/>
                <w:sz w:val="20"/>
                <w:szCs w:val="20"/>
              </w:rPr>
              <w:t xml:space="preserve"> Team</w:t>
            </w:r>
          </w:p>
        </w:tc>
      </w:tr>
      <w:tr w:rsidR="00C70AAC" w:rsidRPr="00A201CB">
        <w:tc>
          <w:tcPr>
            <w:tcW w:w="2160" w:type="dxa"/>
          </w:tcPr>
          <w:p w:rsidR="00C70AAC" w:rsidRPr="005C7F3B" w:rsidRDefault="00C70AAC" w:rsidP="00220DAB">
            <w:pPr>
              <w:jc w:val="left"/>
              <w:rPr>
                <w:rFonts w:ascii="Arial" w:hAnsi="Arial" w:cs="Arial"/>
                <w:b/>
                <w:sz w:val="20"/>
                <w:szCs w:val="20"/>
              </w:rPr>
            </w:pPr>
            <w:r w:rsidRPr="005C7F3B">
              <w:rPr>
                <w:rFonts w:ascii="Arial" w:hAnsi="Arial" w:cs="Arial"/>
                <w:b/>
                <w:sz w:val="20"/>
                <w:szCs w:val="20"/>
              </w:rPr>
              <w:t>Deploy to Staging</w:t>
            </w:r>
          </w:p>
        </w:tc>
        <w:tc>
          <w:tcPr>
            <w:tcW w:w="1537" w:type="dxa"/>
          </w:tcPr>
          <w:p w:rsidR="00C70AAC" w:rsidRPr="005C7F3B" w:rsidRDefault="00B34398" w:rsidP="00220DAB">
            <w:pPr>
              <w:jc w:val="left"/>
              <w:rPr>
                <w:rFonts w:ascii="Arial" w:hAnsi="Arial" w:cs="Arial"/>
                <w:i/>
                <w:color w:val="0000FF"/>
                <w:sz w:val="20"/>
                <w:szCs w:val="20"/>
              </w:rPr>
            </w:pPr>
            <w:r w:rsidRPr="005C7F3B">
              <w:rPr>
                <w:rFonts w:ascii="Arial" w:hAnsi="Arial" w:cs="Arial"/>
                <w:i/>
                <w:color w:val="0000FF"/>
                <w:sz w:val="20"/>
                <w:szCs w:val="20"/>
              </w:rPr>
              <w:t>Prod Mgr</w:t>
            </w:r>
          </w:p>
        </w:tc>
        <w:tc>
          <w:tcPr>
            <w:tcW w:w="1525" w:type="dxa"/>
          </w:tcPr>
          <w:p w:rsidR="00C70AAC" w:rsidRPr="005C7F3B" w:rsidRDefault="00C70AAC" w:rsidP="00774C04">
            <w:pPr>
              <w:jc w:val="left"/>
              <w:rPr>
                <w:rFonts w:ascii="Arial" w:hAnsi="Arial" w:cs="Arial"/>
                <w:i/>
                <w:color w:val="0000FF"/>
                <w:sz w:val="20"/>
                <w:szCs w:val="20"/>
              </w:rPr>
            </w:pPr>
            <w:r w:rsidRPr="005C7F3B">
              <w:rPr>
                <w:rFonts w:ascii="Arial" w:hAnsi="Arial" w:cs="Arial"/>
                <w:i/>
                <w:color w:val="0000FF"/>
                <w:sz w:val="20"/>
                <w:szCs w:val="20"/>
              </w:rPr>
              <w:t xml:space="preserve">QA </w:t>
            </w:r>
            <w:r w:rsidR="00774C04" w:rsidRPr="005C7F3B">
              <w:rPr>
                <w:rFonts w:ascii="Arial" w:hAnsi="Arial" w:cs="Arial"/>
                <w:i/>
                <w:color w:val="0000FF"/>
                <w:sz w:val="20"/>
                <w:szCs w:val="20"/>
              </w:rPr>
              <w:t>Lead</w:t>
            </w:r>
          </w:p>
        </w:tc>
        <w:tc>
          <w:tcPr>
            <w:tcW w:w="1615" w:type="dxa"/>
          </w:tcPr>
          <w:p w:rsidR="00C70AAC" w:rsidRPr="005C7F3B" w:rsidRDefault="00C70AAC" w:rsidP="00220DAB">
            <w:pPr>
              <w:jc w:val="left"/>
              <w:rPr>
                <w:rFonts w:ascii="Arial" w:hAnsi="Arial" w:cs="Arial"/>
                <w:i/>
                <w:color w:val="0000FF"/>
                <w:sz w:val="20"/>
                <w:szCs w:val="20"/>
              </w:rPr>
            </w:pPr>
          </w:p>
        </w:tc>
        <w:tc>
          <w:tcPr>
            <w:tcW w:w="1620" w:type="dxa"/>
          </w:tcPr>
          <w:p w:rsidR="00C70AAC" w:rsidRPr="005C7F3B" w:rsidRDefault="00B34398" w:rsidP="00220DAB">
            <w:pPr>
              <w:jc w:val="left"/>
              <w:rPr>
                <w:rFonts w:ascii="Arial" w:hAnsi="Arial" w:cs="Arial"/>
                <w:i/>
                <w:color w:val="0000FF"/>
                <w:sz w:val="20"/>
                <w:szCs w:val="20"/>
              </w:rPr>
            </w:pPr>
            <w:r w:rsidRPr="005C7F3B">
              <w:rPr>
                <w:rFonts w:ascii="Arial" w:hAnsi="Arial" w:cs="Arial"/>
                <w:i/>
                <w:color w:val="0000FF"/>
                <w:sz w:val="20"/>
                <w:szCs w:val="20"/>
              </w:rPr>
              <w:t xml:space="preserve">SDM, </w:t>
            </w:r>
            <w:proofErr w:type="spellStart"/>
            <w:r w:rsidRPr="005C7F3B">
              <w:rPr>
                <w:rFonts w:ascii="Arial" w:hAnsi="Arial" w:cs="Arial"/>
                <w:i/>
                <w:color w:val="0000FF"/>
                <w:sz w:val="20"/>
                <w:szCs w:val="20"/>
              </w:rPr>
              <w:t>Proj</w:t>
            </w:r>
            <w:proofErr w:type="spellEnd"/>
            <w:r w:rsidRPr="005C7F3B">
              <w:rPr>
                <w:rFonts w:ascii="Arial" w:hAnsi="Arial" w:cs="Arial"/>
                <w:i/>
                <w:color w:val="0000FF"/>
                <w:sz w:val="20"/>
                <w:szCs w:val="20"/>
              </w:rPr>
              <w:t xml:space="preserve"> Team</w:t>
            </w:r>
          </w:p>
        </w:tc>
      </w:tr>
    </w:tbl>
    <w:p w:rsidR="00AC4AB6" w:rsidRPr="00AC4AB6" w:rsidRDefault="00AC4AB6" w:rsidP="00AC4AB6">
      <w:pPr>
        <w:ind w:left="990"/>
        <w:rPr>
          <w:rFonts w:ascii="Arial" w:hAnsi="Arial" w:cs="Arial"/>
          <w:b/>
          <w:i/>
          <w:color w:val="0070C0"/>
          <w:sz w:val="20"/>
          <w:szCs w:val="20"/>
        </w:rPr>
      </w:pPr>
    </w:p>
    <w:p w:rsidR="005C2F2D" w:rsidRDefault="00166031" w:rsidP="0045324D">
      <w:r>
        <w:t xml:space="preserve"> </w:t>
      </w:r>
    </w:p>
    <w:p w:rsidR="00136616" w:rsidRPr="00136616" w:rsidRDefault="00136616" w:rsidP="00136616">
      <w:pPr>
        <w:pStyle w:val="Heading2"/>
        <w:numPr>
          <w:ilvl w:val="0"/>
          <w:numId w:val="3"/>
        </w:numPr>
        <w:shd w:val="pct20" w:color="auto" w:fill="auto"/>
        <w:tabs>
          <w:tab w:val="clear" w:pos="1152"/>
          <w:tab w:val="num" w:pos="270"/>
        </w:tabs>
        <w:spacing w:before="0"/>
        <w:ind w:left="270" w:hanging="270"/>
        <w:rPr>
          <w:rFonts w:cs="Arial"/>
          <w:sz w:val="28"/>
        </w:rPr>
      </w:pPr>
      <w:bookmarkStart w:id="139" w:name="_Toc324835483"/>
      <w:r w:rsidRPr="00136616">
        <w:rPr>
          <w:rFonts w:cs="Arial"/>
          <w:sz w:val="28"/>
        </w:rPr>
        <w:t>Appendix:</w:t>
      </w:r>
      <w:bookmarkEnd w:id="139"/>
    </w:p>
    <w:p w:rsidR="00035E95" w:rsidRDefault="001068D4" w:rsidP="005C2F2D">
      <w:pPr>
        <w:pStyle w:val="Heading2"/>
        <w:tabs>
          <w:tab w:val="left" w:pos="810"/>
        </w:tabs>
        <w:ind w:left="810" w:hanging="540"/>
      </w:pPr>
      <w:bookmarkStart w:id="140" w:name="_Toc324835484"/>
      <w:r>
        <w:t>Priority List</w:t>
      </w:r>
      <w:bookmarkEnd w:id="140"/>
    </w:p>
    <w:p w:rsidR="0019486C" w:rsidRDefault="0019486C" w:rsidP="00035E95">
      <w:pPr>
        <w:pStyle w:val="Heading2"/>
        <w:numPr>
          <w:ilvl w:val="0"/>
          <w:numId w:val="0"/>
        </w:numPr>
        <w:tabs>
          <w:tab w:val="left" w:pos="810"/>
        </w:tabs>
        <w:ind w:left="270"/>
      </w:pPr>
      <w:r>
        <w:t xml:space="preserve"> </w:t>
      </w:r>
    </w:p>
    <w:tbl>
      <w:tblPr>
        <w:tblW w:w="9753" w:type="dxa"/>
        <w:tblInd w:w="93" w:type="dxa"/>
        <w:tblLook w:val="04A0"/>
      </w:tblPr>
      <w:tblGrid>
        <w:gridCol w:w="1905"/>
        <w:gridCol w:w="3420"/>
        <w:gridCol w:w="1350"/>
        <w:gridCol w:w="3078"/>
      </w:tblGrid>
      <w:tr w:rsidR="00035E95" w:rsidRPr="00035E95" w:rsidTr="00035E95">
        <w:trPr>
          <w:trHeight w:val="390"/>
        </w:trPr>
        <w:tc>
          <w:tcPr>
            <w:tcW w:w="1905" w:type="dxa"/>
            <w:tcBorders>
              <w:top w:val="single" w:sz="8" w:space="0" w:color="auto"/>
              <w:left w:val="single" w:sz="8" w:space="0" w:color="auto"/>
              <w:bottom w:val="single" w:sz="8" w:space="0" w:color="auto"/>
              <w:right w:val="single" w:sz="8" w:space="0" w:color="auto"/>
            </w:tcBorders>
            <w:shd w:val="clear" w:color="000000" w:fill="000000"/>
            <w:hideMark/>
          </w:tcPr>
          <w:p w:rsidR="00035E95" w:rsidRPr="00035E95" w:rsidRDefault="00035E95" w:rsidP="00035E95">
            <w:pPr>
              <w:widowControl/>
              <w:adjustRightInd/>
              <w:spacing w:line="240" w:lineRule="auto"/>
              <w:jc w:val="center"/>
              <w:textAlignment w:val="auto"/>
              <w:rPr>
                <w:b/>
                <w:bCs/>
                <w:color w:val="FFFFFF"/>
                <w:sz w:val="20"/>
                <w:szCs w:val="28"/>
              </w:rPr>
            </w:pPr>
            <w:r w:rsidRPr="00035E95">
              <w:rPr>
                <w:b/>
                <w:bCs/>
                <w:color w:val="FFFFFF"/>
                <w:sz w:val="20"/>
                <w:szCs w:val="28"/>
              </w:rPr>
              <w:t>Functional Area</w:t>
            </w:r>
          </w:p>
        </w:tc>
        <w:tc>
          <w:tcPr>
            <w:tcW w:w="3420" w:type="dxa"/>
            <w:tcBorders>
              <w:top w:val="single" w:sz="8" w:space="0" w:color="auto"/>
              <w:left w:val="nil"/>
              <w:bottom w:val="single" w:sz="8" w:space="0" w:color="auto"/>
              <w:right w:val="single" w:sz="8" w:space="0" w:color="auto"/>
            </w:tcBorders>
            <w:shd w:val="clear" w:color="000000" w:fill="000000"/>
            <w:hideMark/>
          </w:tcPr>
          <w:p w:rsidR="00035E95" w:rsidRPr="00035E95" w:rsidRDefault="00035E95" w:rsidP="00035E95">
            <w:pPr>
              <w:widowControl/>
              <w:adjustRightInd/>
              <w:spacing w:line="240" w:lineRule="auto"/>
              <w:jc w:val="center"/>
              <w:textAlignment w:val="auto"/>
              <w:rPr>
                <w:b/>
                <w:bCs/>
                <w:color w:val="FFFFFF"/>
                <w:sz w:val="20"/>
                <w:szCs w:val="28"/>
              </w:rPr>
            </w:pPr>
            <w:r w:rsidRPr="00035E95">
              <w:rPr>
                <w:b/>
                <w:bCs/>
                <w:color w:val="FFFFFF"/>
                <w:sz w:val="20"/>
                <w:szCs w:val="28"/>
              </w:rPr>
              <w:t>Description</w:t>
            </w:r>
          </w:p>
        </w:tc>
        <w:tc>
          <w:tcPr>
            <w:tcW w:w="1350" w:type="dxa"/>
            <w:tcBorders>
              <w:top w:val="single" w:sz="8" w:space="0" w:color="auto"/>
              <w:left w:val="nil"/>
              <w:bottom w:val="single" w:sz="8" w:space="0" w:color="auto"/>
              <w:right w:val="single" w:sz="8" w:space="0" w:color="auto"/>
            </w:tcBorders>
            <w:shd w:val="clear" w:color="000000" w:fill="000000"/>
            <w:hideMark/>
          </w:tcPr>
          <w:p w:rsidR="00035E95" w:rsidRPr="00035E95" w:rsidRDefault="00035E95" w:rsidP="00035E95">
            <w:pPr>
              <w:widowControl/>
              <w:adjustRightInd/>
              <w:spacing w:line="240" w:lineRule="auto"/>
              <w:jc w:val="center"/>
              <w:textAlignment w:val="auto"/>
              <w:rPr>
                <w:b/>
                <w:bCs/>
                <w:color w:val="FFFFFF"/>
                <w:sz w:val="20"/>
                <w:szCs w:val="28"/>
              </w:rPr>
            </w:pPr>
            <w:r w:rsidRPr="00035E95">
              <w:rPr>
                <w:b/>
                <w:bCs/>
                <w:color w:val="FFFFFF"/>
                <w:sz w:val="20"/>
                <w:szCs w:val="28"/>
              </w:rPr>
              <w:t>Priority</w:t>
            </w:r>
          </w:p>
        </w:tc>
        <w:tc>
          <w:tcPr>
            <w:tcW w:w="3078" w:type="dxa"/>
            <w:tcBorders>
              <w:top w:val="single" w:sz="8" w:space="0" w:color="auto"/>
              <w:left w:val="nil"/>
              <w:bottom w:val="single" w:sz="8" w:space="0" w:color="auto"/>
              <w:right w:val="single" w:sz="8" w:space="0" w:color="auto"/>
            </w:tcBorders>
            <w:shd w:val="clear" w:color="000000" w:fill="000000"/>
            <w:hideMark/>
          </w:tcPr>
          <w:p w:rsidR="00035E95" w:rsidRPr="00035E95" w:rsidRDefault="00035E95" w:rsidP="00035E95">
            <w:pPr>
              <w:widowControl/>
              <w:adjustRightInd/>
              <w:spacing w:line="240" w:lineRule="auto"/>
              <w:jc w:val="center"/>
              <w:textAlignment w:val="auto"/>
              <w:rPr>
                <w:b/>
                <w:bCs/>
                <w:color w:val="FFFFFF"/>
                <w:sz w:val="20"/>
                <w:szCs w:val="28"/>
              </w:rPr>
            </w:pPr>
            <w:r w:rsidRPr="00035E95">
              <w:rPr>
                <w:b/>
                <w:bCs/>
                <w:color w:val="FFFFFF"/>
                <w:sz w:val="20"/>
                <w:szCs w:val="28"/>
              </w:rPr>
              <w:t>Notes</w:t>
            </w:r>
          </w:p>
        </w:tc>
      </w:tr>
      <w:tr w:rsidR="00035E95" w:rsidRPr="00035E95" w:rsidTr="00035E95">
        <w:trPr>
          <w:gridAfter w:val="3"/>
          <w:wAfter w:w="7848" w:type="dxa"/>
          <w:trHeight w:val="390"/>
        </w:trPr>
        <w:tc>
          <w:tcPr>
            <w:tcW w:w="1905" w:type="dxa"/>
            <w:tcBorders>
              <w:top w:val="single" w:sz="8" w:space="0" w:color="auto"/>
              <w:left w:val="single" w:sz="8" w:space="0" w:color="auto"/>
              <w:bottom w:val="single" w:sz="8" w:space="0" w:color="auto"/>
              <w:right w:val="single" w:sz="8" w:space="0" w:color="000000"/>
            </w:tcBorders>
            <w:shd w:val="clear" w:color="000000" w:fill="FFFFFF"/>
            <w:vAlign w:val="center"/>
            <w:hideMark/>
          </w:tcPr>
          <w:p w:rsidR="00035E95" w:rsidRPr="00035E95" w:rsidRDefault="00035E95" w:rsidP="00035E95">
            <w:pPr>
              <w:widowControl/>
              <w:adjustRightInd/>
              <w:spacing w:line="240" w:lineRule="auto"/>
              <w:jc w:val="center"/>
              <w:textAlignment w:val="auto"/>
              <w:rPr>
                <w:b/>
                <w:bCs/>
                <w:color w:val="000000"/>
                <w:sz w:val="20"/>
                <w:szCs w:val="28"/>
              </w:rPr>
            </w:pPr>
            <w:r w:rsidRPr="00035E95">
              <w:rPr>
                <w:b/>
                <w:bCs/>
                <w:color w:val="000000"/>
                <w:sz w:val="20"/>
                <w:szCs w:val="28"/>
              </w:rPr>
              <w:t>People</w:t>
            </w:r>
          </w:p>
        </w:tc>
      </w:tr>
      <w:tr w:rsidR="00035E95" w:rsidRPr="00035E95" w:rsidTr="00035E95">
        <w:trPr>
          <w:trHeight w:val="610"/>
        </w:trPr>
        <w:tc>
          <w:tcPr>
            <w:tcW w:w="1905" w:type="dxa"/>
            <w:tcBorders>
              <w:top w:val="nil"/>
              <w:left w:val="single" w:sz="8" w:space="0" w:color="auto"/>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Profile</w:t>
            </w:r>
          </w:p>
        </w:tc>
        <w:tc>
          <w:tcPr>
            <w:tcW w:w="3420" w:type="dxa"/>
            <w:tcBorders>
              <w:top w:val="nil"/>
              <w:left w:val="nil"/>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User information for configuration of experience.   Needs to share login / password information from commerce system (SSO).  Profile data ideally is pulled directly from Sears.com and additional community features are either added commerce database or linked to commerce profile </w:t>
            </w:r>
            <w:r w:rsidRPr="00035E95">
              <w:rPr>
                <w:color w:val="000000"/>
                <w:sz w:val="20"/>
              </w:rPr>
              <w:lastRenderedPageBreak/>
              <w:t>information.</w:t>
            </w:r>
          </w:p>
        </w:tc>
        <w:tc>
          <w:tcPr>
            <w:tcW w:w="1350" w:type="dxa"/>
            <w:tcBorders>
              <w:top w:val="nil"/>
              <w:left w:val="nil"/>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lastRenderedPageBreak/>
              <w:t>H</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xml:space="preserve">Communities Profile tab </w:t>
            </w:r>
            <w:r w:rsidRPr="00035E95">
              <w:rPr>
                <w:color w:val="000000"/>
                <w:sz w:val="20"/>
                <w:szCs w:val="22"/>
              </w:rPr>
              <w:br/>
            </w:r>
            <w:r w:rsidRPr="00035E95">
              <w:rPr>
                <w:color w:val="FF0000"/>
                <w:sz w:val="20"/>
                <w:szCs w:val="22"/>
              </w:rPr>
              <w:t>Need to meet with Legal to find out if they have to specifically say they want to be a community member to opt in? Or can anyone who signs up be a community member automatically?</w:t>
            </w:r>
            <w:r w:rsidRPr="00035E95">
              <w:rPr>
                <w:color w:val="FF0000"/>
                <w:sz w:val="20"/>
                <w:szCs w:val="22"/>
              </w:rPr>
              <w:br/>
            </w:r>
            <w:r w:rsidRPr="00035E95">
              <w:rPr>
                <w:color w:val="FF0000"/>
                <w:sz w:val="20"/>
                <w:szCs w:val="22"/>
              </w:rPr>
              <w:br/>
            </w:r>
            <w:r w:rsidRPr="00035E95">
              <w:rPr>
                <w:color w:val="FF0000"/>
                <w:sz w:val="20"/>
                <w:szCs w:val="22"/>
              </w:rPr>
              <w:lastRenderedPageBreak/>
              <w:t xml:space="preserve">Message center, comments, </w:t>
            </w:r>
            <w:proofErr w:type="spellStart"/>
            <w:r w:rsidRPr="00035E95">
              <w:rPr>
                <w:color w:val="FF0000"/>
                <w:sz w:val="20"/>
                <w:szCs w:val="22"/>
              </w:rPr>
              <w:t>disscussions</w:t>
            </w:r>
            <w:proofErr w:type="spellEnd"/>
            <w:r w:rsidRPr="00035E95">
              <w:rPr>
                <w:color w:val="FF0000"/>
                <w:sz w:val="20"/>
                <w:szCs w:val="22"/>
              </w:rPr>
              <w:t xml:space="preserve">, reviews, groups, badges, etc. </w:t>
            </w:r>
            <w:r w:rsidRPr="00035E95">
              <w:rPr>
                <w:color w:val="FF0000"/>
                <w:sz w:val="20"/>
                <w:szCs w:val="22"/>
              </w:rPr>
              <w:br/>
            </w:r>
            <w:r w:rsidRPr="00035E95">
              <w:rPr>
                <w:color w:val="FF0000"/>
                <w:sz w:val="20"/>
                <w:szCs w:val="22"/>
              </w:rPr>
              <w:br/>
              <w:t xml:space="preserve">Need a public/private view </w:t>
            </w:r>
            <w:r w:rsidRPr="00035E95">
              <w:rPr>
                <w:color w:val="FF0000"/>
                <w:sz w:val="20"/>
                <w:szCs w:val="22"/>
              </w:rPr>
              <w:br/>
            </w:r>
            <w:r w:rsidRPr="00035E95">
              <w:rPr>
                <w:color w:val="FF0000"/>
                <w:sz w:val="20"/>
                <w:szCs w:val="22"/>
              </w:rPr>
              <w:br/>
              <w:t xml:space="preserve">If in community do not want them going to Sears.com to look at the profile - want to have profile visible from Community header and Community Profile default view (not landing page for overview) </w:t>
            </w:r>
          </w:p>
        </w:tc>
      </w:tr>
      <w:tr w:rsidR="00035E95" w:rsidRPr="00035E95" w:rsidTr="00035E95">
        <w:trPr>
          <w:trHeight w:val="3315"/>
        </w:trPr>
        <w:tc>
          <w:tcPr>
            <w:tcW w:w="1905" w:type="dxa"/>
            <w:tcBorders>
              <w:top w:val="nil"/>
              <w:left w:val="single" w:sz="8" w:space="0" w:color="auto"/>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lastRenderedPageBreak/>
              <w:t xml:space="preserve">Relationships (Following) </w:t>
            </w:r>
          </w:p>
        </w:tc>
        <w:tc>
          <w:tcPr>
            <w:tcW w:w="3420" w:type="dxa"/>
            <w:tcBorders>
              <w:top w:val="nil"/>
              <w:left w:val="nil"/>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Allow entities (community members / blogs / topics </w:t>
            </w:r>
            <w:proofErr w:type="gramStart"/>
            <w:r w:rsidRPr="00035E95">
              <w:rPr>
                <w:color w:val="000000"/>
                <w:sz w:val="20"/>
              </w:rPr>
              <w:t>/  stores</w:t>
            </w:r>
            <w:proofErr w:type="gramEnd"/>
            <w:r w:rsidRPr="00035E95">
              <w:rPr>
                <w:color w:val="000000"/>
                <w:sz w:val="20"/>
              </w:rPr>
              <w:t xml:space="preserve"> / etc) to follow or have followers.   Followers would be notified of activity via their feed or email notification.</w:t>
            </w:r>
          </w:p>
        </w:tc>
        <w:tc>
          <w:tcPr>
            <w:tcW w:w="1350" w:type="dxa"/>
            <w:tcBorders>
              <w:top w:val="nil"/>
              <w:left w:val="nil"/>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H</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SM: Once a group is added, all associated followers of the group will be automatically connected with the member</w:t>
            </w:r>
            <w:r w:rsidRPr="00035E95">
              <w:rPr>
                <w:color w:val="000000"/>
                <w:sz w:val="20"/>
                <w:szCs w:val="22"/>
              </w:rPr>
              <w:br/>
            </w:r>
            <w:r w:rsidRPr="00035E95">
              <w:rPr>
                <w:color w:val="FF0000"/>
                <w:sz w:val="20"/>
                <w:szCs w:val="22"/>
              </w:rPr>
              <w:t xml:space="preserve">Remove friends, just have following, can follow individuals and add to their stream - following a group will not automatically all </w:t>
            </w:r>
            <w:proofErr w:type="spellStart"/>
            <w:r w:rsidRPr="00035E95">
              <w:rPr>
                <w:color w:val="FF0000"/>
                <w:sz w:val="20"/>
                <w:szCs w:val="22"/>
              </w:rPr>
              <w:t>all</w:t>
            </w:r>
            <w:proofErr w:type="spellEnd"/>
            <w:r w:rsidRPr="00035E95">
              <w:rPr>
                <w:color w:val="FF0000"/>
                <w:sz w:val="20"/>
                <w:szCs w:val="22"/>
              </w:rPr>
              <w:t xml:space="preserve"> </w:t>
            </w:r>
            <w:proofErr w:type="spellStart"/>
            <w:r w:rsidRPr="00035E95">
              <w:rPr>
                <w:color w:val="FF0000"/>
                <w:sz w:val="20"/>
                <w:szCs w:val="22"/>
              </w:rPr>
              <w:t>memebers</w:t>
            </w:r>
            <w:proofErr w:type="spellEnd"/>
            <w:r w:rsidRPr="00035E95">
              <w:rPr>
                <w:color w:val="FF0000"/>
                <w:sz w:val="20"/>
                <w:szCs w:val="22"/>
              </w:rPr>
              <w:t xml:space="preserve"> of group to feed</w:t>
            </w:r>
          </w:p>
        </w:tc>
      </w:tr>
      <w:tr w:rsidR="00035E95" w:rsidRPr="00035E95" w:rsidTr="00035E95">
        <w:trPr>
          <w:trHeight w:val="3795"/>
        </w:trPr>
        <w:tc>
          <w:tcPr>
            <w:tcW w:w="1905" w:type="dxa"/>
            <w:tcBorders>
              <w:top w:val="nil"/>
              <w:left w:val="single" w:sz="8" w:space="0" w:color="auto"/>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Social Network Integration</w:t>
            </w:r>
          </w:p>
        </w:tc>
        <w:tc>
          <w:tcPr>
            <w:tcW w:w="3420" w:type="dxa"/>
            <w:tcBorders>
              <w:top w:val="nil"/>
              <w:left w:val="nil"/>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Allow for login via social media account. Link FB and community account via FB Connect, import profile image.</w:t>
            </w:r>
            <w:r w:rsidRPr="00035E95">
              <w:rPr>
                <w:color w:val="000000"/>
                <w:sz w:val="20"/>
                <w:szCs w:val="22"/>
              </w:rPr>
              <w:t xml:space="preserve"> </w:t>
            </w:r>
            <w:r w:rsidRPr="00035E95">
              <w:rPr>
                <w:color w:val="000000"/>
                <w:sz w:val="20"/>
              </w:rPr>
              <w:t xml:space="preserve"> </w:t>
            </w:r>
            <w:proofErr w:type="gramStart"/>
            <w:r w:rsidRPr="00035E95">
              <w:rPr>
                <w:color w:val="000000"/>
                <w:sz w:val="20"/>
              </w:rPr>
              <w:t>name</w:t>
            </w:r>
            <w:proofErr w:type="gramEnd"/>
            <w:r w:rsidRPr="00035E95">
              <w:rPr>
                <w:color w:val="000000"/>
                <w:sz w:val="20"/>
              </w:rPr>
              <w:t xml:space="preserve">, FB ID, friend ID's, Friend information, email, interests,  locate which FB friends are also on community and follow them. Link Twitter and </w:t>
            </w:r>
            <w:proofErr w:type="spellStart"/>
            <w:r w:rsidRPr="00035E95">
              <w:rPr>
                <w:color w:val="000000"/>
                <w:sz w:val="20"/>
              </w:rPr>
              <w:t>MySears</w:t>
            </w:r>
            <w:proofErr w:type="spellEnd"/>
            <w:r w:rsidRPr="00035E95">
              <w:rPr>
                <w:color w:val="000000"/>
                <w:sz w:val="20"/>
              </w:rPr>
              <w:t xml:space="preserve"> account, import profile image. Allow for postings created in community site (by users or by Sears) to be posted to social media account. FB/Google+ Share/Like (Twitter post) for Site, Clubs, Stores, Blog posts, Articles, Questions, etc. Allow members to invite friends to join community through </w:t>
            </w:r>
            <w:proofErr w:type="spellStart"/>
            <w:r w:rsidRPr="00035E95">
              <w:rPr>
                <w:color w:val="000000"/>
                <w:sz w:val="20"/>
              </w:rPr>
              <w:t>facebook</w:t>
            </w:r>
            <w:proofErr w:type="spellEnd"/>
            <w:r w:rsidRPr="00035E95">
              <w:rPr>
                <w:color w:val="000000"/>
                <w:sz w:val="20"/>
              </w:rPr>
              <w:t>, twitter, emails.</w:t>
            </w:r>
          </w:p>
        </w:tc>
        <w:tc>
          <w:tcPr>
            <w:tcW w:w="1350" w:type="dxa"/>
            <w:tcBorders>
              <w:top w:val="nil"/>
              <w:left w:val="nil"/>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H</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xml:space="preserve">Browse team may have already built - need to follow up </w:t>
            </w:r>
            <w:r w:rsidRPr="00035E95">
              <w:rPr>
                <w:color w:val="FF0000"/>
                <w:sz w:val="20"/>
                <w:szCs w:val="22"/>
              </w:rPr>
              <w:t>and provide pieces of content that needs to be shared</w:t>
            </w:r>
          </w:p>
        </w:tc>
      </w:tr>
      <w:tr w:rsidR="00035E95" w:rsidRPr="00035E95" w:rsidTr="00035E95">
        <w:trPr>
          <w:trHeight w:val="4425"/>
        </w:trPr>
        <w:tc>
          <w:tcPr>
            <w:tcW w:w="1905" w:type="dxa"/>
            <w:tcBorders>
              <w:top w:val="nil"/>
              <w:left w:val="single" w:sz="8" w:space="0" w:color="auto"/>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lastRenderedPageBreak/>
              <w:t>SYWR Integration</w:t>
            </w:r>
          </w:p>
        </w:tc>
        <w:tc>
          <w:tcPr>
            <w:tcW w:w="3420" w:type="dxa"/>
            <w:tcBorders>
              <w:top w:val="nil"/>
              <w:left w:val="nil"/>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Allow for community members to store SYWR number in profile to convert loyalty points to SYWR points.  Members should be able to input and link SYWR number easily to their account through email and/or phone number. If a member is not a SYWR member they can easily sign up directly through the registration process or through an integrated sign-up form within community. System must also map loyalty points to SYWR points based on system defined mapping table.   (</w:t>
            </w:r>
            <w:proofErr w:type="gramStart"/>
            <w:r w:rsidRPr="00035E95">
              <w:rPr>
                <w:color w:val="000000"/>
                <w:sz w:val="20"/>
              </w:rPr>
              <w:t>ex</w:t>
            </w:r>
            <w:proofErr w:type="gramEnd"/>
            <w:r w:rsidRPr="00035E95">
              <w:rPr>
                <w:color w:val="000000"/>
                <w:sz w:val="20"/>
              </w:rPr>
              <w:t>:  1:1 point structure - 1 community point = 1 SYWR point). Any SYWR points earned will need to be communicated to our SYWR Loyalty Program partner (Epsilon) to be applied to member.  (TBD - pending legal)</w:t>
            </w:r>
          </w:p>
        </w:tc>
        <w:tc>
          <w:tcPr>
            <w:tcW w:w="1350" w:type="dxa"/>
            <w:tcBorders>
              <w:top w:val="nil"/>
              <w:left w:val="nil"/>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H</w:t>
            </w:r>
          </w:p>
        </w:tc>
        <w:tc>
          <w:tcPr>
            <w:tcW w:w="3078" w:type="dxa"/>
            <w:tcBorders>
              <w:top w:val="nil"/>
              <w:left w:val="nil"/>
              <w:bottom w:val="single" w:sz="8" w:space="0" w:color="auto"/>
              <w:right w:val="single" w:sz="8" w:space="0" w:color="auto"/>
            </w:tcBorders>
            <w:shd w:val="clear" w:color="000000" w:fill="FFFFFF"/>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xml:space="preserve">Conditional on #7 - SYWR points yet to be determined </w:t>
            </w:r>
            <w:r w:rsidRPr="00035E95">
              <w:rPr>
                <w:color w:val="000000"/>
                <w:sz w:val="20"/>
                <w:szCs w:val="22"/>
              </w:rPr>
              <w:br/>
            </w:r>
            <w:r w:rsidRPr="00035E95">
              <w:rPr>
                <w:color w:val="000000"/>
                <w:sz w:val="20"/>
                <w:szCs w:val="22"/>
              </w:rPr>
              <w:br/>
              <w:t xml:space="preserve">Sign up for </w:t>
            </w:r>
            <w:proofErr w:type="gramStart"/>
            <w:r w:rsidRPr="00035E95">
              <w:rPr>
                <w:color w:val="000000"/>
                <w:sz w:val="20"/>
                <w:szCs w:val="22"/>
              </w:rPr>
              <w:t>SYWR,</w:t>
            </w:r>
            <w:proofErr w:type="gramEnd"/>
            <w:r w:rsidRPr="00035E95">
              <w:rPr>
                <w:color w:val="000000"/>
                <w:sz w:val="20"/>
                <w:szCs w:val="22"/>
              </w:rPr>
              <w:t xml:space="preserve"> link, should all be linked to community without having them leave. </w:t>
            </w:r>
          </w:p>
        </w:tc>
      </w:tr>
      <w:tr w:rsidR="00035E95" w:rsidRPr="00035E95" w:rsidTr="00035E95">
        <w:trPr>
          <w:trHeight w:val="6315"/>
        </w:trPr>
        <w:tc>
          <w:tcPr>
            <w:tcW w:w="1905" w:type="dxa"/>
            <w:tcBorders>
              <w:top w:val="nil"/>
              <w:left w:val="single" w:sz="8" w:space="0" w:color="auto"/>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Reputation/Loyalty Program</w:t>
            </w:r>
          </w:p>
        </w:tc>
        <w:tc>
          <w:tcPr>
            <w:tcW w:w="3420" w:type="dxa"/>
            <w:tcBorders>
              <w:top w:val="nil"/>
              <w:left w:val="nil"/>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Allow community members to gain reputation points via community engagement (posting reviews, answers, ideas, etc.) Points will equate to different levels of reputation/membership (7 tier membership system) – the more points you receive, the higher you will grow in membership level and the more benefits/rewards you will receive.  Each time a new level is reached there will be automatic benefits (profile badges, SYWR VIP status, etc.) applied to member account along with bonus rewards (this will be a catalog of items that the member can chose from - such as coupons, gift cards, products, </w:t>
            </w:r>
            <w:proofErr w:type="spellStart"/>
            <w:r w:rsidRPr="00035E95">
              <w:rPr>
                <w:color w:val="000000"/>
                <w:sz w:val="20"/>
              </w:rPr>
              <w:t>shipvantage</w:t>
            </w:r>
            <w:proofErr w:type="spellEnd"/>
            <w:r w:rsidRPr="00035E95">
              <w:rPr>
                <w:color w:val="000000"/>
                <w:sz w:val="20"/>
              </w:rPr>
              <w:t xml:space="preserve"> membership, etc.) </w:t>
            </w:r>
            <w:r w:rsidRPr="00035E95">
              <w:rPr>
                <w:color w:val="000000"/>
                <w:sz w:val="20"/>
              </w:rPr>
              <w:br/>
            </w:r>
            <w:r w:rsidRPr="00035E95">
              <w:rPr>
                <w:color w:val="000000"/>
                <w:sz w:val="20"/>
              </w:rPr>
              <w:br/>
              <w:t>Will still need Epsilon connection</w:t>
            </w:r>
            <w:r w:rsidRPr="00035E95">
              <w:rPr>
                <w:color w:val="000000"/>
                <w:sz w:val="20"/>
              </w:rPr>
              <w:br/>
            </w:r>
            <w:r w:rsidRPr="00035E95">
              <w:rPr>
                <w:color w:val="000000"/>
                <w:sz w:val="20"/>
              </w:rPr>
              <w:br/>
              <w:t xml:space="preserve">System to award Reputation points to users based on the quantity and quality of their community contributions. Display Reputation points as Icons that depict level of user engagement.   </w:t>
            </w:r>
          </w:p>
        </w:tc>
        <w:tc>
          <w:tcPr>
            <w:tcW w:w="1350" w:type="dxa"/>
            <w:tcBorders>
              <w:top w:val="nil"/>
              <w:left w:val="nil"/>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H</w:t>
            </w:r>
          </w:p>
        </w:tc>
        <w:tc>
          <w:tcPr>
            <w:tcW w:w="3078" w:type="dxa"/>
            <w:tcBorders>
              <w:top w:val="nil"/>
              <w:left w:val="nil"/>
              <w:bottom w:val="single" w:sz="8" w:space="0" w:color="auto"/>
              <w:right w:val="single" w:sz="8" w:space="0" w:color="auto"/>
            </w:tcBorders>
            <w:shd w:val="clear" w:color="000000" w:fill="FFFFFF"/>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xml:space="preserve">Need point system and </w:t>
            </w:r>
            <w:proofErr w:type="spellStart"/>
            <w:r w:rsidRPr="00035E95">
              <w:rPr>
                <w:color w:val="000000"/>
                <w:sz w:val="20"/>
                <w:szCs w:val="22"/>
              </w:rPr>
              <w:t>badging</w:t>
            </w:r>
            <w:proofErr w:type="spellEnd"/>
            <w:r w:rsidRPr="00035E95">
              <w:rPr>
                <w:color w:val="000000"/>
                <w:sz w:val="20"/>
                <w:szCs w:val="22"/>
              </w:rPr>
              <w:t xml:space="preserve"> system and status - how they are rewarded is still up for </w:t>
            </w:r>
            <w:proofErr w:type="spellStart"/>
            <w:r w:rsidRPr="00035E95">
              <w:rPr>
                <w:color w:val="000000"/>
                <w:sz w:val="20"/>
                <w:szCs w:val="22"/>
              </w:rPr>
              <w:t>dicussion</w:t>
            </w:r>
            <w:proofErr w:type="spellEnd"/>
            <w:r w:rsidRPr="00035E95">
              <w:rPr>
                <w:color w:val="000000"/>
                <w:sz w:val="20"/>
                <w:szCs w:val="22"/>
              </w:rPr>
              <w:t xml:space="preserve"> #6 vs. social coupons, etc</w:t>
            </w:r>
            <w:proofErr w:type="gramStart"/>
            <w:r w:rsidRPr="00035E95">
              <w:rPr>
                <w:color w:val="000000"/>
                <w:sz w:val="20"/>
                <w:szCs w:val="22"/>
              </w:rPr>
              <w:t>. .</w:t>
            </w:r>
            <w:proofErr w:type="gramEnd"/>
            <w:r w:rsidRPr="00035E95">
              <w:rPr>
                <w:color w:val="000000"/>
                <w:sz w:val="20"/>
                <w:szCs w:val="22"/>
              </w:rPr>
              <w:t xml:space="preserve"> </w:t>
            </w:r>
          </w:p>
        </w:tc>
      </w:tr>
      <w:tr w:rsidR="00035E95" w:rsidRPr="00035E95" w:rsidTr="00035E95">
        <w:trPr>
          <w:trHeight w:val="1042"/>
        </w:trPr>
        <w:tc>
          <w:tcPr>
            <w:tcW w:w="1905" w:type="dxa"/>
            <w:tcBorders>
              <w:top w:val="nil"/>
              <w:left w:val="single" w:sz="8" w:space="0" w:color="auto"/>
              <w:bottom w:val="single" w:sz="8" w:space="0" w:color="auto"/>
              <w:right w:val="nil"/>
            </w:tcBorders>
            <w:shd w:val="clear" w:color="000000" w:fill="D6E3BC"/>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Community Voted Experts</w:t>
            </w:r>
          </w:p>
        </w:tc>
        <w:tc>
          <w:tcPr>
            <w:tcW w:w="3420" w:type="dxa"/>
            <w:tcBorders>
              <w:top w:val="nil"/>
              <w:left w:val="single" w:sz="8" w:space="0" w:color="auto"/>
              <w:bottom w:val="single" w:sz="8" w:space="0" w:color="auto"/>
              <w:right w:val="single" w:sz="8" w:space="0" w:color="auto"/>
            </w:tcBorders>
            <w:shd w:val="clear" w:color="000000" w:fill="D6E3BC"/>
            <w:hideMark/>
          </w:tcPr>
          <w:p w:rsidR="00035E95" w:rsidRPr="00035E95" w:rsidRDefault="00035E95" w:rsidP="00035E95">
            <w:pPr>
              <w:widowControl/>
              <w:adjustRightInd/>
              <w:spacing w:after="240" w:line="240" w:lineRule="auto"/>
              <w:jc w:val="left"/>
              <w:textAlignment w:val="auto"/>
              <w:rPr>
                <w:color w:val="000000"/>
                <w:sz w:val="20"/>
              </w:rPr>
            </w:pPr>
            <w:r w:rsidRPr="00035E95">
              <w:rPr>
                <w:color w:val="000000"/>
                <w:sz w:val="20"/>
              </w:rPr>
              <w:t xml:space="preserve">Members become an expert through 1 of 2 ways: Manual (#9) </w:t>
            </w:r>
            <w:proofErr w:type="gramStart"/>
            <w:r w:rsidRPr="00035E95">
              <w:rPr>
                <w:color w:val="000000"/>
                <w:sz w:val="20"/>
              </w:rPr>
              <w:t>or  socially</w:t>
            </w:r>
            <w:proofErr w:type="gramEnd"/>
            <w:r w:rsidRPr="00035E95">
              <w:rPr>
                <w:color w:val="000000"/>
                <w:sz w:val="20"/>
              </w:rPr>
              <w:t xml:space="preserve"> selected; based on peer votes placed on their content. </w:t>
            </w:r>
          </w:p>
        </w:tc>
        <w:tc>
          <w:tcPr>
            <w:tcW w:w="1350" w:type="dxa"/>
            <w:tcBorders>
              <w:top w:val="nil"/>
              <w:left w:val="nil"/>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 xml:space="preserve">L </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xml:space="preserve">Manually applied is part of </w:t>
            </w:r>
            <w:proofErr w:type="spellStart"/>
            <w:r w:rsidRPr="00035E95">
              <w:rPr>
                <w:color w:val="000000"/>
                <w:sz w:val="20"/>
                <w:szCs w:val="22"/>
              </w:rPr>
              <w:t>badging</w:t>
            </w:r>
            <w:proofErr w:type="spellEnd"/>
            <w:r w:rsidRPr="00035E95">
              <w:rPr>
                <w:color w:val="000000"/>
                <w:sz w:val="20"/>
                <w:szCs w:val="22"/>
              </w:rPr>
              <w:t xml:space="preserve"> (#9) </w:t>
            </w:r>
          </w:p>
        </w:tc>
      </w:tr>
      <w:tr w:rsidR="00035E95" w:rsidRPr="00035E95" w:rsidTr="00035E95">
        <w:trPr>
          <w:trHeight w:val="1590"/>
        </w:trPr>
        <w:tc>
          <w:tcPr>
            <w:tcW w:w="1905" w:type="dxa"/>
            <w:tcBorders>
              <w:top w:val="nil"/>
              <w:left w:val="single" w:sz="8" w:space="0" w:color="auto"/>
              <w:bottom w:val="single" w:sz="8" w:space="0" w:color="auto"/>
              <w:right w:val="nil"/>
            </w:tcBorders>
            <w:shd w:val="clear" w:color="000000" w:fill="D6E3BC"/>
            <w:hideMark/>
          </w:tcPr>
          <w:p w:rsidR="00035E95" w:rsidRPr="00035E95" w:rsidRDefault="00035E95" w:rsidP="00035E95">
            <w:pPr>
              <w:widowControl/>
              <w:adjustRightInd/>
              <w:spacing w:line="240" w:lineRule="auto"/>
              <w:jc w:val="left"/>
              <w:textAlignment w:val="auto"/>
              <w:rPr>
                <w:b/>
                <w:bCs/>
                <w:color w:val="000000"/>
                <w:sz w:val="20"/>
              </w:rPr>
            </w:pPr>
            <w:proofErr w:type="spellStart"/>
            <w:r w:rsidRPr="00035E95">
              <w:rPr>
                <w:b/>
                <w:bCs/>
                <w:color w:val="000000"/>
                <w:sz w:val="20"/>
              </w:rPr>
              <w:lastRenderedPageBreak/>
              <w:t>Badging</w:t>
            </w:r>
            <w:proofErr w:type="spellEnd"/>
          </w:p>
        </w:tc>
        <w:tc>
          <w:tcPr>
            <w:tcW w:w="3420" w:type="dxa"/>
            <w:tcBorders>
              <w:top w:val="nil"/>
              <w:left w:val="single" w:sz="8" w:space="0" w:color="auto"/>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left"/>
              <w:textAlignment w:val="auto"/>
              <w:rPr>
                <w:color w:val="000000"/>
                <w:sz w:val="20"/>
              </w:rPr>
            </w:pPr>
            <w:proofErr w:type="spellStart"/>
            <w:r w:rsidRPr="00035E95">
              <w:rPr>
                <w:color w:val="000000"/>
                <w:sz w:val="20"/>
              </w:rPr>
              <w:t>Badging</w:t>
            </w:r>
            <w:proofErr w:type="spellEnd"/>
            <w:r w:rsidRPr="00035E95">
              <w:rPr>
                <w:color w:val="000000"/>
                <w:sz w:val="20"/>
              </w:rPr>
              <w:t xml:space="preserve"> Associate members, Experts and Vendors, Store Managers, Alumni in the community</w:t>
            </w:r>
            <w:r w:rsidRPr="00035E95">
              <w:rPr>
                <w:color w:val="000000"/>
                <w:sz w:val="20"/>
              </w:rPr>
              <w:br/>
            </w:r>
            <w:r w:rsidRPr="00035E95">
              <w:rPr>
                <w:color w:val="000000"/>
                <w:sz w:val="20"/>
              </w:rPr>
              <w:br/>
              <w:t xml:space="preserve">Public Q&amp;A Functionality (Ask an Expert, Ask store, Ask associate) - unlocked when </w:t>
            </w:r>
            <w:proofErr w:type="spellStart"/>
            <w:r w:rsidRPr="00035E95">
              <w:rPr>
                <w:color w:val="000000"/>
                <w:sz w:val="20"/>
              </w:rPr>
              <w:t>badged</w:t>
            </w:r>
            <w:proofErr w:type="spellEnd"/>
          </w:p>
        </w:tc>
        <w:tc>
          <w:tcPr>
            <w:tcW w:w="1350" w:type="dxa"/>
            <w:tcBorders>
              <w:top w:val="nil"/>
              <w:left w:val="nil"/>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H</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xml:space="preserve">Mapped to interest pages (Featured experts within interest groups) </w:t>
            </w:r>
          </w:p>
        </w:tc>
      </w:tr>
      <w:tr w:rsidR="00035E95" w:rsidRPr="00035E95" w:rsidTr="00035E95">
        <w:trPr>
          <w:trHeight w:val="1042"/>
        </w:trPr>
        <w:tc>
          <w:tcPr>
            <w:tcW w:w="1905" w:type="dxa"/>
            <w:tcBorders>
              <w:top w:val="nil"/>
              <w:left w:val="single" w:sz="8" w:space="0" w:color="auto"/>
              <w:bottom w:val="single" w:sz="8" w:space="0" w:color="auto"/>
              <w:right w:val="nil"/>
            </w:tcBorders>
            <w:shd w:val="clear" w:color="000000" w:fill="D6E3BC"/>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CDW/SYWR Database Integration</w:t>
            </w:r>
          </w:p>
        </w:tc>
        <w:tc>
          <w:tcPr>
            <w:tcW w:w="3420" w:type="dxa"/>
            <w:tcBorders>
              <w:top w:val="nil"/>
              <w:left w:val="single" w:sz="8" w:space="0" w:color="auto"/>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Ensure all member data is shared/integrated with internal customer databases.</w:t>
            </w:r>
          </w:p>
        </w:tc>
        <w:tc>
          <w:tcPr>
            <w:tcW w:w="1350" w:type="dxa"/>
            <w:tcBorders>
              <w:top w:val="nil"/>
              <w:left w:val="nil"/>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H</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xml:space="preserve">If they're an existing member, and a current customer and we have SSO, how will it merge? </w:t>
            </w:r>
            <w:r w:rsidRPr="00035E95">
              <w:rPr>
                <w:color w:val="FF0000"/>
                <w:sz w:val="20"/>
                <w:szCs w:val="22"/>
              </w:rPr>
              <w:t xml:space="preserve">Need to look into </w:t>
            </w:r>
          </w:p>
        </w:tc>
      </w:tr>
      <w:tr w:rsidR="00035E95" w:rsidRPr="00035E95" w:rsidTr="00035E95">
        <w:trPr>
          <w:trHeight w:val="390"/>
        </w:trPr>
        <w:tc>
          <w:tcPr>
            <w:tcW w:w="9753" w:type="dxa"/>
            <w:gridSpan w:val="4"/>
            <w:tcBorders>
              <w:top w:val="single" w:sz="8" w:space="0" w:color="auto"/>
              <w:left w:val="single" w:sz="8" w:space="0" w:color="auto"/>
              <w:bottom w:val="single" w:sz="8" w:space="0" w:color="auto"/>
              <w:right w:val="single" w:sz="8" w:space="0" w:color="000000"/>
            </w:tcBorders>
            <w:shd w:val="clear" w:color="000000" w:fill="FFFFFF"/>
            <w:vAlign w:val="center"/>
            <w:hideMark/>
          </w:tcPr>
          <w:p w:rsidR="00035E95" w:rsidRPr="00035E95" w:rsidRDefault="00035E95" w:rsidP="00035E95">
            <w:pPr>
              <w:widowControl/>
              <w:adjustRightInd/>
              <w:spacing w:line="240" w:lineRule="auto"/>
              <w:jc w:val="center"/>
              <w:textAlignment w:val="auto"/>
              <w:rPr>
                <w:b/>
                <w:bCs/>
                <w:color w:val="000000"/>
                <w:sz w:val="20"/>
                <w:szCs w:val="28"/>
              </w:rPr>
            </w:pPr>
            <w:r w:rsidRPr="00035E95">
              <w:rPr>
                <w:b/>
                <w:bCs/>
                <w:color w:val="000000"/>
                <w:sz w:val="20"/>
                <w:szCs w:val="28"/>
              </w:rPr>
              <w:t>Participation</w:t>
            </w:r>
          </w:p>
        </w:tc>
      </w:tr>
      <w:tr w:rsidR="00035E95" w:rsidRPr="00035E95" w:rsidTr="00035E95">
        <w:trPr>
          <w:trHeight w:val="4065"/>
        </w:trPr>
        <w:tc>
          <w:tcPr>
            <w:tcW w:w="1905" w:type="dxa"/>
            <w:vMerge w:val="restart"/>
            <w:tcBorders>
              <w:top w:val="nil"/>
              <w:left w:val="single" w:sz="8" w:space="0" w:color="auto"/>
              <w:bottom w:val="single" w:sz="8" w:space="0" w:color="000000"/>
              <w:right w:val="single" w:sz="8" w:space="0" w:color="auto"/>
            </w:tcBorders>
            <w:shd w:val="clear" w:color="000000" w:fill="E5B8B7"/>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Q&amp;A/Discussion Forum </w:t>
            </w:r>
          </w:p>
        </w:tc>
        <w:tc>
          <w:tcPr>
            <w:tcW w:w="3420" w:type="dxa"/>
            <w:tcBorders>
              <w:top w:val="nil"/>
              <w:left w:val="nil"/>
              <w:bottom w:val="nil"/>
              <w:right w:val="single" w:sz="8" w:space="0" w:color="auto"/>
            </w:tcBorders>
            <w:shd w:val="clear" w:color="000000" w:fill="E5B8B7"/>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Structured question and answer or discussion forum. Live Q&amp;A engagement </w:t>
            </w:r>
            <w:proofErr w:type="spellStart"/>
            <w:r w:rsidRPr="00035E95">
              <w:rPr>
                <w:color w:val="000000"/>
                <w:sz w:val="20"/>
              </w:rPr>
              <w:t>Quora</w:t>
            </w:r>
            <w:proofErr w:type="spellEnd"/>
            <w:r w:rsidRPr="00035E95">
              <w:rPr>
                <w:color w:val="000000"/>
                <w:sz w:val="20"/>
              </w:rPr>
              <w:t xml:space="preserve">-like service </w:t>
            </w:r>
            <w:r w:rsidRPr="00035E95">
              <w:rPr>
                <w:color w:val="000000"/>
                <w:sz w:val="20"/>
                <w:szCs w:val="22"/>
              </w:rPr>
              <w:t xml:space="preserve">in member’s own profile page. Members can ask questions, tag questions, search question, and questions are treated as news feeds for the followers to be notified and help answered. </w:t>
            </w:r>
            <w:r w:rsidRPr="00035E95">
              <w:rPr>
                <w:color w:val="000000"/>
                <w:sz w:val="20"/>
              </w:rPr>
              <w:t xml:space="preserve">Include video/image in either post or comment. Add tags to post. Share to social networks.  Receive notifications of updates (email/feed/social networks). Vote on/Select a best answer. Search Q+A for archived questions/answers. </w:t>
            </w:r>
            <w:r w:rsidRPr="00035E95">
              <w:rPr>
                <w:color w:val="000000"/>
                <w:sz w:val="20"/>
              </w:rPr>
              <w:br/>
            </w:r>
            <w:r w:rsidRPr="00035E95">
              <w:rPr>
                <w:color w:val="000000"/>
                <w:sz w:val="20"/>
              </w:rPr>
              <w:br/>
              <w:t xml:space="preserve">Associate a question with a content item or entity (buyer guide, blog post, deal, product, store)  </w:t>
            </w:r>
          </w:p>
        </w:tc>
        <w:tc>
          <w:tcPr>
            <w:tcW w:w="1350" w:type="dxa"/>
            <w:vMerge w:val="restart"/>
            <w:tcBorders>
              <w:top w:val="nil"/>
              <w:left w:val="single" w:sz="8" w:space="0" w:color="auto"/>
              <w:bottom w:val="single" w:sz="8" w:space="0" w:color="000000"/>
              <w:right w:val="single" w:sz="8" w:space="0" w:color="auto"/>
            </w:tcBorders>
            <w:shd w:val="clear" w:color="000000" w:fill="E5B8B7"/>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 xml:space="preserve">H </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xml:space="preserve">P4 - Recommended product based on reviews in discussions -  need to work with machine learning and </w:t>
            </w:r>
            <w:proofErr w:type="spellStart"/>
            <w:r w:rsidRPr="00035E95">
              <w:rPr>
                <w:color w:val="000000"/>
                <w:sz w:val="20"/>
                <w:szCs w:val="22"/>
              </w:rPr>
              <w:t>Shub</w:t>
            </w:r>
            <w:proofErr w:type="spellEnd"/>
          </w:p>
        </w:tc>
      </w:tr>
      <w:tr w:rsidR="00035E95" w:rsidRPr="00035E95" w:rsidTr="00035E95">
        <w:trPr>
          <w:trHeight w:val="330"/>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single" w:sz="8" w:space="0" w:color="auto"/>
              <w:right w:val="single" w:sz="8" w:space="0" w:color="auto"/>
            </w:tcBorders>
            <w:shd w:val="clear" w:color="000000" w:fill="E5B8B7"/>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What other features are we missing?</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w:t>
            </w:r>
          </w:p>
        </w:tc>
      </w:tr>
      <w:tr w:rsidR="00035E95" w:rsidRPr="00035E95" w:rsidTr="00035E95">
        <w:trPr>
          <w:trHeight w:val="2715"/>
        </w:trPr>
        <w:tc>
          <w:tcPr>
            <w:tcW w:w="1905" w:type="dxa"/>
            <w:tcBorders>
              <w:top w:val="nil"/>
              <w:left w:val="single" w:sz="8" w:space="0" w:color="auto"/>
              <w:bottom w:val="single" w:sz="8" w:space="0" w:color="auto"/>
              <w:right w:val="single" w:sz="8" w:space="0" w:color="auto"/>
            </w:tcBorders>
            <w:shd w:val="clear" w:color="000000" w:fill="E5B8B7"/>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Read/Write Product Reviews</w:t>
            </w:r>
          </w:p>
        </w:tc>
        <w:tc>
          <w:tcPr>
            <w:tcW w:w="3420" w:type="dxa"/>
            <w:tcBorders>
              <w:top w:val="nil"/>
              <w:left w:val="nil"/>
              <w:bottom w:val="single" w:sz="8" w:space="0" w:color="auto"/>
              <w:right w:val="single" w:sz="8" w:space="0" w:color="auto"/>
            </w:tcBorders>
            <w:shd w:val="clear" w:color="000000" w:fill="E5B8B7"/>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Members will be able to read/write product reviews throughout the entire community (interest pages, homepage along as well as a dedicated </w:t>
            </w:r>
            <w:proofErr w:type="spellStart"/>
            <w:r w:rsidRPr="00035E95">
              <w:rPr>
                <w:color w:val="000000"/>
                <w:sz w:val="20"/>
              </w:rPr>
              <w:t>MySears</w:t>
            </w:r>
            <w:proofErr w:type="spellEnd"/>
            <w:r w:rsidRPr="00035E95">
              <w:rPr>
                <w:color w:val="000000"/>
                <w:sz w:val="20"/>
              </w:rPr>
              <w:t xml:space="preserve"> Reviews page.) The read/write should all take place within the community (no re-directs) but should be integrated with our core Product Reviews technology.  The entire product catalog should be accessible through the community to read/write reviews. </w:t>
            </w:r>
          </w:p>
        </w:tc>
        <w:tc>
          <w:tcPr>
            <w:tcW w:w="1350" w:type="dxa"/>
            <w:tcBorders>
              <w:top w:val="nil"/>
              <w:left w:val="nil"/>
              <w:bottom w:val="single" w:sz="8" w:space="0" w:color="auto"/>
              <w:right w:val="single" w:sz="8" w:space="0" w:color="auto"/>
            </w:tcBorders>
            <w:shd w:val="clear" w:color="000000" w:fill="E5B8B7"/>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H</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xml:space="preserve">What is value proposition of keeping reviews with community? Is it to keep status quo? </w:t>
            </w:r>
            <w:r w:rsidRPr="00035E95">
              <w:rPr>
                <w:color w:val="000000"/>
                <w:sz w:val="20"/>
                <w:szCs w:val="22"/>
              </w:rPr>
              <w:br/>
            </w:r>
            <w:r w:rsidRPr="00035E95">
              <w:rPr>
                <w:color w:val="000000"/>
                <w:sz w:val="20"/>
                <w:szCs w:val="22"/>
              </w:rPr>
              <w:br/>
            </w:r>
            <w:r w:rsidRPr="00035E95">
              <w:rPr>
                <w:color w:val="FF0000"/>
                <w:sz w:val="20"/>
                <w:szCs w:val="22"/>
              </w:rPr>
              <w:t xml:space="preserve">Need better display, but </w:t>
            </w:r>
            <w:proofErr w:type="gramStart"/>
            <w:r w:rsidRPr="00035E95">
              <w:rPr>
                <w:color w:val="FF0000"/>
                <w:sz w:val="20"/>
                <w:szCs w:val="22"/>
              </w:rPr>
              <w:t>communities is</w:t>
            </w:r>
            <w:proofErr w:type="gramEnd"/>
            <w:r w:rsidRPr="00035E95">
              <w:rPr>
                <w:color w:val="FF0000"/>
                <w:sz w:val="20"/>
                <w:szCs w:val="22"/>
              </w:rPr>
              <w:t xml:space="preserve"> research phase and reviews are a big part of that. </w:t>
            </w:r>
          </w:p>
        </w:tc>
      </w:tr>
      <w:tr w:rsidR="00035E95" w:rsidRPr="00035E95" w:rsidTr="00035E95">
        <w:trPr>
          <w:trHeight w:val="2520"/>
        </w:trPr>
        <w:tc>
          <w:tcPr>
            <w:tcW w:w="1905" w:type="dxa"/>
            <w:vMerge w:val="restart"/>
            <w:tcBorders>
              <w:top w:val="nil"/>
              <w:left w:val="single" w:sz="8" w:space="0" w:color="auto"/>
              <w:bottom w:val="nil"/>
              <w:right w:val="single" w:sz="8" w:space="0" w:color="auto"/>
            </w:tcBorders>
            <w:shd w:val="clear" w:color="000000" w:fill="E5B8B7"/>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lastRenderedPageBreak/>
              <w:t>Ideas/Co-Creation/Crowd sourcing</w:t>
            </w:r>
          </w:p>
        </w:tc>
        <w:tc>
          <w:tcPr>
            <w:tcW w:w="3420" w:type="dxa"/>
            <w:tcBorders>
              <w:top w:val="nil"/>
              <w:left w:val="nil"/>
              <w:bottom w:val="nil"/>
              <w:right w:val="single" w:sz="8" w:space="0" w:color="auto"/>
            </w:tcBorders>
            <w:shd w:val="clear" w:color="000000" w:fill="E5B8B7"/>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Allow user to submit idea relating to improving some product/service, store innovation, site feature and new marketing campaigns.  Other users can comment, share and vote on feature.   The higher the number of votes, the more prominent the idea is placed. Apply evaluation status to ideas to make members aware of the idea status (i.e. Investigating, Updates In Progress, Completed, etc.)  </w:t>
            </w:r>
          </w:p>
        </w:tc>
        <w:tc>
          <w:tcPr>
            <w:tcW w:w="1350" w:type="dxa"/>
            <w:vMerge w:val="restart"/>
            <w:tcBorders>
              <w:top w:val="nil"/>
              <w:left w:val="single" w:sz="8" w:space="0" w:color="auto"/>
              <w:bottom w:val="nil"/>
              <w:right w:val="single" w:sz="8" w:space="0" w:color="auto"/>
            </w:tcBorders>
            <w:shd w:val="clear" w:color="000000" w:fill="E5B8B7"/>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 xml:space="preserve">M </w:t>
            </w:r>
          </w:p>
        </w:tc>
        <w:tc>
          <w:tcPr>
            <w:tcW w:w="3078" w:type="dxa"/>
            <w:vMerge w:val="restart"/>
            <w:tcBorders>
              <w:top w:val="nil"/>
              <w:left w:val="single" w:sz="8" w:space="0" w:color="auto"/>
              <w:bottom w:val="single" w:sz="8" w:space="0" w:color="000000"/>
              <w:right w:val="single" w:sz="8" w:space="0" w:color="auto"/>
            </w:tcBorders>
            <w:shd w:val="clear" w:color="auto" w:fill="auto"/>
            <w:vAlign w:val="bottom"/>
            <w:hideMark/>
          </w:tcPr>
          <w:p w:rsidR="00035E95" w:rsidRPr="00035E95" w:rsidRDefault="00035E95" w:rsidP="00035E95">
            <w:pPr>
              <w:widowControl/>
              <w:adjustRightInd/>
              <w:spacing w:line="240" w:lineRule="auto"/>
              <w:jc w:val="center"/>
              <w:textAlignment w:val="auto"/>
              <w:rPr>
                <w:color w:val="000000"/>
                <w:sz w:val="20"/>
                <w:szCs w:val="22"/>
              </w:rPr>
            </w:pPr>
            <w:r w:rsidRPr="00035E95">
              <w:rPr>
                <w:color w:val="000000"/>
                <w:sz w:val="20"/>
                <w:szCs w:val="22"/>
              </w:rPr>
              <w:t> </w:t>
            </w:r>
          </w:p>
        </w:tc>
      </w:tr>
      <w:tr w:rsidR="00035E95" w:rsidRPr="00035E95" w:rsidTr="00035E95">
        <w:trPr>
          <w:trHeight w:val="315"/>
        </w:trPr>
        <w:tc>
          <w:tcPr>
            <w:tcW w:w="1905" w:type="dxa"/>
            <w:vMerge/>
            <w:tcBorders>
              <w:top w:val="nil"/>
              <w:left w:val="single" w:sz="8" w:space="0" w:color="auto"/>
              <w:bottom w:val="nil"/>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000000" w:fill="E5B8B7"/>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w:t>
            </w:r>
          </w:p>
        </w:tc>
        <w:tc>
          <w:tcPr>
            <w:tcW w:w="1350" w:type="dxa"/>
            <w:vMerge/>
            <w:tcBorders>
              <w:top w:val="nil"/>
              <w:left w:val="single" w:sz="8" w:space="0" w:color="auto"/>
              <w:bottom w:val="nil"/>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945"/>
        </w:trPr>
        <w:tc>
          <w:tcPr>
            <w:tcW w:w="1905" w:type="dxa"/>
            <w:vMerge/>
            <w:tcBorders>
              <w:top w:val="nil"/>
              <w:left w:val="single" w:sz="8" w:space="0" w:color="auto"/>
              <w:bottom w:val="nil"/>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000000" w:fill="E5B8B7"/>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Allow members to participate in the development of new products, services and processes by providing their opinions through an interactive experience.</w:t>
            </w:r>
          </w:p>
        </w:tc>
        <w:tc>
          <w:tcPr>
            <w:tcW w:w="1350" w:type="dxa"/>
            <w:vMerge/>
            <w:tcBorders>
              <w:top w:val="nil"/>
              <w:left w:val="single" w:sz="8" w:space="0" w:color="auto"/>
              <w:bottom w:val="nil"/>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nil"/>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000000" w:fill="E5B8B7"/>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w:t>
            </w:r>
          </w:p>
        </w:tc>
        <w:tc>
          <w:tcPr>
            <w:tcW w:w="1350" w:type="dxa"/>
            <w:vMerge/>
            <w:tcBorders>
              <w:top w:val="nil"/>
              <w:left w:val="single" w:sz="8" w:space="0" w:color="auto"/>
              <w:bottom w:val="nil"/>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1275"/>
        </w:trPr>
        <w:tc>
          <w:tcPr>
            <w:tcW w:w="1905" w:type="dxa"/>
            <w:vMerge/>
            <w:tcBorders>
              <w:top w:val="nil"/>
              <w:left w:val="single" w:sz="8" w:space="0" w:color="auto"/>
              <w:bottom w:val="nil"/>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000000" w:fill="E5B8B7"/>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Allow members to respond to challenges/problems by providing comment/solutions. Notifications go out to members to inform them of a new challenge.   Include images/videos in post. Vote on solutions.</w:t>
            </w:r>
          </w:p>
        </w:tc>
        <w:tc>
          <w:tcPr>
            <w:tcW w:w="1350" w:type="dxa"/>
            <w:vMerge/>
            <w:tcBorders>
              <w:top w:val="nil"/>
              <w:left w:val="single" w:sz="8" w:space="0" w:color="auto"/>
              <w:bottom w:val="nil"/>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2535"/>
        </w:trPr>
        <w:tc>
          <w:tcPr>
            <w:tcW w:w="1905" w:type="dxa"/>
            <w:tcBorders>
              <w:top w:val="single" w:sz="8" w:space="0" w:color="auto"/>
              <w:left w:val="single" w:sz="8" w:space="0" w:color="auto"/>
              <w:bottom w:val="single" w:sz="8" w:space="0" w:color="auto"/>
              <w:right w:val="single" w:sz="8" w:space="0" w:color="auto"/>
            </w:tcBorders>
            <w:shd w:val="clear" w:color="000000" w:fill="E5B8B7"/>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Polls </w:t>
            </w:r>
          </w:p>
        </w:tc>
        <w:tc>
          <w:tcPr>
            <w:tcW w:w="3420" w:type="dxa"/>
            <w:tcBorders>
              <w:top w:val="single" w:sz="8" w:space="0" w:color="auto"/>
              <w:left w:val="nil"/>
              <w:bottom w:val="single" w:sz="8" w:space="0" w:color="auto"/>
              <w:right w:val="single" w:sz="8" w:space="0" w:color="auto"/>
            </w:tcBorders>
            <w:shd w:val="clear" w:color="000000" w:fill="E5B8B7"/>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Create questions / polls to be answered by community members.  Image-based as well as text. We will have the ability to set-up and post a poll to any page within the community (homepage, product pages, interest pages, etc.)  </w:t>
            </w:r>
            <w:proofErr w:type="gramStart"/>
            <w:r w:rsidRPr="00035E95">
              <w:rPr>
                <w:color w:val="000000"/>
                <w:sz w:val="20"/>
              </w:rPr>
              <w:t>through</w:t>
            </w:r>
            <w:proofErr w:type="gramEnd"/>
            <w:r w:rsidRPr="00035E95">
              <w:rPr>
                <w:color w:val="000000"/>
                <w:sz w:val="20"/>
              </w:rPr>
              <w:t xml:space="preserve"> the admin tool. Polls can easily be turned on/off as needed. All results should be accessible through the admin/reporting tool.</w:t>
            </w:r>
          </w:p>
        </w:tc>
        <w:tc>
          <w:tcPr>
            <w:tcW w:w="1350" w:type="dxa"/>
            <w:tcBorders>
              <w:top w:val="single" w:sz="8" w:space="0" w:color="auto"/>
              <w:left w:val="nil"/>
              <w:bottom w:val="single" w:sz="8" w:space="0" w:color="auto"/>
              <w:right w:val="single" w:sz="8" w:space="0" w:color="auto"/>
            </w:tcBorders>
            <w:shd w:val="clear" w:color="000000" w:fill="E5B8B7"/>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 xml:space="preserve">L </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Can leverage existing Delver tools? If so Priority is H</w:t>
            </w:r>
          </w:p>
        </w:tc>
      </w:tr>
      <w:tr w:rsidR="00035E95" w:rsidRPr="00035E95" w:rsidTr="00035E95">
        <w:trPr>
          <w:trHeight w:val="2850"/>
        </w:trPr>
        <w:tc>
          <w:tcPr>
            <w:tcW w:w="1905" w:type="dxa"/>
            <w:tcBorders>
              <w:top w:val="nil"/>
              <w:left w:val="single" w:sz="8" w:space="0" w:color="auto"/>
              <w:bottom w:val="single" w:sz="8" w:space="0" w:color="auto"/>
              <w:right w:val="single" w:sz="8" w:space="0" w:color="auto"/>
            </w:tcBorders>
            <w:shd w:val="clear" w:color="000000" w:fill="E6B9B8"/>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Answer Network</w:t>
            </w:r>
          </w:p>
        </w:tc>
        <w:tc>
          <w:tcPr>
            <w:tcW w:w="3420" w:type="dxa"/>
            <w:tcBorders>
              <w:top w:val="nil"/>
              <w:left w:val="nil"/>
              <w:bottom w:val="single" w:sz="8" w:space="0" w:color="auto"/>
              <w:right w:val="single" w:sz="8" w:space="0" w:color="auto"/>
            </w:tcBorders>
            <w:shd w:val="clear" w:color="000000" w:fill="E6B9B8"/>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Provide an opt-in for members to be notified when questions are posted in specified topics. For example, if a member is knowledgeable in appliances - each time </w:t>
            </w:r>
            <w:proofErr w:type="gramStart"/>
            <w:r w:rsidRPr="00035E95">
              <w:rPr>
                <w:color w:val="000000"/>
                <w:sz w:val="20"/>
              </w:rPr>
              <w:t>a another</w:t>
            </w:r>
            <w:proofErr w:type="gramEnd"/>
            <w:r w:rsidRPr="00035E95">
              <w:rPr>
                <w:color w:val="000000"/>
                <w:sz w:val="20"/>
              </w:rPr>
              <w:t xml:space="preserve"> member posts a question about appliances an email will be sent to the "Answer Network" to notify them of the post.  The email will contain the question posted with a link back to the post to easily allow the notified member to return to the community and answer the question. </w:t>
            </w:r>
          </w:p>
        </w:tc>
        <w:tc>
          <w:tcPr>
            <w:tcW w:w="1350" w:type="dxa"/>
            <w:tcBorders>
              <w:top w:val="nil"/>
              <w:left w:val="nil"/>
              <w:bottom w:val="single" w:sz="8" w:space="0" w:color="auto"/>
              <w:right w:val="single" w:sz="8" w:space="0" w:color="auto"/>
            </w:tcBorders>
            <w:shd w:val="clear" w:color="000000" w:fill="E6B9B8"/>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M</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w:t>
            </w:r>
          </w:p>
        </w:tc>
      </w:tr>
      <w:tr w:rsidR="00035E95" w:rsidRPr="00035E95" w:rsidTr="00035E95">
        <w:trPr>
          <w:trHeight w:val="3315"/>
        </w:trPr>
        <w:tc>
          <w:tcPr>
            <w:tcW w:w="1905" w:type="dxa"/>
            <w:tcBorders>
              <w:top w:val="nil"/>
              <w:left w:val="single" w:sz="8" w:space="0" w:color="auto"/>
              <w:bottom w:val="single" w:sz="8" w:space="0" w:color="auto"/>
              <w:right w:val="single" w:sz="8" w:space="0" w:color="auto"/>
            </w:tcBorders>
            <w:shd w:val="clear" w:color="000000" w:fill="E5B8B7"/>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lastRenderedPageBreak/>
              <w:t xml:space="preserve">Advisory Council </w:t>
            </w:r>
          </w:p>
        </w:tc>
        <w:tc>
          <w:tcPr>
            <w:tcW w:w="3420" w:type="dxa"/>
            <w:tcBorders>
              <w:top w:val="nil"/>
              <w:left w:val="nil"/>
              <w:bottom w:val="single" w:sz="8" w:space="0" w:color="auto"/>
              <w:right w:val="single" w:sz="8" w:space="0" w:color="auto"/>
            </w:tcBorders>
            <w:shd w:val="clear" w:color="000000" w:fill="E5B8B7"/>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Select members of the community will be invited to join our Advisory Council.  Advisory Council will be required to participate in a pre-determined amount of surveys, polls, online focus groups, etc. and will earn rewards for their participation. We will need to track participation and apply to their account – members will lose Advisory Council membership (and rewards) if they do not meet requirements.  Automated notifications will keep member informed of their status.</w:t>
            </w:r>
          </w:p>
        </w:tc>
        <w:tc>
          <w:tcPr>
            <w:tcW w:w="1350" w:type="dxa"/>
            <w:tcBorders>
              <w:top w:val="nil"/>
              <w:left w:val="nil"/>
              <w:bottom w:val="single" w:sz="8" w:space="0" w:color="auto"/>
              <w:right w:val="single" w:sz="8" w:space="0" w:color="auto"/>
            </w:tcBorders>
            <w:shd w:val="clear" w:color="000000" w:fill="E5B8B7"/>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 xml:space="preserve">M </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Need to determine the best way to communicate with them (orientation strategy).</w:t>
            </w:r>
            <w:r w:rsidRPr="00035E95">
              <w:rPr>
                <w:color w:val="000000"/>
                <w:sz w:val="20"/>
                <w:szCs w:val="22"/>
              </w:rPr>
              <w:br/>
              <w:t xml:space="preserve"> </w:t>
            </w:r>
            <w:r w:rsidRPr="00035E95">
              <w:rPr>
                <w:color w:val="000000"/>
                <w:sz w:val="20"/>
                <w:szCs w:val="22"/>
              </w:rPr>
              <w:br/>
              <w:t xml:space="preserve">How will we highlight they are special to the community? </w:t>
            </w:r>
            <w:r w:rsidRPr="00035E95">
              <w:rPr>
                <w:color w:val="FF0000"/>
                <w:sz w:val="20"/>
                <w:szCs w:val="22"/>
              </w:rPr>
              <w:t>Private interest page / badge - not asking them to be experts, just loyal customers who are getting rewarded</w:t>
            </w:r>
          </w:p>
        </w:tc>
      </w:tr>
      <w:tr w:rsidR="00035E95" w:rsidRPr="00035E95" w:rsidTr="00035E95">
        <w:trPr>
          <w:trHeight w:val="2220"/>
        </w:trPr>
        <w:tc>
          <w:tcPr>
            <w:tcW w:w="1905" w:type="dxa"/>
            <w:tcBorders>
              <w:top w:val="nil"/>
              <w:left w:val="single" w:sz="8" w:space="0" w:color="auto"/>
              <w:bottom w:val="single" w:sz="8" w:space="0" w:color="auto"/>
              <w:right w:val="single" w:sz="8" w:space="0" w:color="auto"/>
            </w:tcBorders>
            <w:shd w:val="clear" w:color="000000" w:fill="E5B8B7"/>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Customer Service Network</w:t>
            </w:r>
          </w:p>
        </w:tc>
        <w:tc>
          <w:tcPr>
            <w:tcW w:w="3420" w:type="dxa"/>
            <w:tcBorders>
              <w:top w:val="nil"/>
              <w:left w:val="nil"/>
              <w:bottom w:val="single" w:sz="8" w:space="0" w:color="auto"/>
              <w:right w:val="single" w:sz="8" w:space="0" w:color="auto"/>
            </w:tcBorders>
            <w:shd w:val="clear" w:color="000000" w:fill="E5B8B7"/>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Created similar to an interest page - provide users a dedicated community page for customer-service specific issues. This page will contain a forum, click-to-chat, feedback form and other customer service related tools to easily allow our customers to reach us to get help with issues. This page will be monitored by CCN.</w:t>
            </w:r>
          </w:p>
        </w:tc>
        <w:tc>
          <w:tcPr>
            <w:tcW w:w="1350" w:type="dxa"/>
            <w:tcBorders>
              <w:top w:val="nil"/>
              <w:left w:val="nil"/>
              <w:bottom w:val="single" w:sz="8" w:space="0" w:color="auto"/>
              <w:right w:val="single" w:sz="8" w:space="0" w:color="auto"/>
            </w:tcBorders>
            <w:shd w:val="clear" w:color="000000" w:fill="E5B8B7"/>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H</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w:t>
            </w:r>
          </w:p>
        </w:tc>
      </w:tr>
      <w:tr w:rsidR="00035E95" w:rsidRPr="00035E95" w:rsidTr="00035E95">
        <w:trPr>
          <w:gridAfter w:val="3"/>
          <w:wAfter w:w="7848" w:type="dxa"/>
          <w:trHeight w:val="390"/>
        </w:trPr>
        <w:tc>
          <w:tcPr>
            <w:tcW w:w="1905" w:type="dxa"/>
            <w:tcBorders>
              <w:top w:val="single" w:sz="8" w:space="0" w:color="auto"/>
              <w:left w:val="single" w:sz="8" w:space="0" w:color="auto"/>
              <w:bottom w:val="single" w:sz="8" w:space="0" w:color="auto"/>
              <w:right w:val="single" w:sz="8" w:space="0" w:color="000000"/>
            </w:tcBorders>
            <w:shd w:val="clear" w:color="000000" w:fill="FFFFFF"/>
            <w:vAlign w:val="center"/>
            <w:hideMark/>
          </w:tcPr>
          <w:p w:rsidR="00035E95" w:rsidRPr="00035E95" w:rsidRDefault="00035E95" w:rsidP="00035E95">
            <w:pPr>
              <w:widowControl/>
              <w:adjustRightInd/>
              <w:spacing w:line="240" w:lineRule="auto"/>
              <w:jc w:val="center"/>
              <w:textAlignment w:val="auto"/>
              <w:rPr>
                <w:b/>
                <w:bCs/>
                <w:color w:val="000000"/>
                <w:sz w:val="20"/>
                <w:szCs w:val="28"/>
              </w:rPr>
            </w:pPr>
            <w:r w:rsidRPr="00035E95">
              <w:rPr>
                <w:b/>
                <w:bCs/>
                <w:color w:val="000000"/>
                <w:sz w:val="20"/>
                <w:szCs w:val="28"/>
              </w:rPr>
              <w:t>Content</w:t>
            </w:r>
          </w:p>
        </w:tc>
      </w:tr>
      <w:tr w:rsidR="00035E95" w:rsidRPr="00035E95" w:rsidTr="00035E95">
        <w:trPr>
          <w:trHeight w:val="1275"/>
        </w:trPr>
        <w:tc>
          <w:tcPr>
            <w:tcW w:w="1905" w:type="dxa"/>
            <w:tcBorders>
              <w:top w:val="nil"/>
              <w:left w:val="single" w:sz="8" w:space="0" w:color="auto"/>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Blogs </w:t>
            </w:r>
          </w:p>
        </w:tc>
        <w:tc>
          <w:tcPr>
            <w:tcW w:w="3420" w:type="dxa"/>
            <w:tcBorders>
              <w:top w:val="nil"/>
              <w:left w:val="nil"/>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Community managers / DMM/BU social/marketing will post blogs and blog entries based on specific topics.   Community members will not create blogs. Members can comment and share blogs. </w:t>
            </w:r>
          </w:p>
        </w:tc>
        <w:tc>
          <w:tcPr>
            <w:tcW w:w="1350" w:type="dxa"/>
            <w:tcBorders>
              <w:top w:val="nil"/>
              <w:left w:val="nil"/>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 xml:space="preserve">H </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w:t>
            </w:r>
          </w:p>
        </w:tc>
      </w:tr>
      <w:tr w:rsidR="00035E95" w:rsidRPr="00035E95" w:rsidTr="00035E95">
        <w:trPr>
          <w:trHeight w:val="1815"/>
        </w:trPr>
        <w:tc>
          <w:tcPr>
            <w:tcW w:w="1905" w:type="dxa"/>
            <w:tcBorders>
              <w:top w:val="nil"/>
              <w:left w:val="single" w:sz="8" w:space="0" w:color="auto"/>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Buying Guides </w:t>
            </w:r>
          </w:p>
        </w:tc>
        <w:tc>
          <w:tcPr>
            <w:tcW w:w="3420" w:type="dxa"/>
            <w:tcBorders>
              <w:top w:val="nil"/>
              <w:left w:val="nil"/>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Page that includes a step by step for how to choose a particular product or category items.</w:t>
            </w:r>
          </w:p>
        </w:tc>
        <w:tc>
          <w:tcPr>
            <w:tcW w:w="1350" w:type="dxa"/>
            <w:tcBorders>
              <w:top w:val="nil"/>
              <w:left w:val="nil"/>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 xml:space="preserve">H </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xml:space="preserve">Similar to a blog in </w:t>
            </w:r>
            <w:proofErr w:type="spellStart"/>
            <w:r w:rsidRPr="00035E95">
              <w:rPr>
                <w:color w:val="000000"/>
                <w:sz w:val="20"/>
                <w:szCs w:val="22"/>
              </w:rPr>
              <w:t>fuctionality</w:t>
            </w:r>
            <w:proofErr w:type="spellEnd"/>
            <w:r w:rsidRPr="00035E95">
              <w:rPr>
                <w:color w:val="000000"/>
                <w:sz w:val="20"/>
                <w:szCs w:val="22"/>
              </w:rPr>
              <w:t xml:space="preserve"> but in </w:t>
            </w:r>
            <w:proofErr w:type="spellStart"/>
            <w:proofErr w:type="gramStart"/>
            <w:r w:rsidRPr="00035E95">
              <w:rPr>
                <w:color w:val="000000"/>
                <w:sz w:val="20"/>
                <w:szCs w:val="22"/>
              </w:rPr>
              <w:t>it's</w:t>
            </w:r>
            <w:proofErr w:type="spellEnd"/>
            <w:proofErr w:type="gramEnd"/>
            <w:r w:rsidRPr="00035E95">
              <w:rPr>
                <w:color w:val="000000"/>
                <w:sz w:val="20"/>
                <w:szCs w:val="22"/>
              </w:rPr>
              <w:t xml:space="preserve"> own area - section in landing page. Layout and design needs to be different from a blog as well. </w:t>
            </w:r>
          </w:p>
        </w:tc>
      </w:tr>
      <w:tr w:rsidR="00035E95" w:rsidRPr="00035E95" w:rsidTr="00035E95">
        <w:trPr>
          <w:trHeight w:val="960"/>
        </w:trPr>
        <w:tc>
          <w:tcPr>
            <w:tcW w:w="1905" w:type="dxa"/>
            <w:tcBorders>
              <w:top w:val="nil"/>
              <w:left w:val="single" w:sz="8" w:space="0" w:color="auto"/>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Ad Units and Deals (Community &amp; Partner Businesses) </w:t>
            </w:r>
          </w:p>
        </w:tc>
        <w:tc>
          <w:tcPr>
            <w:tcW w:w="3420" w:type="dxa"/>
            <w:tcBorders>
              <w:top w:val="nil"/>
              <w:left w:val="nil"/>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Standard ad unit space that will display for all members. Future will allow outside vendors to place deals on site.</w:t>
            </w:r>
          </w:p>
        </w:tc>
        <w:tc>
          <w:tcPr>
            <w:tcW w:w="1350" w:type="dxa"/>
            <w:tcBorders>
              <w:top w:val="nil"/>
              <w:left w:val="nil"/>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H</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w:t>
            </w:r>
          </w:p>
        </w:tc>
      </w:tr>
      <w:tr w:rsidR="00035E95" w:rsidRPr="00035E95" w:rsidTr="00035E95">
        <w:trPr>
          <w:trHeight w:val="1590"/>
        </w:trPr>
        <w:tc>
          <w:tcPr>
            <w:tcW w:w="1905" w:type="dxa"/>
            <w:tcBorders>
              <w:top w:val="nil"/>
              <w:left w:val="single" w:sz="8" w:space="0" w:color="auto"/>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Live TV Channel/Video Hub</w:t>
            </w:r>
          </w:p>
        </w:tc>
        <w:tc>
          <w:tcPr>
            <w:tcW w:w="3420" w:type="dxa"/>
            <w:tcBorders>
              <w:top w:val="nil"/>
              <w:left w:val="nil"/>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Create a dedicated landing page that will host our Live TV channel streaming various events. Include live chat. Also provides </w:t>
            </w:r>
            <w:proofErr w:type="gramStart"/>
            <w:r w:rsidRPr="00035E95">
              <w:rPr>
                <w:color w:val="000000"/>
                <w:sz w:val="20"/>
              </w:rPr>
              <w:t>an archives</w:t>
            </w:r>
            <w:proofErr w:type="gramEnd"/>
            <w:r w:rsidRPr="00035E95">
              <w:rPr>
                <w:color w:val="000000"/>
                <w:sz w:val="20"/>
              </w:rPr>
              <w:t xml:space="preserve"> of previous shows/videos that is easily accessible for our members. </w:t>
            </w:r>
          </w:p>
        </w:tc>
        <w:tc>
          <w:tcPr>
            <w:tcW w:w="1350" w:type="dxa"/>
            <w:tcBorders>
              <w:top w:val="nil"/>
              <w:left w:val="nil"/>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M</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br/>
              <w:t xml:space="preserve">CMS built for it already - early phase can put as blog content, later can expand. </w:t>
            </w:r>
          </w:p>
        </w:tc>
      </w:tr>
      <w:tr w:rsidR="00035E95" w:rsidRPr="00035E95" w:rsidTr="00035E95">
        <w:trPr>
          <w:trHeight w:val="5370"/>
        </w:trPr>
        <w:tc>
          <w:tcPr>
            <w:tcW w:w="1905" w:type="dxa"/>
            <w:tcBorders>
              <w:top w:val="nil"/>
              <w:left w:val="single" w:sz="8" w:space="0" w:color="auto"/>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lastRenderedPageBreak/>
              <w:t>Interest Pages (</w:t>
            </w:r>
            <w:proofErr w:type="spellStart"/>
            <w:r w:rsidRPr="00035E95">
              <w:rPr>
                <w:color w:val="000000"/>
                <w:sz w:val="20"/>
              </w:rPr>
              <w:t>Cateogy</w:t>
            </w:r>
            <w:proofErr w:type="spellEnd"/>
            <w:r w:rsidRPr="00035E95">
              <w:rPr>
                <w:color w:val="000000"/>
                <w:sz w:val="20"/>
              </w:rPr>
              <w:t xml:space="preserve"> pages or Micro-Communities)</w:t>
            </w:r>
          </w:p>
        </w:tc>
        <w:tc>
          <w:tcPr>
            <w:tcW w:w="3420" w:type="dxa"/>
            <w:tcBorders>
              <w:top w:val="nil"/>
              <w:left w:val="nil"/>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This is a template-based functionality that will allow us </w:t>
            </w:r>
            <w:proofErr w:type="gramStart"/>
            <w:r w:rsidRPr="00035E95">
              <w:rPr>
                <w:color w:val="000000"/>
                <w:sz w:val="20"/>
              </w:rPr>
              <w:t>to</w:t>
            </w:r>
            <w:proofErr w:type="gramEnd"/>
            <w:r w:rsidRPr="00035E95">
              <w:rPr>
                <w:color w:val="000000"/>
                <w:sz w:val="20"/>
              </w:rPr>
              <w:t xml:space="preserve"> easily and quickly set-up categories within community that could also serve as "micro-communities" within the larger community focused on specific interests (example: DIY, Gardening, Fashion, etc.).  These pages should be set up by selecting from a list of available features (blog, Q&amp;A, polls, video, ads, etc.) through a plug &amp; play model and should creatively be </w:t>
            </w:r>
            <w:proofErr w:type="spellStart"/>
            <w:r w:rsidRPr="00035E95">
              <w:rPr>
                <w:color w:val="000000"/>
                <w:sz w:val="20"/>
              </w:rPr>
              <w:t>customizeable</w:t>
            </w:r>
            <w:proofErr w:type="spellEnd"/>
            <w:r w:rsidRPr="00035E95">
              <w:rPr>
                <w:color w:val="000000"/>
                <w:sz w:val="20"/>
              </w:rPr>
              <w:t xml:space="preserve">.  All interest pages will automatically have the functionality for members to "join" or follow the page.  All members who join an interest page will be flagged in a database and receive any promotional offerings from the interest page and also benefits to following the interest. Their pages will also appear in their profile and content from their interest pages will flow into their activity feeds. </w:t>
            </w:r>
          </w:p>
        </w:tc>
        <w:tc>
          <w:tcPr>
            <w:tcW w:w="1350" w:type="dxa"/>
            <w:tcBorders>
              <w:top w:val="nil"/>
              <w:left w:val="nil"/>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H</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FF0000"/>
                <w:sz w:val="20"/>
                <w:szCs w:val="22"/>
              </w:rPr>
            </w:pPr>
            <w:r w:rsidRPr="00035E95">
              <w:rPr>
                <w:color w:val="FF0000"/>
                <w:sz w:val="20"/>
                <w:szCs w:val="22"/>
              </w:rPr>
              <w:t xml:space="preserve">Both Public and Private (Invitation process for private) </w:t>
            </w:r>
          </w:p>
        </w:tc>
      </w:tr>
      <w:tr w:rsidR="00035E95" w:rsidRPr="00035E95" w:rsidTr="00035E95">
        <w:trPr>
          <w:trHeight w:val="1515"/>
        </w:trPr>
        <w:tc>
          <w:tcPr>
            <w:tcW w:w="1905" w:type="dxa"/>
            <w:tcBorders>
              <w:top w:val="nil"/>
              <w:left w:val="single" w:sz="8" w:space="0" w:color="auto"/>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Contextual Ads </w:t>
            </w:r>
          </w:p>
        </w:tc>
        <w:tc>
          <w:tcPr>
            <w:tcW w:w="3420" w:type="dxa"/>
            <w:tcBorders>
              <w:top w:val="nil"/>
              <w:left w:val="nil"/>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Site advertisements that are targeted toward the logged in community member.   </w:t>
            </w:r>
          </w:p>
        </w:tc>
        <w:tc>
          <w:tcPr>
            <w:tcW w:w="1350" w:type="dxa"/>
            <w:tcBorders>
              <w:top w:val="nil"/>
              <w:left w:val="nil"/>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 xml:space="preserve">L </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Personalization prerequisite</w:t>
            </w:r>
            <w:r w:rsidRPr="00035E95">
              <w:rPr>
                <w:color w:val="000000"/>
                <w:sz w:val="20"/>
                <w:szCs w:val="22"/>
              </w:rPr>
              <w:br/>
            </w:r>
            <w:r w:rsidRPr="00035E95">
              <w:rPr>
                <w:color w:val="000000"/>
                <w:sz w:val="20"/>
                <w:szCs w:val="22"/>
              </w:rPr>
              <w:br/>
            </w:r>
            <w:r w:rsidRPr="00035E95">
              <w:rPr>
                <w:color w:val="FF0000"/>
                <w:sz w:val="20"/>
                <w:szCs w:val="22"/>
              </w:rPr>
              <w:t>Will utilize third party ad-platform technology to enable.</w:t>
            </w:r>
          </w:p>
        </w:tc>
      </w:tr>
      <w:tr w:rsidR="00035E95" w:rsidRPr="00035E95" w:rsidTr="00035E95">
        <w:trPr>
          <w:trHeight w:val="1905"/>
        </w:trPr>
        <w:tc>
          <w:tcPr>
            <w:tcW w:w="1905" w:type="dxa"/>
            <w:tcBorders>
              <w:top w:val="nil"/>
              <w:left w:val="single" w:sz="8" w:space="0" w:color="auto"/>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Email Surveys </w:t>
            </w:r>
          </w:p>
        </w:tc>
        <w:tc>
          <w:tcPr>
            <w:tcW w:w="3420" w:type="dxa"/>
            <w:tcBorders>
              <w:top w:val="nil"/>
              <w:left w:val="nil"/>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Surveys will be emailed by outside system (</w:t>
            </w:r>
            <w:proofErr w:type="spellStart"/>
            <w:r w:rsidRPr="00035E95">
              <w:rPr>
                <w:color w:val="000000"/>
                <w:sz w:val="20"/>
              </w:rPr>
              <w:t>Qualtrics</w:t>
            </w:r>
            <w:proofErr w:type="spellEnd"/>
            <w:r w:rsidRPr="00035E95">
              <w:rPr>
                <w:color w:val="000000"/>
                <w:sz w:val="20"/>
              </w:rPr>
              <w:t>).   Community system will need to allow site administrators to download lists of members by profile attributes and download unique groups of members (ex:  download 5K members today, next week, need different 5K group of members.)</w:t>
            </w:r>
          </w:p>
        </w:tc>
        <w:tc>
          <w:tcPr>
            <w:tcW w:w="1350" w:type="dxa"/>
            <w:tcBorders>
              <w:top w:val="nil"/>
              <w:left w:val="nil"/>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 xml:space="preserve">L </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w:t>
            </w:r>
          </w:p>
        </w:tc>
      </w:tr>
      <w:tr w:rsidR="00035E95" w:rsidRPr="00035E95" w:rsidTr="00035E95">
        <w:trPr>
          <w:trHeight w:val="3915"/>
        </w:trPr>
        <w:tc>
          <w:tcPr>
            <w:tcW w:w="1905" w:type="dxa"/>
            <w:tcBorders>
              <w:top w:val="nil"/>
              <w:left w:val="single" w:sz="8" w:space="0" w:color="auto"/>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Store Pages </w:t>
            </w:r>
          </w:p>
        </w:tc>
        <w:tc>
          <w:tcPr>
            <w:tcW w:w="3420" w:type="dxa"/>
            <w:tcBorders>
              <w:top w:val="nil"/>
              <w:left w:val="nil"/>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Entity page that is maintained by the individual store. System auto locate </w:t>
            </w:r>
            <w:proofErr w:type="gramStart"/>
            <w:r w:rsidRPr="00035E95">
              <w:rPr>
                <w:color w:val="000000"/>
                <w:sz w:val="20"/>
              </w:rPr>
              <w:t>member’s</w:t>
            </w:r>
            <w:proofErr w:type="gramEnd"/>
            <w:r w:rsidRPr="00035E95">
              <w:rPr>
                <w:color w:val="000000"/>
                <w:sz w:val="20"/>
              </w:rPr>
              <w:t xml:space="preserve"> nearest stores and have the store info as part of their profile, members can always change their preferred store.   Stores will be able to post news, events, pictures, etc.   Community members will be able to follow stores and changes will show up in member’s feeds or email notifications. Community members will be able to post questions to individual stores. Notifications should go to store managers when posts are made to their page.</w:t>
            </w:r>
          </w:p>
        </w:tc>
        <w:tc>
          <w:tcPr>
            <w:tcW w:w="1350" w:type="dxa"/>
            <w:tcBorders>
              <w:top w:val="nil"/>
              <w:left w:val="nil"/>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H</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xml:space="preserve">Is the promo team doing this as part of local store ads - can we collaborate with their initiative to put our experience on top of it? </w:t>
            </w:r>
            <w:r w:rsidRPr="00035E95">
              <w:rPr>
                <w:color w:val="FF0000"/>
                <w:sz w:val="20"/>
                <w:szCs w:val="22"/>
              </w:rPr>
              <w:t xml:space="preserve">Need to follow up with Brian Hodge; want local store ad to be accessible on Store Pages. </w:t>
            </w:r>
            <w:r w:rsidRPr="00035E95">
              <w:rPr>
                <w:color w:val="FF0000"/>
                <w:sz w:val="20"/>
                <w:szCs w:val="22"/>
              </w:rPr>
              <w:br/>
            </w:r>
            <w:r w:rsidRPr="00035E95">
              <w:rPr>
                <w:color w:val="FF0000"/>
                <w:sz w:val="20"/>
                <w:szCs w:val="22"/>
              </w:rPr>
              <w:br/>
              <w:t xml:space="preserve">Eventually My Store </w:t>
            </w:r>
            <w:proofErr w:type="spellStart"/>
            <w:r w:rsidRPr="00035E95">
              <w:rPr>
                <w:color w:val="FF0000"/>
                <w:sz w:val="20"/>
                <w:szCs w:val="22"/>
              </w:rPr>
              <w:t>store</w:t>
            </w:r>
            <w:proofErr w:type="spellEnd"/>
            <w:r w:rsidRPr="00035E95">
              <w:rPr>
                <w:color w:val="FF0000"/>
                <w:sz w:val="20"/>
                <w:szCs w:val="22"/>
              </w:rPr>
              <w:t xml:space="preserve"> page should be a profile tab. </w:t>
            </w:r>
            <w:r w:rsidRPr="00035E95">
              <w:rPr>
                <w:color w:val="000000"/>
                <w:sz w:val="20"/>
                <w:szCs w:val="22"/>
              </w:rPr>
              <w:br/>
            </w:r>
            <w:r w:rsidRPr="00035E95">
              <w:rPr>
                <w:color w:val="000000"/>
                <w:sz w:val="20"/>
                <w:szCs w:val="22"/>
              </w:rPr>
              <w:br/>
            </w:r>
            <w:r w:rsidRPr="00035E95">
              <w:rPr>
                <w:color w:val="FF0000"/>
                <w:sz w:val="20"/>
                <w:szCs w:val="22"/>
              </w:rPr>
              <w:t>Collaborating with Delver</w:t>
            </w:r>
          </w:p>
        </w:tc>
      </w:tr>
      <w:tr w:rsidR="00035E95" w:rsidRPr="00035E95" w:rsidTr="00035E95">
        <w:trPr>
          <w:gridAfter w:val="3"/>
          <w:wAfter w:w="7848" w:type="dxa"/>
          <w:trHeight w:val="390"/>
        </w:trPr>
        <w:tc>
          <w:tcPr>
            <w:tcW w:w="1905" w:type="dxa"/>
            <w:tcBorders>
              <w:top w:val="single" w:sz="8" w:space="0" w:color="auto"/>
              <w:left w:val="single" w:sz="8" w:space="0" w:color="auto"/>
              <w:bottom w:val="single" w:sz="8" w:space="0" w:color="auto"/>
              <w:right w:val="single" w:sz="8" w:space="0" w:color="000000"/>
            </w:tcBorders>
            <w:shd w:val="clear" w:color="000000" w:fill="FFFFFF"/>
            <w:vAlign w:val="center"/>
            <w:hideMark/>
          </w:tcPr>
          <w:p w:rsidR="00035E95" w:rsidRPr="00035E95" w:rsidRDefault="00035E95" w:rsidP="00035E95">
            <w:pPr>
              <w:widowControl/>
              <w:adjustRightInd/>
              <w:spacing w:line="240" w:lineRule="auto"/>
              <w:jc w:val="center"/>
              <w:textAlignment w:val="auto"/>
              <w:rPr>
                <w:b/>
                <w:bCs/>
                <w:color w:val="000000"/>
                <w:sz w:val="20"/>
                <w:szCs w:val="28"/>
              </w:rPr>
            </w:pPr>
            <w:r w:rsidRPr="00035E95">
              <w:rPr>
                <w:b/>
                <w:bCs/>
                <w:color w:val="000000"/>
                <w:sz w:val="20"/>
                <w:szCs w:val="28"/>
              </w:rPr>
              <w:lastRenderedPageBreak/>
              <w:t>Discovery</w:t>
            </w:r>
          </w:p>
        </w:tc>
      </w:tr>
      <w:tr w:rsidR="00035E95" w:rsidRPr="00035E95" w:rsidTr="00035E95">
        <w:trPr>
          <w:trHeight w:val="1515"/>
        </w:trPr>
        <w:tc>
          <w:tcPr>
            <w:tcW w:w="1905" w:type="dxa"/>
            <w:tcBorders>
              <w:top w:val="nil"/>
              <w:left w:val="single" w:sz="8" w:space="0" w:color="auto"/>
              <w:bottom w:val="single" w:sz="8" w:space="0" w:color="auto"/>
              <w:right w:val="single" w:sz="8" w:space="0" w:color="auto"/>
            </w:tcBorders>
            <w:shd w:val="clear" w:color="000000" w:fill="B8CCE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Customized Experience (Dashboard) </w:t>
            </w:r>
          </w:p>
        </w:tc>
        <w:tc>
          <w:tcPr>
            <w:tcW w:w="3420" w:type="dxa"/>
            <w:tcBorders>
              <w:top w:val="nil"/>
              <w:left w:val="nil"/>
              <w:bottom w:val="single" w:sz="8" w:space="0" w:color="auto"/>
              <w:right w:val="single" w:sz="8" w:space="0" w:color="auto"/>
            </w:tcBorders>
            <w:shd w:val="clear" w:color="000000" w:fill="B8CCE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Ability for community member to customize the site experience.   This includes:  followers, notifications, feed layout.</w:t>
            </w:r>
          </w:p>
        </w:tc>
        <w:tc>
          <w:tcPr>
            <w:tcW w:w="1350" w:type="dxa"/>
            <w:tcBorders>
              <w:top w:val="nil"/>
              <w:left w:val="nil"/>
              <w:bottom w:val="single" w:sz="8" w:space="0" w:color="auto"/>
              <w:right w:val="single" w:sz="8" w:space="0" w:color="auto"/>
            </w:tcBorders>
            <w:shd w:val="clear" w:color="000000" w:fill="B8CCE4"/>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M</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FF0000"/>
                <w:sz w:val="20"/>
                <w:szCs w:val="22"/>
              </w:rPr>
              <w:t>This is Homepage (</w:t>
            </w:r>
            <w:proofErr w:type="spellStart"/>
            <w:r w:rsidRPr="00035E95">
              <w:rPr>
                <w:color w:val="FF0000"/>
                <w:sz w:val="20"/>
                <w:szCs w:val="22"/>
              </w:rPr>
              <w:t>iGoggle</w:t>
            </w:r>
            <w:proofErr w:type="spellEnd"/>
            <w:r w:rsidRPr="00035E95">
              <w:rPr>
                <w:color w:val="FF0000"/>
                <w:sz w:val="20"/>
                <w:szCs w:val="22"/>
              </w:rPr>
              <w:t xml:space="preserve">) </w:t>
            </w:r>
            <w:r w:rsidRPr="00035E95">
              <w:rPr>
                <w:color w:val="000000"/>
                <w:sz w:val="20"/>
                <w:szCs w:val="22"/>
              </w:rPr>
              <w:br/>
            </w:r>
            <w:r w:rsidRPr="00035E95">
              <w:rPr>
                <w:color w:val="000000"/>
                <w:sz w:val="20"/>
                <w:szCs w:val="22"/>
              </w:rPr>
              <w:br/>
              <w:t xml:space="preserve">Feed Layout might not be 1st priority, </w:t>
            </w:r>
            <w:proofErr w:type="spellStart"/>
            <w:r w:rsidRPr="00035E95">
              <w:rPr>
                <w:color w:val="000000"/>
                <w:sz w:val="20"/>
                <w:szCs w:val="22"/>
              </w:rPr>
              <w:t>usibility</w:t>
            </w:r>
            <w:proofErr w:type="spellEnd"/>
            <w:r w:rsidRPr="00035E95">
              <w:rPr>
                <w:color w:val="000000"/>
                <w:sz w:val="20"/>
                <w:szCs w:val="22"/>
              </w:rPr>
              <w:t xml:space="preserve"> testing will be necessary</w:t>
            </w:r>
          </w:p>
        </w:tc>
      </w:tr>
      <w:tr w:rsidR="00035E95" w:rsidRPr="00035E95" w:rsidTr="00035E95">
        <w:trPr>
          <w:trHeight w:val="1275"/>
        </w:trPr>
        <w:tc>
          <w:tcPr>
            <w:tcW w:w="1905" w:type="dxa"/>
            <w:tcBorders>
              <w:top w:val="nil"/>
              <w:left w:val="single" w:sz="8" w:space="0" w:color="auto"/>
              <w:bottom w:val="single" w:sz="8" w:space="0" w:color="auto"/>
              <w:right w:val="single" w:sz="8" w:space="0" w:color="auto"/>
            </w:tcBorders>
            <w:shd w:val="clear" w:color="000000" w:fill="B8CCE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SEO </w:t>
            </w:r>
          </w:p>
        </w:tc>
        <w:tc>
          <w:tcPr>
            <w:tcW w:w="3420" w:type="dxa"/>
            <w:tcBorders>
              <w:top w:val="nil"/>
              <w:left w:val="nil"/>
              <w:bottom w:val="single" w:sz="8" w:space="0" w:color="auto"/>
              <w:right w:val="single" w:sz="8" w:space="0" w:color="auto"/>
            </w:tcBorders>
            <w:shd w:val="clear" w:color="000000" w:fill="B8CCE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Ability to add SEO tags to content types to enhance natural search.   System will automatically add tags to content items and community managers will be able to manually add / edit SEO tags.</w:t>
            </w:r>
          </w:p>
        </w:tc>
        <w:tc>
          <w:tcPr>
            <w:tcW w:w="1350" w:type="dxa"/>
            <w:tcBorders>
              <w:top w:val="nil"/>
              <w:left w:val="nil"/>
              <w:bottom w:val="single" w:sz="8" w:space="0" w:color="auto"/>
              <w:right w:val="single" w:sz="8" w:space="0" w:color="auto"/>
            </w:tcBorders>
            <w:shd w:val="clear" w:color="000000" w:fill="B8CCE4"/>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 xml:space="preserve">H </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xml:space="preserve">Part discovery </w:t>
            </w:r>
            <w:r w:rsidRPr="00035E95">
              <w:rPr>
                <w:color w:val="000000"/>
                <w:sz w:val="20"/>
                <w:szCs w:val="22"/>
              </w:rPr>
              <w:br/>
              <w:t xml:space="preserve">Part Admin </w:t>
            </w:r>
          </w:p>
        </w:tc>
      </w:tr>
      <w:tr w:rsidR="00035E95" w:rsidRPr="00035E95" w:rsidTr="00035E95">
        <w:trPr>
          <w:trHeight w:val="1815"/>
        </w:trPr>
        <w:tc>
          <w:tcPr>
            <w:tcW w:w="1905" w:type="dxa"/>
            <w:tcBorders>
              <w:top w:val="nil"/>
              <w:left w:val="single" w:sz="8" w:space="0" w:color="auto"/>
              <w:bottom w:val="single" w:sz="8" w:space="0" w:color="auto"/>
              <w:right w:val="single" w:sz="8" w:space="0" w:color="auto"/>
            </w:tcBorders>
            <w:shd w:val="clear" w:color="000000" w:fill="B8CCE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Notification Emails </w:t>
            </w:r>
          </w:p>
        </w:tc>
        <w:tc>
          <w:tcPr>
            <w:tcW w:w="3420" w:type="dxa"/>
            <w:tcBorders>
              <w:top w:val="nil"/>
              <w:left w:val="nil"/>
              <w:bottom w:val="single" w:sz="8" w:space="0" w:color="auto"/>
              <w:right w:val="single" w:sz="8" w:space="0" w:color="auto"/>
            </w:tcBorders>
            <w:shd w:val="clear" w:color="000000" w:fill="B8CCE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Emails sent from the system, triggered on certain actions (new followers, updates from the interest clubs, Q&amp;A , new answers, events invite from the clubs)</w:t>
            </w:r>
          </w:p>
        </w:tc>
        <w:tc>
          <w:tcPr>
            <w:tcW w:w="1350" w:type="dxa"/>
            <w:tcBorders>
              <w:top w:val="nil"/>
              <w:left w:val="nil"/>
              <w:bottom w:val="single" w:sz="8" w:space="0" w:color="auto"/>
              <w:right w:val="single" w:sz="8" w:space="0" w:color="auto"/>
            </w:tcBorders>
            <w:shd w:val="clear" w:color="000000" w:fill="B8CCE4"/>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 xml:space="preserve">H </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xml:space="preserve">Trigger point is following </w:t>
            </w:r>
            <w:r w:rsidRPr="00035E95">
              <w:rPr>
                <w:color w:val="FF0000"/>
                <w:sz w:val="20"/>
                <w:szCs w:val="22"/>
              </w:rPr>
              <w:br/>
            </w:r>
            <w:r w:rsidRPr="00035E95">
              <w:rPr>
                <w:color w:val="FF0000"/>
                <w:sz w:val="20"/>
                <w:szCs w:val="22"/>
              </w:rPr>
              <w:br/>
              <w:t xml:space="preserve">Need to connect with Legal and have preference settings (Weekly recap, vs. daily </w:t>
            </w:r>
            <w:proofErr w:type="spellStart"/>
            <w:r w:rsidRPr="00035E95">
              <w:rPr>
                <w:color w:val="FF0000"/>
                <w:sz w:val="20"/>
                <w:szCs w:val="22"/>
              </w:rPr>
              <w:t>vs</w:t>
            </w:r>
            <w:proofErr w:type="spellEnd"/>
            <w:r w:rsidRPr="00035E95">
              <w:rPr>
                <w:color w:val="FF0000"/>
                <w:sz w:val="20"/>
                <w:szCs w:val="22"/>
              </w:rPr>
              <w:t xml:space="preserve"> instant) </w:t>
            </w:r>
          </w:p>
        </w:tc>
      </w:tr>
      <w:tr w:rsidR="00035E95" w:rsidRPr="00035E95" w:rsidTr="00035E95">
        <w:trPr>
          <w:trHeight w:val="2115"/>
        </w:trPr>
        <w:tc>
          <w:tcPr>
            <w:tcW w:w="1905" w:type="dxa"/>
            <w:tcBorders>
              <w:top w:val="nil"/>
              <w:left w:val="single" w:sz="8" w:space="0" w:color="auto"/>
              <w:bottom w:val="single" w:sz="8" w:space="0" w:color="auto"/>
              <w:right w:val="single" w:sz="8" w:space="0" w:color="auto"/>
            </w:tcBorders>
            <w:shd w:val="clear" w:color="000000" w:fill="B8CCE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Search</w:t>
            </w:r>
          </w:p>
        </w:tc>
        <w:tc>
          <w:tcPr>
            <w:tcW w:w="3420" w:type="dxa"/>
            <w:tcBorders>
              <w:top w:val="nil"/>
              <w:left w:val="nil"/>
              <w:bottom w:val="single" w:sz="8" w:space="0" w:color="auto"/>
              <w:right w:val="single" w:sz="8" w:space="0" w:color="auto"/>
            </w:tcBorders>
            <w:shd w:val="clear" w:color="000000" w:fill="B8CCE4"/>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Ability to search site content (QA / blogs / ideas) for specific search terms</w:t>
            </w:r>
          </w:p>
        </w:tc>
        <w:tc>
          <w:tcPr>
            <w:tcW w:w="1350" w:type="dxa"/>
            <w:tcBorders>
              <w:top w:val="nil"/>
              <w:left w:val="nil"/>
              <w:bottom w:val="single" w:sz="8" w:space="0" w:color="auto"/>
              <w:right w:val="single" w:sz="8" w:space="0" w:color="auto"/>
            </w:tcBorders>
            <w:shd w:val="clear" w:color="000000" w:fill="B8CCE4"/>
            <w:hideMark/>
          </w:tcPr>
          <w:p w:rsidR="00035E95" w:rsidRPr="00035E95" w:rsidRDefault="00035E95" w:rsidP="00035E95">
            <w:pPr>
              <w:widowControl/>
              <w:adjustRightInd/>
              <w:spacing w:line="240" w:lineRule="auto"/>
              <w:jc w:val="center"/>
              <w:textAlignment w:val="auto"/>
              <w:rPr>
                <w:color w:val="000000"/>
                <w:sz w:val="20"/>
                <w:szCs w:val="22"/>
              </w:rPr>
            </w:pPr>
            <w:r w:rsidRPr="00035E95">
              <w:rPr>
                <w:color w:val="000000"/>
                <w:sz w:val="20"/>
                <w:szCs w:val="22"/>
              </w:rPr>
              <w:t>NEW</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xml:space="preserve">Jumpstarted from new core capability for search (global search as core site but need to bubble up community content first rather than product content) Need connect with Levi. </w:t>
            </w:r>
          </w:p>
        </w:tc>
      </w:tr>
      <w:tr w:rsidR="00035E95" w:rsidRPr="00035E95" w:rsidTr="00035E95">
        <w:trPr>
          <w:trHeight w:val="2820"/>
        </w:trPr>
        <w:tc>
          <w:tcPr>
            <w:tcW w:w="1905" w:type="dxa"/>
            <w:tcBorders>
              <w:top w:val="nil"/>
              <w:left w:val="single" w:sz="8" w:space="0" w:color="auto"/>
              <w:bottom w:val="nil"/>
              <w:right w:val="single" w:sz="8" w:space="0" w:color="auto"/>
            </w:tcBorders>
            <w:shd w:val="clear" w:color="000000" w:fill="B8CCE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Happening Now / Activity Feed</w:t>
            </w:r>
          </w:p>
        </w:tc>
        <w:tc>
          <w:tcPr>
            <w:tcW w:w="3420" w:type="dxa"/>
            <w:tcBorders>
              <w:top w:val="nil"/>
              <w:left w:val="nil"/>
              <w:bottom w:val="nil"/>
              <w:right w:val="single" w:sz="8" w:space="0" w:color="auto"/>
            </w:tcBorders>
            <w:shd w:val="clear" w:color="000000" w:fill="B8CCE4"/>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xml:space="preserve">Users (and other entities </w:t>
            </w:r>
            <w:proofErr w:type="spellStart"/>
            <w:r w:rsidRPr="00035E95">
              <w:rPr>
                <w:color w:val="000000"/>
                <w:sz w:val="20"/>
                <w:szCs w:val="22"/>
              </w:rPr>
              <w:t>e.g</w:t>
            </w:r>
            <w:proofErr w:type="gramStart"/>
            <w:r w:rsidRPr="00035E95">
              <w:rPr>
                <w:color w:val="000000"/>
                <w:sz w:val="20"/>
                <w:szCs w:val="22"/>
              </w:rPr>
              <w:t>,stores</w:t>
            </w:r>
            <w:proofErr w:type="spellEnd"/>
            <w:proofErr w:type="gramEnd"/>
            <w:r w:rsidRPr="00035E95">
              <w:rPr>
                <w:color w:val="000000"/>
                <w:sz w:val="20"/>
                <w:szCs w:val="22"/>
              </w:rPr>
              <w:t>, clubs) can share a summary of each action they take in the community with their Followers. On the home page users see an aggregated, real-time activity stream from users and entities that they follow. For non-members/website visitors, the happening now includes updates from store pages, blogs, and clubs. If they are a new visitor, they will see an aggregate of all recent posts made throughout the site as well as from our social networks (FB, Twitter)</w:t>
            </w:r>
          </w:p>
        </w:tc>
        <w:tc>
          <w:tcPr>
            <w:tcW w:w="1350" w:type="dxa"/>
            <w:tcBorders>
              <w:top w:val="nil"/>
              <w:left w:val="nil"/>
              <w:bottom w:val="nil"/>
              <w:right w:val="single" w:sz="8" w:space="0" w:color="auto"/>
            </w:tcBorders>
            <w:shd w:val="clear" w:color="000000" w:fill="B8CCE4"/>
            <w:hideMark/>
          </w:tcPr>
          <w:p w:rsidR="00035E95" w:rsidRPr="00035E95" w:rsidRDefault="00035E95" w:rsidP="00035E95">
            <w:pPr>
              <w:widowControl/>
              <w:adjustRightInd/>
              <w:spacing w:line="240" w:lineRule="auto"/>
              <w:jc w:val="center"/>
              <w:textAlignment w:val="auto"/>
              <w:rPr>
                <w:color w:val="000000"/>
                <w:sz w:val="20"/>
                <w:szCs w:val="22"/>
              </w:rPr>
            </w:pPr>
            <w:r w:rsidRPr="00035E95">
              <w:rPr>
                <w:color w:val="000000"/>
                <w:sz w:val="20"/>
                <w:szCs w:val="22"/>
              </w:rPr>
              <w:t>H</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w:t>
            </w:r>
          </w:p>
        </w:tc>
      </w:tr>
      <w:tr w:rsidR="00035E95" w:rsidRPr="00035E95" w:rsidTr="00035E95">
        <w:trPr>
          <w:trHeight w:val="2820"/>
        </w:trPr>
        <w:tc>
          <w:tcPr>
            <w:tcW w:w="1905" w:type="dxa"/>
            <w:tcBorders>
              <w:top w:val="single" w:sz="8" w:space="0" w:color="auto"/>
              <w:left w:val="single" w:sz="8" w:space="0" w:color="auto"/>
              <w:bottom w:val="single" w:sz="8" w:space="0" w:color="auto"/>
              <w:right w:val="single" w:sz="8" w:space="0" w:color="auto"/>
            </w:tcBorders>
            <w:shd w:val="clear" w:color="000000" w:fill="B8CCE4"/>
            <w:hideMark/>
          </w:tcPr>
          <w:p w:rsidR="00035E95" w:rsidRPr="00035E95" w:rsidRDefault="00035E95" w:rsidP="00035E95">
            <w:pPr>
              <w:widowControl/>
              <w:adjustRightInd/>
              <w:spacing w:line="240" w:lineRule="auto"/>
              <w:jc w:val="left"/>
              <w:textAlignment w:val="auto"/>
              <w:rPr>
                <w:b/>
                <w:bCs/>
                <w:color w:val="000000"/>
                <w:sz w:val="20"/>
              </w:rPr>
            </w:pPr>
            <w:r w:rsidRPr="00035E95">
              <w:rPr>
                <w:b/>
                <w:bCs/>
                <w:color w:val="000000"/>
                <w:sz w:val="20"/>
              </w:rPr>
              <w:lastRenderedPageBreak/>
              <w:t>Activity Feed for Social Media Sites *NEW*</w:t>
            </w:r>
          </w:p>
        </w:tc>
        <w:tc>
          <w:tcPr>
            <w:tcW w:w="3420" w:type="dxa"/>
            <w:tcBorders>
              <w:top w:val="single" w:sz="8" w:space="0" w:color="auto"/>
              <w:left w:val="nil"/>
              <w:bottom w:val="single" w:sz="8" w:space="0" w:color="auto"/>
              <w:right w:val="single" w:sz="8" w:space="0" w:color="auto"/>
            </w:tcBorders>
            <w:shd w:val="clear" w:color="000000" w:fill="B8CCE4"/>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xml:space="preserve">real time activity stream from Twitter and </w:t>
            </w:r>
            <w:proofErr w:type="spellStart"/>
            <w:r w:rsidRPr="00035E95">
              <w:rPr>
                <w:color w:val="000000"/>
                <w:sz w:val="20"/>
                <w:szCs w:val="22"/>
              </w:rPr>
              <w:t>Facebook</w:t>
            </w:r>
            <w:proofErr w:type="spellEnd"/>
          </w:p>
        </w:tc>
        <w:tc>
          <w:tcPr>
            <w:tcW w:w="1350" w:type="dxa"/>
            <w:tcBorders>
              <w:top w:val="single" w:sz="8" w:space="0" w:color="auto"/>
              <w:left w:val="nil"/>
              <w:bottom w:val="single" w:sz="8" w:space="0" w:color="auto"/>
              <w:right w:val="single" w:sz="8" w:space="0" w:color="auto"/>
            </w:tcBorders>
            <w:shd w:val="clear" w:color="000000" w:fill="B8CCE4"/>
            <w:hideMark/>
          </w:tcPr>
          <w:p w:rsidR="00035E95" w:rsidRPr="00035E95" w:rsidRDefault="00035E95" w:rsidP="00035E95">
            <w:pPr>
              <w:widowControl/>
              <w:adjustRightInd/>
              <w:spacing w:line="240" w:lineRule="auto"/>
              <w:jc w:val="center"/>
              <w:textAlignment w:val="auto"/>
              <w:rPr>
                <w:color w:val="000000"/>
                <w:sz w:val="20"/>
                <w:szCs w:val="22"/>
              </w:rPr>
            </w:pPr>
            <w:r w:rsidRPr="00035E95">
              <w:rPr>
                <w:color w:val="000000"/>
                <w:sz w:val="20"/>
                <w:szCs w:val="22"/>
              </w:rPr>
              <w:t>H</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w:t>
            </w:r>
          </w:p>
        </w:tc>
      </w:tr>
      <w:tr w:rsidR="00035E95" w:rsidRPr="00035E95" w:rsidTr="00035E95">
        <w:trPr>
          <w:gridAfter w:val="3"/>
          <w:wAfter w:w="7848" w:type="dxa"/>
          <w:trHeight w:val="390"/>
        </w:trPr>
        <w:tc>
          <w:tcPr>
            <w:tcW w:w="1905" w:type="dxa"/>
            <w:tcBorders>
              <w:top w:val="single" w:sz="8" w:space="0" w:color="auto"/>
              <w:left w:val="single" w:sz="8" w:space="0" w:color="auto"/>
              <w:bottom w:val="single" w:sz="8" w:space="0" w:color="auto"/>
              <w:right w:val="single" w:sz="8" w:space="0" w:color="000000"/>
            </w:tcBorders>
            <w:shd w:val="clear" w:color="auto" w:fill="auto"/>
            <w:hideMark/>
          </w:tcPr>
          <w:p w:rsidR="00035E95" w:rsidRPr="00035E95" w:rsidRDefault="00035E95" w:rsidP="00035E95">
            <w:pPr>
              <w:widowControl/>
              <w:adjustRightInd/>
              <w:spacing w:line="240" w:lineRule="auto"/>
              <w:jc w:val="center"/>
              <w:textAlignment w:val="auto"/>
              <w:rPr>
                <w:b/>
                <w:bCs/>
                <w:color w:val="000000"/>
                <w:sz w:val="20"/>
                <w:szCs w:val="28"/>
              </w:rPr>
            </w:pPr>
            <w:r w:rsidRPr="00035E95">
              <w:rPr>
                <w:b/>
                <w:bCs/>
                <w:color w:val="000000"/>
                <w:sz w:val="20"/>
                <w:szCs w:val="28"/>
              </w:rPr>
              <w:t>Other</w:t>
            </w:r>
          </w:p>
        </w:tc>
      </w:tr>
      <w:tr w:rsidR="00035E95" w:rsidRPr="00035E95" w:rsidTr="00035E95">
        <w:trPr>
          <w:trHeight w:val="1200"/>
        </w:trPr>
        <w:tc>
          <w:tcPr>
            <w:tcW w:w="1905" w:type="dxa"/>
            <w:vMerge w:val="restart"/>
            <w:tcBorders>
              <w:top w:val="nil"/>
              <w:left w:val="single" w:sz="8" w:space="0" w:color="auto"/>
              <w:bottom w:val="single" w:sz="8" w:space="0" w:color="000000"/>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Admin Tool / Reporting</w:t>
            </w: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Functions include:</w:t>
            </w:r>
          </w:p>
        </w:tc>
        <w:tc>
          <w:tcPr>
            <w:tcW w:w="1350" w:type="dxa"/>
            <w:vMerge w:val="restart"/>
            <w:tcBorders>
              <w:top w:val="nil"/>
              <w:left w:val="single" w:sz="8" w:space="0" w:color="auto"/>
              <w:bottom w:val="single" w:sz="8" w:space="0" w:color="000000"/>
              <w:right w:val="single" w:sz="8" w:space="0" w:color="auto"/>
            </w:tcBorders>
            <w:shd w:val="clear" w:color="auto" w:fill="auto"/>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H</w:t>
            </w:r>
          </w:p>
        </w:tc>
        <w:tc>
          <w:tcPr>
            <w:tcW w:w="3078" w:type="dxa"/>
            <w:vMerge w:val="restart"/>
            <w:tcBorders>
              <w:top w:val="nil"/>
              <w:left w:val="single" w:sz="8" w:space="0" w:color="auto"/>
              <w:bottom w:val="single" w:sz="8" w:space="0" w:color="000000"/>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xml:space="preserve">PDF will be very difficult - unless from Google Analytics or </w:t>
            </w:r>
            <w:proofErr w:type="spellStart"/>
            <w:r w:rsidRPr="00035E95">
              <w:rPr>
                <w:color w:val="000000"/>
                <w:sz w:val="20"/>
                <w:szCs w:val="22"/>
              </w:rPr>
              <w:t>Omniture</w:t>
            </w:r>
            <w:proofErr w:type="spellEnd"/>
            <w:r w:rsidRPr="00035E95">
              <w:rPr>
                <w:color w:val="000000"/>
                <w:sz w:val="20"/>
                <w:szCs w:val="22"/>
              </w:rPr>
              <w:br/>
              <w:t>Need to look into additional reporting tools</w:t>
            </w: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rFonts w:ascii="Symbol" w:hAnsi="Symbol"/>
                <w:color w:val="000000"/>
                <w:sz w:val="20"/>
              </w:rPr>
            </w:pPr>
            <w:r w:rsidRPr="00035E95">
              <w:rPr>
                <w:rFonts w:ascii="Symbol" w:hAnsi="Symbol"/>
                <w:color w:val="000000"/>
                <w:sz w:val="20"/>
              </w:rPr>
              <w:t></w:t>
            </w:r>
            <w:r w:rsidRPr="00035E95">
              <w:rPr>
                <w:rFonts w:ascii="Times New Roman" w:hAnsi="Times New Roman"/>
                <w:color w:val="000000"/>
                <w:sz w:val="20"/>
                <w:szCs w:val="14"/>
              </w:rPr>
              <w:t xml:space="preserve">         </w:t>
            </w:r>
            <w:r w:rsidRPr="00035E95">
              <w:rPr>
                <w:color w:val="000000"/>
                <w:sz w:val="20"/>
              </w:rPr>
              <w:t>Moderation (Q&amp;A)</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rFonts w:ascii="Symbol" w:hAnsi="Symbol"/>
                <w:color w:val="000000"/>
                <w:sz w:val="20"/>
              </w:rPr>
            </w:pPr>
            <w:r w:rsidRPr="00035E95">
              <w:rPr>
                <w:rFonts w:ascii="Symbol" w:hAnsi="Symbol"/>
                <w:color w:val="000000"/>
                <w:sz w:val="20"/>
              </w:rPr>
              <w:t></w:t>
            </w:r>
            <w:r w:rsidRPr="00035E95">
              <w:rPr>
                <w:rFonts w:ascii="Times New Roman" w:hAnsi="Times New Roman"/>
                <w:color w:val="000000"/>
                <w:sz w:val="20"/>
                <w:szCs w:val="14"/>
              </w:rPr>
              <w:t xml:space="preserve">         </w:t>
            </w:r>
            <w:r w:rsidRPr="00035E95">
              <w:rPr>
                <w:color w:val="000000"/>
                <w:sz w:val="20"/>
              </w:rPr>
              <w:t>Blog Write/Publish</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rFonts w:ascii="Symbol" w:hAnsi="Symbol"/>
                <w:color w:val="000000"/>
                <w:sz w:val="20"/>
              </w:rPr>
            </w:pPr>
            <w:r w:rsidRPr="00035E95">
              <w:rPr>
                <w:rFonts w:ascii="Symbol" w:hAnsi="Symbol"/>
                <w:color w:val="000000"/>
                <w:sz w:val="20"/>
              </w:rPr>
              <w:t></w:t>
            </w:r>
            <w:r w:rsidRPr="00035E95">
              <w:rPr>
                <w:rFonts w:ascii="Times New Roman" w:hAnsi="Times New Roman"/>
                <w:color w:val="000000"/>
                <w:sz w:val="20"/>
                <w:szCs w:val="14"/>
              </w:rPr>
              <w:t xml:space="preserve">         </w:t>
            </w:r>
            <w:r w:rsidRPr="00035E95">
              <w:rPr>
                <w:color w:val="000000"/>
                <w:sz w:val="20"/>
              </w:rPr>
              <w:t>Ad Network</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rFonts w:ascii="Symbol" w:hAnsi="Symbol"/>
                <w:color w:val="000000"/>
                <w:sz w:val="20"/>
              </w:rPr>
            </w:pPr>
            <w:r w:rsidRPr="00035E95">
              <w:rPr>
                <w:rFonts w:ascii="Symbol" w:hAnsi="Symbol"/>
                <w:color w:val="000000"/>
                <w:sz w:val="20"/>
              </w:rPr>
              <w:t></w:t>
            </w:r>
            <w:r w:rsidRPr="00035E95">
              <w:rPr>
                <w:rFonts w:ascii="Times New Roman" w:hAnsi="Times New Roman"/>
                <w:color w:val="000000"/>
                <w:sz w:val="20"/>
                <w:szCs w:val="14"/>
              </w:rPr>
              <w:t xml:space="preserve">         </w:t>
            </w:r>
            <w:r w:rsidRPr="00035E95">
              <w:rPr>
                <w:color w:val="000000"/>
                <w:sz w:val="20"/>
              </w:rPr>
              <w:t>Deals Publish</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rFonts w:ascii="Symbol" w:hAnsi="Symbol"/>
                <w:color w:val="000000"/>
                <w:sz w:val="20"/>
              </w:rPr>
            </w:pPr>
            <w:r w:rsidRPr="00035E95">
              <w:rPr>
                <w:rFonts w:ascii="Symbol" w:hAnsi="Symbol"/>
                <w:color w:val="000000"/>
                <w:sz w:val="20"/>
              </w:rPr>
              <w:t></w:t>
            </w:r>
            <w:r w:rsidRPr="00035E95">
              <w:rPr>
                <w:rFonts w:ascii="Times New Roman" w:hAnsi="Times New Roman"/>
                <w:color w:val="000000"/>
                <w:sz w:val="20"/>
                <w:szCs w:val="14"/>
              </w:rPr>
              <w:t xml:space="preserve">         </w:t>
            </w:r>
            <w:r w:rsidRPr="00035E95">
              <w:rPr>
                <w:color w:val="000000"/>
                <w:sz w:val="20"/>
              </w:rPr>
              <w:t>List Pulls</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rFonts w:ascii="Symbol" w:hAnsi="Symbol"/>
                <w:color w:val="000000"/>
                <w:sz w:val="20"/>
              </w:rPr>
            </w:pPr>
            <w:r w:rsidRPr="00035E95">
              <w:rPr>
                <w:rFonts w:ascii="Symbol" w:hAnsi="Symbol"/>
                <w:color w:val="000000"/>
                <w:sz w:val="20"/>
              </w:rPr>
              <w:t></w:t>
            </w:r>
            <w:r w:rsidRPr="00035E95">
              <w:rPr>
                <w:rFonts w:ascii="Times New Roman" w:hAnsi="Times New Roman"/>
                <w:color w:val="000000"/>
                <w:sz w:val="20"/>
                <w:szCs w:val="14"/>
              </w:rPr>
              <w:t xml:space="preserve">         </w:t>
            </w:r>
            <w:r w:rsidRPr="00035E95">
              <w:rPr>
                <w:color w:val="000000"/>
                <w:sz w:val="20"/>
              </w:rPr>
              <w:t>User Info</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rFonts w:ascii="Symbol" w:hAnsi="Symbol"/>
                <w:color w:val="000000"/>
                <w:sz w:val="20"/>
              </w:rPr>
            </w:pPr>
            <w:r w:rsidRPr="00035E95">
              <w:rPr>
                <w:rFonts w:ascii="Symbol" w:hAnsi="Symbol"/>
                <w:color w:val="000000"/>
                <w:sz w:val="20"/>
              </w:rPr>
              <w:t></w:t>
            </w:r>
            <w:r w:rsidRPr="00035E95">
              <w:rPr>
                <w:rFonts w:ascii="Times New Roman" w:hAnsi="Times New Roman"/>
                <w:color w:val="000000"/>
                <w:sz w:val="20"/>
                <w:szCs w:val="14"/>
              </w:rPr>
              <w:t xml:space="preserve">         </w:t>
            </w:r>
            <w:r w:rsidRPr="00035E95">
              <w:rPr>
                <w:color w:val="000000"/>
                <w:sz w:val="20"/>
              </w:rPr>
              <w:t>Analytics/Reports/Alerts</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rFonts w:ascii="Symbol" w:hAnsi="Symbol"/>
                <w:color w:val="000000"/>
                <w:sz w:val="20"/>
              </w:rPr>
            </w:pPr>
            <w:r w:rsidRPr="00035E95">
              <w:rPr>
                <w:rFonts w:ascii="Symbol" w:hAnsi="Symbol"/>
                <w:color w:val="000000"/>
                <w:sz w:val="20"/>
              </w:rPr>
              <w:t></w:t>
            </w:r>
            <w:r w:rsidRPr="00035E95">
              <w:rPr>
                <w:rFonts w:ascii="Times New Roman" w:hAnsi="Times New Roman"/>
                <w:color w:val="000000"/>
                <w:sz w:val="20"/>
                <w:szCs w:val="14"/>
              </w:rPr>
              <w:t xml:space="preserve">         </w:t>
            </w:r>
            <w:r w:rsidRPr="00035E95">
              <w:rPr>
                <w:color w:val="000000"/>
                <w:sz w:val="20"/>
              </w:rPr>
              <w:t>Create /Manage Clubs</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630"/>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Admin systems includes community control tool and BU content management tool:</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-Community control tool</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94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  1. Membership management: create, delete, find, edit, update, grant features, edit badges/membership status</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94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 2. Content management: Q&amp;A, blogs content update, ideas, co-creation</w:t>
            </w:r>
            <w:proofErr w:type="gramStart"/>
            <w:r w:rsidRPr="00035E95">
              <w:rPr>
                <w:color w:val="000000"/>
                <w:sz w:val="20"/>
              </w:rPr>
              <w:t>,  user</w:t>
            </w:r>
            <w:proofErr w:type="gramEnd"/>
            <w:r w:rsidRPr="00035E95">
              <w:rPr>
                <w:color w:val="000000"/>
                <w:sz w:val="20"/>
              </w:rPr>
              <w:t xml:space="preserve">-flagged </w:t>
            </w:r>
            <w:proofErr w:type="spellStart"/>
            <w:r w:rsidRPr="00035E95">
              <w:rPr>
                <w:color w:val="000000"/>
                <w:sz w:val="20"/>
              </w:rPr>
              <w:t>inappropriates</w:t>
            </w:r>
            <w:proofErr w:type="spellEnd"/>
            <w:r w:rsidRPr="00035E95">
              <w:rPr>
                <w:color w:val="000000"/>
                <w:sz w:val="20"/>
              </w:rPr>
              <w:t xml:space="preserve">, images, video, profanity, approves, delete, edit. </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630"/>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 3. Ad network: post SHC ads (outside of contextual – Image management)</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94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 4. Clubs, interests, topics management: create, update, </w:t>
            </w:r>
            <w:proofErr w:type="gramStart"/>
            <w:r w:rsidRPr="00035E95">
              <w:rPr>
                <w:color w:val="000000"/>
                <w:sz w:val="20"/>
              </w:rPr>
              <w:t>edit</w:t>
            </w:r>
            <w:proofErr w:type="gramEnd"/>
            <w:r w:rsidRPr="00035E95">
              <w:rPr>
                <w:color w:val="000000"/>
                <w:sz w:val="20"/>
              </w:rPr>
              <w:t xml:space="preserve"> new clubs, topics, interests and map to different BU ambassadors.</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630"/>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 5. Analytics/reports tool: ad hoc reports/dashboards on KPI. </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-BU Content management tool</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630"/>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 1. Clubs management: assigned club content update, edit, delete</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960"/>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 2. Q&amp;A: interest, topics, questions with the followers, open access to create, edit, delete, update content, ad reports on </w:t>
            </w:r>
            <w:proofErr w:type="gramStart"/>
            <w:r w:rsidRPr="00035E95">
              <w:rPr>
                <w:color w:val="000000"/>
                <w:sz w:val="20"/>
              </w:rPr>
              <w:t>followers</w:t>
            </w:r>
            <w:proofErr w:type="gramEnd"/>
            <w:r w:rsidRPr="00035E95">
              <w:rPr>
                <w:color w:val="000000"/>
                <w:sz w:val="20"/>
              </w:rPr>
              <w:t xml:space="preserve"> user info.</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15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 3. Blogs: access to upload, edit, delete blogs.</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val="restart"/>
            <w:tcBorders>
              <w:top w:val="nil"/>
              <w:left w:val="single" w:sz="8" w:space="0" w:color="auto"/>
              <w:bottom w:val="single" w:sz="8" w:space="0" w:color="000000"/>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w:t>
            </w:r>
          </w:p>
        </w:tc>
      </w:tr>
      <w:tr w:rsidR="00035E95" w:rsidRPr="00035E95" w:rsidTr="00035E95">
        <w:trPr>
          <w:trHeight w:val="630"/>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 4. Analytics: generate </w:t>
            </w:r>
            <w:proofErr w:type="spellStart"/>
            <w:r w:rsidRPr="00035E95">
              <w:rPr>
                <w:color w:val="000000"/>
                <w:sz w:val="20"/>
              </w:rPr>
              <w:t>adhoc</w:t>
            </w:r>
            <w:proofErr w:type="spellEnd"/>
            <w:r w:rsidRPr="00035E95">
              <w:rPr>
                <w:color w:val="000000"/>
                <w:sz w:val="20"/>
              </w:rPr>
              <w:t xml:space="preserve"> reports on top issues from Q&amp;A in related BU areas. </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-Store Pages management tool</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1.</w:t>
            </w:r>
            <w:r w:rsidRPr="00035E95">
              <w:rPr>
                <w:rFonts w:ascii="Times New Roman" w:hAnsi="Times New Roman"/>
                <w:color w:val="000000"/>
                <w:sz w:val="20"/>
                <w:szCs w:val="14"/>
              </w:rPr>
              <w:t xml:space="preserve">      </w:t>
            </w:r>
            <w:r w:rsidRPr="00035E95">
              <w:rPr>
                <w:color w:val="000000"/>
                <w:sz w:val="20"/>
              </w:rPr>
              <w:t>Post news updates</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630"/>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2.</w:t>
            </w:r>
            <w:r w:rsidRPr="00035E95">
              <w:rPr>
                <w:rFonts w:ascii="Times New Roman" w:hAnsi="Times New Roman"/>
                <w:color w:val="000000"/>
                <w:sz w:val="20"/>
                <w:szCs w:val="14"/>
              </w:rPr>
              <w:t xml:space="preserve">      </w:t>
            </w:r>
            <w:r w:rsidRPr="00035E95">
              <w:rPr>
                <w:color w:val="000000"/>
                <w:sz w:val="20"/>
              </w:rPr>
              <w:t xml:space="preserve">Post events (by corporate in real time, by store through </w:t>
            </w:r>
            <w:proofErr w:type="spellStart"/>
            <w:r w:rsidRPr="00035E95">
              <w:rPr>
                <w:color w:val="000000"/>
                <w:sz w:val="20"/>
              </w:rPr>
              <w:t>corp</w:t>
            </w:r>
            <w:proofErr w:type="spellEnd"/>
            <w:r w:rsidRPr="00035E95">
              <w:rPr>
                <w:color w:val="000000"/>
                <w:sz w:val="20"/>
              </w:rPr>
              <w:t xml:space="preserve"> moderation process)</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3.</w:t>
            </w:r>
            <w:r w:rsidRPr="00035E95">
              <w:rPr>
                <w:rFonts w:ascii="Times New Roman" w:hAnsi="Times New Roman"/>
                <w:color w:val="000000"/>
                <w:sz w:val="20"/>
                <w:szCs w:val="14"/>
              </w:rPr>
              <w:t xml:space="preserve">      </w:t>
            </w:r>
            <w:r w:rsidRPr="00035E95">
              <w:rPr>
                <w:color w:val="000000"/>
                <w:sz w:val="20"/>
              </w:rPr>
              <w:t xml:space="preserve">Answer questions posted </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4.</w:t>
            </w:r>
            <w:r w:rsidRPr="00035E95">
              <w:rPr>
                <w:rFonts w:ascii="Times New Roman" w:hAnsi="Times New Roman"/>
                <w:color w:val="000000"/>
                <w:sz w:val="20"/>
                <w:szCs w:val="14"/>
              </w:rPr>
              <w:t xml:space="preserve">      </w:t>
            </w:r>
            <w:r w:rsidRPr="00035E95">
              <w:rPr>
                <w:color w:val="000000"/>
                <w:sz w:val="20"/>
              </w:rPr>
              <w:t>Mobile Accessible</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Export reports tool: </w:t>
            </w:r>
            <w:proofErr w:type="spellStart"/>
            <w:r w:rsidRPr="00035E95">
              <w:rPr>
                <w:color w:val="000000"/>
                <w:sz w:val="20"/>
              </w:rPr>
              <w:t>csv</w:t>
            </w:r>
            <w:proofErr w:type="spellEnd"/>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30"/>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single" w:sz="8" w:space="0" w:color="auto"/>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bl>
    <w:p w:rsidR="000D1CDA" w:rsidRDefault="000D1CDA" w:rsidP="00166031">
      <w:pPr>
        <w:ind w:left="360"/>
      </w:pPr>
    </w:p>
    <w:sectPr w:rsidR="000D1CDA" w:rsidSect="00A058D1">
      <w:footerReference w:type="default" r:id="rId59"/>
      <w:pgSz w:w="12240" w:h="15840" w:code="1"/>
      <w:pgMar w:top="990" w:right="1440" w:bottom="432" w:left="117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326"/>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9" w:author="jmassud" w:date="2012-02-13T13:20:00Z" w:initials="j">
    <w:p w:rsidR="00322165" w:rsidRDefault="00322165">
      <w:pPr>
        <w:pStyle w:val="CommentText"/>
      </w:pPr>
      <w:r>
        <w:rPr>
          <w:rStyle w:val="CommentReference"/>
        </w:rPr>
        <w:annotationRef/>
      </w:r>
      <w:r>
        <w:t xml:space="preserve">Need to merge VP open id stored profiles. </w:t>
      </w:r>
    </w:p>
  </w:comment>
  <w:comment w:id="24" w:author="jmassud" w:date="2011-12-05T14:32:00Z" w:initials="j">
    <w:p w:rsidR="00322165" w:rsidRDefault="00322165">
      <w:pPr>
        <w:pStyle w:val="CommentText"/>
      </w:pPr>
      <w:r>
        <w:rPr>
          <w:rStyle w:val="CommentReference"/>
        </w:rPr>
        <w:annotationRef/>
      </w:r>
      <w:r>
        <w:t xml:space="preserve">Add tags in moderation tool </w:t>
      </w:r>
    </w:p>
  </w:comment>
  <w:comment w:id="25" w:author="jmassud" w:date="2012-02-24T10:18:00Z" w:initials="j">
    <w:p w:rsidR="00322165" w:rsidRDefault="00322165">
      <w:pPr>
        <w:pStyle w:val="CommentText"/>
      </w:pPr>
      <w:r>
        <w:rPr>
          <w:rStyle w:val="CommentReference"/>
        </w:rPr>
        <w:annotationRef/>
      </w:r>
      <w:r>
        <w:t xml:space="preserve">Email through </w:t>
      </w:r>
      <w:proofErr w:type="spellStart"/>
      <w:r>
        <w:t>responsys</w:t>
      </w:r>
      <w:proofErr w:type="spellEnd"/>
      <w:r>
        <w:t xml:space="preserve"> </w:t>
      </w:r>
    </w:p>
  </w:comment>
  <w:comment w:id="82" w:author="jmassud" w:date="2012-02-24T10:51:00Z" w:initials="j">
    <w:p w:rsidR="00322165" w:rsidRDefault="00322165">
      <w:pPr>
        <w:pStyle w:val="CommentText"/>
      </w:pPr>
      <w:r>
        <w:rPr>
          <w:rStyle w:val="CommentReference"/>
        </w:rPr>
        <w:annotationRef/>
      </w:r>
      <w:r>
        <w:t>Investigating using Adobe CQ4 for the management of this</w:t>
      </w:r>
    </w:p>
  </w:comment>
  <w:comment w:id="84" w:author="jmassud" w:date="2012-02-24T10:52:00Z" w:initials="j">
    <w:p w:rsidR="00322165" w:rsidRDefault="00322165">
      <w:pPr>
        <w:pStyle w:val="CommentText"/>
      </w:pPr>
      <w:r>
        <w:rPr>
          <w:rStyle w:val="CommentReference"/>
        </w:rPr>
        <w:annotationRef/>
      </w:r>
      <w:proofErr w:type="spellStart"/>
      <w:r>
        <w:t>Responsys</w:t>
      </w:r>
      <w:proofErr w:type="spellEnd"/>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B408B" w:rsidRDefault="008B408B">
      <w:r>
        <w:separator/>
      </w:r>
    </w:p>
  </w:endnote>
  <w:endnote w:type="continuationSeparator" w:id="0">
    <w:p w:rsidR="008B408B" w:rsidRDefault="008B408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Univers (WN)">
    <w:altName w:val="Times New Roman"/>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003" w:usb1="080E0000" w:usb2="00000010" w:usb3="00000000" w:csb0="00040001"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 w:name="Times-Roman">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2165" w:rsidRDefault="00322165" w:rsidP="004437A5">
    <w:pPr>
      <w:ind w:right="360" w:firstLine="360"/>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2165" w:rsidRDefault="00322165" w:rsidP="004437A5">
    <w:pPr>
      <w:pStyle w:val="Footer"/>
      <w:pBdr>
        <w:top w:val="single" w:sz="4" w:space="1" w:color="auto"/>
      </w:pBdr>
      <w:tabs>
        <w:tab w:val="clear" w:pos="4320"/>
        <w:tab w:val="clear" w:pos="8640"/>
        <w:tab w:val="center" w:pos="0"/>
        <w:tab w:val="center" w:pos="4680"/>
        <w:tab w:val="right" w:pos="9360"/>
      </w:tabs>
      <w:jc w:val="center"/>
      <w:rPr>
        <w:rStyle w:val="PageNumber"/>
        <w:rFonts w:ascii="Arial" w:hAnsi="Arial" w:cs="Arial"/>
        <w:sz w:val="20"/>
        <w:szCs w:val="20"/>
      </w:rPr>
    </w:pPr>
    <w:r>
      <w:rPr>
        <w:rStyle w:val="PageNumber"/>
        <w:rFonts w:ascii="Arial" w:hAnsi="Arial"/>
        <w:sz w:val="20"/>
        <w:szCs w:val="20"/>
      </w:rPr>
      <w:t xml:space="preserve">- </w:t>
    </w:r>
    <w:r>
      <w:rPr>
        <w:rStyle w:val="PageNumber"/>
        <w:rFonts w:ascii="Arial" w:hAnsi="Arial"/>
        <w:sz w:val="20"/>
        <w:szCs w:val="20"/>
      </w:rPr>
      <w:fldChar w:fldCharType="begin"/>
    </w:r>
    <w:r>
      <w:rPr>
        <w:rStyle w:val="PageNumber"/>
        <w:rFonts w:ascii="Arial" w:hAnsi="Arial"/>
        <w:sz w:val="20"/>
        <w:szCs w:val="20"/>
      </w:rPr>
      <w:instrText xml:space="preserve"> PAGE </w:instrText>
    </w:r>
    <w:r>
      <w:rPr>
        <w:rStyle w:val="PageNumber"/>
        <w:rFonts w:ascii="Arial" w:hAnsi="Arial"/>
        <w:sz w:val="20"/>
        <w:szCs w:val="20"/>
      </w:rPr>
      <w:fldChar w:fldCharType="separate"/>
    </w:r>
    <w:r w:rsidR="00F032D6">
      <w:rPr>
        <w:rStyle w:val="PageNumber"/>
        <w:rFonts w:ascii="Arial" w:hAnsi="Arial"/>
        <w:noProof/>
        <w:sz w:val="20"/>
        <w:szCs w:val="20"/>
      </w:rPr>
      <w:t>11</w:t>
    </w:r>
    <w:r>
      <w:rPr>
        <w:rStyle w:val="PageNumber"/>
        <w:rFonts w:ascii="Arial" w:hAnsi="Arial"/>
        <w:sz w:val="20"/>
        <w:szCs w:val="20"/>
      </w:rPr>
      <w:fldChar w:fldCharType="end"/>
    </w:r>
    <w:r>
      <w:rPr>
        <w:rStyle w:val="PageNumber"/>
        <w:rFonts w:ascii="Arial" w:hAnsi="Arial"/>
        <w:sz w:val="20"/>
        <w:szCs w:val="20"/>
      </w:rPr>
      <w:t xml:space="preserve"> -</w:t>
    </w:r>
  </w:p>
  <w:p w:rsidR="00322165" w:rsidRPr="0019486C" w:rsidRDefault="00322165" w:rsidP="00D10ECD">
    <w:pPr>
      <w:pStyle w:val="Footer"/>
      <w:pBdr>
        <w:top w:val="single" w:sz="4" w:space="1" w:color="auto"/>
      </w:pBdr>
      <w:tabs>
        <w:tab w:val="clear" w:pos="4320"/>
        <w:tab w:val="clear" w:pos="8640"/>
        <w:tab w:val="center" w:pos="0"/>
        <w:tab w:val="center" w:pos="4680"/>
        <w:tab w:val="right" w:pos="9540"/>
      </w:tabs>
      <w:rPr>
        <w:rFonts w:ascii="Arial" w:hAnsi="Arial" w:cs="Arial"/>
        <w:b/>
        <w:sz w:val="16"/>
        <w:szCs w:val="16"/>
      </w:rPr>
    </w:pPr>
    <w:r>
      <w:rPr>
        <w:rStyle w:val="PageNumber"/>
        <w:rFonts w:ascii="Arial" w:hAnsi="Arial" w:cs="Arial"/>
        <w:b/>
        <w:sz w:val="16"/>
        <w:szCs w:val="16"/>
      </w:rPr>
      <w:t xml:space="preserve"> May </w:t>
    </w:r>
    <w:ins w:id="141" w:author="jmassud" w:date="2012-05-24T11:26:00Z">
      <w:r w:rsidR="009B7EC5">
        <w:rPr>
          <w:rStyle w:val="PageNumber"/>
          <w:rFonts w:ascii="Arial" w:hAnsi="Arial" w:cs="Arial"/>
          <w:b/>
          <w:sz w:val="16"/>
          <w:szCs w:val="16"/>
        </w:rPr>
        <w:t>24</w:t>
      </w:r>
    </w:ins>
    <w:del w:id="142" w:author="jmassud" w:date="2012-05-24T11:26:00Z">
      <w:r w:rsidDel="009B7EC5">
        <w:rPr>
          <w:rStyle w:val="PageNumber"/>
          <w:rFonts w:ascii="Arial" w:hAnsi="Arial" w:cs="Arial"/>
          <w:b/>
          <w:sz w:val="16"/>
          <w:szCs w:val="16"/>
        </w:rPr>
        <w:delText>15</w:delText>
      </w:r>
    </w:del>
    <w:r>
      <w:rPr>
        <w:rStyle w:val="PageNumber"/>
        <w:rFonts w:ascii="Arial" w:hAnsi="Arial" w:cs="Arial"/>
        <w:b/>
        <w:sz w:val="16"/>
        <w:szCs w:val="16"/>
      </w:rPr>
      <w:t xml:space="preserve">, 2012 </w:t>
    </w:r>
    <w:r>
      <w:rPr>
        <w:rStyle w:val="PageNumber"/>
        <w:rFonts w:ascii="Arial" w:hAnsi="Arial" w:cs="Arial"/>
        <w:b/>
        <w:sz w:val="16"/>
        <w:szCs w:val="16"/>
      </w:rPr>
      <w:tab/>
      <w:t>Communities Platform Profile PRD v 1.1</w:t>
    </w:r>
    <w:ins w:id="143" w:author="jmassud" w:date="2012-05-24T11:26:00Z">
      <w:r w:rsidR="009B7EC5">
        <w:rPr>
          <w:rStyle w:val="PageNumber"/>
          <w:rFonts w:ascii="Arial" w:hAnsi="Arial" w:cs="Arial"/>
          <w:b/>
          <w:sz w:val="16"/>
          <w:szCs w:val="16"/>
        </w:rPr>
        <w:t>5</w:t>
      </w:r>
    </w:ins>
    <w:del w:id="144" w:author="jmassud" w:date="2012-05-24T11:26:00Z">
      <w:r w:rsidDel="009B7EC5">
        <w:rPr>
          <w:rStyle w:val="PageNumber"/>
          <w:rFonts w:ascii="Arial" w:hAnsi="Arial" w:cs="Arial"/>
          <w:b/>
          <w:sz w:val="16"/>
          <w:szCs w:val="16"/>
        </w:rPr>
        <w:delText>4</w:delText>
      </w:r>
    </w:del>
    <w:r>
      <w:rPr>
        <w:rStyle w:val="PageNumber"/>
        <w:rFonts w:ascii="Arial" w:hAnsi="Arial" w:cs="Arial"/>
        <w:b/>
        <w:sz w:val="16"/>
        <w:szCs w:val="16"/>
      </w:rPr>
      <w:tab/>
      <w:t>Judy Massuda, Product Manager</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B408B" w:rsidRDefault="008B408B">
      <w:r>
        <w:separator/>
      </w:r>
    </w:p>
  </w:footnote>
  <w:footnote w:type="continuationSeparator" w:id="0">
    <w:p w:rsidR="008B408B" w:rsidRDefault="008B408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7F263AD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36619C3"/>
    <w:multiLevelType w:val="hybridMultilevel"/>
    <w:tmpl w:val="07E67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C013A2"/>
    <w:multiLevelType w:val="hybridMultilevel"/>
    <w:tmpl w:val="DC286B5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3E47A59"/>
    <w:multiLevelType w:val="hybridMultilevel"/>
    <w:tmpl w:val="1A86C6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062C7E96"/>
    <w:multiLevelType w:val="hybridMultilevel"/>
    <w:tmpl w:val="FCE448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80608F3"/>
    <w:multiLevelType w:val="hybridMultilevel"/>
    <w:tmpl w:val="026C33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C38025F"/>
    <w:multiLevelType w:val="hybridMultilevel"/>
    <w:tmpl w:val="32228F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C3B557A"/>
    <w:multiLevelType w:val="hybridMultilevel"/>
    <w:tmpl w:val="FF002D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E323B9A"/>
    <w:multiLevelType w:val="hybridMultilevel"/>
    <w:tmpl w:val="6BE24B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0ED94B64"/>
    <w:multiLevelType w:val="hybridMultilevel"/>
    <w:tmpl w:val="FEB29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FBF39D7"/>
    <w:multiLevelType w:val="hybridMultilevel"/>
    <w:tmpl w:val="650C03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FD0413C"/>
    <w:multiLevelType w:val="hybridMultilevel"/>
    <w:tmpl w:val="94920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1AD5A26"/>
    <w:multiLevelType w:val="hybridMultilevel"/>
    <w:tmpl w:val="4836B6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5BD1C21"/>
    <w:multiLevelType w:val="hybridMultilevel"/>
    <w:tmpl w:val="997EFD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6723599"/>
    <w:multiLevelType w:val="hybridMultilevel"/>
    <w:tmpl w:val="F6525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98D7E0B"/>
    <w:multiLevelType w:val="hybridMultilevel"/>
    <w:tmpl w:val="85A0DAB8"/>
    <w:lvl w:ilvl="0" w:tplc="0409000F">
      <w:start w:val="1"/>
      <w:numFmt w:val="decimal"/>
      <w:lvlText w:val="%1."/>
      <w:lvlJc w:val="left"/>
      <w:pPr>
        <w:ind w:left="720" w:hanging="360"/>
      </w:pPr>
      <w:rPr>
        <w:rFonts w:cs="Times New Roman"/>
      </w:rPr>
    </w:lvl>
    <w:lvl w:ilvl="1" w:tplc="0409000F">
      <w:start w:val="1"/>
      <w:numFmt w:val="decimal"/>
      <w:lvlText w:val="%2."/>
      <w:lvlJc w:val="left"/>
      <w:pPr>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16">
    <w:nsid w:val="19B86369"/>
    <w:multiLevelType w:val="hybridMultilevel"/>
    <w:tmpl w:val="ED243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DAF0531"/>
    <w:multiLevelType w:val="hybridMultilevel"/>
    <w:tmpl w:val="AE3CE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E276E41"/>
    <w:multiLevelType w:val="hybridMultilevel"/>
    <w:tmpl w:val="D69004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FC20791"/>
    <w:multiLevelType w:val="hybridMultilevel"/>
    <w:tmpl w:val="FF121B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0866ED4"/>
    <w:multiLevelType w:val="multilevel"/>
    <w:tmpl w:val="D8862236"/>
    <w:lvl w:ilvl="0">
      <w:start w:val="8"/>
      <w:numFmt w:val="decimal"/>
      <w:lvlText w:val="%1"/>
      <w:lvlJc w:val="left"/>
      <w:pPr>
        <w:tabs>
          <w:tab w:val="num" w:pos="360"/>
        </w:tabs>
        <w:ind w:left="360" w:hanging="360"/>
      </w:pPr>
      <w:rPr>
        <w:rFonts w:hint="default"/>
      </w:rPr>
    </w:lvl>
    <w:lvl w:ilvl="1">
      <w:start w:val="2"/>
      <w:numFmt w:val="decimal"/>
      <w:pStyle w:val="Heading1"/>
      <w:lvlText w:val="%1.%2"/>
      <w:lvlJc w:val="left"/>
      <w:pPr>
        <w:tabs>
          <w:tab w:val="num" w:pos="720"/>
        </w:tabs>
        <w:ind w:left="72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1">
    <w:nsid w:val="20F05BB2"/>
    <w:multiLevelType w:val="hybridMultilevel"/>
    <w:tmpl w:val="07024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4E06157"/>
    <w:multiLevelType w:val="hybridMultilevel"/>
    <w:tmpl w:val="A232F4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8B147C6"/>
    <w:multiLevelType w:val="multilevel"/>
    <w:tmpl w:val="5F360D66"/>
    <w:lvl w:ilvl="0">
      <w:start w:val="1"/>
      <w:numFmt w:val="bullet"/>
      <w:lvlText w:val=""/>
      <w:lvlJc w:val="left"/>
      <w:pPr>
        <w:tabs>
          <w:tab w:val="num" w:pos="432"/>
        </w:tabs>
        <w:ind w:left="432" w:hanging="432"/>
      </w:pPr>
      <w:rPr>
        <w:rFonts w:ascii="Symbol" w:hAnsi="Symbol" w:hint="default"/>
      </w:rPr>
    </w:lvl>
    <w:lvl w:ilvl="1">
      <w:start w:val="1"/>
      <w:numFmt w:val="decimal"/>
      <w:lvlText w:val="%1.%2"/>
      <w:lvlJc w:val="left"/>
      <w:pPr>
        <w:tabs>
          <w:tab w:val="num" w:pos="1080"/>
        </w:tabs>
        <w:ind w:left="576" w:hanging="576"/>
      </w:pPr>
      <w:rPr>
        <w:rFonts w:ascii="Arial" w:eastAsia="Times New Roman" w:hAnsi="Arial" w:cs="Times New Roman" w:hint="default"/>
      </w:rPr>
    </w:lvl>
    <w:lvl w:ilvl="2">
      <w:start w:val="1"/>
      <w:numFmt w:val="decimal"/>
      <w:lvlText w:val="%1.%2.%3"/>
      <w:lvlJc w:val="left"/>
      <w:pPr>
        <w:tabs>
          <w:tab w:val="num" w:pos="1080"/>
        </w:tabs>
        <w:ind w:left="360" w:hanging="720"/>
      </w:pPr>
      <w:rPr>
        <w:rFonts w:ascii="Arial" w:hAnsi="Arial" w:cs="Arial" w:hint="default"/>
      </w:rPr>
    </w:lvl>
    <w:lvl w:ilvl="3">
      <w:start w:val="1"/>
      <w:numFmt w:val="decimal"/>
      <w:lvlText w:val="%1.%2.%3.%4"/>
      <w:lvlJc w:val="left"/>
      <w:pPr>
        <w:tabs>
          <w:tab w:val="num" w:pos="-216"/>
        </w:tabs>
        <w:ind w:left="-216"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3132"/>
        </w:tabs>
        <w:ind w:left="313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nsid w:val="2A1C3B91"/>
    <w:multiLevelType w:val="hybridMultilevel"/>
    <w:tmpl w:val="CD1E94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C894F85"/>
    <w:multiLevelType w:val="hybridMultilevel"/>
    <w:tmpl w:val="D20482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CAA2DA6"/>
    <w:multiLevelType w:val="hybridMultilevel"/>
    <w:tmpl w:val="C7F802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D740369"/>
    <w:multiLevelType w:val="hybridMultilevel"/>
    <w:tmpl w:val="A61272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2D9F6CCF"/>
    <w:multiLevelType w:val="multilevel"/>
    <w:tmpl w:val="659A1B04"/>
    <w:lvl w:ilvl="0">
      <w:start w:val="1"/>
      <w:numFmt w:val="bullet"/>
      <w:lvlText w:val=""/>
      <w:lvlJc w:val="left"/>
      <w:pPr>
        <w:tabs>
          <w:tab w:val="num" w:pos="432"/>
        </w:tabs>
        <w:ind w:left="432" w:hanging="432"/>
      </w:pPr>
      <w:rPr>
        <w:rFonts w:ascii="Symbol" w:hAnsi="Symbol" w:hint="default"/>
      </w:rPr>
    </w:lvl>
    <w:lvl w:ilvl="1">
      <w:start w:val="1"/>
      <w:numFmt w:val="decimal"/>
      <w:lvlText w:val="%1.%2"/>
      <w:lvlJc w:val="left"/>
      <w:pPr>
        <w:tabs>
          <w:tab w:val="num" w:pos="1080"/>
        </w:tabs>
        <w:ind w:left="576" w:hanging="576"/>
      </w:pPr>
      <w:rPr>
        <w:rFonts w:ascii="Arial" w:eastAsia="Times New Roman" w:hAnsi="Arial" w:cs="Times New Roman" w:hint="default"/>
      </w:rPr>
    </w:lvl>
    <w:lvl w:ilvl="2">
      <w:start w:val="1"/>
      <w:numFmt w:val="decimal"/>
      <w:lvlText w:val="%1.%2.%3"/>
      <w:lvlJc w:val="left"/>
      <w:pPr>
        <w:tabs>
          <w:tab w:val="num" w:pos="1080"/>
        </w:tabs>
        <w:ind w:left="360" w:hanging="720"/>
      </w:pPr>
      <w:rPr>
        <w:rFonts w:ascii="Arial" w:hAnsi="Arial" w:cs="Arial" w:hint="default"/>
      </w:rPr>
    </w:lvl>
    <w:lvl w:ilvl="3">
      <w:start w:val="1"/>
      <w:numFmt w:val="decimal"/>
      <w:lvlText w:val="%1.%2.%3.%4"/>
      <w:lvlJc w:val="left"/>
      <w:pPr>
        <w:tabs>
          <w:tab w:val="num" w:pos="-216"/>
        </w:tabs>
        <w:ind w:left="-216"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3132"/>
        </w:tabs>
        <w:ind w:left="313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nsid w:val="32D973BC"/>
    <w:multiLevelType w:val="hybridMultilevel"/>
    <w:tmpl w:val="6240A94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nsid w:val="39C20FF0"/>
    <w:multiLevelType w:val="hybridMultilevel"/>
    <w:tmpl w:val="F9A4D5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AE771F2"/>
    <w:multiLevelType w:val="hybridMultilevel"/>
    <w:tmpl w:val="50761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B9509BE"/>
    <w:multiLevelType w:val="hybridMultilevel"/>
    <w:tmpl w:val="DDBE4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3DE77CD4"/>
    <w:multiLevelType w:val="hybridMultilevel"/>
    <w:tmpl w:val="45F05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03443D5"/>
    <w:multiLevelType w:val="hybridMultilevel"/>
    <w:tmpl w:val="075CC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2BF699B"/>
    <w:multiLevelType w:val="multilevel"/>
    <w:tmpl w:val="80B6579C"/>
    <w:lvl w:ilvl="0">
      <w:start w:val="1"/>
      <w:numFmt w:val="decimal"/>
      <w:pStyle w:val="BusinessRequirement"/>
      <w:lvlText w:val=" 3.1.%1"/>
      <w:lvlJc w:val="left"/>
      <w:pPr>
        <w:tabs>
          <w:tab w:val="num" w:pos="360"/>
        </w:tabs>
        <w:ind w:left="360" w:hanging="360"/>
      </w:pPr>
      <w:rPr>
        <w:rFonts w:ascii="Arial" w:hAnsi="Arial" w:hint="default"/>
        <w:b/>
        <w:i w:val="0"/>
        <w:sz w:val="24"/>
      </w:rPr>
    </w:lvl>
    <w:lvl w:ilvl="1">
      <w:start w:val="1"/>
      <w:numFmt w:val="decimal"/>
      <w:lvlText w:val="3.1.%1.%2."/>
      <w:lvlJc w:val="left"/>
      <w:pPr>
        <w:tabs>
          <w:tab w:val="num" w:pos="1080"/>
        </w:tabs>
        <w:ind w:left="1440" w:hanging="1080"/>
      </w:pPr>
      <w:rPr>
        <w:rFonts w:hint="default"/>
        <w:color w:val="auto"/>
        <w:sz w:val="24"/>
      </w:rPr>
    </w:lvl>
    <w:lvl w:ilvl="2">
      <w:start w:val="1"/>
      <w:numFmt w:val="decimal"/>
      <w:lvlText w:val="3.1.%1.%2.%3."/>
      <w:lvlJc w:val="left"/>
      <w:pPr>
        <w:tabs>
          <w:tab w:val="num" w:pos="1800"/>
        </w:tabs>
        <w:ind w:left="1800" w:hanging="1080"/>
      </w:pPr>
      <w:rPr>
        <w:rFonts w:hint="default"/>
        <w:b w:val="0"/>
        <w:i/>
        <w:color w:val="auto"/>
        <w:sz w:val="24"/>
      </w:rPr>
    </w:lvl>
    <w:lvl w:ilvl="3">
      <w:start w:val="1"/>
      <w:numFmt w:val="decimal"/>
      <w:lvlText w:val="3.1.%1.%2.%3.%4."/>
      <w:lvlJc w:val="left"/>
      <w:pPr>
        <w:tabs>
          <w:tab w:val="num" w:pos="2160"/>
        </w:tabs>
        <w:ind w:left="2160" w:hanging="1080"/>
      </w:pPr>
      <w:rPr>
        <w:rFonts w:hint="default"/>
        <w:sz w:val="20"/>
      </w:rPr>
    </w:lvl>
    <w:lvl w:ilvl="4">
      <w:start w:val="1"/>
      <w:numFmt w:val="decimal"/>
      <w:lvlText w:val="3.1.%1.%2.%3.%4.%5."/>
      <w:lvlJc w:val="left"/>
      <w:pPr>
        <w:tabs>
          <w:tab w:val="num" w:pos="2880"/>
        </w:tabs>
        <w:ind w:left="2880" w:hanging="1440"/>
      </w:pPr>
      <w:rPr>
        <w:rFonts w:hint="default"/>
        <w:b w:val="0"/>
        <w:i/>
        <w:sz w:val="20"/>
      </w:rPr>
    </w:lvl>
    <w:lvl w:ilvl="5">
      <w:start w:val="1"/>
      <w:numFmt w:val="decimal"/>
      <w:lvlText w:val="3.1.1. %1.%2.%3.%4.%5.%6."/>
      <w:lvlJc w:val="left"/>
      <w:pPr>
        <w:tabs>
          <w:tab w:val="num" w:pos="3600"/>
        </w:tabs>
        <w:ind w:left="3600" w:hanging="1800"/>
      </w:pPr>
      <w:rPr>
        <w:rFonts w:hint="default"/>
        <w:b w:val="0"/>
        <w:i w:val="0"/>
        <w:sz w:val="18"/>
      </w:rPr>
    </w:lvl>
    <w:lvl w:ilvl="6">
      <w:start w:val="1"/>
      <w:numFmt w:val="decimal"/>
      <w:lvlText w:val="3.1.1.%1.%2.%3.%4.%5.%6.%7."/>
      <w:lvlJc w:val="left"/>
      <w:pPr>
        <w:tabs>
          <w:tab w:val="num" w:pos="3960"/>
        </w:tabs>
        <w:ind w:left="3960" w:hanging="1800"/>
      </w:pPr>
      <w:rPr>
        <w:rFonts w:hint="default"/>
        <w:b w:val="0"/>
        <w:i/>
        <w:sz w:val="18"/>
      </w:rPr>
    </w:lvl>
    <w:lvl w:ilvl="7">
      <w:start w:val="1"/>
      <w:numFmt w:val="decimal"/>
      <w:lvlText w:val="3.1.1. %1.%2.%3.%4.%5.%6.%7.%8."/>
      <w:lvlJc w:val="left"/>
      <w:pPr>
        <w:tabs>
          <w:tab w:val="num" w:pos="4680"/>
        </w:tabs>
        <w:ind w:left="4680" w:hanging="2160"/>
      </w:pPr>
      <w:rPr>
        <w:rFonts w:hint="default"/>
        <w:b w:val="0"/>
        <w:i w:val="0"/>
        <w:sz w:val="16"/>
      </w:rPr>
    </w:lvl>
    <w:lvl w:ilvl="8">
      <w:start w:val="1"/>
      <w:numFmt w:val="decimal"/>
      <w:lvlText w:val="3.1.1. %1.%2.%3.%4.%5.%6.%7.%8.%9."/>
      <w:lvlJc w:val="left"/>
      <w:pPr>
        <w:tabs>
          <w:tab w:val="num" w:pos="5400"/>
        </w:tabs>
        <w:ind w:left="5400" w:hanging="2520"/>
      </w:pPr>
      <w:rPr>
        <w:rFonts w:hint="default"/>
        <w:b w:val="0"/>
        <w:i w:val="0"/>
        <w:sz w:val="16"/>
      </w:rPr>
    </w:lvl>
  </w:abstractNum>
  <w:abstractNum w:abstractNumId="36">
    <w:nsid w:val="46683CDF"/>
    <w:multiLevelType w:val="hybridMultilevel"/>
    <w:tmpl w:val="F0720C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914521D"/>
    <w:multiLevelType w:val="hybridMultilevel"/>
    <w:tmpl w:val="D18C8D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4BFF4032"/>
    <w:multiLevelType w:val="hybridMultilevel"/>
    <w:tmpl w:val="8C52C1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4CE37429"/>
    <w:multiLevelType w:val="hybridMultilevel"/>
    <w:tmpl w:val="194CB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4DD07201"/>
    <w:multiLevelType w:val="hybridMultilevel"/>
    <w:tmpl w:val="DAA48662"/>
    <w:lvl w:ilvl="0" w:tplc="E5741192">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0CD0FC9"/>
    <w:multiLevelType w:val="hybridMultilevel"/>
    <w:tmpl w:val="81F89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53924A66"/>
    <w:multiLevelType w:val="hybridMultilevel"/>
    <w:tmpl w:val="C226DB6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3">
    <w:nsid w:val="55850888"/>
    <w:multiLevelType w:val="hybridMultilevel"/>
    <w:tmpl w:val="F3F24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5C8222A4"/>
    <w:multiLevelType w:val="hybridMultilevel"/>
    <w:tmpl w:val="6C0A3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5DED1A3D"/>
    <w:multiLevelType w:val="multilevel"/>
    <w:tmpl w:val="659A1B04"/>
    <w:lvl w:ilvl="0">
      <w:start w:val="1"/>
      <w:numFmt w:val="bullet"/>
      <w:lvlText w:val=""/>
      <w:lvlJc w:val="left"/>
      <w:pPr>
        <w:tabs>
          <w:tab w:val="num" w:pos="432"/>
        </w:tabs>
        <w:ind w:left="432" w:hanging="432"/>
      </w:pPr>
      <w:rPr>
        <w:rFonts w:ascii="Symbol" w:hAnsi="Symbol" w:hint="default"/>
      </w:rPr>
    </w:lvl>
    <w:lvl w:ilvl="1">
      <w:start w:val="1"/>
      <w:numFmt w:val="decimal"/>
      <w:lvlText w:val="%1.%2"/>
      <w:lvlJc w:val="left"/>
      <w:pPr>
        <w:tabs>
          <w:tab w:val="num" w:pos="1080"/>
        </w:tabs>
        <w:ind w:left="576" w:hanging="576"/>
      </w:pPr>
      <w:rPr>
        <w:rFonts w:ascii="Arial" w:eastAsia="Times New Roman" w:hAnsi="Arial" w:cs="Times New Roman" w:hint="default"/>
      </w:rPr>
    </w:lvl>
    <w:lvl w:ilvl="2">
      <w:start w:val="1"/>
      <w:numFmt w:val="decimal"/>
      <w:lvlText w:val="%1.%2.%3"/>
      <w:lvlJc w:val="left"/>
      <w:pPr>
        <w:tabs>
          <w:tab w:val="num" w:pos="1080"/>
        </w:tabs>
        <w:ind w:left="360" w:hanging="720"/>
      </w:pPr>
      <w:rPr>
        <w:rFonts w:ascii="Arial" w:hAnsi="Arial" w:cs="Arial" w:hint="default"/>
      </w:rPr>
    </w:lvl>
    <w:lvl w:ilvl="3">
      <w:start w:val="1"/>
      <w:numFmt w:val="decimal"/>
      <w:lvlText w:val="%1.%2.%3.%4"/>
      <w:lvlJc w:val="left"/>
      <w:pPr>
        <w:tabs>
          <w:tab w:val="num" w:pos="-216"/>
        </w:tabs>
        <w:ind w:left="-216"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3132"/>
        </w:tabs>
        <w:ind w:left="313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6">
    <w:nsid w:val="5F157FB6"/>
    <w:multiLevelType w:val="hybridMultilevel"/>
    <w:tmpl w:val="6BA041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2C904D7"/>
    <w:multiLevelType w:val="hybridMultilevel"/>
    <w:tmpl w:val="BFBC4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6851471E"/>
    <w:multiLevelType w:val="hybridMultilevel"/>
    <w:tmpl w:val="224AC222"/>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nsid w:val="68EF7431"/>
    <w:multiLevelType w:val="hybridMultilevel"/>
    <w:tmpl w:val="BCD001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nsid w:val="69D7352F"/>
    <w:multiLevelType w:val="hybridMultilevel"/>
    <w:tmpl w:val="64547BE6"/>
    <w:lvl w:ilvl="0" w:tplc="93F009DA">
      <w:start w:val="2"/>
      <w:numFmt w:val="bullet"/>
      <w:lvlText w:val="-"/>
      <w:lvlJc w:val="left"/>
      <w:pPr>
        <w:ind w:left="1080" w:hanging="360"/>
      </w:pPr>
      <w:rPr>
        <w:rFonts w:ascii="Calibri" w:eastAsia="Times New Roman" w:hAnsi="Calibri"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51">
    <w:nsid w:val="6BDE7BE4"/>
    <w:multiLevelType w:val="hybridMultilevel"/>
    <w:tmpl w:val="C026EA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707519E2"/>
    <w:multiLevelType w:val="hybridMultilevel"/>
    <w:tmpl w:val="3F88D4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71F22B2E"/>
    <w:multiLevelType w:val="hybridMultilevel"/>
    <w:tmpl w:val="9B1E7E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73B3628A"/>
    <w:multiLevelType w:val="hybridMultilevel"/>
    <w:tmpl w:val="33E2B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741E76F2"/>
    <w:multiLevelType w:val="multilevel"/>
    <w:tmpl w:val="659A1B04"/>
    <w:lvl w:ilvl="0">
      <w:start w:val="1"/>
      <w:numFmt w:val="bullet"/>
      <w:lvlText w:val=""/>
      <w:lvlJc w:val="left"/>
      <w:pPr>
        <w:tabs>
          <w:tab w:val="num" w:pos="432"/>
        </w:tabs>
        <w:ind w:left="432" w:hanging="432"/>
      </w:pPr>
      <w:rPr>
        <w:rFonts w:ascii="Symbol" w:hAnsi="Symbol" w:hint="default"/>
      </w:rPr>
    </w:lvl>
    <w:lvl w:ilvl="1">
      <w:start w:val="1"/>
      <w:numFmt w:val="decimal"/>
      <w:lvlText w:val="%1.%2"/>
      <w:lvlJc w:val="left"/>
      <w:pPr>
        <w:tabs>
          <w:tab w:val="num" w:pos="1080"/>
        </w:tabs>
        <w:ind w:left="576" w:hanging="576"/>
      </w:pPr>
      <w:rPr>
        <w:rFonts w:ascii="Arial" w:eastAsia="Times New Roman" w:hAnsi="Arial" w:cs="Times New Roman" w:hint="default"/>
      </w:rPr>
    </w:lvl>
    <w:lvl w:ilvl="2">
      <w:start w:val="1"/>
      <w:numFmt w:val="decimal"/>
      <w:lvlText w:val="%1.%2.%3"/>
      <w:lvlJc w:val="left"/>
      <w:pPr>
        <w:tabs>
          <w:tab w:val="num" w:pos="1080"/>
        </w:tabs>
        <w:ind w:left="360" w:hanging="720"/>
      </w:pPr>
      <w:rPr>
        <w:rFonts w:ascii="Arial" w:hAnsi="Arial" w:cs="Arial" w:hint="default"/>
      </w:rPr>
    </w:lvl>
    <w:lvl w:ilvl="3">
      <w:start w:val="1"/>
      <w:numFmt w:val="decimal"/>
      <w:lvlText w:val="%1.%2.%3.%4"/>
      <w:lvlJc w:val="left"/>
      <w:pPr>
        <w:tabs>
          <w:tab w:val="num" w:pos="-216"/>
        </w:tabs>
        <w:ind w:left="-216"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3132"/>
        </w:tabs>
        <w:ind w:left="313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6">
    <w:nsid w:val="768D5099"/>
    <w:multiLevelType w:val="hybridMultilevel"/>
    <w:tmpl w:val="A7A4D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77694C35"/>
    <w:multiLevelType w:val="hybridMultilevel"/>
    <w:tmpl w:val="C13EF9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78CB43C2"/>
    <w:multiLevelType w:val="hybridMultilevel"/>
    <w:tmpl w:val="3C306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79557AD6"/>
    <w:multiLevelType w:val="hybridMultilevel"/>
    <w:tmpl w:val="85CA11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7B50111D"/>
    <w:multiLevelType w:val="hybridMultilevel"/>
    <w:tmpl w:val="66648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7C342299"/>
    <w:multiLevelType w:val="hybridMultilevel"/>
    <w:tmpl w:val="EC924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7DF15051"/>
    <w:multiLevelType w:val="hybridMultilevel"/>
    <w:tmpl w:val="DB5AB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7F257C2A"/>
    <w:multiLevelType w:val="multilevel"/>
    <w:tmpl w:val="0BBEDD38"/>
    <w:lvl w:ilvl="0">
      <w:start w:val="1"/>
      <w:numFmt w:val="decimal"/>
      <w:lvlText w:val="%1"/>
      <w:lvlJc w:val="left"/>
      <w:pPr>
        <w:tabs>
          <w:tab w:val="num" w:pos="1152"/>
        </w:tabs>
        <w:ind w:left="1152" w:hanging="432"/>
      </w:pPr>
      <w:rPr>
        <w:rFonts w:hint="default"/>
      </w:rPr>
    </w:lvl>
    <w:lvl w:ilvl="1">
      <w:start w:val="1"/>
      <w:numFmt w:val="decimal"/>
      <w:pStyle w:val="Heading2"/>
      <w:lvlText w:val="%1.%2"/>
      <w:lvlJc w:val="left"/>
      <w:pPr>
        <w:tabs>
          <w:tab w:val="num" w:pos="1980"/>
        </w:tabs>
        <w:ind w:left="1476" w:hanging="576"/>
      </w:pPr>
      <w:rPr>
        <w:rFonts w:ascii="Arial" w:eastAsia="Times New Roman" w:hAnsi="Arial" w:cs="Times New Roman" w:hint="default"/>
        <w:sz w:val="22"/>
      </w:rPr>
    </w:lvl>
    <w:lvl w:ilvl="2">
      <w:start w:val="1"/>
      <w:numFmt w:val="decimal"/>
      <w:lvlText w:val="%1.%2.%3"/>
      <w:lvlJc w:val="left"/>
      <w:pPr>
        <w:tabs>
          <w:tab w:val="num" w:pos="1800"/>
        </w:tabs>
        <w:ind w:left="1080" w:hanging="720"/>
      </w:pPr>
      <w:rPr>
        <w:rFonts w:ascii="Arial" w:hAnsi="Arial" w:cs="Arial" w:hint="default"/>
      </w:rPr>
    </w:lvl>
    <w:lvl w:ilvl="3">
      <w:start w:val="1"/>
      <w:numFmt w:val="decimal"/>
      <w:lvlText w:val="%1.%2.%3.%4"/>
      <w:lvlJc w:val="left"/>
      <w:pPr>
        <w:tabs>
          <w:tab w:val="num" w:pos="504"/>
        </w:tabs>
        <w:ind w:left="504" w:hanging="864"/>
      </w:pPr>
      <w:rPr>
        <w:rFonts w:hint="default"/>
      </w:rPr>
    </w:lvl>
    <w:lvl w:ilvl="4">
      <w:start w:val="1"/>
      <w:numFmt w:val="decimal"/>
      <w:lvlText w:val="%1.%2.%3.%4.%5"/>
      <w:lvlJc w:val="left"/>
      <w:pPr>
        <w:tabs>
          <w:tab w:val="num" w:pos="1728"/>
        </w:tabs>
        <w:ind w:left="1728" w:hanging="1008"/>
      </w:pPr>
      <w:rPr>
        <w:rFonts w:hint="default"/>
      </w:rPr>
    </w:lvl>
    <w:lvl w:ilvl="5">
      <w:start w:val="1"/>
      <w:numFmt w:val="decimal"/>
      <w:lvlText w:val="%1.%2.%3.%4.%5.%6"/>
      <w:lvlJc w:val="left"/>
      <w:pPr>
        <w:tabs>
          <w:tab w:val="num" w:pos="3852"/>
        </w:tabs>
        <w:ind w:left="3852" w:hanging="1152"/>
      </w:pPr>
      <w:rPr>
        <w:rFonts w:hint="default"/>
      </w:rPr>
    </w:lvl>
    <w:lvl w:ilvl="6">
      <w:start w:val="1"/>
      <w:numFmt w:val="decimal"/>
      <w:lvlText w:val="%1.%2.%3.%4.%5.%6.%7"/>
      <w:lvlJc w:val="left"/>
      <w:pPr>
        <w:tabs>
          <w:tab w:val="num" w:pos="2016"/>
        </w:tabs>
        <w:ind w:left="2016" w:hanging="1296"/>
      </w:pPr>
      <w:rPr>
        <w:rFonts w:hint="default"/>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304"/>
        </w:tabs>
        <w:ind w:left="2304" w:hanging="1584"/>
      </w:pPr>
      <w:rPr>
        <w:rFonts w:hint="default"/>
      </w:rPr>
    </w:lvl>
  </w:abstractNum>
  <w:num w:numId="1">
    <w:abstractNumId w:val="0"/>
  </w:num>
  <w:num w:numId="2">
    <w:abstractNumId w:val="20"/>
  </w:num>
  <w:num w:numId="3">
    <w:abstractNumId w:val="63"/>
  </w:num>
  <w:num w:numId="4">
    <w:abstractNumId w:val="29"/>
  </w:num>
  <w:num w:numId="5">
    <w:abstractNumId w:val="42"/>
  </w:num>
  <w:num w:numId="6">
    <w:abstractNumId w:val="2"/>
  </w:num>
  <w:num w:numId="7">
    <w:abstractNumId w:val="35"/>
  </w:num>
  <w:num w:numId="8">
    <w:abstractNumId w:val="5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8"/>
  </w:num>
  <w:num w:numId="10">
    <w:abstractNumId w:val="23"/>
  </w:num>
  <w:num w:numId="11">
    <w:abstractNumId w:val="45"/>
  </w:num>
  <w:num w:numId="12">
    <w:abstractNumId w:val="55"/>
  </w:num>
  <w:num w:numId="13">
    <w:abstractNumId w:val="46"/>
  </w:num>
  <w:num w:numId="14">
    <w:abstractNumId w:val="8"/>
  </w:num>
  <w:num w:numId="15">
    <w:abstractNumId w:val="44"/>
  </w:num>
  <w:num w:numId="16">
    <w:abstractNumId w:val="32"/>
  </w:num>
  <w:num w:numId="17">
    <w:abstractNumId w:val="48"/>
  </w:num>
  <w:num w:numId="18">
    <w:abstractNumId w:val="43"/>
  </w:num>
  <w:num w:numId="19">
    <w:abstractNumId w:val="13"/>
  </w:num>
  <w:num w:numId="20">
    <w:abstractNumId w:val="62"/>
  </w:num>
  <w:num w:numId="21">
    <w:abstractNumId w:val="54"/>
  </w:num>
  <w:num w:numId="22">
    <w:abstractNumId w:val="18"/>
  </w:num>
  <w:num w:numId="23">
    <w:abstractNumId w:val="36"/>
  </w:num>
  <w:num w:numId="24">
    <w:abstractNumId w:val="7"/>
  </w:num>
  <w:num w:numId="25">
    <w:abstractNumId w:val="41"/>
  </w:num>
  <w:num w:numId="26">
    <w:abstractNumId w:val="17"/>
  </w:num>
  <w:num w:numId="27">
    <w:abstractNumId w:val="26"/>
  </w:num>
  <w:num w:numId="28">
    <w:abstractNumId w:val="61"/>
  </w:num>
  <w:num w:numId="29">
    <w:abstractNumId w:val="4"/>
  </w:num>
  <w:num w:numId="30">
    <w:abstractNumId w:val="19"/>
  </w:num>
  <w:num w:numId="31">
    <w:abstractNumId w:val="9"/>
  </w:num>
  <w:num w:numId="32">
    <w:abstractNumId w:val="57"/>
  </w:num>
  <w:num w:numId="33">
    <w:abstractNumId w:val="34"/>
  </w:num>
  <w:num w:numId="34">
    <w:abstractNumId w:val="52"/>
  </w:num>
  <w:num w:numId="35">
    <w:abstractNumId w:val="53"/>
  </w:num>
  <w:num w:numId="36">
    <w:abstractNumId w:val="3"/>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7"/>
  </w:num>
  <w:num w:numId="38">
    <w:abstractNumId w:val="6"/>
  </w:num>
  <w:num w:numId="39">
    <w:abstractNumId w:val="51"/>
  </w:num>
  <w:num w:numId="40">
    <w:abstractNumId w:val="12"/>
  </w:num>
  <w:num w:numId="41">
    <w:abstractNumId w:val="37"/>
  </w:num>
  <w:num w:numId="42">
    <w:abstractNumId w:val="5"/>
  </w:num>
  <w:num w:numId="43">
    <w:abstractNumId w:val="24"/>
  </w:num>
  <w:num w:numId="44">
    <w:abstractNumId w:val="25"/>
  </w:num>
  <w:num w:numId="45">
    <w:abstractNumId w:val="10"/>
  </w:num>
  <w:num w:numId="46">
    <w:abstractNumId w:val="33"/>
  </w:num>
  <w:num w:numId="47">
    <w:abstractNumId w:val="30"/>
  </w:num>
  <w:num w:numId="48">
    <w:abstractNumId w:val="56"/>
  </w:num>
  <w:num w:numId="49">
    <w:abstractNumId w:val="31"/>
  </w:num>
  <w:num w:numId="50">
    <w:abstractNumId w:val="58"/>
  </w:num>
  <w:num w:numId="51">
    <w:abstractNumId w:val="14"/>
  </w:num>
  <w:num w:numId="52">
    <w:abstractNumId w:val="38"/>
  </w:num>
  <w:num w:numId="53">
    <w:abstractNumId w:val="49"/>
  </w:num>
  <w:num w:numId="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40"/>
  </w:num>
  <w:num w:numId="56">
    <w:abstractNumId w:val="22"/>
  </w:num>
  <w:num w:numId="57">
    <w:abstractNumId w:val="16"/>
  </w:num>
  <w:num w:numId="58">
    <w:abstractNumId w:val="3"/>
  </w:num>
  <w:num w:numId="59">
    <w:abstractNumId w:val="11"/>
  </w:num>
  <w:num w:numId="60">
    <w:abstractNumId w:val="39"/>
  </w:num>
  <w:num w:numId="61">
    <w:abstractNumId w:val="59"/>
  </w:num>
  <w:num w:numId="62">
    <w:abstractNumId w:val="27"/>
  </w:num>
  <w:num w:numId="63">
    <w:abstractNumId w:val="60"/>
  </w:num>
  <w:num w:numId="64">
    <w:abstractNumId w:val="1"/>
  </w:num>
  <w:num w:numId="65">
    <w:abstractNumId w:val="21"/>
  </w:num>
  <w:numIdMacAtCleanup w:val="5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trackRevisions/>
  <w:defaultTabStop w:val="720"/>
  <w:drawingGridHorizontalSpacing w:val="120"/>
  <w:drawingGridVerticalSpacing w:val="163"/>
  <w:displayHorizontalDrawingGridEvery w:val="2"/>
  <w:displayVerticalDrawingGridEvery w:val="2"/>
  <w:noPunctuationKerning/>
  <w:characterSpacingControl w:val="doNotCompress"/>
  <w:hdrShapeDefaults>
    <o:shapedefaults v:ext="edit" spidmax="9218"/>
  </w:hdrShapeDefaults>
  <w:footnotePr>
    <w:footnote w:id="-1"/>
    <w:footnote w:id="0"/>
  </w:footnotePr>
  <w:endnotePr>
    <w:endnote w:id="-1"/>
    <w:endnote w:id="0"/>
  </w:endnotePr>
  <w:compat/>
  <w:rsids>
    <w:rsidRoot w:val="00FE6754"/>
    <w:rsid w:val="000026B2"/>
    <w:rsid w:val="00002BE4"/>
    <w:rsid w:val="00002FF6"/>
    <w:rsid w:val="000039FB"/>
    <w:rsid w:val="00004EE0"/>
    <w:rsid w:val="0000525F"/>
    <w:rsid w:val="000057EB"/>
    <w:rsid w:val="00005F03"/>
    <w:rsid w:val="00006C30"/>
    <w:rsid w:val="000074D7"/>
    <w:rsid w:val="000102C4"/>
    <w:rsid w:val="00010A0C"/>
    <w:rsid w:val="00011169"/>
    <w:rsid w:val="00012BE6"/>
    <w:rsid w:val="00013FBE"/>
    <w:rsid w:val="000147CB"/>
    <w:rsid w:val="000155A0"/>
    <w:rsid w:val="000169D2"/>
    <w:rsid w:val="00016E77"/>
    <w:rsid w:val="00017947"/>
    <w:rsid w:val="000230CB"/>
    <w:rsid w:val="0002371F"/>
    <w:rsid w:val="000248DF"/>
    <w:rsid w:val="0002774C"/>
    <w:rsid w:val="00030005"/>
    <w:rsid w:val="00030224"/>
    <w:rsid w:val="0003022D"/>
    <w:rsid w:val="00032A79"/>
    <w:rsid w:val="00032EB8"/>
    <w:rsid w:val="00033781"/>
    <w:rsid w:val="00035062"/>
    <w:rsid w:val="00035E95"/>
    <w:rsid w:val="000377E1"/>
    <w:rsid w:val="000419A4"/>
    <w:rsid w:val="00042F67"/>
    <w:rsid w:val="0004448C"/>
    <w:rsid w:val="000452F7"/>
    <w:rsid w:val="00046B44"/>
    <w:rsid w:val="000508A6"/>
    <w:rsid w:val="00052E7E"/>
    <w:rsid w:val="00053598"/>
    <w:rsid w:val="00053966"/>
    <w:rsid w:val="000549D2"/>
    <w:rsid w:val="00056E46"/>
    <w:rsid w:val="00060A3F"/>
    <w:rsid w:val="00060C19"/>
    <w:rsid w:val="000628D3"/>
    <w:rsid w:val="00064FFD"/>
    <w:rsid w:val="00066182"/>
    <w:rsid w:val="00066F7F"/>
    <w:rsid w:val="0007080F"/>
    <w:rsid w:val="000718B4"/>
    <w:rsid w:val="000718DB"/>
    <w:rsid w:val="00072AB8"/>
    <w:rsid w:val="00072D20"/>
    <w:rsid w:val="00074156"/>
    <w:rsid w:val="0007784E"/>
    <w:rsid w:val="00077E44"/>
    <w:rsid w:val="00080FDD"/>
    <w:rsid w:val="00084548"/>
    <w:rsid w:val="00084AA2"/>
    <w:rsid w:val="0008517F"/>
    <w:rsid w:val="00085E17"/>
    <w:rsid w:val="00092872"/>
    <w:rsid w:val="00092DCA"/>
    <w:rsid w:val="000934B2"/>
    <w:rsid w:val="000941A8"/>
    <w:rsid w:val="00096D95"/>
    <w:rsid w:val="000978F0"/>
    <w:rsid w:val="000A0AAC"/>
    <w:rsid w:val="000A0C0E"/>
    <w:rsid w:val="000A21AA"/>
    <w:rsid w:val="000A5E46"/>
    <w:rsid w:val="000A61BF"/>
    <w:rsid w:val="000A7B7F"/>
    <w:rsid w:val="000B01C1"/>
    <w:rsid w:val="000B1B89"/>
    <w:rsid w:val="000B2D45"/>
    <w:rsid w:val="000B309E"/>
    <w:rsid w:val="000B4BD9"/>
    <w:rsid w:val="000B741B"/>
    <w:rsid w:val="000B786E"/>
    <w:rsid w:val="000B7987"/>
    <w:rsid w:val="000C0B51"/>
    <w:rsid w:val="000C0D07"/>
    <w:rsid w:val="000C207F"/>
    <w:rsid w:val="000C22E9"/>
    <w:rsid w:val="000C2B95"/>
    <w:rsid w:val="000C3002"/>
    <w:rsid w:val="000C434C"/>
    <w:rsid w:val="000C48D8"/>
    <w:rsid w:val="000C5FBE"/>
    <w:rsid w:val="000D157E"/>
    <w:rsid w:val="000D1627"/>
    <w:rsid w:val="000D16DF"/>
    <w:rsid w:val="000D1CDA"/>
    <w:rsid w:val="000D3277"/>
    <w:rsid w:val="000D3705"/>
    <w:rsid w:val="000D4495"/>
    <w:rsid w:val="000D48A8"/>
    <w:rsid w:val="000D5A3B"/>
    <w:rsid w:val="000D5EE0"/>
    <w:rsid w:val="000D62C0"/>
    <w:rsid w:val="000D68CF"/>
    <w:rsid w:val="000E1212"/>
    <w:rsid w:val="000E2687"/>
    <w:rsid w:val="000E2F3F"/>
    <w:rsid w:val="000E3F4D"/>
    <w:rsid w:val="000E43F8"/>
    <w:rsid w:val="000E4887"/>
    <w:rsid w:val="000E5B4B"/>
    <w:rsid w:val="000E639A"/>
    <w:rsid w:val="000E7A2D"/>
    <w:rsid w:val="000E7DB8"/>
    <w:rsid w:val="000E7FB5"/>
    <w:rsid w:val="000F0E03"/>
    <w:rsid w:val="000F1FE1"/>
    <w:rsid w:val="000F22FB"/>
    <w:rsid w:val="000F3640"/>
    <w:rsid w:val="000F79AB"/>
    <w:rsid w:val="00100DE2"/>
    <w:rsid w:val="0010114F"/>
    <w:rsid w:val="001019D5"/>
    <w:rsid w:val="00102F66"/>
    <w:rsid w:val="0010379C"/>
    <w:rsid w:val="0010418C"/>
    <w:rsid w:val="00105978"/>
    <w:rsid w:val="001068D4"/>
    <w:rsid w:val="00107E23"/>
    <w:rsid w:val="001106B5"/>
    <w:rsid w:val="001123D2"/>
    <w:rsid w:val="0011251C"/>
    <w:rsid w:val="001132BC"/>
    <w:rsid w:val="001136F1"/>
    <w:rsid w:val="0011402A"/>
    <w:rsid w:val="001141F5"/>
    <w:rsid w:val="00114428"/>
    <w:rsid w:val="0011547F"/>
    <w:rsid w:val="00115F5C"/>
    <w:rsid w:val="001169F3"/>
    <w:rsid w:val="00116B91"/>
    <w:rsid w:val="00120EDF"/>
    <w:rsid w:val="00121343"/>
    <w:rsid w:val="00121FAF"/>
    <w:rsid w:val="001237D2"/>
    <w:rsid w:val="00123847"/>
    <w:rsid w:val="001238EB"/>
    <w:rsid w:val="0012432E"/>
    <w:rsid w:val="00124331"/>
    <w:rsid w:val="00124F82"/>
    <w:rsid w:val="00126B54"/>
    <w:rsid w:val="001270D9"/>
    <w:rsid w:val="00127C01"/>
    <w:rsid w:val="00127ECD"/>
    <w:rsid w:val="0013074E"/>
    <w:rsid w:val="00130988"/>
    <w:rsid w:val="001325D1"/>
    <w:rsid w:val="00132778"/>
    <w:rsid w:val="0013423D"/>
    <w:rsid w:val="00135173"/>
    <w:rsid w:val="00135E8D"/>
    <w:rsid w:val="00136413"/>
    <w:rsid w:val="00136616"/>
    <w:rsid w:val="00136DFD"/>
    <w:rsid w:val="00136F1C"/>
    <w:rsid w:val="0014125D"/>
    <w:rsid w:val="00142B94"/>
    <w:rsid w:val="0014359F"/>
    <w:rsid w:val="001466CF"/>
    <w:rsid w:val="001469B7"/>
    <w:rsid w:val="00146D17"/>
    <w:rsid w:val="00146D9E"/>
    <w:rsid w:val="00150FFF"/>
    <w:rsid w:val="00152B94"/>
    <w:rsid w:val="0015333A"/>
    <w:rsid w:val="00153ED9"/>
    <w:rsid w:val="00155D64"/>
    <w:rsid w:val="0015705E"/>
    <w:rsid w:val="0015760B"/>
    <w:rsid w:val="00157F03"/>
    <w:rsid w:val="00162EFB"/>
    <w:rsid w:val="00163414"/>
    <w:rsid w:val="00163BA1"/>
    <w:rsid w:val="0016585F"/>
    <w:rsid w:val="00166031"/>
    <w:rsid w:val="00167C5F"/>
    <w:rsid w:val="00171130"/>
    <w:rsid w:val="00171AB6"/>
    <w:rsid w:val="001734A8"/>
    <w:rsid w:val="00173580"/>
    <w:rsid w:val="001754BA"/>
    <w:rsid w:val="00180F14"/>
    <w:rsid w:val="0018107F"/>
    <w:rsid w:val="001818D8"/>
    <w:rsid w:val="001827BB"/>
    <w:rsid w:val="0018480E"/>
    <w:rsid w:val="00184AF3"/>
    <w:rsid w:val="00184C94"/>
    <w:rsid w:val="00186D8E"/>
    <w:rsid w:val="00191972"/>
    <w:rsid w:val="00191DC0"/>
    <w:rsid w:val="001923FF"/>
    <w:rsid w:val="00192EEC"/>
    <w:rsid w:val="00193B32"/>
    <w:rsid w:val="00193E18"/>
    <w:rsid w:val="0019486C"/>
    <w:rsid w:val="00194AB6"/>
    <w:rsid w:val="001958CB"/>
    <w:rsid w:val="0019590B"/>
    <w:rsid w:val="0019645E"/>
    <w:rsid w:val="00196EE8"/>
    <w:rsid w:val="001973BF"/>
    <w:rsid w:val="0019769A"/>
    <w:rsid w:val="001A0019"/>
    <w:rsid w:val="001A3C6B"/>
    <w:rsid w:val="001A5D4B"/>
    <w:rsid w:val="001A6314"/>
    <w:rsid w:val="001A6E56"/>
    <w:rsid w:val="001A7AC0"/>
    <w:rsid w:val="001B3376"/>
    <w:rsid w:val="001B455D"/>
    <w:rsid w:val="001B5955"/>
    <w:rsid w:val="001B6010"/>
    <w:rsid w:val="001B63B8"/>
    <w:rsid w:val="001B7B83"/>
    <w:rsid w:val="001B7C33"/>
    <w:rsid w:val="001C0969"/>
    <w:rsid w:val="001C17F7"/>
    <w:rsid w:val="001C1AE0"/>
    <w:rsid w:val="001C232D"/>
    <w:rsid w:val="001C675D"/>
    <w:rsid w:val="001C762C"/>
    <w:rsid w:val="001D1EFC"/>
    <w:rsid w:val="001D241D"/>
    <w:rsid w:val="001D2552"/>
    <w:rsid w:val="001D2EE4"/>
    <w:rsid w:val="001D495F"/>
    <w:rsid w:val="001D53E2"/>
    <w:rsid w:val="001D6670"/>
    <w:rsid w:val="001E0681"/>
    <w:rsid w:val="001E06D6"/>
    <w:rsid w:val="001E15CC"/>
    <w:rsid w:val="001E2662"/>
    <w:rsid w:val="001E6FAC"/>
    <w:rsid w:val="001F293F"/>
    <w:rsid w:val="001F2B62"/>
    <w:rsid w:val="001F79D7"/>
    <w:rsid w:val="001F7CA6"/>
    <w:rsid w:val="00200358"/>
    <w:rsid w:val="0020298A"/>
    <w:rsid w:val="00202AC5"/>
    <w:rsid w:val="00202D47"/>
    <w:rsid w:val="00203E95"/>
    <w:rsid w:val="00204D07"/>
    <w:rsid w:val="00205BDF"/>
    <w:rsid w:val="002069FC"/>
    <w:rsid w:val="00207BB2"/>
    <w:rsid w:val="00210F62"/>
    <w:rsid w:val="00214F88"/>
    <w:rsid w:val="002171E4"/>
    <w:rsid w:val="002200CA"/>
    <w:rsid w:val="00220B46"/>
    <w:rsid w:val="00220DAB"/>
    <w:rsid w:val="00221427"/>
    <w:rsid w:val="00221AFA"/>
    <w:rsid w:val="0022254B"/>
    <w:rsid w:val="00223916"/>
    <w:rsid w:val="00223925"/>
    <w:rsid w:val="00225229"/>
    <w:rsid w:val="002278A9"/>
    <w:rsid w:val="002312ED"/>
    <w:rsid w:val="002323CF"/>
    <w:rsid w:val="002339B3"/>
    <w:rsid w:val="00233A45"/>
    <w:rsid w:val="002354B4"/>
    <w:rsid w:val="002355F3"/>
    <w:rsid w:val="00235DAF"/>
    <w:rsid w:val="002401DF"/>
    <w:rsid w:val="0024164B"/>
    <w:rsid w:val="00241E5F"/>
    <w:rsid w:val="00242B71"/>
    <w:rsid w:val="002444F9"/>
    <w:rsid w:val="00246F15"/>
    <w:rsid w:val="002507AA"/>
    <w:rsid w:val="00251254"/>
    <w:rsid w:val="002515EF"/>
    <w:rsid w:val="00253981"/>
    <w:rsid w:val="0025481C"/>
    <w:rsid w:val="0025672B"/>
    <w:rsid w:val="00261CAF"/>
    <w:rsid w:val="00263B96"/>
    <w:rsid w:val="00263C2C"/>
    <w:rsid w:val="00263FED"/>
    <w:rsid w:val="0026447F"/>
    <w:rsid w:val="0026470D"/>
    <w:rsid w:val="00264E41"/>
    <w:rsid w:val="002651CB"/>
    <w:rsid w:val="00265A8D"/>
    <w:rsid w:val="00265F56"/>
    <w:rsid w:val="00266A11"/>
    <w:rsid w:val="00270C1B"/>
    <w:rsid w:val="00271E25"/>
    <w:rsid w:val="00274250"/>
    <w:rsid w:val="002742B6"/>
    <w:rsid w:val="00274D82"/>
    <w:rsid w:val="00277DD4"/>
    <w:rsid w:val="002844B3"/>
    <w:rsid w:val="0028554B"/>
    <w:rsid w:val="00285CC4"/>
    <w:rsid w:val="00287201"/>
    <w:rsid w:val="00287E15"/>
    <w:rsid w:val="002900F4"/>
    <w:rsid w:val="0029034B"/>
    <w:rsid w:val="00290A29"/>
    <w:rsid w:val="00290EDD"/>
    <w:rsid w:val="00291316"/>
    <w:rsid w:val="00293600"/>
    <w:rsid w:val="00293EF4"/>
    <w:rsid w:val="002944BF"/>
    <w:rsid w:val="00294FF6"/>
    <w:rsid w:val="00295E0D"/>
    <w:rsid w:val="00295E43"/>
    <w:rsid w:val="002978CF"/>
    <w:rsid w:val="002A280C"/>
    <w:rsid w:val="002A35DC"/>
    <w:rsid w:val="002A3711"/>
    <w:rsid w:val="002A4AC3"/>
    <w:rsid w:val="002A5EC1"/>
    <w:rsid w:val="002A77AC"/>
    <w:rsid w:val="002A7D7E"/>
    <w:rsid w:val="002B284A"/>
    <w:rsid w:val="002B44DE"/>
    <w:rsid w:val="002B46AC"/>
    <w:rsid w:val="002B49FE"/>
    <w:rsid w:val="002B6123"/>
    <w:rsid w:val="002B643B"/>
    <w:rsid w:val="002C1021"/>
    <w:rsid w:val="002C6445"/>
    <w:rsid w:val="002D0AA8"/>
    <w:rsid w:val="002D2BC3"/>
    <w:rsid w:val="002D308F"/>
    <w:rsid w:val="002D438C"/>
    <w:rsid w:val="002D55A8"/>
    <w:rsid w:val="002D775B"/>
    <w:rsid w:val="002D7BAF"/>
    <w:rsid w:val="002E0151"/>
    <w:rsid w:val="002E3B4E"/>
    <w:rsid w:val="002E4DB6"/>
    <w:rsid w:val="002E6AFF"/>
    <w:rsid w:val="002E747B"/>
    <w:rsid w:val="002E7553"/>
    <w:rsid w:val="002F4CF5"/>
    <w:rsid w:val="002F73EA"/>
    <w:rsid w:val="00301BD0"/>
    <w:rsid w:val="00304407"/>
    <w:rsid w:val="00304BCB"/>
    <w:rsid w:val="003075F8"/>
    <w:rsid w:val="0031217B"/>
    <w:rsid w:val="00312870"/>
    <w:rsid w:val="0031533C"/>
    <w:rsid w:val="003212B8"/>
    <w:rsid w:val="00322165"/>
    <w:rsid w:val="003228F0"/>
    <w:rsid w:val="00322D62"/>
    <w:rsid w:val="00323574"/>
    <w:rsid w:val="00323F68"/>
    <w:rsid w:val="003242E6"/>
    <w:rsid w:val="003249F9"/>
    <w:rsid w:val="0032526D"/>
    <w:rsid w:val="00326FF5"/>
    <w:rsid w:val="0033092B"/>
    <w:rsid w:val="00331687"/>
    <w:rsid w:val="00332BA7"/>
    <w:rsid w:val="00333420"/>
    <w:rsid w:val="00340AF2"/>
    <w:rsid w:val="003433B0"/>
    <w:rsid w:val="00343C03"/>
    <w:rsid w:val="00343C70"/>
    <w:rsid w:val="003451A1"/>
    <w:rsid w:val="00347938"/>
    <w:rsid w:val="00347DB4"/>
    <w:rsid w:val="00350A61"/>
    <w:rsid w:val="00351E58"/>
    <w:rsid w:val="003520EB"/>
    <w:rsid w:val="00353894"/>
    <w:rsid w:val="0035581D"/>
    <w:rsid w:val="00355C1B"/>
    <w:rsid w:val="00356077"/>
    <w:rsid w:val="003567A2"/>
    <w:rsid w:val="00356A3D"/>
    <w:rsid w:val="00357748"/>
    <w:rsid w:val="00360362"/>
    <w:rsid w:val="00360ABA"/>
    <w:rsid w:val="003627A5"/>
    <w:rsid w:val="00364016"/>
    <w:rsid w:val="0036650A"/>
    <w:rsid w:val="00370AB6"/>
    <w:rsid w:val="003736A6"/>
    <w:rsid w:val="003748BC"/>
    <w:rsid w:val="00376603"/>
    <w:rsid w:val="003770A1"/>
    <w:rsid w:val="00377DD8"/>
    <w:rsid w:val="00381834"/>
    <w:rsid w:val="00385CA2"/>
    <w:rsid w:val="00386B12"/>
    <w:rsid w:val="0038796B"/>
    <w:rsid w:val="003910A5"/>
    <w:rsid w:val="0039119E"/>
    <w:rsid w:val="003912CE"/>
    <w:rsid w:val="0039151B"/>
    <w:rsid w:val="00393E01"/>
    <w:rsid w:val="00394C3A"/>
    <w:rsid w:val="0039640F"/>
    <w:rsid w:val="003965E2"/>
    <w:rsid w:val="00397072"/>
    <w:rsid w:val="003A2210"/>
    <w:rsid w:val="003A271E"/>
    <w:rsid w:val="003A454F"/>
    <w:rsid w:val="003A4D08"/>
    <w:rsid w:val="003A66FF"/>
    <w:rsid w:val="003B0727"/>
    <w:rsid w:val="003B0C1E"/>
    <w:rsid w:val="003B27E9"/>
    <w:rsid w:val="003B306C"/>
    <w:rsid w:val="003B336B"/>
    <w:rsid w:val="003B3620"/>
    <w:rsid w:val="003B4206"/>
    <w:rsid w:val="003B657E"/>
    <w:rsid w:val="003B74B8"/>
    <w:rsid w:val="003C0E3C"/>
    <w:rsid w:val="003C3181"/>
    <w:rsid w:val="003C367C"/>
    <w:rsid w:val="003C4CDF"/>
    <w:rsid w:val="003C4D42"/>
    <w:rsid w:val="003C5845"/>
    <w:rsid w:val="003C69BD"/>
    <w:rsid w:val="003D58AD"/>
    <w:rsid w:val="003D64E7"/>
    <w:rsid w:val="003D68B7"/>
    <w:rsid w:val="003E0A58"/>
    <w:rsid w:val="003E1A2D"/>
    <w:rsid w:val="003E524F"/>
    <w:rsid w:val="003E534E"/>
    <w:rsid w:val="003E760C"/>
    <w:rsid w:val="003F0844"/>
    <w:rsid w:val="003F230D"/>
    <w:rsid w:val="003F230E"/>
    <w:rsid w:val="003F4220"/>
    <w:rsid w:val="003F53AF"/>
    <w:rsid w:val="003F5728"/>
    <w:rsid w:val="003F5E34"/>
    <w:rsid w:val="003F6BA1"/>
    <w:rsid w:val="003F704A"/>
    <w:rsid w:val="0040002F"/>
    <w:rsid w:val="00400A5A"/>
    <w:rsid w:val="00401739"/>
    <w:rsid w:val="004022A4"/>
    <w:rsid w:val="00402739"/>
    <w:rsid w:val="00402F9E"/>
    <w:rsid w:val="00404934"/>
    <w:rsid w:val="004051C6"/>
    <w:rsid w:val="00407F60"/>
    <w:rsid w:val="004103DF"/>
    <w:rsid w:val="0041062B"/>
    <w:rsid w:val="00412461"/>
    <w:rsid w:val="00416297"/>
    <w:rsid w:val="004169E3"/>
    <w:rsid w:val="00416F6B"/>
    <w:rsid w:val="00420D80"/>
    <w:rsid w:val="00422303"/>
    <w:rsid w:val="004229DE"/>
    <w:rsid w:val="004255B3"/>
    <w:rsid w:val="00425BB9"/>
    <w:rsid w:val="00426939"/>
    <w:rsid w:val="0042762C"/>
    <w:rsid w:val="004308AC"/>
    <w:rsid w:val="0043171F"/>
    <w:rsid w:val="00432216"/>
    <w:rsid w:val="004323B1"/>
    <w:rsid w:val="004328FE"/>
    <w:rsid w:val="00432F52"/>
    <w:rsid w:val="00434572"/>
    <w:rsid w:val="004353AA"/>
    <w:rsid w:val="00436838"/>
    <w:rsid w:val="0043707A"/>
    <w:rsid w:val="00437935"/>
    <w:rsid w:val="004413AA"/>
    <w:rsid w:val="004416A7"/>
    <w:rsid w:val="0044274B"/>
    <w:rsid w:val="00442EA6"/>
    <w:rsid w:val="004437A5"/>
    <w:rsid w:val="00445E5A"/>
    <w:rsid w:val="00447BC7"/>
    <w:rsid w:val="00450575"/>
    <w:rsid w:val="0045324D"/>
    <w:rsid w:val="00453F28"/>
    <w:rsid w:val="00455C34"/>
    <w:rsid w:val="00456EAA"/>
    <w:rsid w:val="00460C0B"/>
    <w:rsid w:val="00461796"/>
    <w:rsid w:val="00461EBA"/>
    <w:rsid w:val="004621F1"/>
    <w:rsid w:val="00464627"/>
    <w:rsid w:val="00466A44"/>
    <w:rsid w:val="00467569"/>
    <w:rsid w:val="004678E2"/>
    <w:rsid w:val="00467A12"/>
    <w:rsid w:val="004705E3"/>
    <w:rsid w:val="00471DD9"/>
    <w:rsid w:val="004729CE"/>
    <w:rsid w:val="00473383"/>
    <w:rsid w:val="00473528"/>
    <w:rsid w:val="004736D1"/>
    <w:rsid w:val="00474231"/>
    <w:rsid w:val="004742E5"/>
    <w:rsid w:val="00475D01"/>
    <w:rsid w:val="00475DAC"/>
    <w:rsid w:val="0047661E"/>
    <w:rsid w:val="00476F3C"/>
    <w:rsid w:val="00482215"/>
    <w:rsid w:val="004832A6"/>
    <w:rsid w:val="00483B73"/>
    <w:rsid w:val="00484614"/>
    <w:rsid w:val="00485211"/>
    <w:rsid w:val="00485B8E"/>
    <w:rsid w:val="0048694C"/>
    <w:rsid w:val="0048793B"/>
    <w:rsid w:val="00487D05"/>
    <w:rsid w:val="00490A33"/>
    <w:rsid w:val="00490DD6"/>
    <w:rsid w:val="00491B3F"/>
    <w:rsid w:val="00491E01"/>
    <w:rsid w:val="004944FD"/>
    <w:rsid w:val="004948AE"/>
    <w:rsid w:val="00496768"/>
    <w:rsid w:val="00496D9E"/>
    <w:rsid w:val="004970B2"/>
    <w:rsid w:val="00497700"/>
    <w:rsid w:val="004A1B7F"/>
    <w:rsid w:val="004A3044"/>
    <w:rsid w:val="004A34AF"/>
    <w:rsid w:val="004A48D6"/>
    <w:rsid w:val="004B27A0"/>
    <w:rsid w:val="004B2A85"/>
    <w:rsid w:val="004B4E59"/>
    <w:rsid w:val="004B679E"/>
    <w:rsid w:val="004C0165"/>
    <w:rsid w:val="004C11A6"/>
    <w:rsid w:val="004C17B4"/>
    <w:rsid w:val="004C40EF"/>
    <w:rsid w:val="004C4FF3"/>
    <w:rsid w:val="004C6092"/>
    <w:rsid w:val="004C60F9"/>
    <w:rsid w:val="004C6344"/>
    <w:rsid w:val="004C66EC"/>
    <w:rsid w:val="004C6CD2"/>
    <w:rsid w:val="004D00E0"/>
    <w:rsid w:val="004D104D"/>
    <w:rsid w:val="004D1FDD"/>
    <w:rsid w:val="004D24C3"/>
    <w:rsid w:val="004D294D"/>
    <w:rsid w:val="004D44EA"/>
    <w:rsid w:val="004D5614"/>
    <w:rsid w:val="004D58D4"/>
    <w:rsid w:val="004D5F5E"/>
    <w:rsid w:val="004D6BE1"/>
    <w:rsid w:val="004E6CF8"/>
    <w:rsid w:val="004F3EF9"/>
    <w:rsid w:val="004F55DA"/>
    <w:rsid w:val="004F73A8"/>
    <w:rsid w:val="005005DE"/>
    <w:rsid w:val="0050167B"/>
    <w:rsid w:val="00501DDE"/>
    <w:rsid w:val="0050204C"/>
    <w:rsid w:val="00502198"/>
    <w:rsid w:val="005022CF"/>
    <w:rsid w:val="005026B6"/>
    <w:rsid w:val="00504F02"/>
    <w:rsid w:val="00507730"/>
    <w:rsid w:val="005109F9"/>
    <w:rsid w:val="00510AA0"/>
    <w:rsid w:val="00513342"/>
    <w:rsid w:val="00514709"/>
    <w:rsid w:val="00515A0D"/>
    <w:rsid w:val="00516E4A"/>
    <w:rsid w:val="0051761F"/>
    <w:rsid w:val="00517B85"/>
    <w:rsid w:val="005200FC"/>
    <w:rsid w:val="0052017D"/>
    <w:rsid w:val="00520A4E"/>
    <w:rsid w:val="005235DE"/>
    <w:rsid w:val="00523696"/>
    <w:rsid w:val="005261A1"/>
    <w:rsid w:val="00530FD9"/>
    <w:rsid w:val="00535FA0"/>
    <w:rsid w:val="0053696B"/>
    <w:rsid w:val="00536D44"/>
    <w:rsid w:val="00537F88"/>
    <w:rsid w:val="005403AF"/>
    <w:rsid w:val="005409F6"/>
    <w:rsid w:val="005420AB"/>
    <w:rsid w:val="00543398"/>
    <w:rsid w:val="00543C26"/>
    <w:rsid w:val="00543DA7"/>
    <w:rsid w:val="005449E8"/>
    <w:rsid w:val="00544C78"/>
    <w:rsid w:val="00544D28"/>
    <w:rsid w:val="0054657F"/>
    <w:rsid w:val="00551E9D"/>
    <w:rsid w:val="00554D65"/>
    <w:rsid w:val="00556574"/>
    <w:rsid w:val="00556987"/>
    <w:rsid w:val="00560388"/>
    <w:rsid w:val="005608C8"/>
    <w:rsid w:val="0056444E"/>
    <w:rsid w:val="00564FB2"/>
    <w:rsid w:val="005651CB"/>
    <w:rsid w:val="005651F7"/>
    <w:rsid w:val="00566958"/>
    <w:rsid w:val="00566C8D"/>
    <w:rsid w:val="00570B04"/>
    <w:rsid w:val="00570BD8"/>
    <w:rsid w:val="00572273"/>
    <w:rsid w:val="00573963"/>
    <w:rsid w:val="005741D0"/>
    <w:rsid w:val="00574796"/>
    <w:rsid w:val="00574BF8"/>
    <w:rsid w:val="005763B4"/>
    <w:rsid w:val="00576BCF"/>
    <w:rsid w:val="005810C2"/>
    <w:rsid w:val="00583326"/>
    <w:rsid w:val="00584011"/>
    <w:rsid w:val="005867B6"/>
    <w:rsid w:val="005905F7"/>
    <w:rsid w:val="005907F0"/>
    <w:rsid w:val="00590AA0"/>
    <w:rsid w:val="00591379"/>
    <w:rsid w:val="00592437"/>
    <w:rsid w:val="0059415A"/>
    <w:rsid w:val="00597683"/>
    <w:rsid w:val="005A03DD"/>
    <w:rsid w:val="005A0AC3"/>
    <w:rsid w:val="005A1DC6"/>
    <w:rsid w:val="005A40B8"/>
    <w:rsid w:val="005A7DE2"/>
    <w:rsid w:val="005B4586"/>
    <w:rsid w:val="005B472D"/>
    <w:rsid w:val="005B6623"/>
    <w:rsid w:val="005B778E"/>
    <w:rsid w:val="005C0660"/>
    <w:rsid w:val="005C1135"/>
    <w:rsid w:val="005C2F2D"/>
    <w:rsid w:val="005C487E"/>
    <w:rsid w:val="005C628F"/>
    <w:rsid w:val="005C6D2E"/>
    <w:rsid w:val="005C7F3B"/>
    <w:rsid w:val="005D03F4"/>
    <w:rsid w:val="005D0F8F"/>
    <w:rsid w:val="005D11D0"/>
    <w:rsid w:val="005D1518"/>
    <w:rsid w:val="005D1526"/>
    <w:rsid w:val="005D25BC"/>
    <w:rsid w:val="005D2B1C"/>
    <w:rsid w:val="005D55CE"/>
    <w:rsid w:val="005D5762"/>
    <w:rsid w:val="005D58CA"/>
    <w:rsid w:val="005D6DF2"/>
    <w:rsid w:val="005D6FEA"/>
    <w:rsid w:val="005D747A"/>
    <w:rsid w:val="005E009F"/>
    <w:rsid w:val="005E1A75"/>
    <w:rsid w:val="005E1B1F"/>
    <w:rsid w:val="005E1FDE"/>
    <w:rsid w:val="005E28D9"/>
    <w:rsid w:val="005E407B"/>
    <w:rsid w:val="005E51D2"/>
    <w:rsid w:val="005E543F"/>
    <w:rsid w:val="005E7954"/>
    <w:rsid w:val="005F1157"/>
    <w:rsid w:val="005F1976"/>
    <w:rsid w:val="006017B1"/>
    <w:rsid w:val="00601F79"/>
    <w:rsid w:val="00602845"/>
    <w:rsid w:val="00603341"/>
    <w:rsid w:val="00603C0B"/>
    <w:rsid w:val="00603C21"/>
    <w:rsid w:val="006051EF"/>
    <w:rsid w:val="00607DB6"/>
    <w:rsid w:val="00607DCD"/>
    <w:rsid w:val="0061067B"/>
    <w:rsid w:val="00611039"/>
    <w:rsid w:val="00612DF6"/>
    <w:rsid w:val="006136DB"/>
    <w:rsid w:val="0061484F"/>
    <w:rsid w:val="00616E71"/>
    <w:rsid w:val="00617AA5"/>
    <w:rsid w:val="0062241B"/>
    <w:rsid w:val="00622436"/>
    <w:rsid w:val="0062257C"/>
    <w:rsid w:val="006256E7"/>
    <w:rsid w:val="00630DAC"/>
    <w:rsid w:val="00630F1F"/>
    <w:rsid w:val="00633241"/>
    <w:rsid w:val="00633276"/>
    <w:rsid w:val="006406EA"/>
    <w:rsid w:val="00640891"/>
    <w:rsid w:val="006471EB"/>
    <w:rsid w:val="00650348"/>
    <w:rsid w:val="00651822"/>
    <w:rsid w:val="0065400B"/>
    <w:rsid w:val="00654D12"/>
    <w:rsid w:val="00655069"/>
    <w:rsid w:val="00655289"/>
    <w:rsid w:val="00655A78"/>
    <w:rsid w:val="006560C1"/>
    <w:rsid w:val="00657C93"/>
    <w:rsid w:val="0066149B"/>
    <w:rsid w:val="00662150"/>
    <w:rsid w:val="0066286D"/>
    <w:rsid w:val="00665C1E"/>
    <w:rsid w:val="00666D79"/>
    <w:rsid w:val="00671971"/>
    <w:rsid w:val="00672E0D"/>
    <w:rsid w:val="006734A6"/>
    <w:rsid w:val="006746EB"/>
    <w:rsid w:val="00674F82"/>
    <w:rsid w:val="006752D9"/>
    <w:rsid w:val="00676A51"/>
    <w:rsid w:val="006807FF"/>
    <w:rsid w:val="0068502E"/>
    <w:rsid w:val="006856EC"/>
    <w:rsid w:val="00685A06"/>
    <w:rsid w:val="00685C31"/>
    <w:rsid w:val="00686309"/>
    <w:rsid w:val="0069043F"/>
    <w:rsid w:val="0069252C"/>
    <w:rsid w:val="006979AF"/>
    <w:rsid w:val="006A143A"/>
    <w:rsid w:val="006A2FE7"/>
    <w:rsid w:val="006A354D"/>
    <w:rsid w:val="006A44E6"/>
    <w:rsid w:val="006A6AF5"/>
    <w:rsid w:val="006A7AF9"/>
    <w:rsid w:val="006B0278"/>
    <w:rsid w:val="006B0ED1"/>
    <w:rsid w:val="006B22CD"/>
    <w:rsid w:val="006B2BAE"/>
    <w:rsid w:val="006B30E8"/>
    <w:rsid w:val="006B3A18"/>
    <w:rsid w:val="006B4288"/>
    <w:rsid w:val="006B4640"/>
    <w:rsid w:val="006B4C3D"/>
    <w:rsid w:val="006B5DDC"/>
    <w:rsid w:val="006B78B4"/>
    <w:rsid w:val="006C1FB1"/>
    <w:rsid w:val="006C207F"/>
    <w:rsid w:val="006C347C"/>
    <w:rsid w:val="006C47A2"/>
    <w:rsid w:val="006C505B"/>
    <w:rsid w:val="006C53AC"/>
    <w:rsid w:val="006D17F9"/>
    <w:rsid w:val="006D1AAE"/>
    <w:rsid w:val="006D2EE4"/>
    <w:rsid w:val="006D3DF0"/>
    <w:rsid w:val="006D6095"/>
    <w:rsid w:val="006D6103"/>
    <w:rsid w:val="006E0431"/>
    <w:rsid w:val="006E0D81"/>
    <w:rsid w:val="006E32EF"/>
    <w:rsid w:val="006E352E"/>
    <w:rsid w:val="006E38B1"/>
    <w:rsid w:val="006E3ACF"/>
    <w:rsid w:val="006E3F3C"/>
    <w:rsid w:val="006E6297"/>
    <w:rsid w:val="006F1E09"/>
    <w:rsid w:val="006F2404"/>
    <w:rsid w:val="006F2B1E"/>
    <w:rsid w:val="006F357C"/>
    <w:rsid w:val="006F51D0"/>
    <w:rsid w:val="006F67AF"/>
    <w:rsid w:val="0070019F"/>
    <w:rsid w:val="00701E7D"/>
    <w:rsid w:val="0070651A"/>
    <w:rsid w:val="00710711"/>
    <w:rsid w:val="00710E8B"/>
    <w:rsid w:val="00711B6F"/>
    <w:rsid w:val="00711FF0"/>
    <w:rsid w:val="00713ECC"/>
    <w:rsid w:val="00715047"/>
    <w:rsid w:val="00717FB9"/>
    <w:rsid w:val="00717FD5"/>
    <w:rsid w:val="007208F5"/>
    <w:rsid w:val="007221FF"/>
    <w:rsid w:val="00724ABD"/>
    <w:rsid w:val="00727E0A"/>
    <w:rsid w:val="007314DD"/>
    <w:rsid w:val="0073152F"/>
    <w:rsid w:val="00735E8A"/>
    <w:rsid w:val="00736197"/>
    <w:rsid w:val="00736605"/>
    <w:rsid w:val="00736E34"/>
    <w:rsid w:val="00736FA0"/>
    <w:rsid w:val="007409FE"/>
    <w:rsid w:val="00740D40"/>
    <w:rsid w:val="0074138C"/>
    <w:rsid w:val="007427B9"/>
    <w:rsid w:val="00743E59"/>
    <w:rsid w:val="00751402"/>
    <w:rsid w:val="0075162F"/>
    <w:rsid w:val="00751A9A"/>
    <w:rsid w:val="00751EED"/>
    <w:rsid w:val="00752423"/>
    <w:rsid w:val="00752FAB"/>
    <w:rsid w:val="007535E7"/>
    <w:rsid w:val="00755B5E"/>
    <w:rsid w:val="00755E45"/>
    <w:rsid w:val="0075614F"/>
    <w:rsid w:val="0075692B"/>
    <w:rsid w:val="00756C27"/>
    <w:rsid w:val="007619BE"/>
    <w:rsid w:val="00761BD2"/>
    <w:rsid w:val="00763368"/>
    <w:rsid w:val="007635E7"/>
    <w:rsid w:val="007636F7"/>
    <w:rsid w:val="007641D3"/>
    <w:rsid w:val="00765C7D"/>
    <w:rsid w:val="00766CCD"/>
    <w:rsid w:val="00766FCC"/>
    <w:rsid w:val="007672E0"/>
    <w:rsid w:val="0077144F"/>
    <w:rsid w:val="007715ED"/>
    <w:rsid w:val="007716E2"/>
    <w:rsid w:val="00772326"/>
    <w:rsid w:val="0077298C"/>
    <w:rsid w:val="00772D12"/>
    <w:rsid w:val="00774C04"/>
    <w:rsid w:val="007761D9"/>
    <w:rsid w:val="0078168A"/>
    <w:rsid w:val="007845E3"/>
    <w:rsid w:val="007855A2"/>
    <w:rsid w:val="007872E2"/>
    <w:rsid w:val="00787EAD"/>
    <w:rsid w:val="00790E69"/>
    <w:rsid w:val="00790E73"/>
    <w:rsid w:val="00793118"/>
    <w:rsid w:val="007931D9"/>
    <w:rsid w:val="00793B99"/>
    <w:rsid w:val="00793BF0"/>
    <w:rsid w:val="00797000"/>
    <w:rsid w:val="00797950"/>
    <w:rsid w:val="00797C34"/>
    <w:rsid w:val="007A0EE7"/>
    <w:rsid w:val="007A214D"/>
    <w:rsid w:val="007A3571"/>
    <w:rsid w:val="007A396E"/>
    <w:rsid w:val="007A4028"/>
    <w:rsid w:val="007A688D"/>
    <w:rsid w:val="007B00D0"/>
    <w:rsid w:val="007B1571"/>
    <w:rsid w:val="007B1A69"/>
    <w:rsid w:val="007B204E"/>
    <w:rsid w:val="007B2EC3"/>
    <w:rsid w:val="007B3188"/>
    <w:rsid w:val="007B4876"/>
    <w:rsid w:val="007B4C1A"/>
    <w:rsid w:val="007C3608"/>
    <w:rsid w:val="007C3734"/>
    <w:rsid w:val="007C392E"/>
    <w:rsid w:val="007C6453"/>
    <w:rsid w:val="007C65C3"/>
    <w:rsid w:val="007D15D6"/>
    <w:rsid w:val="007D1691"/>
    <w:rsid w:val="007D16AB"/>
    <w:rsid w:val="007D2330"/>
    <w:rsid w:val="007D26AF"/>
    <w:rsid w:val="007D3DE2"/>
    <w:rsid w:val="007E303B"/>
    <w:rsid w:val="007F360C"/>
    <w:rsid w:val="007F4520"/>
    <w:rsid w:val="007F79F6"/>
    <w:rsid w:val="00800065"/>
    <w:rsid w:val="008004D0"/>
    <w:rsid w:val="0080571A"/>
    <w:rsid w:val="00807831"/>
    <w:rsid w:val="00807A05"/>
    <w:rsid w:val="008100C0"/>
    <w:rsid w:val="008114A8"/>
    <w:rsid w:val="0081219C"/>
    <w:rsid w:val="00813187"/>
    <w:rsid w:val="00813201"/>
    <w:rsid w:val="008136F0"/>
    <w:rsid w:val="008140C1"/>
    <w:rsid w:val="008142E5"/>
    <w:rsid w:val="00816446"/>
    <w:rsid w:val="0082017C"/>
    <w:rsid w:val="0082070A"/>
    <w:rsid w:val="00822BB3"/>
    <w:rsid w:val="00822CAA"/>
    <w:rsid w:val="008257AA"/>
    <w:rsid w:val="00825F8B"/>
    <w:rsid w:val="00831208"/>
    <w:rsid w:val="00831304"/>
    <w:rsid w:val="00831975"/>
    <w:rsid w:val="008319AF"/>
    <w:rsid w:val="008353A3"/>
    <w:rsid w:val="00836BFE"/>
    <w:rsid w:val="008411ED"/>
    <w:rsid w:val="00846B02"/>
    <w:rsid w:val="00847149"/>
    <w:rsid w:val="00850322"/>
    <w:rsid w:val="00850F2E"/>
    <w:rsid w:val="0085277D"/>
    <w:rsid w:val="00852D5A"/>
    <w:rsid w:val="00853172"/>
    <w:rsid w:val="00853BA7"/>
    <w:rsid w:val="00853CF1"/>
    <w:rsid w:val="00855004"/>
    <w:rsid w:val="008551AB"/>
    <w:rsid w:val="00855BFA"/>
    <w:rsid w:val="008560F7"/>
    <w:rsid w:val="008564AA"/>
    <w:rsid w:val="0085758F"/>
    <w:rsid w:val="008579F9"/>
    <w:rsid w:val="008609F6"/>
    <w:rsid w:val="00861B35"/>
    <w:rsid w:val="00862AFB"/>
    <w:rsid w:val="00863643"/>
    <w:rsid w:val="00864A14"/>
    <w:rsid w:val="00865CE4"/>
    <w:rsid w:val="00866E01"/>
    <w:rsid w:val="0087174E"/>
    <w:rsid w:val="00871E64"/>
    <w:rsid w:val="008735AF"/>
    <w:rsid w:val="00873C2E"/>
    <w:rsid w:val="00874212"/>
    <w:rsid w:val="00874552"/>
    <w:rsid w:val="00877029"/>
    <w:rsid w:val="008779F3"/>
    <w:rsid w:val="00882F32"/>
    <w:rsid w:val="00882FB1"/>
    <w:rsid w:val="008832B7"/>
    <w:rsid w:val="00883D01"/>
    <w:rsid w:val="0088772C"/>
    <w:rsid w:val="00890604"/>
    <w:rsid w:val="00893161"/>
    <w:rsid w:val="0089329D"/>
    <w:rsid w:val="00894767"/>
    <w:rsid w:val="008968FC"/>
    <w:rsid w:val="00897B24"/>
    <w:rsid w:val="008A19BD"/>
    <w:rsid w:val="008A32F9"/>
    <w:rsid w:val="008A3CE2"/>
    <w:rsid w:val="008A4168"/>
    <w:rsid w:val="008A4426"/>
    <w:rsid w:val="008A681A"/>
    <w:rsid w:val="008B0382"/>
    <w:rsid w:val="008B11E9"/>
    <w:rsid w:val="008B25BE"/>
    <w:rsid w:val="008B34BE"/>
    <w:rsid w:val="008B3FEA"/>
    <w:rsid w:val="008B408B"/>
    <w:rsid w:val="008B4C2F"/>
    <w:rsid w:val="008B5B72"/>
    <w:rsid w:val="008B5DD6"/>
    <w:rsid w:val="008B6D87"/>
    <w:rsid w:val="008C02B5"/>
    <w:rsid w:val="008C0422"/>
    <w:rsid w:val="008C327A"/>
    <w:rsid w:val="008C3B91"/>
    <w:rsid w:val="008C53DA"/>
    <w:rsid w:val="008C595B"/>
    <w:rsid w:val="008C6A4A"/>
    <w:rsid w:val="008D1480"/>
    <w:rsid w:val="008D46AF"/>
    <w:rsid w:val="008D668B"/>
    <w:rsid w:val="008D7188"/>
    <w:rsid w:val="008E04A0"/>
    <w:rsid w:val="008E1173"/>
    <w:rsid w:val="008E1E24"/>
    <w:rsid w:val="008E2A01"/>
    <w:rsid w:val="008E31D8"/>
    <w:rsid w:val="008E32BE"/>
    <w:rsid w:val="008E47D3"/>
    <w:rsid w:val="008E5186"/>
    <w:rsid w:val="008E6533"/>
    <w:rsid w:val="008E7979"/>
    <w:rsid w:val="008F0BD7"/>
    <w:rsid w:val="008F13C3"/>
    <w:rsid w:val="008F18C0"/>
    <w:rsid w:val="008F2404"/>
    <w:rsid w:val="008F28D6"/>
    <w:rsid w:val="008F3260"/>
    <w:rsid w:val="008F6641"/>
    <w:rsid w:val="008F6DC4"/>
    <w:rsid w:val="00900E46"/>
    <w:rsid w:val="00902147"/>
    <w:rsid w:val="00902B7B"/>
    <w:rsid w:val="00903C7D"/>
    <w:rsid w:val="00903E65"/>
    <w:rsid w:val="009047FD"/>
    <w:rsid w:val="0090510F"/>
    <w:rsid w:val="00905A5D"/>
    <w:rsid w:val="00905E98"/>
    <w:rsid w:val="00907BE9"/>
    <w:rsid w:val="00911681"/>
    <w:rsid w:val="00911800"/>
    <w:rsid w:val="0091225D"/>
    <w:rsid w:val="00913E2B"/>
    <w:rsid w:val="00914DCB"/>
    <w:rsid w:val="00915D0A"/>
    <w:rsid w:val="00916AAC"/>
    <w:rsid w:val="00917E13"/>
    <w:rsid w:val="009210DB"/>
    <w:rsid w:val="00922A79"/>
    <w:rsid w:val="009247A5"/>
    <w:rsid w:val="00924CAD"/>
    <w:rsid w:val="009254BA"/>
    <w:rsid w:val="00926498"/>
    <w:rsid w:val="00927E3F"/>
    <w:rsid w:val="009303B1"/>
    <w:rsid w:val="00931D6C"/>
    <w:rsid w:val="0093301A"/>
    <w:rsid w:val="0093313C"/>
    <w:rsid w:val="00935365"/>
    <w:rsid w:val="009411BC"/>
    <w:rsid w:val="009426B4"/>
    <w:rsid w:val="009433A9"/>
    <w:rsid w:val="00943998"/>
    <w:rsid w:val="0094412D"/>
    <w:rsid w:val="009444EA"/>
    <w:rsid w:val="00944E10"/>
    <w:rsid w:val="00945167"/>
    <w:rsid w:val="0094554F"/>
    <w:rsid w:val="00946912"/>
    <w:rsid w:val="009473B7"/>
    <w:rsid w:val="00951599"/>
    <w:rsid w:val="009515E5"/>
    <w:rsid w:val="00955C86"/>
    <w:rsid w:val="00960B75"/>
    <w:rsid w:val="00960D4F"/>
    <w:rsid w:val="00961472"/>
    <w:rsid w:val="009615D3"/>
    <w:rsid w:val="009617E0"/>
    <w:rsid w:val="00962B10"/>
    <w:rsid w:val="00962CF8"/>
    <w:rsid w:val="0096336F"/>
    <w:rsid w:val="0096418B"/>
    <w:rsid w:val="00966FF5"/>
    <w:rsid w:val="00967172"/>
    <w:rsid w:val="009700FF"/>
    <w:rsid w:val="00970522"/>
    <w:rsid w:val="009709DB"/>
    <w:rsid w:val="009716B3"/>
    <w:rsid w:val="00971D84"/>
    <w:rsid w:val="00972166"/>
    <w:rsid w:val="009745C9"/>
    <w:rsid w:val="00974B36"/>
    <w:rsid w:val="00977EAC"/>
    <w:rsid w:val="0098097F"/>
    <w:rsid w:val="009829BA"/>
    <w:rsid w:val="0098326F"/>
    <w:rsid w:val="00983510"/>
    <w:rsid w:val="00984DAD"/>
    <w:rsid w:val="00986616"/>
    <w:rsid w:val="00986C50"/>
    <w:rsid w:val="0099003F"/>
    <w:rsid w:val="0099057F"/>
    <w:rsid w:val="009908B9"/>
    <w:rsid w:val="00990D45"/>
    <w:rsid w:val="00993E57"/>
    <w:rsid w:val="009941C7"/>
    <w:rsid w:val="009961D4"/>
    <w:rsid w:val="009A13AA"/>
    <w:rsid w:val="009A1BCB"/>
    <w:rsid w:val="009A1C43"/>
    <w:rsid w:val="009A7FC8"/>
    <w:rsid w:val="009B26B2"/>
    <w:rsid w:val="009B2A8A"/>
    <w:rsid w:val="009B3924"/>
    <w:rsid w:val="009B7EC5"/>
    <w:rsid w:val="009B7FD7"/>
    <w:rsid w:val="009C1D29"/>
    <w:rsid w:val="009C2BA6"/>
    <w:rsid w:val="009C2F69"/>
    <w:rsid w:val="009C3DA8"/>
    <w:rsid w:val="009C46F9"/>
    <w:rsid w:val="009C5006"/>
    <w:rsid w:val="009C575A"/>
    <w:rsid w:val="009C5AB2"/>
    <w:rsid w:val="009C6EBE"/>
    <w:rsid w:val="009C779E"/>
    <w:rsid w:val="009D13A4"/>
    <w:rsid w:val="009D2548"/>
    <w:rsid w:val="009D3806"/>
    <w:rsid w:val="009D40BC"/>
    <w:rsid w:val="009D4652"/>
    <w:rsid w:val="009D71D2"/>
    <w:rsid w:val="009E03EB"/>
    <w:rsid w:val="009E10FF"/>
    <w:rsid w:val="009E1B76"/>
    <w:rsid w:val="009E2D1D"/>
    <w:rsid w:val="009E335E"/>
    <w:rsid w:val="009E567E"/>
    <w:rsid w:val="009E6B02"/>
    <w:rsid w:val="009F0619"/>
    <w:rsid w:val="009F0792"/>
    <w:rsid w:val="009F2644"/>
    <w:rsid w:val="009F35D5"/>
    <w:rsid w:val="009F3821"/>
    <w:rsid w:val="009F3CA5"/>
    <w:rsid w:val="009F4716"/>
    <w:rsid w:val="009F4D9D"/>
    <w:rsid w:val="009F562C"/>
    <w:rsid w:val="009F58CD"/>
    <w:rsid w:val="009F683A"/>
    <w:rsid w:val="00A0053E"/>
    <w:rsid w:val="00A01103"/>
    <w:rsid w:val="00A02B18"/>
    <w:rsid w:val="00A058D1"/>
    <w:rsid w:val="00A05E84"/>
    <w:rsid w:val="00A06B41"/>
    <w:rsid w:val="00A06FB5"/>
    <w:rsid w:val="00A120C6"/>
    <w:rsid w:val="00A13E10"/>
    <w:rsid w:val="00A15EC0"/>
    <w:rsid w:val="00A16988"/>
    <w:rsid w:val="00A17621"/>
    <w:rsid w:val="00A17687"/>
    <w:rsid w:val="00A17FFD"/>
    <w:rsid w:val="00A201CB"/>
    <w:rsid w:val="00A20BE0"/>
    <w:rsid w:val="00A221A2"/>
    <w:rsid w:val="00A2237E"/>
    <w:rsid w:val="00A22EB9"/>
    <w:rsid w:val="00A23B31"/>
    <w:rsid w:val="00A26166"/>
    <w:rsid w:val="00A31EFF"/>
    <w:rsid w:val="00A31F2E"/>
    <w:rsid w:val="00A3218E"/>
    <w:rsid w:val="00A33B8E"/>
    <w:rsid w:val="00A356C1"/>
    <w:rsid w:val="00A407FD"/>
    <w:rsid w:val="00A40E0D"/>
    <w:rsid w:val="00A411FF"/>
    <w:rsid w:val="00A41846"/>
    <w:rsid w:val="00A41AF0"/>
    <w:rsid w:val="00A44109"/>
    <w:rsid w:val="00A44E67"/>
    <w:rsid w:val="00A458F7"/>
    <w:rsid w:val="00A50CB3"/>
    <w:rsid w:val="00A51C59"/>
    <w:rsid w:val="00A543BF"/>
    <w:rsid w:val="00A556FB"/>
    <w:rsid w:val="00A55DD9"/>
    <w:rsid w:val="00A564B7"/>
    <w:rsid w:val="00A60E0E"/>
    <w:rsid w:val="00A631AE"/>
    <w:rsid w:val="00A64039"/>
    <w:rsid w:val="00A643AF"/>
    <w:rsid w:val="00A677D2"/>
    <w:rsid w:val="00A67DD4"/>
    <w:rsid w:val="00A702E0"/>
    <w:rsid w:val="00A71574"/>
    <w:rsid w:val="00A72C04"/>
    <w:rsid w:val="00A73467"/>
    <w:rsid w:val="00A736A3"/>
    <w:rsid w:val="00A75A42"/>
    <w:rsid w:val="00A75FA9"/>
    <w:rsid w:val="00A80C4E"/>
    <w:rsid w:val="00A80ED9"/>
    <w:rsid w:val="00A81258"/>
    <w:rsid w:val="00A81D7E"/>
    <w:rsid w:val="00A834BA"/>
    <w:rsid w:val="00A83ECE"/>
    <w:rsid w:val="00A8620D"/>
    <w:rsid w:val="00A8690D"/>
    <w:rsid w:val="00A90B5E"/>
    <w:rsid w:val="00A90D87"/>
    <w:rsid w:val="00A9112E"/>
    <w:rsid w:val="00A9178B"/>
    <w:rsid w:val="00A926CC"/>
    <w:rsid w:val="00A93E4A"/>
    <w:rsid w:val="00A94188"/>
    <w:rsid w:val="00A94A0C"/>
    <w:rsid w:val="00A9538A"/>
    <w:rsid w:val="00A95E2B"/>
    <w:rsid w:val="00A96585"/>
    <w:rsid w:val="00AA4A5B"/>
    <w:rsid w:val="00AA4E0C"/>
    <w:rsid w:val="00AA556F"/>
    <w:rsid w:val="00AA73B6"/>
    <w:rsid w:val="00AA7671"/>
    <w:rsid w:val="00AB00A1"/>
    <w:rsid w:val="00AB05B9"/>
    <w:rsid w:val="00AB306F"/>
    <w:rsid w:val="00AB60E0"/>
    <w:rsid w:val="00AB7F58"/>
    <w:rsid w:val="00AC0E98"/>
    <w:rsid w:val="00AC382B"/>
    <w:rsid w:val="00AC4AB6"/>
    <w:rsid w:val="00AC5514"/>
    <w:rsid w:val="00AC686F"/>
    <w:rsid w:val="00AC7879"/>
    <w:rsid w:val="00AD0FED"/>
    <w:rsid w:val="00AD396E"/>
    <w:rsid w:val="00AD4393"/>
    <w:rsid w:val="00AD58AA"/>
    <w:rsid w:val="00AD5DB8"/>
    <w:rsid w:val="00AE1575"/>
    <w:rsid w:val="00AE31AA"/>
    <w:rsid w:val="00AE491D"/>
    <w:rsid w:val="00AE4DC4"/>
    <w:rsid w:val="00AE5671"/>
    <w:rsid w:val="00AE7CA3"/>
    <w:rsid w:val="00AF0507"/>
    <w:rsid w:val="00AF17F2"/>
    <w:rsid w:val="00AF6262"/>
    <w:rsid w:val="00AF6B5F"/>
    <w:rsid w:val="00AF6D38"/>
    <w:rsid w:val="00B01052"/>
    <w:rsid w:val="00B03AAF"/>
    <w:rsid w:val="00B069B3"/>
    <w:rsid w:val="00B069D4"/>
    <w:rsid w:val="00B11E73"/>
    <w:rsid w:val="00B12D09"/>
    <w:rsid w:val="00B13FDC"/>
    <w:rsid w:val="00B14B14"/>
    <w:rsid w:val="00B16657"/>
    <w:rsid w:val="00B16A2B"/>
    <w:rsid w:val="00B17AB9"/>
    <w:rsid w:val="00B20423"/>
    <w:rsid w:val="00B204DF"/>
    <w:rsid w:val="00B238BC"/>
    <w:rsid w:val="00B23B5C"/>
    <w:rsid w:val="00B24854"/>
    <w:rsid w:val="00B25B48"/>
    <w:rsid w:val="00B3067D"/>
    <w:rsid w:val="00B310D4"/>
    <w:rsid w:val="00B31F3E"/>
    <w:rsid w:val="00B34377"/>
    <w:rsid w:val="00B34398"/>
    <w:rsid w:val="00B34CC2"/>
    <w:rsid w:val="00B379FC"/>
    <w:rsid w:val="00B42D63"/>
    <w:rsid w:val="00B44949"/>
    <w:rsid w:val="00B449EF"/>
    <w:rsid w:val="00B45AA6"/>
    <w:rsid w:val="00B47574"/>
    <w:rsid w:val="00B503A8"/>
    <w:rsid w:val="00B50991"/>
    <w:rsid w:val="00B51521"/>
    <w:rsid w:val="00B51693"/>
    <w:rsid w:val="00B53998"/>
    <w:rsid w:val="00B56708"/>
    <w:rsid w:val="00B60050"/>
    <w:rsid w:val="00B610B2"/>
    <w:rsid w:val="00B6129D"/>
    <w:rsid w:val="00B618B5"/>
    <w:rsid w:val="00B62E60"/>
    <w:rsid w:val="00B65D0D"/>
    <w:rsid w:val="00B6658B"/>
    <w:rsid w:val="00B67787"/>
    <w:rsid w:val="00B67BA7"/>
    <w:rsid w:val="00B71F5D"/>
    <w:rsid w:val="00B730CE"/>
    <w:rsid w:val="00B767FA"/>
    <w:rsid w:val="00B77048"/>
    <w:rsid w:val="00B806CE"/>
    <w:rsid w:val="00B80B66"/>
    <w:rsid w:val="00B80D76"/>
    <w:rsid w:val="00B82B7D"/>
    <w:rsid w:val="00B84181"/>
    <w:rsid w:val="00B846A7"/>
    <w:rsid w:val="00B847BD"/>
    <w:rsid w:val="00B85AD1"/>
    <w:rsid w:val="00B86088"/>
    <w:rsid w:val="00B86D0C"/>
    <w:rsid w:val="00B933FF"/>
    <w:rsid w:val="00B941FF"/>
    <w:rsid w:val="00B95124"/>
    <w:rsid w:val="00B9739D"/>
    <w:rsid w:val="00B974EC"/>
    <w:rsid w:val="00BA0512"/>
    <w:rsid w:val="00BA1796"/>
    <w:rsid w:val="00BA1CB6"/>
    <w:rsid w:val="00BA267C"/>
    <w:rsid w:val="00BA2749"/>
    <w:rsid w:val="00BA2A06"/>
    <w:rsid w:val="00BA4361"/>
    <w:rsid w:val="00BA4717"/>
    <w:rsid w:val="00BA568A"/>
    <w:rsid w:val="00BA5B1D"/>
    <w:rsid w:val="00BA6EB3"/>
    <w:rsid w:val="00BA713F"/>
    <w:rsid w:val="00BB04D5"/>
    <w:rsid w:val="00BB176F"/>
    <w:rsid w:val="00BB2154"/>
    <w:rsid w:val="00BB2265"/>
    <w:rsid w:val="00BB3A27"/>
    <w:rsid w:val="00BB3BFA"/>
    <w:rsid w:val="00BB5163"/>
    <w:rsid w:val="00BB6DB6"/>
    <w:rsid w:val="00BB6F84"/>
    <w:rsid w:val="00BB7988"/>
    <w:rsid w:val="00BB7A0F"/>
    <w:rsid w:val="00BB7E24"/>
    <w:rsid w:val="00BB7E2D"/>
    <w:rsid w:val="00BC017B"/>
    <w:rsid w:val="00BC1BB1"/>
    <w:rsid w:val="00BC1C4D"/>
    <w:rsid w:val="00BC3F20"/>
    <w:rsid w:val="00BC63D7"/>
    <w:rsid w:val="00BC7447"/>
    <w:rsid w:val="00BC7770"/>
    <w:rsid w:val="00BC78DC"/>
    <w:rsid w:val="00BD16A8"/>
    <w:rsid w:val="00BD309C"/>
    <w:rsid w:val="00BD41AE"/>
    <w:rsid w:val="00BD529E"/>
    <w:rsid w:val="00BD6992"/>
    <w:rsid w:val="00BD6E0A"/>
    <w:rsid w:val="00BD7DF1"/>
    <w:rsid w:val="00BE13D3"/>
    <w:rsid w:val="00BE1C0A"/>
    <w:rsid w:val="00BE2CF1"/>
    <w:rsid w:val="00BE43B4"/>
    <w:rsid w:val="00BE5452"/>
    <w:rsid w:val="00BE7974"/>
    <w:rsid w:val="00BF0135"/>
    <w:rsid w:val="00BF4EE8"/>
    <w:rsid w:val="00BF788C"/>
    <w:rsid w:val="00BF79AB"/>
    <w:rsid w:val="00C0027C"/>
    <w:rsid w:val="00C00A91"/>
    <w:rsid w:val="00C0304D"/>
    <w:rsid w:val="00C039AE"/>
    <w:rsid w:val="00C05CF9"/>
    <w:rsid w:val="00C06B72"/>
    <w:rsid w:val="00C06C37"/>
    <w:rsid w:val="00C079C8"/>
    <w:rsid w:val="00C07EC9"/>
    <w:rsid w:val="00C11CA1"/>
    <w:rsid w:val="00C1398D"/>
    <w:rsid w:val="00C13DB4"/>
    <w:rsid w:val="00C15D8E"/>
    <w:rsid w:val="00C17833"/>
    <w:rsid w:val="00C20EA6"/>
    <w:rsid w:val="00C237FA"/>
    <w:rsid w:val="00C27311"/>
    <w:rsid w:val="00C30C2E"/>
    <w:rsid w:val="00C30F0B"/>
    <w:rsid w:val="00C31A46"/>
    <w:rsid w:val="00C32A32"/>
    <w:rsid w:val="00C3486B"/>
    <w:rsid w:val="00C36C37"/>
    <w:rsid w:val="00C37D39"/>
    <w:rsid w:val="00C4152E"/>
    <w:rsid w:val="00C421CF"/>
    <w:rsid w:val="00C42327"/>
    <w:rsid w:val="00C47BD2"/>
    <w:rsid w:val="00C50A91"/>
    <w:rsid w:val="00C516ED"/>
    <w:rsid w:val="00C51A27"/>
    <w:rsid w:val="00C51C94"/>
    <w:rsid w:val="00C525DF"/>
    <w:rsid w:val="00C52B3A"/>
    <w:rsid w:val="00C5462C"/>
    <w:rsid w:val="00C54E76"/>
    <w:rsid w:val="00C55415"/>
    <w:rsid w:val="00C564B6"/>
    <w:rsid w:val="00C56815"/>
    <w:rsid w:val="00C602FF"/>
    <w:rsid w:val="00C61291"/>
    <w:rsid w:val="00C621E4"/>
    <w:rsid w:val="00C62E81"/>
    <w:rsid w:val="00C66331"/>
    <w:rsid w:val="00C66713"/>
    <w:rsid w:val="00C66AD5"/>
    <w:rsid w:val="00C676C9"/>
    <w:rsid w:val="00C67DE4"/>
    <w:rsid w:val="00C70AAC"/>
    <w:rsid w:val="00C71BEF"/>
    <w:rsid w:val="00C720E5"/>
    <w:rsid w:val="00C7568F"/>
    <w:rsid w:val="00C80E63"/>
    <w:rsid w:val="00C815F9"/>
    <w:rsid w:val="00C830E4"/>
    <w:rsid w:val="00C8425C"/>
    <w:rsid w:val="00C8505E"/>
    <w:rsid w:val="00C85F0B"/>
    <w:rsid w:val="00C92745"/>
    <w:rsid w:val="00C9455E"/>
    <w:rsid w:val="00C9480D"/>
    <w:rsid w:val="00C96F50"/>
    <w:rsid w:val="00C97939"/>
    <w:rsid w:val="00CA09BB"/>
    <w:rsid w:val="00CA28E7"/>
    <w:rsid w:val="00CA301B"/>
    <w:rsid w:val="00CA555E"/>
    <w:rsid w:val="00CA5FA8"/>
    <w:rsid w:val="00CB0CD5"/>
    <w:rsid w:val="00CB3122"/>
    <w:rsid w:val="00CB3AFE"/>
    <w:rsid w:val="00CB79DD"/>
    <w:rsid w:val="00CB79FC"/>
    <w:rsid w:val="00CC02D9"/>
    <w:rsid w:val="00CC0C4D"/>
    <w:rsid w:val="00CC15E8"/>
    <w:rsid w:val="00CC2E29"/>
    <w:rsid w:val="00CC4B66"/>
    <w:rsid w:val="00CC6BBC"/>
    <w:rsid w:val="00CC756A"/>
    <w:rsid w:val="00CD15D3"/>
    <w:rsid w:val="00CD29FE"/>
    <w:rsid w:val="00CD2D12"/>
    <w:rsid w:val="00CD3481"/>
    <w:rsid w:val="00CD4D9A"/>
    <w:rsid w:val="00CD7919"/>
    <w:rsid w:val="00CE00EC"/>
    <w:rsid w:val="00CE0119"/>
    <w:rsid w:val="00CE1D92"/>
    <w:rsid w:val="00CE308D"/>
    <w:rsid w:val="00CE4B1F"/>
    <w:rsid w:val="00CE5AAC"/>
    <w:rsid w:val="00CE5AF8"/>
    <w:rsid w:val="00CE642D"/>
    <w:rsid w:val="00CE6AF4"/>
    <w:rsid w:val="00CE7190"/>
    <w:rsid w:val="00CE7EF6"/>
    <w:rsid w:val="00CF4121"/>
    <w:rsid w:val="00CF4911"/>
    <w:rsid w:val="00CF4F1C"/>
    <w:rsid w:val="00CF6E9E"/>
    <w:rsid w:val="00D0039E"/>
    <w:rsid w:val="00D01769"/>
    <w:rsid w:val="00D02BFA"/>
    <w:rsid w:val="00D0330E"/>
    <w:rsid w:val="00D03E57"/>
    <w:rsid w:val="00D10ECD"/>
    <w:rsid w:val="00D110E0"/>
    <w:rsid w:val="00D11C37"/>
    <w:rsid w:val="00D12AEF"/>
    <w:rsid w:val="00D1368A"/>
    <w:rsid w:val="00D13F88"/>
    <w:rsid w:val="00D140F2"/>
    <w:rsid w:val="00D14583"/>
    <w:rsid w:val="00D14B95"/>
    <w:rsid w:val="00D150C4"/>
    <w:rsid w:val="00D17BCF"/>
    <w:rsid w:val="00D2052E"/>
    <w:rsid w:val="00D22528"/>
    <w:rsid w:val="00D22A5C"/>
    <w:rsid w:val="00D24E9A"/>
    <w:rsid w:val="00D25BEB"/>
    <w:rsid w:val="00D270D4"/>
    <w:rsid w:val="00D31509"/>
    <w:rsid w:val="00D3197F"/>
    <w:rsid w:val="00D32934"/>
    <w:rsid w:val="00D32F61"/>
    <w:rsid w:val="00D35E5A"/>
    <w:rsid w:val="00D37648"/>
    <w:rsid w:val="00D37AF3"/>
    <w:rsid w:val="00D400B8"/>
    <w:rsid w:val="00D433D0"/>
    <w:rsid w:val="00D439D3"/>
    <w:rsid w:val="00D456E3"/>
    <w:rsid w:val="00D47911"/>
    <w:rsid w:val="00D52041"/>
    <w:rsid w:val="00D52BBF"/>
    <w:rsid w:val="00D54D51"/>
    <w:rsid w:val="00D5582C"/>
    <w:rsid w:val="00D55EAC"/>
    <w:rsid w:val="00D57CC9"/>
    <w:rsid w:val="00D609A5"/>
    <w:rsid w:val="00D60B61"/>
    <w:rsid w:val="00D61AF2"/>
    <w:rsid w:val="00D638D9"/>
    <w:rsid w:val="00D642A4"/>
    <w:rsid w:val="00D6594A"/>
    <w:rsid w:val="00D670E0"/>
    <w:rsid w:val="00D708FA"/>
    <w:rsid w:val="00D7146A"/>
    <w:rsid w:val="00D71B3D"/>
    <w:rsid w:val="00D71CB5"/>
    <w:rsid w:val="00D72D79"/>
    <w:rsid w:val="00D72E0D"/>
    <w:rsid w:val="00D73552"/>
    <w:rsid w:val="00D7362B"/>
    <w:rsid w:val="00D769DC"/>
    <w:rsid w:val="00D76E83"/>
    <w:rsid w:val="00D80D55"/>
    <w:rsid w:val="00D825B5"/>
    <w:rsid w:val="00D84620"/>
    <w:rsid w:val="00D8505D"/>
    <w:rsid w:val="00D85726"/>
    <w:rsid w:val="00D8658C"/>
    <w:rsid w:val="00D8666B"/>
    <w:rsid w:val="00D925BD"/>
    <w:rsid w:val="00D92912"/>
    <w:rsid w:val="00D93D57"/>
    <w:rsid w:val="00D96CDF"/>
    <w:rsid w:val="00D971F2"/>
    <w:rsid w:val="00DA23C7"/>
    <w:rsid w:val="00DA4E81"/>
    <w:rsid w:val="00DA5681"/>
    <w:rsid w:val="00DB00FE"/>
    <w:rsid w:val="00DB05B6"/>
    <w:rsid w:val="00DB0A0F"/>
    <w:rsid w:val="00DB244F"/>
    <w:rsid w:val="00DB52BB"/>
    <w:rsid w:val="00DB5AC7"/>
    <w:rsid w:val="00DC07FC"/>
    <w:rsid w:val="00DC0BD1"/>
    <w:rsid w:val="00DC1C28"/>
    <w:rsid w:val="00DC1E1D"/>
    <w:rsid w:val="00DC3BC0"/>
    <w:rsid w:val="00DC3C4F"/>
    <w:rsid w:val="00DC5377"/>
    <w:rsid w:val="00DC77A8"/>
    <w:rsid w:val="00DD3842"/>
    <w:rsid w:val="00DD427F"/>
    <w:rsid w:val="00DD6D69"/>
    <w:rsid w:val="00DE1206"/>
    <w:rsid w:val="00DE12DB"/>
    <w:rsid w:val="00DE5090"/>
    <w:rsid w:val="00DE5860"/>
    <w:rsid w:val="00DE7743"/>
    <w:rsid w:val="00DF0AC7"/>
    <w:rsid w:val="00DF1715"/>
    <w:rsid w:val="00DF291E"/>
    <w:rsid w:val="00DF33C1"/>
    <w:rsid w:val="00DF4425"/>
    <w:rsid w:val="00DF6AC8"/>
    <w:rsid w:val="00DF7438"/>
    <w:rsid w:val="00DF7479"/>
    <w:rsid w:val="00E000ED"/>
    <w:rsid w:val="00E00E79"/>
    <w:rsid w:val="00E0176D"/>
    <w:rsid w:val="00E02138"/>
    <w:rsid w:val="00E04FC8"/>
    <w:rsid w:val="00E10289"/>
    <w:rsid w:val="00E10B77"/>
    <w:rsid w:val="00E146AA"/>
    <w:rsid w:val="00E1483E"/>
    <w:rsid w:val="00E151AF"/>
    <w:rsid w:val="00E15BB2"/>
    <w:rsid w:val="00E179A6"/>
    <w:rsid w:val="00E2069E"/>
    <w:rsid w:val="00E20F6E"/>
    <w:rsid w:val="00E23DEF"/>
    <w:rsid w:val="00E23E8B"/>
    <w:rsid w:val="00E25357"/>
    <w:rsid w:val="00E26325"/>
    <w:rsid w:val="00E26F62"/>
    <w:rsid w:val="00E27861"/>
    <w:rsid w:val="00E27865"/>
    <w:rsid w:val="00E315A1"/>
    <w:rsid w:val="00E319BD"/>
    <w:rsid w:val="00E3311B"/>
    <w:rsid w:val="00E34D3B"/>
    <w:rsid w:val="00E36812"/>
    <w:rsid w:val="00E36E7A"/>
    <w:rsid w:val="00E37507"/>
    <w:rsid w:val="00E37850"/>
    <w:rsid w:val="00E404BC"/>
    <w:rsid w:val="00E418DB"/>
    <w:rsid w:val="00E41BD2"/>
    <w:rsid w:val="00E41FED"/>
    <w:rsid w:val="00E435FD"/>
    <w:rsid w:val="00E44C25"/>
    <w:rsid w:val="00E44D9B"/>
    <w:rsid w:val="00E46315"/>
    <w:rsid w:val="00E47E7C"/>
    <w:rsid w:val="00E50487"/>
    <w:rsid w:val="00E50CAC"/>
    <w:rsid w:val="00E510C0"/>
    <w:rsid w:val="00E5181C"/>
    <w:rsid w:val="00E51A6F"/>
    <w:rsid w:val="00E51AA1"/>
    <w:rsid w:val="00E51ED2"/>
    <w:rsid w:val="00E52AC5"/>
    <w:rsid w:val="00E54374"/>
    <w:rsid w:val="00E54BC3"/>
    <w:rsid w:val="00E55323"/>
    <w:rsid w:val="00E567C9"/>
    <w:rsid w:val="00E57396"/>
    <w:rsid w:val="00E574C8"/>
    <w:rsid w:val="00E604A2"/>
    <w:rsid w:val="00E60869"/>
    <w:rsid w:val="00E6417C"/>
    <w:rsid w:val="00E64B04"/>
    <w:rsid w:val="00E65F6B"/>
    <w:rsid w:val="00E66F3C"/>
    <w:rsid w:val="00E70AB3"/>
    <w:rsid w:val="00E7217C"/>
    <w:rsid w:val="00E72E89"/>
    <w:rsid w:val="00E73F08"/>
    <w:rsid w:val="00E74FC8"/>
    <w:rsid w:val="00E76299"/>
    <w:rsid w:val="00E77CDC"/>
    <w:rsid w:val="00E80CED"/>
    <w:rsid w:val="00E81207"/>
    <w:rsid w:val="00E81B39"/>
    <w:rsid w:val="00E81D7A"/>
    <w:rsid w:val="00E8201F"/>
    <w:rsid w:val="00E829D2"/>
    <w:rsid w:val="00E82D29"/>
    <w:rsid w:val="00E82DA5"/>
    <w:rsid w:val="00E847F8"/>
    <w:rsid w:val="00E86ED3"/>
    <w:rsid w:val="00E87D65"/>
    <w:rsid w:val="00E90971"/>
    <w:rsid w:val="00E909F8"/>
    <w:rsid w:val="00E92557"/>
    <w:rsid w:val="00E92F8D"/>
    <w:rsid w:val="00E943A1"/>
    <w:rsid w:val="00E96120"/>
    <w:rsid w:val="00E967B5"/>
    <w:rsid w:val="00EA0D34"/>
    <w:rsid w:val="00EA42C5"/>
    <w:rsid w:val="00EA7639"/>
    <w:rsid w:val="00EB287C"/>
    <w:rsid w:val="00EB57DD"/>
    <w:rsid w:val="00EB6BA6"/>
    <w:rsid w:val="00EB7B10"/>
    <w:rsid w:val="00EC1BC9"/>
    <w:rsid w:val="00EC24B9"/>
    <w:rsid w:val="00EC34B0"/>
    <w:rsid w:val="00EC3C67"/>
    <w:rsid w:val="00EC443C"/>
    <w:rsid w:val="00EC4D70"/>
    <w:rsid w:val="00EC55F2"/>
    <w:rsid w:val="00EC6B38"/>
    <w:rsid w:val="00EC7604"/>
    <w:rsid w:val="00ED012E"/>
    <w:rsid w:val="00ED0573"/>
    <w:rsid w:val="00ED2296"/>
    <w:rsid w:val="00ED34B6"/>
    <w:rsid w:val="00ED4FA6"/>
    <w:rsid w:val="00ED519E"/>
    <w:rsid w:val="00ED5DF2"/>
    <w:rsid w:val="00ED770B"/>
    <w:rsid w:val="00EE1E49"/>
    <w:rsid w:val="00EE2601"/>
    <w:rsid w:val="00EE3E6F"/>
    <w:rsid w:val="00EE3F58"/>
    <w:rsid w:val="00EE69BA"/>
    <w:rsid w:val="00EF06D8"/>
    <w:rsid w:val="00EF1371"/>
    <w:rsid w:val="00EF1507"/>
    <w:rsid w:val="00EF2B5B"/>
    <w:rsid w:val="00EF395D"/>
    <w:rsid w:val="00EF3D13"/>
    <w:rsid w:val="00EF6DDD"/>
    <w:rsid w:val="00F00F54"/>
    <w:rsid w:val="00F02E12"/>
    <w:rsid w:val="00F032D6"/>
    <w:rsid w:val="00F03A44"/>
    <w:rsid w:val="00F061A7"/>
    <w:rsid w:val="00F063C0"/>
    <w:rsid w:val="00F065D1"/>
    <w:rsid w:val="00F07389"/>
    <w:rsid w:val="00F07BF4"/>
    <w:rsid w:val="00F127AB"/>
    <w:rsid w:val="00F147AD"/>
    <w:rsid w:val="00F1625C"/>
    <w:rsid w:val="00F16FBD"/>
    <w:rsid w:val="00F205AA"/>
    <w:rsid w:val="00F27306"/>
    <w:rsid w:val="00F301F3"/>
    <w:rsid w:val="00F30A74"/>
    <w:rsid w:val="00F30D0E"/>
    <w:rsid w:val="00F32A67"/>
    <w:rsid w:val="00F336A3"/>
    <w:rsid w:val="00F34D41"/>
    <w:rsid w:val="00F3538B"/>
    <w:rsid w:val="00F35553"/>
    <w:rsid w:val="00F3572B"/>
    <w:rsid w:val="00F35DD2"/>
    <w:rsid w:val="00F363D1"/>
    <w:rsid w:val="00F37A79"/>
    <w:rsid w:val="00F420C0"/>
    <w:rsid w:val="00F422EB"/>
    <w:rsid w:val="00F4309E"/>
    <w:rsid w:val="00F43865"/>
    <w:rsid w:val="00F515FC"/>
    <w:rsid w:val="00F51B39"/>
    <w:rsid w:val="00F52C9A"/>
    <w:rsid w:val="00F535C3"/>
    <w:rsid w:val="00F53AD4"/>
    <w:rsid w:val="00F548A5"/>
    <w:rsid w:val="00F54B54"/>
    <w:rsid w:val="00F55338"/>
    <w:rsid w:val="00F55B91"/>
    <w:rsid w:val="00F5658A"/>
    <w:rsid w:val="00F57245"/>
    <w:rsid w:val="00F57A7E"/>
    <w:rsid w:val="00F60C29"/>
    <w:rsid w:val="00F62F58"/>
    <w:rsid w:val="00F633E3"/>
    <w:rsid w:val="00F635F4"/>
    <w:rsid w:val="00F63B50"/>
    <w:rsid w:val="00F63B74"/>
    <w:rsid w:val="00F63D4E"/>
    <w:rsid w:val="00F65B8F"/>
    <w:rsid w:val="00F665E9"/>
    <w:rsid w:val="00F70EB1"/>
    <w:rsid w:val="00F72016"/>
    <w:rsid w:val="00F7433E"/>
    <w:rsid w:val="00F74C11"/>
    <w:rsid w:val="00F75B44"/>
    <w:rsid w:val="00F76361"/>
    <w:rsid w:val="00F80CB8"/>
    <w:rsid w:val="00F831C5"/>
    <w:rsid w:val="00F839F6"/>
    <w:rsid w:val="00F849B2"/>
    <w:rsid w:val="00F85278"/>
    <w:rsid w:val="00F85560"/>
    <w:rsid w:val="00F8572E"/>
    <w:rsid w:val="00F863A0"/>
    <w:rsid w:val="00F87E1E"/>
    <w:rsid w:val="00F90FD5"/>
    <w:rsid w:val="00F93C32"/>
    <w:rsid w:val="00F9441B"/>
    <w:rsid w:val="00F94E41"/>
    <w:rsid w:val="00F955DC"/>
    <w:rsid w:val="00F9588A"/>
    <w:rsid w:val="00F96A84"/>
    <w:rsid w:val="00FA0035"/>
    <w:rsid w:val="00FA0231"/>
    <w:rsid w:val="00FA6175"/>
    <w:rsid w:val="00FA7FB1"/>
    <w:rsid w:val="00FB0F02"/>
    <w:rsid w:val="00FB22C6"/>
    <w:rsid w:val="00FB261B"/>
    <w:rsid w:val="00FB4E73"/>
    <w:rsid w:val="00FB5B4A"/>
    <w:rsid w:val="00FB623D"/>
    <w:rsid w:val="00FB66C1"/>
    <w:rsid w:val="00FB70A6"/>
    <w:rsid w:val="00FB7E1C"/>
    <w:rsid w:val="00FC0243"/>
    <w:rsid w:val="00FC1A4B"/>
    <w:rsid w:val="00FC238C"/>
    <w:rsid w:val="00FC5FFB"/>
    <w:rsid w:val="00FC670C"/>
    <w:rsid w:val="00FC67F3"/>
    <w:rsid w:val="00FC6D48"/>
    <w:rsid w:val="00FD035C"/>
    <w:rsid w:val="00FD0AA2"/>
    <w:rsid w:val="00FD2E02"/>
    <w:rsid w:val="00FD30E3"/>
    <w:rsid w:val="00FD35CE"/>
    <w:rsid w:val="00FD4A74"/>
    <w:rsid w:val="00FD5E00"/>
    <w:rsid w:val="00FD674D"/>
    <w:rsid w:val="00FE0053"/>
    <w:rsid w:val="00FE03D1"/>
    <w:rsid w:val="00FE1EA3"/>
    <w:rsid w:val="00FE22EA"/>
    <w:rsid w:val="00FE2C9F"/>
    <w:rsid w:val="00FE6754"/>
    <w:rsid w:val="00FE6A69"/>
    <w:rsid w:val="00FE6CD4"/>
    <w:rsid w:val="00FE7FDD"/>
    <w:rsid w:val="00FF0FF2"/>
    <w:rsid w:val="00FF1446"/>
    <w:rsid w:val="00FF3434"/>
    <w:rsid w:val="00FF3E3B"/>
    <w:rsid w:val="00FF6D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place"/>
  <w:smartTagType w:namespaceuri="urn:schemas-microsoft-com:office:smarttags" w:name="stockticker"/>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semiHidden="0" w:uiPriority="0" w:unhideWhenUsed="0" w:qFormat="1"/>
    <w:lsdException w:name="annotation reference" w:uiPriority="0"/>
    <w:lsdException w:name="page number" w:uiPriority="0"/>
    <w:lsdException w:name="List" w:uiPriority="0"/>
    <w:lsdException w:name="List Bullet" w:uiPriority="0"/>
    <w:lsdException w:name="List Bullet 2"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Indent 2" w:uiPriority="0"/>
    <w:lsdException w:name="Body Text Indent 3"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214D"/>
    <w:pPr>
      <w:widowControl w:val="0"/>
      <w:adjustRightInd w:val="0"/>
      <w:spacing w:line="360" w:lineRule="atLeast"/>
      <w:jc w:val="both"/>
      <w:textAlignment w:val="baseline"/>
    </w:pPr>
    <w:rPr>
      <w:rFonts w:ascii="Calibri" w:hAnsi="Calibri"/>
      <w:sz w:val="22"/>
      <w:szCs w:val="24"/>
    </w:rPr>
  </w:style>
  <w:style w:type="paragraph" w:styleId="Heading1">
    <w:name w:val="heading 1"/>
    <w:basedOn w:val="Normal"/>
    <w:next w:val="Normal"/>
    <w:autoRedefine/>
    <w:qFormat/>
    <w:rsid w:val="001E15CC"/>
    <w:pPr>
      <w:keepNext/>
      <w:keepLines/>
      <w:numPr>
        <w:ilvl w:val="1"/>
        <w:numId w:val="2"/>
      </w:numPr>
      <w:shd w:val="pct10" w:color="auto" w:fill="auto"/>
      <w:spacing w:before="220" w:after="220" w:line="280" w:lineRule="atLeast"/>
      <w:outlineLvl w:val="0"/>
    </w:pPr>
    <w:rPr>
      <w:rFonts w:ascii="Arial" w:hAnsi="Arial"/>
      <w:b/>
      <w:spacing w:val="-10"/>
      <w:kern w:val="28"/>
      <w:position w:val="6"/>
      <w:szCs w:val="22"/>
    </w:rPr>
  </w:style>
  <w:style w:type="paragraph" w:styleId="Heading2">
    <w:name w:val="heading 2"/>
    <w:basedOn w:val="Normal"/>
    <w:next w:val="Normal"/>
    <w:link w:val="Heading2Char"/>
    <w:qFormat/>
    <w:rsid w:val="001E15CC"/>
    <w:pPr>
      <w:keepNext/>
      <w:numPr>
        <w:ilvl w:val="1"/>
        <w:numId w:val="3"/>
      </w:numPr>
      <w:tabs>
        <w:tab w:val="num" w:pos="1890"/>
      </w:tabs>
      <w:spacing w:before="240" w:after="240"/>
      <w:ind w:left="1386"/>
      <w:outlineLvl w:val="1"/>
    </w:pPr>
    <w:rPr>
      <w:rFonts w:ascii="Arial" w:hAnsi="Arial"/>
      <w:b/>
      <w:spacing w:val="-4"/>
      <w:kern w:val="28"/>
    </w:rPr>
  </w:style>
  <w:style w:type="paragraph" w:styleId="Heading3">
    <w:name w:val="heading 3"/>
    <w:basedOn w:val="Normal"/>
    <w:next w:val="Normal"/>
    <w:qFormat/>
    <w:rsid w:val="001E15CC"/>
    <w:pPr>
      <w:keepNext/>
      <w:keepLines/>
      <w:spacing w:before="220" w:after="220" w:line="220" w:lineRule="atLeast"/>
      <w:outlineLvl w:val="2"/>
    </w:pPr>
    <w:rPr>
      <w:rFonts w:ascii="Arial" w:hAnsi="Arial"/>
      <w:b/>
      <w:spacing w:val="-4"/>
      <w:kern w:val="28"/>
      <w:szCs w:val="22"/>
    </w:rPr>
  </w:style>
  <w:style w:type="paragraph" w:styleId="Heading4">
    <w:name w:val="heading 4"/>
    <w:basedOn w:val="Normal"/>
    <w:next w:val="Normal"/>
    <w:qFormat/>
    <w:rsid w:val="001E15CC"/>
    <w:pPr>
      <w:keepNext/>
      <w:spacing w:before="240" w:after="60"/>
      <w:outlineLvl w:val="3"/>
    </w:pPr>
    <w:rPr>
      <w:b/>
      <w:bCs/>
      <w:sz w:val="28"/>
      <w:szCs w:val="28"/>
    </w:rPr>
  </w:style>
  <w:style w:type="paragraph" w:styleId="Heading5">
    <w:name w:val="heading 5"/>
    <w:basedOn w:val="Normal"/>
    <w:next w:val="Normal"/>
    <w:qFormat/>
    <w:rsid w:val="001E15CC"/>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Keep">
    <w:name w:val="Body Text Keep"/>
    <w:basedOn w:val="Normal"/>
    <w:autoRedefine/>
    <w:rsid w:val="004C17B4"/>
    <w:pPr>
      <w:jc w:val="center"/>
    </w:pPr>
    <w:rPr>
      <w:rFonts w:ascii="Arial" w:hAnsi="Arial" w:cs="Arial"/>
      <w:bCs/>
      <w:i/>
      <w:iCs/>
      <w:noProof/>
      <w:sz w:val="20"/>
      <w:szCs w:val="20"/>
      <w:shd w:val="clear" w:color="auto" w:fill="FFFFFF"/>
    </w:rPr>
  </w:style>
  <w:style w:type="paragraph" w:customStyle="1" w:styleId="TitleCover">
    <w:name w:val="Title Cover"/>
    <w:basedOn w:val="Normal"/>
    <w:next w:val="SubtitleCover"/>
    <w:rsid w:val="001E15CC"/>
    <w:pPr>
      <w:keepNext/>
      <w:keepLines/>
      <w:spacing w:before="1800" w:line="240" w:lineRule="atLeast"/>
      <w:ind w:left="1080"/>
    </w:pPr>
    <w:rPr>
      <w:rFonts w:ascii="Arial" w:hAnsi="Arial"/>
      <w:b/>
      <w:spacing w:val="-48"/>
      <w:kern w:val="28"/>
      <w:sz w:val="72"/>
      <w:szCs w:val="20"/>
    </w:rPr>
  </w:style>
  <w:style w:type="paragraph" w:customStyle="1" w:styleId="SubtitleCover">
    <w:name w:val="Subtitle Cover"/>
    <w:basedOn w:val="TitleCover"/>
    <w:next w:val="Normal"/>
    <w:rsid w:val="001E15CC"/>
    <w:pPr>
      <w:spacing w:before="1520"/>
      <w:ind w:right="1680"/>
    </w:pPr>
    <w:rPr>
      <w:rFonts w:ascii="Times New Roman" w:hAnsi="Times New Roman"/>
      <w:b w:val="0"/>
      <w:i/>
      <w:spacing w:val="-20"/>
      <w:sz w:val="40"/>
    </w:rPr>
  </w:style>
  <w:style w:type="paragraph" w:customStyle="1" w:styleId="TitlePageAuthor">
    <w:name w:val="Title Page Author"/>
    <w:basedOn w:val="Normal"/>
    <w:next w:val="Normal"/>
    <w:rsid w:val="001E15CC"/>
    <w:pPr>
      <w:keepNext/>
      <w:keepLines/>
      <w:tabs>
        <w:tab w:val="left" w:leader="dot" w:pos="3600"/>
        <w:tab w:val="left" w:pos="5040"/>
        <w:tab w:val="left" w:pos="5760"/>
      </w:tabs>
      <w:spacing w:before="480"/>
      <w:jc w:val="center"/>
    </w:pPr>
    <w:rPr>
      <w:rFonts w:ascii="Univers (WN)" w:hAnsi="Univers (WN)"/>
      <w:b/>
      <w:snapToGrid w:val="0"/>
      <w:spacing w:val="2"/>
      <w:szCs w:val="20"/>
    </w:rPr>
  </w:style>
  <w:style w:type="character" w:styleId="Hyperlink">
    <w:name w:val="Hyperlink"/>
    <w:basedOn w:val="DefaultParagraphFont"/>
    <w:uiPriority w:val="99"/>
    <w:rsid w:val="001E15CC"/>
    <w:rPr>
      <w:color w:val="0000FF"/>
      <w:u w:val="single"/>
    </w:rPr>
  </w:style>
  <w:style w:type="paragraph" w:styleId="BodyTextIndent2">
    <w:name w:val="Body Text Indent 2"/>
    <w:basedOn w:val="Normal"/>
    <w:rsid w:val="001E15CC"/>
    <w:pPr>
      <w:ind w:left="720"/>
      <w:jc w:val="center"/>
    </w:pPr>
    <w:rPr>
      <w:rFonts w:ascii="Arial" w:hAnsi="Arial" w:cs="Arial"/>
      <w:b/>
      <w:bCs/>
      <w:sz w:val="48"/>
    </w:rPr>
  </w:style>
  <w:style w:type="paragraph" w:customStyle="1" w:styleId="TitlePageDate">
    <w:name w:val="Title Page Date"/>
    <w:basedOn w:val="Normal"/>
    <w:rsid w:val="001E15CC"/>
    <w:pPr>
      <w:keepNext/>
      <w:keepLines/>
      <w:spacing w:before="120"/>
      <w:jc w:val="center"/>
    </w:pPr>
    <w:rPr>
      <w:rFonts w:ascii="Univers (WN)" w:hAnsi="Univers (WN)"/>
      <w:b/>
      <w:snapToGrid w:val="0"/>
      <w:spacing w:val="2"/>
      <w:szCs w:val="20"/>
    </w:rPr>
  </w:style>
  <w:style w:type="paragraph" w:customStyle="1" w:styleId="Blocktext">
    <w:name w:val="Block text"/>
    <w:basedOn w:val="Normal"/>
    <w:rsid w:val="001E15CC"/>
    <w:pPr>
      <w:spacing w:before="24" w:after="24"/>
    </w:pPr>
    <w:rPr>
      <w:snapToGrid w:val="0"/>
      <w:spacing w:val="2"/>
      <w:szCs w:val="20"/>
    </w:rPr>
  </w:style>
  <w:style w:type="paragraph" w:customStyle="1" w:styleId="TableText">
    <w:name w:val="Table Text"/>
    <w:basedOn w:val="Normal"/>
    <w:autoRedefine/>
    <w:rsid w:val="001E15CC"/>
    <w:rPr>
      <w:rFonts w:ascii="Arial" w:hAnsi="Arial" w:cs="Arial"/>
      <w:i/>
      <w:iCs/>
      <w:sz w:val="20"/>
    </w:rPr>
  </w:style>
  <w:style w:type="paragraph" w:customStyle="1" w:styleId="TOCTitle">
    <w:name w:val="TOCTitle"/>
    <w:basedOn w:val="Normal"/>
    <w:rsid w:val="001E15CC"/>
    <w:pPr>
      <w:pBdr>
        <w:top w:val="single" w:sz="30" w:space="4" w:color="auto"/>
      </w:pBdr>
      <w:spacing w:before="120" w:after="480"/>
    </w:pPr>
    <w:rPr>
      <w:rFonts w:ascii="Arial" w:hAnsi="Arial"/>
      <w:b/>
      <w:snapToGrid w:val="0"/>
      <w:spacing w:val="2"/>
      <w:sz w:val="60"/>
      <w:szCs w:val="20"/>
    </w:rPr>
  </w:style>
  <w:style w:type="paragraph" w:styleId="CommentSubject">
    <w:name w:val="annotation subject"/>
    <w:basedOn w:val="CommentText"/>
    <w:next w:val="CommentText"/>
    <w:semiHidden/>
    <w:rsid w:val="001E15CC"/>
    <w:rPr>
      <w:b/>
      <w:bCs/>
    </w:rPr>
  </w:style>
  <w:style w:type="paragraph" w:styleId="CommentText">
    <w:name w:val="annotation text"/>
    <w:basedOn w:val="Normal"/>
    <w:link w:val="CommentTextChar"/>
    <w:semiHidden/>
    <w:rsid w:val="001E15CC"/>
    <w:rPr>
      <w:sz w:val="20"/>
      <w:szCs w:val="20"/>
    </w:rPr>
  </w:style>
  <w:style w:type="paragraph" w:styleId="BalloonText">
    <w:name w:val="Balloon Text"/>
    <w:basedOn w:val="Normal"/>
    <w:semiHidden/>
    <w:rsid w:val="001E15CC"/>
    <w:rPr>
      <w:rFonts w:ascii="Tahoma" w:hAnsi="Tahoma" w:cs="Tahoma"/>
      <w:sz w:val="16"/>
      <w:szCs w:val="16"/>
    </w:rPr>
  </w:style>
  <w:style w:type="paragraph" w:customStyle="1" w:styleId="TipBoxHeading">
    <w:name w:val="Tip Box Heading"/>
    <w:basedOn w:val="Normal"/>
    <w:autoRedefine/>
    <w:rsid w:val="001E15CC"/>
    <w:pPr>
      <w:spacing w:before="120" w:after="120"/>
      <w:ind w:left="720"/>
    </w:pPr>
    <w:rPr>
      <w:rFonts w:ascii="Arial" w:hAnsi="Arial" w:cs="Arial"/>
      <w:i/>
      <w:sz w:val="20"/>
      <w:szCs w:val="20"/>
    </w:rPr>
  </w:style>
  <w:style w:type="paragraph" w:customStyle="1" w:styleId="TableHeading">
    <w:name w:val="Table Heading"/>
    <w:basedOn w:val="Normal"/>
    <w:autoRedefine/>
    <w:rsid w:val="00CA301B"/>
    <w:pPr>
      <w:spacing w:before="120" w:after="120" w:line="240" w:lineRule="auto"/>
    </w:pPr>
    <w:rPr>
      <w:rFonts w:ascii="Arial" w:hAnsi="Arial"/>
      <w:b/>
      <w:sz w:val="20"/>
      <w:szCs w:val="20"/>
    </w:rPr>
  </w:style>
  <w:style w:type="character" w:customStyle="1" w:styleId="Heading3Char">
    <w:name w:val="Heading 3 Char"/>
    <w:basedOn w:val="DefaultParagraphFont"/>
    <w:rsid w:val="001E15CC"/>
    <w:rPr>
      <w:rFonts w:ascii="Arial" w:hAnsi="Arial"/>
      <w:b/>
      <w:noProof w:val="0"/>
      <w:spacing w:val="-4"/>
      <w:kern w:val="28"/>
      <w:sz w:val="22"/>
      <w:szCs w:val="22"/>
      <w:lang w:val="en-US" w:eastAsia="en-US" w:bidi="ar-SA"/>
    </w:rPr>
  </w:style>
  <w:style w:type="paragraph" w:styleId="List">
    <w:name w:val="List"/>
    <w:basedOn w:val="Normal"/>
    <w:rsid w:val="001E15CC"/>
    <w:pPr>
      <w:keepNext/>
      <w:spacing w:after="220" w:line="220" w:lineRule="atLeast"/>
      <w:ind w:left="1440" w:hanging="360"/>
    </w:pPr>
    <w:rPr>
      <w:sz w:val="20"/>
      <w:szCs w:val="20"/>
    </w:rPr>
  </w:style>
  <w:style w:type="paragraph" w:styleId="BodyTextIndent">
    <w:name w:val="Body Text Indent"/>
    <w:basedOn w:val="Normal"/>
    <w:rsid w:val="001E15CC"/>
    <w:pPr>
      <w:ind w:left="360"/>
    </w:pPr>
    <w:rPr>
      <w:rFonts w:ascii="Arial" w:hAnsi="Arial" w:cs="Arial"/>
    </w:rPr>
  </w:style>
  <w:style w:type="paragraph" w:styleId="BodyTextIndent3">
    <w:name w:val="Body Text Indent 3"/>
    <w:basedOn w:val="Normal"/>
    <w:rsid w:val="001E15CC"/>
    <w:pPr>
      <w:ind w:left="1440"/>
    </w:pPr>
    <w:rPr>
      <w:rFonts w:ascii="Arial" w:hAnsi="Arial" w:cs="Arial"/>
    </w:rPr>
  </w:style>
  <w:style w:type="paragraph" w:styleId="TOC1">
    <w:name w:val="toc 1"/>
    <w:basedOn w:val="Normal"/>
    <w:uiPriority w:val="39"/>
    <w:rsid w:val="001E15CC"/>
    <w:pPr>
      <w:spacing w:before="120" w:after="120"/>
    </w:pPr>
    <w:rPr>
      <w:b/>
      <w:bCs/>
      <w:caps/>
      <w:sz w:val="20"/>
      <w:szCs w:val="20"/>
    </w:rPr>
  </w:style>
  <w:style w:type="paragraph" w:styleId="TOC2">
    <w:name w:val="toc 2"/>
    <w:basedOn w:val="Normal"/>
    <w:uiPriority w:val="39"/>
    <w:rsid w:val="001E15CC"/>
    <w:pPr>
      <w:ind w:left="240"/>
    </w:pPr>
    <w:rPr>
      <w:smallCaps/>
      <w:sz w:val="20"/>
      <w:szCs w:val="20"/>
    </w:rPr>
  </w:style>
  <w:style w:type="paragraph" w:styleId="ListBullet2">
    <w:name w:val="List Bullet 2"/>
    <w:basedOn w:val="Normal"/>
    <w:rsid w:val="001E15CC"/>
    <w:pPr>
      <w:tabs>
        <w:tab w:val="num" w:pos="720"/>
      </w:tabs>
      <w:spacing w:after="220" w:line="220" w:lineRule="atLeast"/>
      <w:ind w:left="2160" w:right="720" w:hanging="360"/>
    </w:pPr>
    <w:rPr>
      <w:sz w:val="20"/>
      <w:szCs w:val="20"/>
    </w:rPr>
  </w:style>
  <w:style w:type="paragraph" w:styleId="Header">
    <w:name w:val="header"/>
    <w:basedOn w:val="Normal"/>
    <w:rsid w:val="001E15CC"/>
    <w:pPr>
      <w:tabs>
        <w:tab w:val="center" w:pos="4320"/>
        <w:tab w:val="right" w:pos="8640"/>
      </w:tabs>
    </w:pPr>
  </w:style>
  <w:style w:type="paragraph" w:styleId="BodyText2">
    <w:name w:val="Body Text 2"/>
    <w:basedOn w:val="Normal"/>
    <w:rsid w:val="001E15CC"/>
    <w:rPr>
      <w:rFonts w:ascii="Arial" w:hAnsi="Arial" w:cs="Arial"/>
      <w:i/>
      <w:iCs/>
      <w:color w:val="000000"/>
      <w:sz w:val="20"/>
      <w:szCs w:val="14"/>
    </w:rPr>
  </w:style>
  <w:style w:type="character" w:styleId="FollowedHyperlink">
    <w:name w:val="FollowedHyperlink"/>
    <w:basedOn w:val="DefaultParagraphFont"/>
    <w:rsid w:val="001E15CC"/>
    <w:rPr>
      <w:color w:val="800080"/>
      <w:u w:val="single"/>
    </w:rPr>
  </w:style>
  <w:style w:type="paragraph" w:styleId="ListBullet">
    <w:name w:val="List Bullet"/>
    <w:basedOn w:val="Normal"/>
    <w:autoRedefine/>
    <w:rsid w:val="001E15CC"/>
    <w:pPr>
      <w:numPr>
        <w:numId w:val="1"/>
      </w:numPr>
    </w:pPr>
  </w:style>
  <w:style w:type="paragraph" w:customStyle="1" w:styleId="Bodytextwithbullet">
    <w:name w:val="Body text with bullet"/>
    <w:basedOn w:val="Normal"/>
    <w:rsid w:val="00A40E0D"/>
    <w:pPr>
      <w:widowControl/>
      <w:tabs>
        <w:tab w:val="num" w:pos="360"/>
        <w:tab w:val="num" w:pos="900"/>
      </w:tabs>
      <w:adjustRightInd/>
      <w:spacing w:line="240" w:lineRule="auto"/>
      <w:ind w:left="900" w:hanging="360"/>
      <w:jc w:val="left"/>
      <w:textAlignment w:val="auto"/>
    </w:pPr>
    <w:rPr>
      <w:rFonts w:ascii="Arial" w:hAnsi="Arial" w:cs="Arial"/>
      <w:sz w:val="20"/>
      <w:szCs w:val="20"/>
    </w:rPr>
  </w:style>
  <w:style w:type="character" w:customStyle="1" w:styleId="TipBoxHeadingChar">
    <w:name w:val="Tip Box Heading Char"/>
    <w:basedOn w:val="DefaultParagraphFont"/>
    <w:rsid w:val="001E15CC"/>
    <w:rPr>
      <w:rFonts w:ascii="Times" w:hAnsi="Times"/>
      <w:b/>
      <w:caps/>
      <w:noProof w:val="0"/>
      <w:lang w:val="en-US" w:eastAsia="en-US" w:bidi="ar-SA"/>
    </w:rPr>
  </w:style>
  <w:style w:type="paragraph" w:styleId="BodyText">
    <w:name w:val="Body Text"/>
    <w:basedOn w:val="Normal"/>
    <w:rsid w:val="001E15CC"/>
    <w:pPr>
      <w:spacing w:after="120"/>
    </w:pPr>
  </w:style>
  <w:style w:type="paragraph" w:styleId="Footer">
    <w:name w:val="footer"/>
    <w:basedOn w:val="Normal"/>
    <w:rsid w:val="001E15CC"/>
    <w:pPr>
      <w:tabs>
        <w:tab w:val="center" w:pos="4320"/>
        <w:tab w:val="right" w:pos="8640"/>
      </w:tabs>
    </w:pPr>
  </w:style>
  <w:style w:type="character" w:styleId="PageNumber">
    <w:name w:val="page number"/>
    <w:basedOn w:val="DefaultParagraphFont"/>
    <w:rsid w:val="001E15CC"/>
  </w:style>
  <w:style w:type="paragraph" w:customStyle="1" w:styleId="HeaderOdd">
    <w:name w:val="Header Odd"/>
    <w:basedOn w:val="Header"/>
    <w:rsid w:val="001E15CC"/>
    <w:pPr>
      <w:keepLines/>
    </w:pPr>
    <w:rPr>
      <w:rFonts w:ascii="Arial" w:eastAsia="SimSun" w:hAnsi="Arial"/>
      <w:spacing w:val="-4"/>
      <w:sz w:val="20"/>
      <w:szCs w:val="20"/>
    </w:rPr>
  </w:style>
  <w:style w:type="paragraph" w:styleId="TOC3">
    <w:name w:val="toc 3"/>
    <w:basedOn w:val="Normal"/>
    <w:next w:val="Normal"/>
    <w:autoRedefine/>
    <w:uiPriority w:val="39"/>
    <w:rsid w:val="001E15CC"/>
    <w:pPr>
      <w:ind w:left="480"/>
    </w:pPr>
    <w:rPr>
      <w:i/>
      <w:iCs/>
      <w:sz w:val="20"/>
      <w:szCs w:val="20"/>
    </w:rPr>
  </w:style>
  <w:style w:type="paragraph" w:styleId="TOC4">
    <w:name w:val="toc 4"/>
    <w:basedOn w:val="Normal"/>
    <w:next w:val="Normal"/>
    <w:autoRedefine/>
    <w:uiPriority w:val="39"/>
    <w:rsid w:val="001E15CC"/>
    <w:pPr>
      <w:ind w:left="720"/>
    </w:pPr>
    <w:rPr>
      <w:sz w:val="18"/>
      <w:szCs w:val="18"/>
    </w:rPr>
  </w:style>
  <w:style w:type="paragraph" w:styleId="TOC5">
    <w:name w:val="toc 5"/>
    <w:basedOn w:val="Normal"/>
    <w:next w:val="Normal"/>
    <w:autoRedefine/>
    <w:uiPriority w:val="39"/>
    <w:rsid w:val="001E15CC"/>
    <w:pPr>
      <w:ind w:left="960"/>
    </w:pPr>
    <w:rPr>
      <w:sz w:val="18"/>
      <w:szCs w:val="18"/>
    </w:rPr>
  </w:style>
  <w:style w:type="paragraph" w:styleId="TOC6">
    <w:name w:val="toc 6"/>
    <w:basedOn w:val="Normal"/>
    <w:next w:val="Normal"/>
    <w:autoRedefine/>
    <w:uiPriority w:val="39"/>
    <w:rsid w:val="001E15CC"/>
    <w:pPr>
      <w:ind w:left="1200"/>
    </w:pPr>
    <w:rPr>
      <w:sz w:val="18"/>
      <w:szCs w:val="18"/>
    </w:rPr>
  </w:style>
  <w:style w:type="paragraph" w:styleId="TOC7">
    <w:name w:val="toc 7"/>
    <w:basedOn w:val="Normal"/>
    <w:next w:val="Normal"/>
    <w:autoRedefine/>
    <w:uiPriority w:val="39"/>
    <w:rsid w:val="001E15CC"/>
    <w:pPr>
      <w:ind w:left="1440"/>
    </w:pPr>
    <w:rPr>
      <w:sz w:val="18"/>
      <w:szCs w:val="18"/>
    </w:rPr>
  </w:style>
  <w:style w:type="paragraph" w:styleId="TOC8">
    <w:name w:val="toc 8"/>
    <w:basedOn w:val="Normal"/>
    <w:next w:val="Normal"/>
    <w:autoRedefine/>
    <w:uiPriority w:val="39"/>
    <w:rsid w:val="001E15CC"/>
    <w:pPr>
      <w:ind w:left="1680"/>
    </w:pPr>
    <w:rPr>
      <w:sz w:val="18"/>
      <w:szCs w:val="18"/>
    </w:rPr>
  </w:style>
  <w:style w:type="paragraph" w:styleId="TOC9">
    <w:name w:val="toc 9"/>
    <w:basedOn w:val="Normal"/>
    <w:next w:val="Normal"/>
    <w:autoRedefine/>
    <w:uiPriority w:val="39"/>
    <w:rsid w:val="001E15CC"/>
    <w:pPr>
      <w:ind w:left="1920"/>
    </w:pPr>
    <w:rPr>
      <w:sz w:val="18"/>
      <w:szCs w:val="18"/>
    </w:rPr>
  </w:style>
  <w:style w:type="character" w:styleId="CommentReference">
    <w:name w:val="annotation reference"/>
    <w:basedOn w:val="DefaultParagraphFont"/>
    <w:semiHidden/>
    <w:rsid w:val="001E15CC"/>
    <w:rPr>
      <w:sz w:val="16"/>
      <w:szCs w:val="16"/>
    </w:rPr>
  </w:style>
  <w:style w:type="paragraph" w:customStyle="1" w:styleId="TableContent">
    <w:name w:val="Table Content"/>
    <w:basedOn w:val="BodyText"/>
    <w:rsid w:val="001E15CC"/>
    <w:pPr>
      <w:spacing w:before="60" w:after="60"/>
    </w:pPr>
    <w:rPr>
      <w:color w:val="000000"/>
      <w:sz w:val="18"/>
      <w:szCs w:val="20"/>
      <w:lang w:val="en-GB"/>
    </w:rPr>
  </w:style>
  <w:style w:type="paragraph" w:customStyle="1" w:styleId="TableHeader">
    <w:name w:val="Table Header"/>
    <w:basedOn w:val="TableContent"/>
    <w:rsid w:val="001E15CC"/>
    <w:rPr>
      <w:b/>
      <w:color w:val="auto"/>
    </w:rPr>
  </w:style>
  <w:style w:type="paragraph" w:styleId="Caption">
    <w:name w:val="caption"/>
    <w:basedOn w:val="Normal"/>
    <w:next w:val="BodyText"/>
    <w:qFormat/>
    <w:rsid w:val="001E15CC"/>
    <w:pPr>
      <w:tabs>
        <w:tab w:val="left" w:pos="1134"/>
      </w:tabs>
      <w:spacing w:before="120"/>
      <w:ind w:left="1134" w:hanging="1134"/>
    </w:pPr>
    <w:rPr>
      <w:b/>
      <w:bCs/>
      <w:sz w:val="20"/>
      <w:szCs w:val="20"/>
      <w:lang w:val="en-GB"/>
    </w:rPr>
  </w:style>
  <w:style w:type="paragraph" w:customStyle="1" w:styleId="UseCaseFlowStep">
    <w:name w:val="Use Case Flow Step"/>
    <w:basedOn w:val="TableContent"/>
    <w:rsid w:val="001E15CC"/>
  </w:style>
  <w:style w:type="paragraph" w:customStyle="1" w:styleId="Requirement">
    <w:name w:val="Requirement"/>
    <w:basedOn w:val="TableContent"/>
    <w:rsid w:val="001E15CC"/>
  </w:style>
  <w:style w:type="paragraph" w:customStyle="1" w:styleId="UseCaseFlowStepInserted">
    <w:name w:val="Use Case Flow Step (Inserted)"/>
    <w:basedOn w:val="TableContent"/>
    <w:rsid w:val="001E15CC"/>
  </w:style>
  <w:style w:type="paragraph" w:customStyle="1" w:styleId="RequirementInserted">
    <w:name w:val="Requirement (Inserted)"/>
    <w:basedOn w:val="TableContent"/>
    <w:rsid w:val="001E15CC"/>
    <w:pPr>
      <w:outlineLvl w:val="7"/>
    </w:pPr>
  </w:style>
  <w:style w:type="character" w:styleId="Strong">
    <w:name w:val="Strong"/>
    <w:basedOn w:val="DefaultParagraphFont"/>
    <w:qFormat/>
    <w:rsid w:val="001E15CC"/>
    <w:rPr>
      <w:b/>
      <w:bCs/>
    </w:rPr>
  </w:style>
  <w:style w:type="table" w:styleId="TableGrid">
    <w:name w:val="Table Grid"/>
    <w:basedOn w:val="TableNormal"/>
    <w:uiPriority w:val="59"/>
    <w:rsid w:val="007C392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basedOn w:val="Normal"/>
    <w:uiPriority w:val="99"/>
    <w:rsid w:val="001B3376"/>
    <w:pPr>
      <w:widowControl/>
      <w:adjustRightInd/>
      <w:spacing w:before="100" w:beforeAutospacing="1" w:after="100" w:afterAutospacing="1" w:line="240" w:lineRule="auto"/>
      <w:jc w:val="left"/>
      <w:textAlignment w:val="auto"/>
    </w:pPr>
  </w:style>
  <w:style w:type="paragraph" w:customStyle="1" w:styleId="narratstyle">
    <w:name w:val="narrat style"/>
    <w:basedOn w:val="Normal"/>
    <w:rsid w:val="00AB306F"/>
    <w:pPr>
      <w:widowControl/>
      <w:adjustRightInd/>
      <w:spacing w:before="120" w:line="240" w:lineRule="auto"/>
      <w:ind w:left="720" w:right="86"/>
      <w:jc w:val="left"/>
      <w:textAlignment w:val="auto"/>
    </w:pPr>
    <w:rPr>
      <w:sz w:val="20"/>
      <w:szCs w:val="20"/>
    </w:rPr>
  </w:style>
  <w:style w:type="character" w:customStyle="1" w:styleId="titlemaroon1">
    <w:name w:val="title_maroon1"/>
    <w:basedOn w:val="DefaultParagraphFont"/>
    <w:rsid w:val="00351E58"/>
    <w:rPr>
      <w:rFonts w:ascii="Verdana" w:hAnsi="Verdana" w:hint="default"/>
      <w:b/>
      <w:bCs/>
      <w:color w:val="800000"/>
      <w:sz w:val="20"/>
      <w:szCs w:val="20"/>
    </w:rPr>
  </w:style>
  <w:style w:type="paragraph" w:customStyle="1" w:styleId="InfoBlue">
    <w:name w:val="InfoBlue"/>
    <w:basedOn w:val="Normal"/>
    <w:next w:val="BodyText"/>
    <w:autoRedefine/>
    <w:rsid w:val="0087174E"/>
    <w:pPr>
      <w:adjustRightInd/>
      <w:spacing w:line="240" w:lineRule="atLeast"/>
      <w:ind w:left="720"/>
      <w:jc w:val="left"/>
      <w:textAlignment w:val="auto"/>
    </w:pPr>
    <w:rPr>
      <w:rFonts w:ascii="Arial" w:hAnsi="Arial" w:cs="Arial"/>
      <w:color w:val="000000"/>
      <w:sz w:val="20"/>
      <w:szCs w:val="22"/>
    </w:rPr>
  </w:style>
  <w:style w:type="paragraph" w:styleId="Title">
    <w:name w:val="Title"/>
    <w:basedOn w:val="Normal"/>
    <w:next w:val="Normal"/>
    <w:link w:val="TitleChar"/>
    <w:uiPriority w:val="10"/>
    <w:qFormat/>
    <w:rsid w:val="0087174E"/>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uiPriority w:val="10"/>
    <w:rsid w:val="0087174E"/>
    <w:rPr>
      <w:rFonts w:ascii="Cambria" w:eastAsia="Times New Roman" w:hAnsi="Cambria" w:cs="Times New Roman"/>
      <w:b/>
      <w:bCs/>
      <w:kern w:val="28"/>
      <w:sz w:val="32"/>
      <w:szCs w:val="32"/>
    </w:rPr>
  </w:style>
  <w:style w:type="paragraph" w:styleId="NoSpacing">
    <w:name w:val="No Spacing"/>
    <w:uiPriority w:val="1"/>
    <w:qFormat/>
    <w:rsid w:val="0087174E"/>
    <w:pPr>
      <w:widowControl w:val="0"/>
      <w:adjustRightInd w:val="0"/>
      <w:jc w:val="both"/>
      <w:textAlignment w:val="baseline"/>
    </w:pPr>
    <w:rPr>
      <w:sz w:val="24"/>
      <w:szCs w:val="24"/>
    </w:rPr>
  </w:style>
  <w:style w:type="character" w:styleId="SubtleEmphasis">
    <w:name w:val="Subtle Emphasis"/>
    <w:basedOn w:val="DefaultParagraphFont"/>
    <w:uiPriority w:val="19"/>
    <w:qFormat/>
    <w:rsid w:val="0087174E"/>
    <w:rPr>
      <w:i/>
      <w:iCs/>
      <w:color w:val="808080"/>
    </w:rPr>
  </w:style>
  <w:style w:type="paragraph" w:styleId="Subtitle">
    <w:name w:val="Subtitle"/>
    <w:basedOn w:val="Normal"/>
    <w:next w:val="Normal"/>
    <w:link w:val="SubtitleChar"/>
    <w:uiPriority w:val="11"/>
    <w:qFormat/>
    <w:rsid w:val="0087174E"/>
    <w:pPr>
      <w:spacing w:after="60"/>
      <w:jc w:val="center"/>
      <w:outlineLvl w:val="1"/>
    </w:pPr>
    <w:rPr>
      <w:rFonts w:ascii="Cambria" w:hAnsi="Cambria"/>
    </w:rPr>
  </w:style>
  <w:style w:type="character" w:customStyle="1" w:styleId="SubtitleChar">
    <w:name w:val="Subtitle Char"/>
    <w:basedOn w:val="DefaultParagraphFont"/>
    <w:link w:val="Subtitle"/>
    <w:uiPriority w:val="11"/>
    <w:rsid w:val="0087174E"/>
    <w:rPr>
      <w:rFonts w:ascii="Cambria" w:eastAsia="Times New Roman" w:hAnsi="Cambria" w:cs="Times New Roman"/>
      <w:sz w:val="24"/>
      <w:szCs w:val="24"/>
    </w:rPr>
  </w:style>
  <w:style w:type="paragraph" w:customStyle="1" w:styleId="CharCharChar">
    <w:name w:val="Char Char Char"/>
    <w:aliases w:val=" Char Char Char Char"/>
    <w:basedOn w:val="Normal"/>
    <w:rsid w:val="00BA713F"/>
    <w:pPr>
      <w:widowControl/>
      <w:adjustRightInd/>
      <w:spacing w:line="240" w:lineRule="exact"/>
      <w:jc w:val="left"/>
      <w:textAlignment w:val="auto"/>
    </w:pPr>
    <w:rPr>
      <w:rFonts w:ascii="Verdana" w:hAnsi="Verdana"/>
      <w:sz w:val="20"/>
      <w:szCs w:val="20"/>
    </w:rPr>
  </w:style>
  <w:style w:type="character" w:customStyle="1" w:styleId="Heading2Char">
    <w:name w:val="Heading 2 Char"/>
    <w:basedOn w:val="DefaultParagraphFont"/>
    <w:link w:val="Heading2"/>
    <w:rsid w:val="001C17F7"/>
    <w:rPr>
      <w:rFonts w:ascii="Arial" w:hAnsi="Arial"/>
      <w:b/>
      <w:spacing w:val="-4"/>
      <w:kern w:val="28"/>
      <w:sz w:val="22"/>
      <w:szCs w:val="24"/>
    </w:rPr>
  </w:style>
  <w:style w:type="paragraph" w:styleId="ListParagraph">
    <w:name w:val="List Paragraph"/>
    <w:basedOn w:val="Normal"/>
    <w:uiPriority w:val="34"/>
    <w:qFormat/>
    <w:rsid w:val="00191DC0"/>
    <w:pPr>
      <w:ind w:left="720"/>
      <w:contextualSpacing/>
    </w:pPr>
  </w:style>
  <w:style w:type="paragraph" w:customStyle="1" w:styleId="BusinessRequirement">
    <w:name w:val="Business Requirement"/>
    <w:basedOn w:val="Normal"/>
    <w:rsid w:val="00736197"/>
    <w:pPr>
      <w:widowControl/>
      <w:numPr>
        <w:numId w:val="7"/>
      </w:numPr>
      <w:adjustRightInd/>
      <w:spacing w:before="60" w:after="60" w:line="240" w:lineRule="auto"/>
      <w:contextualSpacing/>
      <w:jc w:val="left"/>
      <w:textAlignment w:val="auto"/>
    </w:pPr>
    <w:rPr>
      <w:rFonts w:ascii="Arial" w:hAnsi="Arial" w:cs="Arial"/>
      <w:sz w:val="18"/>
      <w:szCs w:val="18"/>
    </w:rPr>
  </w:style>
  <w:style w:type="paragraph" w:styleId="Revision">
    <w:name w:val="Revision"/>
    <w:hidden/>
    <w:uiPriority w:val="99"/>
    <w:semiHidden/>
    <w:rsid w:val="001D6670"/>
    <w:rPr>
      <w:rFonts w:ascii="Calibri" w:hAnsi="Calibri"/>
      <w:sz w:val="22"/>
      <w:szCs w:val="24"/>
    </w:rPr>
  </w:style>
  <w:style w:type="character" w:customStyle="1" w:styleId="CommentTextChar">
    <w:name w:val="Comment Text Char"/>
    <w:basedOn w:val="DefaultParagraphFont"/>
    <w:link w:val="CommentText"/>
    <w:semiHidden/>
    <w:rsid w:val="00AD4393"/>
    <w:rPr>
      <w:rFonts w:ascii="Calibri" w:hAnsi="Calibri"/>
    </w:rPr>
  </w:style>
  <w:style w:type="character" w:styleId="PlaceholderText">
    <w:name w:val="Placeholder Text"/>
    <w:basedOn w:val="DefaultParagraphFont"/>
    <w:uiPriority w:val="99"/>
    <w:semiHidden/>
    <w:rsid w:val="00911681"/>
    <w:rPr>
      <w:color w:val="808080"/>
    </w:rPr>
  </w:style>
  <w:style w:type="table" w:customStyle="1" w:styleId="LightGrid-Accent11">
    <w:name w:val="Light Grid - Accent 11"/>
    <w:basedOn w:val="TableNormal"/>
    <w:uiPriority w:val="62"/>
    <w:rsid w:val="0004448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webSettings.xml><?xml version="1.0" encoding="utf-8"?>
<w:webSettings xmlns:r="http://schemas.openxmlformats.org/officeDocument/2006/relationships" xmlns:w="http://schemas.openxmlformats.org/wordprocessingml/2006/main">
  <w:divs>
    <w:div w:id="52119358">
      <w:bodyDiv w:val="1"/>
      <w:marLeft w:val="0"/>
      <w:marRight w:val="0"/>
      <w:marTop w:val="0"/>
      <w:marBottom w:val="0"/>
      <w:divBdr>
        <w:top w:val="none" w:sz="0" w:space="0" w:color="auto"/>
        <w:left w:val="none" w:sz="0" w:space="0" w:color="auto"/>
        <w:bottom w:val="none" w:sz="0" w:space="0" w:color="auto"/>
        <w:right w:val="none" w:sz="0" w:space="0" w:color="auto"/>
      </w:divBdr>
    </w:div>
    <w:div w:id="81297215">
      <w:bodyDiv w:val="1"/>
      <w:marLeft w:val="0"/>
      <w:marRight w:val="0"/>
      <w:marTop w:val="0"/>
      <w:marBottom w:val="0"/>
      <w:divBdr>
        <w:top w:val="none" w:sz="0" w:space="0" w:color="auto"/>
        <w:left w:val="none" w:sz="0" w:space="0" w:color="auto"/>
        <w:bottom w:val="none" w:sz="0" w:space="0" w:color="auto"/>
        <w:right w:val="none" w:sz="0" w:space="0" w:color="auto"/>
      </w:divBdr>
    </w:div>
    <w:div w:id="351807431">
      <w:bodyDiv w:val="1"/>
      <w:marLeft w:val="0"/>
      <w:marRight w:val="0"/>
      <w:marTop w:val="0"/>
      <w:marBottom w:val="0"/>
      <w:divBdr>
        <w:top w:val="none" w:sz="0" w:space="0" w:color="auto"/>
        <w:left w:val="none" w:sz="0" w:space="0" w:color="auto"/>
        <w:bottom w:val="none" w:sz="0" w:space="0" w:color="auto"/>
        <w:right w:val="none" w:sz="0" w:space="0" w:color="auto"/>
      </w:divBdr>
    </w:div>
    <w:div w:id="448551686">
      <w:bodyDiv w:val="1"/>
      <w:marLeft w:val="0"/>
      <w:marRight w:val="0"/>
      <w:marTop w:val="0"/>
      <w:marBottom w:val="0"/>
      <w:divBdr>
        <w:top w:val="none" w:sz="0" w:space="0" w:color="auto"/>
        <w:left w:val="none" w:sz="0" w:space="0" w:color="auto"/>
        <w:bottom w:val="none" w:sz="0" w:space="0" w:color="auto"/>
        <w:right w:val="none" w:sz="0" w:space="0" w:color="auto"/>
      </w:divBdr>
    </w:div>
    <w:div w:id="492573676">
      <w:bodyDiv w:val="1"/>
      <w:marLeft w:val="0"/>
      <w:marRight w:val="0"/>
      <w:marTop w:val="0"/>
      <w:marBottom w:val="0"/>
      <w:divBdr>
        <w:top w:val="none" w:sz="0" w:space="0" w:color="auto"/>
        <w:left w:val="none" w:sz="0" w:space="0" w:color="auto"/>
        <w:bottom w:val="none" w:sz="0" w:space="0" w:color="auto"/>
        <w:right w:val="none" w:sz="0" w:space="0" w:color="auto"/>
      </w:divBdr>
    </w:div>
    <w:div w:id="529344337">
      <w:bodyDiv w:val="1"/>
      <w:marLeft w:val="0"/>
      <w:marRight w:val="0"/>
      <w:marTop w:val="0"/>
      <w:marBottom w:val="0"/>
      <w:divBdr>
        <w:top w:val="none" w:sz="0" w:space="0" w:color="auto"/>
        <w:left w:val="none" w:sz="0" w:space="0" w:color="auto"/>
        <w:bottom w:val="none" w:sz="0" w:space="0" w:color="auto"/>
        <w:right w:val="none" w:sz="0" w:space="0" w:color="auto"/>
      </w:divBdr>
    </w:div>
    <w:div w:id="534275154">
      <w:bodyDiv w:val="1"/>
      <w:marLeft w:val="0"/>
      <w:marRight w:val="0"/>
      <w:marTop w:val="0"/>
      <w:marBottom w:val="0"/>
      <w:divBdr>
        <w:top w:val="none" w:sz="0" w:space="0" w:color="auto"/>
        <w:left w:val="none" w:sz="0" w:space="0" w:color="auto"/>
        <w:bottom w:val="none" w:sz="0" w:space="0" w:color="auto"/>
        <w:right w:val="none" w:sz="0" w:space="0" w:color="auto"/>
      </w:divBdr>
    </w:div>
    <w:div w:id="583220752">
      <w:bodyDiv w:val="1"/>
      <w:marLeft w:val="0"/>
      <w:marRight w:val="0"/>
      <w:marTop w:val="0"/>
      <w:marBottom w:val="0"/>
      <w:divBdr>
        <w:top w:val="none" w:sz="0" w:space="0" w:color="auto"/>
        <w:left w:val="none" w:sz="0" w:space="0" w:color="auto"/>
        <w:bottom w:val="none" w:sz="0" w:space="0" w:color="auto"/>
        <w:right w:val="none" w:sz="0" w:space="0" w:color="auto"/>
      </w:divBdr>
    </w:div>
    <w:div w:id="807285948">
      <w:bodyDiv w:val="1"/>
      <w:marLeft w:val="0"/>
      <w:marRight w:val="0"/>
      <w:marTop w:val="0"/>
      <w:marBottom w:val="0"/>
      <w:divBdr>
        <w:top w:val="none" w:sz="0" w:space="0" w:color="auto"/>
        <w:left w:val="none" w:sz="0" w:space="0" w:color="auto"/>
        <w:bottom w:val="none" w:sz="0" w:space="0" w:color="auto"/>
        <w:right w:val="none" w:sz="0" w:space="0" w:color="auto"/>
      </w:divBdr>
    </w:div>
    <w:div w:id="832110672">
      <w:bodyDiv w:val="1"/>
      <w:marLeft w:val="0"/>
      <w:marRight w:val="0"/>
      <w:marTop w:val="0"/>
      <w:marBottom w:val="0"/>
      <w:divBdr>
        <w:top w:val="none" w:sz="0" w:space="0" w:color="auto"/>
        <w:left w:val="none" w:sz="0" w:space="0" w:color="auto"/>
        <w:bottom w:val="none" w:sz="0" w:space="0" w:color="auto"/>
        <w:right w:val="none" w:sz="0" w:space="0" w:color="auto"/>
      </w:divBdr>
    </w:div>
    <w:div w:id="914128585">
      <w:bodyDiv w:val="1"/>
      <w:marLeft w:val="0"/>
      <w:marRight w:val="0"/>
      <w:marTop w:val="0"/>
      <w:marBottom w:val="0"/>
      <w:divBdr>
        <w:top w:val="none" w:sz="0" w:space="0" w:color="auto"/>
        <w:left w:val="none" w:sz="0" w:space="0" w:color="auto"/>
        <w:bottom w:val="none" w:sz="0" w:space="0" w:color="auto"/>
        <w:right w:val="none" w:sz="0" w:space="0" w:color="auto"/>
      </w:divBdr>
    </w:div>
    <w:div w:id="938371885">
      <w:bodyDiv w:val="1"/>
      <w:marLeft w:val="0"/>
      <w:marRight w:val="0"/>
      <w:marTop w:val="0"/>
      <w:marBottom w:val="0"/>
      <w:divBdr>
        <w:top w:val="none" w:sz="0" w:space="0" w:color="auto"/>
        <w:left w:val="none" w:sz="0" w:space="0" w:color="auto"/>
        <w:bottom w:val="none" w:sz="0" w:space="0" w:color="auto"/>
        <w:right w:val="none" w:sz="0" w:space="0" w:color="auto"/>
      </w:divBdr>
    </w:div>
    <w:div w:id="1059085728">
      <w:bodyDiv w:val="1"/>
      <w:marLeft w:val="0"/>
      <w:marRight w:val="0"/>
      <w:marTop w:val="0"/>
      <w:marBottom w:val="0"/>
      <w:divBdr>
        <w:top w:val="none" w:sz="0" w:space="0" w:color="auto"/>
        <w:left w:val="none" w:sz="0" w:space="0" w:color="auto"/>
        <w:bottom w:val="none" w:sz="0" w:space="0" w:color="auto"/>
        <w:right w:val="none" w:sz="0" w:space="0" w:color="auto"/>
      </w:divBdr>
    </w:div>
    <w:div w:id="1255746654">
      <w:bodyDiv w:val="1"/>
      <w:marLeft w:val="0"/>
      <w:marRight w:val="0"/>
      <w:marTop w:val="0"/>
      <w:marBottom w:val="0"/>
      <w:divBdr>
        <w:top w:val="none" w:sz="0" w:space="0" w:color="auto"/>
        <w:left w:val="none" w:sz="0" w:space="0" w:color="auto"/>
        <w:bottom w:val="none" w:sz="0" w:space="0" w:color="auto"/>
        <w:right w:val="none" w:sz="0" w:space="0" w:color="auto"/>
      </w:divBdr>
    </w:div>
    <w:div w:id="1326207059">
      <w:bodyDiv w:val="1"/>
      <w:marLeft w:val="0"/>
      <w:marRight w:val="0"/>
      <w:marTop w:val="0"/>
      <w:marBottom w:val="0"/>
      <w:divBdr>
        <w:top w:val="none" w:sz="0" w:space="0" w:color="auto"/>
        <w:left w:val="none" w:sz="0" w:space="0" w:color="auto"/>
        <w:bottom w:val="none" w:sz="0" w:space="0" w:color="auto"/>
        <w:right w:val="none" w:sz="0" w:space="0" w:color="auto"/>
      </w:divBdr>
    </w:div>
    <w:div w:id="1366827528">
      <w:bodyDiv w:val="1"/>
      <w:marLeft w:val="0"/>
      <w:marRight w:val="0"/>
      <w:marTop w:val="0"/>
      <w:marBottom w:val="0"/>
      <w:divBdr>
        <w:top w:val="none" w:sz="0" w:space="0" w:color="auto"/>
        <w:left w:val="none" w:sz="0" w:space="0" w:color="auto"/>
        <w:bottom w:val="none" w:sz="0" w:space="0" w:color="auto"/>
        <w:right w:val="none" w:sz="0" w:space="0" w:color="auto"/>
      </w:divBdr>
    </w:div>
    <w:div w:id="1438677532">
      <w:bodyDiv w:val="1"/>
      <w:marLeft w:val="0"/>
      <w:marRight w:val="0"/>
      <w:marTop w:val="0"/>
      <w:marBottom w:val="0"/>
      <w:divBdr>
        <w:top w:val="none" w:sz="0" w:space="0" w:color="auto"/>
        <w:left w:val="none" w:sz="0" w:space="0" w:color="auto"/>
        <w:bottom w:val="none" w:sz="0" w:space="0" w:color="auto"/>
        <w:right w:val="none" w:sz="0" w:space="0" w:color="auto"/>
      </w:divBdr>
    </w:div>
    <w:div w:id="1474592115">
      <w:bodyDiv w:val="1"/>
      <w:marLeft w:val="0"/>
      <w:marRight w:val="0"/>
      <w:marTop w:val="0"/>
      <w:marBottom w:val="0"/>
      <w:divBdr>
        <w:top w:val="none" w:sz="0" w:space="0" w:color="auto"/>
        <w:left w:val="none" w:sz="0" w:space="0" w:color="auto"/>
        <w:bottom w:val="none" w:sz="0" w:space="0" w:color="auto"/>
        <w:right w:val="none" w:sz="0" w:space="0" w:color="auto"/>
      </w:divBdr>
    </w:div>
    <w:div w:id="1638223589">
      <w:bodyDiv w:val="1"/>
      <w:marLeft w:val="0"/>
      <w:marRight w:val="0"/>
      <w:marTop w:val="0"/>
      <w:marBottom w:val="0"/>
      <w:divBdr>
        <w:top w:val="none" w:sz="0" w:space="0" w:color="auto"/>
        <w:left w:val="none" w:sz="0" w:space="0" w:color="auto"/>
        <w:bottom w:val="none" w:sz="0" w:space="0" w:color="auto"/>
        <w:right w:val="none" w:sz="0" w:space="0" w:color="auto"/>
      </w:divBdr>
    </w:div>
    <w:div w:id="1784500771">
      <w:bodyDiv w:val="1"/>
      <w:marLeft w:val="0"/>
      <w:marRight w:val="0"/>
      <w:marTop w:val="0"/>
      <w:marBottom w:val="0"/>
      <w:divBdr>
        <w:top w:val="none" w:sz="0" w:space="0" w:color="auto"/>
        <w:left w:val="none" w:sz="0" w:space="0" w:color="auto"/>
        <w:bottom w:val="none" w:sz="0" w:space="0" w:color="auto"/>
        <w:right w:val="none" w:sz="0" w:space="0" w:color="auto"/>
      </w:divBdr>
    </w:div>
    <w:div w:id="1871869543">
      <w:bodyDiv w:val="1"/>
      <w:marLeft w:val="0"/>
      <w:marRight w:val="0"/>
      <w:marTop w:val="0"/>
      <w:marBottom w:val="0"/>
      <w:divBdr>
        <w:top w:val="none" w:sz="0" w:space="0" w:color="auto"/>
        <w:left w:val="none" w:sz="0" w:space="0" w:color="auto"/>
        <w:bottom w:val="none" w:sz="0" w:space="0" w:color="auto"/>
        <w:right w:val="none" w:sz="0" w:space="0" w:color="auto"/>
      </w:divBdr>
    </w:div>
    <w:div w:id="1918437864">
      <w:bodyDiv w:val="1"/>
      <w:marLeft w:val="0"/>
      <w:marRight w:val="0"/>
      <w:marTop w:val="0"/>
      <w:marBottom w:val="0"/>
      <w:divBdr>
        <w:top w:val="none" w:sz="0" w:space="0" w:color="auto"/>
        <w:left w:val="none" w:sz="0" w:space="0" w:color="auto"/>
        <w:bottom w:val="none" w:sz="0" w:space="0" w:color="auto"/>
        <w:right w:val="none" w:sz="0" w:space="0" w:color="auto"/>
      </w:divBdr>
    </w:div>
    <w:div w:id="1980836406">
      <w:bodyDiv w:val="1"/>
      <w:marLeft w:val="0"/>
      <w:marRight w:val="0"/>
      <w:marTop w:val="0"/>
      <w:marBottom w:val="0"/>
      <w:divBdr>
        <w:top w:val="none" w:sz="0" w:space="0" w:color="auto"/>
        <w:left w:val="none" w:sz="0" w:space="0" w:color="auto"/>
        <w:bottom w:val="none" w:sz="0" w:space="0" w:color="auto"/>
        <w:right w:val="none" w:sz="0" w:space="0" w:color="auto"/>
      </w:divBdr>
    </w:div>
    <w:div w:id="2023362504">
      <w:bodyDiv w:val="1"/>
      <w:marLeft w:val="0"/>
      <w:marRight w:val="0"/>
      <w:marTop w:val="0"/>
      <w:marBottom w:val="0"/>
      <w:divBdr>
        <w:top w:val="none" w:sz="0" w:space="0" w:color="auto"/>
        <w:left w:val="none" w:sz="0" w:space="0" w:color="auto"/>
        <w:bottom w:val="none" w:sz="0" w:space="0" w:color="auto"/>
        <w:right w:val="none" w:sz="0" w:space="0" w:color="auto"/>
      </w:divBdr>
    </w:div>
    <w:div w:id="2038306797">
      <w:bodyDiv w:val="1"/>
      <w:marLeft w:val="0"/>
      <w:marRight w:val="0"/>
      <w:marTop w:val="0"/>
      <w:marBottom w:val="0"/>
      <w:divBdr>
        <w:top w:val="none" w:sz="0" w:space="0" w:color="auto"/>
        <w:left w:val="none" w:sz="0" w:space="0" w:color="auto"/>
        <w:bottom w:val="none" w:sz="0" w:space="0" w:color="auto"/>
        <w:right w:val="none" w:sz="0" w:space="0" w:color="auto"/>
      </w:divBdr>
    </w:div>
    <w:div w:id="2082678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yvonne.french@searshc.com" TargetMode="External"/><Relationship Id="rId18" Type="http://schemas.openxmlformats.org/officeDocument/2006/relationships/hyperlink" Target="mailto:Kelly.Gruver@searshc.com" TargetMode="External"/><Relationship Id="rId26" Type="http://schemas.openxmlformats.org/officeDocument/2006/relationships/hyperlink" Target="http://www.kenmore.com/" TargetMode="External"/><Relationship Id="rId39" Type="http://schemas.openxmlformats.org/officeDocument/2006/relationships/hyperlink" Target="http://www.searsclean.com/" TargetMode="External"/><Relationship Id="rId21" Type="http://schemas.openxmlformats.org/officeDocument/2006/relationships/comments" Target="comments.xml"/><Relationship Id="rId34" Type="http://schemas.openxmlformats.org/officeDocument/2006/relationships/hyperlink" Target="http://www.sears.com/" TargetMode="External"/><Relationship Id="rId42" Type="http://schemas.openxmlformats.org/officeDocument/2006/relationships/hyperlink" Target="http://www.searspartsdirect.com/?sid=PSHx20080114x00001s" TargetMode="External"/><Relationship Id="rId47" Type="http://schemas.openxmlformats.org/officeDocument/2006/relationships/hyperlink" Target="http://www.searsportrait.com/" TargetMode="External"/><Relationship Id="rId50" Type="http://schemas.openxmlformats.org/officeDocument/2006/relationships/hyperlink" Target="http://www.scene7.com/" TargetMode="External"/><Relationship Id="rId55" Type="http://schemas.openxmlformats.org/officeDocument/2006/relationships/hyperlink" Target="http://www.omniture.com/en/"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mailto:Patrick.Szczypinski@searshc.com" TargetMode="External"/><Relationship Id="rId20" Type="http://schemas.openxmlformats.org/officeDocument/2006/relationships/hyperlink" Target="mailto:Don.fotsch@searshc.com" TargetMode="External"/><Relationship Id="rId29" Type="http://schemas.openxmlformats.org/officeDocument/2006/relationships/hyperlink" Target="http://www.ManageMyLife.com/" TargetMode="External"/><Relationship Id="rId41" Type="http://schemas.openxmlformats.org/officeDocument/2006/relationships/hyperlink" Target="http://www.searsoptical.com/" TargetMode="External"/><Relationship Id="rId54" Type="http://schemas.openxmlformats.org/officeDocument/2006/relationships/hyperlink" Target="http://www.omniture.com/e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www.Delver.com/" TargetMode="External"/><Relationship Id="rId32" Type="http://schemas.openxmlformats.org/officeDocument/2006/relationships/hyperlink" Target="http://www.MySears.com/" TargetMode="External"/><Relationship Id="rId37" Type="http://schemas.openxmlformats.org/officeDocument/2006/relationships/hyperlink" Target="http://www.searsflowers.com/" TargetMode="External"/><Relationship Id="rId40" Type="http://schemas.openxmlformats.org/officeDocument/2006/relationships/hyperlink" Target="http://www.searshometownstores.com/" TargetMode="External"/><Relationship Id="rId45" Type="http://schemas.openxmlformats.org/officeDocument/2006/relationships/hyperlink" Target="http://www.searsportrait.com/" TargetMode="External"/><Relationship Id="rId53" Type="http://schemas.openxmlformats.org/officeDocument/2006/relationships/hyperlink" Target="http://www.akamai.com/html/custom/index.html?source=google&amp;i=3&amp;r=4&amp;p=10" TargetMode="External"/><Relationship Id="rId58" Type="http://schemas.openxmlformats.org/officeDocument/2006/relationships/hyperlink" Target="http://www.Responsys.com/" TargetMode="External"/><Relationship Id="rId5" Type="http://schemas.openxmlformats.org/officeDocument/2006/relationships/settings" Target="settings.xml"/><Relationship Id="rId15" Type="http://schemas.openxmlformats.org/officeDocument/2006/relationships/hyperlink" Target="mailto:" TargetMode="External"/><Relationship Id="rId23" Type="http://schemas.openxmlformats.org/officeDocument/2006/relationships/hyperlink" Target="http://www.craftsman.com" TargetMode="External"/><Relationship Id="rId28" Type="http://schemas.openxmlformats.org/officeDocument/2006/relationships/hyperlink" Target="http://www.landsend.com/" TargetMode="External"/><Relationship Id="rId36" Type="http://schemas.openxmlformats.org/officeDocument/2006/relationships/hyperlink" Target="http://www.searsdrivingschools.com/" TargetMode="External"/><Relationship Id="rId49" Type="http://schemas.openxmlformats.org/officeDocument/2006/relationships/hyperlink" Target="http://www.Responsys.com/" TargetMode="External"/><Relationship Id="rId57" Type="http://schemas.openxmlformats.org/officeDocument/2006/relationships/hyperlink" Target="http://www.omniture.com/en/" TargetMode="External"/><Relationship Id="rId61" Type="http://schemas.openxmlformats.org/officeDocument/2006/relationships/theme" Target="theme/theme1.xml"/><Relationship Id="rId10" Type="http://schemas.openxmlformats.org/officeDocument/2006/relationships/hyperlink" Target="mailto:jmassud@searshc.com" TargetMode="External"/><Relationship Id="rId19" Type="http://schemas.openxmlformats.org/officeDocument/2006/relationships/hyperlink" Target="mailto:cgodda3@searshc.com" TargetMode="External"/><Relationship Id="rId31" Type="http://schemas.openxmlformats.org/officeDocument/2006/relationships/hyperlink" Target="http://www.Mykmart.com/" TargetMode="External"/><Relationship Id="rId44" Type="http://schemas.openxmlformats.org/officeDocument/2006/relationships/hyperlink" Target="http://www.searsphotos.com/" TargetMode="External"/><Relationship Id="rId52" Type="http://schemas.openxmlformats.org/officeDocument/2006/relationships/hyperlink" Target="http://www.5min.com/" TargetMode="External"/><Relationship Id="rId6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mailto:sgouris@searshc.com" TargetMode="External"/><Relationship Id="rId22" Type="http://schemas.openxmlformats.org/officeDocument/2006/relationships/image" Target="media/image2.png"/><Relationship Id="rId27" Type="http://schemas.openxmlformats.org/officeDocument/2006/relationships/hyperlink" Target="http://www.kmart.com" TargetMode="External"/><Relationship Id="rId30" Type="http://schemas.openxmlformats.org/officeDocument/2006/relationships/hyperlink" Target="http://www.MyGofer.com/" TargetMode="External"/><Relationship Id="rId35" Type="http://schemas.openxmlformats.org/officeDocument/2006/relationships/hyperlink" Target="http://www.commercial.sears.com/" TargetMode="External"/><Relationship Id="rId43" Type="http://schemas.openxmlformats.org/officeDocument/2006/relationships/hyperlink" Target="http://www.searsoutlet.com/" TargetMode="External"/><Relationship Id="rId48" Type="http://schemas.openxmlformats.org/officeDocument/2006/relationships/hyperlink" Target="http://www.thegreatindoors.com/" TargetMode="External"/><Relationship Id="rId56" Type="http://schemas.openxmlformats.org/officeDocument/2006/relationships/hyperlink" Target="http://www.omniture.com/en/" TargetMode="External"/><Relationship Id="rId8" Type="http://schemas.openxmlformats.org/officeDocument/2006/relationships/endnotes" Target="endnotes.xml"/><Relationship Id="rId51" Type="http://schemas.openxmlformats.org/officeDocument/2006/relationships/hyperlink" Target="http://www.expotv.com/" TargetMode="External"/><Relationship Id="rId3" Type="http://schemas.openxmlformats.org/officeDocument/2006/relationships/numbering" Target="numbering.xml"/><Relationship Id="rId12" Type="http://schemas.openxmlformats.org/officeDocument/2006/relationships/hyperlink" Target="mailto:jmassud@searshc.com" TargetMode="External"/><Relationship Id="rId17" Type="http://schemas.openxmlformats.org/officeDocument/2006/relationships/hyperlink" Target="mailto:Iga.Zyzanska@searshc.com" TargetMode="External"/><Relationship Id="rId25" Type="http://schemas.openxmlformats.org/officeDocument/2006/relationships/hyperlink" Target="http://www.diehard.com" TargetMode="External"/><Relationship Id="rId33" Type="http://schemas.openxmlformats.org/officeDocument/2006/relationships/hyperlink" Target="http://www.sears.com/" TargetMode="External"/><Relationship Id="rId38" Type="http://schemas.openxmlformats.org/officeDocument/2006/relationships/hyperlink" Target="http://www.searsgaragedoors.com/" TargetMode="External"/><Relationship Id="rId46" Type="http://schemas.openxmlformats.org/officeDocument/2006/relationships/hyperlink" Target="http://www.searsportrait.com/" TargetMode="External"/><Relationship Id="rId5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F80DA8-9D02-4E41-9AC8-8A56DE457603}">
  <ds:schemaRefs>
    <ds:schemaRef ds:uri="http://schemas.openxmlformats.org/officeDocument/2006/bibliography"/>
  </ds:schemaRefs>
</ds:datastoreItem>
</file>

<file path=customXml/itemProps2.xml><?xml version="1.0" encoding="utf-8"?>
<ds:datastoreItem xmlns:ds="http://schemas.openxmlformats.org/officeDocument/2006/customXml" ds:itemID="{E4EA2F23-B233-4C88-918F-D404E76C97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31</Pages>
  <Words>7114</Words>
  <Characters>40550</Characters>
  <Application>Microsoft Office Word</Application>
  <DocSecurity>0</DocSecurity>
  <Lines>337</Lines>
  <Paragraphs>95</Paragraphs>
  <ScaleCrop>false</ScaleCrop>
  <HeadingPairs>
    <vt:vector size="2" baseType="variant">
      <vt:variant>
        <vt:lpstr>Title</vt:lpstr>
      </vt:variant>
      <vt:variant>
        <vt:i4>1</vt:i4>
      </vt:variant>
    </vt:vector>
  </HeadingPairs>
  <TitlesOfParts>
    <vt:vector size="1" baseType="lpstr">
      <vt:lpstr> SDLC PRD Template</vt:lpstr>
    </vt:vector>
  </TitlesOfParts>
  <Company>AOL LLC</Company>
  <LinksUpToDate>false</LinksUpToDate>
  <CharactersWithSpaces>47569</CharactersWithSpaces>
  <SharedDoc>false</SharedDoc>
  <HLinks>
    <vt:vector size="882" baseType="variant">
      <vt:variant>
        <vt:i4>4915219</vt:i4>
      </vt:variant>
      <vt:variant>
        <vt:i4>925</vt:i4>
      </vt:variant>
      <vt:variant>
        <vt:i4>0</vt:i4>
      </vt:variant>
      <vt:variant>
        <vt:i4>5</vt:i4>
      </vt:variant>
      <vt:variant>
        <vt:lpwstr>http://www.responsys.com/</vt:lpwstr>
      </vt:variant>
      <vt:variant>
        <vt:lpwstr/>
      </vt:variant>
      <vt:variant>
        <vt:i4>2883631</vt:i4>
      </vt:variant>
      <vt:variant>
        <vt:i4>894</vt:i4>
      </vt:variant>
      <vt:variant>
        <vt:i4>0</vt:i4>
      </vt:variant>
      <vt:variant>
        <vt:i4>5</vt:i4>
      </vt:variant>
      <vt:variant>
        <vt:lpwstr>http://www.omniture.com/en/</vt:lpwstr>
      </vt:variant>
      <vt:variant>
        <vt:lpwstr/>
      </vt:variant>
      <vt:variant>
        <vt:i4>2883631</vt:i4>
      </vt:variant>
      <vt:variant>
        <vt:i4>889</vt:i4>
      </vt:variant>
      <vt:variant>
        <vt:i4>0</vt:i4>
      </vt:variant>
      <vt:variant>
        <vt:i4>5</vt:i4>
      </vt:variant>
      <vt:variant>
        <vt:lpwstr>http://www.omniture.com/en/</vt:lpwstr>
      </vt:variant>
      <vt:variant>
        <vt:lpwstr/>
      </vt:variant>
      <vt:variant>
        <vt:i4>2883631</vt:i4>
      </vt:variant>
      <vt:variant>
        <vt:i4>884</vt:i4>
      </vt:variant>
      <vt:variant>
        <vt:i4>0</vt:i4>
      </vt:variant>
      <vt:variant>
        <vt:i4>5</vt:i4>
      </vt:variant>
      <vt:variant>
        <vt:lpwstr>http://www.omniture.com/en/</vt:lpwstr>
      </vt:variant>
      <vt:variant>
        <vt:lpwstr/>
      </vt:variant>
      <vt:variant>
        <vt:i4>2883631</vt:i4>
      </vt:variant>
      <vt:variant>
        <vt:i4>879</vt:i4>
      </vt:variant>
      <vt:variant>
        <vt:i4>0</vt:i4>
      </vt:variant>
      <vt:variant>
        <vt:i4>5</vt:i4>
      </vt:variant>
      <vt:variant>
        <vt:lpwstr>http://www.omniture.com/en/</vt:lpwstr>
      </vt:variant>
      <vt:variant>
        <vt:lpwstr/>
      </vt:variant>
      <vt:variant>
        <vt:i4>3735615</vt:i4>
      </vt:variant>
      <vt:variant>
        <vt:i4>874</vt:i4>
      </vt:variant>
      <vt:variant>
        <vt:i4>0</vt:i4>
      </vt:variant>
      <vt:variant>
        <vt:i4>5</vt:i4>
      </vt:variant>
      <vt:variant>
        <vt:lpwstr>http://www.akamai.com/html/custom/index.html?source=google&amp;i=3&amp;r=4&amp;p=10</vt:lpwstr>
      </vt:variant>
      <vt:variant>
        <vt:lpwstr/>
      </vt:variant>
      <vt:variant>
        <vt:i4>1638493</vt:i4>
      </vt:variant>
      <vt:variant>
        <vt:i4>865</vt:i4>
      </vt:variant>
      <vt:variant>
        <vt:i4>0</vt:i4>
      </vt:variant>
      <vt:variant>
        <vt:i4>5</vt:i4>
      </vt:variant>
      <vt:variant>
        <vt:lpwstr>http://www.5min.com/</vt:lpwstr>
      </vt:variant>
      <vt:variant>
        <vt:lpwstr/>
      </vt:variant>
      <vt:variant>
        <vt:i4>2359359</vt:i4>
      </vt:variant>
      <vt:variant>
        <vt:i4>860</vt:i4>
      </vt:variant>
      <vt:variant>
        <vt:i4>0</vt:i4>
      </vt:variant>
      <vt:variant>
        <vt:i4>5</vt:i4>
      </vt:variant>
      <vt:variant>
        <vt:lpwstr>http://www.expotv.com/</vt:lpwstr>
      </vt:variant>
      <vt:variant>
        <vt:lpwstr/>
      </vt:variant>
      <vt:variant>
        <vt:i4>3539044</vt:i4>
      </vt:variant>
      <vt:variant>
        <vt:i4>855</vt:i4>
      </vt:variant>
      <vt:variant>
        <vt:i4>0</vt:i4>
      </vt:variant>
      <vt:variant>
        <vt:i4>5</vt:i4>
      </vt:variant>
      <vt:variant>
        <vt:lpwstr>http://www.scene7.com/</vt:lpwstr>
      </vt:variant>
      <vt:variant>
        <vt:lpwstr/>
      </vt:variant>
      <vt:variant>
        <vt:i4>4915219</vt:i4>
      </vt:variant>
      <vt:variant>
        <vt:i4>850</vt:i4>
      </vt:variant>
      <vt:variant>
        <vt:i4>0</vt:i4>
      </vt:variant>
      <vt:variant>
        <vt:i4>5</vt:i4>
      </vt:variant>
      <vt:variant>
        <vt:lpwstr>http://www.responsys.com/</vt:lpwstr>
      </vt:variant>
      <vt:variant>
        <vt:lpwstr/>
      </vt:variant>
      <vt:variant>
        <vt:i4>4456454</vt:i4>
      </vt:variant>
      <vt:variant>
        <vt:i4>841</vt:i4>
      </vt:variant>
      <vt:variant>
        <vt:i4>0</vt:i4>
      </vt:variant>
      <vt:variant>
        <vt:i4>5</vt:i4>
      </vt:variant>
      <vt:variant>
        <vt:lpwstr>http://www.sears.com/</vt:lpwstr>
      </vt:variant>
      <vt:variant>
        <vt:lpwstr/>
      </vt:variant>
      <vt:variant>
        <vt:i4>3539068</vt:i4>
      </vt:variant>
      <vt:variant>
        <vt:i4>830</vt:i4>
      </vt:variant>
      <vt:variant>
        <vt:i4>0</vt:i4>
      </vt:variant>
      <vt:variant>
        <vt:i4>5</vt:i4>
      </vt:variant>
      <vt:variant>
        <vt:lpwstr>http://www.thegreatindoors.com/</vt:lpwstr>
      </vt:variant>
      <vt:variant>
        <vt:lpwstr/>
      </vt:variant>
      <vt:variant>
        <vt:i4>4849695</vt:i4>
      </vt:variant>
      <vt:variant>
        <vt:i4>825</vt:i4>
      </vt:variant>
      <vt:variant>
        <vt:i4>0</vt:i4>
      </vt:variant>
      <vt:variant>
        <vt:i4>5</vt:i4>
      </vt:variant>
      <vt:variant>
        <vt:lpwstr>http://www.searsportrait.com/</vt:lpwstr>
      </vt:variant>
      <vt:variant>
        <vt:lpwstr/>
      </vt:variant>
      <vt:variant>
        <vt:i4>4849695</vt:i4>
      </vt:variant>
      <vt:variant>
        <vt:i4>820</vt:i4>
      </vt:variant>
      <vt:variant>
        <vt:i4>0</vt:i4>
      </vt:variant>
      <vt:variant>
        <vt:i4>5</vt:i4>
      </vt:variant>
      <vt:variant>
        <vt:lpwstr>http://www.searsportrait.com/</vt:lpwstr>
      </vt:variant>
      <vt:variant>
        <vt:lpwstr/>
      </vt:variant>
      <vt:variant>
        <vt:i4>4849695</vt:i4>
      </vt:variant>
      <vt:variant>
        <vt:i4>815</vt:i4>
      </vt:variant>
      <vt:variant>
        <vt:i4>0</vt:i4>
      </vt:variant>
      <vt:variant>
        <vt:i4>5</vt:i4>
      </vt:variant>
      <vt:variant>
        <vt:lpwstr>http://www.searsportrait.com/</vt:lpwstr>
      </vt:variant>
      <vt:variant>
        <vt:lpwstr/>
      </vt:variant>
      <vt:variant>
        <vt:i4>2818166</vt:i4>
      </vt:variant>
      <vt:variant>
        <vt:i4>810</vt:i4>
      </vt:variant>
      <vt:variant>
        <vt:i4>0</vt:i4>
      </vt:variant>
      <vt:variant>
        <vt:i4>5</vt:i4>
      </vt:variant>
      <vt:variant>
        <vt:lpwstr>http://www.searsphotos.com/</vt:lpwstr>
      </vt:variant>
      <vt:variant>
        <vt:lpwstr/>
      </vt:variant>
      <vt:variant>
        <vt:i4>2687096</vt:i4>
      </vt:variant>
      <vt:variant>
        <vt:i4>805</vt:i4>
      </vt:variant>
      <vt:variant>
        <vt:i4>0</vt:i4>
      </vt:variant>
      <vt:variant>
        <vt:i4>5</vt:i4>
      </vt:variant>
      <vt:variant>
        <vt:lpwstr>http://www.searsoutlet.com/</vt:lpwstr>
      </vt:variant>
      <vt:variant>
        <vt:lpwstr/>
      </vt:variant>
      <vt:variant>
        <vt:i4>4390940</vt:i4>
      </vt:variant>
      <vt:variant>
        <vt:i4>798</vt:i4>
      </vt:variant>
      <vt:variant>
        <vt:i4>0</vt:i4>
      </vt:variant>
      <vt:variant>
        <vt:i4>5</vt:i4>
      </vt:variant>
      <vt:variant>
        <vt:lpwstr>http://www.searspartsdirect.com/?sid=PSHx20080114x00001s</vt:lpwstr>
      </vt:variant>
      <vt:variant>
        <vt:lpwstr/>
      </vt:variant>
      <vt:variant>
        <vt:i4>6029405</vt:i4>
      </vt:variant>
      <vt:variant>
        <vt:i4>793</vt:i4>
      </vt:variant>
      <vt:variant>
        <vt:i4>0</vt:i4>
      </vt:variant>
      <vt:variant>
        <vt:i4>5</vt:i4>
      </vt:variant>
      <vt:variant>
        <vt:lpwstr>http://www.searsoptical.com/</vt:lpwstr>
      </vt:variant>
      <vt:variant>
        <vt:lpwstr/>
      </vt:variant>
      <vt:variant>
        <vt:i4>3801209</vt:i4>
      </vt:variant>
      <vt:variant>
        <vt:i4>788</vt:i4>
      </vt:variant>
      <vt:variant>
        <vt:i4>0</vt:i4>
      </vt:variant>
      <vt:variant>
        <vt:i4>5</vt:i4>
      </vt:variant>
      <vt:variant>
        <vt:lpwstr>http://www.searshometownstores.com/</vt:lpwstr>
      </vt:variant>
      <vt:variant>
        <vt:lpwstr/>
      </vt:variant>
      <vt:variant>
        <vt:i4>2687009</vt:i4>
      </vt:variant>
      <vt:variant>
        <vt:i4>783</vt:i4>
      </vt:variant>
      <vt:variant>
        <vt:i4>0</vt:i4>
      </vt:variant>
      <vt:variant>
        <vt:i4>5</vt:i4>
      </vt:variant>
      <vt:variant>
        <vt:lpwstr>http://www.searsclean.com/</vt:lpwstr>
      </vt:variant>
      <vt:variant>
        <vt:lpwstr/>
      </vt:variant>
      <vt:variant>
        <vt:i4>6029379</vt:i4>
      </vt:variant>
      <vt:variant>
        <vt:i4>778</vt:i4>
      </vt:variant>
      <vt:variant>
        <vt:i4>0</vt:i4>
      </vt:variant>
      <vt:variant>
        <vt:i4>5</vt:i4>
      </vt:variant>
      <vt:variant>
        <vt:lpwstr>http://www.searsgaragedoors.com/</vt:lpwstr>
      </vt:variant>
      <vt:variant>
        <vt:lpwstr/>
      </vt:variant>
      <vt:variant>
        <vt:i4>5046358</vt:i4>
      </vt:variant>
      <vt:variant>
        <vt:i4>773</vt:i4>
      </vt:variant>
      <vt:variant>
        <vt:i4>0</vt:i4>
      </vt:variant>
      <vt:variant>
        <vt:i4>5</vt:i4>
      </vt:variant>
      <vt:variant>
        <vt:lpwstr>http://www.searsflowers.com/</vt:lpwstr>
      </vt:variant>
      <vt:variant>
        <vt:lpwstr/>
      </vt:variant>
      <vt:variant>
        <vt:i4>2687077</vt:i4>
      </vt:variant>
      <vt:variant>
        <vt:i4>768</vt:i4>
      </vt:variant>
      <vt:variant>
        <vt:i4>0</vt:i4>
      </vt:variant>
      <vt:variant>
        <vt:i4>5</vt:i4>
      </vt:variant>
      <vt:variant>
        <vt:lpwstr>http://www.searsdrivingschools.com/</vt:lpwstr>
      </vt:variant>
      <vt:variant>
        <vt:lpwstr/>
      </vt:variant>
      <vt:variant>
        <vt:i4>1376330</vt:i4>
      </vt:variant>
      <vt:variant>
        <vt:i4>763</vt:i4>
      </vt:variant>
      <vt:variant>
        <vt:i4>0</vt:i4>
      </vt:variant>
      <vt:variant>
        <vt:i4>5</vt:i4>
      </vt:variant>
      <vt:variant>
        <vt:lpwstr>http://www.commercial.sears.com/</vt:lpwstr>
      </vt:variant>
      <vt:variant>
        <vt:lpwstr/>
      </vt:variant>
      <vt:variant>
        <vt:i4>4456454</vt:i4>
      </vt:variant>
      <vt:variant>
        <vt:i4>758</vt:i4>
      </vt:variant>
      <vt:variant>
        <vt:i4>0</vt:i4>
      </vt:variant>
      <vt:variant>
        <vt:i4>5</vt:i4>
      </vt:variant>
      <vt:variant>
        <vt:lpwstr>http://www.sears.com/</vt:lpwstr>
      </vt:variant>
      <vt:variant>
        <vt:lpwstr/>
      </vt:variant>
      <vt:variant>
        <vt:i4>4456454</vt:i4>
      </vt:variant>
      <vt:variant>
        <vt:i4>753</vt:i4>
      </vt:variant>
      <vt:variant>
        <vt:i4>0</vt:i4>
      </vt:variant>
      <vt:variant>
        <vt:i4>5</vt:i4>
      </vt:variant>
      <vt:variant>
        <vt:lpwstr>http://www.sears.com/</vt:lpwstr>
      </vt:variant>
      <vt:variant>
        <vt:lpwstr/>
      </vt:variant>
      <vt:variant>
        <vt:i4>2687103</vt:i4>
      </vt:variant>
      <vt:variant>
        <vt:i4>748</vt:i4>
      </vt:variant>
      <vt:variant>
        <vt:i4>0</vt:i4>
      </vt:variant>
      <vt:variant>
        <vt:i4>5</vt:i4>
      </vt:variant>
      <vt:variant>
        <vt:lpwstr>http://www.mysears.com/</vt:lpwstr>
      </vt:variant>
      <vt:variant>
        <vt:lpwstr/>
      </vt:variant>
      <vt:variant>
        <vt:i4>3539063</vt:i4>
      </vt:variant>
      <vt:variant>
        <vt:i4>743</vt:i4>
      </vt:variant>
      <vt:variant>
        <vt:i4>0</vt:i4>
      </vt:variant>
      <vt:variant>
        <vt:i4>5</vt:i4>
      </vt:variant>
      <vt:variant>
        <vt:lpwstr>http://www.mykmart.com/</vt:lpwstr>
      </vt:variant>
      <vt:variant>
        <vt:lpwstr/>
      </vt:variant>
      <vt:variant>
        <vt:i4>3866722</vt:i4>
      </vt:variant>
      <vt:variant>
        <vt:i4>736</vt:i4>
      </vt:variant>
      <vt:variant>
        <vt:i4>0</vt:i4>
      </vt:variant>
      <vt:variant>
        <vt:i4>5</vt:i4>
      </vt:variant>
      <vt:variant>
        <vt:lpwstr>http://www.mygofer.com/</vt:lpwstr>
      </vt:variant>
      <vt:variant>
        <vt:lpwstr/>
      </vt:variant>
      <vt:variant>
        <vt:i4>4587598</vt:i4>
      </vt:variant>
      <vt:variant>
        <vt:i4>731</vt:i4>
      </vt:variant>
      <vt:variant>
        <vt:i4>0</vt:i4>
      </vt:variant>
      <vt:variant>
        <vt:i4>5</vt:i4>
      </vt:variant>
      <vt:variant>
        <vt:lpwstr>http://www.managemylife.com/</vt:lpwstr>
      </vt:variant>
      <vt:variant>
        <vt:lpwstr/>
      </vt:variant>
      <vt:variant>
        <vt:i4>5898330</vt:i4>
      </vt:variant>
      <vt:variant>
        <vt:i4>726</vt:i4>
      </vt:variant>
      <vt:variant>
        <vt:i4>0</vt:i4>
      </vt:variant>
      <vt:variant>
        <vt:i4>5</vt:i4>
      </vt:variant>
      <vt:variant>
        <vt:lpwstr>http://www.landsend.com/</vt:lpwstr>
      </vt:variant>
      <vt:variant>
        <vt:lpwstr/>
      </vt:variant>
      <vt:variant>
        <vt:i4>5963790</vt:i4>
      </vt:variant>
      <vt:variant>
        <vt:i4>721</vt:i4>
      </vt:variant>
      <vt:variant>
        <vt:i4>0</vt:i4>
      </vt:variant>
      <vt:variant>
        <vt:i4>5</vt:i4>
      </vt:variant>
      <vt:variant>
        <vt:lpwstr>http://www.kmart.com/</vt:lpwstr>
      </vt:variant>
      <vt:variant>
        <vt:lpwstr/>
      </vt:variant>
      <vt:variant>
        <vt:i4>2752619</vt:i4>
      </vt:variant>
      <vt:variant>
        <vt:i4>716</vt:i4>
      </vt:variant>
      <vt:variant>
        <vt:i4>0</vt:i4>
      </vt:variant>
      <vt:variant>
        <vt:i4>5</vt:i4>
      </vt:variant>
      <vt:variant>
        <vt:lpwstr>http://www.kenmore.com/</vt:lpwstr>
      </vt:variant>
      <vt:variant>
        <vt:lpwstr/>
      </vt:variant>
      <vt:variant>
        <vt:i4>2162786</vt:i4>
      </vt:variant>
      <vt:variant>
        <vt:i4>711</vt:i4>
      </vt:variant>
      <vt:variant>
        <vt:i4>0</vt:i4>
      </vt:variant>
      <vt:variant>
        <vt:i4>5</vt:i4>
      </vt:variant>
      <vt:variant>
        <vt:lpwstr>http://www.diehard.com/</vt:lpwstr>
      </vt:variant>
      <vt:variant>
        <vt:lpwstr/>
      </vt:variant>
      <vt:variant>
        <vt:i4>2621503</vt:i4>
      </vt:variant>
      <vt:variant>
        <vt:i4>706</vt:i4>
      </vt:variant>
      <vt:variant>
        <vt:i4>0</vt:i4>
      </vt:variant>
      <vt:variant>
        <vt:i4>5</vt:i4>
      </vt:variant>
      <vt:variant>
        <vt:lpwstr>http://www.delver.com/</vt:lpwstr>
      </vt:variant>
      <vt:variant>
        <vt:lpwstr/>
      </vt:variant>
      <vt:variant>
        <vt:i4>5242903</vt:i4>
      </vt:variant>
      <vt:variant>
        <vt:i4>701</vt:i4>
      </vt:variant>
      <vt:variant>
        <vt:i4>0</vt:i4>
      </vt:variant>
      <vt:variant>
        <vt:i4>5</vt:i4>
      </vt:variant>
      <vt:variant>
        <vt:lpwstr>http://www.craftsman.com/</vt:lpwstr>
      </vt:variant>
      <vt:variant>
        <vt:lpwstr/>
      </vt:variant>
      <vt:variant>
        <vt:i4>2031635</vt:i4>
      </vt:variant>
      <vt:variant>
        <vt:i4>631</vt:i4>
      </vt:variant>
      <vt:variant>
        <vt:i4>0</vt:i4>
      </vt:variant>
      <vt:variant>
        <vt:i4>5</vt:i4>
      </vt:variant>
      <vt:variant>
        <vt:lpwstr>http://movies.yahoo.com/movie/1810158040/user</vt:lpwstr>
      </vt:variant>
      <vt:variant>
        <vt:lpwstr/>
      </vt:variant>
      <vt:variant>
        <vt:i4>6488160</vt:i4>
      </vt:variant>
      <vt:variant>
        <vt:i4>628</vt:i4>
      </vt:variant>
      <vt:variant>
        <vt:i4>0</vt:i4>
      </vt:variant>
      <vt:variant>
        <vt:i4>5</vt:i4>
      </vt:variant>
      <vt:variant>
        <vt:lpwstr>http://tinyurl.com/3h95v89</vt:lpwstr>
      </vt:variant>
      <vt:variant>
        <vt:lpwstr/>
      </vt:variant>
      <vt:variant>
        <vt:i4>6357023</vt:i4>
      </vt:variant>
      <vt:variant>
        <vt:i4>625</vt:i4>
      </vt:variant>
      <vt:variant>
        <vt:i4>0</vt:i4>
      </vt:variant>
      <vt:variant>
        <vt:i4>5</vt:i4>
      </vt:variant>
      <vt:variant>
        <vt:lpwstr>mailto:Michael.Murray@searshc.com</vt:lpwstr>
      </vt:variant>
      <vt:variant>
        <vt:lpwstr/>
      </vt:variant>
      <vt:variant>
        <vt:i4>6881352</vt:i4>
      </vt:variant>
      <vt:variant>
        <vt:i4>622</vt:i4>
      </vt:variant>
      <vt:variant>
        <vt:i4>0</vt:i4>
      </vt:variant>
      <vt:variant>
        <vt:i4>5</vt:i4>
      </vt:variant>
      <vt:variant>
        <vt:lpwstr>mailto:vdelobelle@searshc.com</vt:lpwstr>
      </vt:variant>
      <vt:variant>
        <vt:lpwstr/>
      </vt:variant>
      <vt:variant>
        <vt:i4>3473494</vt:i4>
      </vt:variant>
      <vt:variant>
        <vt:i4>619</vt:i4>
      </vt:variant>
      <vt:variant>
        <vt:i4>0</vt:i4>
      </vt:variant>
      <vt:variant>
        <vt:i4>5</vt:i4>
      </vt:variant>
      <vt:variant>
        <vt:lpwstr>mailto:cgodda3@searshc.com</vt:lpwstr>
      </vt:variant>
      <vt:variant>
        <vt:lpwstr/>
      </vt:variant>
      <vt:variant>
        <vt:i4>4718637</vt:i4>
      </vt:variant>
      <vt:variant>
        <vt:i4>616</vt:i4>
      </vt:variant>
      <vt:variant>
        <vt:i4>0</vt:i4>
      </vt:variant>
      <vt:variant>
        <vt:i4>5</vt:i4>
      </vt:variant>
      <vt:variant>
        <vt:lpwstr>mailto:Martin.mchugh@searshc.com</vt:lpwstr>
      </vt:variant>
      <vt:variant>
        <vt:lpwstr/>
      </vt:variant>
      <vt:variant>
        <vt:i4>6422640</vt:i4>
      </vt:variant>
      <vt:variant>
        <vt:i4>613</vt:i4>
      </vt:variant>
      <vt:variant>
        <vt:i4>0</vt:i4>
      </vt:variant>
      <vt:variant>
        <vt:i4>5</vt:i4>
      </vt:variant>
      <vt:variant>
        <vt:lpwstr>mailto:</vt:lpwstr>
      </vt:variant>
      <vt:variant>
        <vt:lpwstr/>
      </vt:variant>
      <vt:variant>
        <vt:i4>5177404</vt:i4>
      </vt:variant>
      <vt:variant>
        <vt:i4>610</vt:i4>
      </vt:variant>
      <vt:variant>
        <vt:i4>0</vt:i4>
      </vt:variant>
      <vt:variant>
        <vt:i4>5</vt:i4>
      </vt:variant>
      <vt:variant>
        <vt:lpwstr>mailto:Greg.Franczyk@searshc.com</vt:lpwstr>
      </vt:variant>
      <vt:variant>
        <vt:lpwstr/>
      </vt:variant>
      <vt:variant>
        <vt:i4>4980777</vt:i4>
      </vt:variant>
      <vt:variant>
        <vt:i4>607</vt:i4>
      </vt:variant>
      <vt:variant>
        <vt:i4>0</vt:i4>
      </vt:variant>
      <vt:variant>
        <vt:i4>5</vt:i4>
      </vt:variant>
      <vt:variant>
        <vt:lpwstr>mailto:yvonne.french@searshc.com</vt:lpwstr>
      </vt:variant>
      <vt:variant>
        <vt:lpwstr/>
      </vt:variant>
      <vt:variant>
        <vt:i4>7471199</vt:i4>
      </vt:variant>
      <vt:variant>
        <vt:i4>604</vt:i4>
      </vt:variant>
      <vt:variant>
        <vt:i4>0</vt:i4>
      </vt:variant>
      <vt:variant>
        <vt:i4>5</vt:i4>
      </vt:variant>
      <vt:variant>
        <vt:lpwstr>mailto:jmassud@searshc.com</vt:lpwstr>
      </vt:variant>
      <vt:variant>
        <vt:lpwstr/>
      </vt:variant>
      <vt:variant>
        <vt:i4>1769520</vt:i4>
      </vt:variant>
      <vt:variant>
        <vt:i4>597</vt:i4>
      </vt:variant>
      <vt:variant>
        <vt:i4>0</vt:i4>
      </vt:variant>
      <vt:variant>
        <vt:i4>5</vt:i4>
      </vt:variant>
      <vt:variant>
        <vt:lpwstr/>
      </vt:variant>
      <vt:variant>
        <vt:lpwstr>_Toc291634071</vt:lpwstr>
      </vt:variant>
      <vt:variant>
        <vt:i4>1769520</vt:i4>
      </vt:variant>
      <vt:variant>
        <vt:i4>591</vt:i4>
      </vt:variant>
      <vt:variant>
        <vt:i4>0</vt:i4>
      </vt:variant>
      <vt:variant>
        <vt:i4>5</vt:i4>
      </vt:variant>
      <vt:variant>
        <vt:lpwstr/>
      </vt:variant>
      <vt:variant>
        <vt:lpwstr>_Toc291634070</vt:lpwstr>
      </vt:variant>
      <vt:variant>
        <vt:i4>1703984</vt:i4>
      </vt:variant>
      <vt:variant>
        <vt:i4>585</vt:i4>
      </vt:variant>
      <vt:variant>
        <vt:i4>0</vt:i4>
      </vt:variant>
      <vt:variant>
        <vt:i4>5</vt:i4>
      </vt:variant>
      <vt:variant>
        <vt:lpwstr/>
      </vt:variant>
      <vt:variant>
        <vt:lpwstr>_Toc291634069</vt:lpwstr>
      </vt:variant>
      <vt:variant>
        <vt:i4>1703984</vt:i4>
      </vt:variant>
      <vt:variant>
        <vt:i4>579</vt:i4>
      </vt:variant>
      <vt:variant>
        <vt:i4>0</vt:i4>
      </vt:variant>
      <vt:variant>
        <vt:i4>5</vt:i4>
      </vt:variant>
      <vt:variant>
        <vt:lpwstr/>
      </vt:variant>
      <vt:variant>
        <vt:lpwstr>_Toc291634068</vt:lpwstr>
      </vt:variant>
      <vt:variant>
        <vt:i4>1703984</vt:i4>
      </vt:variant>
      <vt:variant>
        <vt:i4>573</vt:i4>
      </vt:variant>
      <vt:variant>
        <vt:i4>0</vt:i4>
      </vt:variant>
      <vt:variant>
        <vt:i4>5</vt:i4>
      </vt:variant>
      <vt:variant>
        <vt:lpwstr/>
      </vt:variant>
      <vt:variant>
        <vt:lpwstr>_Toc291634067</vt:lpwstr>
      </vt:variant>
      <vt:variant>
        <vt:i4>1703984</vt:i4>
      </vt:variant>
      <vt:variant>
        <vt:i4>567</vt:i4>
      </vt:variant>
      <vt:variant>
        <vt:i4>0</vt:i4>
      </vt:variant>
      <vt:variant>
        <vt:i4>5</vt:i4>
      </vt:variant>
      <vt:variant>
        <vt:lpwstr/>
      </vt:variant>
      <vt:variant>
        <vt:lpwstr>_Toc291634066</vt:lpwstr>
      </vt:variant>
      <vt:variant>
        <vt:i4>1703984</vt:i4>
      </vt:variant>
      <vt:variant>
        <vt:i4>561</vt:i4>
      </vt:variant>
      <vt:variant>
        <vt:i4>0</vt:i4>
      </vt:variant>
      <vt:variant>
        <vt:i4>5</vt:i4>
      </vt:variant>
      <vt:variant>
        <vt:lpwstr/>
      </vt:variant>
      <vt:variant>
        <vt:lpwstr>_Toc291634065</vt:lpwstr>
      </vt:variant>
      <vt:variant>
        <vt:i4>1703984</vt:i4>
      </vt:variant>
      <vt:variant>
        <vt:i4>555</vt:i4>
      </vt:variant>
      <vt:variant>
        <vt:i4>0</vt:i4>
      </vt:variant>
      <vt:variant>
        <vt:i4>5</vt:i4>
      </vt:variant>
      <vt:variant>
        <vt:lpwstr/>
      </vt:variant>
      <vt:variant>
        <vt:lpwstr>_Toc291634064</vt:lpwstr>
      </vt:variant>
      <vt:variant>
        <vt:i4>1703984</vt:i4>
      </vt:variant>
      <vt:variant>
        <vt:i4>549</vt:i4>
      </vt:variant>
      <vt:variant>
        <vt:i4>0</vt:i4>
      </vt:variant>
      <vt:variant>
        <vt:i4>5</vt:i4>
      </vt:variant>
      <vt:variant>
        <vt:lpwstr/>
      </vt:variant>
      <vt:variant>
        <vt:lpwstr>_Toc291634063</vt:lpwstr>
      </vt:variant>
      <vt:variant>
        <vt:i4>1703984</vt:i4>
      </vt:variant>
      <vt:variant>
        <vt:i4>543</vt:i4>
      </vt:variant>
      <vt:variant>
        <vt:i4>0</vt:i4>
      </vt:variant>
      <vt:variant>
        <vt:i4>5</vt:i4>
      </vt:variant>
      <vt:variant>
        <vt:lpwstr/>
      </vt:variant>
      <vt:variant>
        <vt:lpwstr>_Toc291634062</vt:lpwstr>
      </vt:variant>
      <vt:variant>
        <vt:i4>1703984</vt:i4>
      </vt:variant>
      <vt:variant>
        <vt:i4>537</vt:i4>
      </vt:variant>
      <vt:variant>
        <vt:i4>0</vt:i4>
      </vt:variant>
      <vt:variant>
        <vt:i4>5</vt:i4>
      </vt:variant>
      <vt:variant>
        <vt:lpwstr/>
      </vt:variant>
      <vt:variant>
        <vt:lpwstr>_Toc291634061</vt:lpwstr>
      </vt:variant>
      <vt:variant>
        <vt:i4>1703984</vt:i4>
      </vt:variant>
      <vt:variant>
        <vt:i4>531</vt:i4>
      </vt:variant>
      <vt:variant>
        <vt:i4>0</vt:i4>
      </vt:variant>
      <vt:variant>
        <vt:i4>5</vt:i4>
      </vt:variant>
      <vt:variant>
        <vt:lpwstr/>
      </vt:variant>
      <vt:variant>
        <vt:lpwstr>_Toc291634060</vt:lpwstr>
      </vt:variant>
      <vt:variant>
        <vt:i4>1638448</vt:i4>
      </vt:variant>
      <vt:variant>
        <vt:i4>525</vt:i4>
      </vt:variant>
      <vt:variant>
        <vt:i4>0</vt:i4>
      </vt:variant>
      <vt:variant>
        <vt:i4>5</vt:i4>
      </vt:variant>
      <vt:variant>
        <vt:lpwstr/>
      </vt:variant>
      <vt:variant>
        <vt:lpwstr>_Toc291634059</vt:lpwstr>
      </vt:variant>
      <vt:variant>
        <vt:i4>1638448</vt:i4>
      </vt:variant>
      <vt:variant>
        <vt:i4>519</vt:i4>
      </vt:variant>
      <vt:variant>
        <vt:i4>0</vt:i4>
      </vt:variant>
      <vt:variant>
        <vt:i4>5</vt:i4>
      </vt:variant>
      <vt:variant>
        <vt:lpwstr/>
      </vt:variant>
      <vt:variant>
        <vt:lpwstr>_Toc291634058</vt:lpwstr>
      </vt:variant>
      <vt:variant>
        <vt:i4>1638448</vt:i4>
      </vt:variant>
      <vt:variant>
        <vt:i4>513</vt:i4>
      </vt:variant>
      <vt:variant>
        <vt:i4>0</vt:i4>
      </vt:variant>
      <vt:variant>
        <vt:i4>5</vt:i4>
      </vt:variant>
      <vt:variant>
        <vt:lpwstr/>
      </vt:variant>
      <vt:variant>
        <vt:lpwstr>_Toc291634057</vt:lpwstr>
      </vt:variant>
      <vt:variant>
        <vt:i4>1638448</vt:i4>
      </vt:variant>
      <vt:variant>
        <vt:i4>507</vt:i4>
      </vt:variant>
      <vt:variant>
        <vt:i4>0</vt:i4>
      </vt:variant>
      <vt:variant>
        <vt:i4>5</vt:i4>
      </vt:variant>
      <vt:variant>
        <vt:lpwstr/>
      </vt:variant>
      <vt:variant>
        <vt:lpwstr>_Toc291634056</vt:lpwstr>
      </vt:variant>
      <vt:variant>
        <vt:i4>1638448</vt:i4>
      </vt:variant>
      <vt:variant>
        <vt:i4>501</vt:i4>
      </vt:variant>
      <vt:variant>
        <vt:i4>0</vt:i4>
      </vt:variant>
      <vt:variant>
        <vt:i4>5</vt:i4>
      </vt:variant>
      <vt:variant>
        <vt:lpwstr/>
      </vt:variant>
      <vt:variant>
        <vt:lpwstr>_Toc291634055</vt:lpwstr>
      </vt:variant>
      <vt:variant>
        <vt:i4>1638448</vt:i4>
      </vt:variant>
      <vt:variant>
        <vt:i4>495</vt:i4>
      </vt:variant>
      <vt:variant>
        <vt:i4>0</vt:i4>
      </vt:variant>
      <vt:variant>
        <vt:i4>5</vt:i4>
      </vt:variant>
      <vt:variant>
        <vt:lpwstr/>
      </vt:variant>
      <vt:variant>
        <vt:lpwstr>_Toc291634054</vt:lpwstr>
      </vt:variant>
      <vt:variant>
        <vt:i4>1638448</vt:i4>
      </vt:variant>
      <vt:variant>
        <vt:i4>489</vt:i4>
      </vt:variant>
      <vt:variant>
        <vt:i4>0</vt:i4>
      </vt:variant>
      <vt:variant>
        <vt:i4>5</vt:i4>
      </vt:variant>
      <vt:variant>
        <vt:lpwstr/>
      </vt:variant>
      <vt:variant>
        <vt:lpwstr>_Toc291634053</vt:lpwstr>
      </vt:variant>
      <vt:variant>
        <vt:i4>1638448</vt:i4>
      </vt:variant>
      <vt:variant>
        <vt:i4>483</vt:i4>
      </vt:variant>
      <vt:variant>
        <vt:i4>0</vt:i4>
      </vt:variant>
      <vt:variant>
        <vt:i4>5</vt:i4>
      </vt:variant>
      <vt:variant>
        <vt:lpwstr/>
      </vt:variant>
      <vt:variant>
        <vt:lpwstr>_Toc291634052</vt:lpwstr>
      </vt:variant>
      <vt:variant>
        <vt:i4>1638448</vt:i4>
      </vt:variant>
      <vt:variant>
        <vt:i4>477</vt:i4>
      </vt:variant>
      <vt:variant>
        <vt:i4>0</vt:i4>
      </vt:variant>
      <vt:variant>
        <vt:i4>5</vt:i4>
      </vt:variant>
      <vt:variant>
        <vt:lpwstr/>
      </vt:variant>
      <vt:variant>
        <vt:lpwstr>_Toc291634051</vt:lpwstr>
      </vt:variant>
      <vt:variant>
        <vt:i4>1638448</vt:i4>
      </vt:variant>
      <vt:variant>
        <vt:i4>471</vt:i4>
      </vt:variant>
      <vt:variant>
        <vt:i4>0</vt:i4>
      </vt:variant>
      <vt:variant>
        <vt:i4>5</vt:i4>
      </vt:variant>
      <vt:variant>
        <vt:lpwstr/>
      </vt:variant>
      <vt:variant>
        <vt:lpwstr>_Toc291634050</vt:lpwstr>
      </vt:variant>
      <vt:variant>
        <vt:i4>1572912</vt:i4>
      </vt:variant>
      <vt:variant>
        <vt:i4>465</vt:i4>
      </vt:variant>
      <vt:variant>
        <vt:i4>0</vt:i4>
      </vt:variant>
      <vt:variant>
        <vt:i4>5</vt:i4>
      </vt:variant>
      <vt:variant>
        <vt:lpwstr/>
      </vt:variant>
      <vt:variant>
        <vt:lpwstr>_Toc291634049</vt:lpwstr>
      </vt:variant>
      <vt:variant>
        <vt:i4>1572912</vt:i4>
      </vt:variant>
      <vt:variant>
        <vt:i4>459</vt:i4>
      </vt:variant>
      <vt:variant>
        <vt:i4>0</vt:i4>
      </vt:variant>
      <vt:variant>
        <vt:i4>5</vt:i4>
      </vt:variant>
      <vt:variant>
        <vt:lpwstr/>
      </vt:variant>
      <vt:variant>
        <vt:lpwstr>_Toc291634048</vt:lpwstr>
      </vt:variant>
      <vt:variant>
        <vt:i4>1572912</vt:i4>
      </vt:variant>
      <vt:variant>
        <vt:i4>453</vt:i4>
      </vt:variant>
      <vt:variant>
        <vt:i4>0</vt:i4>
      </vt:variant>
      <vt:variant>
        <vt:i4>5</vt:i4>
      </vt:variant>
      <vt:variant>
        <vt:lpwstr/>
      </vt:variant>
      <vt:variant>
        <vt:lpwstr>_Toc291634047</vt:lpwstr>
      </vt:variant>
      <vt:variant>
        <vt:i4>1572912</vt:i4>
      </vt:variant>
      <vt:variant>
        <vt:i4>447</vt:i4>
      </vt:variant>
      <vt:variant>
        <vt:i4>0</vt:i4>
      </vt:variant>
      <vt:variant>
        <vt:i4>5</vt:i4>
      </vt:variant>
      <vt:variant>
        <vt:lpwstr/>
      </vt:variant>
      <vt:variant>
        <vt:lpwstr>_Toc291634046</vt:lpwstr>
      </vt:variant>
      <vt:variant>
        <vt:i4>1572912</vt:i4>
      </vt:variant>
      <vt:variant>
        <vt:i4>441</vt:i4>
      </vt:variant>
      <vt:variant>
        <vt:i4>0</vt:i4>
      </vt:variant>
      <vt:variant>
        <vt:i4>5</vt:i4>
      </vt:variant>
      <vt:variant>
        <vt:lpwstr/>
      </vt:variant>
      <vt:variant>
        <vt:lpwstr>_Toc291634045</vt:lpwstr>
      </vt:variant>
      <vt:variant>
        <vt:i4>1572912</vt:i4>
      </vt:variant>
      <vt:variant>
        <vt:i4>435</vt:i4>
      </vt:variant>
      <vt:variant>
        <vt:i4>0</vt:i4>
      </vt:variant>
      <vt:variant>
        <vt:i4>5</vt:i4>
      </vt:variant>
      <vt:variant>
        <vt:lpwstr/>
      </vt:variant>
      <vt:variant>
        <vt:lpwstr>_Toc291634044</vt:lpwstr>
      </vt:variant>
      <vt:variant>
        <vt:i4>1572912</vt:i4>
      </vt:variant>
      <vt:variant>
        <vt:i4>429</vt:i4>
      </vt:variant>
      <vt:variant>
        <vt:i4>0</vt:i4>
      </vt:variant>
      <vt:variant>
        <vt:i4>5</vt:i4>
      </vt:variant>
      <vt:variant>
        <vt:lpwstr/>
      </vt:variant>
      <vt:variant>
        <vt:lpwstr>_Toc291634043</vt:lpwstr>
      </vt:variant>
      <vt:variant>
        <vt:i4>1572912</vt:i4>
      </vt:variant>
      <vt:variant>
        <vt:i4>423</vt:i4>
      </vt:variant>
      <vt:variant>
        <vt:i4>0</vt:i4>
      </vt:variant>
      <vt:variant>
        <vt:i4>5</vt:i4>
      </vt:variant>
      <vt:variant>
        <vt:lpwstr/>
      </vt:variant>
      <vt:variant>
        <vt:lpwstr>_Toc291634042</vt:lpwstr>
      </vt:variant>
      <vt:variant>
        <vt:i4>1572912</vt:i4>
      </vt:variant>
      <vt:variant>
        <vt:i4>417</vt:i4>
      </vt:variant>
      <vt:variant>
        <vt:i4>0</vt:i4>
      </vt:variant>
      <vt:variant>
        <vt:i4>5</vt:i4>
      </vt:variant>
      <vt:variant>
        <vt:lpwstr/>
      </vt:variant>
      <vt:variant>
        <vt:lpwstr>_Toc291634041</vt:lpwstr>
      </vt:variant>
      <vt:variant>
        <vt:i4>1572912</vt:i4>
      </vt:variant>
      <vt:variant>
        <vt:i4>411</vt:i4>
      </vt:variant>
      <vt:variant>
        <vt:i4>0</vt:i4>
      </vt:variant>
      <vt:variant>
        <vt:i4>5</vt:i4>
      </vt:variant>
      <vt:variant>
        <vt:lpwstr/>
      </vt:variant>
      <vt:variant>
        <vt:lpwstr>_Toc291634040</vt:lpwstr>
      </vt:variant>
      <vt:variant>
        <vt:i4>2031664</vt:i4>
      </vt:variant>
      <vt:variant>
        <vt:i4>405</vt:i4>
      </vt:variant>
      <vt:variant>
        <vt:i4>0</vt:i4>
      </vt:variant>
      <vt:variant>
        <vt:i4>5</vt:i4>
      </vt:variant>
      <vt:variant>
        <vt:lpwstr/>
      </vt:variant>
      <vt:variant>
        <vt:lpwstr>_Toc291634039</vt:lpwstr>
      </vt:variant>
      <vt:variant>
        <vt:i4>2031664</vt:i4>
      </vt:variant>
      <vt:variant>
        <vt:i4>399</vt:i4>
      </vt:variant>
      <vt:variant>
        <vt:i4>0</vt:i4>
      </vt:variant>
      <vt:variant>
        <vt:i4>5</vt:i4>
      </vt:variant>
      <vt:variant>
        <vt:lpwstr/>
      </vt:variant>
      <vt:variant>
        <vt:lpwstr>_Toc291634038</vt:lpwstr>
      </vt:variant>
      <vt:variant>
        <vt:i4>2031664</vt:i4>
      </vt:variant>
      <vt:variant>
        <vt:i4>393</vt:i4>
      </vt:variant>
      <vt:variant>
        <vt:i4>0</vt:i4>
      </vt:variant>
      <vt:variant>
        <vt:i4>5</vt:i4>
      </vt:variant>
      <vt:variant>
        <vt:lpwstr/>
      </vt:variant>
      <vt:variant>
        <vt:lpwstr>_Toc291634037</vt:lpwstr>
      </vt:variant>
      <vt:variant>
        <vt:i4>2031664</vt:i4>
      </vt:variant>
      <vt:variant>
        <vt:i4>387</vt:i4>
      </vt:variant>
      <vt:variant>
        <vt:i4>0</vt:i4>
      </vt:variant>
      <vt:variant>
        <vt:i4>5</vt:i4>
      </vt:variant>
      <vt:variant>
        <vt:lpwstr/>
      </vt:variant>
      <vt:variant>
        <vt:lpwstr>_Toc291634036</vt:lpwstr>
      </vt:variant>
      <vt:variant>
        <vt:i4>2031664</vt:i4>
      </vt:variant>
      <vt:variant>
        <vt:i4>381</vt:i4>
      </vt:variant>
      <vt:variant>
        <vt:i4>0</vt:i4>
      </vt:variant>
      <vt:variant>
        <vt:i4>5</vt:i4>
      </vt:variant>
      <vt:variant>
        <vt:lpwstr/>
      </vt:variant>
      <vt:variant>
        <vt:lpwstr>_Toc291634035</vt:lpwstr>
      </vt:variant>
      <vt:variant>
        <vt:i4>2031664</vt:i4>
      </vt:variant>
      <vt:variant>
        <vt:i4>375</vt:i4>
      </vt:variant>
      <vt:variant>
        <vt:i4>0</vt:i4>
      </vt:variant>
      <vt:variant>
        <vt:i4>5</vt:i4>
      </vt:variant>
      <vt:variant>
        <vt:lpwstr/>
      </vt:variant>
      <vt:variant>
        <vt:lpwstr>_Toc291634034</vt:lpwstr>
      </vt:variant>
      <vt:variant>
        <vt:i4>2031664</vt:i4>
      </vt:variant>
      <vt:variant>
        <vt:i4>369</vt:i4>
      </vt:variant>
      <vt:variant>
        <vt:i4>0</vt:i4>
      </vt:variant>
      <vt:variant>
        <vt:i4>5</vt:i4>
      </vt:variant>
      <vt:variant>
        <vt:lpwstr/>
      </vt:variant>
      <vt:variant>
        <vt:lpwstr>_Toc291634033</vt:lpwstr>
      </vt:variant>
      <vt:variant>
        <vt:i4>2031664</vt:i4>
      </vt:variant>
      <vt:variant>
        <vt:i4>363</vt:i4>
      </vt:variant>
      <vt:variant>
        <vt:i4>0</vt:i4>
      </vt:variant>
      <vt:variant>
        <vt:i4>5</vt:i4>
      </vt:variant>
      <vt:variant>
        <vt:lpwstr/>
      </vt:variant>
      <vt:variant>
        <vt:lpwstr>_Toc291634032</vt:lpwstr>
      </vt:variant>
      <vt:variant>
        <vt:i4>2031664</vt:i4>
      </vt:variant>
      <vt:variant>
        <vt:i4>357</vt:i4>
      </vt:variant>
      <vt:variant>
        <vt:i4>0</vt:i4>
      </vt:variant>
      <vt:variant>
        <vt:i4>5</vt:i4>
      </vt:variant>
      <vt:variant>
        <vt:lpwstr/>
      </vt:variant>
      <vt:variant>
        <vt:lpwstr>_Toc291634031</vt:lpwstr>
      </vt:variant>
      <vt:variant>
        <vt:i4>2031664</vt:i4>
      </vt:variant>
      <vt:variant>
        <vt:i4>351</vt:i4>
      </vt:variant>
      <vt:variant>
        <vt:i4>0</vt:i4>
      </vt:variant>
      <vt:variant>
        <vt:i4>5</vt:i4>
      </vt:variant>
      <vt:variant>
        <vt:lpwstr/>
      </vt:variant>
      <vt:variant>
        <vt:lpwstr>_Toc291634030</vt:lpwstr>
      </vt:variant>
      <vt:variant>
        <vt:i4>1966128</vt:i4>
      </vt:variant>
      <vt:variant>
        <vt:i4>345</vt:i4>
      </vt:variant>
      <vt:variant>
        <vt:i4>0</vt:i4>
      </vt:variant>
      <vt:variant>
        <vt:i4>5</vt:i4>
      </vt:variant>
      <vt:variant>
        <vt:lpwstr/>
      </vt:variant>
      <vt:variant>
        <vt:lpwstr>_Toc291634029</vt:lpwstr>
      </vt:variant>
      <vt:variant>
        <vt:i4>1966128</vt:i4>
      </vt:variant>
      <vt:variant>
        <vt:i4>339</vt:i4>
      </vt:variant>
      <vt:variant>
        <vt:i4>0</vt:i4>
      </vt:variant>
      <vt:variant>
        <vt:i4>5</vt:i4>
      </vt:variant>
      <vt:variant>
        <vt:lpwstr/>
      </vt:variant>
      <vt:variant>
        <vt:lpwstr>_Toc291634028</vt:lpwstr>
      </vt:variant>
      <vt:variant>
        <vt:i4>1966128</vt:i4>
      </vt:variant>
      <vt:variant>
        <vt:i4>333</vt:i4>
      </vt:variant>
      <vt:variant>
        <vt:i4>0</vt:i4>
      </vt:variant>
      <vt:variant>
        <vt:i4>5</vt:i4>
      </vt:variant>
      <vt:variant>
        <vt:lpwstr/>
      </vt:variant>
      <vt:variant>
        <vt:lpwstr>_Toc291634027</vt:lpwstr>
      </vt:variant>
      <vt:variant>
        <vt:i4>1966128</vt:i4>
      </vt:variant>
      <vt:variant>
        <vt:i4>327</vt:i4>
      </vt:variant>
      <vt:variant>
        <vt:i4>0</vt:i4>
      </vt:variant>
      <vt:variant>
        <vt:i4>5</vt:i4>
      </vt:variant>
      <vt:variant>
        <vt:lpwstr/>
      </vt:variant>
      <vt:variant>
        <vt:lpwstr>_Toc291634026</vt:lpwstr>
      </vt:variant>
      <vt:variant>
        <vt:i4>1966128</vt:i4>
      </vt:variant>
      <vt:variant>
        <vt:i4>321</vt:i4>
      </vt:variant>
      <vt:variant>
        <vt:i4>0</vt:i4>
      </vt:variant>
      <vt:variant>
        <vt:i4>5</vt:i4>
      </vt:variant>
      <vt:variant>
        <vt:lpwstr/>
      </vt:variant>
      <vt:variant>
        <vt:lpwstr>_Toc291634025</vt:lpwstr>
      </vt:variant>
      <vt:variant>
        <vt:i4>1966128</vt:i4>
      </vt:variant>
      <vt:variant>
        <vt:i4>315</vt:i4>
      </vt:variant>
      <vt:variant>
        <vt:i4>0</vt:i4>
      </vt:variant>
      <vt:variant>
        <vt:i4>5</vt:i4>
      </vt:variant>
      <vt:variant>
        <vt:lpwstr/>
      </vt:variant>
      <vt:variant>
        <vt:lpwstr>_Toc291634024</vt:lpwstr>
      </vt:variant>
      <vt:variant>
        <vt:i4>1966128</vt:i4>
      </vt:variant>
      <vt:variant>
        <vt:i4>309</vt:i4>
      </vt:variant>
      <vt:variant>
        <vt:i4>0</vt:i4>
      </vt:variant>
      <vt:variant>
        <vt:i4>5</vt:i4>
      </vt:variant>
      <vt:variant>
        <vt:lpwstr/>
      </vt:variant>
      <vt:variant>
        <vt:lpwstr>_Toc291634023</vt:lpwstr>
      </vt:variant>
      <vt:variant>
        <vt:i4>1966128</vt:i4>
      </vt:variant>
      <vt:variant>
        <vt:i4>303</vt:i4>
      </vt:variant>
      <vt:variant>
        <vt:i4>0</vt:i4>
      </vt:variant>
      <vt:variant>
        <vt:i4>5</vt:i4>
      </vt:variant>
      <vt:variant>
        <vt:lpwstr/>
      </vt:variant>
      <vt:variant>
        <vt:lpwstr>_Toc291634022</vt:lpwstr>
      </vt:variant>
      <vt:variant>
        <vt:i4>1966128</vt:i4>
      </vt:variant>
      <vt:variant>
        <vt:i4>297</vt:i4>
      </vt:variant>
      <vt:variant>
        <vt:i4>0</vt:i4>
      </vt:variant>
      <vt:variant>
        <vt:i4>5</vt:i4>
      </vt:variant>
      <vt:variant>
        <vt:lpwstr/>
      </vt:variant>
      <vt:variant>
        <vt:lpwstr>_Toc291634021</vt:lpwstr>
      </vt:variant>
      <vt:variant>
        <vt:i4>1966128</vt:i4>
      </vt:variant>
      <vt:variant>
        <vt:i4>291</vt:i4>
      </vt:variant>
      <vt:variant>
        <vt:i4>0</vt:i4>
      </vt:variant>
      <vt:variant>
        <vt:i4>5</vt:i4>
      </vt:variant>
      <vt:variant>
        <vt:lpwstr/>
      </vt:variant>
      <vt:variant>
        <vt:lpwstr>_Toc291634020</vt:lpwstr>
      </vt:variant>
      <vt:variant>
        <vt:i4>1900592</vt:i4>
      </vt:variant>
      <vt:variant>
        <vt:i4>285</vt:i4>
      </vt:variant>
      <vt:variant>
        <vt:i4>0</vt:i4>
      </vt:variant>
      <vt:variant>
        <vt:i4>5</vt:i4>
      </vt:variant>
      <vt:variant>
        <vt:lpwstr/>
      </vt:variant>
      <vt:variant>
        <vt:lpwstr>_Toc291634019</vt:lpwstr>
      </vt:variant>
      <vt:variant>
        <vt:i4>1900592</vt:i4>
      </vt:variant>
      <vt:variant>
        <vt:i4>279</vt:i4>
      </vt:variant>
      <vt:variant>
        <vt:i4>0</vt:i4>
      </vt:variant>
      <vt:variant>
        <vt:i4>5</vt:i4>
      </vt:variant>
      <vt:variant>
        <vt:lpwstr/>
      </vt:variant>
      <vt:variant>
        <vt:lpwstr>_Toc291634018</vt:lpwstr>
      </vt:variant>
      <vt:variant>
        <vt:i4>1900592</vt:i4>
      </vt:variant>
      <vt:variant>
        <vt:i4>273</vt:i4>
      </vt:variant>
      <vt:variant>
        <vt:i4>0</vt:i4>
      </vt:variant>
      <vt:variant>
        <vt:i4>5</vt:i4>
      </vt:variant>
      <vt:variant>
        <vt:lpwstr/>
      </vt:variant>
      <vt:variant>
        <vt:lpwstr>_Toc291634017</vt:lpwstr>
      </vt:variant>
      <vt:variant>
        <vt:i4>1900592</vt:i4>
      </vt:variant>
      <vt:variant>
        <vt:i4>267</vt:i4>
      </vt:variant>
      <vt:variant>
        <vt:i4>0</vt:i4>
      </vt:variant>
      <vt:variant>
        <vt:i4>5</vt:i4>
      </vt:variant>
      <vt:variant>
        <vt:lpwstr/>
      </vt:variant>
      <vt:variant>
        <vt:lpwstr>_Toc291634016</vt:lpwstr>
      </vt:variant>
      <vt:variant>
        <vt:i4>1900592</vt:i4>
      </vt:variant>
      <vt:variant>
        <vt:i4>261</vt:i4>
      </vt:variant>
      <vt:variant>
        <vt:i4>0</vt:i4>
      </vt:variant>
      <vt:variant>
        <vt:i4>5</vt:i4>
      </vt:variant>
      <vt:variant>
        <vt:lpwstr/>
      </vt:variant>
      <vt:variant>
        <vt:lpwstr>_Toc291634015</vt:lpwstr>
      </vt:variant>
      <vt:variant>
        <vt:i4>1900592</vt:i4>
      </vt:variant>
      <vt:variant>
        <vt:i4>255</vt:i4>
      </vt:variant>
      <vt:variant>
        <vt:i4>0</vt:i4>
      </vt:variant>
      <vt:variant>
        <vt:i4>5</vt:i4>
      </vt:variant>
      <vt:variant>
        <vt:lpwstr/>
      </vt:variant>
      <vt:variant>
        <vt:lpwstr>_Toc291634014</vt:lpwstr>
      </vt:variant>
      <vt:variant>
        <vt:i4>1900592</vt:i4>
      </vt:variant>
      <vt:variant>
        <vt:i4>249</vt:i4>
      </vt:variant>
      <vt:variant>
        <vt:i4>0</vt:i4>
      </vt:variant>
      <vt:variant>
        <vt:i4>5</vt:i4>
      </vt:variant>
      <vt:variant>
        <vt:lpwstr/>
      </vt:variant>
      <vt:variant>
        <vt:lpwstr>_Toc291634013</vt:lpwstr>
      </vt:variant>
      <vt:variant>
        <vt:i4>1900592</vt:i4>
      </vt:variant>
      <vt:variant>
        <vt:i4>243</vt:i4>
      </vt:variant>
      <vt:variant>
        <vt:i4>0</vt:i4>
      </vt:variant>
      <vt:variant>
        <vt:i4>5</vt:i4>
      </vt:variant>
      <vt:variant>
        <vt:lpwstr/>
      </vt:variant>
      <vt:variant>
        <vt:lpwstr>_Toc291634012</vt:lpwstr>
      </vt:variant>
      <vt:variant>
        <vt:i4>1900592</vt:i4>
      </vt:variant>
      <vt:variant>
        <vt:i4>237</vt:i4>
      </vt:variant>
      <vt:variant>
        <vt:i4>0</vt:i4>
      </vt:variant>
      <vt:variant>
        <vt:i4>5</vt:i4>
      </vt:variant>
      <vt:variant>
        <vt:lpwstr/>
      </vt:variant>
      <vt:variant>
        <vt:lpwstr>_Toc291634011</vt:lpwstr>
      </vt:variant>
      <vt:variant>
        <vt:i4>1900592</vt:i4>
      </vt:variant>
      <vt:variant>
        <vt:i4>231</vt:i4>
      </vt:variant>
      <vt:variant>
        <vt:i4>0</vt:i4>
      </vt:variant>
      <vt:variant>
        <vt:i4>5</vt:i4>
      </vt:variant>
      <vt:variant>
        <vt:lpwstr/>
      </vt:variant>
      <vt:variant>
        <vt:lpwstr>_Toc291634010</vt:lpwstr>
      </vt:variant>
      <vt:variant>
        <vt:i4>1835056</vt:i4>
      </vt:variant>
      <vt:variant>
        <vt:i4>225</vt:i4>
      </vt:variant>
      <vt:variant>
        <vt:i4>0</vt:i4>
      </vt:variant>
      <vt:variant>
        <vt:i4>5</vt:i4>
      </vt:variant>
      <vt:variant>
        <vt:lpwstr/>
      </vt:variant>
      <vt:variant>
        <vt:lpwstr>_Toc291634009</vt:lpwstr>
      </vt:variant>
      <vt:variant>
        <vt:i4>1835056</vt:i4>
      </vt:variant>
      <vt:variant>
        <vt:i4>219</vt:i4>
      </vt:variant>
      <vt:variant>
        <vt:i4>0</vt:i4>
      </vt:variant>
      <vt:variant>
        <vt:i4>5</vt:i4>
      </vt:variant>
      <vt:variant>
        <vt:lpwstr/>
      </vt:variant>
      <vt:variant>
        <vt:lpwstr>_Toc291634008</vt:lpwstr>
      </vt:variant>
      <vt:variant>
        <vt:i4>1835056</vt:i4>
      </vt:variant>
      <vt:variant>
        <vt:i4>213</vt:i4>
      </vt:variant>
      <vt:variant>
        <vt:i4>0</vt:i4>
      </vt:variant>
      <vt:variant>
        <vt:i4>5</vt:i4>
      </vt:variant>
      <vt:variant>
        <vt:lpwstr/>
      </vt:variant>
      <vt:variant>
        <vt:lpwstr>_Toc291634007</vt:lpwstr>
      </vt:variant>
      <vt:variant>
        <vt:i4>1835056</vt:i4>
      </vt:variant>
      <vt:variant>
        <vt:i4>207</vt:i4>
      </vt:variant>
      <vt:variant>
        <vt:i4>0</vt:i4>
      </vt:variant>
      <vt:variant>
        <vt:i4>5</vt:i4>
      </vt:variant>
      <vt:variant>
        <vt:lpwstr/>
      </vt:variant>
      <vt:variant>
        <vt:lpwstr>_Toc291634006</vt:lpwstr>
      </vt:variant>
      <vt:variant>
        <vt:i4>1835056</vt:i4>
      </vt:variant>
      <vt:variant>
        <vt:i4>201</vt:i4>
      </vt:variant>
      <vt:variant>
        <vt:i4>0</vt:i4>
      </vt:variant>
      <vt:variant>
        <vt:i4>5</vt:i4>
      </vt:variant>
      <vt:variant>
        <vt:lpwstr/>
      </vt:variant>
      <vt:variant>
        <vt:lpwstr>_Toc291634005</vt:lpwstr>
      </vt:variant>
      <vt:variant>
        <vt:i4>1835056</vt:i4>
      </vt:variant>
      <vt:variant>
        <vt:i4>195</vt:i4>
      </vt:variant>
      <vt:variant>
        <vt:i4>0</vt:i4>
      </vt:variant>
      <vt:variant>
        <vt:i4>5</vt:i4>
      </vt:variant>
      <vt:variant>
        <vt:lpwstr/>
      </vt:variant>
      <vt:variant>
        <vt:lpwstr>_Toc291634004</vt:lpwstr>
      </vt:variant>
      <vt:variant>
        <vt:i4>1835056</vt:i4>
      </vt:variant>
      <vt:variant>
        <vt:i4>189</vt:i4>
      </vt:variant>
      <vt:variant>
        <vt:i4>0</vt:i4>
      </vt:variant>
      <vt:variant>
        <vt:i4>5</vt:i4>
      </vt:variant>
      <vt:variant>
        <vt:lpwstr/>
      </vt:variant>
      <vt:variant>
        <vt:lpwstr>_Toc291634003</vt:lpwstr>
      </vt:variant>
      <vt:variant>
        <vt:i4>1835056</vt:i4>
      </vt:variant>
      <vt:variant>
        <vt:i4>183</vt:i4>
      </vt:variant>
      <vt:variant>
        <vt:i4>0</vt:i4>
      </vt:variant>
      <vt:variant>
        <vt:i4>5</vt:i4>
      </vt:variant>
      <vt:variant>
        <vt:lpwstr/>
      </vt:variant>
      <vt:variant>
        <vt:lpwstr>_Toc291634002</vt:lpwstr>
      </vt:variant>
      <vt:variant>
        <vt:i4>1835056</vt:i4>
      </vt:variant>
      <vt:variant>
        <vt:i4>177</vt:i4>
      </vt:variant>
      <vt:variant>
        <vt:i4>0</vt:i4>
      </vt:variant>
      <vt:variant>
        <vt:i4>5</vt:i4>
      </vt:variant>
      <vt:variant>
        <vt:lpwstr/>
      </vt:variant>
      <vt:variant>
        <vt:lpwstr>_Toc291634001</vt:lpwstr>
      </vt:variant>
      <vt:variant>
        <vt:i4>1835056</vt:i4>
      </vt:variant>
      <vt:variant>
        <vt:i4>171</vt:i4>
      </vt:variant>
      <vt:variant>
        <vt:i4>0</vt:i4>
      </vt:variant>
      <vt:variant>
        <vt:i4>5</vt:i4>
      </vt:variant>
      <vt:variant>
        <vt:lpwstr/>
      </vt:variant>
      <vt:variant>
        <vt:lpwstr>_Toc291634000</vt:lpwstr>
      </vt:variant>
      <vt:variant>
        <vt:i4>1179705</vt:i4>
      </vt:variant>
      <vt:variant>
        <vt:i4>165</vt:i4>
      </vt:variant>
      <vt:variant>
        <vt:i4>0</vt:i4>
      </vt:variant>
      <vt:variant>
        <vt:i4>5</vt:i4>
      </vt:variant>
      <vt:variant>
        <vt:lpwstr/>
      </vt:variant>
      <vt:variant>
        <vt:lpwstr>_Toc291633999</vt:lpwstr>
      </vt:variant>
      <vt:variant>
        <vt:i4>1179705</vt:i4>
      </vt:variant>
      <vt:variant>
        <vt:i4>159</vt:i4>
      </vt:variant>
      <vt:variant>
        <vt:i4>0</vt:i4>
      </vt:variant>
      <vt:variant>
        <vt:i4>5</vt:i4>
      </vt:variant>
      <vt:variant>
        <vt:lpwstr/>
      </vt:variant>
      <vt:variant>
        <vt:lpwstr>_Toc291633998</vt:lpwstr>
      </vt:variant>
      <vt:variant>
        <vt:i4>1179705</vt:i4>
      </vt:variant>
      <vt:variant>
        <vt:i4>153</vt:i4>
      </vt:variant>
      <vt:variant>
        <vt:i4>0</vt:i4>
      </vt:variant>
      <vt:variant>
        <vt:i4>5</vt:i4>
      </vt:variant>
      <vt:variant>
        <vt:lpwstr/>
      </vt:variant>
      <vt:variant>
        <vt:lpwstr>_Toc291633997</vt:lpwstr>
      </vt:variant>
      <vt:variant>
        <vt:i4>1179705</vt:i4>
      </vt:variant>
      <vt:variant>
        <vt:i4>147</vt:i4>
      </vt:variant>
      <vt:variant>
        <vt:i4>0</vt:i4>
      </vt:variant>
      <vt:variant>
        <vt:i4>5</vt:i4>
      </vt:variant>
      <vt:variant>
        <vt:lpwstr/>
      </vt:variant>
      <vt:variant>
        <vt:lpwstr>_Toc291633996</vt:lpwstr>
      </vt:variant>
      <vt:variant>
        <vt:i4>1179705</vt:i4>
      </vt:variant>
      <vt:variant>
        <vt:i4>141</vt:i4>
      </vt:variant>
      <vt:variant>
        <vt:i4>0</vt:i4>
      </vt:variant>
      <vt:variant>
        <vt:i4>5</vt:i4>
      </vt:variant>
      <vt:variant>
        <vt:lpwstr/>
      </vt:variant>
      <vt:variant>
        <vt:lpwstr>_Toc291633995</vt:lpwstr>
      </vt:variant>
      <vt:variant>
        <vt:i4>1179705</vt:i4>
      </vt:variant>
      <vt:variant>
        <vt:i4>135</vt:i4>
      </vt:variant>
      <vt:variant>
        <vt:i4>0</vt:i4>
      </vt:variant>
      <vt:variant>
        <vt:i4>5</vt:i4>
      </vt:variant>
      <vt:variant>
        <vt:lpwstr/>
      </vt:variant>
      <vt:variant>
        <vt:lpwstr>_Toc291633994</vt:lpwstr>
      </vt:variant>
      <vt:variant>
        <vt:i4>1179705</vt:i4>
      </vt:variant>
      <vt:variant>
        <vt:i4>129</vt:i4>
      </vt:variant>
      <vt:variant>
        <vt:i4>0</vt:i4>
      </vt:variant>
      <vt:variant>
        <vt:i4>5</vt:i4>
      </vt:variant>
      <vt:variant>
        <vt:lpwstr/>
      </vt:variant>
      <vt:variant>
        <vt:lpwstr>_Toc291633993</vt:lpwstr>
      </vt:variant>
      <vt:variant>
        <vt:i4>1179705</vt:i4>
      </vt:variant>
      <vt:variant>
        <vt:i4>123</vt:i4>
      </vt:variant>
      <vt:variant>
        <vt:i4>0</vt:i4>
      </vt:variant>
      <vt:variant>
        <vt:i4>5</vt:i4>
      </vt:variant>
      <vt:variant>
        <vt:lpwstr/>
      </vt:variant>
      <vt:variant>
        <vt:lpwstr>_Toc291633992</vt:lpwstr>
      </vt:variant>
      <vt:variant>
        <vt:i4>1179705</vt:i4>
      </vt:variant>
      <vt:variant>
        <vt:i4>117</vt:i4>
      </vt:variant>
      <vt:variant>
        <vt:i4>0</vt:i4>
      </vt:variant>
      <vt:variant>
        <vt:i4>5</vt:i4>
      </vt:variant>
      <vt:variant>
        <vt:lpwstr/>
      </vt:variant>
      <vt:variant>
        <vt:lpwstr>_Toc291633991</vt:lpwstr>
      </vt:variant>
      <vt:variant>
        <vt:i4>1835065</vt:i4>
      </vt:variant>
      <vt:variant>
        <vt:i4>111</vt:i4>
      </vt:variant>
      <vt:variant>
        <vt:i4>0</vt:i4>
      </vt:variant>
      <vt:variant>
        <vt:i4>5</vt:i4>
      </vt:variant>
      <vt:variant>
        <vt:lpwstr/>
      </vt:variant>
      <vt:variant>
        <vt:lpwstr>_Toc291633974</vt:lpwstr>
      </vt:variant>
      <vt:variant>
        <vt:i4>1835065</vt:i4>
      </vt:variant>
      <vt:variant>
        <vt:i4>105</vt:i4>
      </vt:variant>
      <vt:variant>
        <vt:i4>0</vt:i4>
      </vt:variant>
      <vt:variant>
        <vt:i4>5</vt:i4>
      </vt:variant>
      <vt:variant>
        <vt:lpwstr/>
      </vt:variant>
      <vt:variant>
        <vt:lpwstr>_Toc291633973</vt:lpwstr>
      </vt:variant>
      <vt:variant>
        <vt:i4>1835065</vt:i4>
      </vt:variant>
      <vt:variant>
        <vt:i4>99</vt:i4>
      </vt:variant>
      <vt:variant>
        <vt:i4>0</vt:i4>
      </vt:variant>
      <vt:variant>
        <vt:i4>5</vt:i4>
      </vt:variant>
      <vt:variant>
        <vt:lpwstr/>
      </vt:variant>
      <vt:variant>
        <vt:lpwstr>_Toc291633972</vt:lpwstr>
      </vt:variant>
      <vt:variant>
        <vt:i4>1835065</vt:i4>
      </vt:variant>
      <vt:variant>
        <vt:i4>93</vt:i4>
      </vt:variant>
      <vt:variant>
        <vt:i4>0</vt:i4>
      </vt:variant>
      <vt:variant>
        <vt:i4>5</vt:i4>
      </vt:variant>
      <vt:variant>
        <vt:lpwstr/>
      </vt:variant>
      <vt:variant>
        <vt:lpwstr>_Toc291633971</vt:lpwstr>
      </vt:variant>
      <vt:variant>
        <vt:i4>1835065</vt:i4>
      </vt:variant>
      <vt:variant>
        <vt:i4>87</vt:i4>
      </vt:variant>
      <vt:variant>
        <vt:i4>0</vt:i4>
      </vt:variant>
      <vt:variant>
        <vt:i4>5</vt:i4>
      </vt:variant>
      <vt:variant>
        <vt:lpwstr/>
      </vt:variant>
      <vt:variant>
        <vt:lpwstr>_Toc291633970</vt:lpwstr>
      </vt:variant>
      <vt:variant>
        <vt:i4>1900601</vt:i4>
      </vt:variant>
      <vt:variant>
        <vt:i4>81</vt:i4>
      </vt:variant>
      <vt:variant>
        <vt:i4>0</vt:i4>
      </vt:variant>
      <vt:variant>
        <vt:i4>5</vt:i4>
      </vt:variant>
      <vt:variant>
        <vt:lpwstr/>
      </vt:variant>
      <vt:variant>
        <vt:lpwstr>_Toc291633969</vt:lpwstr>
      </vt:variant>
      <vt:variant>
        <vt:i4>1900601</vt:i4>
      </vt:variant>
      <vt:variant>
        <vt:i4>75</vt:i4>
      </vt:variant>
      <vt:variant>
        <vt:i4>0</vt:i4>
      </vt:variant>
      <vt:variant>
        <vt:i4>5</vt:i4>
      </vt:variant>
      <vt:variant>
        <vt:lpwstr/>
      </vt:variant>
      <vt:variant>
        <vt:lpwstr>_Toc291633968</vt:lpwstr>
      </vt:variant>
      <vt:variant>
        <vt:i4>1900601</vt:i4>
      </vt:variant>
      <vt:variant>
        <vt:i4>69</vt:i4>
      </vt:variant>
      <vt:variant>
        <vt:i4>0</vt:i4>
      </vt:variant>
      <vt:variant>
        <vt:i4>5</vt:i4>
      </vt:variant>
      <vt:variant>
        <vt:lpwstr/>
      </vt:variant>
      <vt:variant>
        <vt:lpwstr>_Toc291633967</vt:lpwstr>
      </vt:variant>
      <vt:variant>
        <vt:i4>1900601</vt:i4>
      </vt:variant>
      <vt:variant>
        <vt:i4>63</vt:i4>
      </vt:variant>
      <vt:variant>
        <vt:i4>0</vt:i4>
      </vt:variant>
      <vt:variant>
        <vt:i4>5</vt:i4>
      </vt:variant>
      <vt:variant>
        <vt:lpwstr/>
      </vt:variant>
      <vt:variant>
        <vt:lpwstr>_Toc291633966</vt:lpwstr>
      </vt:variant>
      <vt:variant>
        <vt:i4>1900601</vt:i4>
      </vt:variant>
      <vt:variant>
        <vt:i4>57</vt:i4>
      </vt:variant>
      <vt:variant>
        <vt:i4>0</vt:i4>
      </vt:variant>
      <vt:variant>
        <vt:i4>5</vt:i4>
      </vt:variant>
      <vt:variant>
        <vt:lpwstr/>
      </vt:variant>
      <vt:variant>
        <vt:lpwstr>_Toc291633965</vt:lpwstr>
      </vt:variant>
      <vt:variant>
        <vt:i4>1900601</vt:i4>
      </vt:variant>
      <vt:variant>
        <vt:i4>51</vt:i4>
      </vt:variant>
      <vt:variant>
        <vt:i4>0</vt:i4>
      </vt:variant>
      <vt:variant>
        <vt:i4>5</vt:i4>
      </vt:variant>
      <vt:variant>
        <vt:lpwstr/>
      </vt:variant>
      <vt:variant>
        <vt:lpwstr>_Toc291633964</vt:lpwstr>
      </vt:variant>
      <vt:variant>
        <vt:i4>1900601</vt:i4>
      </vt:variant>
      <vt:variant>
        <vt:i4>45</vt:i4>
      </vt:variant>
      <vt:variant>
        <vt:i4>0</vt:i4>
      </vt:variant>
      <vt:variant>
        <vt:i4>5</vt:i4>
      </vt:variant>
      <vt:variant>
        <vt:lpwstr/>
      </vt:variant>
      <vt:variant>
        <vt:lpwstr>_Toc291633963</vt:lpwstr>
      </vt:variant>
      <vt:variant>
        <vt:i4>1900601</vt:i4>
      </vt:variant>
      <vt:variant>
        <vt:i4>39</vt:i4>
      </vt:variant>
      <vt:variant>
        <vt:i4>0</vt:i4>
      </vt:variant>
      <vt:variant>
        <vt:i4>5</vt:i4>
      </vt:variant>
      <vt:variant>
        <vt:lpwstr/>
      </vt:variant>
      <vt:variant>
        <vt:lpwstr>_Toc291633962</vt:lpwstr>
      </vt:variant>
      <vt:variant>
        <vt:i4>1900601</vt:i4>
      </vt:variant>
      <vt:variant>
        <vt:i4>33</vt:i4>
      </vt:variant>
      <vt:variant>
        <vt:i4>0</vt:i4>
      </vt:variant>
      <vt:variant>
        <vt:i4>5</vt:i4>
      </vt:variant>
      <vt:variant>
        <vt:lpwstr/>
      </vt:variant>
      <vt:variant>
        <vt:lpwstr>_Toc291633961</vt:lpwstr>
      </vt:variant>
      <vt:variant>
        <vt:i4>1900601</vt:i4>
      </vt:variant>
      <vt:variant>
        <vt:i4>27</vt:i4>
      </vt:variant>
      <vt:variant>
        <vt:i4>0</vt:i4>
      </vt:variant>
      <vt:variant>
        <vt:i4>5</vt:i4>
      </vt:variant>
      <vt:variant>
        <vt:lpwstr/>
      </vt:variant>
      <vt:variant>
        <vt:lpwstr>_Toc291633960</vt:lpwstr>
      </vt:variant>
      <vt:variant>
        <vt:i4>1966137</vt:i4>
      </vt:variant>
      <vt:variant>
        <vt:i4>21</vt:i4>
      </vt:variant>
      <vt:variant>
        <vt:i4>0</vt:i4>
      </vt:variant>
      <vt:variant>
        <vt:i4>5</vt:i4>
      </vt:variant>
      <vt:variant>
        <vt:lpwstr/>
      </vt:variant>
      <vt:variant>
        <vt:lpwstr>_Toc291633959</vt:lpwstr>
      </vt:variant>
      <vt:variant>
        <vt:i4>1966137</vt:i4>
      </vt:variant>
      <vt:variant>
        <vt:i4>15</vt:i4>
      </vt:variant>
      <vt:variant>
        <vt:i4>0</vt:i4>
      </vt:variant>
      <vt:variant>
        <vt:i4>5</vt:i4>
      </vt:variant>
      <vt:variant>
        <vt:lpwstr/>
      </vt:variant>
      <vt:variant>
        <vt:lpwstr>_Toc291633958</vt:lpwstr>
      </vt:variant>
      <vt:variant>
        <vt:i4>1966137</vt:i4>
      </vt:variant>
      <vt:variant>
        <vt:i4>9</vt:i4>
      </vt:variant>
      <vt:variant>
        <vt:i4>0</vt:i4>
      </vt:variant>
      <vt:variant>
        <vt:i4>5</vt:i4>
      </vt:variant>
      <vt:variant>
        <vt:lpwstr/>
      </vt:variant>
      <vt:variant>
        <vt:lpwstr>_Toc291633957</vt:lpwstr>
      </vt:variant>
      <vt:variant>
        <vt:i4>7471199</vt:i4>
      </vt:variant>
      <vt:variant>
        <vt:i4>4</vt:i4>
      </vt:variant>
      <vt:variant>
        <vt:i4>0</vt:i4>
      </vt:variant>
      <vt:variant>
        <vt:i4>5</vt:i4>
      </vt:variant>
      <vt:variant>
        <vt:lpwstr>mailto:jmassud@searshc.com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SDLC PRD Template</dc:title>
  <dc:subject/>
  <dc:creator>AOL EPO</dc:creator>
  <cp:keywords/>
  <dc:description/>
  <cp:lastModifiedBy>jmassud</cp:lastModifiedBy>
  <cp:revision>2</cp:revision>
  <cp:lastPrinted>2010-03-04T16:43:00Z</cp:lastPrinted>
  <dcterms:created xsi:type="dcterms:W3CDTF">2012-05-24T16:32:00Z</dcterms:created>
  <dcterms:modified xsi:type="dcterms:W3CDTF">2012-05-24T16:32:00Z</dcterms:modified>
  <cp:category>SDLC 2.0</cp:category>
</cp:coreProperties>
</file>

<file path=docProps/custom.xml><?xml version="1.0" encoding="utf-8"?>
<Properties xmlns="http://schemas.openxmlformats.org/officeDocument/2006/custom-properties" xmlns:vt="http://schemas.openxmlformats.org/officeDocument/2006/docPropsVTypes"/>
</file>