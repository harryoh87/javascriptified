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A46" w:rsidRPr="00A201CB" w:rsidRDefault="006E32EF" w:rsidP="00D10ECD">
      <w:pPr>
        <w:jc w:val="center"/>
        <w:rPr>
          <w:rFonts w:ascii="Arial" w:hAnsi="Arial" w:cs="Arial"/>
        </w:rPr>
      </w:pPr>
      <w:r>
        <w:rPr>
          <w:rFonts w:ascii="Arial" w:hAnsi="Arial" w:cs="Arial"/>
          <w:noProof/>
        </w:rPr>
        <w:drawing>
          <wp:inline distT="0" distB="0" distL="0" distR="0">
            <wp:extent cx="4354731" cy="781050"/>
            <wp:effectExtent l="6097" t="0" r="1622" b="0"/>
            <wp:docPr id="1" name="Object 2"/>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89500" cy="777875"/>
                      <a:chOff x="2108200" y="711200"/>
                      <a:chExt cx="4889500" cy="777875"/>
                    </a:xfrm>
                  </a:grpSpPr>
                  <a:grpSp>
                    <a:nvGrpSpPr>
                      <a:cNvPr id="6148" name="Group 20"/>
                      <a:cNvGrpSpPr>
                        <a:grpSpLocks/>
                      </a:cNvGrpSpPr>
                    </a:nvGrpSpPr>
                    <a:grpSpPr bwMode="auto">
                      <a:xfrm>
                        <a:off x="2108200" y="711200"/>
                        <a:ext cx="4889500" cy="777875"/>
                        <a:chOff x="1328" y="448"/>
                        <a:chExt cx="3080" cy="490"/>
                      </a:xfrm>
                    </a:grpSpPr>
                    <a:sp>
                      <a:nvSpPr>
                        <a:cNvPr id="6201" name="Freeform 21"/>
                        <a:cNvSpPr>
                          <a:spLocks/>
                        </a:cNvSpPr>
                      </a:nvSpPr>
                      <a:spPr bwMode="black">
                        <a:xfrm>
                          <a:off x="1328" y="555"/>
                          <a:ext cx="126" cy="255"/>
                        </a:xfrm>
                        <a:custGeom>
                          <a:avLst/>
                          <a:gdLst>
                            <a:gd name="T0" fmla="*/ 0 w 977"/>
                            <a:gd name="T1" fmla="*/ 0 h 1991"/>
                            <a:gd name="T2" fmla="*/ 0 w 977"/>
                            <a:gd name="T3" fmla="*/ 0 h 1991"/>
                            <a:gd name="T4" fmla="*/ 0 w 977"/>
                            <a:gd name="T5" fmla="*/ 0 h 1991"/>
                            <a:gd name="T6" fmla="*/ 0 w 977"/>
                            <a:gd name="T7" fmla="*/ 0 h 1991"/>
                            <a:gd name="T8" fmla="*/ 0 w 977"/>
                            <a:gd name="T9" fmla="*/ 0 h 1991"/>
                            <a:gd name="T10" fmla="*/ 0 w 977"/>
                            <a:gd name="T11" fmla="*/ 0 h 1991"/>
                            <a:gd name="T12" fmla="*/ 0 w 977"/>
                            <a:gd name="T13" fmla="*/ 0 h 1991"/>
                            <a:gd name="T14" fmla="*/ 0 w 977"/>
                            <a:gd name="T15" fmla="*/ 0 h 1991"/>
                            <a:gd name="T16" fmla="*/ 0 w 977"/>
                            <a:gd name="T17" fmla="*/ 0 h 1991"/>
                            <a:gd name="T18" fmla="*/ 0 w 977"/>
                            <a:gd name="T19" fmla="*/ 0 h 1991"/>
                            <a:gd name="T20" fmla="*/ 0 w 977"/>
                            <a:gd name="T21" fmla="*/ 0 h 1991"/>
                            <a:gd name="T22" fmla="*/ 0 w 977"/>
                            <a:gd name="T23" fmla="*/ 0 h 1991"/>
                            <a:gd name="T24" fmla="*/ 0 w 977"/>
                            <a:gd name="T25" fmla="*/ 0 h 1991"/>
                            <a:gd name="T26" fmla="*/ 0 w 977"/>
                            <a:gd name="T27" fmla="*/ 0 h 1991"/>
                            <a:gd name="T28" fmla="*/ 0 w 977"/>
                            <a:gd name="T29" fmla="*/ 0 h 1991"/>
                            <a:gd name="T30" fmla="*/ 0 w 977"/>
                            <a:gd name="T31" fmla="*/ 0 h 1991"/>
                            <a:gd name="T32" fmla="*/ 0 w 977"/>
                            <a:gd name="T33" fmla="*/ 0 h 1991"/>
                            <a:gd name="T34" fmla="*/ 0 w 977"/>
                            <a:gd name="T35" fmla="*/ 0 h 1991"/>
                            <a:gd name="T36" fmla="*/ 0 w 977"/>
                            <a:gd name="T37" fmla="*/ 0 h 1991"/>
                            <a:gd name="T38" fmla="*/ 0 w 977"/>
                            <a:gd name="T39" fmla="*/ 0 h 1991"/>
                            <a:gd name="T40" fmla="*/ 0 w 977"/>
                            <a:gd name="T41" fmla="*/ 0 h 1991"/>
                            <a:gd name="T42" fmla="*/ 0 w 977"/>
                            <a:gd name="T43" fmla="*/ 0 h 1991"/>
                            <a:gd name="T44" fmla="*/ 0 w 977"/>
                            <a:gd name="T45" fmla="*/ 0 h 1991"/>
                            <a:gd name="T46" fmla="*/ 0 w 977"/>
                            <a:gd name="T47" fmla="*/ 0 h 1991"/>
                            <a:gd name="T48" fmla="*/ 0 w 977"/>
                            <a:gd name="T49" fmla="*/ 0 h 1991"/>
                            <a:gd name="T50" fmla="*/ 0 w 977"/>
                            <a:gd name="T51" fmla="*/ 0 h 1991"/>
                            <a:gd name="T52" fmla="*/ 0 w 977"/>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7"/>
                            <a:gd name="T82" fmla="*/ 0 h 1991"/>
                            <a:gd name="T83" fmla="*/ 977 w 977"/>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7" h="1991">
                              <a:moveTo>
                                <a:pt x="38" y="1922"/>
                              </a:moveTo>
                              <a:cubicBezTo>
                                <a:pt x="2" y="1904"/>
                                <a:pt x="0" y="1894"/>
                                <a:pt x="0" y="1826"/>
                              </a:cubicBezTo>
                              <a:cubicBezTo>
                                <a:pt x="0" y="1699"/>
                                <a:pt x="10" y="1597"/>
                                <a:pt x="12" y="1556"/>
                              </a:cubicBezTo>
                              <a:cubicBezTo>
                                <a:pt x="15" y="1529"/>
                                <a:pt x="20" y="1516"/>
                                <a:pt x="33" y="1516"/>
                              </a:cubicBezTo>
                              <a:cubicBezTo>
                                <a:pt x="48" y="1516"/>
                                <a:pt x="50" y="1524"/>
                                <a:pt x="50" y="1544"/>
                              </a:cubicBezTo>
                              <a:cubicBezTo>
                                <a:pt x="50" y="1567"/>
                                <a:pt x="50" y="1602"/>
                                <a:pt x="58" y="1638"/>
                              </a:cubicBezTo>
                              <a:cubicBezTo>
                                <a:pt x="96" y="1826"/>
                                <a:pt x="264" y="1897"/>
                                <a:pt x="434" y="1897"/>
                              </a:cubicBezTo>
                              <a:cubicBezTo>
                                <a:pt x="677" y="1897"/>
                                <a:pt x="797" y="1722"/>
                                <a:pt x="797" y="1559"/>
                              </a:cubicBezTo>
                              <a:cubicBezTo>
                                <a:pt x="797" y="1384"/>
                                <a:pt x="723" y="1282"/>
                                <a:pt x="505" y="1102"/>
                              </a:cubicBezTo>
                              <a:lnTo>
                                <a:pt x="391" y="1008"/>
                              </a:lnTo>
                              <a:cubicBezTo>
                                <a:pt x="121" y="787"/>
                                <a:pt x="61" y="630"/>
                                <a:pt x="61" y="457"/>
                              </a:cubicBezTo>
                              <a:cubicBezTo>
                                <a:pt x="61" y="185"/>
                                <a:pt x="264" y="0"/>
                                <a:pt x="586" y="0"/>
                              </a:cubicBezTo>
                              <a:cubicBezTo>
                                <a:pt x="685" y="0"/>
                                <a:pt x="759" y="10"/>
                                <a:pt x="822" y="26"/>
                              </a:cubicBezTo>
                              <a:cubicBezTo>
                                <a:pt x="870" y="36"/>
                                <a:pt x="891" y="38"/>
                                <a:pt x="911" y="38"/>
                              </a:cubicBezTo>
                              <a:cubicBezTo>
                                <a:pt x="931" y="38"/>
                                <a:pt x="936" y="43"/>
                                <a:pt x="936" y="56"/>
                              </a:cubicBezTo>
                              <a:cubicBezTo>
                                <a:pt x="936" y="69"/>
                                <a:pt x="926" y="153"/>
                                <a:pt x="926" y="325"/>
                              </a:cubicBezTo>
                              <a:cubicBezTo>
                                <a:pt x="926" y="366"/>
                                <a:pt x="921" y="384"/>
                                <a:pt x="908" y="384"/>
                              </a:cubicBezTo>
                              <a:cubicBezTo>
                                <a:pt x="893" y="384"/>
                                <a:pt x="891" y="371"/>
                                <a:pt x="888" y="351"/>
                              </a:cubicBezTo>
                              <a:cubicBezTo>
                                <a:pt x="886" y="320"/>
                                <a:pt x="870" y="252"/>
                                <a:pt x="855" y="224"/>
                              </a:cubicBezTo>
                              <a:cubicBezTo>
                                <a:pt x="840" y="196"/>
                                <a:pt x="771" y="89"/>
                                <a:pt x="538" y="89"/>
                              </a:cubicBezTo>
                              <a:cubicBezTo>
                                <a:pt x="363" y="89"/>
                                <a:pt x="225" y="198"/>
                                <a:pt x="225" y="384"/>
                              </a:cubicBezTo>
                              <a:cubicBezTo>
                                <a:pt x="225" y="528"/>
                                <a:pt x="291" y="620"/>
                                <a:pt x="535" y="810"/>
                              </a:cubicBezTo>
                              <a:lnTo>
                                <a:pt x="606" y="866"/>
                              </a:lnTo>
                              <a:cubicBezTo>
                                <a:pt x="906" y="1102"/>
                                <a:pt x="977" y="1259"/>
                                <a:pt x="977" y="1463"/>
                              </a:cubicBezTo>
                              <a:cubicBezTo>
                                <a:pt x="977" y="1567"/>
                                <a:pt x="936" y="1760"/>
                                <a:pt x="761" y="1884"/>
                              </a:cubicBezTo>
                              <a:cubicBezTo>
                                <a:pt x="652" y="1960"/>
                                <a:pt x="515" y="1991"/>
                                <a:pt x="378" y="1991"/>
                              </a:cubicBezTo>
                              <a:cubicBezTo>
                                <a:pt x="258" y="1991"/>
                                <a:pt x="142"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2" name="Freeform 22"/>
                        <a:cNvSpPr>
                          <a:spLocks/>
                        </a:cNvSpPr>
                      </a:nvSpPr>
                      <a:spPr bwMode="black">
                        <a:xfrm>
                          <a:off x="1511" y="557"/>
                          <a:ext cx="144" cy="250"/>
                        </a:xfrm>
                        <a:custGeom>
                          <a:avLst/>
                          <a:gdLst>
                            <a:gd name="T0" fmla="*/ 0 w 1125"/>
                            <a:gd name="T1" fmla="*/ 0 h 1948"/>
                            <a:gd name="T2" fmla="*/ 0 w 1125"/>
                            <a:gd name="T3" fmla="*/ 0 h 1948"/>
                            <a:gd name="T4" fmla="*/ 0 w 1125"/>
                            <a:gd name="T5" fmla="*/ 0 h 1948"/>
                            <a:gd name="T6" fmla="*/ 0 w 1125"/>
                            <a:gd name="T7" fmla="*/ 0 h 1948"/>
                            <a:gd name="T8" fmla="*/ 0 w 1125"/>
                            <a:gd name="T9" fmla="*/ 0 h 1948"/>
                            <a:gd name="T10" fmla="*/ 0 w 1125"/>
                            <a:gd name="T11" fmla="*/ 0 h 1948"/>
                            <a:gd name="T12" fmla="*/ 0 w 1125"/>
                            <a:gd name="T13" fmla="*/ 0 h 1948"/>
                            <a:gd name="T14" fmla="*/ 0 w 1125"/>
                            <a:gd name="T15" fmla="*/ 0 h 1948"/>
                            <a:gd name="T16" fmla="*/ 0 w 1125"/>
                            <a:gd name="T17" fmla="*/ 0 h 1948"/>
                            <a:gd name="T18" fmla="*/ 0 w 1125"/>
                            <a:gd name="T19" fmla="*/ 0 h 1948"/>
                            <a:gd name="T20" fmla="*/ 0 w 1125"/>
                            <a:gd name="T21" fmla="*/ 0 h 1948"/>
                            <a:gd name="T22" fmla="*/ 0 w 1125"/>
                            <a:gd name="T23" fmla="*/ 0 h 1948"/>
                            <a:gd name="T24" fmla="*/ 0 w 1125"/>
                            <a:gd name="T25" fmla="*/ 0 h 1948"/>
                            <a:gd name="T26" fmla="*/ 0 w 1125"/>
                            <a:gd name="T27" fmla="*/ 0 h 1948"/>
                            <a:gd name="T28" fmla="*/ 0 w 1125"/>
                            <a:gd name="T29" fmla="*/ 0 h 1948"/>
                            <a:gd name="T30" fmla="*/ 0 w 1125"/>
                            <a:gd name="T31" fmla="*/ 0 h 1948"/>
                            <a:gd name="T32" fmla="*/ 0 w 1125"/>
                            <a:gd name="T33" fmla="*/ 0 h 1948"/>
                            <a:gd name="T34" fmla="*/ 0 w 1125"/>
                            <a:gd name="T35" fmla="*/ 0 h 1948"/>
                            <a:gd name="T36" fmla="*/ 0 w 1125"/>
                            <a:gd name="T37" fmla="*/ 0 h 1948"/>
                            <a:gd name="T38" fmla="*/ 0 w 1125"/>
                            <a:gd name="T39" fmla="*/ 0 h 1948"/>
                            <a:gd name="T40" fmla="*/ 0 w 1125"/>
                            <a:gd name="T41" fmla="*/ 0 h 1948"/>
                            <a:gd name="T42" fmla="*/ 0 w 1125"/>
                            <a:gd name="T43" fmla="*/ 0 h 1948"/>
                            <a:gd name="T44" fmla="*/ 0 w 1125"/>
                            <a:gd name="T45" fmla="*/ 0 h 1948"/>
                            <a:gd name="T46" fmla="*/ 0 w 1125"/>
                            <a:gd name="T47" fmla="*/ 0 h 1948"/>
                            <a:gd name="T48" fmla="*/ 0 w 1125"/>
                            <a:gd name="T49" fmla="*/ 0 h 1948"/>
                            <a:gd name="T50" fmla="*/ 0 w 1125"/>
                            <a:gd name="T51" fmla="*/ 0 h 1948"/>
                            <a:gd name="T52" fmla="*/ 0 w 1125"/>
                            <a:gd name="T53" fmla="*/ 0 h 1948"/>
                            <a:gd name="T54" fmla="*/ 0 w 1125"/>
                            <a:gd name="T55" fmla="*/ 0 h 1948"/>
                            <a:gd name="T56" fmla="*/ 0 w 1125"/>
                            <a:gd name="T57" fmla="*/ 0 h 1948"/>
                            <a:gd name="T58" fmla="*/ 0 w 1125"/>
                            <a:gd name="T59" fmla="*/ 0 h 1948"/>
                            <a:gd name="T60" fmla="*/ 0 w 1125"/>
                            <a:gd name="T61" fmla="*/ 0 h 1948"/>
                            <a:gd name="T62" fmla="*/ 0 w 1125"/>
                            <a:gd name="T63" fmla="*/ 0 h 1948"/>
                            <a:gd name="T64" fmla="*/ 0 w 1125"/>
                            <a:gd name="T65" fmla="*/ 0 h 1948"/>
                            <a:gd name="T66" fmla="*/ 0 w 1125"/>
                            <a:gd name="T67" fmla="*/ 0 h 1948"/>
                            <a:gd name="T68" fmla="*/ 0 w 1125"/>
                            <a:gd name="T69" fmla="*/ 0 h 1948"/>
                            <a:gd name="T70" fmla="*/ 0 w 1125"/>
                            <a:gd name="T71" fmla="*/ 0 h 1948"/>
                            <a:gd name="T72" fmla="*/ 0 w 1125"/>
                            <a:gd name="T73" fmla="*/ 0 h 1948"/>
                            <a:gd name="T74" fmla="*/ 0 w 1125"/>
                            <a:gd name="T75" fmla="*/ 0 h 1948"/>
                            <a:gd name="T76" fmla="*/ 0 w 1125"/>
                            <a:gd name="T77" fmla="*/ 0 h 1948"/>
                            <a:gd name="T78" fmla="*/ 0 w 1125"/>
                            <a:gd name="T79" fmla="*/ 0 h 1948"/>
                            <a:gd name="T80" fmla="*/ 0 w 1125"/>
                            <a:gd name="T81" fmla="*/ 0 h 1948"/>
                            <a:gd name="T82" fmla="*/ 0 w 1125"/>
                            <a:gd name="T83" fmla="*/ 0 h 1948"/>
                            <a:gd name="T84" fmla="*/ 0 w 1125"/>
                            <a:gd name="T85" fmla="*/ 0 h 1948"/>
                            <a:gd name="T86" fmla="*/ 0 w 1125"/>
                            <a:gd name="T87" fmla="*/ 0 h 1948"/>
                            <a:gd name="T88" fmla="*/ 0 w 1125"/>
                            <a:gd name="T89" fmla="*/ 0 h 1948"/>
                            <a:gd name="T90" fmla="*/ 0 w 1125"/>
                            <a:gd name="T91" fmla="*/ 0 h 1948"/>
                            <a:gd name="T92" fmla="*/ 0 w 1125"/>
                            <a:gd name="T93" fmla="*/ 0 h 1948"/>
                            <a:gd name="T94" fmla="*/ 0 w 1125"/>
                            <a:gd name="T95" fmla="*/ 0 h 1948"/>
                            <a:gd name="T96" fmla="*/ 0 w 1125"/>
                            <a:gd name="T97" fmla="*/ 0 h 1948"/>
                            <a:gd name="T98" fmla="*/ 0 w 1125"/>
                            <a:gd name="T99" fmla="*/ 0 h 1948"/>
                            <a:gd name="T100" fmla="*/ 0 w 1125"/>
                            <a:gd name="T101" fmla="*/ 0 h 1948"/>
                            <a:gd name="T102" fmla="*/ 0 w 1125"/>
                            <a:gd name="T103" fmla="*/ 0 h 1948"/>
                            <a:gd name="T104" fmla="*/ 0 w 1125"/>
                            <a:gd name="T105" fmla="*/ 0 h 1948"/>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w 1125"/>
                            <a:gd name="T160" fmla="*/ 0 h 1948"/>
                            <a:gd name="T161" fmla="*/ 1125 w 1125"/>
                            <a:gd name="T162" fmla="*/ 1948 h 1948"/>
                          </a:gdLst>
                          <a:ahLst/>
                          <a:cxnLst>
                            <a:cxn ang="T106">
                              <a:pos x="T0" y="T1"/>
                            </a:cxn>
                            <a:cxn ang="T107">
                              <a:pos x="T2" y="T3"/>
                            </a:cxn>
                            <a:cxn ang="T108">
                              <a:pos x="T4" y="T5"/>
                            </a:cxn>
                            <a:cxn ang="T109">
                              <a:pos x="T6" y="T7"/>
                            </a:cxn>
                            <a:cxn ang="T110">
                              <a:pos x="T8" y="T9"/>
                            </a:cxn>
                            <a:cxn ang="T111">
                              <a:pos x="T10" y="T11"/>
                            </a:cxn>
                            <a:cxn ang="T112">
                              <a:pos x="T12" y="T13"/>
                            </a:cxn>
                            <a:cxn ang="T113">
                              <a:pos x="T14" y="T15"/>
                            </a:cxn>
                            <a:cxn ang="T114">
                              <a:pos x="T16" y="T17"/>
                            </a:cxn>
                            <a:cxn ang="T115">
                              <a:pos x="T18" y="T19"/>
                            </a:cxn>
                            <a:cxn ang="T116">
                              <a:pos x="T20" y="T21"/>
                            </a:cxn>
                            <a:cxn ang="T117">
                              <a:pos x="T22" y="T23"/>
                            </a:cxn>
                            <a:cxn ang="T118">
                              <a:pos x="T24" y="T25"/>
                            </a:cxn>
                            <a:cxn ang="T119">
                              <a:pos x="T26" y="T27"/>
                            </a:cxn>
                            <a:cxn ang="T120">
                              <a:pos x="T28" y="T29"/>
                            </a:cxn>
                            <a:cxn ang="T121">
                              <a:pos x="T30" y="T31"/>
                            </a:cxn>
                            <a:cxn ang="T122">
                              <a:pos x="T32" y="T33"/>
                            </a:cxn>
                            <a:cxn ang="T123">
                              <a:pos x="T34" y="T35"/>
                            </a:cxn>
                            <a:cxn ang="T124">
                              <a:pos x="T36" y="T37"/>
                            </a:cxn>
                            <a:cxn ang="T125">
                              <a:pos x="T38" y="T39"/>
                            </a:cxn>
                            <a:cxn ang="T126">
                              <a:pos x="T40" y="T41"/>
                            </a:cxn>
                            <a:cxn ang="T127">
                              <a:pos x="T42" y="T43"/>
                            </a:cxn>
                            <a:cxn ang="T128">
                              <a:pos x="T44" y="T45"/>
                            </a:cxn>
                            <a:cxn ang="T129">
                              <a:pos x="T46" y="T47"/>
                            </a:cxn>
                            <a:cxn ang="T130">
                              <a:pos x="T48" y="T49"/>
                            </a:cxn>
                            <a:cxn ang="T131">
                              <a:pos x="T50" y="T51"/>
                            </a:cxn>
                            <a:cxn ang="T132">
                              <a:pos x="T52" y="T53"/>
                            </a:cxn>
                            <a:cxn ang="T133">
                              <a:pos x="T54" y="T55"/>
                            </a:cxn>
                            <a:cxn ang="T134">
                              <a:pos x="T56" y="T57"/>
                            </a:cxn>
                            <a:cxn ang="T135">
                              <a:pos x="T58" y="T59"/>
                            </a:cxn>
                            <a:cxn ang="T136">
                              <a:pos x="T60" y="T61"/>
                            </a:cxn>
                            <a:cxn ang="T137">
                              <a:pos x="T62" y="T63"/>
                            </a:cxn>
                            <a:cxn ang="T138">
                              <a:pos x="T64" y="T65"/>
                            </a:cxn>
                            <a:cxn ang="T139">
                              <a:pos x="T66" y="T67"/>
                            </a:cxn>
                            <a:cxn ang="T140">
                              <a:pos x="T68" y="T69"/>
                            </a:cxn>
                            <a:cxn ang="T141">
                              <a:pos x="T70" y="T71"/>
                            </a:cxn>
                            <a:cxn ang="T142">
                              <a:pos x="T72" y="T73"/>
                            </a:cxn>
                            <a:cxn ang="T143">
                              <a:pos x="T74" y="T75"/>
                            </a:cxn>
                            <a:cxn ang="T144">
                              <a:pos x="T76" y="T77"/>
                            </a:cxn>
                            <a:cxn ang="T145">
                              <a:pos x="T78" y="T79"/>
                            </a:cxn>
                            <a:cxn ang="T146">
                              <a:pos x="T80" y="T81"/>
                            </a:cxn>
                            <a:cxn ang="T147">
                              <a:pos x="T82" y="T83"/>
                            </a:cxn>
                            <a:cxn ang="T148">
                              <a:pos x="T84" y="T85"/>
                            </a:cxn>
                            <a:cxn ang="T149">
                              <a:pos x="T86" y="T87"/>
                            </a:cxn>
                            <a:cxn ang="T150">
                              <a:pos x="T88" y="T89"/>
                            </a:cxn>
                            <a:cxn ang="T151">
                              <a:pos x="T90" y="T91"/>
                            </a:cxn>
                            <a:cxn ang="T152">
                              <a:pos x="T92" y="T93"/>
                            </a:cxn>
                            <a:cxn ang="T153">
                              <a:pos x="T94" y="T95"/>
                            </a:cxn>
                            <a:cxn ang="T154">
                              <a:pos x="T96" y="T97"/>
                            </a:cxn>
                            <a:cxn ang="T155">
                              <a:pos x="T98" y="T99"/>
                            </a:cxn>
                            <a:cxn ang="T156">
                              <a:pos x="T100" y="T101"/>
                            </a:cxn>
                            <a:cxn ang="T157">
                              <a:pos x="T102" y="T103"/>
                            </a:cxn>
                            <a:cxn ang="T158">
                              <a:pos x="T104" y="T105"/>
                            </a:cxn>
                          </a:cxnLst>
                          <a:rect l="T159" t="T160" r="T161" b="T162"/>
                          <a:pathLst>
                            <a:path w="1125" h="1948">
                              <a:moveTo>
                                <a:pt x="221" y="757"/>
                              </a:moveTo>
                              <a:cubicBezTo>
                                <a:pt x="221" y="361"/>
                                <a:pt x="221" y="290"/>
                                <a:pt x="216" y="209"/>
                              </a:cubicBezTo>
                              <a:cubicBezTo>
                                <a:pt x="211" y="122"/>
                                <a:pt x="191" y="82"/>
                                <a:pt x="107" y="64"/>
                              </a:cubicBezTo>
                              <a:cubicBezTo>
                                <a:pt x="87" y="59"/>
                                <a:pt x="43" y="56"/>
                                <a:pt x="21" y="56"/>
                              </a:cubicBezTo>
                              <a:cubicBezTo>
                                <a:pt x="10" y="56"/>
                                <a:pt x="0" y="51"/>
                                <a:pt x="0" y="41"/>
                              </a:cubicBezTo>
                              <a:cubicBezTo>
                                <a:pt x="0" y="26"/>
                                <a:pt x="13" y="21"/>
                                <a:pt x="41" y="21"/>
                              </a:cubicBezTo>
                              <a:cubicBezTo>
                                <a:pt x="99" y="21"/>
                                <a:pt x="168" y="21"/>
                                <a:pt x="224" y="23"/>
                              </a:cubicBezTo>
                              <a:lnTo>
                                <a:pt x="328" y="28"/>
                              </a:lnTo>
                              <a:cubicBezTo>
                                <a:pt x="346" y="28"/>
                                <a:pt x="851" y="28"/>
                                <a:pt x="909" y="26"/>
                              </a:cubicBezTo>
                              <a:cubicBezTo>
                                <a:pt x="957" y="23"/>
                                <a:pt x="998" y="18"/>
                                <a:pt x="1018" y="13"/>
                              </a:cubicBezTo>
                              <a:cubicBezTo>
                                <a:pt x="1031" y="11"/>
                                <a:pt x="1041" y="0"/>
                                <a:pt x="1054" y="0"/>
                              </a:cubicBezTo>
                              <a:cubicBezTo>
                                <a:pt x="1062" y="0"/>
                                <a:pt x="1064" y="11"/>
                                <a:pt x="1064" y="23"/>
                              </a:cubicBezTo>
                              <a:cubicBezTo>
                                <a:pt x="1064" y="41"/>
                                <a:pt x="1051" y="71"/>
                                <a:pt x="1044" y="143"/>
                              </a:cubicBezTo>
                              <a:cubicBezTo>
                                <a:pt x="1041" y="168"/>
                                <a:pt x="1036" y="280"/>
                                <a:pt x="1031" y="310"/>
                              </a:cubicBezTo>
                              <a:cubicBezTo>
                                <a:pt x="1029" y="323"/>
                                <a:pt x="1023" y="338"/>
                                <a:pt x="1013" y="338"/>
                              </a:cubicBezTo>
                              <a:cubicBezTo>
                                <a:pt x="998" y="338"/>
                                <a:pt x="993" y="325"/>
                                <a:pt x="993" y="305"/>
                              </a:cubicBezTo>
                              <a:cubicBezTo>
                                <a:pt x="993" y="287"/>
                                <a:pt x="990" y="244"/>
                                <a:pt x="978" y="214"/>
                              </a:cubicBezTo>
                              <a:cubicBezTo>
                                <a:pt x="960" y="173"/>
                                <a:pt x="935" y="143"/>
                                <a:pt x="798" y="127"/>
                              </a:cubicBezTo>
                              <a:cubicBezTo>
                                <a:pt x="754" y="122"/>
                                <a:pt x="478" y="120"/>
                                <a:pt x="450" y="120"/>
                              </a:cubicBezTo>
                              <a:cubicBezTo>
                                <a:pt x="440" y="120"/>
                                <a:pt x="434" y="127"/>
                                <a:pt x="434" y="145"/>
                              </a:cubicBezTo>
                              <a:lnTo>
                                <a:pt x="434" y="846"/>
                              </a:lnTo>
                              <a:cubicBezTo>
                                <a:pt x="434" y="864"/>
                                <a:pt x="437" y="871"/>
                                <a:pt x="450" y="871"/>
                              </a:cubicBezTo>
                              <a:cubicBezTo>
                                <a:pt x="483" y="871"/>
                                <a:pt x="795" y="871"/>
                                <a:pt x="853" y="866"/>
                              </a:cubicBezTo>
                              <a:cubicBezTo>
                                <a:pt x="914" y="861"/>
                                <a:pt x="950" y="856"/>
                                <a:pt x="973" y="831"/>
                              </a:cubicBezTo>
                              <a:cubicBezTo>
                                <a:pt x="990" y="810"/>
                                <a:pt x="1001" y="798"/>
                                <a:pt x="1011" y="798"/>
                              </a:cubicBezTo>
                              <a:cubicBezTo>
                                <a:pt x="1018" y="798"/>
                                <a:pt x="1023" y="803"/>
                                <a:pt x="1023" y="818"/>
                              </a:cubicBezTo>
                              <a:cubicBezTo>
                                <a:pt x="1023" y="833"/>
                                <a:pt x="1011" y="876"/>
                                <a:pt x="1003" y="960"/>
                              </a:cubicBezTo>
                              <a:cubicBezTo>
                                <a:pt x="998" y="1011"/>
                                <a:pt x="993" y="1105"/>
                                <a:pt x="993" y="1123"/>
                              </a:cubicBezTo>
                              <a:cubicBezTo>
                                <a:pt x="993" y="1143"/>
                                <a:pt x="993" y="1171"/>
                                <a:pt x="975" y="1171"/>
                              </a:cubicBezTo>
                              <a:cubicBezTo>
                                <a:pt x="963" y="1171"/>
                                <a:pt x="957" y="1161"/>
                                <a:pt x="957" y="1148"/>
                              </a:cubicBezTo>
                              <a:cubicBezTo>
                                <a:pt x="957" y="1123"/>
                                <a:pt x="957" y="1097"/>
                                <a:pt x="947" y="1064"/>
                              </a:cubicBezTo>
                              <a:cubicBezTo>
                                <a:pt x="937" y="1029"/>
                                <a:pt x="914" y="985"/>
                                <a:pt x="815" y="975"/>
                              </a:cubicBezTo>
                              <a:cubicBezTo>
                                <a:pt x="747" y="968"/>
                                <a:pt x="495" y="963"/>
                                <a:pt x="452" y="963"/>
                              </a:cubicBezTo>
                              <a:cubicBezTo>
                                <a:pt x="440" y="963"/>
                                <a:pt x="434" y="970"/>
                                <a:pt x="434" y="980"/>
                              </a:cubicBezTo>
                              <a:lnTo>
                                <a:pt x="434" y="1204"/>
                              </a:lnTo>
                              <a:cubicBezTo>
                                <a:pt x="434" y="1290"/>
                                <a:pt x="432" y="1585"/>
                                <a:pt x="434" y="1638"/>
                              </a:cubicBezTo>
                              <a:cubicBezTo>
                                <a:pt x="442" y="1813"/>
                                <a:pt x="480" y="1846"/>
                                <a:pt x="729" y="1846"/>
                              </a:cubicBezTo>
                              <a:cubicBezTo>
                                <a:pt x="795" y="1846"/>
                                <a:pt x="907" y="1846"/>
                                <a:pt x="973" y="1818"/>
                              </a:cubicBezTo>
                              <a:cubicBezTo>
                                <a:pt x="1039" y="1790"/>
                                <a:pt x="1069" y="1739"/>
                                <a:pt x="1087" y="1635"/>
                              </a:cubicBezTo>
                              <a:cubicBezTo>
                                <a:pt x="1092" y="1607"/>
                                <a:pt x="1097" y="1597"/>
                                <a:pt x="1110" y="1597"/>
                              </a:cubicBezTo>
                              <a:cubicBezTo>
                                <a:pt x="1125" y="1597"/>
                                <a:pt x="1125" y="1618"/>
                                <a:pt x="1125" y="1635"/>
                              </a:cubicBezTo>
                              <a:cubicBezTo>
                                <a:pt x="1125" y="1656"/>
                                <a:pt x="1105" y="1829"/>
                                <a:pt x="1092" y="1882"/>
                              </a:cubicBezTo>
                              <a:cubicBezTo>
                                <a:pt x="1074" y="1948"/>
                                <a:pt x="1054" y="1948"/>
                                <a:pt x="955" y="1948"/>
                              </a:cubicBezTo>
                              <a:cubicBezTo>
                                <a:pt x="765" y="1948"/>
                                <a:pt x="625" y="1943"/>
                                <a:pt x="526" y="1940"/>
                              </a:cubicBezTo>
                              <a:cubicBezTo>
                                <a:pt x="427" y="1935"/>
                                <a:pt x="366" y="1933"/>
                                <a:pt x="328" y="1933"/>
                              </a:cubicBezTo>
                              <a:cubicBezTo>
                                <a:pt x="323" y="1933"/>
                                <a:pt x="280" y="1933"/>
                                <a:pt x="226" y="1935"/>
                              </a:cubicBezTo>
                              <a:cubicBezTo>
                                <a:pt x="176" y="1935"/>
                                <a:pt x="117" y="1940"/>
                                <a:pt x="79" y="1940"/>
                              </a:cubicBezTo>
                              <a:cubicBezTo>
                                <a:pt x="51" y="1940"/>
                                <a:pt x="38" y="1935"/>
                                <a:pt x="38" y="1920"/>
                              </a:cubicBezTo>
                              <a:cubicBezTo>
                                <a:pt x="38" y="1912"/>
                                <a:pt x="43" y="1904"/>
                                <a:pt x="59" y="1904"/>
                              </a:cubicBezTo>
                              <a:cubicBezTo>
                                <a:pt x="82" y="1904"/>
                                <a:pt x="112" y="1899"/>
                                <a:pt x="135" y="1894"/>
                              </a:cubicBezTo>
                              <a:cubicBezTo>
                                <a:pt x="186" y="1884"/>
                                <a:pt x="198" y="1829"/>
                                <a:pt x="209" y="1755"/>
                              </a:cubicBezTo>
                              <a:cubicBezTo>
                                <a:pt x="221" y="1648"/>
                                <a:pt x="221" y="1448"/>
                                <a:pt x="221" y="1204"/>
                              </a:cubicBezTo>
                              <a:lnTo>
                                <a:pt x="221" y="757"/>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3" name="Freeform 23"/>
                        <a:cNvSpPr>
                          <a:spLocks noEditPoints="1"/>
                        </a:cNvSpPr>
                      </a:nvSpPr>
                      <a:spPr bwMode="black">
                        <a:xfrm>
                          <a:off x="1671" y="555"/>
                          <a:ext cx="248" cy="251"/>
                        </a:xfrm>
                        <a:custGeom>
                          <a:avLst/>
                          <a:gdLst>
                            <a:gd name="T0" fmla="*/ 0 w 1935"/>
                            <a:gd name="T1" fmla="*/ 0 h 1955"/>
                            <a:gd name="T2" fmla="*/ 0 w 1935"/>
                            <a:gd name="T3" fmla="*/ 0 h 1955"/>
                            <a:gd name="T4" fmla="*/ 0 w 1935"/>
                            <a:gd name="T5" fmla="*/ 0 h 1955"/>
                            <a:gd name="T6" fmla="*/ 0 w 1935"/>
                            <a:gd name="T7" fmla="*/ 0 h 1955"/>
                            <a:gd name="T8" fmla="*/ 0 w 1935"/>
                            <a:gd name="T9" fmla="*/ 0 h 1955"/>
                            <a:gd name="T10" fmla="*/ 0 w 1935"/>
                            <a:gd name="T11" fmla="*/ 0 h 1955"/>
                            <a:gd name="T12" fmla="*/ 0 w 1935"/>
                            <a:gd name="T13" fmla="*/ 0 h 1955"/>
                            <a:gd name="T14" fmla="*/ 0 w 1935"/>
                            <a:gd name="T15" fmla="*/ 0 h 1955"/>
                            <a:gd name="T16" fmla="*/ 0 w 1935"/>
                            <a:gd name="T17" fmla="*/ 0 h 1955"/>
                            <a:gd name="T18" fmla="*/ 0 w 1935"/>
                            <a:gd name="T19" fmla="*/ 0 h 1955"/>
                            <a:gd name="T20" fmla="*/ 0 w 1935"/>
                            <a:gd name="T21" fmla="*/ 0 h 1955"/>
                            <a:gd name="T22" fmla="*/ 0 w 1935"/>
                            <a:gd name="T23" fmla="*/ 0 h 1955"/>
                            <a:gd name="T24" fmla="*/ 0 w 1935"/>
                            <a:gd name="T25" fmla="*/ 0 h 1955"/>
                            <a:gd name="T26" fmla="*/ 0 w 1935"/>
                            <a:gd name="T27" fmla="*/ 0 h 1955"/>
                            <a:gd name="T28" fmla="*/ 0 w 1935"/>
                            <a:gd name="T29" fmla="*/ 0 h 1955"/>
                            <a:gd name="T30" fmla="*/ 0 w 1935"/>
                            <a:gd name="T31" fmla="*/ 0 h 1955"/>
                            <a:gd name="T32" fmla="*/ 0 w 1935"/>
                            <a:gd name="T33" fmla="*/ 0 h 1955"/>
                            <a:gd name="T34" fmla="*/ 0 w 1935"/>
                            <a:gd name="T35" fmla="*/ 0 h 1955"/>
                            <a:gd name="T36" fmla="*/ 0 w 1935"/>
                            <a:gd name="T37" fmla="*/ 0 h 1955"/>
                            <a:gd name="T38" fmla="*/ 0 w 1935"/>
                            <a:gd name="T39" fmla="*/ 0 h 1955"/>
                            <a:gd name="T40" fmla="*/ 0 w 1935"/>
                            <a:gd name="T41" fmla="*/ 0 h 1955"/>
                            <a:gd name="T42" fmla="*/ 0 w 1935"/>
                            <a:gd name="T43" fmla="*/ 0 h 1955"/>
                            <a:gd name="T44" fmla="*/ 0 w 1935"/>
                            <a:gd name="T45" fmla="*/ 0 h 1955"/>
                            <a:gd name="T46" fmla="*/ 0 w 1935"/>
                            <a:gd name="T47" fmla="*/ 0 h 1955"/>
                            <a:gd name="T48" fmla="*/ 0 w 1935"/>
                            <a:gd name="T49" fmla="*/ 0 h 1955"/>
                            <a:gd name="T50" fmla="*/ 0 w 1935"/>
                            <a:gd name="T51" fmla="*/ 0 h 1955"/>
                            <a:gd name="T52" fmla="*/ 0 w 1935"/>
                            <a:gd name="T53" fmla="*/ 0 h 1955"/>
                            <a:gd name="T54" fmla="*/ 0 w 1935"/>
                            <a:gd name="T55" fmla="*/ 0 h 1955"/>
                            <a:gd name="T56" fmla="*/ 0 w 1935"/>
                            <a:gd name="T57" fmla="*/ 0 h 1955"/>
                            <a:gd name="T58" fmla="*/ 0 w 1935"/>
                            <a:gd name="T59" fmla="*/ 0 h 1955"/>
                            <a:gd name="T60" fmla="*/ 0 w 1935"/>
                            <a:gd name="T61" fmla="*/ 0 h 1955"/>
                            <a:gd name="T62" fmla="*/ 0 w 1935"/>
                            <a:gd name="T63" fmla="*/ 0 h 1955"/>
                            <a:gd name="T64" fmla="*/ 0 w 1935"/>
                            <a:gd name="T65" fmla="*/ 0 h 1955"/>
                            <a:gd name="T66" fmla="*/ 0 w 1935"/>
                            <a:gd name="T67" fmla="*/ 0 h 1955"/>
                            <a:gd name="T68" fmla="*/ 0 w 1935"/>
                            <a:gd name="T69" fmla="*/ 0 h 1955"/>
                            <a:gd name="T70" fmla="*/ 0 w 1935"/>
                            <a:gd name="T71" fmla="*/ 0 h 1955"/>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w 1935"/>
                            <a:gd name="T109" fmla="*/ 0 h 1955"/>
                            <a:gd name="T110" fmla="*/ 1935 w 1935"/>
                            <a:gd name="T111" fmla="*/ 1955 h 1955"/>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T108" t="T109" r="T110" b="T111"/>
                          <a:pathLst>
                            <a:path w="1935" h="1955">
                              <a:moveTo>
                                <a:pt x="1150" y="1115"/>
                              </a:moveTo>
                              <a:cubicBezTo>
                                <a:pt x="1163" y="1115"/>
                                <a:pt x="1163" y="1107"/>
                                <a:pt x="1161" y="1097"/>
                              </a:cubicBezTo>
                              <a:lnTo>
                                <a:pt x="920" y="412"/>
                              </a:lnTo>
                              <a:cubicBezTo>
                                <a:pt x="907" y="373"/>
                                <a:pt x="894" y="373"/>
                                <a:pt x="881" y="412"/>
                              </a:cubicBezTo>
                              <a:lnTo>
                                <a:pt x="658" y="1097"/>
                              </a:lnTo>
                              <a:cubicBezTo>
                                <a:pt x="653" y="1110"/>
                                <a:pt x="658" y="1115"/>
                                <a:pt x="665" y="1115"/>
                              </a:cubicBezTo>
                              <a:lnTo>
                                <a:pt x="1150" y="1115"/>
                              </a:lnTo>
                              <a:close/>
                              <a:moveTo>
                                <a:pt x="886" y="99"/>
                              </a:moveTo>
                              <a:cubicBezTo>
                                <a:pt x="917" y="15"/>
                                <a:pt x="927" y="0"/>
                                <a:pt x="942" y="0"/>
                              </a:cubicBezTo>
                              <a:cubicBezTo>
                                <a:pt x="958" y="0"/>
                                <a:pt x="968" y="13"/>
                                <a:pt x="998" y="92"/>
                              </a:cubicBezTo>
                              <a:cubicBezTo>
                                <a:pt x="1036" y="188"/>
                                <a:pt x="1435" y="1237"/>
                                <a:pt x="1590" y="1622"/>
                              </a:cubicBezTo>
                              <a:cubicBezTo>
                                <a:pt x="1681" y="1849"/>
                                <a:pt x="1755" y="1889"/>
                                <a:pt x="1808" y="1904"/>
                              </a:cubicBezTo>
                              <a:cubicBezTo>
                                <a:pt x="1846" y="1917"/>
                                <a:pt x="1884" y="1919"/>
                                <a:pt x="1910" y="1919"/>
                              </a:cubicBezTo>
                              <a:cubicBezTo>
                                <a:pt x="1925" y="1919"/>
                                <a:pt x="1935" y="1922"/>
                                <a:pt x="1935" y="1935"/>
                              </a:cubicBezTo>
                              <a:cubicBezTo>
                                <a:pt x="1935" y="1950"/>
                                <a:pt x="1912" y="1955"/>
                                <a:pt x="1884" y="1955"/>
                              </a:cubicBezTo>
                              <a:cubicBezTo>
                                <a:pt x="1846" y="1955"/>
                                <a:pt x="1661" y="1955"/>
                                <a:pt x="1486" y="1950"/>
                              </a:cubicBezTo>
                              <a:cubicBezTo>
                                <a:pt x="1437" y="1948"/>
                                <a:pt x="1409" y="1948"/>
                                <a:pt x="1409" y="1932"/>
                              </a:cubicBezTo>
                              <a:cubicBezTo>
                                <a:pt x="1409" y="1922"/>
                                <a:pt x="1417" y="1917"/>
                                <a:pt x="1427" y="1914"/>
                              </a:cubicBezTo>
                              <a:cubicBezTo>
                                <a:pt x="1442" y="1909"/>
                                <a:pt x="1458" y="1887"/>
                                <a:pt x="1442" y="1846"/>
                              </a:cubicBezTo>
                              <a:lnTo>
                                <a:pt x="1206" y="1221"/>
                              </a:lnTo>
                              <a:cubicBezTo>
                                <a:pt x="1201" y="1211"/>
                                <a:pt x="1196" y="1206"/>
                                <a:pt x="1183" y="1206"/>
                              </a:cubicBezTo>
                              <a:lnTo>
                                <a:pt x="638" y="1206"/>
                              </a:lnTo>
                              <a:cubicBezTo>
                                <a:pt x="625" y="1206"/>
                                <a:pt x="617" y="1214"/>
                                <a:pt x="612" y="1226"/>
                              </a:cubicBezTo>
                              <a:lnTo>
                                <a:pt x="460" y="1676"/>
                              </a:lnTo>
                              <a:cubicBezTo>
                                <a:pt x="437" y="1739"/>
                                <a:pt x="424" y="1800"/>
                                <a:pt x="424" y="1846"/>
                              </a:cubicBezTo>
                              <a:cubicBezTo>
                                <a:pt x="424" y="1897"/>
                                <a:pt x="478" y="1919"/>
                                <a:pt x="521" y="1919"/>
                              </a:cubicBezTo>
                              <a:lnTo>
                                <a:pt x="546" y="1919"/>
                              </a:lnTo>
                              <a:cubicBezTo>
                                <a:pt x="564" y="1919"/>
                                <a:pt x="572" y="1925"/>
                                <a:pt x="572" y="1935"/>
                              </a:cubicBezTo>
                              <a:cubicBezTo>
                                <a:pt x="572" y="1950"/>
                                <a:pt x="556" y="1955"/>
                                <a:pt x="533" y="1955"/>
                              </a:cubicBezTo>
                              <a:cubicBezTo>
                                <a:pt x="473" y="1955"/>
                                <a:pt x="363" y="1948"/>
                                <a:pt x="335" y="1948"/>
                              </a:cubicBezTo>
                              <a:cubicBezTo>
                                <a:pt x="308" y="1948"/>
                                <a:pt x="168" y="1955"/>
                                <a:pt x="49" y="1955"/>
                              </a:cubicBezTo>
                              <a:cubicBezTo>
                                <a:pt x="16" y="1955"/>
                                <a:pt x="0" y="1950"/>
                                <a:pt x="0" y="1935"/>
                              </a:cubicBezTo>
                              <a:cubicBezTo>
                                <a:pt x="0" y="1925"/>
                                <a:pt x="11" y="1919"/>
                                <a:pt x="23" y="1919"/>
                              </a:cubicBezTo>
                              <a:cubicBezTo>
                                <a:pt x="41" y="1919"/>
                                <a:pt x="76" y="1917"/>
                                <a:pt x="97" y="1914"/>
                              </a:cubicBezTo>
                              <a:cubicBezTo>
                                <a:pt x="214" y="1899"/>
                                <a:pt x="264" y="1803"/>
                                <a:pt x="310" y="1676"/>
                              </a:cubicBezTo>
                              <a:lnTo>
                                <a:pt x="886" y="9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4" name="Freeform 24"/>
                        <a:cNvSpPr>
                          <a:spLocks noEditPoints="1"/>
                        </a:cNvSpPr>
                      </a:nvSpPr>
                      <a:spPr bwMode="black">
                        <a:xfrm>
                          <a:off x="1937" y="559"/>
                          <a:ext cx="247" cy="247"/>
                        </a:xfrm>
                        <a:custGeom>
                          <a:avLst/>
                          <a:gdLst>
                            <a:gd name="T0" fmla="*/ 0 w 1919"/>
                            <a:gd name="T1" fmla="*/ 0 h 1919"/>
                            <a:gd name="T2" fmla="*/ 0 w 1919"/>
                            <a:gd name="T3" fmla="*/ 0 h 1919"/>
                            <a:gd name="T4" fmla="*/ 0 w 1919"/>
                            <a:gd name="T5" fmla="*/ 0 h 1919"/>
                            <a:gd name="T6" fmla="*/ 0 w 1919"/>
                            <a:gd name="T7" fmla="*/ 0 h 1919"/>
                            <a:gd name="T8" fmla="*/ 0 w 1919"/>
                            <a:gd name="T9" fmla="*/ 0 h 1919"/>
                            <a:gd name="T10" fmla="*/ 0 w 1919"/>
                            <a:gd name="T11" fmla="*/ 0 h 1919"/>
                            <a:gd name="T12" fmla="*/ 0 w 1919"/>
                            <a:gd name="T13" fmla="*/ 0 h 1919"/>
                            <a:gd name="T14" fmla="*/ 0 w 1919"/>
                            <a:gd name="T15" fmla="*/ 0 h 1919"/>
                            <a:gd name="T16" fmla="*/ 0 w 1919"/>
                            <a:gd name="T17" fmla="*/ 0 h 1919"/>
                            <a:gd name="T18" fmla="*/ 0 w 1919"/>
                            <a:gd name="T19" fmla="*/ 0 h 1919"/>
                            <a:gd name="T20" fmla="*/ 0 w 1919"/>
                            <a:gd name="T21" fmla="*/ 0 h 1919"/>
                            <a:gd name="T22" fmla="*/ 0 w 1919"/>
                            <a:gd name="T23" fmla="*/ 0 h 1919"/>
                            <a:gd name="T24" fmla="*/ 0 w 1919"/>
                            <a:gd name="T25" fmla="*/ 0 h 1919"/>
                            <a:gd name="T26" fmla="*/ 0 w 1919"/>
                            <a:gd name="T27" fmla="*/ 0 h 1919"/>
                            <a:gd name="T28" fmla="*/ 0 w 1919"/>
                            <a:gd name="T29" fmla="*/ 0 h 1919"/>
                            <a:gd name="T30" fmla="*/ 0 w 1919"/>
                            <a:gd name="T31" fmla="*/ 0 h 1919"/>
                            <a:gd name="T32" fmla="*/ 0 w 1919"/>
                            <a:gd name="T33" fmla="*/ 0 h 1919"/>
                            <a:gd name="T34" fmla="*/ 0 w 1919"/>
                            <a:gd name="T35" fmla="*/ 0 h 1919"/>
                            <a:gd name="T36" fmla="*/ 0 w 1919"/>
                            <a:gd name="T37" fmla="*/ 0 h 1919"/>
                            <a:gd name="T38" fmla="*/ 0 w 1919"/>
                            <a:gd name="T39" fmla="*/ 0 h 1919"/>
                            <a:gd name="T40" fmla="*/ 0 w 1919"/>
                            <a:gd name="T41" fmla="*/ 0 h 1919"/>
                            <a:gd name="T42" fmla="*/ 0 w 1919"/>
                            <a:gd name="T43" fmla="*/ 0 h 1919"/>
                            <a:gd name="T44" fmla="*/ 0 w 1919"/>
                            <a:gd name="T45" fmla="*/ 0 h 1919"/>
                            <a:gd name="T46" fmla="*/ 0 w 1919"/>
                            <a:gd name="T47" fmla="*/ 0 h 1919"/>
                            <a:gd name="T48" fmla="*/ 0 w 1919"/>
                            <a:gd name="T49" fmla="*/ 0 h 1919"/>
                            <a:gd name="T50" fmla="*/ 0 w 1919"/>
                            <a:gd name="T51" fmla="*/ 0 h 1919"/>
                            <a:gd name="T52" fmla="*/ 0 w 1919"/>
                            <a:gd name="T53" fmla="*/ 0 h 1919"/>
                            <a:gd name="T54" fmla="*/ 0 w 1919"/>
                            <a:gd name="T55" fmla="*/ 0 h 1919"/>
                            <a:gd name="T56" fmla="*/ 0 w 1919"/>
                            <a:gd name="T57" fmla="*/ 0 h 1919"/>
                            <a:gd name="T58" fmla="*/ 0 w 1919"/>
                            <a:gd name="T59" fmla="*/ 0 h 1919"/>
                            <a:gd name="T60" fmla="*/ 0 w 1919"/>
                            <a:gd name="T61" fmla="*/ 0 h 1919"/>
                            <a:gd name="T62" fmla="*/ 0 w 1919"/>
                            <a:gd name="T63" fmla="*/ 0 h 1919"/>
                            <a:gd name="T64" fmla="*/ 0 w 1919"/>
                            <a:gd name="T65" fmla="*/ 0 h 1919"/>
                            <a:gd name="T66" fmla="*/ 0 w 1919"/>
                            <a:gd name="T67" fmla="*/ 0 h 1919"/>
                            <a:gd name="T68" fmla="*/ 0 w 1919"/>
                            <a:gd name="T69" fmla="*/ 0 h 1919"/>
                            <a:gd name="T70" fmla="*/ 0 w 1919"/>
                            <a:gd name="T71" fmla="*/ 0 h 1919"/>
                            <a:gd name="T72" fmla="*/ 0 w 1919"/>
                            <a:gd name="T73" fmla="*/ 0 h 1919"/>
                            <a:gd name="T74" fmla="*/ 0 w 1919"/>
                            <a:gd name="T75" fmla="*/ 0 h 1919"/>
                            <a:gd name="T76" fmla="*/ 0 w 1919"/>
                            <a:gd name="T77" fmla="*/ 0 h 1919"/>
                            <a:gd name="T78" fmla="*/ 0 w 1919"/>
                            <a:gd name="T79" fmla="*/ 0 h 1919"/>
                            <a:gd name="T80" fmla="*/ 0 w 1919"/>
                            <a:gd name="T81" fmla="*/ 0 h 1919"/>
                            <a:gd name="T82" fmla="*/ 0 w 1919"/>
                            <a:gd name="T83" fmla="*/ 0 h 1919"/>
                            <a:gd name="T84" fmla="*/ 0 w 1919"/>
                            <a:gd name="T85" fmla="*/ 0 h 1919"/>
                            <a:gd name="T86" fmla="*/ 0 w 1919"/>
                            <a:gd name="T87" fmla="*/ 0 h 1919"/>
                            <a:gd name="T88" fmla="*/ 0 w 1919"/>
                            <a:gd name="T89" fmla="*/ 0 h 1919"/>
                            <a:gd name="T90" fmla="*/ 0 w 1919"/>
                            <a:gd name="T91" fmla="*/ 0 h 1919"/>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w 1919"/>
                            <a:gd name="T139" fmla="*/ 0 h 1919"/>
                            <a:gd name="T140" fmla="*/ 1919 w 1919"/>
                            <a:gd name="T141" fmla="*/ 1919 h 1919"/>
                          </a:gdLst>
                          <a:ahLst/>
                          <a:cxnLst>
                            <a:cxn ang="T92">
                              <a:pos x="T0" y="T1"/>
                            </a:cxn>
                            <a:cxn ang="T93">
                              <a:pos x="T2" y="T3"/>
                            </a:cxn>
                            <a:cxn ang="T94">
                              <a:pos x="T4" y="T5"/>
                            </a:cxn>
                            <a:cxn ang="T95">
                              <a:pos x="T6" y="T7"/>
                            </a:cxn>
                            <a:cxn ang="T96">
                              <a:pos x="T8" y="T9"/>
                            </a:cxn>
                            <a:cxn ang="T97">
                              <a:pos x="T10" y="T11"/>
                            </a:cxn>
                            <a:cxn ang="T98">
                              <a:pos x="T12" y="T13"/>
                            </a:cxn>
                            <a:cxn ang="T99">
                              <a:pos x="T14" y="T15"/>
                            </a:cxn>
                            <a:cxn ang="T100">
                              <a:pos x="T16" y="T17"/>
                            </a:cxn>
                            <a:cxn ang="T101">
                              <a:pos x="T18" y="T19"/>
                            </a:cxn>
                            <a:cxn ang="T102">
                              <a:pos x="T20" y="T21"/>
                            </a:cxn>
                            <a:cxn ang="T103">
                              <a:pos x="T22" y="T23"/>
                            </a:cxn>
                            <a:cxn ang="T104">
                              <a:pos x="T24" y="T25"/>
                            </a:cxn>
                            <a:cxn ang="T105">
                              <a:pos x="T26" y="T27"/>
                            </a:cxn>
                            <a:cxn ang="T106">
                              <a:pos x="T28" y="T29"/>
                            </a:cxn>
                            <a:cxn ang="T107">
                              <a:pos x="T30" y="T31"/>
                            </a:cxn>
                            <a:cxn ang="T108">
                              <a:pos x="T32" y="T33"/>
                            </a:cxn>
                            <a:cxn ang="T109">
                              <a:pos x="T34" y="T35"/>
                            </a:cxn>
                            <a:cxn ang="T110">
                              <a:pos x="T36" y="T37"/>
                            </a:cxn>
                            <a:cxn ang="T111">
                              <a:pos x="T38" y="T39"/>
                            </a:cxn>
                            <a:cxn ang="T112">
                              <a:pos x="T40" y="T41"/>
                            </a:cxn>
                            <a:cxn ang="T113">
                              <a:pos x="T42" y="T43"/>
                            </a:cxn>
                            <a:cxn ang="T114">
                              <a:pos x="T44" y="T45"/>
                            </a:cxn>
                            <a:cxn ang="T115">
                              <a:pos x="T46" y="T47"/>
                            </a:cxn>
                            <a:cxn ang="T116">
                              <a:pos x="T48" y="T49"/>
                            </a:cxn>
                            <a:cxn ang="T117">
                              <a:pos x="T50" y="T51"/>
                            </a:cxn>
                            <a:cxn ang="T118">
                              <a:pos x="T52" y="T53"/>
                            </a:cxn>
                            <a:cxn ang="T119">
                              <a:pos x="T54" y="T55"/>
                            </a:cxn>
                            <a:cxn ang="T120">
                              <a:pos x="T56" y="T57"/>
                            </a:cxn>
                            <a:cxn ang="T121">
                              <a:pos x="T58" y="T59"/>
                            </a:cxn>
                            <a:cxn ang="T122">
                              <a:pos x="T60" y="T61"/>
                            </a:cxn>
                            <a:cxn ang="T123">
                              <a:pos x="T62" y="T63"/>
                            </a:cxn>
                            <a:cxn ang="T124">
                              <a:pos x="T64" y="T65"/>
                            </a:cxn>
                            <a:cxn ang="T125">
                              <a:pos x="T66" y="T67"/>
                            </a:cxn>
                            <a:cxn ang="T126">
                              <a:pos x="T68" y="T69"/>
                            </a:cxn>
                            <a:cxn ang="T127">
                              <a:pos x="T70" y="T71"/>
                            </a:cxn>
                            <a:cxn ang="T128">
                              <a:pos x="T72" y="T73"/>
                            </a:cxn>
                            <a:cxn ang="T129">
                              <a:pos x="T74" y="T75"/>
                            </a:cxn>
                            <a:cxn ang="T130">
                              <a:pos x="T76" y="T77"/>
                            </a:cxn>
                            <a:cxn ang="T131">
                              <a:pos x="T78" y="T79"/>
                            </a:cxn>
                            <a:cxn ang="T132">
                              <a:pos x="T80" y="T81"/>
                            </a:cxn>
                            <a:cxn ang="T133">
                              <a:pos x="T82" y="T83"/>
                            </a:cxn>
                            <a:cxn ang="T134">
                              <a:pos x="T84" y="T85"/>
                            </a:cxn>
                            <a:cxn ang="T135">
                              <a:pos x="T86" y="T87"/>
                            </a:cxn>
                            <a:cxn ang="T136">
                              <a:pos x="T88" y="T89"/>
                            </a:cxn>
                            <a:cxn ang="T137">
                              <a:pos x="T90" y="T91"/>
                            </a:cxn>
                          </a:cxnLst>
                          <a:rect l="T138" t="T139" r="T140" b="T141"/>
                          <a:pathLst>
                            <a:path w="1919" h="1919">
                              <a:moveTo>
                                <a:pt x="424" y="957"/>
                              </a:moveTo>
                              <a:cubicBezTo>
                                <a:pt x="424" y="970"/>
                                <a:pt x="429" y="980"/>
                                <a:pt x="442" y="987"/>
                              </a:cubicBezTo>
                              <a:cubicBezTo>
                                <a:pt x="480" y="1010"/>
                                <a:pt x="597" y="1028"/>
                                <a:pt x="709" y="1028"/>
                              </a:cubicBezTo>
                              <a:cubicBezTo>
                                <a:pt x="769" y="1028"/>
                                <a:pt x="841" y="1020"/>
                                <a:pt x="899" y="980"/>
                              </a:cubicBezTo>
                              <a:cubicBezTo>
                                <a:pt x="988" y="919"/>
                                <a:pt x="1054" y="782"/>
                                <a:pt x="1054" y="589"/>
                              </a:cubicBezTo>
                              <a:cubicBezTo>
                                <a:pt x="1054" y="271"/>
                                <a:pt x="886" y="81"/>
                                <a:pt x="614" y="81"/>
                              </a:cubicBezTo>
                              <a:cubicBezTo>
                                <a:pt x="538" y="81"/>
                                <a:pt x="470" y="89"/>
                                <a:pt x="445" y="96"/>
                              </a:cubicBezTo>
                              <a:cubicBezTo>
                                <a:pt x="432" y="101"/>
                                <a:pt x="424" y="111"/>
                                <a:pt x="424" y="127"/>
                              </a:cubicBezTo>
                              <a:lnTo>
                                <a:pt x="424" y="957"/>
                              </a:lnTo>
                              <a:close/>
                              <a:moveTo>
                                <a:pt x="221" y="736"/>
                              </a:move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56" y="7"/>
                                <a:pt x="549" y="0"/>
                                <a:pt x="627" y="0"/>
                              </a:cubicBezTo>
                              <a:cubicBezTo>
                                <a:pt x="787" y="0"/>
                                <a:pt x="957" y="15"/>
                                <a:pt x="1092" y="111"/>
                              </a:cubicBezTo>
                              <a:cubicBezTo>
                                <a:pt x="1155" y="157"/>
                                <a:pt x="1267" y="282"/>
                                <a:pt x="1267" y="457"/>
                              </a:cubicBezTo>
                              <a:cubicBezTo>
                                <a:pt x="1267" y="645"/>
                                <a:pt x="1188" y="832"/>
                                <a:pt x="960" y="1043"/>
                              </a:cubicBezTo>
                              <a:cubicBezTo>
                                <a:pt x="1168" y="1310"/>
                                <a:pt x="1341" y="1536"/>
                                <a:pt x="1488" y="1693"/>
                              </a:cubicBezTo>
                              <a:cubicBezTo>
                                <a:pt x="1625" y="1838"/>
                                <a:pt x="1734" y="1866"/>
                                <a:pt x="1798" y="1876"/>
                              </a:cubicBezTo>
                              <a:cubicBezTo>
                                <a:pt x="1846" y="1883"/>
                                <a:pt x="1881" y="1883"/>
                                <a:pt x="1897" y="1883"/>
                              </a:cubicBezTo>
                              <a:cubicBezTo>
                                <a:pt x="1909" y="1883"/>
                                <a:pt x="1919" y="1891"/>
                                <a:pt x="1919" y="1899"/>
                              </a:cubicBezTo>
                              <a:cubicBezTo>
                                <a:pt x="1919" y="1914"/>
                                <a:pt x="1904" y="1919"/>
                                <a:pt x="1859" y="1919"/>
                              </a:cubicBezTo>
                              <a:lnTo>
                                <a:pt x="1678" y="1919"/>
                              </a:lnTo>
                              <a:cubicBezTo>
                                <a:pt x="1536" y="1919"/>
                                <a:pt x="1473" y="1907"/>
                                <a:pt x="1407" y="1871"/>
                              </a:cubicBezTo>
                              <a:cubicBezTo>
                                <a:pt x="1297" y="1813"/>
                                <a:pt x="1209" y="1688"/>
                                <a:pt x="1064" y="1498"/>
                              </a:cubicBezTo>
                              <a:cubicBezTo>
                                <a:pt x="957" y="1358"/>
                                <a:pt x="838" y="1188"/>
                                <a:pt x="787" y="1122"/>
                              </a:cubicBezTo>
                              <a:cubicBezTo>
                                <a:pt x="777" y="1112"/>
                                <a:pt x="769" y="1107"/>
                                <a:pt x="754" y="1107"/>
                              </a:cubicBezTo>
                              <a:lnTo>
                                <a:pt x="442" y="1102"/>
                              </a:lnTo>
                              <a:cubicBezTo>
                                <a:pt x="429" y="1102"/>
                                <a:pt x="424" y="1109"/>
                                <a:pt x="424" y="1122"/>
                              </a:cubicBezTo>
                              <a:lnTo>
                                <a:pt x="424" y="1183"/>
                              </a:lnTo>
                              <a:cubicBezTo>
                                <a:pt x="424" y="1427"/>
                                <a:pt x="424" y="1627"/>
                                <a:pt x="437" y="1734"/>
                              </a:cubicBezTo>
                              <a:cubicBezTo>
                                <a:pt x="445" y="1808"/>
                                <a:pt x="460" y="1863"/>
                                <a:pt x="536" y="1873"/>
                              </a:cubicBezTo>
                              <a:cubicBezTo>
                                <a:pt x="571" y="1878"/>
                                <a:pt x="627" y="1883"/>
                                <a:pt x="650" y="1883"/>
                              </a:cubicBezTo>
                              <a:cubicBezTo>
                                <a:pt x="665" y="1883"/>
                                <a:pt x="670" y="1891"/>
                                <a:pt x="670" y="1899"/>
                              </a:cubicBezTo>
                              <a:cubicBezTo>
                                <a:pt x="670" y="1912"/>
                                <a:pt x="658" y="1919"/>
                                <a:pt x="630" y="1919"/>
                              </a:cubicBezTo>
                              <a:cubicBezTo>
                                <a:pt x="490" y="1919"/>
                                <a:pt x="330" y="1912"/>
                                <a:pt x="31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5" y="1863"/>
                                <a:pt x="198" y="1808"/>
                                <a:pt x="208" y="1734"/>
                              </a:cubicBezTo>
                              <a:cubicBezTo>
                                <a:pt x="221" y="1627"/>
                                <a:pt x="221" y="1427"/>
                                <a:pt x="221" y="1183"/>
                              </a:cubicBezTo>
                              <a:lnTo>
                                <a:pt x="221" y="736"/>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5" name="Freeform 25"/>
                        <a:cNvSpPr>
                          <a:spLocks/>
                        </a:cNvSpPr>
                      </a:nvSpPr>
                      <a:spPr bwMode="black">
                        <a:xfrm>
                          <a:off x="2183" y="555"/>
                          <a:ext cx="125"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8" y="1922"/>
                              </a:moveTo>
                              <a:cubicBezTo>
                                <a:pt x="3" y="1904"/>
                                <a:pt x="0" y="1894"/>
                                <a:pt x="0" y="1826"/>
                              </a:cubicBezTo>
                              <a:cubicBezTo>
                                <a:pt x="0" y="1699"/>
                                <a:pt x="11" y="1597"/>
                                <a:pt x="13" y="1556"/>
                              </a:cubicBezTo>
                              <a:cubicBezTo>
                                <a:pt x="16" y="1529"/>
                                <a:pt x="21" y="1516"/>
                                <a:pt x="33" y="1516"/>
                              </a:cubicBezTo>
                              <a:cubicBezTo>
                                <a:pt x="49" y="1516"/>
                                <a:pt x="51" y="1524"/>
                                <a:pt x="51" y="1544"/>
                              </a:cubicBezTo>
                              <a:cubicBezTo>
                                <a:pt x="51" y="1567"/>
                                <a:pt x="51" y="1602"/>
                                <a:pt x="59" y="1638"/>
                              </a:cubicBezTo>
                              <a:cubicBezTo>
                                <a:pt x="97" y="1826"/>
                                <a:pt x="264" y="1897"/>
                                <a:pt x="434" y="1897"/>
                              </a:cubicBezTo>
                              <a:cubicBezTo>
                                <a:pt x="678" y="1897"/>
                                <a:pt x="797" y="1722"/>
                                <a:pt x="797" y="1559"/>
                              </a:cubicBezTo>
                              <a:cubicBezTo>
                                <a:pt x="797" y="1384"/>
                                <a:pt x="724" y="1282"/>
                                <a:pt x="506" y="1102"/>
                              </a:cubicBezTo>
                              <a:lnTo>
                                <a:pt x="391" y="1008"/>
                              </a:lnTo>
                              <a:cubicBezTo>
                                <a:pt x="122" y="787"/>
                                <a:pt x="61" y="630"/>
                                <a:pt x="61" y="457"/>
                              </a:cubicBezTo>
                              <a:cubicBezTo>
                                <a:pt x="61" y="185"/>
                                <a:pt x="264" y="0"/>
                                <a:pt x="587" y="0"/>
                              </a:cubicBezTo>
                              <a:cubicBezTo>
                                <a:pt x="686" y="0"/>
                                <a:pt x="759" y="10"/>
                                <a:pt x="823" y="26"/>
                              </a:cubicBezTo>
                              <a:cubicBezTo>
                                <a:pt x="871" y="36"/>
                                <a:pt x="891" y="38"/>
                                <a:pt x="912" y="38"/>
                              </a:cubicBezTo>
                              <a:cubicBezTo>
                                <a:pt x="932" y="38"/>
                                <a:pt x="937" y="43"/>
                                <a:pt x="937" y="56"/>
                              </a:cubicBezTo>
                              <a:cubicBezTo>
                                <a:pt x="937" y="69"/>
                                <a:pt x="927" y="153"/>
                                <a:pt x="927" y="325"/>
                              </a:cubicBezTo>
                              <a:cubicBezTo>
                                <a:pt x="927" y="366"/>
                                <a:pt x="922" y="384"/>
                                <a:pt x="909" y="384"/>
                              </a:cubicBezTo>
                              <a:cubicBezTo>
                                <a:pt x="894" y="384"/>
                                <a:pt x="891" y="371"/>
                                <a:pt x="889" y="351"/>
                              </a:cubicBezTo>
                              <a:cubicBezTo>
                                <a:pt x="886" y="320"/>
                                <a:pt x="871" y="252"/>
                                <a:pt x="856" y="224"/>
                              </a:cubicBezTo>
                              <a:cubicBezTo>
                                <a:pt x="841" y="196"/>
                                <a:pt x="772" y="89"/>
                                <a:pt x="539" y="89"/>
                              </a:cubicBezTo>
                              <a:cubicBezTo>
                                <a:pt x="363" y="89"/>
                                <a:pt x="226" y="198"/>
                                <a:pt x="226" y="384"/>
                              </a:cubicBezTo>
                              <a:cubicBezTo>
                                <a:pt x="226"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8"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6" name="Freeform 26"/>
                        <a:cNvSpPr>
                          <a:spLocks/>
                        </a:cNvSpPr>
                      </a:nvSpPr>
                      <a:spPr bwMode="black">
                        <a:xfrm>
                          <a:off x="2471" y="559"/>
                          <a:ext cx="257" cy="247"/>
                        </a:xfrm>
                        <a:custGeom>
                          <a:avLst/>
                          <a:gdLst>
                            <a:gd name="T0" fmla="*/ 0 w 2001"/>
                            <a:gd name="T1" fmla="*/ 0 h 1919"/>
                            <a:gd name="T2" fmla="*/ 0 w 2001"/>
                            <a:gd name="T3" fmla="*/ 0 h 1919"/>
                            <a:gd name="T4" fmla="*/ 0 w 2001"/>
                            <a:gd name="T5" fmla="*/ 0 h 1919"/>
                            <a:gd name="T6" fmla="*/ 0 w 2001"/>
                            <a:gd name="T7" fmla="*/ 0 h 1919"/>
                            <a:gd name="T8" fmla="*/ 0 w 2001"/>
                            <a:gd name="T9" fmla="*/ 0 h 1919"/>
                            <a:gd name="T10" fmla="*/ 0 w 2001"/>
                            <a:gd name="T11" fmla="*/ 0 h 1919"/>
                            <a:gd name="T12" fmla="*/ 0 w 2001"/>
                            <a:gd name="T13" fmla="*/ 0 h 1919"/>
                            <a:gd name="T14" fmla="*/ 0 w 2001"/>
                            <a:gd name="T15" fmla="*/ 0 h 1919"/>
                            <a:gd name="T16" fmla="*/ 0 w 2001"/>
                            <a:gd name="T17" fmla="*/ 0 h 1919"/>
                            <a:gd name="T18" fmla="*/ 0 w 2001"/>
                            <a:gd name="T19" fmla="*/ 0 h 1919"/>
                            <a:gd name="T20" fmla="*/ 0 w 2001"/>
                            <a:gd name="T21" fmla="*/ 0 h 1919"/>
                            <a:gd name="T22" fmla="*/ 0 w 2001"/>
                            <a:gd name="T23" fmla="*/ 0 h 1919"/>
                            <a:gd name="T24" fmla="*/ 0 w 2001"/>
                            <a:gd name="T25" fmla="*/ 0 h 1919"/>
                            <a:gd name="T26" fmla="*/ 0 w 2001"/>
                            <a:gd name="T27" fmla="*/ 0 h 1919"/>
                            <a:gd name="T28" fmla="*/ 0 w 2001"/>
                            <a:gd name="T29" fmla="*/ 0 h 1919"/>
                            <a:gd name="T30" fmla="*/ 0 w 2001"/>
                            <a:gd name="T31" fmla="*/ 0 h 1919"/>
                            <a:gd name="T32" fmla="*/ 0 w 2001"/>
                            <a:gd name="T33" fmla="*/ 0 h 1919"/>
                            <a:gd name="T34" fmla="*/ 0 w 2001"/>
                            <a:gd name="T35" fmla="*/ 0 h 1919"/>
                            <a:gd name="T36" fmla="*/ 0 w 2001"/>
                            <a:gd name="T37" fmla="*/ 0 h 1919"/>
                            <a:gd name="T38" fmla="*/ 0 w 2001"/>
                            <a:gd name="T39" fmla="*/ 0 h 1919"/>
                            <a:gd name="T40" fmla="*/ 0 w 2001"/>
                            <a:gd name="T41" fmla="*/ 0 h 1919"/>
                            <a:gd name="T42" fmla="*/ 0 w 2001"/>
                            <a:gd name="T43" fmla="*/ 0 h 1919"/>
                            <a:gd name="T44" fmla="*/ 0 w 2001"/>
                            <a:gd name="T45" fmla="*/ 0 h 1919"/>
                            <a:gd name="T46" fmla="*/ 0 w 2001"/>
                            <a:gd name="T47" fmla="*/ 0 h 1919"/>
                            <a:gd name="T48" fmla="*/ 0 w 2001"/>
                            <a:gd name="T49" fmla="*/ 0 h 1919"/>
                            <a:gd name="T50" fmla="*/ 0 w 2001"/>
                            <a:gd name="T51" fmla="*/ 0 h 1919"/>
                            <a:gd name="T52" fmla="*/ 0 w 2001"/>
                            <a:gd name="T53" fmla="*/ 0 h 1919"/>
                            <a:gd name="T54" fmla="*/ 0 w 2001"/>
                            <a:gd name="T55" fmla="*/ 0 h 1919"/>
                            <a:gd name="T56" fmla="*/ 0 w 2001"/>
                            <a:gd name="T57" fmla="*/ 0 h 1919"/>
                            <a:gd name="T58" fmla="*/ 0 w 2001"/>
                            <a:gd name="T59" fmla="*/ 0 h 1919"/>
                            <a:gd name="T60" fmla="*/ 0 w 2001"/>
                            <a:gd name="T61" fmla="*/ 0 h 1919"/>
                            <a:gd name="T62" fmla="*/ 0 w 2001"/>
                            <a:gd name="T63" fmla="*/ 0 h 1919"/>
                            <a:gd name="T64" fmla="*/ 0 w 2001"/>
                            <a:gd name="T65" fmla="*/ 0 h 1919"/>
                            <a:gd name="T66" fmla="*/ 0 w 2001"/>
                            <a:gd name="T67" fmla="*/ 0 h 1919"/>
                            <a:gd name="T68" fmla="*/ 0 w 2001"/>
                            <a:gd name="T69" fmla="*/ 0 h 1919"/>
                            <a:gd name="T70" fmla="*/ 0 w 2001"/>
                            <a:gd name="T71" fmla="*/ 0 h 1919"/>
                            <a:gd name="T72" fmla="*/ 0 w 2001"/>
                            <a:gd name="T73" fmla="*/ 0 h 1919"/>
                            <a:gd name="T74" fmla="*/ 0 w 2001"/>
                            <a:gd name="T75" fmla="*/ 0 h 1919"/>
                            <a:gd name="T76" fmla="*/ 0 w 2001"/>
                            <a:gd name="T77" fmla="*/ 0 h 1919"/>
                            <a:gd name="T78" fmla="*/ 0 w 2001"/>
                            <a:gd name="T79" fmla="*/ 0 h 1919"/>
                            <a:gd name="T80" fmla="*/ 0 w 2001"/>
                            <a:gd name="T81" fmla="*/ 0 h 1919"/>
                            <a:gd name="T82" fmla="*/ 0 w 2001"/>
                            <a:gd name="T83" fmla="*/ 0 h 1919"/>
                            <a:gd name="T84" fmla="*/ 0 w 2001"/>
                            <a:gd name="T85" fmla="*/ 0 h 1919"/>
                            <a:gd name="T86" fmla="*/ 0 w 2001"/>
                            <a:gd name="T87" fmla="*/ 0 h 1919"/>
                            <a:gd name="T88" fmla="*/ 0 w 2001"/>
                            <a:gd name="T89" fmla="*/ 0 h 1919"/>
                            <a:gd name="T90" fmla="*/ 0 w 2001"/>
                            <a:gd name="T91" fmla="*/ 0 h 1919"/>
                            <a:gd name="T92" fmla="*/ 0 w 2001"/>
                            <a:gd name="T93" fmla="*/ 0 h 1919"/>
                            <a:gd name="T94" fmla="*/ 0 w 2001"/>
                            <a:gd name="T95" fmla="*/ 0 h 1919"/>
                            <a:gd name="T96" fmla="*/ 0 w 2001"/>
                            <a:gd name="T97" fmla="*/ 0 h 1919"/>
                            <a:gd name="T98" fmla="*/ 0 w 2001"/>
                            <a:gd name="T99" fmla="*/ 0 h 1919"/>
                            <a:gd name="T100" fmla="*/ 0 w 2001"/>
                            <a:gd name="T101" fmla="*/ 0 h 1919"/>
                            <a:gd name="T102" fmla="*/ 0 w 2001"/>
                            <a:gd name="T103" fmla="*/ 0 h 1919"/>
                            <a:gd name="T104" fmla="*/ 0 w 2001"/>
                            <a:gd name="T105" fmla="*/ 0 h 1919"/>
                            <a:gd name="T106" fmla="*/ 0 w 2001"/>
                            <a:gd name="T107" fmla="*/ 0 h 1919"/>
                            <a:gd name="T108" fmla="*/ 0 w 2001"/>
                            <a:gd name="T109" fmla="*/ 0 h 1919"/>
                            <a:gd name="T110" fmla="*/ 0 w 2001"/>
                            <a:gd name="T111" fmla="*/ 0 h 1919"/>
                            <a:gd name="T112" fmla="*/ 0 w 2001"/>
                            <a:gd name="T113" fmla="*/ 0 h 1919"/>
                            <a:gd name="T114" fmla="*/ 0 w 2001"/>
                            <a:gd name="T115" fmla="*/ 0 h 1919"/>
                            <a:gd name="T116" fmla="*/ 0 w 2001"/>
                            <a:gd name="T117" fmla="*/ 0 h 1919"/>
                            <a:gd name="T118" fmla="*/ 0 w 2001"/>
                            <a:gd name="T119" fmla="*/ 0 h 1919"/>
                            <a:gd name="T120" fmla="*/ 0 w 2001"/>
                            <a:gd name="T121" fmla="*/ 0 h 1919"/>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w 2001"/>
                            <a:gd name="T184" fmla="*/ 0 h 1919"/>
                            <a:gd name="T185" fmla="*/ 2001 w 2001"/>
                            <a:gd name="T186" fmla="*/ 1919 h 1919"/>
                          </a:gdLst>
                          <a:ahLst/>
                          <a:cxnLst>
                            <a:cxn ang="T122">
                              <a:pos x="T0" y="T1"/>
                            </a:cxn>
                            <a:cxn ang="T123">
                              <a:pos x="T2" y="T3"/>
                            </a:cxn>
                            <a:cxn ang="T124">
                              <a:pos x="T4" y="T5"/>
                            </a:cxn>
                            <a:cxn ang="T125">
                              <a:pos x="T6" y="T7"/>
                            </a:cxn>
                            <a:cxn ang="T126">
                              <a:pos x="T8" y="T9"/>
                            </a:cxn>
                            <a:cxn ang="T127">
                              <a:pos x="T10" y="T11"/>
                            </a:cxn>
                            <a:cxn ang="T128">
                              <a:pos x="T12" y="T13"/>
                            </a:cxn>
                            <a:cxn ang="T129">
                              <a:pos x="T14" y="T15"/>
                            </a:cxn>
                            <a:cxn ang="T130">
                              <a:pos x="T16" y="T17"/>
                            </a:cxn>
                            <a:cxn ang="T131">
                              <a:pos x="T18" y="T19"/>
                            </a:cxn>
                            <a:cxn ang="T132">
                              <a:pos x="T20" y="T21"/>
                            </a:cxn>
                            <a:cxn ang="T133">
                              <a:pos x="T22" y="T23"/>
                            </a:cxn>
                            <a:cxn ang="T134">
                              <a:pos x="T24" y="T25"/>
                            </a:cxn>
                            <a:cxn ang="T135">
                              <a:pos x="T26" y="T27"/>
                            </a:cxn>
                            <a:cxn ang="T136">
                              <a:pos x="T28" y="T29"/>
                            </a:cxn>
                            <a:cxn ang="T137">
                              <a:pos x="T30" y="T31"/>
                            </a:cxn>
                            <a:cxn ang="T138">
                              <a:pos x="T32" y="T33"/>
                            </a:cxn>
                            <a:cxn ang="T139">
                              <a:pos x="T34" y="T35"/>
                            </a:cxn>
                            <a:cxn ang="T140">
                              <a:pos x="T36" y="T37"/>
                            </a:cxn>
                            <a:cxn ang="T141">
                              <a:pos x="T38" y="T39"/>
                            </a:cxn>
                            <a:cxn ang="T142">
                              <a:pos x="T40" y="T41"/>
                            </a:cxn>
                            <a:cxn ang="T143">
                              <a:pos x="T42" y="T43"/>
                            </a:cxn>
                            <a:cxn ang="T144">
                              <a:pos x="T44" y="T45"/>
                            </a:cxn>
                            <a:cxn ang="T145">
                              <a:pos x="T46" y="T47"/>
                            </a:cxn>
                            <a:cxn ang="T146">
                              <a:pos x="T48" y="T49"/>
                            </a:cxn>
                            <a:cxn ang="T147">
                              <a:pos x="T50" y="T51"/>
                            </a:cxn>
                            <a:cxn ang="T148">
                              <a:pos x="T52" y="T53"/>
                            </a:cxn>
                            <a:cxn ang="T149">
                              <a:pos x="T54" y="T55"/>
                            </a:cxn>
                            <a:cxn ang="T150">
                              <a:pos x="T56" y="T57"/>
                            </a:cxn>
                            <a:cxn ang="T151">
                              <a:pos x="T58" y="T59"/>
                            </a:cxn>
                            <a:cxn ang="T152">
                              <a:pos x="T60" y="T61"/>
                            </a:cxn>
                            <a:cxn ang="T153">
                              <a:pos x="T62" y="T63"/>
                            </a:cxn>
                            <a:cxn ang="T154">
                              <a:pos x="T64" y="T65"/>
                            </a:cxn>
                            <a:cxn ang="T155">
                              <a:pos x="T66" y="T67"/>
                            </a:cxn>
                            <a:cxn ang="T156">
                              <a:pos x="T68" y="T69"/>
                            </a:cxn>
                            <a:cxn ang="T157">
                              <a:pos x="T70" y="T71"/>
                            </a:cxn>
                            <a:cxn ang="T158">
                              <a:pos x="T72" y="T73"/>
                            </a:cxn>
                            <a:cxn ang="T159">
                              <a:pos x="T74" y="T75"/>
                            </a:cxn>
                            <a:cxn ang="T160">
                              <a:pos x="T76" y="T77"/>
                            </a:cxn>
                            <a:cxn ang="T161">
                              <a:pos x="T78" y="T79"/>
                            </a:cxn>
                            <a:cxn ang="T162">
                              <a:pos x="T80" y="T81"/>
                            </a:cxn>
                            <a:cxn ang="T163">
                              <a:pos x="T82" y="T83"/>
                            </a:cxn>
                            <a:cxn ang="T164">
                              <a:pos x="T84" y="T85"/>
                            </a:cxn>
                            <a:cxn ang="T165">
                              <a:pos x="T86" y="T87"/>
                            </a:cxn>
                            <a:cxn ang="T166">
                              <a:pos x="T88" y="T89"/>
                            </a:cxn>
                            <a:cxn ang="T167">
                              <a:pos x="T90" y="T91"/>
                            </a:cxn>
                            <a:cxn ang="T168">
                              <a:pos x="T92" y="T93"/>
                            </a:cxn>
                            <a:cxn ang="T169">
                              <a:pos x="T94" y="T95"/>
                            </a:cxn>
                            <a:cxn ang="T170">
                              <a:pos x="T96" y="T97"/>
                            </a:cxn>
                            <a:cxn ang="T171">
                              <a:pos x="T98" y="T99"/>
                            </a:cxn>
                            <a:cxn ang="T172">
                              <a:pos x="T100" y="T101"/>
                            </a:cxn>
                            <a:cxn ang="T173">
                              <a:pos x="T102" y="T103"/>
                            </a:cxn>
                            <a:cxn ang="T174">
                              <a:pos x="T104" y="T105"/>
                            </a:cxn>
                            <a:cxn ang="T175">
                              <a:pos x="T106" y="T107"/>
                            </a:cxn>
                            <a:cxn ang="T176">
                              <a:pos x="T108" y="T109"/>
                            </a:cxn>
                            <a:cxn ang="T177">
                              <a:pos x="T110" y="T111"/>
                            </a:cxn>
                            <a:cxn ang="T178">
                              <a:pos x="T112" y="T113"/>
                            </a:cxn>
                            <a:cxn ang="T179">
                              <a:pos x="T114" y="T115"/>
                            </a:cxn>
                            <a:cxn ang="T180">
                              <a:pos x="T116" y="T117"/>
                            </a:cxn>
                            <a:cxn ang="T181">
                              <a:pos x="T118" y="T119"/>
                            </a:cxn>
                            <a:cxn ang="T182">
                              <a:pos x="T120" y="T121"/>
                            </a:cxn>
                          </a:cxnLst>
                          <a:rect l="T183" t="T184" r="T185" b="T186"/>
                          <a:pathLst>
                            <a:path w="2001" h="1919">
                              <a:moveTo>
                                <a:pt x="1755" y="1183"/>
                              </a:moveTo>
                              <a:cubicBezTo>
                                <a:pt x="1755" y="1427"/>
                                <a:pt x="1755" y="1627"/>
                                <a:pt x="1767" y="1734"/>
                              </a:cubicBezTo>
                              <a:cubicBezTo>
                                <a:pt x="1775" y="1808"/>
                                <a:pt x="1790" y="1863"/>
                                <a:pt x="1866" y="1873"/>
                              </a:cubicBezTo>
                              <a:cubicBezTo>
                                <a:pt x="1902" y="1878"/>
                                <a:pt x="1958" y="1883"/>
                                <a:pt x="1981" y="1883"/>
                              </a:cubicBezTo>
                              <a:cubicBezTo>
                                <a:pt x="1996" y="1883"/>
                                <a:pt x="2001" y="1891"/>
                                <a:pt x="2001" y="1899"/>
                              </a:cubicBezTo>
                              <a:cubicBezTo>
                                <a:pt x="2001" y="1912"/>
                                <a:pt x="1988" y="1919"/>
                                <a:pt x="1960" y="1919"/>
                              </a:cubicBezTo>
                              <a:cubicBezTo>
                                <a:pt x="1821" y="1919"/>
                                <a:pt x="1661" y="1912"/>
                                <a:pt x="1648" y="1912"/>
                              </a:cubicBezTo>
                              <a:cubicBezTo>
                                <a:pt x="1635" y="1912"/>
                                <a:pt x="1475" y="1919"/>
                                <a:pt x="1399" y="1919"/>
                              </a:cubicBezTo>
                              <a:cubicBezTo>
                                <a:pt x="1371" y="1919"/>
                                <a:pt x="1358" y="1914"/>
                                <a:pt x="1358" y="1899"/>
                              </a:cubicBezTo>
                              <a:cubicBezTo>
                                <a:pt x="1358" y="1891"/>
                                <a:pt x="1364" y="1883"/>
                                <a:pt x="1379" y="1883"/>
                              </a:cubicBezTo>
                              <a:cubicBezTo>
                                <a:pt x="1402" y="1883"/>
                                <a:pt x="1432" y="1878"/>
                                <a:pt x="1455" y="1873"/>
                              </a:cubicBezTo>
                              <a:cubicBezTo>
                                <a:pt x="1506" y="1863"/>
                                <a:pt x="1519" y="1808"/>
                                <a:pt x="1529" y="1734"/>
                              </a:cubicBezTo>
                              <a:cubicBezTo>
                                <a:pt x="1541" y="1627"/>
                                <a:pt x="1541" y="1427"/>
                                <a:pt x="1541" y="1183"/>
                              </a:cubicBezTo>
                              <a:lnTo>
                                <a:pt x="1541" y="916"/>
                              </a:lnTo>
                              <a:cubicBezTo>
                                <a:pt x="1541" y="906"/>
                                <a:pt x="1534" y="901"/>
                                <a:pt x="1526" y="901"/>
                              </a:cubicBezTo>
                              <a:lnTo>
                                <a:pt x="450" y="901"/>
                              </a:lnTo>
                              <a:cubicBezTo>
                                <a:pt x="442" y="901"/>
                                <a:pt x="434" y="904"/>
                                <a:pt x="434" y="916"/>
                              </a:cubicBezTo>
                              <a:lnTo>
                                <a:pt x="434" y="1183"/>
                              </a:lnTo>
                              <a:cubicBezTo>
                                <a:pt x="434" y="1427"/>
                                <a:pt x="434" y="1627"/>
                                <a:pt x="447" y="1734"/>
                              </a:cubicBezTo>
                              <a:cubicBezTo>
                                <a:pt x="455" y="1808"/>
                                <a:pt x="470" y="1863"/>
                                <a:pt x="546" y="1873"/>
                              </a:cubicBezTo>
                              <a:cubicBezTo>
                                <a:pt x="582" y="1878"/>
                                <a:pt x="638" y="1883"/>
                                <a:pt x="660" y="1883"/>
                              </a:cubicBezTo>
                              <a:cubicBezTo>
                                <a:pt x="675" y="1883"/>
                                <a:pt x="681" y="1891"/>
                                <a:pt x="681" y="1899"/>
                              </a:cubicBezTo>
                              <a:cubicBezTo>
                                <a:pt x="681" y="1912"/>
                                <a:pt x="668" y="1919"/>
                                <a:pt x="640" y="1919"/>
                              </a:cubicBezTo>
                              <a:cubicBezTo>
                                <a:pt x="500" y="1919"/>
                                <a:pt x="340" y="1912"/>
                                <a:pt x="328" y="1912"/>
                              </a:cubicBezTo>
                              <a:cubicBezTo>
                                <a:pt x="315" y="1912"/>
                                <a:pt x="155" y="1919"/>
                                <a:pt x="79" y="1919"/>
                              </a:cubicBezTo>
                              <a:cubicBezTo>
                                <a:pt x="51" y="1919"/>
                                <a:pt x="38" y="1914"/>
                                <a:pt x="38" y="1899"/>
                              </a:cubicBezTo>
                              <a:cubicBezTo>
                                <a:pt x="38" y="1891"/>
                                <a:pt x="43" y="1883"/>
                                <a:pt x="59" y="1883"/>
                              </a:cubicBezTo>
                              <a:cubicBezTo>
                                <a:pt x="82" y="1883"/>
                                <a:pt x="112" y="1878"/>
                                <a:pt x="135" y="1873"/>
                              </a:cubicBezTo>
                              <a:cubicBezTo>
                                <a:pt x="186" y="1863"/>
                                <a:pt x="198" y="1808"/>
                                <a:pt x="208" y="1734"/>
                              </a:cubicBezTo>
                              <a:cubicBezTo>
                                <a:pt x="221" y="1627"/>
                                <a:pt x="221" y="1427"/>
                                <a:pt x="221" y="1183"/>
                              </a:cubicBezTo>
                              <a:lnTo>
                                <a:pt x="221" y="736"/>
                              </a:lnTo>
                              <a:cubicBezTo>
                                <a:pt x="221" y="340"/>
                                <a:pt x="221" y="269"/>
                                <a:pt x="216" y="188"/>
                              </a:cubicBezTo>
                              <a:cubicBezTo>
                                <a:pt x="211" y="101"/>
                                <a:pt x="191" y="61"/>
                                <a:pt x="107" y="43"/>
                              </a:cubicBezTo>
                              <a:cubicBezTo>
                                <a:pt x="87" y="38"/>
                                <a:pt x="43" y="35"/>
                                <a:pt x="21" y="35"/>
                              </a:cubicBezTo>
                              <a:cubicBezTo>
                                <a:pt x="10" y="35"/>
                                <a:pt x="0" y="30"/>
                                <a:pt x="0" y="20"/>
                              </a:cubicBezTo>
                              <a:cubicBezTo>
                                <a:pt x="0" y="5"/>
                                <a:pt x="13" y="0"/>
                                <a:pt x="41" y="0"/>
                              </a:cubicBezTo>
                              <a:cubicBezTo>
                                <a:pt x="155" y="0"/>
                                <a:pt x="315" y="7"/>
                                <a:pt x="328" y="7"/>
                              </a:cubicBezTo>
                              <a:cubicBezTo>
                                <a:pt x="340" y="7"/>
                                <a:pt x="500" y="0"/>
                                <a:pt x="577" y="0"/>
                              </a:cubicBezTo>
                              <a:cubicBezTo>
                                <a:pt x="605" y="0"/>
                                <a:pt x="617" y="5"/>
                                <a:pt x="617" y="20"/>
                              </a:cubicBezTo>
                              <a:cubicBezTo>
                                <a:pt x="617" y="30"/>
                                <a:pt x="607" y="35"/>
                                <a:pt x="597" y="35"/>
                              </a:cubicBezTo>
                              <a:cubicBezTo>
                                <a:pt x="579" y="35"/>
                                <a:pt x="564" y="38"/>
                                <a:pt x="533" y="43"/>
                              </a:cubicBezTo>
                              <a:cubicBezTo>
                                <a:pt x="465" y="56"/>
                                <a:pt x="445" y="99"/>
                                <a:pt x="440" y="188"/>
                              </a:cubicBezTo>
                              <a:cubicBezTo>
                                <a:pt x="434" y="269"/>
                                <a:pt x="434" y="340"/>
                                <a:pt x="434" y="736"/>
                              </a:cubicBezTo>
                              <a:lnTo>
                                <a:pt x="434" y="789"/>
                              </a:lnTo>
                              <a:cubicBezTo>
                                <a:pt x="434" y="802"/>
                                <a:pt x="442" y="804"/>
                                <a:pt x="450" y="804"/>
                              </a:cubicBezTo>
                              <a:lnTo>
                                <a:pt x="1526" y="804"/>
                              </a:lnTo>
                              <a:cubicBezTo>
                                <a:pt x="1534" y="804"/>
                                <a:pt x="1541" y="802"/>
                                <a:pt x="1541" y="789"/>
                              </a:cubicBezTo>
                              <a:lnTo>
                                <a:pt x="1541" y="736"/>
                              </a:lnTo>
                              <a:cubicBezTo>
                                <a:pt x="1541" y="340"/>
                                <a:pt x="1541" y="269"/>
                                <a:pt x="1536" y="188"/>
                              </a:cubicBezTo>
                              <a:cubicBezTo>
                                <a:pt x="1531" y="101"/>
                                <a:pt x="1511" y="61"/>
                                <a:pt x="1427" y="43"/>
                              </a:cubicBezTo>
                              <a:cubicBezTo>
                                <a:pt x="1407" y="38"/>
                                <a:pt x="1364" y="35"/>
                                <a:pt x="1341" y="35"/>
                              </a:cubicBezTo>
                              <a:cubicBezTo>
                                <a:pt x="1331" y="35"/>
                                <a:pt x="1320" y="30"/>
                                <a:pt x="1320" y="20"/>
                              </a:cubicBezTo>
                              <a:cubicBezTo>
                                <a:pt x="1320" y="5"/>
                                <a:pt x="1333" y="0"/>
                                <a:pt x="1361" y="0"/>
                              </a:cubicBezTo>
                              <a:cubicBezTo>
                                <a:pt x="1475" y="0"/>
                                <a:pt x="1635" y="7"/>
                                <a:pt x="1648" y="7"/>
                              </a:cubicBezTo>
                              <a:cubicBezTo>
                                <a:pt x="1661" y="7"/>
                                <a:pt x="1821" y="0"/>
                                <a:pt x="1897" y="0"/>
                              </a:cubicBezTo>
                              <a:cubicBezTo>
                                <a:pt x="1925" y="0"/>
                                <a:pt x="1937" y="5"/>
                                <a:pt x="1937" y="20"/>
                              </a:cubicBezTo>
                              <a:cubicBezTo>
                                <a:pt x="1937" y="30"/>
                                <a:pt x="1927" y="35"/>
                                <a:pt x="1917" y="35"/>
                              </a:cubicBezTo>
                              <a:cubicBezTo>
                                <a:pt x="1899" y="35"/>
                                <a:pt x="1884" y="38"/>
                                <a:pt x="1854" y="43"/>
                              </a:cubicBezTo>
                              <a:cubicBezTo>
                                <a:pt x="1785" y="56"/>
                                <a:pt x="1765" y="99"/>
                                <a:pt x="1760" y="188"/>
                              </a:cubicBezTo>
                              <a:cubicBezTo>
                                <a:pt x="1755" y="269"/>
                                <a:pt x="1755" y="340"/>
                                <a:pt x="1755" y="736"/>
                              </a:cubicBezTo>
                              <a:lnTo>
                                <a:pt x="1755"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7" name="Freeform 27"/>
                        <a:cNvSpPr>
                          <a:spLocks noEditPoints="1"/>
                        </a:cNvSpPr>
                      </a:nvSpPr>
                      <a:spPr bwMode="black">
                        <a:xfrm>
                          <a:off x="2767" y="555"/>
                          <a:ext cx="256" cy="255"/>
                        </a:xfrm>
                        <a:custGeom>
                          <a:avLst/>
                          <a:gdLst>
                            <a:gd name="T0" fmla="*/ 0 w 1998"/>
                            <a:gd name="T1" fmla="*/ 0 h 1991"/>
                            <a:gd name="T2" fmla="*/ 0 w 1998"/>
                            <a:gd name="T3" fmla="*/ 0 h 1991"/>
                            <a:gd name="T4" fmla="*/ 0 w 1998"/>
                            <a:gd name="T5" fmla="*/ 0 h 1991"/>
                            <a:gd name="T6" fmla="*/ 0 w 1998"/>
                            <a:gd name="T7" fmla="*/ 0 h 1991"/>
                            <a:gd name="T8" fmla="*/ 0 w 1998"/>
                            <a:gd name="T9" fmla="*/ 0 h 1991"/>
                            <a:gd name="T10" fmla="*/ 0 w 1998"/>
                            <a:gd name="T11" fmla="*/ 0 h 1991"/>
                            <a:gd name="T12" fmla="*/ 0 w 1998"/>
                            <a:gd name="T13" fmla="*/ 0 h 1991"/>
                            <a:gd name="T14" fmla="*/ 0 w 1998"/>
                            <a:gd name="T15" fmla="*/ 0 h 1991"/>
                            <a:gd name="T16" fmla="*/ 0 w 1998"/>
                            <a:gd name="T17" fmla="*/ 0 h 1991"/>
                            <a:gd name="T18" fmla="*/ 0 w 1998"/>
                            <a:gd name="T19" fmla="*/ 0 h 1991"/>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 name="T30" fmla="*/ 0 w 1998"/>
                            <a:gd name="T31" fmla="*/ 0 h 1991"/>
                            <a:gd name="T32" fmla="*/ 1998 w 1998"/>
                            <a:gd name="T33" fmla="*/ 1991 h 1991"/>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T30" t="T31" r="T32" b="T33"/>
                          <a:pathLst>
                            <a:path w="1998" h="1991">
                              <a:moveTo>
                                <a:pt x="1054" y="1894"/>
                              </a:moveTo>
                              <a:cubicBezTo>
                                <a:pt x="1283" y="1894"/>
                                <a:pt x="1755" y="1762"/>
                                <a:pt x="1755" y="1023"/>
                              </a:cubicBezTo>
                              <a:cubicBezTo>
                                <a:pt x="1755" y="414"/>
                                <a:pt x="1384" y="86"/>
                                <a:pt x="983" y="86"/>
                              </a:cubicBezTo>
                              <a:cubicBezTo>
                                <a:pt x="559" y="86"/>
                                <a:pt x="242" y="366"/>
                                <a:pt x="242" y="922"/>
                              </a:cubicBezTo>
                              <a:cubicBezTo>
                                <a:pt x="242" y="1513"/>
                                <a:pt x="597" y="1894"/>
                                <a:pt x="1054" y="1894"/>
                              </a:cubicBezTo>
                              <a:moveTo>
                                <a:pt x="1001" y="0"/>
                              </a:moveTo>
                              <a:cubicBezTo>
                                <a:pt x="1572" y="0"/>
                                <a:pt x="1998" y="361"/>
                                <a:pt x="1998" y="952"/>
                              </a:cubicBezTo>
                              <a:cubicBezTo>
                                <a:pt x="1998" y="1521"/>
                                <a:pt x="1597" y="1991"/>
                                <a:pt x="986" y="1991"/>
                              </a:cubicBezTo>
                              <a:cubicBezTo>
                                <a:pt x="290" y="1991"/>
                                <a:pt x="0" y="1450"/>
                                <a:pt x="0" y="993"/>
                              </a:cubicBezTo>
                              <a:cubicBezTo>
                                <a:pt x="0" y="582"/>
                                <a:pt x="300" y="0"/>
                                <a:pt x="1001" y="0"/>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8" name="Freeform 28"/>
                        <a:cNvSpPr>
                          <a:spLocks/>
                        </a:cNvSpPr>
                      </a:nvSpPr>
                      <a:spPr bwMode="black">
                        <a:xfrm>
                          <a:off x="3064" y="559"/>
                          <a:ext cx="155" cy="248"/>
                        </a:xfrm>
                        <a:custGeom>
                          <a:avLst/>
                          <a:gdLst>
                            <a:gd name="T0" fmla="*/ 0 w 1205"/>
                            <a:gd name="T1" fmla="*/ 0 h 1927"/>
                            <a:gd name="T2" fmla="*/ 0 w 1205"/>
                            <a:gd name="T3" fmla="*/ 0 h 1927"/>
                            <a:gd name="T4" fmla="*/ 0 w 1205"/>
                            <a:gd name="T5" fmla="*/ 0 h 1927"/>
                            <a:gd name="T6" fmla="*/ 0 w 1205"/>
                            <a:gd name="T7" fmla="*/ 0 h 1927"/>
                            <a:gd name="T8" fmla="*/ 0 w 1205"/>
                            <a:gd name="T9" fmla="*/ 0 h 1927"/>
                            <a:gd name="T10" fmla="*/ 0 w 1205"/>
                            <a:gd name="T11" fmla="*/ 0 h 1927"/>
                            <a:gd name="T12" fmla="*/ 0 w 1205"/>
                            <a:gd name="T13" fmla="*/ 0 h 1927"/>
                            <a:gd name="T14" fmla="*/ 0 w 1205"/>
                            <a:gd name="T15" fmla="*/ 0 h 1927"/>
                            <a:gd name="T16" fmla="*/ 0 w 1205"/>
                            <a:gd name="T17" fmla="*/ 0 h 1927"/>
                            <a:gd name="T18" fmla="*/ 0 w 1205"/>
                            <a:gd name="T19" fmla="*/ 0 h 1927"/>
                            <a:gd name="T20" fmla="*/ 0 w 1205"/>
                            <a:gd name="T21" fmla="*/ 0 h 1927"/>
                            <a:gd name="T22" fmla="*/ 0 w 1205"/>
                            <a:gd name="T23" fmla="*/ 0 h 1927"/>
                            <a:gd name="T24" fmla="*/ 0 w 1205"/>
                            <a:gd name="T25" fmla="*/ 0 h 1927"/>
                            <a:gd name="T26" fmla="*/ 0 w 1205"/>
                            <a:gd name="T27" fmla="*/ 0 h 1927"/>
                            <a:gd name="T28" fmla="*/ 0 w 1205"/>
                            <a:gd name="T29" fmla="*/ 0 h 1927"/>
                            <a:gd name="T30" fmla="*/ 0 w 1205"/>
                            <a:gd name="T31" fmla="*/ 0 h 1927"/>
                            <a:gd name="T32" fmla="*/ 0 w 1205"/>
                            <a:gd name="T33" fmla="*/ 0 h 1927"/>
                            <a:gd name="T34" fmla="*/ 0 w 1205"/>
                            <a:gd name="T35" fmla="*/ 0 h 1927"/>
                            <a:gd name="T36" fmla="*/ 0 w 1205"/>
                            <a:gd name="T37" fmla="*/ 0 h 1927"/>
                            <a:gd name="T38" fmla="*/ 0 w 1205"/>
                            <a:gd name="T39" fmla="*/ 0 h 1927"/>
                            <a:gd name="T40" fmla="*/ 0 w 1205"/>
                            <a:gd name="T41" fmla="*/ 0 h 1927"/>
                            <a:gd name="T42" fmla="*/ 0 w 1205"/>
                            <a:gd name="T43" fmla="*/ 0 h 1927"/>
                            <a:gd name="T44" fmla="*/ 0 w 1205"/>
                            <a:gd name="T45" fmla="*/ 0 h 1927"/>
                            <a:gd name="T46" fmla="*/ 0 w 1205"/>
                            <a:gd name="T47" fmla="*/ 0 h 1927"/>
                            <a:gd name="T48" fmla="*/ 0 w 1205"/>
                            <a:gd name="T49" fmla="*/ 0 h 1927"/>
                            <a:gd name="T50" fmla="*/ 0 w 1205"/>
                            <a:gd name="T51" fmla="*/ 0 h 1927"/>
                            <a:gd name="T52" fmla="*/ 0 w 1205"/>
                            <a:gd name="T53" fmla="*/ 0 h 1927"/>
                            <a:gd name="T54" fmla="*/ 0 w 1205"/>
                            <a:gd name="T55" fmla="*/ 0 h 1927"/>
                            <a:gd name="T56" fmla="*/ 0 w 1205"/>
                            <a:gd name="T57" fmla="*/ 0 h 1927"/>
                            <a:gd name="T58" fmla="*/ 0 w 1205"/>
                            <a:gd name="T59" fmla="*/ 0 h 1927"/>
                            <a:gd name="T60" fmla="*/ 0 w 1205"/>
                            <a:gd name="T61" fmla="*/ 0 h 1927"/>
                            <a:gd name="T62" fmla="*/ 0 w 1205"/>
                            <a:gd name="T63" fmla="*/ 0 h 1927"/>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w 1205"/>
                            <a:gd name="T97" fmla="*/ 0 h 1927"/>
                            <a:gd name="T98" fmla="*/ 1205 w 1205"/>
                            <a:gd name="T99" fmla="*/ 1927 h 1927"/>
                          </a:gdLst>
                          <a:ahLst/>
                          <a:cxnLst>
                            <a:cxn ang="T64">
                              <a:pos x="T0" y="T1"/>
                            </a:cxn>
                            <a:cxn ang="T65">
                              <a:pos x="T2" y="T3"/>
                            </a:cxn>
                            <a:cxn ang="T66">
                              <a:pos x="T4" y="T5"/>
                            </a:cxn>
                            <a:cxn ang="T67">
                              <a:pos x="T6" y="T7"/>
                            </a:cxn>
                            <a:cxn ang="T68">
                              <a:pos x="T8" y="T9"/>
                            </a:cxn>
                            <a:cxn ang="T69">
                              <a:pos x="T10" y="T11"/>
                            </a:cxn>
                            <a:cxn ang="T70">
                              <a:pos x="T12" y="T13"/>
                            </a:cxn>
                            <a:cxn ang="T71">
                              <a:pos x="T14" y="T15"/>
                            </a:cxn>
                            <a:cxn ang="T72">
                              <a:pos x="T16" y="T17"/>
                            </a:cxn>
                            <a:cxn ang="T73">
                              <a:pos x="T18" y="T19"/>
                            </a:cxn>
                            <a:cxn ang="T74">
                              <a:pos x="T20" y="T21"/>
                            </a:cxn>
                            <a:cxn ang="T75">
                              <a:pos x="T22" y="T23"/>
                            </a:cxn>
                            <a:cxn ang="T76">
                              <a:pos x="T24" y="T25"/>
                            </a:cxn>
                            <a:cxn ang="T77">
                              <a:pos x="T26" y="T27"/>
                            </a:cxn>
                            <a:cxn ang="T78">
                              <a:pos x="T28" y="T29"/>
                            </a:cxn>
                            <a:cxn ang="T79">
                              <a:pos x="T30" y="T31"/>
                            </a:cxn>
                            <a:cxn ang="T80">
                              <a:pos x="T32" y="T33"/>
                            </a:cxn>
                            <a:cxn ang="T81">
                              <a:pos x="T34" y="T35"/>
                            </a:cxn>
                            <a:cxn ang="T82">
                              <a:pos x="T36" y="T37"/>
                            </a:cxn>
                            <a:cxn ang="T83">
                              <a:pos x="T38" y="T39"/>
                            </a:cxn>
                            <a:cxn ang="T84">
                              <a:pos x="T40" y="T41"/>
                            </a:cxn>
                            <a:cxn ang="T85">
                              <a:pos x="T42" y="T43"/>
                            </a:cxn>
                            <a:cxn ang="T86">
                              <a:pos x="T44" y="T45"/>
                            </a:cxn>
                            <a:cxn ang="T87">
                              <a:pos x="T46" y="T47"/>
                            </a:cxn>
                            <a:cxn ang="T88">
                              <a:pos x="T48" y="T49"/>
                            </a:cxn>
                            <a:cxn ang="T89">
                              <a:pos x="T50" y="T51"/>
                            </a:cxn>
                            <a:cxn ang="T90">
                              <a:pos x="T52" y="T53"/>
                            </a:cxn>
                            <a:cxn ang="T91">
                              <a:pos x="T54" y="T55"/>
                            </a:cxn>
                            <a:cxn ang="T92">
                              <a:pos x="T56" y="T57"/>
                            </a:cxn>
                            <a:cxn ang="T93">
                              <a:pos x="T58" y="T59"/>
                            </a:cxn>
                            <a:cxn ang="T94">
                              <a:pos x="T60" y="T61"/>
                            </a:cxn>
                            <a:cxn ang="T95">
                              <a:pos x="T62" y="T63"/>
                            </a:cxn>
                          </a:cxnLst>
                          <a:rect l="T96" t="T97" r="T98" b="T99"/>
                          <a:pathLst>
                            <a:path w="1205" h="1927">
                              <a:moveTo>
                                <a:pt x="434" y="1188"/>
                              </a:moveTo>
                              <a:cubicBezTo>
                                <a:pt x="434" y="1561"/>
                                <a:pt x="444" y="1724"/>
                                <a:pt x="490" y="1769"/>
                              </a:cubicBezTo>
                              <a:cubicBezTo>
                                <a:pt x="530" y="1810"/>
                                <a:pt x="596" y="1828"/>
                                <a:pt x="794" y="1828"/>
                              </a:cubicBezTo>
                              <a:cubicBezTo>
                                <a:pt x="929" y="1828"/>
                                <a:pt x="1040" y="1825"/>
                                <a:pt x="1101" y="1752"/>
                              </a:cubicBezTo>
                              <a:cubicBezTo>
                                <a:pt x="1134" y="1711"/>
                                <a:pt x="1160" y="1647"/>
                                <a:pt x="1167" y="1599"/>
                              </a:cubicBezTo>
                              <a:cubicBezTo>
                                <a:pt x="1170" y="1579"/>
                                <a:pt x="1175" y="1566"/>
                                <a:pt x="1190" y="1566"/>
                              </a:cubicBezTo>
                              <a:cubicBezTo>
                                <a:pt x="1203" y="1566"/>
                                <a:pt x="1205" y="1576"/>
                                <a:pt x="1205" y="1604"/>
                              </a:cubicBezTo>
                              <a:cubicBezTo>
                                <a:pt x="1205" y="1632"/>
                                <a:pt x="1188" y="1785"/>
                                <a:pt x="1167" y="1858"/>
                              </a:cubicBezTo>
                              <a:cubicBezTo>
                                <a:pt x="1150" y="1916"/>
                                <a:pt x="1142" y="1927"/>
                                <a:pt x="1007" y="1927"/>
                              </a:cubicBezTo>
                              <a:cubicBezTo>
                                <a:pt x="825" y="1927"/>
                                <a:pt x="693" y="1922"/>
                                <a:pt x="586" y="1919"/>
                              </a:cubicBezTo>
                              <a:cubicBezTo>
                                <a:pt x="479" y="1914"/>
                                <a:pt x="401" y="1912"/>
                                <a:pt x="327" y="1912"/>
                              </a:cubicBezTo>
                              <a:cubicBezTo>
                                <a:pt x="317" y="1912"/>
                                <a:pt x="274" y="1914"/>
                                <a:pt x="223" y="1914"/>
                              </a:cubicBezTo>
                              <a:cubicBezTo>
                                <a:pt x="172" y="1916"/>
                                <a:pt x="116" y="1919"/>
                                <a:pt x="78" y="1919"/>
                              </a:cubicBezTo>
                              <a:cubicBezTo>
                                <a:pt x="50" y="1919"/>
                                <a:pt x="38" y="1914"/>
                                <a:pt x="38" y="1899"/>
                              </a:cubicBezTo>
                              <a:cubicBezTo>
                                <a:pt x="38" y="1891"/>
                                <a:pt x="43" y="1883"/>
                                <a:pt x="58" y="1883"/>
                              </a:cubicBezTo>
                              <a:cubicBezTo>
                                <a:pt x="81" y="1883"/>
                                <a:pt x="111" y="1878"/>
                                <a:pt x="134" y="1873"/>
                              </a:cubicBezTo>
                              <a:cubicBezTo>
                                <a:pt x="185" y="1863"/>
                                <a:pt x="198" y="1808"/>
                                <a:pt x="208" y="1734"/>
                              </a:cubicBezTo>
                              <a:cubicBezTo>
                                <a:pt x="220" y="1627"/>
                                <a:pt x="220" y="1427"/>
                                <a:pt x="220" y="1183"/>
                              </a:cubicBezTo>
                              <a:lnTo>
                                <a:pt x="220" y="736"/>
                              </a:lnTo>
                              <a:cubicBezTo>
                                <a:pt x="220" y="340"/>
                                <a:pt x="220" y="269"/>
                                <a:pt x="215" y="188"/>
                              </a:cubicBezTo>
                              <a:cubicBezTo>
                                <a:pt x="210" y="101"/>
                                <a:pt x="190" y="61"/>
                                <a:pt x="106" y="43"/>
                              </a:cubicBezTo>
                              <a:cubicBezTo>
                                <a:pt x="86" y="38"/>
                                <a:pt x="43" y="35"/>
                                <a:pt x="20" y="35"/>
                              </a:cubicBezTo>
                              <a:cubicBezTo>
                                <a:pt x="10" y="35"/>
                                <a:pt x="0" y="30"/>
                                <a:pt x="0" y="20"/>
                              </a:cubicBezTo>
                              <a:cubicBezTo>
                                <a:pt x="0" y="5"/>
                                <a:pt x="12" y="0"/>
                                <a:pt x="40" y="0"/>
                              </a:cubicBezTo>
                              <a:cubicBezTo>
                                <a:pt x="154" y="0"/>
                                <a:pt x="314" y="7"/>
                                <a:pt x="327" y="7"/>
                              </a:cubicBezTo>
                              <a:cubicBezTo>
                                <a:pt x="340" y="7"/>
                                <a:pt x="525" y="0"/>
                                <a:pt x="601" y="0"/>
                              </a:cubicBezTo>
                              <a:cubicBezTo>
                                <a:pt x="629" y="0"/>
                                <a:pt x="642" y="5"/>
                                <a:pt x="642" y="20"/>
                              </a:cubicBezTo>
                              <a:cubicBezTo>
                                <a:pt x="642" y="30"/>
                                <a:pt x="632" y="35"/>
                                <a:pt x="622" y="35"/>
                              </a:cubicBezTo>
                              <a:cubicBezTo>
                                <a:pt x="604" y="35"/>
                                <a:pt x="568" y="38"/>
                                <a:pt x="538" y="43"/>
                              </a:cubicBezTo>
                              <a:cubicBezTo>
                                <a:pt x="464" y="56"/>
                                <a:pt x="444" y="99"/>
                                <a:pt x="439" y="188"/>
                              </a:cubicBezTo>
                              <a:cubicBezTo>
                                <a:pt x="434" y="269"/>
                                <a:pt x="434" y="340"/>
                                <a:pt x="434" y="736"/>
                              </a:cubicBezTo>
                              <a:lnTo>
                                <a:pt x="434" y="118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09" name="Freeform 29"/>
                        <a:cNvSpPr>
                          <a:spLocks noEditPoints="1"/>
                        </a:cNvSpPr>
                      </a:nvSpPr>
                      <a:spPr bwMode="black">
                        <a:xfrm>
                          <a:off x="3257" y="557"/>
                          <a:ext cx="248" cy="251"/>
                        </a:xfrm>
                        <a:custGeom>
                          <a:avLst/>
                          <a:gdLst>
                            <a:gd name="T0" fmla="*/ 0 w 1934"/>
                            <a:gd name="T1" fmla="*/ 0 h 1965"/>
                            <a:gd name="T2" fmla="*/ 0 w 1934"/>
                            <a:gd name="T3" fmla="*/ 0 h 1965"/>
                            <a:gd name="T4" fmla="*/ 0 w 1934"/>
                            <a:gd name="T5" fmla="*/ 0 h 1965"/>
                            <a:gd name="T6" fmla="*/ 0 w 1934"/>
                            <a:gd name="T7" fmla="*/ 0 h 1965"/>
                            <a:gd name="T8" fmla="*/ 0 w 1934"/>
                            <a:gd name="T9" fmla="*/ 0 h 1965"/>
                            <a:gd name="T10" fmla="*/ 0 w 1934"/>
                            <a:gd name="T11" fmla="*/ 0 h 1965"/>
                            <a:gd name="T12" fmla="*/ 0 w 1934"/>
                            <a:gd name="T13" fmla="*/ 0 h 1965"/>
                            <a:gd name="T14" fmla="*/ 0 w 1934"/>
                            <a:gd name="T15" fmla="*/ 0 h 1965"/>
                            <a:gd name="T16" fmla="*/ 0 w 1934"/>
                            <a:gd name="T17" fmla="*/ 0 h 1965"/>
                            <a:gd name="T18" fmla="*/ 0 w 1934"/>
                            <a:gd name="T19" fmla="*/ 0 h 1965"/>
                            <a:gd name="T20" fmla="*/ 0 w 1934"/>
                            <a:gd name="T21" fmla="*/ 0 h 1965"/>
                            <a:gd name="T22" fmla="*/ 0 w 1934"/>
                            <a:gd name="T23" fmla="*/ 0 h 1965"/>
                            <a:gd name="T24" fmla="*/ 0 w 1934"/>
                            <a:gd name="T25" fmla="*/ 0 h 1965"/>
                            <a:gd name="T26" fmla="*/ 0 w 1934"/>
                            <a:gd name="T27" fmla="*/ 0 h 1965"/>
                            <a:gd name="T28" fmla="*/ 0 w 1934"/>
                            <a:gd name="T29" fmla="*/ 0 h 1965"/>
                            <a:gd name="T30" fmla="*/ 0 w 1934"/>
                            <a:gd name="T31" fmla="*/ 0 h 1965"/>
                            <a:gd name="T32" fmla="*/ 0 w 1934"/>
                            <a:gd name="T33" fmla="*/ 0 h 1965"/>
                            <a:gd name="T34" fmla="*/ 0 w 1934"/>
                            <a:gd name="T35" fmla="*/ 0 h 1965"/>
                            <a:gd name="T36" fmla="*/ 0 w 1934"/>
                            <a:gd name="T37" fmla="*/ 0 h 1965"/>
                            <a:gd name="T38" fmla="*/ 0 w 1934"/>
                            <a:gd name="T39" fmla="*/ 0 h 1965"/>
                            <a:gd name="T40" fmla="*/ 0 w 1934"/>
                            <a:gd name="T41" fmla="*/ 0 h 1965"/>
                            <a:gd name="T42" fmla="*/ 0 w 1934"/>
                            <a:gd name="T43" fmla="*/ 0 h 1965"/>
                            <a:gd name="T44" fmla="*/ 0 w 1934"/>
                            <a:gd name="T45" fmla="*/ 0 h 1965"/>
                            <a:gd name="T46" fmla="*/ 0 w 1934"/>
                            <a:gd name="T47" fmla="*/ 0 h 1965"/>
                            <a:gd name="T48" fmla="*/ 0 w 1934"/>
                            <a:gd name="T49" fmla="*/ 0 h 1965"/>
                            <a:gd name="T50" fmla="*/ 0 w 1934"/>
                            <a:gd name="T51" fmla="*/ 0 h 1965"/>
                            <a:gd name="T52" fmla="*/ 0 w 1934"/>
                            <a:gd name="T53" fmla="*/ 0 h 1965"/>
                            <a:gd name="T54" fmla="*/ 0 w 1934"/>
                            <a:gd name="T55" fmla="*/ 0 h 1965"/>
                            <a:gd name="T56" fmla="*/ 0 w 1934"/>
                            <a:gd name="T57" fmla="*/ 0 h 1965"/>
                            <a:gd name="T58" fmla="*/ 0 w 1934"/>
                            <a:gd name="T59" fmla="*/ 0 h 1965"/>
                            <a:gd name="T60" fmla="*/ 0 w 1934"/>
                            <a:gd name="T61" fmla="*/ 0 h 1965"/>
                            <a:gd name="T62" fmla="*/ 0 w 1934"/>
                            <a:gd name="T63" fmla="*/ 0 h 1965"/>
                            <a:gd name="T64" fmla="*/ 0 w 1934"/>
                            <a:gd name="T65" fmla="*/ 0 h 1965"/>
                            <a:gd name="T66" fmla="*/ 0 w 1934"/>
                            <a:gd name="T67" fmla="*/ 0 h 1965"/>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934"/>
                            <a:gd name="T103" fmla="*/ 0 h 1965"/>
                            <a:gd name="T104" fmla="*/ 1934 w 1934"/>
                            <a:gd name="T105" fmla="*/ 1965 h 1965"/>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934" h="1965">
                              <a:moveTo>
                                <a:pt x="434" y="1033"/>
                              </a:moveTo>
                              <a:cubicBezTo>
                                <a:pt x="434" y="1302"/>
                                <a:pt x="436" y="1536"/>
                                <a:pt x="439" y="1584"/>
                              </a:cubicBezTo>
                              <a:cubicBezTo>
                                <a:pt x="441" y="1647"/>
                                <a:pt x="446" y="1749"/>
                                <a:pt x="466" y="1777"/>
                              </a:cubicBezTo>
                              <a:cubicBezTo>
                                <a:pt x="499" y="1825"/>
                                <a:pt x="599" y="1879"/>
                                <a:pt x="898" y="1879"/>
                              </a:cubicBezTo>
                              <a:cubicBezTo>
                                <a:pt x="1134" y="1879"/>
                                <a:pt x="1353" y="1792"/>
                                <a:pt x="1502" y="1643"/>
                              </a:cubicBezTo>
                              <a:cubicBezTo>
                                <a:pt x="1634" y="1513"/>
                                <a:pt x="1705" y="1269"/>
                                <a:pt x="1705" y="1036"/>
                              </a:cubicBezTo>
                              <a:cubicBezTo>
                                <a:pt x="1705" y="713"/>
                                <a:pt x="1566" y="505"/>
                                <a:pt x="1462" y="396"/>
                              </a:cubicBezTo>
                              <a:cubicBezTo>
                                <a:pt x="1223" y="145"/>
                                <a:pt x="934" y="109"/>
                                <a:pt x="632" y="109"/>
                              </a:cubicBezTo>
                              <a:cubicBezTo>
                                <a:pt x="581" y="109"/>
                                <a:pt x="487" y="117"/>
                                <a:pt x="466" y="127"/>
                              </a:cubicBezTo>
                              <a:cubicBezTo>
                                <a:pt x="444" y="137"/>
                                <a:pt x="436" y="150"/>
                                <a:pt x="436" y="178"/>
                              </a:cubicBezTo>
                              <a:cubicBezTo>
                                <a:pt x="434" y="264"/>
                                <a:pt x="434" y="523"/>
                                <a:pt x="434" y="718"/>
                              </a:cubicBezTo>
                              <a:lnTo>
                                <a:pt x="434" y="1033"/>
                              </a:lnTo>
                              <a:close/>
                              <a:moveTo>
                                <a:pt x="220" y="759"/>
                              </a:moveTo>
                              <a:cubicBezTo>
                                <a:pt x="220" y="363"/>
                                <a:pt x="220" y="292"/>
                                <a:pt x="215" y="211"/>
                              </a:cubicBezTo>
                              <a:cubicBezTo>
                                <a:pt x="210" y="124"/>
                                <a:pt x="190" y="84"/>
                                <a:pt x="106" y="66"/>
                              </a:cubicBezTo>
                              <a:cubicBezTo>
                                <a:pt x="86" y="61"/>
                                <a:pt x="43" y="58"/>
                                <a:pt x="20" y="58"/>
                              </a:cubicBezTo>
                              <a:cubicBezTo>
                                <a:pt x="10" y="58"/>
                                <a:pt x="0" y="53"/>
                                <a:pt x="0" y="43"/>
                              </a:cubicBezTo>
                              <a:cubicBezTo>
                                <a:pt x="0" y="28"/>
                                <a:pt x="12" y="23"/>
                                <a:pt x="40" y="23"/>
                              </a:cubicBezTo>
                              <a:cubicBezTo>
                                <a:pt x="154" y="23"/>
                                <a:pt x="314" y="30"/>
                                <a:pt x="327" y="30"/>
                              </a:cubicBezTo>
                              <a:cubicBezTo>
                                <a:pt x="357" y="30"/>
                                <a:pt x="517" y="23"/>
                                <a:pt x="670" y="23"/>
                              </a:cubicBezTo>
                              <a:cubicBezTo>
                                <a:pt x="921" y="23"/>
                                <a:pt x="1385" y="0"/>
                                <a:pt x="1688" y="312"/>
                              </a:cubicBezTo>
                              <a:cubicBezTo>
                                <a:pt x="1814" y="444"/>
                                <a:pt x="1934" y="655"/>
                                <a:pt x="1934" y="957"/>
                              </a:cubicBezTo>
                              <a:cubicBezTo>
                                <a:pt x="1934" y="1277"/>
                                <a:pt x="1802" y="1523"/>
                                <a:pt x="1660" y="1673"/>
                              </a:cubicBezTo>
                              <a:cubicBezTo>
                                <a:pt x="1550" y="1787"/>
                                <a:pt x="1322" y="1965"/>
                                <a:pt x="890" y="1965"/>
                              </a:cubicBezTo>
                              <a:cubicBezTo>
                                <a:pt x="781" y="1965"/>
                                <a:pt x="647" y="1957"/>
                                <a:pt x="538" y="1950"/>
                              </a:cubicBezTo>
                              <a:cubicBezTo>
                                <a:pt x="426" y="1942"/>
                                <a:pt x="340" y="1935"/>
                                <a:pt x="327" y="1935"/>
                              </a:cubicBezTo>
                              <a:cubicBezTo>
                                <a:pt x="322" y="1935"/>
                                <a:pt x="279" y="1935"/>
                                <a:pt x="225" y="1937"/>
                              </a:cubicBezTo>
                              <a:cubicBezTo>
                                <a:pt x="175" y="1937"/>
                                <a:pt x="116" y="1942"/>
                                <a:pt x="78" y="1942"/>
                              </a:cubicBezTo>
                              <a:cubicBezTo>
                                <a:pt x="50" y="1942"/>
                                <a:pt x="38" y="1937"/>
                                <a:pt x="38" y="1922"/>
                              </a:cubicBezTo>
                              <a:cubicBezTo>
                                <a:pt x="38" y="1914"/>
                                <a:pt x="43" y="1906"/>
                                <a:pt x="58" y="1906"/>
                              </a:cubicBezTo>
                              <a:cubicBezTo>
                                <a:pt x="81" y="1906"/>
                                <a:pt x="111" y="1901"/>
                                <a:pt x="134" y="1896"/>
                              </a:cubicBezTo>
                              <a:cubicBezTo>
                                <a:pt x="185" y="1886"/>
                                <a:pt x="197" y="1831"/>
                                <a:pt x="208" y="1757"/>
                              </a:cubicBezTo>
                              <a:cubicBezTo>
                                <a:pt x="220" y="1650"/>
                                <a:pt x="220" y="1450"/>
                                <a:pt x="220" y="1206"/>
                              </a:cubicBezTo>
                              <a:lnTo>
                                <a:pt x="220" y="759"/>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0" name="Freeform 30"/>
                        <a:cNvSpPr>
                          <a:spLocks/>
                        </a:cNvSpPr>
                      </a:nvSpPr>
                      <a:spPr bwMode="black">
                        <a:xfrm>
                          <a:off x="3556" y="559"/>
                          <a:ext cx="84" cy="247"/>
                        </a:xfrm>
                        <a:custGeom>
                          <a:avLst/>
                          <a:gdLst>
                            <a:gd name="T0" fmla="*/ 0 w 650"/>
                            <a:gd name="T1" fmla="*/ 0 h 1919"/>
                            <a:gd name="T2" fmla="*/ 0 w 650"/>
                            <a:gd name="T3" fmla="*/ 0 h 1919"/>
                            <a:gd name="T4" fmla="*/ 0 w 650"/>
                            <a:gd name="T5" fmla="*/ 0 h 1919"/>
                            <a:gd name="T6" fmla="*/ 0 w 650"/>
                            <a:gd name="T7" fmla="*/ 0 h 1919"/>
                            <a:gd name="T8" fmla="*/ 0 w 650"/>
                            <a:gd name="T9" fmla="*/ 0 h 1919"/>
                            <a:gd name="T10" fmla="*/ 0 w 650"/>
                            <a:gd name="T11" fmla="*/ 0 h 1919"/>
                            <a:gd name="T12" fmla="*/ 0 w 650"/>
                            <a:gd name="T13" fmla="*/ 0 h 1919"/>
                            <a:gd name="T14" fmla="*/ 0 w 650"/>
                            <a:gd name="T15" fmla="*/ 0 h 1919"/>
                            <a:gd name="T16" fmla="*/ 0 w 650"/>
                            <a:gd name="T17" fmla="*/ 0 h 1919"/>
                            <a:gd name="T18" fmla="*/ 0 w 650"/>
                            <a:gd name="T19" fmla="*/ 0 h 1919"/>
                            <a:gd name="T20" fmla="*/ 0 w 650"/>
                            <a:gd name="T21" fmla="*/ 0 h 1919"/>
                            <a:gd name="T22" fmla="*/ 0 w 650"/>
                            <a:gd name="T23" fmla="*/ 0 h 1919"/>
                            <a:gd name="T24" fmla="*/ 0 w 650"/>
                            <a:gd name="T25" fmla="*/ 0 h 1919"/>
                            <a:gd name="T26" fmla="*/ 0 w 650"/>
                            <a:gd name="T27" fmla="*/ 0 h 1919"/>
                            <a:gd name="T28" fmla="*/ 0 w 650"/>
                            <a:gd name="T29" fmla="*/ 0 h 1919"/>
                            <a:gd name="T30" fmla="*/ 0 w 650"/>
                            <a:gd name="T31" fmla="*/ 0 h 1919"/>
                            <a:gd name="T32" fmla="*/ 0 w 650"/>
                            <a:gd name="T33" fmla="*/ 0 h 1919"/>
                            <a:gd name="T34" fmla="*/ 0 w 650"/>
                            <a:gd name="T35" fmla="*/ 0 h 1919"/>
                            <a:gd name="T36" fmla="*/ 0 w 650"/>
                            <a:gd name="T37" fmla="*/ 0 h 1919"/>
                            <a:gd name="T38" fmla="*/ 0 w 650"/>
                            <a:gd name="T39" fmla="*/ 0 h 1919"/>
                            <a:gd name="T40" fmla="*/ 0 w 650"/>
                            <a:gd name="T41" fmla="*/ 0 h 1919"/>
                            <a:gd name="T42" fmla="*/ 0 w 650"/>
                            <a:gd name="T43" fmla="*/ 0 h 1919"/>
                            <a:gd name="T44" fmla="*/ 0 w 650"/>
                            <a:gd name="T45" fmla="*/ 0 h 1919"/>
                            <a:gd name="T46" fmla="*/ 0 w 650"/>
                            <a:gd name="T47" fmla="*/ 0 h 1919"/>
                            <a:gd name="T48" fmla="*/ 0 w 650"/>
                            <a:gd name="T49" fmla="*/ 0 h 1919"/>
                            <a:gd name="T50" fmla="*/ 0 w 650"/>
                            <a:gd name="T51" fmla="*/ 0 h 1919"/>
                            <a:gd name="T52" fmla="*/ 0 w 650"/>
                            <a:gd name="T53" fmla="*/ 0 h 1919"/>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650"/>
                            <a:gd name="T82" fmla="*/ 0 h 1919"/>
                            <a:gd name="T83" fmla="*/ 650 w 650"/>
                            <a:gd name="T84" fmla="*/ 1919 h 1919"/>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650" h="1919">
                              <a:moveTo>
                                <a:pt x="404" y="1183"/>
                              </a:moveTo>
                              <a:cubicBezTo>
                                <a:pt x="404" y="1427"/>
                                <a:pt x="404" y="1627"/>
                                <a:pt x="417" y="1734"/>
                              </a:cubicBezTo>
                              <a:cubicBezTo>
                                <a:pt x="424" y="1808"/>
                                <a:pt x="439" y="1863"/>
                                <a:pt x="516" y="1873"/>
                              </a:cubicBezTo>
                              <a:cubicBezTo>
                                <a:pt x="551" y="1878"/>
                                <a:pt x="607" y="1883"/>
                                <a:pt x="630" y="1883"/>
                              </a:cubicBezTo>
                              <a:cubicBezTo>
                                <a:pt x="645" y="1883"/>
                                <a:pt x="650" y="1891"/>
                                <a:pt x="650" y="1899"/>
                              </a:cubicBezTo>
                              <a:cubicBezTo>
                                <a:pt x="650" y="1912"/>
                                <a:pt x="637" y="1919"/>
                                <a:pt x="609" y="1919"/>
                              </a:cubicBezTo>
                              <a:cubicBezTo>
                                <a:pt x="470" y="1919"/>
                                <a:pt x="310" y="1912"/>
                                <a:pt x="297" y="1912"/>
                              </a:cubicBezTo>
                              <a:cubicBezTo>
                                <a:pt x="285" y="1912"/>
                                <a:pt x="125" y="1919"/>
                                <a:pt x="49" y="1919"/>
                              </a:cubicBezTo>
                              <a:cubicBezTo>
                                <a:pt x="21" y="1919"/>
                                <a:pt x="8" y="1914"/>
                                <a:pt x="8" y="1899"/>
                              </a:cubicBezTo>
                              <a:cubicBezTo>
                                <a:pt x="8" y="1891"/>
                                <a:pt x="13" y="1883"/>
                                <a:pt x="28" y="1883"/>
                              </a:cubicBezTo>
                              <a:cubicBezTo>
                                <a:pt x="51" y="1883"/>
                                <a:pt x="82" y="1878"/>
                                <a:pt x="104" y="1873"/>
                              </a:cubicBezTo>
                              <a:cubicBezTo>
                                <a:pt x="155" y="1863"/>
                                <a:pt x="168" y="1808"/>
                                <a:pt x="178" y="1734"/>
                              </a:cubicBezTo>
                              <a:cubicBezTo>
                                <a:pt x="191" y="1627"/>
                                <a:pt x="191" y="1427"/>
                                <a:pt x="191" y="1183"/>
                              </a:cubicBezTo>
                              <a:lnTo>
                                <a:pt x="191" y="736"/>
                              </a:lnTo>
                              <a:cubicBezTo>
                                <a:pt x="191" y="340"/>
                                <a:pt x="191" y="269"/>
                                <a:pt x="186" y="188"/>
                              </a:cubicBezTo>
                              <a:cubicBezTo>
                                <a:pt x="180" y="101"/>
                                <a:pt x="155" y="58"/>
                                <a:pt x="99" y="45"/>
                              </a:cubicBezTo>
                              <a:cubicBezTo>
                                <a:pt x="71" y="38"/>
                                <a:pt x="38" y="35"/>
                                <a:pt x="21" y="35"/>
                              </a:cubicBezTo>
                              <a:cubicBezTo>
                                <a:pt x="10" y="35"/>
                                <a:pt x="0" y="30"/>
                                <a:pt x="0" y="20"/>
                              </a:cubicBezTo>
                              <a:cubicBezTo>
                                <a:pt x="0" y="5"/>
                                <a:pt x="13" y="0"/>
                                <a:pt x="41" y="0"/>
                              </a:cubicBezTo>
                              <a:cubicBezTo>
                                <a:pt x="125" y="0"/>
                                <a:pt x="285" y="7"/>
                                <a:pt x="297" y="7"/>
                              </a:cubicBezTo>
                              <a:cubicBezTo>
                                <a:pt x="310" y="7"/>
                                <a:pt x="470" y="0"/>
                                <a:pt x="546" y="0"/>
                              </a:cubicBezTo>
                              <a:cubicBezTo>
                                <a:pt x="574" y="0"/>
                                <a:pt x="587" y="5"/>
                                <a:pt x="587" y="20"/>
                              </a:cubicBezTo>
                              <a:cubicBezTo>
                                <a:pt x="587" y="30"/>
                                <a:pt x="577" y="35"/>
                                <a:pt x="566" y="35"/>
                              </a:cubicBezTo>
                              <a:cubicBezTo>
                                <a:pt x="549" y="35"/>
                                <a:pt x="533" y="38"/>
                                <a:pt x="503" y="43"/>
                              </a:cubicBezTo>
                              <a:cubicBezTo>
                                <a:pt x="434" y="56"/>
                                <a:pt x="414" y="99"/>
                                <a:pt x="409" y="188"/>
                              </a:cubicBezTo>
                              <a:cubicBezTo>
                                <a:pt x="404" y="269"/>
                                <a:pt x="404" y="340"/>
                                <a:pt x="404" y="736"/>
                              </a:cubicBezTo>
                              <a:lnTo>
                                <a:pt x="404" y="1183"/>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1" name="Freeform 31"/>
                        <a:cNvSpPr>
                          <a:spLocks/>
                        </a:cNvSpPr>
                      </a:nvSpPr>
                      <a:spPr bwMode="black">
                        <a:xfrm>
                          <a:off x="3688" y="555"/>
                          <a:ext cx="262" cy="253"/>
                        </a:xfrm>
                        <a:custGeom>
                          <a:avLst/>
                          <a:gdLst>
                            <a:gd name="T0" fmla="*/ 0 w 2041"/>
                            <a:gd name="T1" fmla="*/ 0 h 1973"/>
                            <a:gd name="T2" fmla="*/ 0 w 2041"/>
                            <a:gd name="T3" fmla="*/ 0 h 1973"/>
                            <a:gd name="T4" fmla="*/ 0 w 2041"/>
                            <a:gd name="T5" fmla="*/ 0 h 1973"/>
                            <a:gd name="T6" fmla="*/ 0 w 2041"/>
                            <a:gd name="T7" fmla="*/ 0 h 1973"/>
                            <a:gd name="T8" fmla="*/ 0 w 2041"/>
                            <a:gd name="T9" fmla="*/ 0 h 1973"/>
                            <a:gd name="T10" fmla="*/ 0 w 2041"/>
                            <a:gd name="T11" fmla="*/ 0 h 1973"/>
                            <a:gd name="T12" fmla="*/ 0 w 2041"/>
                            <a:gd name="T13" fmla="*/ 0 h 1973"/>
                            <a:gd name="T14" fmla="*/ 0 w 2041"/>
                            <a:gd name="T15" fmla="*/ 0 h 1973"/>
                            <a:gd name="T16" fmla="*/ 0 w 2041"/>
                            <a:gd name="T17" fmla="*/ 0 h 1973"/>
                            <a:gd name="T18" fmla="*/ 0 w 2041"/>
                            <a:gd name="T19" fmla="*/ 0 h 1973"/>
                            <a:gd name="T20" fmla="*/ 0 w 2041"/>
                            <a:gd name="T21" fmla="*/ 0 h 1973"/>
                            <a:gd name="T22" fmla="*/ 0 w 2041"/>
                            <a:gd name="T23" fmla="*/ 0 h 1973"/>
                            <a:gd name="T24" fmla="*/ 0 w 2041"/>
                            <a:gd name="T25" fmla="*/ 0 h 1973"/>
                            <a:gd name="T26" fmla="*/ 0 w 2041"/>
                            <a:gd name="T27" fmla="*/ 0 h 1973"/>
                            <a:gd name="T28" fmla="*/ 0 w 2041"/>
                            <a:gd name="T29" fmla="*/ 0 h 1973"/>
                            <a:gd name="T30" fmla="*/ 0 w 2041"/>
                            <a:gd name="T31" fmla="*/ 0 h 1973"/>
                            <a:gd name="T32" fmla="*/ 0 w 2041"/>
                            <a:gd name="T33" fmla="*/ 0 h 1973"/>
                            <a:gd name="T34" fmla="*/ 0 w 2041"/>
                            <a:gd name="T35" fmla="*/ 0 h 1973"/>
                            <a:gd name="T36" fmla="*/ 0 w 2041"/>
                            <a:gd name="T37" fmla="*/ 0 h 1973"/>
                            <a:gd name="T38" fmla="*/ 0 w 2041"/>
                            <a:gd name="T39" fmla="*/ 0 h 1973"/>
                            <a:gd name="T40" fmla="*/ 0 w 2041"/>
                            <a:gd name="T41" fmla="*/ 0 h 1973"/>
                            <a:gd name="T42" fmla="*/ 0 w 2041"/>
                            <a:gd name="T43" fmla="*/ 0 h 1973"/>
                            <a:gd name="T44" fmla="*/ 0 w 2041"/>
                            <a:gd name="T45" fmla="*/ 0 h 1973"/>
                            <a:gd name="T46" fmla="*/ 0 w 2041"/>
                            <a:gd name="T47" fmla="*/ 0 h 1973"/>
                            <a:gd name="T48" fmla="*/ 0 w 2041"/>
                            <a:gd name="T49" fmla="*/ 0 h 1973"/>
                            <a:gd name="T50" fmla="*/ 0 w 2041"/>
                            <a:gd name="T51" fmla="*/ 0 h 1973"/>
                            <a:gd name="T52" fmla="*/ 0 w 2041"/>
                            <a:gd name="T53" fmla="*/ 0 h 1973"/>
                            <a:gd name="T54" fmla="*/ 0 w 2041"/>
                            <a:gd name="T55" fmla="*/ 0 h 1973"/>
                            <a:gd name="T56" fmla="*/ 0 w 2041"/>
                            <a:gd name="T57" fmla="*/ 0 h 1973"/>
                            <a:gd name="T58" fmla="*/ 0 w 2041"/>
                            <a:gd name="T59" fmla="*/ 0 h 1973"/>
                            <a:gd name="T60" fmla="*/ 0 w 2041"/>
                            <a:gd name="T61" fmla="*/ 0 h 1973"/>
                            <a:gd name="T62" fmla="*/ 0 w 2041"/>
                            <a:gd name="T63" fmla="*/ 0 h 1973"/>
                            <a:gd name="T64" fmla="*/ 0 w 2041"/>
                            <a:gd name="T65" fmla="*/ 0 h 1973"/>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w 2041"/>
                            <a:gd name="T100" fmla="*/ 0 h 1973"/>
                            <a:gd name="T101" fmla="*/ 2041 w 2041"/>
                            <a:gd name="T102" fmla="*/ 1973 h 1973"/>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T99" t="T100" r="T101" b="T102"/>
                          <a:pathLst>
                            <a:path w="2041" h="1973">
                              <a:moveTo>
                                <a:pt x="353" y="1610"/>
                              </a:moveTo>
                              <a:cubicBezTo>
                                <a:pt x="358" y="1818"/>
                                <a:pt x="384" y="1884"/>
                                <a:pt x="452" y="1904"/>
                              </a:cubicBezTo>
                              <a:cubicBezTo>
                                <a:pt x="500" y="1917"/>
                                <a:pt x="556" y="1919"/>
                                <a:pt x="579" y="1919"/>
                              </a:cubicBezTo>
                              <a:cubicBezTo>
                                <a:pt x="592" y="1919"/>
                                <a:pt x="599" y="1925"/>
                                <a:pt x="599" y="1935"/>
                              </a:cubicBezTo>
                              <a:cubicBezTo>
                                <a:pt x="599" y="1950"/>
                                <a:pt x="584" y="1955"/>
                                <a:pt x="554" y="1955"/>
                              </a:cubicBezTo>
                              <a:cubicBezTo>
                                <a:pt x="409" y="1955"/>
                                <a:pt x="307" y="1948"/>
                                <a:pt x="285" y="1948"/>
                              </a:cubicBezTo>
                              <a:cubicBezTo>
                                <a:pt x="262" y="1948"/>
                                <a:pt x="155" y="1955"/>
                                <a:pt x="41" y="1955"/>
                              </a:cubicBezTo>
                              <a:cubicBezTo>
                                <a:pt x="16" y="1955"/>
                                <a:pt x="0" y="1952"/>
                                <a:pt x="0" y="1935"/>
                              </a:cubicBezTo>
                              <a:cubicBezTo>
                                <a:pt x="0" y="1925"/>
                                <a:pt x="8" y="1919"/>
                                <a:pt x="21" y="1919"/>
                              </a:cubicBezTo>
                              <a:cubicBezTo>
                                <a:pt x="41" y="1919"/>
                                <a:pt x="86" y="1917"/>
                                <a:pt x="125" y="1904"/>
                              </a:cubicBezTo>
                              <a:cubicBezTo>
                                <a:pt x="188" y="1887"/>
                                <a:pt x="201" y="1813"/>
                                <a:pt x="201" y="1582"/>
                              </a:cubicBezTo>
                              <a:lnTo>
                                <a:pt x="203" y="127"/>
                              </a:lnTo>
                              <a:cubicBezTo>
                                <a:pt x="203" y="28"/>
                                <a:pt x="211" y="0"/>
                                <a:pt x="231" y="0"/>
                              </a:cubicBezTo>
                              <a:cubicBezTo>
                                <a:pt x="252" y="0"/>
                                <a:pt x="295" y="56"/>
                                <a:pt x="320" y="81"/>
                              </a:cubicBezTo>
                              <a:cubicBezTo>
                                <a:pt x="358" y="125"/>
                                <a:pt x="736" y="533"/>
                                <a:pt x="1127" y="952"/>
                              </a:cubicBezTo>
                              <a:cubicBezTo>
                                <a:pt x="1379" y="1221"/>
                                <a:pt x="1655" y="1531"/>
                                <a:pt x="1737" y="1615"/>
                              </a:cubicBezTo>
                              <a:lnTo>
                                <a:pt x="1709" y="325"/>
                              </a:lnTo>
                              <a:cubicBezTo>
                                <a:pt x="1706" y="160"/>
                                <a:pt x="1688" y="104"/>
                                <a:pt x="1610" y="84"/>
                              </a:cubicBezTo>
                              <a:cubicBezTo>
                                <a:pt x="1564" y="74"/>
                                <a:pt x="1506" y="71"/>
                                <a:pt x="1485" y="71"/>
                              </a:cubicBezTo>
                              <a:cubicBezTo>
                                <a:pt x="1468" y="71"/>
                                <a:pt x="1465" y="64"/>
                                <a:pt x="1465" y="53"/>
                              </a:cubicBezTo>
                              <a:cubicBezTo>
                                <a:pt x="1465" y="38"/>
                                <a:pt x="1485" y="36"/>
                                <a:pt x="1516" y="36"/>
                              </a:cubicBezTo>
                              <a:cubicBezTo>
                                <a:pt x="1630" y="36"/>
                                <a:pt x="1752" y="43"/>
                                <a:pt x="1780" y="43"/>
                              </a:cubicBezTo>
                              <a:cubicBezTo>
                                <a:pt x="1808" y="43"/>
                                <a:pt x="1892" y="36"/>
                                <a:pt x="1996" y="36"/>
                              </a:cubicBezTo>
                              <a:cubicBezTo>
                                <a:pt x="2024" y="36"/>
                                <a:pt x="2041" y="38"/>
                                <a:pt x="2041" y="53"/>
                              </a:cubicBezTo>
                              <a:cubicBezTo>
                                <a:pt x="2041" y="64"/>
                                <a:pt x="2031" y="71"/>
                                <a:pt x="2014" y="71"/>
                              </a:cubicBezTo>
                              <a:cubicBezTo>
                                <a:pt x="2001" y="71"/>
                                <a:pt x="1983" y="71"/>
                                <a:pt x="1952" y="79"/>
                              </a:cubicBezTo>
                              <a:cubicBezTo>
                                <a:pt x="1869" y="97"/>
                                <a:pt x="1859" y="153"/>
                                <a:pt x="1859" y="305"/>
                              </a:cubicBezTo>
                              <a:lnTo>
                                <a:pt x="1854" y="1793"/>
                              </a:lnTo>
                              <a:cubicBezTo>
                                <a:pt x="1854" y="1960"/>
                                <a:pt x="1848" y="1973"/>
                                <a:pt x="1831" y="1973"/>
                              </a:cubicBezTo>
                              <a:cubicBezTo>
                                <a:pt x="1810" y="1973"/>
                                <a:pt x="1780" y="1945"/>
                                <a:pt x="1645" y="1810"/>
                              </a:cubicBezTo>
                              <a:cubicBezTo>
                                <a:pt x="1617" y="1785"/>
                                <a:pt x="1252" y="1412"/>
                                <a:pt x="983" y="1122"/>
                              </a:cubicBezTo>
                              <a:cubicBezTo>
                                <a:pt x="688" y="805"/>
                                <a:pt x="401" y="485"/>
                                <a:pt x="320" y="394"/>
                              </a:cubicBezTo>
                              <a:lnTo>
                                <a:pt x="353" y="1610"/>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2" name="Freeform 32"/>
                        <a:cNvSpPr>
                          <a:spLocks/>
                        </a:cNvSpPr>
                      </a:nvSpPr>
                      <a:spPr bwMode="black">
                        <a:xfrm>
                          <a:off x="3990" y="555"/>
                          <a:ext cx="243" cy="255"/>
                        </a:xfrm>
                        <a:custGeom>
                          <a:avLst/>
                          <a:gdLst>
                            <a:gd name="T0" fmla="*/ 0 w 1892"/>
                            <a:gd name="T1" fmla="*/ 0 h 1991"/>
                            <a:gd name="T2" fmla="*/ 0 w 1892"/>
                            <a:gd name="T3" fmla="*/ 0 h 1991"/>
                            <a:gd name="T4" fmla="*/ 0 w 1892"/>
                            <a:gd name="T5" fmla="*/ 0 h 1991"/>
                            <a:gd name="T6" fmla="*/ 0 w 1892"/>
                            <a:gd name="T7" fmla="*/ 0 h 1991"/>
                            <a:gd name="T8" fmla="*/ 0 w 1892"/>
                            <a:gd name="T9" fmla="*/ 0 h 1991"/>
                            <a:gd name="T10" fmla="*/ 0 w 1892"/>
                            <a:gd name="T11" fmla="*/ 0 h 1991"/>
                            <a:gd name="T12" fmla="*/ 0 w 1892"/>
                            <a:gd name="T13" fmla="*/ 0 h 1991"/>
                            <a:gd name="T14" fmla="*/ 0 w 1892"/>
                            <a:gd name="T15" fmla="*/ 0 h 1991"/>
                            <a:gd name="T16" fmla="*/ 0 w 1892"/>
                            <a:gd name="T17" fmla="*/ 0 h 1991"/>
                            <a:gd name="T18" fmla="*/ 0 w 1892"/>
                            <a:gd name="T19" fmla="*/ 0 h 1991"/>
                            <a:gd name="T20" fmla="*/ 0 w 1892"/>
                            <a:gd name="T21" fmla="*/ 0 h 1991"/>
                            <a:gd name="T22" fmla="*/ 0 w 1892"/>
                            <a:gd name="T23" fmla="*/ 0 h 1991"/>
                            <a:gd name="T24" fmla="*/ 0 w 1892"/>
                            <a:gd name="T25" fmla="*/ 0 h 1991"/>
                            <a:gd name="T26" fmla="*/ 0 w 1892"/>
                            <a:gd name="T27" fmla="*/ 0 h 1991"/>
                            <a:gd name="T28" fmla="*/ 0 w 1892"/>
                            <a:gd name="T29" fmla="*/ 0 h 1991"/>
                            <a:gd name="T30" fmla="*/ 0 w 1892"/>
                            <a:gd name="T31" fmla="*/ 0 h 1991"/>
                            <a:gd name="T32" fmla="*/ 0 w 1892"/>
                            <a:gd name="T33" fmla="*/ 0 h 1991"/>
                            <a:gd name="T34" fmla="*/ 0 w 1892"/>
                            <a:gd name="T35" fmla="*/ 0 h 1991"/>
                            <a:gd name="T36" fmla="*/ 0 w 1892"/>
                            <a:gd name="T37" fmla="*/ 0 h 1991"/>
                            <a:gd name="T38" fmla="*/ 0 w 1892"/>
                            <a:gd name="T39" fmla="*/ 0 h 1991"/>
                            <a:gd name="T40" fmla="*/ 0 w 1892"/>
                            <a:gd name="T41" fmla="*/ 0 h 1991"/>
                            <a:gd name="T42" fmla="*/ 0 w 1892"/>
                            <a:gd name="T43" fmla="*/ 0 h 1991"/>
                            <a:gd name="T44" fmla="*/ 0 w 1892"/>
                            <a:gd name="T45" fmla="*/ 0 h 1991"/>
                            <a:gd name="T46" fmla="*/ 0 w 1892"/>
                            <a:gd name="T47" fmla="*/ 0 h 1991"/>
                            <a:gd name="T48" fmla="*/ 0 w 1892"/>
                            <a:gd name="T49" fmla="*/ 0 h 1991"/>
                            <a:gd name="T50" fmla="*/ 0 w 1892"/>
                            <a:gd name="T51" fmla="*/ 0 h 1991"/>
                            <a:gd name="T52" fmla="*/ 0 w 1892"/>
                            <a:gd name="T53" fmla="*/ 0 h 1991"/>
                            <a:gd name="T54" fmla="*/ 0 w 1892"/>
                            <a:gd name="T55" fmla="*/ 0 h 1991"/>
                            <a:gd name="T56" fmla="*/ 0 w 1892"/>
                            <a:gd name="T57" fmla="*/ 0 h 1991"/>
                            <a:gd name="T58" fmla="*/ 0 w 1892"/>
                            <a:gd name="T59" fmla="*/ 0 h 1991"/>
                            <a:gd name="T60" fmla="*/ 0 w 1892"/>
                            <a:gd name="T61" fmla="*/ 0 h 1991"/>
                            <a:gd name="T62" fmla="*/ 0 w 1892"/>
                            <a:gd name="T63" fmla="*/ 0 h 1991"/>
                            <a:gd name="T64" fmla="*/ 0 w 1892"/>
                            <a:gd name="T65" fmla="*/ 0 h 1991"/>
                            <a:gd name="T66" fmla="*/ 0 w 1892"/>
                            <a:gd name="T67" fmla="*/ 0 h 1991"/>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w 1892"/>
                            <a:gd name="T103" fmla="*/ 0 h 1991"/>
                            <a:gd name="T104" fmla="*/ 1892 w 1892"/>
                            <a:gd name="T105" fmla="*/ 1991 h 1991"/>
                          </a:gdLst>
                          <a:ahLst/>
                          <a:cxnLst>
                            <a:cxn ang="T68">
                              <a:pos x="T0" y="T1"/>
                            </a:cxn>
                            <a:cxn ang="T69">
                              <a:pos x="T2" y="T3"/>
                            </a:cxn>
                            <a:cxn ang="T70">
                              <a:pos x="T4" y="T5"/>
                            </a:cxn>
                            <a:cxn ang="T71">
                              <a:pos x="T6" y="T7"/>
                            </a:cxn>
                            <a:cxn ang="T72">
                              <a:pos x="T8" y="T9"/>
                            </a:cxn>
                            <a:cxn ang="T73">
                              <a:pos x="T10" y="T11"/>
                            </a:cxn>
                            <a:cxn ang="T74">
                              <a:pos x="T12" y="T13"/>
                            </a:cxn>
                            <a:cxn ang="T75">
                              <a:pos x="T14" y="T15"/>
                            </a:cxn>
                            <a:cxn ang="T76">
                              <a:pos x="T16" y="T17"/>
                            </a:cxn>
                            <a:cxn ang="T77">
                              <a:pos x="T18" y="T19"/>
                            </a:cxn>
                            <a:cxn ang="T78">
                              <a:pos x="T20" y="T21"/>
                            </a:cxn>
                            <a:cxn ang="T79">
                              <a:pos x="T22" y="T23"/>
                            </a:cxn>
                            <a:cxn ang="T80">
                              <a:pos x="T24" y="T25"/>
                            </a:cxn>
                            <a:cxn ang="T81">
                              <a:pos x="T26" y="T27"/>
                            </a:cxn>
                            <a:cxn ang="T82">
                              <a:pos x="T28" y="T29"/>
                            </a:cxn>
                            <a:cxn ang="T83">
                              <a:pos x="T30" y="T31"/>
                            </a:cxn>
                            <a:cxn ang="T84">
                              <a:pos x="T32" y="T33"/>
                            </a:cxn>
                            <a:cxn ang="T85">
                              <a:pos x="T34" y="T35"/>
                            </a:cxn>
                            <a:cxn ang="T86">
                              <a:pos x="T36" y="T37"/>
                            </a:cxn>
                            <a:cxn ang="T87">
                              <a:pos x="T38" y="T39"/>
                            </a:cxn>
                            <a:cxn ang="T88">
                              <a:pos x="T40" y="T41"/>
                            </a:cxn>
                            <a:cxn ang="T89">
                              <a:pos x="T42" y="T43"/>
                            </a:cxn>
                            <a:cxn ang="T90">
                              <a:pos x="T44" y="T45"/>
                            </a:cxn>
                            <a:cxn ang="T91">
                              <a:pos x="T46" y="T47"/>
                            </a:cxn>
                            <a:cxn ang="T92">
                              <a:pos x="T48" y="T49"/>
                            </a:cxn>
                            <a:cxn ang="T93">
                              <a:pos x="T50" y="T51"/>
                            </a:cxn>
                            <a:cxn ang="T94">
                              <a:pos x="T52" y="T53"/>
                            </a:cxn>
                            <a:cxn ang="T95">
                              <a:pos x="T54" y="T55"/>
                            </a:cxn>
                            <a:cxn ang="T96">
                              <a:pos x="T56" y="T57"/>
                            </a:cxn>
                            <a:cxn ang="T97">
                              <a:pos x="T58" y="T59"/>
                            </a:cxn>
                            <a:cxn ang="T98">
                              <a:pos x="T60" y="T61"/>
                            </a:cxn>
                            <a:cxn ang="T99">
                              <a:pos x="T62" y="T63"/>
                            </a:cxn>
                            <a:cxn ang="T100">
                              <a:pos x="T64" y="T65"/>
                            </a:cxn>
                            <a:cxn ang="T101">
                              <a:pos x="T66" y="T67"/>
                            </a:cxn>
                          </a:cxnLst>
                          <a:rect l="T102" t="T103" r="T104" b="T105"/>
                          <a:pathLst>
                            <a:path w="1892" h="1991">
                              <a:moveTo>
                                <a:pt x="1496" y="1308"/>
                              </a:moveTo>
                              <a:cubicBezTo>
                                <a:pt x="1496" y="1102"/>
                                <a:pt x="1483" y="1074"/>
                                <a:pt x="1381" y="1046"/>
                              </a:cubicBezTo>
                              <a:cubicBezTo>
                                <a:pt x="1361" y="1041"/>
                                <a:pt x="1318" y="1039"/>
                                <a:pt x="1295" y="1039"/>
                              </a:cubicBezTo>
                              <a:cubicBezTo>
                                <a:pt x="1285" y="1039"/>
                                <a:pt x="1275" y="1034"/>
                                <a:pt x="1275" y="1023"/>
                              </a:cubicBezTo>
                              <a:cubicBezTo>
                                <a:pt x="1275" y="1008"/>
                                <a:pt x="1288" y="1003"/>
                                <a:pt x="1315" y="1003"/>
                              </a:cubicBezTo>
                              <a:cubicBezTo>
                                <a:pt x="1430" y="1003"/>
                                <a:pt x="1590" y="1011"/>
                                <a:pt x="1602" y="1011"/>
                              </a:cubicBezTo>
                              <a:cubicBezTo>
                                <a:pt x="1615" y="1011"/>
                                <a:pt x="1775" y="1003"/>
                                <a:pt x="1851" y="1003"/>
                              </a:cubicBezTo>
                              <a:cubicBezTo>
                                <a:pt x="1879" y="1003"/>
                                <a:pt x="1892" y="1008"/>
                                <a:pt x="1892" y="1023"/>
                              </a:cubicBezTo>
                              <a:cubicBezTo>
                                <a:pt x="1892" y="1034"/>
                                <a:pt x="1881" y="1039"/>
                                <a:pt x="1871" y="1039"/>
                              </a:cubicBezTo>
                              <a:cubicBezTo>
                                <a:pt x="1854" y="1039"/>
                                <a:pt x="1838" y="1041"/>
                                <a:pt x="1808" y="1046"/>
                              </a:cubicBezTo>
                              <a:cubicBezTo>
                                <a:pt x="1740" y="1059"/>
                                <a:pt x="1719" y="1102"/>
                                <a:pt x="1714" y="1191"/>
                              </a:cubicBezTo>
                              <a:cubicBezTo>
                                <a:pt x="1709" y="1272"/>
                                <a:pt x="1709" y="1348"/>
                                <a:pt x="1709" y="1455"/>
                              </a:cubicBezTo>
                              <a:lnTo>
                                <a:pt x="1709" y="1739"/>
                              </a:lnTo>
                              <a:cubicBezTo>
                                <a:pt x="1709" y="1854"/>
                                <a:pt x="1706" y="1859"/>
                                <a:pt x="1676" y="1876"/>
                              </a:cubicBezTo>
                              <a:cubicBezTo>
                                <a:pt x="1513" y="1963"/>
                                <a:pt x="1285" y="1991"/>
                                <a:pt x="1138" y="1991"/>
                              </a:cubicBezTo>
                              <a:cubicBezTo>
                                <a:pt x="945" y="1991"/>
                                <a:pt x="584" y="1965"/>
                                <a:pt x="302" y="1719"/>
                              </a:cubicBezTo>
                              <a:cubicBezTo>
                                <a:pt x="148" y="1585"/>
                                <a:pt x="0" y="1313"/>
                                <a:pt x="0" y="995"/>
                              </a:cubicBezTo>
                              <a:cubicBezTo>
                                <a:pt x="0" y="589"/>
                                <a:pt x="198" y="302"/>
                                <a:pt x="424" y="160"/>
                              </a:cubicBezTo>
                              <a:cubicBezTo>
                                <a:pt x="653" y="18"/>
                                <a:pt x="904" y="0"/>
                                <a:pt x="1100" y="0"/>
                              </a:cubicBezTo>
                              <a:cubicBezTo>
                                <a:pt x="1260" y="0"/>
                                <a:pt x="1440" y="33"/>
                                <a:pt x="1488" y="43"/>
                              </a:cubicBezTo>
                              <a:cubicBezTo>
                                <a:pt x="1541" y="56"/>
                                <a:pt x="1630" y="66"/>
                                <a:pt x="1694" y="69"/>
                              </a:cubicBezTo>
                              <a:cubicBezTo>
                                <a:pt x="1719" y="71"/>
                                <a:pt x="1724" y="81"/>
                                <a:pt x="1724" y="92"/>
                              </a:cubicBezTo>
                              <a:cubicBezTo>
                                <a:pt x="1724" y="127"/>
                                <a:pt x="1706" y="198"/>
                                <a:pt x="1706" y="452"/>
                              </a:cubicBezTo>
                              <a:cubicBezTo>
                                <a:pt x="1706" y="493"/>
                                <a:pt x="1701" y="506"/>
                                <a:pt x="1684" y="506"/>
                              </a:cubicBezTo>
                              <a:cubicBezTo>
                                <a:pt x="1671" y="506"/>
                                <a:pt x="1668" y="490"/>
                                <a:pt x="1666" y="467"/>
                              </a:cubicBezTo>
                              <a:cubicBezTo>
                                <a:pt x="1663" y="432"/>
                                <a:pt x="1650" y="361"/>
                                <a:pt x="1612" y="300"/>
                              </a:cubicBezTo>
                              <a:cubicBezTo>
                                <a:pt x="1549" y="203"/>
                                <a:pt x="1343" y="94"/>
                                <a:pt x="1016" y="94"/>
                              </a:cubicBezTo>
                              <a:cubicBezTo>
                                <a:pt x="856" y="94"/>
                                <a:pt x="666" y="109"/>
                                <a:pt x="473" y="262"/>
                              </a:cubicBezTo>
                              <a:cubicBezTo>
                                <a:pt x="325" y="378"/>
                                <a:pt x="221" y="609"/>
                                <a:pt x="221" y="907"/>
                              </a:cubicBezTo>
                              <a:cubicBezTo>
                                <a:pt x="221" y="1264"/>
                                <a:pt x="401" y="1524"/>
                                <a:pt x="490" y="1610"/>
                              </a:cubicBezTo>
                              <a:cubicBezTo>
                                <a:pt x="691" y="1805"/>
                                <a:pt x="922" y="1881"/>
                                <a:pt x="1155" y="1881"/>
                              </a:cubicBezTo>
                              <a:cubicBezTo>
                                <a:pt x="1247" y="1881"/>
                                <a:pt x="1379" y="1866"/>
                                <a:pt x="1445" y="1828"/>
                              </a:cubicBezTo>
                              <a:cubicBezTo>
                                <a:pt x="1478" y="1810"/>
                                <a:pt x="1496" y="1782"/>
                                <a:pt x="1496" y="1739"/>
                              </a:cubicBezTo>
                              <a:lnTo>
                                <a:pt x="1496" y="1308"/>
                              </a:lnTo>
                              <a:close/>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3" name="Freeform 33"/>
                        <a:cNvSpPr>
                          <a:spLocks/>
                        </a:cNvSpPr>
                      </a:nvSpPr>
                      <a:spPr bwMode="black">
                        <a:xfrm>
                          <a:off x="4282" y="555"/>
                          <a:ext cx="126" cy="255"/>
                        </a:xfrm>
                        <a:custGeom>
                          <a:avLst/>
                          <a:gdLst>
                            <a:gd name="T0" fmla="*/ 0 w 978"/>
                            <a:gd name="T1" fmla="*/ 0 h 1991"/>
                            <a:gd name="T2" fmla="*/ 0 w 978"/>
                            <a:gd name="T3" fmla="*/ 0 h 1991"/>
                            <a:gd name="T4" fmla="*/ 0 w 978"/>
                            <a:gd name="T5" fmla="*/ 0 h 1991"/>
                            <a:gd name="T6" fmla="*/ 0 w 978"/>
                            <a:gd name="T7" fmla="*/ 0 h 1991"/>
                            <a:gd name="T8" fmla="*/ 0 w 978"/>
                            <a:gd name="T9" fmla="*/ 0 h 1991"/>
                            <a:gd name="T10" fmla="*/ 0 w 978"/>
                            <a:gd name="T11" fmla="*/ 0 h 1991"/>
                            <a:gd name="T12" fmla="*/ 0 w 978"/>
                            <a:gd name="T13" fmla="*/ 0 h 1991"/>
                            <a:gd name="T14" fmla="*/ 0 w 978"/>
                            <a:gd name="T15" fmla="*/ 0 h 1991"/>
                            <a:gd name="T16" fmla="*/ 0 w 978"/>
                            <a:gd name="T17" fmla="*/ 0 h 1991"/>
                            <a:gd name="T18" fmla="*/ 0 w 978"/>
                            <a:gd name="T19" fmla="*/ 0 h 1991"/>
                            <a:gd name="T20" fmla="*/ 0 w 978"/>
                            <a:gd name="T21" fmla="*/ 0 h 1991"/>
                            <a:gd name="T22" fmla="*/ 0 w 978"/>
                            <a:gd name="T23" fmla="*/ 0 h 1991"/>
                            <a:gd name="T24" fmla="*/ 0 w 978"/>
                            <a:gd name="T25" fmla="*/ 0 h 1991"/>
                            <a:gd name="T26" fmla="*/ 0 w 978"/>
                            <a:gd name="T27" fmla="*/ 0 h 1991"/>
                            <a:gd name="T28" fmla="*/ 0 w 978"/>
                            <a:gd name="T29" fmla="*/ 0 h 1991"/>
                            <a:gd name="T30" fmla="*/ 0 w 978"/>
                            <a:gd name="T31" fmla="*/ 0 h 1991"/>
                            <a:gd name="T32" fmla="*/ 0 w 978"/>
                            <a:gd name="T33" fmla="*/ 0 h 1991"/>
                            <a:gd name="T34" fmla="*/ 0 w 978"/>
                            <a:gd name="T35" fmla="*/ 0 h 1991"/>
                            <a:gd name="T36" fmla="*/ 0 w 978"/>
                            <a:gd name="T37" fmla="*/ 0 h 1991"/>
                            <a:gd name="T38" fmla="*/ 0 w 978"/>
                            <a:gd name="T39" fmla="*/ 0 h 1991"/>
                            <a:gd name="T40" fmla="*/ 0 w 978"/>
                            <a:gd name="T41" fmla="*/ 0 h 1991"/>
                            <a:gd name="T42" fmla="*/ 0 w 978"/>
                            <a:gd name="T43" fmla="*/ 0 h 1991"/>
                            <a:gd name="T44" fmla="*/ 0 w 978"/>
                            <a:gd name="T45" fmla="*/ 0 h 1991"/>
                            <a:gd name="T46" fmla="*/ 0 w 978"/>
                            <a:gd name="T47" fmla="*/ 0 h 1991"/>
                            <a:gd name="T48" fmla="*/ 0 w 978"/>
                            <a:gd name="T49" fmla="*/ 0 h 1991"/>
                            <a:gd name="T50" fmla="*/ 0 w 978"/>
                            <a:gd name="T51" fmla="*/ 0 h 1991"/>
                            <a:gd name="T52" fmla="*/ 0 w 978"/>
                            <a:gd name="T53" fmla="*/ 0 h 1991"/>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w 978"/>
                            <a:gd name="T82" fmla="*/ 0 h 1991"/>
                            <a:gd name="T83" fmla="*/ 978 w 978"/>
                            <a:gd name="T84" fmla="*/ 1991 h 1991"/>
                          </a:gdLst>
                          <a:ahLst/>
                          <a:cxnLst>
                            <a:cxn ang="T54">
                              <a:pos x="T0" y="T1"/>
                            </a:cxn>
                            <a:cxn ang="T55">
                              <a:pos x="T2" y="T3"/>
                            </a:cxn>
                            <a:cxn ang="T56">
                              <a:pos x="T4" y="T5"/>
                            </a:cxn>
                            <a:cxn ang="T57">
                              <a:pos x="T6" y="T7"/>
                            </a:cxn>
                            <a:cxn ang="T58">
                              <a:pos x="T8" y="T9"/>
                            </a:cxn>
                            <a:cxn ang="T59">
                              <a:pos x="T10" y="T11"/>
                            </a:cxn>
                            <a:cxn ang="T60">
                              <a:pos x="T12" y="T13"/>
                            </a:cxn>
                            <a:cxn ang="T61">
                              <a:pos x="T14" y="T15"/>
                            </a:cxn>
                            <a:cxn ang="T62">
                              <a:pos x="T16" y="T17"/>
                            </a:cxn>
                            <a:cxn ang="T63">
                              <a:pos x="T18" y="T19"/>
                            </a:cxn>
                            <a:cxn ang="T64">
                              <a:pos x="T20" y="T21"/>
                            </a:cxn>
                            <a:cxn ang="T65">
                              <a:pos x="T22" y="T23"/>
                            </a:cxn>
                            <a:cxn ang="T66">
                              <a:pos x="T24" y="T25"/>
                            </a:cxn>
                            <a:cxn ang="T67">
                              <a:pos x="T26" y="T27"/>
                            </a:cxn>
                            <a:cxn ang="T68">
                              <a:pos x="T28" y="T29"/>
                            </a:cxn>
                            <a:cxn ang="T69">
                              <a:pos x="T30" y="T31"/>
                            </a:cxn>
                            <a:cxn ang="T70">
                              <a:pos x="T32" y="T33"/>
                            </a:cxn>
                            <a:cxn ang="T71">
                              <a:pos x="T34" y="T35"/>
                            </a:cxn>
                            <a:cxn ang="T72">
                              <a:pos x="T36" y="T37"/>
                            </a:cxn>
                            <a:cxn ang="T73">
                              <a:pos x="T38" y="T39"/>
                            </a:cxn>
                            <a:cxn ang="T74">
                              <a:pos x="T40" y="T41"/>
                            </a:cxn>
                            <a:cxn ang="T75">
                              <a:pos x="T42" y="T43"/>
                            </a:cxn>
                            <a:cxn ang="T76">
                              <a:pos x="T44" y="T45"/>
                            </a:cxn>
                            <a:cxn ang="T77">
                              <a:pos x="T46" y="T47"/>
                            </a:cxn>
                            <a:cxn ang="T78">
                              <a:pos x="T48" y="T49"/>
                            </a:cxn>
                            <a:cxn ang="T79">
                              <a:pos x="T50" y="T51"/>
                            </a:cxn>
                            <a:cxn ang="T80">
                              <a:pos x="T52" y="T53"/>
                            </a:cxn>
                          </a:cxnLst>
                          <a:rect l="T81" t="T82" r="T83" b="T84"/>
                          <a:pathLst>
                            <a:path w="978" h="1991">
                              <a:moveTo>
                                <a:pt x="39" y="1922"/>
                              </a:moveTo>
                              <a:cubicBezTo>
                                <a:pt x="3" y="1904"/>
                                <a:pt x="0" y="1894"/>
                                <a:pt x="0" y="1826"/>
                              </a:cubicBezTo>
                              <a:cubicBezTo>
                                <a:pt x="0" y="1699"/>
                                <a:pt x="11" y="1597"/>
                                <a:pt x="13" y="1556"/>
                              </a:cubicBezTo>
                              <a:cubicBezTo>
                                <a:pt x="16" y="1529"/>
                                <a:pt x="21" y="1516"/>
                                <a:pt x="34" y="1516"/>
                              </a:cubicBezTo>
                              <a:cubicBezTo>
                                <a:pt x="49" y="1516"/>
                                <a:pt x="51" y="1524"/>
                                <a:pt x="51" y="1544"/>
                              </a:cubicBezTo>
                              <a:cubicBezTo>
                                <a:pt x="51" y="1567"/>
                                <a:pt x="51" y="1602"/>
                                <a:pt x="59" y="1638"/>
                              </a:cubicBezTo>
                              <a:cubicBezTo>
                                <a:pt x="97" y="1826"/>
                                <a:pt x="265" y="1897"/>
                                <a:pt x="435" y="1897"/>
                              </a:cubicBezTo>
                              <a:cubicBezTo>
                                <a:pt x="678" y="1897"/>
                                <a:pt x="798" y="1722"/>
                                <a:pt x="798" y="1559"/>
                              </a:cubicBezTo>
                              <a:cubicBezTo>
                                <a:pt x="798" y="1384"/>
                                <a:pt x="724" y="1282"/>
                                <a:pt x="506" y="1102"/>
                              </a:cubicBezTo>
                              <a:lnTo>
                                <a:pt x="392" y="1008"/>
                              </a:lnTo>
                              <a:cubicBezTo>
                                <a:pt x="123" y="787"/>
                                <a:pt x="61" y="630"/>
                                <a:pt x="61" y="457"/>
                              </a:cubicBezTo>
                              <a:cubicBezTo>
                                <a:pt x="61" y="185"/>
                                <a:pt x="265" y="0"/>
                                <a:pt x="587" y="0"/>
                              </a:cubicBezTo>
                              <a:cubicBezTo>
                                <a:pt x="686" y="0"/>
                                <a:pt x="760" y="10"/>
                                <a:pt x="823" y="26"/>
                              </a:cubicBezTo>
                              <a:cubicBezTo>
                                <a:pt x="871" y="36"/>
                                <a:pt x="892" y="38"/>
                                <a:pt x="912" y="38"/>
                              </a:cubicBezTo>
                              <a:cubicBezTo>
                                <a:pt x="933" y="38"/>
                                <a:pt x="937" y="43"/>
                                <a:pt x="937" y="56"/>
                              </a:cubicBezTo>
                              <a:cubicBezTo>
                                <a:pt x="937" y="69"/>
                                <a:pt x="927" y="153"/>
                                <a:pt x="927" y="325"/>
                              </a:cubicBezTo>
                              <a:cubicBezTo>
                                <a:pt x="927" y="366"/>
                                <a:pt x="922" y="384"/>
                                <a:pt x="909" y="384"/>
                              </a:cubicBezTo>
                              <a:cubicBezTo>
                                <a:pt x="894" y="384"/>
                                <a:pt x="892" y="371"/>
                                <a:pt x="889" y="351"/>
                              </a:cubicBezTo>
                              <a:cubicBezTo>
                                <a:pt x="887" y="320"/>
                                <a:pt x="871" y="252"/>
                                <a:pt x="856" y="224"/>
                              </a:cubicBezTo>
                              <a:cubicBezTo>
                                <a:pt x="841" y="196"/>
                                <a:pt x="772" y="89"/>
                                <a:pt x="539" y="89"/>
                              </a:cubicBezTo>
                              <a:cubicBezTo>
                                <a:pt x="364" y="89"/>
                                <a:pt x="227" y="198"/>
                                <a:pt x="227" y="384"/>
                              </a:cubicBezTo>
                              <a:cubicBezTo>
                                <a:pt x="227" y="528"/>
                                <a:pt x="292" y="620"/>
                                <a:pt x="536" y="810"/>
                              </a:cubicBezTo>
                              <a:lnTo>
                                <a:pt x="607" y="866"/>
                              </a:lnTo>
                              <a:cubicBezTo>
                                <a:pt x="907" y="1102"/>
                                <a:pt x="978" y="1259"/>
                                <a:pt x="978" y="1463"/>
                              </a:cubicBezTo>
                              <a:cubicBezTo>
                                <a:pt x="978" y="1567"/>
                                <a:pt x="937" y="1760"/>
                                <a:pt x="762" y="1884"/>
                              </a:cubicBezTo>
                              <a:cubicBezTo>
                                <a:pt x="653" y="1960"/>
                                <a:pt x="516" y="1991"/>
                                <a:pt x="379" y="1991"/>
                              </a:cubicBezTo>
                              <a:cubicBezTo>
                                <a:pt x="259" y="1991"/>
                                <a:pt x="143" y="1973"/>
                                <a:pt x="39" y="1922"/>
                              </a:cubicBezTo>
                            </a:path>
                          </a:pathLst>
                        </a:custGeom>
                        <a:solidFill>
                          <a:srgbClr val="000000"/>
                        </a:solidFill>
                        <a:ln w="0">
                          <a:noFill/>
                          <a:round/>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eaLnBrk="0" hangingPunct="0"/>
                            <a:endParaRPr lang="en-US"/>
                          </a:p>
                        </a:txBody>
                        <a:useSpRect/>
                      </a:txSp>
                    </a:sp>
                    <a:sp>
                      <a:nvSpPr>
                        <a:cNvPr id="6214" name="Line 34"/>
                        <a:cNvSpPr>
                          <a:spLocks noChangeShapeType="1"/>
                        </a:cNvSpPr>
                      </a:nvSpPr>
                      <a:spPr bwMode="black">
                        <a:xfrm>
                          <a:off x="1395" y="937"/>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sp>
                      <a:nvSpPr>
                        <a:cNvPr id="6215" name="Line 35"/>
                        <a:cNvSpPr>
                          <a:spLocks noChangeShapeType="1"/>
                        </a:cNvSpPr>
                      </a:nvSpPr>
                      <a:spPr bwMode="black">
                        <a:xfrm>
                          <a:off x="1395" y="448"/>
                          <a:ext cx="2946" cy="1"/>
                        </a:xfrm>
                        <a:prstGeom prst="line">
                          <a:avLst/>
                        </a:prstGeom>
                        <a:noFill/>
                        <a:ln w="25400">
                          <a:solidFill>
                            <a:srgbClr val="000000"/>
                          </a:solidFill>
                          <a:miter lim="800000"/>
                          <a:headEnd/>
                          <a:tailEnd/>
                        </a:ln>
                      </a:spPr>
                      <a:txSp>
                        <a:txBody>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endParaRPr lang="en-US"/>
                          </a:p>
                        </a:txBody>
                        <a:useSpRect/>
                      </a:txSp>
                    </a:sp>
                  </a:grpSp>
                </lc:lockedCanvas>
              </a:graphicData>
            </a:graphic>
          </wp:inline>
        </w:drawing>
      </w:r>
    </w:p>
    <w:p w:rsidR="001B3376" w:rsidRPr="00A201CB" w:rsidRDefault="006E32EF" w:rsidP="00136DFD">
      <w:pPr>
        <w:jc w:val="center"/>
        <w:rPr>
          <w:rFonts w:ascii="Arial" w:hAnsi="Arial" w:cs="Arial"/>
        </w:rPr>
      </w:pPr>
      <w:r>
        <w:rPr>
          <w:rFonts w:ascii="Arial" w:hAnsi="Arial" w:cs="Arial"/>
          <w:noProof/>
        </w:rPr>
        <w:drawing>
          <wp:anchor distT="0" distB="0" distL="114300" distR="114300" simplePos="0" relativeHeight="251657728" behindDoc="0" locked="0" layoutInCell="1" allowOverlap="1">
            <wp:simplePos x="0" y="0"/>
            <wp:positionH relativeFrom="column">
              <wp:posOffset>95250</wp:posOffset>
            </wp:positionH>
            <wp:positionV relativeFrom="paragraph">
              <wp:posOffset>11430</wp:posOffset>
            </wp:positionV>
            <wp:extent cx="6038850" cy="571500"/>
            <wp:effectExtent l="19050" t="0" r="0" b="0"/>
            <wp:wrapNone/>
            <wp:docPr id="7"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9" cstate="print"/>
                    <a:srcRect/>
                    <a:stretch>
                      <a:fillRect/>
                    </a:stretch>
                  </pic:blipFill>
                  <pic:spPr bwMode="auto">
                    <a:xfrm>
                      <a:off x="0" y="0"/>
                      <a:ext cx="6038850" cy="571500"/>
                    </a:xfrm>
                    <a:prstGeom prst="rect">
                      <a:avLst/>
                    </a:prstGeom>
                    <a:noFill/>
                    <a:ln w="9525">
                      <a:noFill/>
                      <a:miter lim="800000"/>
                      <a:headEnd/>
                      <a:tailEnd/>
                    </a:ln>
                  </pic:spPr>
                </pic:pic>
              </a:graphicData>
            </a:graphic>
          </wp:anchor>
        </w:drawing>
      </w:r>
    </w:p>
    <w:p w:rsidR="00136DFD" w:rsidRPr="00A201CB" w:rsidRDefault="00136DFD" w:rsidP="00136DFD">
      <w:pPr>
        <w:jc w:val="center"/>
        <w:rPr>
          <w:rFonts w:ascii="Arial" w:hAnsi="Arial" w:cs="Arial"/>
        </w:rPr>
      </w:pPr>
    </w:p>
    <w:p w:rsidR="008F3260" w:rsidRPr="00A201CB" w:rsidRDefault="008F3260" w:rsidP="00C31A46">
      <w:pPr>
        <w:pStyle w:val="BodyTextIndent2"/>
        <w:ind w:left="0"/>
        <w:jc w:val="both"/>
        <w:rPr>
          <w:sz w:val="40"/>
        </w:rPr>
      </w:pPr>
    </w:p>
    <w:p w:rsidR="00FE6754" w:rsidRPr="00AA7671" w:rsidRDefault="002F4CF5">
      <w:pPr>
        <w:pStyle w:val="BodyTextIndent2"/>
        <w:rPr>
          <w:sz w:val="40"/>
          <w:lang w:val="fr-FR"/>
        </w:rPr>
      </w:pPr>
      <w:r w:rsidRPr="00AA7671">
        <w:rPr>
          <w:sz w:val="40"/>
          <w:lang w:val="fr-FR"/>
        </w:rPr>
        <w:t xml:space="preserve">OBU </w:t>
      </w:r>
      <w:r w:rsidR="00FE6754" w:rsidRPr="00AA7671">
        <w:rPr>
          <w:sz w:val="40"/>
          <w:lang w:val="fr-FR"/>
        </w:rPr>
        <w:t>Product Requirements Document (</w:t>
      </w:r>
      <w:smartTag w:uri="urn:schemas-microsoft-com:office:smarttags" w:element="stockticker">
        <w:r w:rsidR="00FE6754" w:rsidRPr="00AA7671">
          <w:rPr>
            <w:sz w:val="40"/>
            <w:lang w:val="fr-FR"/>
          </w:rPr>
          <w:t>PRD</w:t>
        </w:r>
      </w:smartTag>
      <w:r w:rsidR="00790E73" w:rsidRPr="00AA7671">
        <w:rPr>
          <w:sz w:val="40"/>
          <w:lang w:val="fr-FR"/>
        </w:rPr>
        <w:t>)</w:t>
      </w:r>
    </w:p>
    <w:p w:rsidR="00FE6754" w:rsidRPr="00AA7671" w:rsidRDefault="00FE6754">
      <w:pPr>
        <w:jc w:val="center"/>
        <w:rPr>
          <w:rFonts w:ascii="Arial" w:hAnsi="Arial" w:cs="Arial"/>
          <w:b/>
          <w:sz w:val="40"/>
          <w:lang w:val="fr-FR"/>
        </w:rPr>
      </w:pPr>
    </w:p>
    <w:p w:rsidR="00FE6754" w:rsidRPr="00A201CB" w:rsidRDefault="002D308F" w:rsidP="00347938">
      <w:pPr>
        <w:jc w:val="center"/>
        <w:rPr>
          <w:rFonts w:ascii="Arial" w:hAnsi="Arial" w:cs="Arial"/>
          <w:b/>
          <w:i/>
          <w:sz w:val="40"/>
        </w:rPr>
      </w:pPr>
      <w:r>
        <w:rPr>
          <w:rFonts w:ascii="Arial" w:hAnsi="Arial" w:cs="Arial"/>
          <w:b/>
          <w:i/>
          <w:sz w:val="40"/>
        </w:rPr>
        <w:t>SHC</w:t>
      </w:r>
      <w:r w:rsidR="009D3806">
        <w:rPr>
          <w:rFonts w:ascii="Arial" w:hAnsi="Arial" w:cs="Arial"/>
          <w:b/>
          <w:i/>
          <w:sz w:val="40"/>
        </w:rPr>
        <w:t xml:space="preserve"> –</w:t>
      </w:r>
      <w:r w:rsidR="001A0019">
        <w:rPr>
          <w:rFonts w:ascii="Arial" w:hAnsi="Arial" w:cs="Arial"/>
          <w:b/>
          <w:i/>
          <w:sz w:val="40"/>
        </w:rPr>
        <w:t xml:space="preserve"> Communities </w:t>
      </w:r>
      <w:r w:rsidR="005F183B">
        <w:rPr>
          <w:rFonts w:ascii="Arial" w:hAnsi="Arial" w:cs="Arial"/>
          <w:b/>
          <w:i/>
          <w:sz w:val="40"/>
        </w:rPr>
        <w:t>Moderation</w:t>
      </w:r>
    </w:p>
    <w:p w:rsidR="009D3806" w:rsidRPr="009D3806" w:rsidRDefault="009D3806">
      <w:pPr>
        <w:jc w:val="center"/>
        <w:rPr>
          <w:rFonts w:ascii="Arial" w:hAnsi="Arial" w:cs="Arial"/>
          <w:b/>
          <w:i/>
          <w:color w:val="3333FF"/>
          <w:sz w:val="20"/>
          <w:szCs w:val="20"/>
        </w:rPr>
      </w:pPr>
    </w:p>
    <w:p w:rsidR="00D32934" w:rsidRPr="00D32934" w:rsidRDefault="00F32E44" w:rsidP="00D32934">
      <w:pPr>
        <w:jc w:val="center"/>
        <w:rPr>
          <w:rFonts w:ascii="Arial" w:hAnsi="Arial" w:cs="Arial"/>
          <w:b/>
          <w:color w:val="3333FF"/>
          <w:sz w:val="20"/>
          <w:szCs w:val="20"/>
        </w:rPr>
      </w:pPr>
      <w:r>
        <w:rPr>
          <w:rFonts w:ascii="Arial" w:hAnsi="Arial" w:cs="Arial"/>
          <w:sz w:val="20"/>
          <w:szCs w:val="20"/>
        </w:rPr>
        <w:fldChar w:fldCharType="begin">
          <w:ffData>
            <w:name w:val=""/>
            <w:enabled/>
            <w:calcOnExit w:val="0"/>
            <w:checkBox>
              <w:size w:val="16"/>
              <w:default w:val="1"/>
            </w:checkBox>
          </w:ffData>
        </w:fldChar>
      </w:r>
      <w:r w:rsidR="009D3806">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D32934" w:rsidRPr="00ED4FA6">
        <w:rPr>
          <w:rFonts w:ascii="Arial" w:hAnsi="Arial" w:cs="Arial"/>
          <w:sz w:val="20"/>
          <w:szCs w:val="20"/>
          <w:lang w:val="fr-FR"/>
        </w:rPr>
        <w:t xml:space="preserve"> </w:t>
      </w:r>
      <w:r w:rsidR="00D32934" w:rsidRPr="00D32934">
        <w:rPr>
          <w:rFonts w:ascii="Arial" w:hAnsi="Arial" w:cs="Arial"/>
          <w:b/>
          <w:color w:val="3333FF"/>
          <w:sz w:val="20"/>
          <w:szCs w:val="20"/>
        </w:rPr>
        <w:t>Preliminary</w:t>
      </w:r>
    </w:p>
    <w:p w:rsidR="00D32934" w:rsidRPr="00D32934" w:rsidRDefault="00D32934" w:rsidP="00D32934">
      <w:pPr>
        <w:spacing w:line="240" w:lineRule="atLeast"/>
        <w:ind w:left="288" w:hanging="288"/>
        <w:jc w:val="center"/>
        <w:rPr>
          <w:rFonts w:ascii="Arial" w:hAnsi="Arial" w:cs="Arial"/>
          <w:sz w:val="20"/>
          <w:szCs w:val="20"/>
          <w:lang w:val="fr-FR"/>
        </w:rPr>
      </w:pPr>
    </w:p>
    <w:p w:rsidR="00D32934" w:rsidRPr="00D32934" w:rsidRDefault="00F32E44" w:rsidP="00D32934">
      <w:pPr>
        <w:spacing w:line="240" w:lineRule="atLeast"/>
        <w:ind w:left="288" w:hanging="288"/>
        <w:jc w:val="center"/>
        <w:rPr>
          <w:rFonts w:ascii="Arial" w:hAnsi="Arial" w:cs="Arial"/>
          <w:sz w:val="20"/>
          <w:szCs w:val="20"/>
          <w:lang w:val="fr-FR"/>
        </w:rPr>
      </w:pPr>
      <w:r w:rsidRPr="00D32934">
        <w:rPr>
          <w:rFonts w:ascii="Arial" w:hAnsi="Arial" w:cs="Arial"/>
          <w:sz w:val="20"/>
          <w:szCs w:val="20"/>
        </w:rPr>
        <w:fldChar w:fldCharType="begin">
          <w:ffData>
            <w:name w:val=""/>
            <w:enabled/>
            <w:calcOnExit w:val="0"/>
            <w:checkBox>
              <w:size w:val="16"/>
              <w:default w:val="0"/>
            </w:checkBox>
          </w:ffData>
        </w:fldChar>
      </w:r>
      <w:r w:rsidR="00D32934" w:rsidRPr="00D32934">
        <w:rPr>
          <w:rFonts w:ascii="Arial" w:hAnsi="Arial" w:cs="Arial"/>
          <w:sz w:val="20"/>
          <w:szCs w:val="20"/>
          <w:lang w:val="fr-FR"/>
        </w:rPr>
        <w:instrText xml:space="preserve"> FORMCHECKBOX </w:instrText>
      </w:r>
      <w:r w:rsidRPr="00D32934">
        <w:rPr>
          <w:rFonts w:ascii="Arial" w:hAnsi="Arial" w:cs="Arial"/>
          <w:sz w:val="20"/>
          <w:szCs w:val="20"/>
        </w:rPr>
      </w:r>
      <w:r w:rsidRPr="00D32934">
        <w:rPr>
          <w:rFonts w:ascii="Arial" w:hAnsi="Arial" w:cs="Arial"/>
          <w:sz w:val="20"/>
          <w:szCs w:val="20"/>
        </w:rPr>
        <w:fldChar w:fldCharType="end"/>
      </w:r>
      <w:r w:rsidR="00D32934" w:rsidRPr="00D32934">
        <w:rPr>
          <w:rFonts w:ascii="Arial" w:hAnsi="Arial" w:cs="Arial"/>
          <w:sz w:val="20"/>
          <w:szCs w:val="20"/>
          <w:lang w:val="fr-FR"/>
        </w:rPr>
        <w:t xml:space="preserve"> </w:t>
      </w:r>
      <w:r w:rsidR="00D32934" w:rsidRPr="00D32934">
        <w:rPr>
          <w:rFonts w:ascii="Arial" w:hAnsi="Arial" w:cs="Arial"/>
          <w:b/>
          <w:color w:val="3333FF"/>
          <w:sz w:val="20"/>
          <w:szCs w:val="20"/>
        </w:rPr>
        <w:t>Final</w:t>
      </w:r>
    </w:p>
    <w:p w:rsidR="00853CF1" w:rsidRDefault="00FE6754" w:rsidP="00DB05B6">
      <w:pPr>
        <w:pStyle w:val="TitlePageAuthor"/>
        <w:rPr>
          <w:rFonts w:ascii="Arial" w:hAnsi="Arial" w:cs="Arial"/>
        </w:rPr>
      </w:pPr>
      <w:r w:rsidRPr="00A201CB">
        <w:rPr>
          <w:rFonts w:ascii="Arial" w:hAnsi="Arial" w:cs="Arial"/>
        </w:rPr>
        <w:t>Product Manager</w:t>
      </w:r>
      <w:r w:rsidR="00790E73" w:rsidRPr="00A201CB">
        <w:rPr>
          <w:rFonts w:ascii="Arial" w:hAnsi="Arial" w:cs="Arial"/>
        </w:rPr>
        <w:t>/Author</w:t>
      </w:r>
      <w:r w:rsidRPr="00AC4AB6">
        <w:rPr>
          <w:rFonts w:ascii="Arial" w:hAnsi="Arial" w:cs="Arial"/>
        </w:rPr>
        <w:t xml:space="preserve">: </w:t>
      </w:r>
    </w:p>
    <w:p w:rsidR="00853CF1" w:rsidRDefault="001019D5" w:rsidP="00853CF1">
      <w:pPr>
        <w:pStyle w:val="TitlePageAuthor"/>
        <w:spacing w:before="120" w:after="120" w:line="240" w:lineRule="auto"/>
        <w:rPr>
          <w:rFonts w:ascii="Arial" w:hAnsi="Arial" w:cs="Arial"/>
          <w:i/>
        </w:rPr>
      </w:pPr>
      <w:r>
        <w:rPr>
          <w:rFonts w:ascii="Arial" w:hAnsi="Arial" w:cs="Arial"/>
          <w:i/>
        </w:rPr>
        <w:t>Judy Massuda</w:t>
      </w:r>
      <w:r w:rsidR="00853CF1">
        <w:rPr>
          <w:rFonts w:ascii="Arial" w:hAnsi="Arial" w:cs="Arial"/>
          <w:i/>
        </w:rPr>
        <w:t xml:space="preserve"> </w:t>
      </w:r>
      <w:hyperlink r:id="rId10" w:history="1">
        <w:r w:rsidR="009444EA" w:rsidRPr="002A1CD2">
          <w:rPr>
            <w:rStyle w:val="Hyperlink"/>
          </w:rPr>
          <w:t>jmassud@searshc.com</w:t>
        </w:r>
      </w:hyperlink>
      <w:r w:rsidR="009444EA">
        <w:t xml:space="preserve"> </w:t>
      </w:r>
    </w:p>
    <w:p w:rsidR="00853CF1" w:rsidRPr="00853CF1" w:rsidRDefault="00853CF1" w:rsidP="00853CF1"/>
    <w:p w:rsidR="008F3260" w:rsidRPr="00A201CB" w:rsidRDefault="00FE6754" w:rsidP="00DB05B6">
      <w:pPr>
        <w:pStyle w:val="TitlePageAuthor"/>
        <w:rPr>
          <w:rFonts w:ascii="Arial" w:hAnsi="Arial" w:cs="Arial"/>
          <w:i/>
        </w:rPr>
      </w:pPr>
      <w:r w:rsidRPr="00AC4AB6">
        <w:rPr>
          <w:rFonts w:ascii="Arial" w:hAnsi="Arial" w:cs="Arial"/>
        </w:rPr>
        <w:t xml:space="preserve"> Business</w:t>
      </w:r>
      <w:r w:rsidR="004C17B4" w:rsidRPr="00AC4AB6">
        <w:rPr>
          <w:rFonts w:ascii="Arial" w:hAnsi="Arial" w:cs="Arial"/>
        </w:rPr>
        <w:t>/Vertical</w:t>
      </w:r>
      <w:r w:rsidRPr="00AC4AB6">
        <w:rPr>
          <w:rFonts w:ascii="Arial" w:hAnsi="Arial" w:cs="Arial"/>
        </w:rPr>
        <w:t xml:space="preserve"> Sponsor: </w:t>
      </w:r>
      <w:r w:rsidR="007409FE">
        <w:rPr>
          <w:rFonts w:ascii="Arial" w:hAnsi="Arial" w:cs="Arial"/>
          <w:i/>
        </w:rPr>
        <w:t>Don Fotsch</w:t>
      </w:r>
      <w:r w:rsidRPr="00AC4AB6">
        <w:rPr>
          <w:rFonts w:ascii="Arial" w:hAnsi="Arial" w:cs="Arial"/>
          <w:i/>
        </w:rPr>
        <w:t xml:space="preserve">, </w:t>
      </w:r>
      <w:r w:rsidR="007409FE">
        <w:rPr>
          <w:rFonts w:ascii="Arial" w:hAnsi="Arial" w:cs="Arial"/>
          <w:i/>
        </w:rPr>
        <w:t xml:space="preserve">VP Customer Experience </w:t>
      </w:r>
    </w:p>
    <w:p w:rsidR="00FE6754" w:rsidRPr="00A201CB" w:rsidRDefault="00FE6754">
      <w:pPr>
        <w:rPr>
          <w:rFonts w:ascii="Arial" w:hAnsi="Arial" w:cs="Arial"/>
        </w:rPr>
      </w:pPr>
    </w:p>
    <w:p w:rsidR="00FE6754" w:rsidRPr="00A201CB" w:rsidRDefault="00FE6754">
      <w:pPr>
        <w:jc w:val="center"/>
        <w:rPr>
          <w:rFonts w:ascii="Arial" w:hAnsi="Arial" w:cs="Arial"/>
        </w:rPr>
      </w:pPr>
    </w:p>
    <w:p w:rsidR="00FE6754" w:rsidRPr="00A201CB" w:rsidRDefault="00FE6754">
      <w:pPr>
        <w:jc w:val="center"/>
        <w:rPr>
          <w:rFonts w:ascii="Arial" w:hAnsi="Arial" w:cs="Arial"/>
        </w:rPr>
      </w:pPr>
    </w:p>
    <w:p w:rsidR="00FE6754" w:rsidRDefault="00FE6754">
      <w:pPr>
        <w:pStyle w:val="TitlePageDate"/>
        <w:jc w:val="left"/>
        <w:rPr>
          <w:rFonts w:ascii="Arial" w:hAnsi="Arial" w:cs="Arial"/>
        </w:rPr>
      </w:pPr>
    </w:p>
    <w:p w:rsidR="009F0619" w:rsidRPr="00A201CB" w:rsidRDefault="009F0619">
      <w:pPr>
        <w:pStyle w:val="TitlePageDate"/>
        <w:jc w:val="left"/>
        <w:rPr>
          <w:rFonts w:ascii="Arial" w:hAnsi="Arial" w:cs="Arial"/>
        </w:rPr>
      </w:pPr>
    </w:p>
    <w:p w:rsidR="00F63D4E" w:rsidRPr="00A201CB" w:rsidRDefault="00F63D4E">
      <w:pPr>
        <w:pStyle w:val="TitlePageDate"/>
        <w:jc w:val="left"/>
        <w:rPr>
          <w:rFonts w:ascii="Arial" w:hAnsi="Arial" w:cs="Arial"/>
        </w:rPr>
      </w:pPr>
    </w:p>
    <w:p w:rsidR="00FE6754" w:rsidRPr="00A201CB" w:rsidRDefault="00FE6754">
      <w:pPr>
        <w:pStyle w:val="TitlePageDate"/>
        <w:jc w:val="left"/>
        <w:rPr>
          <w:rFonts w:ascii="Arial" w:hAnsi="Arial" w:cs="Arial"/>
        </w:rPr>
      </w:pPr>
    </w:p>
    <w:tbl>
      <w:tblPr>
        <w:tblW w:w="0" w:type="auto"/>
        <w:tblLook w:val="0000"/>
      </w:tblPr>
      <w:tblGrid>
        <w:gridCol w:w="2316"/>
        <w:gridCol w:w="7539"/>
      </w:tblGrid>
      <w:tr w:rsidR="00FE6754" w:rsidRPr="00A201CB">
        <w:trPr>
          <w:cantSplit/>
          <w:trHeight w:val="335"/>
        </w:trPr>
        <w:tc>
          <w:tcPr>
            <w:tcW w:w="2316" w:type="dxa"/>
            <w:shd w:val="pct10" w:color="auto" w:fill="auto"/>
            <w:vAlign w:val="center"/>
          </w:tcPr>
          <w:p w:rsidR="00FE6754" w:rsidRPr="00A201CB" w:rsidRDefault="004C17B4">
            <w:pPr>
              <w:pStyle w:val="TableContent"/>
              <w:rPr>
                <w:rFonts w:ascii="Arial" w:hAnsi="Arial" w:cs="Arial"/>
                <w:b/>
                <w:i/>
                <w:sz w:val="22"/>
              </w:rPr>
            </w:pPr>
            <w:r w:rsidRPr="00A201CB">
              <w:rPr>
                <w:rFonts w:ascii="Arial" w:hAnsi="Arial" w:cs="Arial"/>
                <w:b/>
                <w:i/>
                <w:sz w:val="22"/>
              </w:rPr>
              <w:t>Current</w:t>
            </w:r>
            <w:r w:rsidR="00FE6754" w:rsidRPr="00A201CB">
              <w:rPr>
                <w:rFonts w:ascii="Arial" w:hAnsi="Arial" w:cs="Arial"/>
                <w:b/>
                <w:i/>
                <w:sz w:val="22"/>
              </w:rPr>
              <w:t xml:space="preserve"> Revision:</w:t>
            </w:r>
          </w:p>
        </w:tc>
        <w:tc>
          <w:tcPr>
            <w:tcW w:w="7539" w:type="dxa"/>
            <w:shd w:val="pct10" w:color="auto" w:fill="auto"/>
          </w:tcPr>
          <w:p w:rsidR="00FE6754" w:rsidRPr="00A201CB" w:rsidRDefault="00FE6754" w:rsidP="009F35D5">
            <w:pPr>
              <w:pStyle w:val="TableContent"/>
              <w:rPr>
                <w:rFonts w:ascii="Arial" w:hAnsi="Arial" w:cs="Arial"/>
                <w:i/>
                <w:sz w:val="20"/>
              </w:rPr>
            </w:pPr>
            <w:r w:rsidRPr="00AA7671">
              <w:rPr>
                <w:rFonts w:ascii="Arial" w:hAnsi="Arial" w:cs="Arial"/>
                <w:i/>
                <w:sz w:val="20"/>
                <w:highlight w:val="yellow"/>
              </w:rPr>
              <w:t xml:space="preserve">Version </w:t>
            </w:r>
            <w:r w:rsidR="00671971">
              <w:rPr>
                <w:rFonts w:ascii="Arial" w:hAnsi="Arial" w:cs="Arial"/>
                <w:i/>
                <w:sz w:val="20"/>
              </w:rPr>
              <w:t>1.</w:t>
            </w:r>
            <w:del w:id="0" w:author="jmassud" w:date="2012-05-08T14:31:00Z">
              <w:r w:rsidR="00C8640D">
                <w:rPr>
                  <w:rFonts w:ascii="Arial" w:hAnsi="Arial" w:cs="Arial"/>
                  <w:i/>
                  <w:sz w:val="20"/>
                </w:rPr>
                <w:delText>5</w:delText>
              </w:r>
            </w:del>
            <w:ins w:id="1" w:author="jmassud" w:date="2012-05-08T14:31:00Z">
              <w:r w:rsidR="008367E6">
                <w:rPr>
                  <w:rFonts w:ascii="Arial" w:hAnsi="Arial" w:cs="Arial"/>
                  <w:i/>
                  <w:sz w:val="20"/>
                </w:rPr>
                <w:t>6</w:t>
              </w:r>
            </w:ins>
          </w:p>
        </w:tc>
      </w:tr>
      <w:tr w:rsidR="00FE6754" w:rsidRPr="00A201CB">
        <w:trPr>
          <w:cantSplit/>
          <w:trHeight w:val="335"/>
        </w:trPr>
        <w:tc>
          <w:tcPr>
            <w:tcW w:w="2316" w:type="dxa"/>
            <w:shd w:val="pct10" w:color="auto" w:fill="auto"/>
            <w:vAlign w:val="center"/>
          </w:tcPr>
          <w:p w:rsidR="00FE6754" w:rsidRPr="00A201CB" w:rsidRDefault="00FE6754">
            <w:pPr>
              <w:pStyle w:val="TableContent"/>
              <w:rPr>
                <w:rFonts w:ascii="Arial" w:hAnsi="Arial" w:cs="Arial"/>
                <w:b/>
                <w:i/>
                <w:sz w:val="22"/>
              </w:rPr>
            </w:pPr>
            <w:r w:rsidRPr="00A201CB">
              <w:rPr>
                <w:rFonts w:ascii="Arial" w:hAnsi="Arial" w:cs="Arial"/>
                <w:b/>
                <w:i/>
                <w:sz w:val="22"/>
              </w:rPr>
              <w:t>Document Name:</w:t>
            </w:r>
          </w:p>
        </w:tc>
        <w:tc>
          <w:tcPr>
            <w:tcW w:w="7539" w:type="dxa"/>
            <w:shd w:val="pct10" w:color="auto" w:fill="auto"/>
          </w:tcPr>
          <w:p w:rsidR="00FE6754" w:rsidRPr="00A201CB" w:rsidRDefault="00766FCC" w:rsidP="004054DF">
            <w:pPr>
              <w:pStyle w:val="TableContent"/>
              <w:rPr>
                <w:rFonts w:ascii="Arial" w:hAnsi="Arial" w:cs="Arial"/>
                <w:i/>
                <w:sz w:val="20"/>
              </w:rPr>
            </w:pPr>
            <w:r w:rsidRPr="00766FCC">
              <w:rPr>
                <w:rFonts w:ascii="Arial" w:hAnsi="Arial" w:cs="Arial"/>
                <w:i/>
                <w:sz w:val="20"/>
              </w:rPr>
              <w:t>PR</w:t>
            </w:r>
            <w:r w:rsidR="00DC1C28">
              <w:rPr>
                <w:rFonts w:ascii="Arial" w:hAnsi="Arial" w:cs="Arial"/>
                <w:i/>
                <w:sz w:val="20"/>
              </w:rPr>
              <w:t>D_</w:t>
            </w:r>
            <w:r w:rsidR="001958CB">
              <w:rPr>
                <w:rFonts w:ascii="Arial" w:hAnsi="Arial" w:cs="Arial"/>
                <w:i/>
                <w:sz w:val="20"/>
              </w:rPr>
              <w:t xml:space="preserve">Communities </w:t>
            </w:r>
            <w:r w:rsidR="004054DF">
              <w:rPr>
                <w:rFonts w:ascii="Arial" w:hAnsi="Arial" w:cs="Arial"/>
                <w:i/>
                <w:sz w:val="20"/>
              </w:rPr>
              <w:t>Moderation</w:t>
            </w:r>
            <w:r w:rsidR="00671971">
              <w:rPr>
                <w:rFonts w:ascii="Arial" w:hAnsi="Arial" w:cs="Arial"/>
                <w:i/>
                <w:sz w:val="20"/>
              </w:rPr>
              <w:t>.</w:t>
            </w:r>
            <w:r w:rsidRPr="00766FCC">
              <w:rPr>
                <w:rFonts w:ascii="Arial" w:hAnsi="Arial" w:cs="Arial"/>
                <w:i/>
                <w:sz w:val="20"/>
              </w:rPr>
              <w:t>doc</w:t>
            </w:r>
          </w:p>
        </w:tc>
      </w:tr>
    </w:tbl>
    <w:p w:rsidR="005E407B" w:rsidRPr="00A201CB" w:rsidRDefault="005E407B">
      <w:pPr>
        <w:pStyle w:val="Blocktext"/>
        <w:rPr>
          <w:rFonts w:ascii="Arial" w:hAnsi="Arial" w:cs="Arial"/>
          <w:sz w:val="20"/>
        </w:rPr>
        <w:sectPr w:rsidR="005E407B" w:rsidRPr="00A201CB" w:rsidSect="00A058D1">
          <w:headerReference w:type="default" r:id="rId11"/>
          <w:footerReference w:type="default" r:id="rId12"/>
          <w:type w:val="nextColumn"/>
          <w:pgSz w:w="12240" w:h="15840" w:code="1"/>
          <w:pgMar w:top="1152" w:right="1260" w:bottom="432" w:left="117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pPr>
    </w:p>
    <w:p w:rsidR="00FE6754" w:rsidRPr="000E7DB8" w:rsidRDefault="00FE6754" w:rsidP="000E7DB8">
      <w:pPr>
        <w:jc w:val="center"/>
        <w:rPr>
          <w:rFonts w:ascii="Arial" w:hAnsi="Arial" w:cs="Arial"/>
          <w:b/>
          <w:sz w:val="40"/>
          <w:u w:val="single"/>
        </w:rPr>
      </w:pPr>
      <w:r w:rsidRPr="00A201CB">
        <w:rPr>
          <w:rFonts w:ascii="Arial" w:hAnsi="Arial" w:cs="Arial"/>
          <w:b/>
          <w:sz w:val="40"/>
          <w:u w:val="single"/>
        </w:rPr>
        <w:lastRenderedPageBreak/>
        <w:t>Table Of Contents</w:t>
      </w:r>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r w:rsidRPr="00F32E44">
        <w:rPr>
          <w:rFonts w:ascii="Arial" w:hAnsi="Arial" w:cs="Arial"/>
          <w:i/>
        </w:rPr>
        <w:fldChar w:fldCharType="begin"/>
      </w:r>
      <w:r w:rsidR="00FE6754" w:rsidRPr="00C30F0B">
        <w:rPr>
          <w:rFonts w:ascii="Arial" w:hAnsi="Arial" w:cs="Arial"/>
          <w:i/>
        </w:rPr>
        <w:instrText xml:space="preserve"> TOC \o "1-4" \h \z \u </w:instrText>
      </w:r>
      <w:r w:rsidRPr="00F32E44">
        <w:rPr>
          <w:rFonts w:ascii="Arial" w:hAnsi="Arial" w:cs="Arial"/>
          <w:i/>
        </w:rPr>
        <w:fldChar w:fldCharType="separate"/>
      </w:r>
      <w:hyperlink w:anchor="_Toc323813602" w:history="1">
        <w:r w:rsidR="00451095" w:rsidRPr="00F055B2">
          <w:rPr>
            <w:rStyle w:val="Hyperlink"/>
            <w:rFonts w:cs="Arial"/>
            <w:noProof/>
          </w:rPr>
          <w:t>1</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Administrative</w:t>
        </w:r>
        <w:r w:rsidR="00451095">
          <w:rPr>
            <w:noProof/>
            <w:webHidden/>
          </w:rPr>
          <w:tab/>
        </w:r>
        <w:r>
          <w:rPr>
            <w:noProof/>
            <w:webHidden/>
          </w:rPr>
          <w:fldChar w:fldCharType="begin"/>
        </w:r>
        <w:r w:rsidR="00451095">
          <w:rPr>
            <w:noProof/>
            <w:webHidden/>
          </w:rPr>
          <w:instrText xml:space="preserve"> PAGEREF _Toc323813602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3" w:history="1">
        <w:r w:rsidR="00451095" w:rsidRPr="00F055B2">
          <w:rPr>
            <w:rStyle w:val="Hyperlink"/>
            <w:noProof/>
          </w:rPr>
          <w:t>1.1</w:t>
        </w:r>
        <w:r w:rsidR="00451095">
          <w:rPr>
            <w:rFonts w:asciiTheme="minorHAnsi" w:eastAsiaTheme="minorEastAsia" w:hAnsiTheme="minorHAnsi" w:cstheme="minorBidi"/>
            <w:smallCaps w:val="0"/>
            <w:noProof/>
            <w:sz w:val="22"/>
            <w:szCs w:val="22"/>
          </w:rPr>
          <w:tab/>
        </w:r>
        <w:r w:rsidR="00451095" w:rsidRPr="00F055B2">
          <w:rPr>
            <w:rStyle w:val="Hyperlink"/>
            <w:noProof/>
          </w:rPr>
          <w:t>Revision History</w:t>
        </w:r>
        <w:r w:rsidR="00451095">
          <w:rPr>
            <w:noProof/>
            <w:webHidden/>
          </w:rPr>
          <w:tab/>
        </w:r>
        <w:r>
          <w:rPr>
            <w:noProof/>
            <w:webHidden/>
          </w:rPr>
          <w:fldChar w:fldCharType="begin"/>
        </w:r>
        <w:r w:rsidR="00451095">
          <w:rPr>
            <w:noProof/>
            <w:webHidden/>
          </w:rPr>
          <w:instrText xml:space="preserve"> PAGEREF _Toc323813603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4" w:history="1">
        <w:r w:rsidR="00451095" w:rsidRPr="00F055B2">
          <w:rPr>
            <w:rStyle w:val="Hyperlink"/>
            <w:noProof/>
          </w:rPr>
          <w:t>1.2</w:t>
        </w:r>
        <w:r w:rsidR="00451095">
          <w:rPr>
            <w:rFonts w:asciiTheme="minorHAnsi" w:eastAsiaTheme="minorEastAsia" w:hAnsiTheme="minorHAnsi" w:cstheme="minorBidi"/>
            <w:smallCaps w:val="0"/>
            <w:noProof/>
            <w:sz w:val="22"/>
            <w:szCs w:val="22"/>
          </w:rPr>
          <w:tab/>
        </w:r>
        <w:r w:rsidR="00451095" w:rsidRPr="00F055B2">
          <w:rPr>
            <w:rStyle w:val="Hyperlink"/>
            <w:noProof/>
          </w:rPr>
          <w:t>Related Documentation</w:t>
        </w:r>
        <w:r w:rsidR="00451095">
          <w:rPr>
            <w:noProof/>
            <w:webHidden/>
          </w:rPr>
          <w:tab/>
        </w:r>
        <w:r>
          <w:rPr>
            <w:noProof/>
            <w:webHidden/>
          </w:rPr>
          <w:fldChar w:fldCharType="begin"/>
        </w:r>
        <w:r w:rsidR="00451095">
          <w:rPr>
            <w:noProof/>
            <w:webHidden/>
          </w:rPr>
          <w:instrText xml:space="preserve"> PAGEREF _Toc323813604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5" w:history="1">
        <w:r w:rsidR="00451095" w:rsidRPr="00F055B2">
          <w:rPr>
            <w:rStyle w:val="Hyperlink"/>
            <w:noProof/>
          </w:rPr>
          <w:t>1.3</w:t>
        </w:r>
        <w:r w:rsidR="00451095">
          <w:rPr>
            <w:rFonts w:asciiTheme="minorHAnsi" w:eastAsiaTheme="minorEastAsia" w:hAnsiTheme="minorHAnsi" w:cstheme="minorBidi"/>
            <w:smallCaps w:val="0"/>
            <w:noProof/>
            <w:sz w:val="22"/>
            <w:szCs w:val="22"/>
          </w:rPr>
          <w:tab/>
        </w:r>
        <w:r w:rsidR="00451095" w:rsidRPr="00F055B2">
          <w:rPr>
            <w:rStyle w:val="Hyperlink"/>
            <w:noProof/>
          </w:rPr>
          <w:t>Core Team and Key Stakeholders</w:t>
        </w:r>
        <w:r w:rsidR="00451095">
          <w:rPr>
            <w:noProof/>
            <w:webHidden/>
          </w:rPr>
          <w:tab/>
        </w:r>
        <w:r>
          <w:rPr>
            <w:noProof/>
            <w:webHidden/>
          </w:rPr>
          <w:fldChar w:fldCharType="begin"/>
        </w:r>
        <w:r w:rsidR="00451095">
          <w:rPr>
            <w:noProof/>
            <w:webHidden/>
          </w:rPr>
          <w:instrText xml:space="preserve"> PAGEREF _Toc323813605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6" w:history="1">
        <w:r w:rsidR="00451095" w:rsidRPr="00F055B2">
          <w:rPr>
            <w:rStyle w:val="Hyperlink"/>
            <w:rFonts w:cs="Arial"/>
            <w:noProof/>
          </w:rPr>
          <w:t>2</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Product Overview</w:t>
        </w:r>
        <w:r w:rsidR="00451095">
          <w:rPr>
            <w:noProof/>
            <w:webHidden/>
          </w:rPr>
          <w:tab/>
        </w:r>
        <w:r>
          <w:rPr>
            <w:noProof/>
            <w:webHidden/>
          </w:rPr>
          <w:fldChar w:fldCharType="begin"/>
        </w:r>
        <w:r w:rsidR="00451095">
          <w:rPr>
            <w:noProof/>
            <w:webHidden/>
          </w:rPr>
          <w:instrText xml:space="preserve"> PAGEREF _Toc323813606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7" w:history="1">
        <w:r w:rsidR="00451095" w:rsidRPr="00F055B2">
          <w:rPr>
            <w:rStyle w:val="Hyperlink"/>
            <w:noProof/>
          </w:rPr>
          <w:t>2.1</w:t>
        </w:r>
        <w:r w:rsidR="00451095">
          <w:rPr>
            <w:rFonts w:asciiTheme="minorHAnsi" w:eastAsiaTheme="minorEastAsia" w:hAnsiTheme="minorHAnsi" w:cstheme="minorBidi"/>
            <w:smallCaps w:val="0"/>
            <w:noProof/>
            <w:sz w:val="22"/>
            <w:szCs w:val="22"/>
          </w:rPr>
          <w:tab/>
        </w:r>
        <w:r w:rsidR="00451095" w:rsidRPr="00F055B2">
          <w:rPr>
            <w:rStyle w:val="Hyperlink"/>
            <w:noProof/>
          </w:rPr>
          <w:t>Mission</w:t>
        </w:r>
        <w:r w:rsidR="00451095">
          <w:rPr>
            <w:noProof/>
            <w:webHidden/>
          </w:rPr>
          <w:tab/>
        </w:r>
        <w:r>
          <w:rPr>
            <w:noProof/>
            <w:webHidden/>
          </w:rPr>
          <w:fldChar w:fldCharType="begin"/>
        </w:r>
        <w:r w:rsidR="00451095">
          <w:rPr>
            <w:noProof/>
            <w:webHidden/>
          </w:rPr>
          <w:instrText xml:space="preserve"> PAGEREF _Toc323813607 \h </w:instrText>
        </w:r>
        <w:r>
          <w:rPr>
            <w:noProof/>
            <w:webHidden/>
          </w:rPr>
        </w:r>
        <w:r>
          <w:rPr>
            <w:noProof/>
            <w:webHidden/>
          </w:rPr>
          <w:fldChar w:fldCharType="separate"/>
        </w:r>
        <w:r w:rsidR="00451095">
          <w:rPr>
            <w:noProof/>
            <w:webHidden/>
          </w:rPr>
          <w:t>3</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8" w:history="1">
        <w:r w:rsidR="00451095" w:rsidRPr="00F055B2">
          <w:rPr>
            <w:rStyle w:val="Hyperlink"/>
            <w:noProof/>
          </w:rPr>
          <w:t>2.2</w:t>
        </w:r>
        <w:r w:rsidR="00451095">
          <w:rPr>
            <w:rFonts w:asciiTheme="minorHAnsi" w:eastAsiaTheme="minorEastAsia" w:hAnsiTheme="minorHAnsi" w:cstheme="minorBidi"/>
            <w:smallCaps w:val="0"/>
            <w:noProof/>
            <w:sz w:val="22"/>
            <w:szCs w:val="22"/>
          </w:rPr>
          <w:tab/>
        </w:r>
        <w:r w:rsidR="00451095" w:rsidRPr="00F055B2">
          <w:rPr>
            <w:rStyle w:val="Hyperlink"/>
            <w:noProof/>
          </w:rPr>
          <w:t>Strategy</w:t>
        </w:r>
        <w:r w:rsidR="00451095">
          <w:rPr>
            <w:noProof/>
            <w:webHidden/>
          </w:rPr>
          <w:tab/>
        </w:r>
        <w:r>
          <w:rPr>
            <w:noProof/>
            <w:webHidden/>
          </w:rPr>
          <w:fldChar w:fldCharType="begin"/>
        </w:r>
        <w:r w:rsidR="00451095">
          <w:rPr>
            <w:noProof/>
            <w:webHidden/>
          </w:rPr>
          <w:instrText xml:space="preserve"> PAGEREF _Toc323813608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09" w:history="1">
        <w:r w:rsidR="00451095" w:rsidRPr="00F055B2">
          <w:rPr>
            <w:rStyle w:val="Hyperlink"/>
            <w:noProof/>
          </w:rPr>
          <w:t>2.3</w:t>
        </w:r>
        <w:r w:rsidR="00451095">
          <w:rPr>
            <w:rFonts w:asciiTheme="minorHAnsi" w:eastAsiaTheme="minorEastAsia" w:hAnsiTheme="minorHAnsi" w:cstheme="minorBidi"/>
            <w:smallCaps w:val="0"/>
            <w:noProof/>
            <w:sz w:val="22"/>
            <w:szCs w:val="22"/>
          </w:rPr>
          <w:tab/>
        </w:r>
        <w:r w:rsidR="00451095" w:rsidRPr="00F055B2">
          <w:rPr>
            <w:rStyle w:val="Hyperlink"/>
            <w:noProof/>
          </w:rPr>
          <w:t>Objectives</w:t>
        </w:r>
        <w:r w:rsidR="00451095">
          <w:rPr>
            <w:noProof/>
            <w:webHidden/>
          </w:rPr>
          <w:tab/>
        </w:r>
        <w:r>
          <w:rPr>
            <w:noProof/>
            <w:webHidden/>
          </w:rPr>
          <w:fldChar w:fldCharType="begin"/>
        </w:r>
        <w:r w:rsidR="00451095">
          <w:rPr>
            <w:noProof/>
            <w:webHidden/>
          </w:rPr>
          <w:instrText xml:space="preserve"> PAGEREF _Toc323813609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0" w:history="1">
        <w:r w:rsidR="00451095" w:rsidRPr="00F055B2">
          <w:rPr>
            <w:rStyle w:val="Hyperlink"/>
            <w:noProof/>
          </w:rPr>
          <w:t>2.4</w:t>
        </w:r>
        <w:r w:rsidR="00451095">
          <w:rPr>
            <w:rFonts w:asciiTheme="minorHAnsi" w:eastAsiaTheme="minorEastAsia" w:hAnsiTheme="minorHAnsi" w:cstheme="minorBidi"/>
            <w:smallCaps w:val="0"/>
            <w:noProof/>
            <w:sz w:val="22"/>
            <w:szCs w:val="22"/>
          </w:rPr>
          <w:tab/>
        </w:r>
        <w:r w:rsidR="00451095" w:rsidRPr="00F055B2">
          <w:rPr>
            <w:rStyle w:val="Hyperlink"/>
            <w:noProof/>
          </w:rPr>
          <w:t>Guiding Principles</w:t>
        </w:r>
        <w:r w:rsidR="00451095">
          <w:rPr>
            <w:noProof/>
            <w:webHidden/>
          </w:rPr>
          <w:tab/>
        </w:r>
        <w:r>
          <w:rPr>
            <w:noProof/>
            <w:webHidden/>
          </w:rPr>
          <w:fldChar w:fldCharType="begin"/>
        </w:r>
        <w:r w:rsidR="00451095">
          <w:rPr>
            <w:noProof/>
            <w:webHidden/>
          </w:rPr>
          <w:instrText xml:space="preserve"> PAGEREF _Toc323813610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1" w:history="1">
        <w:r w:rsidR="00451095" w:rsidRPr="00F055B2">
          <w:rPr>
            <w:rStyle w:val="Hyperlink"/>
            <w:rFonts w:cs="Arial"/>
            <w:noProof/>
          </w:rPr>
          <w:t>3</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Components and Functional Requirements</w:t>
        </w:r>
        <w:r w:rsidR="00451095">
          <w:rPr>
            <w:noProof/>
            <w:webHidden/>
          </w:rPr>
          <w:tab/>
        </w:r>
        <w:r>
          <w:rPr>
            <w:noProof/>
            <w:webHidden/>
          </w:rPr>
          <w:fldChar w:fldCharType="begin"/>
        </w:r>
        <w:r w:rsidR="00451095">
          <w:rPr>
            <w:noProof/>
            <w:webHidden/>
          </w:rPr>
          <w:instrText xml:space="preserve"> PAGEREF _Toc323813611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2" w:history="1">
        <w:r w:rsidR="00451095" w:rsidRPr="00F055B2">
          <w:rPr>
            <w:rStyle w:val="Hyperlink"/>
            <w:noProof/>
          </w:rPr>
          <w:t>3.1</w:t>
        </w:r>
        <w:r w:rsidR="00451095">
          <w:rPr>
            <w:rFonts w:asciiTheme="minorHAnsi" w:eastAsiaTheme="minorEastAsia" w:hAnsiTheme="minorHAnsi" w:cstheme="minorBidi"/>
            <w:smallCaps w:val="0"/>
            <w:noProof/>
            <w:sz w:val="22"/>
            <w:szCs w:val="22"/>
          </w:rPr>
          <w:tab/>
        </w:r>
        <w:r w:rsidR="00451095" w:rsidRPr="00F055B2">
          <w:rPr>
            <w:rStyle w:val="Hyperlink"/>
            <w:noProof/>
          </w:rPr>
          <w:t>Sign In – P1</w:t>
        </w:r>
        <w:r w:rsidR="00451095">
          <w:rPr>
            <w:noProof/>
            <w:webHidden/>
          </w:rPr>
          <w:tab/>
        </w:r>
        <w:r>
          <w:rPr>
            <w:noProof/>
            <w:webHidden/>
          </w:rPr>
          <w:fldChar w:fldCharType="begin"/>
        </w:r>
        <w:r w:rsidR="00451095">
          <w:rPr>
            <w:noProof/>
            <w:webHidden/>
          </w:rPr>
          <w:instrText xml:space="preserve"> PAGEREF _Toc323813612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3" w:history="1">
        <w:r w:rsidR="00451095" w:rsidRPr="00F055B2">
          <w:rPr>
            <w:rStyle w:val="Hyperlink"/>
            <w:noProof/>
          </w:rPr>
          <w:t>3.2</w:t>
        </w:r>
        <w:r w:rsidR="00451095">
          <w:rPr>
            <w:rFonts w:asciiTheme="minorHAnsi" w:eastAsiaTheme="minorEastAsia" w:hAnsiTheme="minorHAnsi" w:cstheme="minorBidi"/>
            <w:smallCaps w:val="0"/>
            <w:noProof/>
            <w:sz w:val="22"/>
            <w:szCs w:val="22"/>
          </w:rPr>
          <w:tab/>
        </w:r>
        <w:r w:rsidR="00451095" w:rsidRPr="00F055B2">
          <w:rPr>
            <w:rStyle w:val="Hyperlink"/>
            <w:noProof/>
          </w:rPr>
          <w:t>Dashboard – P2</w:t>
        </w:r>
        <w:r w:rsidR="00451095">
          <w:rPr>
            <w:noProof/>
            <w:webHidden/>
          </w:rPr>
          <w:tab/>
        </w:r>
        <w:r>
          <w:rPr>
            <w:noProof/>
            <w:webHidden/>
          </w:rPr>
          <w:fldChar w:fldCharType="begin"/>
        </w:r>
        <w:r w:rsidR="00451095">
          <w:rPr>
            <w:noProof/>
            <w:webHidden/>
          </w:rPr>
          <w:instrText xml:space="preserve"> PAGEREF _Toc323813613 \h </w:instrText>
        </w:r>
        <w:r>
          <w:rPr>
            <w:noProof/>
            <w:webHidden/>
          </w:rPr>
        </w:r>
        <w:r>
          <w:rPr>
            <w:noProof/>
            <w:webHidden/>
          </w:rPr>
          <w:fldChar w:fldCharType="separate"/>
        </w:r>
        <w:r w:rsidR="00451095">
          <w:rPr>
            <w:noProof/>
            <w:webHidden/>
          </w:rPr>
          <w:t>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4" w:history="1">
        <w:r w:rsidR="00451095" w:rsidRPr="00F055B2">
          <w:rPr>
            <w:rStyle w:val="Hyperlink"/>
            <w:noProof/>
          </w:rPr>
          <w:t>3.3</w:t>
        </w:r>
        <w:r w:rsidR="00451095">
          <w:rPr>
            <w:rFonts w:asciiTheme="minorHAnsi" w:eastAsiaTheme="minorEastAsia" w:hAnsiTheme="minorHAnsi" w:cstheme="minorBidi"/>
            <w:smallCaps w:val="0"/>
            <w:noProof/>
            <w:sz w:val="22"/>
            <w:szCs w:val="22"/>
          </w:rPr>
          <w:tab/>
        </w:r>
        <w:r w:rsidR="00451095" w:rsidRPr="00F055B2">
          <w:rPr>
            <w:rStyle w:val="Hyperlink"/>
            <w:noProof/>
          </w:rPr>
          <w:t>CMS – P1</w:t>
        </w:r>
        <w:r w:rsidR="00451095">
          <w:rPr>
            <w:noProof/>
            <w:webHidden/>
          </w:rPr>
          <w:tab/>
        </w:r>
        <w:r>
          <w:rPr>
            <w:noProof/>
            <w:webHidden/>
          </w:rPr>
          <w:fldChar w:fldCharType="begin"/>
        </w:r>
        <w:r w:rsidR="00451095">
          <w:rPr>
            <w:noProof/>
            <w:webHidden/>
          </w:rPr>
          <w:instrText xml:space="preserve"> PAGEREF _Toc323813614 \h </w:instrText>
        </w:r>
        <w:r>
          <w:rPr>
            <w:noProof/>
            <w:webHidden/>
          </w:rPr>
        </w:r>
        <w:r>
          <w:rPr>
            <w:noProof/>
            <w:webHidden/>
          </w:rPr>
          <w:fldChar w:fldCharType="separate"/>
        </w:r>
        <w:r w:rsidR="00451095">
          <w:rPr>
            <w:noProof/>
            <w:webHidden/>
          </w:rPr>
          <w:t>5</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5" w:history="1">
        <w:r w:rsidR="00451095" w:rsidRPr="00F055B2">
          <w:rPr>
            <w:rStyle w:val="Hyperlink"/>
            <w:noProof/>
          </w:rPr>
          <w:t>3.4</w:t>
        </w:r>
        <w:r w:rsidR="00451095">
          <w:rPr>
            <w:rFonts w:asciiTheme="minorHAnsi" w:eastAsiaTheme="minorEastAsia" w:hAnsiTheme="minorHAnsi" w:cstheme="minorBidi"/>
            <w:smallCaps w:val="0"/>
            <w:noProof/>
            <w:sz w:val="22"/>
            <w:szCs w:val="22"/>
          </w:rPr>
          <w:tab/>
        </w:r>
        <w:r w:rsidR="00451095" w:rsidRPr="00F055B2">
          <w:rPr>
            <w:rStyle w:val="Hyperlink"/>
            <w:noProof/>
          </w:rPr>
          <w:t>Moderation – P1</w:t>
        </w:r>
        <w:r w:rsidR="00451095">
          <w:rPr>
            <w:noProof/>
            <w:webHidden/>
          </w:rPr>
          <w:tab/>
        </w:r>
        <w:r>
          <w:rPr>
            <w:noProof/>
            <w:webHidden/>
          </w:rPr>
          <w:fldChar w:fldCharType="begin"/>
        </w:r>
        <w:r w:rsidR="00451095">
          <w:rPr>
            <w:noProof/>
            <w:webHidden/>
          </w:rPr>
          <w:instrText xml:space="preserve"> PAGEREF _Toc323813615 \h </w:instrText>
        </w:r>
        <w:r>
          <w:rPr>
            <w:noProof/>
            <w:webHidden/>
          </w:rPr>
        </w:r>
        <w:r>
          <w:rPr>
            <w:noProof/>
            <w:webHidden/>
          </w:rPr>
          <w:fldChar w:fldCharType="separate"/>
        </w:r>
        <w:r w:rsidR="00451095">
          <w:rPr>
            <w:noProof/>
            <w:webHidden/>
          </w:rPr>
          <w:t>8</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6" w:history="1">
        <w:r w:rsidR="00451095" w:rsidRPr="00F055B2">
          <w:rPr>
            <w:rStyle w:val="Hyperlink"/>
            <w:noProof/>
          </w:rPr>
          <w:t>3.5</w:t>
        </w:r>
        <w:r w:rsidR="00451095">
          <w:rPr>
            <w:rFonts w:asciiTheme="minorHAnsi" w:eastAsiaTheme="minorEastAsia" w:hAnsiTheme="minorHAnsi" w:cstheme="minorBidi"/>
            <w:smallCaps w:val="0"/>
            <w:noProof/>
            <w:sz w:val="22"/>
            <w:szCs w:val="22"/>
          </w:rPr>
          <w:tab/>
        </w:r>
        <w:r w:rsidR="00451095" w:rsidRPr="00F055B2">
          <w:rPr>
            <w:rStyle w:val="Hyperlink"/>
            <w:noProof/>
          </w:rPr>
          <w:t>Internal Users – P2</w:t>
        </w:r>
        <w:r w:rsidR="00451095">
          <w:rPr>
            <w:noProof/>
            <w:webHidden/>
          </w:rPr>
          <w:tab/>
        </w:r>
        <w:r>
          <w:rPr>
            <w:noProof/>
            <w:webHidden/>
          </w:rPr>
          <w:fldChar w:fldCharType="begin"/>
        </w:r>
        <w:r w:rsidR="00451095">
          <w:rPr>
            <w:noProof/>
            <w:webHidden/>
          </w:rPr>
          <w:instrText xml:space="preserve"> PAGEREF _Toc323813616 \h </w:instrText>
        </w:r>
        <w:r>
          <w:rPr>
            <w:noProof/>
            <w:webHidden/>
          </w:rPr>
        </w:r>
        <w:r>
          <w:rPr>
            <w:noProof/>
            <w:webHidden/>
          </w:rPr>
          <w:fldChar w:fldCharType="separate"/>
        </w:r>
        <w:r w:rsidR="00451095">
          <w:rPr>
            <w:noProof/>
            <w:webHidden/>
          </w:rPr>
          <w:t>9</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7" w:history="1">
        <w:r w:rsidR="00451095" w:rsidRPr="00F055B2">
          <w:rPr>
            <w:rStyle w:val="Hyperlink"/>
            <w:noProof/>
          </w:rPr>
          <w:t>3.6</w:t>
        </w:r>
        <w:r w:rsidR="00451095">
          <w:rPr>
            <w:rFonts w:asciiTheme="minorHAnsi" w:eastAsiaTheme="minorEastAsia" w:hAnsiTheme="minorHAnsi" w:cstheme="minorBidi"/>
            <w:smallCaps w:val="0"/>
            <w:noProof/>
            <w:sz w:val="22"/>
            <w:szCs w:val="22"/>
          </w:rPr>
          <w:tab/>
        </w:r>
        <w:r w:rsidR="00451095" w:rsidRPr="00F055B2">
          <w:rPr>
            <w:rStyle w:val="Hyperlink"/>
            <w:noProof/>
          </w:rPr>
          <w:t>Reports – P1</w:t>
        </w:r>
        <w:r w:rsidR="00451095">
          <w:rPr>
            <w:noProof/>
            <w:webHidden/>
          </w:rPr>
          <w:tab/>
        </w:r>
        <w:r>
          <w:rPr>
            <w:noProof/>
            <w:webHidden/>
          </w:rPr>
          <w:fldChar w:fldCharType="begin"/>
        </w:r>
        <w:r w:rsidR="00451095">
          <w:rPr>
            <w:noProof/>
            <w:webHidden/>
          </w:rPr>
          <w:instrText xml:space="preserve"> PAGEREF _Toc323813617 \h </w:instrText>
        </w:r>
        <w:r>
          <w:rPr>
            <w:noProof/>
            <w:webHidden/>
          </w:rPr>
        </w:r>
        <w:r>
          <w:rPr>
            <w:noProof/>
            <w:webHidden/>
          </w:rPr>
          <w:fldChar w:fldCharType="separate"/>
        </w:r>
        <w:r w:rsidR="00451095">
          <w:rPr>
            <w:noProof/>
            <w:webHidden/>
          </w:rPr>
          <w:t>10</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8" w:history="1">
        <w:r w:rsidR="00451095" w:rsidRPr="00F055B2">
          <w:rPr>
            <w:rStyle w:val="Hyperlink"/>
            <w:noProof/>
          </w:rPr>
          <w:t>3.7</w:t>
        </w:r>
        <w:r w:rsidR="00451095">
          <w:rPr>
            <w:rFonts w:asciiTheme="minorHAnsi" w:eastAsiaTheme="minorEastAsia" w:hAnsiTheme="minorHAnsi" w:cstheme="minorBidi"/>
            <w:smallCaps w:val="0"/>
            <w:noProof/>
            <w:sz w:val="22"/>
            <w:szCs w:val="22"/>
          </w:rPr>
          <w:tab/>
        </w:r>
        <w:r w:rsidR="00451095" w:rsidRPr="00F055B2">
          <w:rPr>
            <w:rStyle w:val="Hyperlink"/>
            <w:noProof/>
          </w:rPr>
          <w:t>External Users – P1</w:t>
        </w:r>
        <w:r w:rsidR="00451095">
          <w:rPr>
            <w:noProof/>
            <w:webHidden/>
          </w:rPr>
          <w:tab/>
        </w:r>
        <w:r>
          <w:rPr>
            <w:noProof/>
            <w:webHidden/>
          </w:rPr>
          <w:fldChar w:fldCharType="begin"/>
        </w:r>
        <w:r w:rsidR="00451095">
          <w:rPr>
            <w:noProof/>
            <w:webHidden/>
          </w:rPr>
          <w:instrText xml:space="preserve"> PAGEREF _Toc323813618 \h </w:instrText>
        </w:r>
        <w:r>
          <w:rPr>
            <w:noProof/>
            <w:webHidden/>
          </w:rPr>
        </w:r>
        <w:r>
          <w:rPr>
            <w:noProof/>
            <w:webHidden/>
          </w:rPr>
          <w:fldChar w:fldCharType="separate"/>
        </w:r>
        <w:r w:rsidR="00451095">
          <w:rPr>
            <w:noProof/>
            <w:webHidden/>
          </w:rPr>
          <w:t>10</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19" w:history="1">
        <w:r w:rsidR="00451095" w:rsidRPr="00F055B2">
          <w:rPr>
            <w:rStyle w:val="Hyperlink"/>
            <w:noProof/>
          </w:rPr>
          <w:t>3.8</w:t>
        </w:r>
        <w:r w:rsidR="00451095">
          <w:rPr>
            <w:rFonts w:asciiTheme="minorHAnsi" w:eastAsiaTheme="minorEastAsia" w:hAnsiTheme="minorHAnsi" w:cstheme="minorBidi"/>
            <w:smallCaps w:val="0"/>
            <w:noProof/>
            <w:sz w:val="22"/>
            <w:szCs w:val="22"/>
          </w:rPr>
          <w:tab/>
        </w:r>
        <w:r w:rsidR="00451095" w:rsidRPr="00F055B2">
          <w:rPr>
            <w:rStyle w:val="Hyperlink"/>
            <w:noProof/>
          </w:rPr>
          <w:t>Emails – P1 (Responsys)</w:t>
        </w:r>
        <w:r w:rsidR="00451095">
          <w:rPr>
            <w:noProof/>
            <w:webHidden/>
          </w:rPr>
          <w:tab/>
        </w:r>
        <w:r>
          <w:rPr>
            <w:noProof/>
            <w:webHidden/>
          </w:rPr>
          <w:fldChar w:fldCharType="begin"/>
        </w:r>
        <w:r w:rsidR="00451095">
          <w:rPr>
            <w:noProof/>
            <w:webHidden/>
          </w:rPr>
          <w:instrText xml:space="preserve"> PAGEREF _Toc323813619 \h </w:instrText>
        </w:r>
        <w:r>
          <w:rPr>
            <w:noProof/>
            <w:webHidden/>
          </w:rPr>
        </w:r>
        <w:r>
          <w:rPr>
            <w:noProof/>
            <w:webHidden/>
          </w:rPr>
          <w:fldChar w:fldCharType="separate"/>
        </w:r>
        <w:r w:rsidR="00451095">
          <w:rPr>
            <w:noProof/>
            <w:webHidden/>
          </w:rPr>
          <w:t>12</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0" w:history="1">
        <w:r w:rsidR="00451095" w:rsidRPr="00F055B2">
          <w:rPr>
            <w:rStyle w:val="Hyperlink"/>
            <w:noProof/>
          </w:rPr>
          <w:t>3.9</w:t>
        </w:r>
        <w:r w:rsidR="00451095">
          <w:rPr>
            <w:rFonts w:asciiTheme="minorHAnsi" w:eastAsiaTheme="minorEastAsia" w:hAnsiTheme="minorHAnsi" w:cstheme="minorBidi"/>
            <w:smallCaps w:val="0"/>
            <w:noProof/>
            <w:sz w:val="22"/>
            <w:szCs w:val="22"/>
          </w:rPr>
          <w:tab/>
        </w:r>
        <w:r w:rsidR="00451095" w:rsidRPr="00F055B2">
          <w:rPr>
            <w:rStyle w:val="Hyperlink"/>
            <w:noProof/>
          </w:rPr>
          <w:t>Expert UI</w:t>
        </w:r>
        <w:r w:rsidR="00451095">
          <w:rPr>
            <w:noProof/>
            <w:webHidden/>
          </w:rPr>
          <w:tab/>
        </w:r>
        <w:r>
          <w:rPr>
            <w:noProof/>
            <w:webHidden/>
          </w:rPr>
          <w:fldChar w:fldCharType="begin"/>
        </w:r>
        <w:r w:rsidR="00451095">
          <w:rPr>
            <w:noProof/>
            <w:webHidden/>
          </w:rPr>
          <w:instrText xml:space="preserve"> PAGEREF _Toc323813620 \h </w:instrText>
        </w:r>
        <w:r>
          <w:rPr>
            <w:noProof/>
            <w:webHidden/>
          </w:rPr>
        </w:r>
        <w:r>
          <w:rPr>
            <w:noProof/>
            <w:webHidden/>
          </w:rPr>
          <w:fldChar w:fldCharType="separate"/>
        </w:r>
        <w:r w:rsidR="00451095">
          <w:rPr>
            <w:noProof/>
            <w:webHidden/>
          </w:rPr>
          <w:t>12</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1" w:history="1">
        <w:r w:rsidR="00451095" w:rsidRPr="00F055B2">
          <w:rPr>
            <w:rStyle w:val="Hyperlink"/>
            <w:rFonts w:cs="Arial"/>
            <w:noProof/>
          </w:rPr>
          <w:t>4</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User Experience Requirements</w:t>
        </w:r>
        <w:r w:rsidR="00451095">
          <w:rPr>
            <w:noProof/>
            <w:webHidden/>
          </w:rPr>
          <w:tab/>
        </w:r>
        <w:r>
          <w:rPr>
            <w:noProof/>
            <w:webHidden/>
          </w:rPr>
          <w:fldChar w:fldCharType="begin"/>
        </w:r>
        <w:r w:rsidR="00451095">
          <w:rPr>
            <w:noProof/>
            <w:webHidden/>
          </w:rPr>
          <w:instrText xml:space="preserve"> PAGEREF _Toc323813621 \h </w:instrText>
        </w:r>
        <w:r>
          <w:rPr>
            <w:noProof/>
            <w:webHidden/>
          </w:rPr>
        </w:r>
        <w:r>
          <w:rPr>
            <w:noProof/>
            <w:webHidden/>
          </w:rPr>
          <w:fldChar w:fldCharType="separate"/>
        </w:r>
        <w:r w:rsidR="00451095">
          <w:rPr>
            <w:noProof/>
            <w:webHidden/>
          </w:rPr>
          <w:t>13</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2" w:history="1">
        <w:r w:rsidR="00451095" w:rsidRPr="00F055B2">
          <w:rPr>
            <w:rStyle w:val="Hyperlink"/>
            <w:rFonts w:cs="Arial"/>
            <w:noProof/>
          </w:rPr>
          <w:t>5</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Integration and Migration</w:t>
        </w:r>
        <w:r w:rsidR="00451095">
          <w:rPr>
            <w:noProof/>
            <w:webHidden/>
          </w:rPr>
          <w:tab/>
        </w:r>
        <w:r>
          <w:rPr>
            <w:noProof/>
            <w:webHidden/>
          </w:rPr>
          <w:fldChar w:fldCharType="begin"/>
        </w:r>
        <w:r w:rsidR="00451095">
          <w:rPr>
            <w:noProof/>
            <w:webHidden/>
          </w:rPr>
          <w:instrText xml:space="preserve"> PAGEREF _Toc323813622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3" w:history="1">
        <w:r w:rsidR="00451095" w:rsidRPr="00F055B2">
          <w:rPr>
            <w:rStyle w:val="Hyperlink"/>
            <w:rFonts w:cs="Arial"/>
            <w:noProof/>
          </w:rPr>
          <w:t>6</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Operations and Maintenance</w:t>
        </w:r>
        <w:r w:rsidR="00451095">
          <w:rPr>
            <w:noProof/>
            <w:webHidden/>
          </w:rPr>
          <w:tab/>
        </w:r>
        <w:r>
          <w:rPr>
            <w:noProof/>
            <w:webHidden/>
          </w:rPr>
          <w:fldChar w:fldCharType="begin"/>
        </w:r>
        <w:r w:rsidR="00451095">
          <w:rPr>
            <w:noProof/>
            <w:webHidden/>
          </w:rPr>
          <w:instrText xml:space="preserve"> PAGEREF _Toc323813623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4" w:history="1">
        <w:r w:rsidR="00451095" w:rsidRPr="00F055B2">
          <w:rPr>
            <w:rStyle w:val="Hyperlink"/>
            <w:noProof/>
          </w:rPr>
          <w:t>6.1</w:t>
        </w:r>
        <w:r w:rsidR="00451095">
          <w:rPr>
            <w:rFonts w:asciiTheme="minorHAnsi" w:eastAsiaTheme="minorEastAsia" w:hAnsiTheme="minorHAnsi" w:cstheme="minorBidi"/>
            <w:smallCaps w:val="0"/>
            <w:noProof/>
            <w:sz w:val="22"/>
            <w:szCs w:val="22"/>
          </w:rPr>
          <w:tab/>
        </w:r>
        <w:r w:rsidR="00451095" w:rsidRPr="00F055B2">
          <w:rPr>
            <w:rStyle w:val="Hyperlink"/>
            <w:noProof/>
          </w:rPr>
          <w:t>Service Level Agreement</w:t>
        </w:r>
        <w:r w:rsidR="00451095">
          <w:rPr>
            <w:noProof/>
            <w:webHidden/>
          </w:rPr>
          <w:tab/>
        </w:r>
        <w:r>
          <w:rPr>
            <w:noProof/>
            <w:webHidden/>
          </w:rPr>
          <w:fldChar w:fldCharType="begin"/>
        </w:r>
        <w:r w:rsidR="00451095">
          <w:rPr>
            <w:noProof/>
            <w:webHidden/>
          </w:rPr>
          <w:instrText xml:space="preserve"> PAGEREF _Toc323813624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5" w:history="1">
        <w:r w:rsidR="00451095" w:rsidRPr="00F055B2">
          <w:rPr>
            <w:rStyle w:val="Hyperlink"/>
            <w:noProof/>
          </w:rPr>
          <w:t>6.2</w:t>
        </w:r>
        <w:r w:rsidR="00451095">
          <w:rPr>
            <w:rFonts w:asciiTheme="minorHAnsi" w:eastAsiaTheme="minorEastAsia" w:hAnsiTheme="minorHAnsi" w:cstheme="minorBidi"/>
            <w:smallCaps w:val="0"/>
            <w:noProof/>
            <w:sz w:val="22"/>
            <w:szCs w:val="22"/>
          </w:rPr>
          <w:tab/>
        </w:r>
        <w:r w:rsidR="00451095" w:rsidRPr="00F055B2">
          <w:rPr>
            <w:rStyle w:val="Hyperlink"/>
            <w:noProof/>
          </w:rPr>
          <w:t>Monitoring and Alerts</w:t>
        </w:r>
        <w:r w:rsidR="00451095">
          <w:rPr>
            <w:noProof/>
            <w:webHidden/>
          </w:rPr>
          <w:tab/>
        </w:r>
        <w:r>
          <w:rPr>
            <w:noProof/>
            <w:webHidden/>
          </w:rPr>
          <w:fldChar w:fldCharType="begin"/>
        </w:r>
        <w:r w:rsidR="00451095">
          <w:rPr>
            <w:noProof/>
            <w:webHidden/>
          </w:rPr>
          <w:instrText xml:space="preserve"> PAGEREF _Toc323813625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6" w:history="1">
        <w:r w:rsidR="00451095" w:rsidRPr="00F055B2">
          <w:rPr>
            <w:rStyle w:val="Hyperlink"/>
            <w:noProof/>
          </w:rPr>
          <w:t>6.3</w:t>
        </w:r>
        <w:r w:rsidR="00451095">
          <w:rPr>
            <w:rFonts w:asciiTheme="minorHAnsi" w:eastAsiaTheme="minorEastAsia" w:hAnsiTheme="minorHAnsi" w:cstheme="minorBidi"/>
            <w:smallCaps w:val="0"/>
            <w:noProof/>
            <w:sz w:val="22"/>
            <w:szCs w:val="22"/>
          </w:rPr>
          <w:tab/>
        </w:r>
        <w:r w:rsidR="00451095" w:rsidRPr="00F055B2">
          <w:rPr>
            <w:rStyle w:val="Hyperlink"/>
            <w:noProof/>
          </w:rPr>
          <w:t>Business Continuity Planning (BCP)</w:t>
        </w:r>
        <w:r w:rsidR="00451095">
          <w:rPr>
            <w:noProof/>
            <w:webHidden/>
          </w:rPr>
          <w:tab/>
        </w:r>
        <w:r>
          <w:rPr>
            <w:noProof/>
            <w:webHidden/>
          </w:rPr>
          <w:fldChar w:fldCharType="begin"/>
        </w:r>
        <w:r w:rsidR="00451095">
          <w:rPr>
            <w:noProof/>
            <w:webHidden/>
          </w:rPr>
          <w:instrText xml:space="preserve"> PAGEREF _Toc323813626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7" w:history="1">
        <w:r w:rsidR="00451095" w:rsidRPr="00F055B2">
          <w:rPr>
            <w:rStyle w:val="Hyperlink"/>
            <w:noProof/>
          </w:rPr>
          <w:t>6.4</w:t>
        </w:r>
        <w:r w:rsidR="00451095">
          <w:rPr>
            <w:rFonts w:asciiTheme="minorHAnsi" w:eastAsiaTheme="minorEastAsia" w:hAnsiTheme="minorHAnsi" w:cstheme="minorBidi"/>
            <w:smallCaps w:val="0"/>
            <w:noProof/>
            <w:sz w:val="22"/>
            <w:szCs w:val="22"/>
          </w:rPr>
          <w:tab/>
        </w:r>
        <w:r w:rsidR="00451095" w:rsidRPr="00F055B2">
          <w:rPr>
            <w:rStyle w:val="Hyperlink"/>
            <w:noProof/>
          </w:rPr>
          <w:t>Capacity Planning</w:t>
        </w:r>
        <w:r w:rsidR="00451095">
          <w:rPr>
            <w:noProof/>
            <w:webHidden/>
          </w:rPr>
          <w:tab/>
        </w:r>
        <w:r>
          <w:rPr>
            <w:noProof/>
            <w:webHidden/>
          </w:rPr>
          <w:fldChar w:fldCharType="begin"/>
        </w:r>
        <w:r w:rsidR="00451095">
          <w:rPr>
            <w:noProof/>
            <w:webHidden/>
          </w:rPr>
          <w:instrText xml:space="preserve"> PAGEREF _Toc323813627 \h </w:instrText>
        </w:r>
        <w:r>
          <w:rPr>
            <w:noProof/>
            <w:webHidden/>
          </w:rPr>
        </w:r>
        <w:r>
          <w:rPr>
            <w:noProof/>
            <w:webHidden/>
          </w:rPr>
          <w:fldChar w:fldCharType="separate"/>
        </w:r>
        <w:r w:rsidR="00451095">
          <w:rPr>
            <w:noProof/>
            <w:webHidden/>
          </w:rPr>
          <w:t>14</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8" w:history="1">
        <w:r w:rsidR="00451095" w:rsidRPr="00F055B2">
          <w:rPr>
            <w:rStyle w:val="Hyperlink"/>
            <w:noProof/>
          </w:rPr>
          <w:t>6.5</w:t>
        </w:r>
        <w:r w:rsidR="00451095">
          <w:rPr>
            <w:rFonts w:asciiTheme="minorHAnsi" w:eastAsiaTheme="minorEastAsia" w:hAnsiTheme="minorHAnsi" w:cstheme="minorBidi"/>
            <w:smallCaps w:val="0"/>
            <w:noProof/>
            <w:sz w:val="22"/>
            <w:szCs w:val="22"/>
          </w:rPr>
          <w:tab/>
        </w:r>
        <w:r w:rsidR="00451095" w:rsidRPr="00F055B2">
          <w:rPr>
            <w:rStyle w:val="Hyperlink"/>
            <w:noProof/>
          </w:rPr>
          <w:t>Escalations</w:t>
        </w:r>
        <w:r w:rsidR="00451095">
          <w:rPr>
            <w:noProof/>
            <w:webHidden/>
          </w:rPr>
          <w:tab/>
        </w:r>
        <w:r>
          <w:rPr>
            <w:noProof/>
            <w:webHidden/>
          </w:rPr>
          <w:fldChar w:fldCharType="begin"/>
        </w:r>
        <w:r w:rsidR="00451095">
          <w:rPr>
            <w:noProof/>
            <w:webHidden/>
          </w:rPr>
          <w:instrText xml:space="preserve"> PAGEREF _Toc323813628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29" w:history="1">
        <w:r w:rsidR="00451095" w:rsidRPr="00F055B2">
          <w:rPr>
            <w:rStyle w:val="Hyperlink"/>
            <w:rFonts w:cs="Arial"/>
            <w:noProof/>
          </w:rPr>
          <w:t>7</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International</w:t>
        </w:r>
        <w:r w:rsidR="00451095">
          <w:rPr>
            <w:noProof/>
            <w:webHidden/>
          </w:rPr>
          <w:tab/>
        </w:r>
        <w:r>
          <w:rPr>
            <w:noProof/>
            <w:webHidden/>
          </w:rPr>
          <w:fldChar w:fldCharType="begin"/>
        </w:r>
        <w:r w:rsidR="00451095">
          <w:rPr>
            <w:noProof/>
            <w:webHidden/>
          </w:rPr>
          <w:instrText xml:space="preserve"> PAGEREF _Toc323813629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30" w:history="1">
        <w:r w:rsidR="00451095" w:rsidRPr="00F055B2">
          <w:rPr>
            <w:rStyle w:val="Hyperlink"/>
            <w:rFonts w:cs="Arial"/>
            <w:noProof/>
          </w:rPr>
          <w:t>8</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Legal</w:t>
        </w:r>
        <w:r w:rsidR="00451095">
          <w:rPr>
            <w:noProof/>
            <w:webHidden/>
          </w:rPr>
          <w:tab/>
        </w:r>
        <w:r>
          <w:rPr>
            <w:noProof/>
            <w:webHidden/>
          </w:rPr>
          <w:fldChar w:fldCharType="begin"/>
        </w:r>
        <w:r w:rsidR="00451095">
          <w:rPr>
            <w:noProof/>
            <w:webHidden/>
          </w:rPr>
          <w:instrText xml:space="preserve"> PAGEREF _Toc323813630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31" w:history="1">
        <w:r w:rsidR="00451095" w:rsidRPr="00F055B2">
          <w:rPr>
            <w:rStyle w:val="Hyperlink"/>
            <w:rFonts w:cs="Arial"/>
            <w:noProof/>
          </w:rPr>
          <w:t>9</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SEO and Marketing</w:t>
        </w:r>
        <w:r w:rsidR="00451095">
          <w:rPr>
            <w:noProof/>
            <w:webHidden/>
          </w:rPr>
          <w:tab/>
        </w:r>
        <w:r>
          <w:rPr>
            <w:noProof/>
            <w:webHidden/>
          </w:rPr>
          <w:fldChar w:fldCharType="begin"/>
        </w:r>
        <w:r w:rsidR="00451095">
          <w:rPr>
            <w:noProof/>
            <w:webHidden/>
          </w:rPr>
          <w:instrText xml:space="preserve"> PAGEREF _Toc323813631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32" w:history="1">
        <w:r w:rsidR="00451095" w:rsidRPr="00F055B2">
          <w:rPr>
            <w:rStyle w:val="Hyperlink"/>
            <w:rFonts w:cs="Arial"/>
            <w:noProof/>
          </w:rPr>
          <w:t>10</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Other  Stuff</w:t>
        </w:r>
        <w:r w:rsidR="00451095">
          <w:rPr>
            <w:noProof/>
            <w:webHidden/>
          </w:rPr>
          <w:tab/>
        </w:r>
        <w:r>
          <w:rPr>
            <w:noProof/>
            <w:webHidden/>
          </w:rPr>
          <w:fldChar w:fldCharType="begin"/>
        </w:r>
        <w:r w:rsidR="00451095">
          <w:rPr>
            <w:noProof/>
            <w:webHidden/>
          </w:rPr>
          <w:instrText xml:space="preserve"> PAGEREF _Toc323813632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3" w:history="1">
        <w:r w:rsidR="00451095" w:rsidRPr="00F055B2">
          <w:rPr>
            <w:rStyle w:val="Hyperlink"/>
            <w:noProof/>
          </w:rPr>
          <w:t>10.1</w:t>
        </w:r>
        <w:r w:rsidR="00451095">
          <w:rPr>
            <w:rFonts w:asciiTheme="minorHAnsi" w:eastAsiaTheme="minorEastAsia" w:hAnsiTheme="minorHAnsi" w:cstheme="minorBidi"/>
            <w:smallCaps w:val="0"/>
            <w:noProof/>
            <w:sz w:val="22"/>
            <w:szCs w:val="22"/>
          </w:rPr>
          <w:tab/>
        </w:r>
        <w:r w:rsidR="00451095" w:rsidRPr="00F055B2">
          <w:rPr>
            <w:rStyle w:val="Hyperlink"/>
            <w:noProof/>
          </w:rPr>
          <w:t>Future Business Flow</w:t>
        </w:r>
        <w:r w:rsidR="00451095">
          <w:rPr>
            <w:noProof/>
            <w:webHidden/>
          </w:rPr>
          <w:tab/>
        </w:r>
        <w:r>
          <w:rPr>
            <w:noProof/>
            <w:webHidden/>
          </w:rPr>
          <w:fldChar w:fldCharType="begin"/>
        </w:r>
        <w:r w:rsidR="00451095">
          <w:rPr>
            <w:noProof/>
            <w:webHidden/>
          </w:rPr>
          <w:instrText xml:space="preserve"> PAGEREF _Toc323813633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4" w:history="1">
        <w:r w:rsidR="00451095" w:rsidRPr="00F055B2">
          <w:rPr>
            <w:rStyle w:val="Hyperlink"/>
            <w:noProof/>
          </w:rPr>
          <w:t>10.2</w:t>
        </w:r>
        <w:r w:rsidR="00451095">
          <w:rPr>
            <w:rFonts w:asciiTheme="minorHAnsi" w:eastAsiaTheme="minorEastAsia" w:hAnsiTheme="minorHAnsi" w:cstheme="minorBidi"/>
            <w:smallCaps w:val="0"/>
            <w:noProof/>
            <w:sz w:val="22"/>
            <w:szCs w:val="22"/>
          </w:rPr>
          <w:tab/>
        </w:r>
        <w:r w:rsidR="00451095" w:rsidRPr="00F055B2">
          <w:rPr>
            <w:rStyle w:val="Hyperlink"/>
            <w:noProof/>
          </w:rPr>
          <w:t>Other Business Areas / Departments Impacted</w:t>
        </w:r>
        <w:r w:rsidR="00451095">
          <w:rPr>
            <w:noProof/>
            <w:webHidden/>
          </w:rPr>
          <w:tab/>
        </w:r>
        <w:r>
          <w:rPr>
            <w:noProof/>
            <w:webHidden/>
          </w:rPr>
          <w:fldChar w:fldCharType="begin"/>
        </w:r>
        <w:r w:rsidR="00451095">
          <w:rPr>
            <w:noProof/>
            <w:webHidden/>
          </w:rPr>
          <w:instrText xml:space="preserve"> PAGEREF _Toc323813634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5" w:history="1">
        <w:r w:rsidR="00451095" w:rsidRPr="00F055B2">
          <w:rPr>
            <w:rStyle w:val="Hyperlink"/>
            <w:noProof/>
          </w:rPr>
          <w:t>10.3</w:t>
        </w:r>
        <w:r w:rsidR="00451095">
          <w:rPr>
            <w:rFonts w:asciiTheme="minorHAnsi" w:eastAsiaTheme="minorEastAsia" w:hAnsiTheme="minorHAnsi" w:cstheme="minorBidi"/>
            <w:smallCaps w:val="0"/>
            <w:noProof/>
            <w:sz w:val="22"/>
            <w:szCs w:val="22"/>
          </w:rPr>
          <w:tab/>
        </w:r>
        <w:r w:rsidR="00451095" w:rsidRPr="00F055B2">
          <w:rPr>
            <w:rStyle w:val="Hyperlink"/>
            <w:noProof/>
          </w:rPr>
          <w:t>Properties to be impacted</w:t>
        </w:r>
        <w:r w:rsidR="00451095">
          <w:rPr>
            <w:noProof/>
            <w:webHidden/>
          </w:rPr>
          <w:tab/>
        </w:r>
        <w:r>
          <w:rPr>
            <w:noProof/>
            <w:webHidden/>
          </w:rPr>
          <w:fldChar w:fldCharType="begin"/>
        </w:r>
        <w:r w:rsidR="00451095">
          <w:rPr>
            <w:noProof/>
            <w:webHidden/>
          </w:rPr>
          <w:instrText xml:space="preserve"> PAGEREF _Toc323813635 \h </w:instrText>
        </w:r>
        <w:r>
          <w:rPr>
            <w:noProof/>
            <w:webHidden/>
          </w:rPr>
        </w:r>
        <w:r>
          <w:rPr>
            <w:noProof/>
            <w:webHidden/>
          </w:rPr>
          <w:fldChar w:fldCharType="separate"/>
        </w:r>
        <w:r w:rsidR="00451095">
          <w:rPr>
            <w:noProof/>
            <w:webHidden/>
          </w:rPr>
          <w:t>15</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6" w:history="1">
        <w:r w:rsidR="00451095" w:rsidRPr="00F055B2">
          <w:rPr>
            <w:rStyle w:val="Hyperlink"/>
            <w:noProof/>
          </w:rPr>
          <w:t>10.4</w:t>
        </w:r>
        <w:r w:rsidR="00451095">
          <w:rPr>
            <w:rFonts w:asciiTheme="minorHAnsi" w:eastAsiaTheme="minorEastAsia" w:hAnsiTheme="minorHAnsi" w:cstheme="minorBidi"/>
            <w:smallCaps w:val="0"/>
            <w:noProof/>
            <w:sz w:val="22"/>
            <w:szCs w:val="22"/>
          </w:rPr>
          <w:tab/>
        </w:r>
        <w:r w:rsidR="00451095" w:rsidRPr="00F055B2">
          <w:rPr>
            <w:rStyle w:val="Hyperlink"/>
            <w:noProof/>
          </w:rPr>
          <w:t>Horizontal domain Impacts</w:t>
        </w:r>
        <w:r w:rsidR="00451095">
          <w:rPr>
            <w:noProof/>
            <w:webHidden/>
          </w:rPr>
          <w:tab/>
        </w:r>
        <w:r>
          <w:rPr>
            <w:noProof/>
            <w:webHidden/>
          </w:rPr>
          <w:fldChar w:fldCharType="begin"/>
        </w:r>
        <w:r w:rsidR="00451095">
          <w:rPr>
            <w:noProof/>
            <w:webHidden/>
          </w:rPr>
          <w:instrText xml:space="preserve"> PAGEREF _Toc323813636 \h </w:instrText>
        </w:r>
        <w:r>
          <w:rPr>
            <w:noProof/>
            <w:webHidden/>
          </w:rPr>
        </w:r>
        <w:r>
          <w:rPr>
            <w:noProof/>
            <w:webHidden/>
          </w:rPr>
          <w:fldChar w:fldCharType="separate"/>
        </w:r>
        <w:r w:rsidR="00451095">
          <w:rPr>
            <w:noProof/>
            <w:webHidden/>
          </w:rPr>
          <w:t>16</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7" w:history="1">
        <w:r w:rsidR="00451095" w:rsidRPr="00F055B2">
          <w:rPr>
            <w:rStyle w:val="Hyperlink"/>
            <w:noProof/>
          </w:rPr>
          <w:t>10.5</w:t>
        </w:r>
        <w:r w:rsidR="00451095">
          <w:rPr>
            <w:rFonts w:asciiTheme="minorHAnsi" w:eastAsiaTheme="minorEastAsia" w:hAnsiTheme="minorHAnsi" w:cstheme="minorBidi"/>
            <w:smallCaps w:val="0"/>
            <w:noProof/>
            <w:sz w:val="22"/>
            <w:szCs w:val="22"/>
          </w:rPr>
          <w:tab/>
        </w:r>
        <w:r w:rsidR="00451095" w:rsidRPr="00F055B2">
          <w:rPr>
            <w:rStyle w:val="Hyperlink"/>
            <w:noProof/>
          </w:rPr>
          <w:t>Merchant Services Impacts (Marketplace)</w:t>
        </w:r>
        <w:r w:rsidR="00451095">
          <w:rPr>
            <w:noProof/>
            <w:webHidden/>
          </w:rPr>
          <w:tab/>
        </w:r>
        <w:r>
          <w:rPr>
            <w:noProof/>
            <w:webHidden/>
          </w:rPr>
          <w:fldChar w:fldCharType="begin"/>
        </w:r>
        <w:r w:rsidR="00451095">
          <w:rPr>
            <w:noProof/>
            <w:webHidden/>
          </w:rPr>
          <w:instrText xml:space="preserve"> PAGEREF _Toc323813637 \h </w:instrText>
        </w:r>
        <w:r>
          <w:rPr>
            <w:noProof/>
            <w:webHidden/>
          </w:rPr>
        </w:r>
        <w:r>
          <w:rPr>
            <w:noProof/>
            <w:webHidden/>
          </w:rPr>
          <w:fldChar w:fldCharType="separate"/>
        </w:r>
        <w:r w:rsidR="00451095">
          <w:rPr>
            <w:noProof/>
            <w:webHidden/>
          </w:rPr>
          <w:t>17</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8" w:history="1">
        <w:r w:rsidR="00451095" w:rsidRPr="00F055B2">
          <w:rPr>
            <w:rStyle w:val="Hyperlink"/>
            <w:noProof/>
          </w:rPr>
          <w:t>10.6</w:t>
        </w:r>
        <w:r w:rsidR="00451095">
          <w:rPr>
            <w:rFonts w:asciiTheme="minorHAnsi" w:eastAsiaTheme="minorEastAsia" w:hAnsiTheme="minorHAnsi" w:cstheme="minorBidi"/>
            <w:smallCaps w:val="0"/>
            <w:noProof/>
            <w:sz w:val="22"/>
            <w:szCs w:val="22"/>
          </w:rPr>
          <w:tab/>
        </w:r>
        <w:r w:rsidR="00451095" w:rsidRPr="00F055B2">
          <w:rPr>
            <w:rStyle w:val="Hyperlink"/>
            <w:noProof/>
          </w:rPr>
          <w:t>External Vendor Involvement</w:t>
        </w:r>
        <w:r w:rsidR="00451095">
          <w:rPr>
            <w:noProof/>
            <w:webHidden/>
          </w:rPr>
          <w:tab/>
        </w:r>
        <w:r>
          <w:rPr>
            <w:noProof/>
            <w:webHidden/>
          </w:rPr>
          <w:fldChar w:fldCharType="begin"/>
        </w:r>
        <w:r w:rsidR="00451095">
          <w:rPr>
            <w:noProof/>
            <w:webHidden/>
          </w:rPr>
          <w:instrText xml:space="preserve"> PAGEREF _Toc323813638 \h </w:instrText>
        </w:r>
        <w:r>
          <w:rPr>
            <w:noProof/>
            <w:webHidden/>
          </w:rPr>
        </w:r>
        <w:r>
          <w:rPr>
            <w:noProof/>
            <w:webHidden/>
          </w:rPr>
          <w:fldChar w:fldCharType="separate"/>
        </w:r>
        <w:r w:rsidR="00451095">
          <w:rPr>
            <w:noProof/>
            <w:webHidden/>
          </w:rPr>
          <w:t>17</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39" w:history="1">
        <w:r w:rsidR="00451095" w:rsidRPr="00F055B2">
          <w:rPr>
            <w:rStyle w:val="Hyperlink"/>
            <w:noProof/>
          </w:rPr>
          <w:t>10.7</w:t>
        </w:r>
        <w:r w:rsidR="00451095">
          <w:rPr>
            <w:rFonts w:asciiTheme="minorHAnsi" w:eastAsiaTheme="minorEastAsia" w:hAnsiTheme="minorHAnsi" w:cstheme="minorBidi"/>
            <w:smallCaps w:val="0"/>
            <w:noProof/>
            <w:sz w:val="22"/>
            <w:szCs w:val="22"/>
          </w:rPr>
          <w:tab/>
        </w:r>
        <w:r w:rsidR="00451095" w:rsidRPr="00F055B2">
          <w:rPr>
            <w:rStyle w:val="Hyperlink"/>
            <w:noProof/>
          </w:rPr>
          <w:t>Security and Compliance</w:t>
        </w:r>
        <w:r w:rsidR="00451095">
          <w:rPr>
            <w:noProof/>
            <w:webHidden/>
          </w:rPr>
          <w:tab/>
        </w:r>
        <w:r>
          <w:rPr>
            <w:noProof/>
            <w:webHidden/>
          </w:rPr>
          <w:fldChar w:fldCharType="begin"/>
        </w:r>
        <w:r w:rsidR="00451095">
          <w:rPr>
            <w:noProof/>
            <w:webHidden/>
          </w:rPr>
          <w:instrText xml:space="preserve"> PAGEREF _Toc323813639 \h </w:instrText>
        </w:r>
        <w:r>
          <w:rPr>
            <w:noProof/>
            <w:webHidden/>
          </w:rPr>
        </w:r>
        <w:r>
          <w:rPr>
            <w:noProof/>
            <w:webHidden/>
          </w:rPr>
          <w:fldChar w:fldCharType="separate"/>
        </w:r>
        <w:r w:rsidR="00451095">
          <w:rPr>
            <w:noProof/>
            <w:webHidden/>
          </w:rPr>
          <w:t>18</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0" w:history="1">
        <w:r w:rsidR="00451095" w:rsidRPr="00F055B2">
          <w:rPr>
            <w:rStyle w:val="Hyperlink"/>
            <w:noProof/>
          </w:rPr>
          <w:t>10.8</w:t>
        </w:r>
        <w:r w:rsidR="00451095">
          <w:rPr>
            <w:rFonts w:asciiTheme="minorHAnsi" w:eastAsiaTheme="minorEastAsia" w:hAnsiTheme="minorHAnsi" w:cstheme="minorBidi"/>
            <w:smallCaps w:val="0"/>
            <w:noProof/>
            <w:sz w:val="22"/>
            <w:szCs w:val="22"/>
          </w:rPr>
          <w:tab/>
        </w:r>
        <w:r w:rsidR="00451095" w:rsidRPr="00F055B2">
          <w:rPr>
            <w:rStyle w:val="Hyperlink"/>
            <w:noProof/>
          </w:rPr>
          <w:t>Operations, Networking, and System Requirements</w:t>
        </w:r>
        <w:r w:rsidR="00451095">
          <w:rPr>
            <w:noProof/>
            <w:webHidden/>
          </w:rPr>
          <w:tab/>
        </w:r>
        <w:r>
          <w:rPr>
            <w:noProof/>
            <w:webHidden/>
          </w:rPr>
          <w:fldChar w:fldCharType="begin"/>
        </w:r>
        <w:r w:rsidR="00451095">
          <w:rPr>
            <w:noProof/>
            <w:webHidden/>
          </w:rPr>
          <w:instrText xml:space="preserve"> PAGEREF _Toc323813640 \h </w:instrText>
        </w:r>
        <w:r>
          <w:rPr>
            <w:noProof/>
            <w:webHidden/>
          </w:rPr>
        </w:r>
        <w:r>
          <w:rPr>
            <w:noProof/>
            <w:webHidden/>
          </w:rPr>
          <w:fldChar w:fldCharType="separate"/>
        </w:r>
        <w:r w:rsidR="00451095">
          <w:rPr>
            <w:noProof/>
            <w:webHidden/>
          </w:rPr>
          <w:t>19</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1" w:history="1">
        <w:r w:rsidR="00451095" w:rsidRPr="00F055B2">
          <w:rPr>
            <w:rStyle w:val="Hyperlink"/>
            <w:noProof/>
          </w:rPr>
          <w:t>10.9</w:t>
        </w:r>
        <w:r w:rsidR="00451095">
          <w:rPr>
            <w:rFonts w:asciiTheme="minorHAnsi" w:eastAsiaTheme="minorEastAsia" w:hAnsiTheme="minorHAnsi" w:cstheme="minorBidi"/>
            <w:smallCaps w:val="0"/>
            <w:noProof/>
            <w:sz w:val="22"/>
            <w:szCs w:val="22"/>
          </w:rPr>
          <w:tab/>
        </w:r>
        <w:r w:rsidR="00451095" w:rsidRPr="00F055B2">
          <w:rPr>
            <w:rStyle w:val="Hyperlink"/>
            <w:noProof/>
          </w:rPr>
          <w:t>Global Non-Functional Requirements</w:t>
        </w:r>
        <w:r w:rsidR="00451095">
          <w:rPr>
            <w:noProof/>
            <w:webHidden/>
          </w:rPr>
          <w:tab/>
        </w:r>
        <w:r>
          <w:rPr>
            <w:noProof/>
            <w:webHidden/>
          </w:rPr>
          <w:fldChar w:fldCharType="begin"/>
        </w:r>
        <w:r w:rsidR="00451095">
          <w:rPr>
            <w:noProof/>
            <w:webHidden/>
          </w:rPr>
          <w:instrText xml:space="preserve"> PAGEREF _Toc323813641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F32E44">
      <w:pPr>
        <w:pStyle w:val="TOC2"/>
        <w:tabs>
          <w:tab w:val="left" w:pos="1200"/>
          <w:tab w:val="right" w:leader="dot" w:pos="9620"/>
        </w:tabs>
        <w:rPr>
          <w:rFonts w:asciiTheme="minorHAnsi" w:eastAsiaTheme="minorEastAsia" w:hAnsiTheme="minorHAnsi" w:cstheme="minorBidi"/>
          <w:smallCaps w:val="0"/>
          <w:noProof/>
          <w:sz w:val="22"/>
          <w:szCs w:val="22"/>
        </w:rPr>
      </w:pPr>
      <w:hyperlink w:anchor="_Toc323813642" w:history="1">
        <w:r w:rsidR="00451095" w:rsidRPr="00F055B2">
          <w:rPr>
            <w:rStyle w:val="Hyperlink"/>
            <w:rFonts w:cs="Arial"/>
            <w:noProof/>
          </w:rPr>
          <w:t>10.9.1</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SEO requirements</w:t>
        </w:r>
        <w:r w:rsidR="00451095">
          <w:rPr>
            <w:noProof/>
            <w:webHidden/>
          </w:rPr>
          <w:tab/>
        </w:r>
        <w:r>
          <w:rPr>
            <w:noProof/>
            <w:webHidden/>
          </w:rPr>
          <w:fldChar w:fldCharType="begin"/>
        </w:r>
        <w:r w:rsidR="00451095">
          <w:rPr>
            <w:noProof/>
            <w:webHidden/>
          </w:rPr>
          <w:instrText xml:space="preserve"> PAGEREF _Toc323813642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3" w:history="1">
        <w:r w:rsidR="00451095" w:rsidRPr="00F055B2">
          <w:rPr>
            <w:rStyle w:val="Hyperlink"/>
            <w:noProof/>
          </w:rPr>
          <w:t>10.10</w:t>
        </w:r>
        <w:r w:rsidR="00451095">
          <w:rPr>
            <w:rFonts w:asciiTheme="minorHAnsi" w:eastAsiaTheme="minorEastAsia" w:hAnsiTheme="minorHAnsi" w:cstheme="minorBidi"/>
            <w:smallCaps w:val="0"/>
            <w:noProof/>
            <w:sz w:val="22"/>
            <w:szCs w:val="22"/>
          </w:rPr>
          <w:tab/>
        </w:r>
        <w:r w:rsidR="00451095" w:rsidRPr="00F055B2">
          <w:rPr>
            <w:rStyle w:val="Hyperlink"/>
            <w:noProof/>
          </w:rPr>
          <w:t>Future Phases of Project</w:t>
        </w:r>
        <w:r w:rsidR="00451095">
          <w:rPr>
            <w:noProof/>
            <w:webHidden/>
          </w:rPr>
          <w:tab/>
        </w:r>
        <w:r>
          <w:rPr>
            <w:noProof/>
            <w:webHidden/>
          </w:rPr>
          <w:fldChar w:fldCharType="begin"/>
        </w:r>
        <w:r w:rsidR="00451095">
          <w:rPr>
            <w:noProof/>
            <w:webHidden/>
          </w:rPr>
          <w:instrText xml:space="preserve"> PAGEREF _Toc323813643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4" w:history="1">
        <w:r w:rsidR="00451095" w:rsidRPr="00F055B2">
          <w:rPr>
            <w:rStyle w:val="Hyperlink"/>
            <w:noProof/>
          </w:rPr>
          <w:t>10.11</w:t>
        </w:r>
        <w:r w:rsidR="00451095">
          <w:rPr>
            <w:rFonts w:asciiTheme="minorHAnsi" w:eastAsiaTheme="minorEastAsia" w:hAnsiTheme="minorHAnsi" w:cstheme="minorBidi"/>
            <w:smallCaps w:val="0"/>
            <w:noProof/>
            <w:sz w:val="22"/>
            <w:szCs w:val="22"/>
          </w:rPr>
          <w:tab/>
        </w:r>
        <w:r w:rsidR="00451095" w:rsidRPr="00F055B2">
          <w:rPr>
            <w:rStyle w:val="Hyperlink"/>
            <w:noProof/>
          </w:rPr>
          <w:t>Preliminary Wireframes (Optional)</w:t>
        </w:r>
        <w:r w:rsidR="00451095">
          <w:rPr>
            <w:noProof/>
            <w:webHidden/>
          </w:rPr>
          <w:tab/>
        </w:r>
        <w:r>
          <w:rPr>
            <w:noProof/>
            <w:webHidden/>
          </w:rPr>
          <w:fldChar w:fldCharType="begin"/>
        </w:r>
        <w:r w:rsidR="00451095">
          <w:rPr>
            <w:noProof/>
            <w:webHidden/>
          </w:rPr>
          <w:instrText xml:space="preserve"> PAGEREF _Toc323813644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45" w:history="1">
        <w:r w:rsidR="00451095" w:rsidRPr="00F055B2">
          <w:rPr>
            <w:rStyle w:val="Hyperlink"/>
            <w:rFonts w:cs="Arial"/>
            <w:noProof/>
          </w:rPr>
          <w:t>11</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Project Milestone RACI Diagram</w:t>
        </w:r>
        <w:r w:rsidR="00451095">
          <w:rPr>
            <w:noProof/>
            <w:webHidden/>
          </w:rPr>
          <w:tab/>
        </w:r>
        <w:r>
          <w:rPr>
            <w:noProof/>
            <w:webHidden/>
          </w:rPr>
          <w:fldChar w:fldCharType="begin"/>
        </w:r>
        <w:r w:rsidR="00451095">
          <w:rPr>
            <w:noProof/>
            <w:webHidden/>
          </w:rPr>
          <w:instrText xml:space="preserve"> PAGEREF _Toc323813645 \h </w:instrText>
        </w:r>
        <w:r>
          <w:rPr>
            <w:noProof/>
            <w:webHidden/>
          </w:rPr>
        </w:r>
        <w:r>
          <w:rPr>
            <w:noProof/>
            <w:webHidden/>
          </w:rPr>
          <w:fldChar w:fldCharType="separate"/>
        </w:r>
        <w:r w:rsidR="00451095">
          <w:rPr>
            <w:noProof/>
            <w:webHidden/>
          </w:rPr>
          <w:t>20</w:t>
        </w:r>
        <w:r>
          <w:rPr>
            <w:noProof/>
            <w:webHidden/>
          </w:rPr>
          <w:fldChar w:fldCharType="end"/>
        </w:r>
      </w:hyperlink>
    </w:p>
    <w:p w:rsidR="00451095" w:rsidRDefault="00F32E44">
      <w:pPr>
        <w:pStyle w:val="TOC2"/>
        <w:tabs>
          <w:tab w:val="left" w:pos="720"/>
          <w:tab w:val="right" w:leader="dot" w:pos="9620"/>
        </w:tabs>
        <w:rPr>
          <w:rFonts w:asciiTheme="minorHAnsi" w:eastAsiaTheme="minorEastAsia" w:hAnsiTheme="minorHAnsi" w:cstheme="minorBidi"/>
          <w:smallCaps w:val="0"/>
          <w:noProof/>
          <w:sz w:val="22"/>
          <w:szCs w:val="22"/>
        </w:rPr>
      </w:pPr>
      <w:hyperlink w:anchor="_Toc323813646" w:history="1">
        <w:r w:rsidR="00451095" w:rsidRPr="00F055B2">
          <w:rPr>
            <w:rStyle w:val="Hyperlink"/>
            <w:rFonts w:cs="Arial"/>
            <w:noProof/>
          </w:rPr>
          <w:t>12</w:t>
        </w:r>
        <w:r w:rsidR="00451095">
          <w:rPr>
            <w:rFonts w:asciiTheme="minorHAnsi" w:eastAsiaTheme="minorEastAsia" w:hAnsiTheme="minorHAnsi" w:cstheme="minorBidi"/>
            <w:smallCaps w:val="0"/>
            <w:noProof/>
            <w:sz w:val="22"/>
            <w:szCs w:val="22"/>
          </w:rPr>
          <w:tab/>
        </w:r>
        <w:r w:rsidR="00451095" w:rsidRPr="00F055B2">
          <w:rPr>
            <w:rStyle w:val="Hyperlink"/>
            <w:rFonts w:cs="Arial"/>
            <w:noProof/>
          </w:rPr>
          <w:t>Appendix:</w:t>
        </w:r>
        <w:r w:rsidR="00451095">
          <w:rPr>
            <w:noProof/>
            <w:webHidden/>
          </w:rPr>
          <w:tab/>
        </w:r>
        <w:r>
          <w:rPr>
            <w:noProof/>
            <w:webHidden/>
          </w:rPr>
          <w:fldChar w:fldCharType="begin"/>
        </w:r>
        <w:r w:rsidR="00451095">
          <w:rPr>
            <w:noProof/>
            <w:webHidden/>
          </w:rPr>
          <w:instrText xml:space="preserve"> PAGEREF _Toc323813646 \h </w:instrText>
        </w:r>
        <w:r>
          <w:rPr>
            <w:noProof/>
            <w:webHidden/>
          </w:rPr>
        </w:r>
        <w:r>
          <w:rPr>
            <w:noProof/>
            <w:webHidden/>
          </w:rPr>
          <w:fldChar w:fldCharType="separate"/>
        </w:r>
        <w:r w:rsidR="00451095">
          <w:rPr>
            <w:noProof/>
            <w:webHidden/>
          </w:rPr>
          <w:t>21</w:t>
        </w:r>
        <w:r>
          <w:rPr>
            <w:noProof/>
            <w:webHidden/>
          </w:rPr>
          <w:fldChar w:fldCharType="end"/>
        </w:r>
      </w:hyperlink>
    </w:p>
    <w:p w:rsidR="00451095" w:rsidRDefault="00F32E44">
      <w:pPr>
        <w:pStyle w:val="TOC2"/>
        <w:tabs>
          <w:tab w:val="left" w:pos="960"/>
          <w:tab w:val="right" w:leader="dot" w:pos="9620"/>
        </w:tabs>
        <w:rPr>
          <w:rFonts w:asciiTheme="minorHAnsi" w:eastAsiaTheme="minorEastAsia" w:hAnsiTheme="minorHAnsi" w:cstheme="minorBidi"/>
          <w:smallCaps w:val="0"/>
          <w:noProof/>
          <w:sz w:val="22"/>
          <w:szCs w:val="22"/>
        </w:rPr>
      </w:pPr>
      <w:hyperlink w:anchor="_Toc323813647" w:history="1">
        <w:r w:rsidR="00451095" w:rsidRPr="00F055B2">
          <w:rPr>
            <w:rStyle w:val="Hyperlink"/>
            <w:noProof/>
          </w:rPr>
          <w:t>12.1</w:t>
        </w:r>
        <w:r w:rsidR="00451095">
          <w:rPr>
            <w:rFonts w:asciiTheme="minorHAnsi" w:eastAsiaTheme="minorEastAsia" w:hAnsiTheme="minorHAnsi" w:cstheme="minorBidi"/>
            <w:smallCaps w:val="0"/>
            <w:noProof/>
            <w:sz w:val="22"/>
            <w:szCs w:val="22"/>
          </w:rPr>
          <w:tab/>
        </w:r>
        <w:r w:rsidR="00451095" w:rsidRPr="00F055B2">
          <w:rPr>
            <w:rStyle w:val="Hyperlink"/>
            <w:noProof/>
          </w:rPr>
          <w:t>Priority List</w:t>
        </w:r>
        <w:r w:rsidR="00451095">
          <w:rPr>
            <w:noProof/>
            <w:webHidden/>
          </w:rPr>
          <w:tab/>
        </w:r>
        <w:r>
          <w:rPr>
            <w:noProof/>
            <w:webHidden/>
          </w:rPr>
          <w:fldChar w:fldCharType="begin"/>
        </w:r>
        <w:r w:rsidR="00451095">
          <w:rPr>
            <w:noProof/>
            <w:webHidden/>
          </w:rPr>
          <w:instrText xml:space="preserve"> PAGEREF _Toc323813647 \h </w:instrText>
        </w:r>
        <w:r>
          <w:rPr>
            <w:noProof/>
            <w:webHidden/>
          </w:rPr>
        </w:r>
        <w:r>
          <w:rPr>
            <w:noProof/>
            <w:webHidden/>
          </w:rPr>
          <w:fldChar w:fldCharType="separate"/>
        </w:r>
        <w:r w:rsidR="00451095">
          <w:rPr>
            <w:noProof/>
            <w:webHidden/>
          </w:rPr>
          <w:t>21</w:t>
        </w:r>
        <w:r>
          <w:rPr>
            <w:noProof/>
            <w:webHidden/>
          </w:rPr>
          <w:fldChar w:fldCharType="end"/>
        </w:r>
      </w:hyperlink>
    </w:p>
    <w:p w:rsidR="005E407B" w:rsidRPr="0045324D" w:rsidRDefault="00F32E44" w:rsidP="00F52C9A">
      <w:pPr>
        <w:ind w:left="360"/>
        <w:rPr>
          <w:rFonts w:ascii="Arial" w:hAnsi="Arial" w:cs="Arial"/>
          <w:b/>
          <w:caps/>
        </w:rPr>
      </w:pPr>
      <w:r w:rsidRPr="00C30F0B">
        <w:rPr>
          <w:rFonts w:ascii="Arial" w:hAnsi="Arial" w:cs="Arial"/>
          <w:i/>
          <w:sz w:val="20"/>
          <w:szCs w:val="20"/>
        </w:rPr>
        <w:fldChar w:fldCharType="end"/>
      </w:r>
      <w:r w:rsidR="00357748">
        <w:rPr>
          <w:rFonts w:ascii="Arial" w:hAnsi="Arial" w:cs="Arial"/>
          <w:i/>
          <w:sz w:val="20"/>
          <w:szCs w:val="20"/>
        </w:rPr>
        <w:br w:type="page"/>
      </w:r>
    </w:p>
    <w:p w:rsidR="00FE6754" w:rsidRPr="00A201CB" w:rsidRDefault="00FE6754" w:rsidP="00BB2154">
      <w:pPr>
        <w:pStyle w:val="Heading2"/>
        <w:numPr>
          <w:ilvl w:val="0"/>
          <w:numId w:val="3"/>
        </w:numPr>
        <w:shd w:val="pct20" w:color="auto" w:fill="auto"/>
        <w:tabs>
          <w:tab w:val="clear" w:pos="1152"/>
          <w:tab w:val="num" w:pos="270"/>
        </w:tabs>
        <w:spacing w:before="0"/>
        <w:ind w:left="270" w:hanging="270"/>
        <w:rPr>
          <w:rFonts w:cs="Arial"/>
          <w:sz w:val="28"/>
        </w:rPr>
      </w:pPr>
      <w:bookmarkStart w:id="2" w:name="_Toc323813602"/>
      <w:r w:rsidRPr="00A201CB">
        <w:rPr>
          <w:rFonts w:cs="Arial"/>
          <w:sz w:val="28"/>
        </w:rPr>
        <w:lastRenderedPageBreak/>
        <w:t>Administrative</w:t>
      </w:r>
      <w:bookmarkStart w:id="3" w:name="_Toc121302757"/>
      <w:bookmarkStart w:id="4" w:name="_Toc121302803"/>
      <w:bookmarkEnd w:id="2"/>
      <w:bookmarkEnd w:id="3"/>
      <w:bookmarkEnd w:id="4"/>
    </w:p>
    <w:p w:rsidR="00FE6754" w:rsidRPr="00E41FED" w:rsidRDefault="00FE6754" w:rsidP="00E41FED">
      <w:pPr>
        <w:pStyle w:val="Heading2"/>
        <w:tabs>
          <w:tab w:val="left" w:pos="810"/>
        </w:tabs>
        <w:ind w:left="810" w:hanging="540"/>
      </w:pPr>
      <w:bookmarkStart w:id="5" w:name="_Toc323813603"/>
      <w:r w:rsidRPr="00E41FED">
        <w:t>Revision History</w:t>
      </w:r>
      <w:bookmarkEnd w:id="5"/>
    </w:p>
    <w:tbl>
      <w:tblPr>
        <w:tblW w:w="8660" w:type="dxa"/>
        <w:jc w:val="center"/>
        <w:tblInd w:w="2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2036"/>
        <w:gridCol w:w="1262"/>
        <w:gridCol w:w="3168"/>
        <w:gridCol w:w="2194"/>
      </w:tblGrid>
      <w:tr w:rsidR="00FE6754" w:rsidRPr="00A201CB">
        <w:trPr>
          <w:trHeight w:val="464"/>
          <w:jc w:val="center"/>
        </w:trPr>
        <w:tc>
          <w:tcPr>
            <w:tcW w:w="2036" w:type="dxa"/>
            <w:shd w:val="clear" w:color="auto" w:fill="99CCFF"/>
          </w:tcPr>
          <w:p w:rsidR="00FE6754" w:rsidRPr="00A201CB" w:rsidRDefault="00FE6754" w:rsidP="00CA301B">
            <w:pPr>
              <w:pStyle w:val="TableHeading"/>
              <w:rPr>
                <w:rFonts w:cs="Arial"/>
              </w:rPr>
            </w:pPr>
            <w:r w:rsidRPr="00A201CB">
              <w:rPr>
                <w:rFonts w:cs="Arial"/>
              </w:rPr>
              <w:t>Date</w:t>
            </w:r>
          </w:p>
        </w:tc>
        <w:tc>
          <w:tcPr>
            <w:tcW w:w="1262" w:type="dxa"/>
            <w:shd w:val="clear" w:color="auto" w:fill="99CCFF"/>
          </w:tcPr>
          <w:p w:rsidR="00FE6754" w:rsidRPr="00A201CB" w:rsidRDefault="00FE6754" w:rsidP="00CA301B">
            <w:pPr>
              <w:pStyle w:val="TableHeading"/>
              <w:rPr>
                <w:rFonts w:cs="Arial"/>
              </w:rPr>
            </w:pPr>
            <w:r w:rsidRPr="00A201CB">
              <w:rPr>
                <w:rFonts w:cs="Arial"/>
              </w:rPr>
              <w:t>Version</w:t>
            </w:r>
          </w:p>
        </w:tc>
        <w:tc>
          <w:tcPr>
            <w:tcW w:w="3168" w:type="dxa"/>
            <w:shd w:val="clear" w:color="auto" w:fill="99CCFF"/>
          </w:tcPr>
          <w:p w:rsidR="00FE6754" w:rsidRPr="00A201CB" w:rsidRDefault="00FE6754" w:rsidP="00CA301B">
            <w:pPr>
              <w:pStyle w:val="TableHeading"/>
              <w:rPr>
                <w:rFonts w:cs="Arial"/>
              </w:rPr>
            </w:pPr>
            <w:r w:rsidRPr="00A201CB">
              <w:rPr>
                <w:rFonts w:cs="Arial"/>
              </w:rPr>
              <w:t>Update Description</w:t>
            </w:r>
          </w:p>
        </w:tc>
        <w:tc>
          <w:tcPr>
            <w:tcW w:w="2194" w:type="dxa"/>
            <w:shd w:val="clear" w:color="auto" w:fill="99CCFF"/>
          </w:tcPr>
          <w:p w:rsidR="00FE6754" w:rsidRPr="00A201CB" w:rsidRDefault="00FE6754" w:rsidP="00CA301B">
            <w:pPr>
              <w:pStyle w:val="TableHeading"/>
              <w:rPr>
                <w:rFonts w:cs="Arial"/>
              </w:rPr>
            </w:pPr>
            <w:r w:rsidRPr="00A201CB">
              <w:rPr>
                <w:rFonts w:cs="Arial"/>
              </w:rPr>
              <w:t>Author(s)</w:t>
            </w:r>
          </w:p>
        </w:tc>
      </w:tr>
      <w:tr w:rsidR="00853CF1"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853CF1" w:rsidRPr="00A201CB" w:rsidRDefault="00E83DB5" w:rsidP="002278A9">
            <w:pPr>
              <w:rPr>
                <w:rFonts w:ascii="Arial" w:hAnsi="Arial" w:cs="Arial"/>
                <w:i/>
                <w:sz w:val="20"/>
              </w:rPr>
            </w:pPr>
            <w:r>
              <w:rPr>
                <w:rFonts w:ascii="Arial" w:hAnsi="Arial" w:cs="Arial"/>
                <w:i/>
                <w:sz w:val="20"/>
              </w:rPr>
              <w:t>11/28</w:t>
            </w:r>
            <w:r w:rsidR="00853CF1">
              <w:rPr>
                <w:rFonts w:ascii="Arial" w:hAnsi="Arial" w:cs="Arial"/>
                <w:i/>
                <w:sz w:val="20"/>
              </w:rPr>
              <w:t>/1</w:t>
            </w:r>
            <w:r w:rsidR="00671971">
              <w:rPr>
                <w:rFonts w:ascii="Arial" w:hAnsi="Arial" w:cs="Arial"/>
                <w:i/>
                <w:sz w:val="20"/>
              </w:rPr>
              <w:t>1</w:t>
            </w:r>
          </w:p>
        </w:tc>
        <w:tc>
          <w:tcPr>
            <w:tcW w:w="1262" w:type="dxa"/>
            <w:tcBorders>
              <w:top w:val="single" w:sz="4" w:space="0" w:color="auto"/>
              <w:left w:val="single" w:sz="4" w:space="0" w:color="auto"/>
              <w:bottom w:val="single" w:sz="4" w:space="0" w:color="auto"/>
              <w:right w:val="single" w:sz="4" w:space="0" w:color="auto"/>
            </w:tcBorders>
          </w:tcPr>
          <w:p w:rsidR="00853CF1" w:rsidRPr="00A201CB" w:rsidRDefault="006B0ED1" w:rsidP="002278A9">
            <w:pPr>
              <w:rPr>
                <w:rFonts w:ascii="Arial" w:hAnsi="Arial" w:cs="Arial"/>
                <w:sz w:val="20"/>
              </w:rPr>
            </w:pPr>
            <w:r>
              <w:rPr>
                <w:rFonts w:ascii="Arial" w:hAnsi="Arial" w:cs="Arial"/>
                <w:sz w:val="20"/>
              </w:rPr>
              <w:t>1</w:t>
            </w:r>
            <w:r w:rsidR="00853CF1">
              <w:rPr>
                <w:rFonts w:ascii="Arial" w:hAnsi="Arial" w:cs="Arial"/>
                <w:sz w:val="20"/>
              </w:rPr>
              <w:t>.0</w:t>
            </w:r>
          </w:p>
        </w:tc>
        <w:tc>
          <w:tcPr>
            <w:tcW w:w="3168" w:type="dxa"/>
            <w:tcBorders>
              <w:top w:val="single" w:sz="4" w:space="0" w:color="auto"/>
              <w:left w:val="single" w:sz="4" w:space="0" w:color="auto"/>
              <w:bottom w:val="single" w:sz="4" w:space="0" w:color="auto"/>
              <w:right w:val="single" w:sz="4" w:space="0" w:color="auto"/>
            </w:tcBorders>
          </w:tcPr>
          <w:p w:rsidR="00853CF1" w:rsidRPr="00A201CB" w:rsidRDefault="00761BD2" w:rsidP="001958CB">
            <w:pPr>
              <w:rPr>
                <w:rFonts w:ascii="Arial" w:hAnsi="Arial" w:cs="Arial"/>
                <w:sz w:val="20"/>
              </w:rPr>
            </w:pPr>
            <w:r w:rsidRPr="00761BD2">
              <w:rPr>
                <w:rFonts w:ascii="Arial" w:hAnsi="Arial" w:cs="Arial"/>
                <w:sz w:val="20"/>
              </w:rPr>
              <w:t xml:space="preserve">Communities </w:t>
            </w:r>
            <w:r w:rsidR="001958CB">
              <w:rPr>
                <w:rFonts w:ascii="Arial" w:hAnsi="Arial" w:cs="Arial"/>
                <w:sz w:val="20"/>
              </w:rPr>
              <w:t>Platform</w:t>
            </w:r>
          </w:p>
        </w:tc>
        <w:tc>
          <w:tcPr>
            <w:tcW w:w="2194" w:type="dxa"/>
            <w:tcBorders>
              <w:top w:val="single" w:sz="4" w:space="0" w:color="auto"/>
              <w:left w:val="single" w:sz="4" w:space="0" w:color="auto"/>
              <w:bottom w:val="single" w:sz="4" w:space="0" w:color="auto"/>
              <w:right w:val="single" w:sz="4" w:space="0" w:color="auto"/>
            </w:tcBorders>
          </w:tcPr>
          <w:p w:rsidR="00853CF1" w:rsidRPr="00A201CB" w:rsidRDefault="00761BD2" w:rsidP="002278A9">
            <w:pPr>
              <w:ind w:right="-128"/>
              <w:rPr>
                <w:rFonts w:ascii="Arial" w:hAnsi="Arial" w:cs="Arial"/>
                <w:sz w:val="20"/>
              </w:rPr>
            </w:pPr>
            <w:r>
              <w:rPr>
                <w:rFonts w:ascii="Arial" w:hAnsi="Arial" w:cs="Arial"/>
                <w:sz w:val="20"/>
              </w:rPr>
              <w:t>Judy Massuda</w:t>
            </w:r>
          </w:p>
        </w:tc>
      </w:tr>
      <w:tr w:rsidR="007D7882"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i/>
                <w:sz w:val="20"/>
              </w:rPr>
            </w:pPr>
            <w:r>
              <w:rPr>
                <w:rFonts w:ascii="Arial" w:hAnsi="Arial" w:cs="Arial"/>
                <w:i/>
                <w:sz w:val="20"/>
              </w:rPr>
              <w:t>2/28/1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D7882" w:rsidRDefault="007D7882" w:rsidP="002278A9">
            <w:pPr>
              <w:rPr>
                <w:rFonts w:ascii="Arial" w:hAnsi="Arial" w:cs="Arial"/>
                <w:sz w:val="20"/>
              </w:rPr>
            </w:pPr>
            <w:r>
              <w:rPr>
                <w:rFonts w:ascii="Arial" w:hAnsi="Arial" w:cs="Arial"/>
                <w:sz w:val="20"/>
              </w:rPr>
              <w:t>1.1</w:t>
            </w:r>
          </w:p>
        </w:tc>
        <w:tc>
          <w:tcPr>
            <w:tcW w:w="3168" w:type="dxa"/>
            <w:tcBorders>
              <w:top w:val="single" w:sz="4" w:space="0" w:color="auto"/>
              <w:left w:val="single" w:sz="4" w:space="0" w:color="auto"/>
              <w:bottom w:val="single" w:sz="4" w:space="0" w:color="auto"/>
              <w:right w:val="single" w:sz="4" w:space="0" w:color="auto"/>
            </w:tcBorders>
          </w:tcPr>
          <w:p w:rsidR="007D7882" w:rsidRPr="00761BD2" w:rsidRDefault="007D7882" w:rsidP="001958CB">
            <w:pPr>
              <w:rPr>
                <w:rFonts w:ascii="Arial" w:hAnsi="Arial" w:cs="Arial"/>
                <w:sz w:val="20"/>
              </w:rPr>
            </w:pPr>
            <w:r>
              <w:rPr>
                <w:rFonts w:ascii="Arial" w:hAnsi="Arial" w:cs="Arial"/>
                <w:sz w:val="20"/>
              </w:rPr>
              <w:t xml:space="preserve">Various Updates </w:t>
            </w:r>
          </w:p>
        </w:tc>
        <w:tc>
          <w:tcPr>
            <w:tcW w:w="2194" w:type="dxa"/>
            <w:tcBorders>
              <w:top w:val="single" w:sz="4" w:space="0" w:color="auto"/>
              <w:left w:val="single" w:sz="4" w:space="0" w:color="auto"/>
              <w:bottom w:val="single" w:sz="4" w:space="0" w:color="auto"/>
              <w:right w:val="single" w:sz="4" w:space="0" w:color="auto"/>
            </w:tcBorders>
          </w:tcPr>
          <w:p w:rsidR="007D7882" w:rsidRDefault="007D7882"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98054C" w:rsidP="002278A9">
            <w:pPr>
              <w:rPr>
                <w:rFonts w:ascii="Arial" w:hAnsi="Arial" w:cs="Arial"/>
                <w:i/>
                <w:sz w:val="20"/>
              </w:rPr>
            </w:pPr>
            <w:r>
              <w:rPr>
                <w:rFonts w:ascii="Arial" w:hAnsi="Arial" w:cs="Arial"/>
                <w:i/>
                <w:sz w:val="20"/>
              </w:rPr>
              <w:t>2/29/12</w:t>
            </w:r>
          </w:p>
        </w:tc>
        <w:tc>
          <w:tcPr>
            <w:tcW w:w="1262" w:type="dxa"/>
            <w:tcBorders>
              <w:top w:val="single" w:sz="4" w:space="0" w:color="auto"/>
              <w:left w:val="single" w:sz="4" w:space="0" w:color="auto"/>
              <w:bottom w:val="single" w:sz="4" w:space="0" w:color="auto"/>
              <w:right w:val="single" w:sz="4" w:space="0" w:color="auto"/>
            </w:tcBorders>
          </w:tcPr>
          <w:p w:rsidR="0072664A" w:rsidRDefault="0072664A" w:rsidP="002278A9">
            <w:pPr>
              <w:rPr>
                <w:rFonts w:ascii="Arial" w:hAnsi="Arial" w:cs="Arial"/>
                <w:sz w:val="20"/>
              </w:rPr>
            </w:pPr>
            <w:r>
              <w:rPr>
                <w:rFonts w:ascii="Arial" w:hAnsi="Arial" w:cs="Arial"/>
                <w:sz w:val="20"/>
              </w:rPr>
              <w:t>1.2</w:t>
            </w:r>
          </w:p>
        </w:tc>
        <w:tc>
          <w:tcPr>
            <w:tcW w:w="3168" w:type="dxa"/>
            <w:tcBorders>
              <w:top w:val="single" w:sz="4" w:space="0" w:color="auto"/>
              <w:left w:val="single" w:sz="4" w:space="0" w:color="auto"/>
              <w:bottom w:val="single" w:sz="4" w:space="0" w:color="auto"/>
              <w:right w:val="single" w:sz="4" w:space="0" w:color="auto"/>
            </w:tcBorders>
          </w:tcPr>
          <w:p w:rsidR="0072664A" w:rsidRDefault="0072664A" w:rsidP="001958CB">
            <w:pPr>
              <w:rPr>
                <w:rFonts w:ascii="Arial" w:hAnsi="Arial" w:cs="Arial"/>
                <w:sz w:val="20"/>
              </w:rPr>
            </w:pPr>
            <w:r>
              <w:rPr>
                <w:rFonts w:ascii="Arial" w:hAnsi="Arial" w:cs="Arial"/>
                <w:sz w:val="20"/>
              </w:rPr>
              <w:t>Various Updates</w:t>
            </w:r>
          </w:p>
        </w:tc>
        <w:tc>
          <w:tcPr>
            <w:tcW w:w="2194" w:type="dxa"/>
            <w:tcBorders>
              <w:top w:val="single" w:sz="4" w:space="0" w:color="auto"/>
              <w:left w:val="single" w:sz="4" w:space="0" w:color="auto"/>
              <w:bottom w:val="single" w:sz="4" w:space="0" w:color="auto"/>
              <w:right w:val="single" w:sz="4" w:space="0" w:color="auto"/>
            </w:tcBorders>
          </w:tcPr>
          <w:p w:rsidR="0072664A" w:rsidRDefault="0072664A" w:rsidP="002278A9">
            <w:pPr>
              <w:ind w:right="-128"/>
              <w:rPr>
                <w:rFonts w:ascii="Arial" w:hAnsi="Arial" w:cs="Arial"/>
                <w:sz w:val="20"/>
              </w:rPr>
            </w:pPr>
            <w:r>
              <w:rPr>
                <w:rFonts w:ascii="Arial" w:hAnsi="Arial" w:cs="Arial"/>
                <w:sz w:val="20"/>
              </w:rPr>
              <w:t>Judy Massuda</w:t>
            </w:r>
          </w:p>
        </w:tc>
      </w:tr>
      <w:tr w:rsidR="0072664A" w:rsidRPr="00A201CB">
        <w:trPr>
          <w:trHeight w:val="224"/>
          <w:jc w:val="center"/>
        </w:trPr>
        <w:tc>
          <w:tcPr>
            <w:tcW w:w="2036"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i/>
                <w:sz w:val="20"/>
              </w:rPr>
            </w:pPr>
            <w:r>
              <w:rPr>
                <w:rFonts w:ascii="Arial" w:hAnsi="Arial" w:cs="Arial"/>
                <w:i/>
                <w:sz w:val="20"/>
              </w:rPr>
              <w:t>3/13/1</w:t>
            </w:r>
            <w:r w:rsidR="0098054C">
              <w:rPr>
                <w:rFonts w:ascii="Arial" w:hAnsi="Arial" w:cs="Arial"/>
                <w:i/>
                <w:sz w:val="20"/>
              </w:rPr>
              <w:t>2</w:t>
            </w:r>
          </w:p>
        </w:tc>
        <w:tc>
          <w:tcPr>
            <w:tcW w:w="1262" w:type="dxa"/>
            <w:tcBorders>
              <w:top w:val="single" w:sz="4" w:space="0" w:color="auto"/>
              <w:left w:val="single" w:sz="4" w:space="0" w:color="auto"/>
              <w:bottom w:val="single" w:sz="4" w:space="0" w:color="auto"/>
              <w:right w:val="single" w:sz="4" w:space="0" w:color="auto"/>
            </w:tcBorders>
          </w:tcPr>
          <w:p w:rsidR="0072664A" w:rsidRDefault="00D030E8" w:rsidP="002278A9">
            <w:pPr>
              <w:rPr>
                <w:rFonts w:ascii="Arial" w:hAnsi="Arial" w:cs="Arial"/>
                <w:sz w:val="20"/>
              </w:rPr>
            </w:pPr>
            <w:r>
              <w:rPr>
                <w:rFonts w:ascii="Arial" w:hAnsi="Arial" w:cs="Arial"/>
                <w:sz w:val="20"/>
              </w:rPr>
              <w:t>1.3</w:t>
            </w:r>
          </w:p>
        </w:tc>
        <w:tc>
          <w:tcPr>
            <w:tcW w:w="3168" w:type="dxa"/>
            <w:tcBorders>
              <w:top w:val="single" w:sz="4" w:space="0" w:color="auto"/>
              <w:left w:val="single" w:sz="4" w:space="0" w:color="auto"/>
              <w:bottom w:val="single" w:sz="4" w:space="0" w:color="auto"/>
              <w:right w:val="single" w:sz="4" w:space="0" w:color="auto"/>
            </w:tcBorders>
          </w:tcPr>
          <w:p w:rsidR="0072664A" w:rsidRDefault="00D030E8" w:rsidP="001958CB">
            <w:pPr>
              <w:rPr>
                <w:rFonts w:ascii="Arial" w:hAnsi="Arial" w:cs="Arial"/>
                <w:sz w:val="20"/>
              </w:rPr>
            </w:pPr>
            <w:r>
              <w:rPr>
                <w:rFonts w:ascii="Arial" w:hAnsi="Arial" w:cs="Arial"/>
                <w:sz w:val="20"/>
              </w:rPr>
              <w:t>Expert UI capabilities</w:t>
            </w:r>
          </w:p>
        </w:tc>
        <w:tc>
          <w:tcPr>
            <w:tcW w:w="2194" w:type="dxa"/>
            <w:tcBorders>
              <w:top w:val="single" w:sz="4" w:space="0" w:color="auto"/>
              <w:left w:val="single" w:sz="4" w:space="0" w:color="auto"/>
              <w:bottom w:val="single" w:sz="4" w:space="0" w:color="auto"/>
              <w:right w:val="single" w:sz="4" w:space="0" w:color="auto"/>
            </w:tcBorders>
          </w:tcPr>
          <w:p w:rsidR="0072664A" w:rsidRDefault="00D030E8" w:rsidP="002278A9">
            <w:pPr>
              <w:ind w:right="-128"/>
              <w:rPr>
                <w:rFonts w:ascii="Arial" w:hAnsi="Arial" w:cs="Arial"/>
                <w:sz w:val="20"/>
              </w:rPr>
            </w:pPr>
            <w:r>
              <w:rPr>
                <w:rFonts w:ascii="Arial" w:hAnsi="Arial" w:cs="Arial"/>
                <w:sz w:val="20"/>
              </w:rPr>
              <w:t xml:space="preserve">Judy Massuda </w:t>
            </w:r>
          </w:p>
        </w:tc>
      </w:tr>
    </w:tbl>
    <w:p w:rsidR="00FE6754" w:rsidRPr="00E41FED" w:rsidRDefault="00FE6754" w:rsidP="00E41FED">
      <w:pPr>
        <w:pStyle w:val="Heading2"/>
        <w:tabs>
          <w:tab w:val="left" w:pos="810"/>
        </w:tabs>
        <w:ind w:left="810" w:hanging="540"/>
      </w:pPr>
      <w:bookmarkStart w:id="6" w:name="_Toc323813604"/>
      <w:r w:rsidRPr="00E41FED">
        <w:t>Related Documentation</w:t>
      </w:r>
      <w:bookmarkEnd w:id="6"/>
    </w:p>
    <w:tbl>
      <w:tblPr>
        <w:tblW w:w="9016" w:type="dxa"/>
        <w:jc w:val="center"/>
        <w:tblInd w:w="19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B7"/>
      </w:tblPr>
      <w:tblGrid>
        <w:gridCol w:w="3985"/>
        <w:gridCol w:w="7"/>
        <w:gridCol w:w="2844"/>
        <w:gridCol w:w="7"/>
        <w:gridCol w:w="2166"/>
        <w:gridCol w:w="7"/>
      </w:tblGrid>
      <w:tr w:rsidR="00FE6754" w:rsidRPr="00A201CB" w:rsidTr="00D57CC9">
        <w:trPr>
          <w:gridAfter w:val="1"/>
          <w:wAfter w:w="7" w:type="dxa"/>
          <w:trHeight w:val="453"/>
          <w:jc w:val="center"/>
        </w:trPr>
        <w:tc>
          <w:tcPr>
            <w:tcW w:w="3985" w:type="dxa"/>
            <w:tcBorders>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Document Name &amp; Description</w:t>
            </w:r>
          </w:p>
        </w:tc>
        <w:tc>
          <w:tcPr>
            <w:tcW w:w="2851" w:type="dxa"/>
            <w:gridSpan w:val="2"/>
            <w:tcBorders>
              <w:left w:val="single" w:sz="4" w:space="0" w:color="auto"/>
              <w:bottom w:val="single" w:sz="4" w:space="0" w:color="auto"/>
              <w:right w:val="single" w:sz="4" w:space="0" w:color="auto"/>
            </w:tcBorders>
            <w:shd w:val="clear" w:color="auto" w:fill="99CCFF"/>
          </w:tcPr>
          <w:p w:rsidR="00FE6754" w:rsidRPr="00A201CB" w:rsidRDefault="00FE6754" w:rsidP="00CA301B">
            <w:pPr>
              <w:pStyle w:val="TableHeading"/>
              <w:rPr>
                <w:rFonts w:cs="Arial"/>
              </w:rPr>
            </w:pPr>
            <w:r w:rsidRPr="00A201CB">
              <w:rPr>
                <w:rFonts w:cs="Arial"/>
              </w:rPr>
              <w:t>Author</w:t>
            </w:r>
          </w:p>
        </w:tc>
        <w:tc>
          <w:tcPr>
            <w:tcW w:w="2173" w:type="dxa"/>
            <w:gridSpan w:val="2"/>
            <w:tcBorders>
              <w:left w:val="single" w:sz="4" w:space="0" w:color="auto"/>
              <w:bottom w:val="single" w:sz="4" w:space="0" w:color="auto"/>
            </w:tcBorders>
            <w:shd w:val="clear" w:color="auto" w:fill="99CCFF"/>
          </w:tcPr>
          <w:p w:rsidR="00FE6754" w:rsidRPr="00A201CB" w:rsidRDefault="00FE6754" w:rsidP="00CA301B">
            <w:pPr>
              <w:pStyle w:val="TableHeading"/>
              <w:rPr>
                <w:rFonts w:cs="Arial"/>
              </w:rPr>
            </w:pPr>
            <w:r w:rsidRPr="00A201CB">
              <w:rPr>
                <w:rFonts w:cs="Arial"/>
              </w:rPr>
              <w:t>Location/URL</w:t>
            </w:r>
          </w:p>
        </w:tc>
      </w:tr>
      <w:tr w:rsidR="00761BD2" w:rsidRPr="00A201CB" w:rsidTr="00D57CC9">
        <w:trPr>
          <w:trHeight w:val="233"/>
          <w:jc w:val="center"/>
        </w:trPr>
        <w:tc>
          <w:tcPr>
            <w:tcW w:w="3992" w:type="dxa"/>
            <w:gridSpan w:val="2"/>
          </w:tcPr>
          <w:p w:rsidR="00761BD2" w:rsidRDefault="00214F88" w:rsidP="00D270D4">
            <w:pPr>
              <w:rPr>
                <w:rFonts w:ascii="Arial" w:hAnsi="Arial" w:cs="Arial"/>
                <w:sz w:val="18"/>
              </w:rPr>
            </w:pPr>
            <w:r>
              <w:rPr>
                <w:rFonts w:ascii="Arial" w:hAnsi="Arial" w:cs="Arial"/>
                <w:sz w:val="18"/>
              </w:rPr>
              <w:t>Reviews and Communities Profile PRD</w:t>
            </w:r>
          </w:p>
        </w:tc>
        <w:tc>
          <w:tcPr>
            <w:tcW w:w="2851" w:type="dxa"/>
            <w:gridSpan w:val="2"/>
            <w:tcBorders>
              <w:top w:val="single" w:sz="4" w:space="0" w:color="auto"/>
            </w:tcBorders>
          </w:tcPr>
          <w:p w:rsidR="00761BD2" w:rsidRDefault="00761BD2">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7B4C1A" w:rsidRDefault="007B4C1A">
            <w:pPr>
              <w:rPr>
                <w:rFonts w:ascii="Arial" w:hAnsi="Arial" w:cs="Arial"/>
                <w:sz w:val="20"/>
              </w:rPr>
            </w:pPr>
            <w:r>
              <w:rPr>
                <w:rFonts w:ascii="Arial" w:hAnsi="Arial" w:cs="Arial"/>
                <w:sz w:val="20"/>
              </w:rPr>
              <w:t>Basecamp</w:t>
            </w:r>
          </w:p>
        </w:tc>
      </w:tr>
      <w:tr w:rsidR="00FE6754" w:rsidRPr="00A201CB" w:rsidTr="00D57CC9">
        <w:trPr>
          <w:trHeight w:val="233"/>
          <w:jc w:val="center"/>
        </w:trPr>
        <w:tc>
          <w:tcPr>
            <w:tcW w:w="3992" w:type="dxa"/>
            <w:gridSpan w:val="2"/>
          </w:tcPr>
          <w:p w:rsidR="00FE6754" w:rsidRPr="00A201CB" w:rsidRDefault="00214F88" w:rsidP="00993053">
            <w:pPr>
              <w:rPr>
                <w:rFonts w:ascii="Arial" w:hAnsi="Arial" w:cs="Arial"/>
                <w:sz w:val="18"/>
              </w:rPr>
            </w:pPr>
            <w:r>
              <w:rPr>
                <w:rFonts w:ascii="Arial" w:hAnsi="Arial" w:cs="Arial"/>
                <w:sz w:val="18"/>
              </w:rPr>
              <w:t>Communities PRD</w:t>
            </w:r>
          </w:p>
        </w:tc>
        <w:tc>
          <w:tcPr>
            <w:tcW w:w="2851" w:type="dxa"/>
            <w:gridSpan w:val="2"/>
            <w:tcBorders>
              <w:top w:val="single" w:sz="4" w:space="0" w:color="auto"/>
            </w:tcBorders>
          </w:tcPr>
          <w:p w:rsidR="00FE6754" w:rsidRPr="00A201CB" w:rsidRDefault="00993053">
            <w:pPr>
              <w:rPr>
                <w:rFonts w:ascii="Arial" w:hAnsi="Arial" w:cs="Arial"/>
                <w:sz w:val="20"/>
              </w:rPr>
            </w:pPr>
            <w:r>
              <w:rPr>
                <w:rFonts w:ascii="Arial" w:hAnsi="Arial" w:cs="Arial"/>
                <w:sz w:val="20"/>
              </w:rPr>
              <w:t>Judy Massuda</w:t>
            </w:r>
          </w:p>
        </w:tc>
        <w:tc>
          <w:tcPr>
            <w:tcW w:w="2173" w:type="dxa"/>
            <w:gridSpan w:val="2"/>
            <w:tcBorders>
              <w:top w:val="single" w:sz="4" w:space="0" w:color="auto"/>
            </w:tcBorders>
          </w:tcPr>
          <w:p w:rsidR="00FE6754" w:rsidRPr="00A201CB" w:rsidRDefault="00FE6754">
            <w:pPr>
              <w:rPr>
                <w:rFonts w:ascii="Arial" w:hAnsi="Arial" w:cs="Arial"/>
                <w:sz w:val="20"/>
              </w:rPr>
            </w:pPr>
          </w:p>
        </w:tc>
      </w:tr>
      <w:tr w:rsidR="007636F7" w:rsidRPr="00A201CB" w:rsidTr="00D57CC9">
        <w:trPr>
          <w:trHeight w:val="219"/>
          <w:jc w:val="center"/>
        </w:trPr>
        <w:tc>
          <w:tcPr>
            <w:tcW w:w="3992" w:type="dxa"/>
            <w:gridSpan w:val="2"/>
          </w:tcPr>
          <w:p w:rsidR="007636F7" w:rsidRDefault="007636F7" w:rsidP="0013423D">
            <w:pPr>
              <w:rPr>
                <w:rFonts w:ascii="Arial" w:hAnsi="Arial" w:cs="Arial"/>
                <w:sz w:val="20"/>
              </w:rPr>
            </w:pPr>
            <w:r>
              <w:rPr>
                <w:rFonts w:ascii="Arial" w:hAnsi="Arial" w:cs="Arial"/>
                <w:sz w:val="20"/>
              </w:rPr>
              <w:t>UX Designs</w:t>
            </w:r>
          </w:p>
        </w:tc>
        <w:tc>
          <w:tcPr>
            <w:tcW w:w="2851" w:type="dxa"/>
            <w:gridSpan w:val="2"/>
          </w:tcPr>
          <w:p w:rsidR="007636F7" w:rsidRDefault="007636F7" w:rsidP="0013423D">
            <w:pPr>
              <w:rPr>
                <w:rFonts w:ascii="Arial" w:hAnsi="Arial" w:cs="Arial"/>
                <w:sz w:val="20"/>
              </w:rPr>
            </w:pPr>
            <w:r>
              <w:rPr>
                <w:rFonts w:ascii="Arial" w:hAnsi="Arial" w:cs="Arial"/>
                <w:sz w:val="20"/>
              </w:rPr>
              <w:t>Shirley McClain</w:t>
            </w:r>
          </w:p>
        </w:tc>
        <w:tc>
          <w:tcPr>
            <w:tcW w:w="2173" w:type="dxa"/>
            <w:gridSpan w:val="2"/>
          </w:tcPr>
          <w:p w:rsidR="007636F7" w:rsidRDefault="007636F7" w:rsidP="0013423D">
            <w:pPr>
              <w:rPr>
                <w:rFonts w:ascii="Arial" w:hAnsi="Arial" w:cs="Arial"/>
                <w:sz w:val="20"/>
              </w:rPr>
            </w:pPr>
          </w:p>
        </w:tc>
      </w:tr>
    </w:tbl>
    <w:p w:rsidR="0099003F" w:rsidRPr="00E41FED" w:rsidRDefault="000B309E" w:rsidP="00E41FED">
      <w:pPr>
        <w:pStyle w:val="Heading2"/>
        <w:tabs>
          <w:tab w:val="left" w:pos="810"/>
        </w:tabs>
        <w:ind w:left="810" w:hanging="540"/>
      </w:pPr>
      <w:bookmarkStart w:id="7" w:name="_Toc323813605"/>
      <w:r w:rsidRPr="00E41FED">
        <w:t>Core Team and Key Stakeholders</w:t>
      </w:r>
      <w:bookmarkEnd w:id="7"/>
    </w:p>
    <w:tbl>
      <w:tblPr>
        <w:tblpPr w:leftFromText="180" w:rightFromText="180" w:vertAnchor="text" w:tblpX="738" w:tblpY="1"/>
        <w:tblOverlap w:val="never"/>
        <w:tblW w:w="9198" w:type="dxa"/>
        <w:tblLayout w:type="fixed"/>
        <w:tblLook w:val="0000"/>
      </w:tblPr>
      <w:tblGrid>
        <w:gridCol w:w="2250"/>
        <w:gridCol w:w="3168"/>
        <w:gridCol w:w="2430"/>
        <w:gridCol w:w="1350"/>
      </w:tblGrid>
      <w:tr w:rsidR="008C0422" w:rsidRPr="00A201CB" w:rsidTr="009444EA">
        <w:trPr>
          <w:trHeight w:val="401"/>
        </w:trPr>
        <w:tc>
          <w:tcPr>
            <w:tcW w:w="22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Name</w:t>
            </w:r>
          </w:p>
        </w:tc>
        <w:tc>
          <w:tcPr>
            <w:tcW w:w="3168" w:type="dxa"/>
            <w:tcBorders>
              <w:top w:val="single" w:sz="4" w:space="0" w:color="auto"/>
              <w:left w:val="nil"/>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Role - Organization</w:t>
            </w:r>
          </w:p>
        </w:tc>
        <w:tc>
          <w:tcPr>
            <w:tcW w:w="243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E-mail</w:t>
            </w:r>
          </w:p>
        </w:tc>
        <w:tc>
          <w:tcPr>
            <w:tcW w:w="1350" w:type="dxa"/>
            <w:tcBorders>
              <w:top w:val="single" w:sz="4" w:space="0" w:color="auto"/>
              <w:left w:val="single" w:sz="4" w:space="0" w:color="auto"/>
              <w:bottom w:val="single" w:sz="4" w:space="0" w:color="auto"/>
              <w:right w:val="single" w:sz="4" w:space="0" w:color="auto"/>
            </w:tcBorders>
            <w:shd w:val="clear" w:color="auto" w:fill="99CCFF"/>
            <w:vAlign w:val="center"/>
          </w:tcPr>
          <w:p w:rsidR="00202AC5" w:rsidRDefault="008C0422" w:rsidP="009444EA">
            <w:pPr>
              <w:pStyle w:val="TableHeading"/>
              <w:rPr>
                <w:rFonts w:cs="Arial"/>
                <w:lang w:eastAsia="ja-JP"/>
              </w:rPr>
            </w:pPr>
            <w:r w:rsidRPr="00A201CB">
              <w:rPr>
                <w:rFonts w:cs="Arial"/>
                <w:lang w:eastAsia="ja-JP"/>
              </w:rPr>
              <w:t>Approver?</w:t>
            </w:r>
          </w:p>
        </w:tc>
      </w:tr>
      <w:tr w:rsidR="00E87D65"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6C53AC" w:rsidP="009444EA">
            <w:pPr>
              <w:spacing w:line="240" w:lineRule="auto"/>
              <w:rPr>
                <w:rFonts w:cs="Arial"/>
                <w:color w:val="000000"/>
                <w:szCs w:val="22"/>
                <w:lang w:eastAsia="ja-JP"/>
              </w:rPr>
            </w:pPr>
            <w:r>
              <w:rPr>
                <w:rFonts w:cs="Arial"/>
                <w:color w:val="000000"/>
                <w:szCs w:val="22"/>
                <w:lang w:eastAsia="ja-JP"/>
              </w:rPr>
              <w:t>Judy Massuda</w:t>
            </w:r>
          </w:p>
        </w:tc>
        <w:tc>
          <w:tcPr>
            <w:tcW w:w="3168" w:type="dxa"/>
            <w:tcBorders>
              <w:top w:val="nil"/>
              <w:left w:val="nil"/>
              <w:bottom w:val="single" w:sz="4" w:space="0" w:color="auto"/>
              <w:right w:val="single" w:sz="4" w:space="0" w:color="auto"/>
            </w:tcBorders>
          </w:tcPr>
          <w:p w:rsidR="00202AC5" w:rsidRDefault="00E87D65" w:rsidP="009444EA">
            <w:pPr>
              <w:spacing w:line="240" w:lineRule="auto"/>
              <w:jc w:val="left"/>
              <w:rPr>
                <w:rFonts w:cs="Arial"/>
                <w:szCs w:val="22"/>
                <w:lang w:eastAsia="ja-JP"/>
              </w:rPr>
            </w:pPr>
            <w:r w:rsidRPr="0031533C">
              <w:rPr>
                <w:rFonts w:cs="Arial"/>
                <w:szCs w:val="22"/>
                <w:lang w:eastAsia="ja-JP"/>
              </w:rPr>
              <w:t xml:space="preserve">Product </w:t>
            </w:r>
            <w:r w:rsidR="006C53AC">
              <w:rPr>
                <w:rFonts w:cs="Arial"/>
                <w:szCs w:val="22"/>
                <w:lang w:eastAsia="ja-JP"/>
              </w:rPr>
              <w:t>Manager</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F32E44" w:rsidP="009444EA">
            <w:pPr>
              <w:spacing w:line="240" w:lineRule="auto"/>
              <w:jc w:val="left"/>
              <w:rPr>
                <w:rFonts w:cs="Arial"/>
                <w:sz w:val="20"/>
                <w:szCs w:val="20"/>
                <w:lang w:eastAsia="ja-JP"/>
              </w:rPr>
            </w:pPr>
            <w:hyperlink r:id="rId13" w:history="1">
              <w:r w:rsidR="009444EA" w:rsidRPr="008579F9">
                <w:rPr>
                  <w:rStyle w:val="Hyperlink"/>
                  <w:rFonts w:cs="Arial"/>
                  <w:sz w:val="20"/>
                  <w:szCs w:val="20"/>
                  <w:lang w:eastAsia="ja-JP"/>
                </w:rPr>
                <w:t>jmassud@searshc.com</w:t>
              </w:r>
            </w:hyperlink>
            <w:r w:rsidR="009444EA"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202AC5" w:rsidRDefault="00E87D65" w:rsidP="009444EA">
            <w:pPr>
              <w:spacing w:line="240" w:lineRule="auto"/>
              <w:jc w:val="center"/>
              <w:rPr>
                <w:rFonts w:cs="Arial"/>
                <w:szCs w:val="22"/>
                <w:lang w:eastAsia="ja-JP"/>
              </w:rPr>
            </w:pPr>
            <w:r w:rsidRPr="0031533C">
              <w:rPr>
                <w:rFonts w:cs="Arial"/>
                <w:szCs w:val="22"/>
                <w:lang w:eastAsia="ja-JP"/>
              </w:rPr>
              <w:t>Author</w:t>
            </w: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202AC5" w:rsidRDefault="00B80D76" w:rsidP="009444EA">
            <w:pPr>
              <w:spacing w:line="240" w:lineRule="auto"/>
              <w:rPr>
                <w:rFonts w:cs="Arial"/>
                <w:color w:val="000000"/>
                <w:szCs w:val="22"/>
                <w:lang w:eastAsia="ja-JP"/>
              </w:rPr>
            </w:pPr>
            <w:r w:rsidRPr="0031533C">
              <w:rPr>
                <w:rFonts w:cs="Arial"/>
                <w:color w:val="000000"/>
                <w:szCs w:val="22"/>
                <w:lang w:eastAsia="ja-JP"/>
              </w:rPr>
              <w:t>Shirley McClain</w:t>
            </w:r>
          </w:p>
        </w:tc>
        <w:tc>
          <w:tcPr>
            <w:tcW w:w="3168" w:type="dxa"/>
            <w:tcBorders>
              <w:top w:val="nil"/>
              <w:left w:val="nil"/>
              <w:bottom w:val="single" w:sz="4" w:space="0" w:color="auto"/>
              <w:right w:val="single" w:sz="4" w:space="0" w:color="auto"/>
            </w:tcBorders>
          </w:tcPr>
          <w:p w:rsidR="00202AC5" w:rsidRDefault="00B80D76" w:rsidP="009444EA">
            <w:pPr>
              <w:spacing w:line="240" w:lineRule="auto"/>
              <w:jc w:val="left"/>
              <w:rPr>
                <w:rFonts w:cs="Arial"/>
                <w:szCs w:val="22"/>
                <w:lang w:eastAsia="ja-JP"/>
              </w:rPr>
            </w:pPr>
            <w:r w:rsidRPr="0031533C">
              <w:rPr>
                <w:rFonts w:cs="Arial"/>
                <w:szCs w:val="22"/>
                <w:lang w:eastAsia="ja-JP"/>
              </w:rPr>
              <w:t>UX Lead</w:t>
            </w:r>
          </w:p>
        </w:tc>
        <w:tc>
          <w:tcPr>
            <w:tcW w:w="2430" w:type="dxa"/>
            <w:tcBorders>
              <w:top w:val="single" w:sz="4" w:space="0" w:color="auto"/>
              <w:left w:val="single" w:sz="4" w:space="0" w:color="auto"/>
              <w:bottom w:val="single" w:sz="4" w:space="0" w:color="auto"/>
              <w:right w:val="single" w:sz="4" w:space="0" w:color="auto"/>
            </w:tcBorders>
          </w:tcPr>
          <w:p w:rsidR="00202AC5" w:rsidRPr="008579F9" w:rsidRDefault="00F32E44" w:rsidP="009444EA">
            <w:pPr>
              <w:spacing w:line="240" w:lineRule="auto"/>
              <w:jc w:val="left"/>
              <w:rPr>
                <w:rFonts w:cs="Arial"/>
                <w:sz w:val="20"/>
                <w:szCs w:val="20"/>
                <w:lang w:eastAsia="ja-JP"/>
              </w:rPr>
            </w:pPr>
            <w:hyperlink r:id="rId14" w:history="1">
              <w:r w:rsidR="00B80D76" w:rsidRPr="008579F9">
                <w:rPr>
                  <w:rStyle w:val="Hyperlink"/>
                  <w:rFonts w:cs="Arial"/>
                  <w:sz w:val="20"/>
                  <w:szCs w:val="20"/>
                  <w:lang w:eastAsia="ja-JP"/>
                </w:rPr>
                <w:t>smccla7@searshc.com</w:t>
              </w:r>
            </w:hyperlink>
          </w:p>
        </w:tc>
        <w:tc>
          <w:tcPr>
            <w:tcW w:w="1350" w:type="dxa"/>
            <w:tcBorders>
              <w:top w:val="single" w:sz="4" w:space="0" w:color="auto"/>
              <w:left w:val="single" w:sz="4" w:space="0" w:color="auto"/>
              <w:bottom w:val="single" w:sz="4" w:space="0" w:color="auto"/>
              <w:right w:val="single" w:sz="4" w:space="0" w:color="auto"/>
            </w:tcBorders>
          </w:tcPr>
          <w:p w:rsidR="00202AC5" w:rsidRDefault="00202AC5" w:rsidP="009444EA">
            <w:pPr>
              <w:spacing w:line="240" w:lineRule="auto"/>
              <w:jc w:val="center"/>
              <w:rPr>
                <w:rFonts w:cs="Arial"/>
                <w:szCs w:val="22"/>
                <w:lang w:eastAsia="ja-JP"/>
              </w:rPr>
            </w:pPr>
          </w:p>
        </w:tc>
      </w:tr>
      <w:tr w:rsidR="00C8640D" w:rsidRPr="00A201CB" w:rsidTr="00B67D74">
        <w:trPr>
          <w:trHeight w:val="308"/>
        </w:trPr>
        <w:tc>
          <w:tcPr>
            <w:tcW w:w="2250" w:type="dxa"/>
            <w:tcBorders>
              <w:top w:val="nil"/>
              <w:left w:val="single" w:sz="4" w:space="0" w:color="auto"/>
              <w:bottom w:val="single" w:sz="4" w:space="0" w:color="auto"/>
              <w:right w:val="single" w:sz="4" w:space="0" w:color="auto"/>
            </w:tcBorders>
          </w:tcPr>
          <w:p w:rsidR="00C8640D" w:rsidRPr="0031533C" w:rsidRDefault="00C8640D" w:rsidP="00C8640D">
            <w:pPr>
              <w:spacing w:line="240" w:lineRule="auto"/>
              <w:rPr>
                <w:rFonts w:cs="Arial"/>
                <w:color w:val="000000"/>
                <w:szCs w:val="22"/>
                <w:lang w:eastAsia="ja-JP"/>
              </w:rPr>
            </w:pPr>
          </w:p>
        </w:tc>
        <w:tc>
          <w:tcPr>
            <w:tcW w:w="3168" w:type="dxa"/>
            <w:tcBorders>
              <w:top w:val="nil"/>
              <w:left w:val="nil"/>
              <w:bottom w:val="single" w:sz="4" w:space="0" w:color="auto"/>
              <w:right w:val="single" w:sz="4" w:space="0" w:color="auto"/>
            </w:tcBorders>
          </w:tcPr>
          <w:p w:rsidR="00C8640D" w:rsidRPr="0031533C" w:rsidRDefault="00C8640D" w:rsidP="00C8640D">
            <w:pPr>
              <w:spacing w:line="240" w:lineRule="auto"/>
              <w:jc w:val="left"/>
              <w:rPr>
                <w:rFonts w:cs="Arial"/>
                <w:szCs w:val="22"/>
                <w:lang w:eastAsia="ja-JP"/>
              </w:rPr>
            </w:pPr>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C8640D" w:rsidP="00C8640D">
            <w:pPr>
              <w:spacing w:line="240" w:lineRule="auto"/>
              <w:jc w:val="left"/>
              <w:rPr>
                <w:rFonts w:cs="Arial"/>
                <w:sz w:val="20"/>
                <w:szCs w:val="20"/>
                <w:lang w:eastAsia="ja-JP"/>
              </w:rPr>
            </w:pPr>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p>
        </w:tc>
      </w:tr>
      <w:tr w:rsidR="00C8640D" w:rsidRPr="00A201CB" w:rsidTr="009444EA">
        <w:trPr>
          <w:trHeight w:val="308"/>
        </w:trPr>
        <w:tc>
          <w:tcPr>
            <w:tcW w:w="2250" w:type="dxa"/>
            <w:tcBorders>
              <w:top w:val="nil"/>
              <w:left w:val="single" w:sz="4" w:space="0" w:color="auto"/>
              <w:bottom w:val="single" w:sz="4" w:space="0" w:color="auto"/>
              <w:right w:val="single" w:sz="4" w:space="0" w:color="auto"/>
            </w:tcBorders>
          </w:tcPr>
          <w:p w:rsidR="00C8640D" w:rsidRDefault="00C8640D" w:rsidP="00C8640D">
            <w:pPr>
              <w:spacing w:line="240" w:lineRule="auto"/>
              <w:rPr>
                <w:rFonts w:cs="Arial"/>
                <w:color w:val="000000"/>
                <w:szCs w:val="22"/>
                <w:lang w:eastAsia="ja-JP"/>
              </w:rPr>
            </w:pPr>
            <w:r>
              <w:rPr>
                <w:szCs w:val="22"/>
              </w:rPr>
              <w:t xml:space="preserve">Brendan </w:t>
            </w:r>
            <w:r w:rsidRPr="002D55A8">
              <w:rPr>
                <w:szCs w:val="22"/>
              </w:rPr>
              <w:t>Gualdoni</w:t>
            </w:r>
          </w:p>
        </w:tc>
        <w:tc>
          <w:tcPr>
            <w:tcW w:w="3168" w:type="dxa"/>
            <w:tcBorders>
              <w:top w:val="nil"/>
              <w:left w:val="nil"/>
              <w:bottom w:val="single" w:sz="4" w:space="0" w:color="auto"/>
              <w:right w:val="single" w:sz="4" w:space="0" w:color="auto"/>
            </w:tcBorders>
          </w:tcPr>
          <w:p w:rsidR="00C8640D" w:rsidRDefault="00C8640D" w:rsidP="00C8640D">
            <w:pPr>
              <w:spacing w:line="240" w:lineRule="auto"/>
              <w:jc w:val="left"/>
              <w:rPr>
                <w:rFonts w:cs="Arial"/>
                <w:szCs w:val="22"/>
                <w:lang w:eastAsia="ja-JP"/>
              </w:rPr>
            </w:pPr>
            <w:r>
              <w:rPr>
                <w:rFonts w:cs="Arial"/>
                <w:szCs w:val="22"/>
                <w:lang w:eastAsia="ja-JP"/>
              </w:rPr>
              <w:t xml:space="preserve">Profile </w:t>
            </w:r>
            <w:r w:rsidRPr="0031533C">
              <w:rPr>
                <w:rFonts w:cs="Arial"/>
                <w:szCs w:val="22"/>
                <w:lang w:eastAsia="ja-JP"/>
              </w:rPr>
              <w:t>Engineering Lead</w:t>
            </w:r>
          </w:p>
        </w:tc>
        <w:tc>
          <w:tcPr>
            <w:tcW w:w="2430" w:type="dxa"/>
            <w:tcBorders>
              <w:top w:val="single" w:sz="4" w:space="0" w:color="auto"/>
              <w:left w:val="single" w:sz="4" w:space="0" w:color="auto"/>
              <w:bottom w:val="single" w:sz="4" w:space="0" w:color="auto"/>
              <w:right w:val="single" w:sz="4" w:space="0" w:color="auto"/>
            </w:tcBorders>
          </w:tcPr>
          <w:p w:rsidR="00C8640D" w:rsidRPr="008579F9" w:rsidRDefault="00F32E44" w:rsidP="00C8640D">
            <w:pPr>
              <w:spacing w:line="240" w:lineRule="auto"/>
              <w:jc w:val="left"/>
              <w:rPr>
                <w:rFonts w:cs="Arial"/>
                <w:sz w:val="20"/>
                <w:szCs w:val="20"/>
                <w:lang w:eastAsia="ja-JP"/>
              </w:rPr>
            </w:pPr>
            <w:hyperlink r:id="rId15" w:history="1">
              <w:r w:rsidR="00C8640D" w:rsidRPr="002D55A8">
                <w:rPr>
                  <w:rStyle w:val="Hyperlink"/>
                  <w:sz w:val="20"/>
                  <w:szCs w:val="20"/>
                </w:rPr>
                <w:t>bguald0</w:t>
              </w:r>
              <w:r w:rsidR="00C8640D" w:rsidRPr="008579F9">
                <w:rPr>
                  <w:rStyle w:val="Hyperlink"/>
                  <w:sz w:val="20"/>
                  <w:szCs w:val="20"/>
                </w:rPr>
                <w:t>@searshc.com</w:t>
              </w:r>
            </w:hyperlink>
            <w:hyperlink r:id="rId16" w:history="1"/>
            <w:r w:rsidR="00C8640D" w:rsidRPr="008579F9">
              <w:rPr>
                <w:rFonts w:cs="Arial"/>
                <w:sz w:val="20"/>
                <w:szCs w:val="20"/>
                <w:lang w:eastAsia="ja-JP"/>
              </w:rPr>
              <w:t xml:space="preserve"> </w:t>
            </w:r>
          </w:p>
        </w:tc>
        <w:tc>
          <w:tcPr>
            <w:tcW w:w="1350" w:type="dxa"/>
            <w:tcBorders>
              <w:top w:val="single" w:sz="4" w:space="0" w:color="auto"/>
              <w:left w:val="single" w:sz="4" w:space="0" w:color="auto"/>
              <w:bottom w:val="single" w:sz="4" w:space="0" w:color="auto"/>
              <w:right w:val="single" w:sz="4" w:space="0" w:color="auto"/>
            </w:tcBorders>
          </w:tcPr>
          <w:p w:rsidR="00C8640D" w:rsidRDefault="00C8640D" w:rsidP="00C8640D">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sidRPr="008579F9">
              <w:rPr>
                <w:rFonts w:cs="Arial"/>
                <w:color w:val="000000"/>
                <w:szCs w:val="22"/>
                <w:lang w:eastAsia="ja-JP"/>
              </w:rPr>
              <w:t>Patrick Szczypinski</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FED Lead</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F32E44" w:rsidP="009444EA">
            <w:pPr>
              <w:spacing w:line="240" w:lineRule="auto"/>
              <w:jc w:val="left"/>
              <w:rPr>
                <w:sz w:val="20"/>
                <w:szCs w:val="20"/>
              </w:rPr>
            </w:pPr>
            <w:hyperlink r:id="rId17" w:history="1">
              <w:r w:rsidR="008579F9" w:rsidRPr="00C8774B">
                <w:rPr>
                  <w:rStyle w:val="Hyperlink"/>
                  <w:sz w:val="20"/>
                  <w:szCs w:val="20"/>
                </w:rPr>
                <w:t>Patrick.Szczypinski@searshc.com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8579F9" w:rsidP="009444EA">
            <w:pPr>
              <w:spacing w:line="240" w:lineRule="auto"/>
              <w:rPr>
                <w:rFonts w:cs="Arial"/>
                <w:color w:val="000000"/>
                <w:szCs w:val="22"/>
                <w:lang w:eastAsia="ja-JP"/>
              </w:rPr>
            </w:pPr>
            <w:r>
              <w:rPr>
                <w:rFonts w:cs="Arial"/>
                <w:color w:val="000000"/>
                <w:szCs w:val="22"/>
                <w:lang w:eastAsia="ja-JP"/>
              </w:rPr>
              <w:t xml:space="preserve">Iga </w:t>
            </w:r>
            <w:r w:rsidRPr="008579F9">
              <w:rPr>
                <w:rFonts w:cs="Arial"/>
                <w:color w:val="000000"/>
                <w:szCs w:val="22"/>
                <w:lang w:eastAsia="ja-JP"/>
              </w:rPr>
              <w:t>Zyzanska</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Art Director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F32E44" w:rsidP="009444EA">
            <w:pPr>
              <w:spacing w:line="240" w:lineRule="auto"/>
              <w:jc w:val="left"/>
              <w:rPr>
                <w:sz w:val="20"/>
                <w:szCs w:val="20"/>
              </w:rPr>
            </w:pPr>
            <w:hyperlink r:id="rId18" w:history="1">
              <w:r w:rsidR="008579F9" w:rsidRPr="00C8774B">
                <w:rPr>
                  <w:rStyle w:val="Hyperlink"/>
                  <w:sz w:val="20"/>
                  <w:szCs w:val="20"/>
                </w:rPr>
                <w:t>Iga.Zyzanska@searshc.com</w:t>
              </w:r>
            </w:hyperlink>
            <w:r w:rsid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8579F9" w:rsidRPr="00A201CB" w:rsidTr="009444EA">
        <w:trPr>
          <w:trHeight w:val="308"/>
        </w:trPr>
        <w:tc>
          <w:tcPr>
            <w:tcW w:w="2250" w:type="dxa"/>
            <w:tcBorders>
              <w:top w:val="nil"/>
              <w:left w:val="single" w:sz="4" w:space="0" w:color="auto"/>
              <w:bottom w:val="single" w:sz="4" w:space="0" w:color="auto"/>
              <w:right w:val="single" w:sz="4" w:space="0" w:color="auto"/>
            </w:tcBorders>
          </w:tcPr>
          <w:p w:rsidR="008579F9" w:rsidRPr="0031533C" w:rsidRDefault="00C2364D" w:rsidP="009444EA">
            <w:pPr>
              <w:spacing w:line="240" w:lineRule="auto"/>
              <w:rPr>
                <w:rFonts w:cs="Arial"/>
                <w:color w:val="000000"/>
                <w:szCs w:val="22"/>
                <w:lang w:eastAsia="ja-JP"/>
              </w:rPr>
            </w:pPr>
            <w:r>
              <w:rPr>
                <w:rFonts w:cs="Arial"/>
                <w:color w:val="000000"/>
                <w:szCs w:val="22"/>
                <w:lang w:eastAsia="ja-JP"/>
              </w:rPr>
              <w:t xml:space="preserve">Kat </w:t>
            </w:r>
            <w:r w:rsidRPr="00C2364D">
              <w:rPr>
                <w:rFonts w:cs="Arial"/>
                <w:color w:val="000000"/>
                <w:szCs w:val="22"/>
                <w:lang w:eastAsia="ja-JP"/>
              </w:rPr>
              <w:t>Ferrell</w:t>
            </w:r>
          </w:p>
        </w:tc>
        <w:tc>
          <w:tcPr>
            <w:tcW w:w="3168" w:type="dxa"/>
            <w:tcBorders>
              <w:top w:val="nil"/>
              <w:left w:val="nil"/>
              <w:bottom w:val="single" w:sz="4" w:space="0" w:color="auto"/>
              <w:right w:val="single" w:sz="4" w:space="0" w:color="auto"/>
            </w:tcBorders>
          </w:tcPr>
          <w:p w:rsidR="008579F9" w:rsidRPr="0031533C" w:rsidRDefault="008579F9" w:rsidP="009444EA">
            <w:pPr>
              <w:spacing w:line="240" w:lineRule="auto"/>
              <w:jc w:val="left"/>
              <w:rPr>
                <w:rFonts w:cs="Arial"/>
                <w:szCs w:val="22"/>
                <w:lang w:eastAsia="ja-JP"/>
              </w:rPr>
            </w:pPr>
            <w:r>
              <w:rPr>
                <w:rFonts w:cs="Arial"/>
                <w:szCs w:val="22"/>
                <w:lang w:eastAsia="ja-JP"/>
              </w:rPr>
              <w:t>Project Manager</w:t>
            </w:r>
          </w:p>
        </w:tc>
        <w:tc>
          <w:tcPr>
            <w:tcW w:w="2430" w:type="dxa"/>
            <w:tcBorders>
              <w:top w:val="single" w:sz="4" w:space="0" w:color="auto"/>
              <w:left w:val="single" w:sz="4" w:space="0" w:color="auto"/>
              <w:bottom w:val="single" w:sz="4" w:space="0" w:color="auto"/>
              <w:right w:val="single" w:sz="4" w:space="0" w:color="auto"/>
            </w:tcBorders>
          </w:tcPr>
          <w:p w:rsidR="008579F9" w:rsidRPr="008579F9" w:rsidRDefault="00F32E44" w:rsidP="009444EA">
            <w:pPr>
              <w:spacing w:line="240" w:lineRule="auto"/>
              <w:jc w:val="left"/>
              <w:rPr>
                <w:sz w:val="20"/>
                <w:szCs w:val="20"/>
              </w:rPr>
            </w:pPr>
            <w:hyperlink r:id="rId19" w:history="1">
              <w:r w:rsidR="00C2364D" w:rsidRPr="00C2364D">
                <w:rPr>
                  <w:rStyle w:val="Hyperlink"/>
                  <w:sz w:val="20"/>
                  <w:szCs w:val="20"/>
                </w:rPr>
                <w:t>kferre2</w:t>
              </w:r>
              <w:r w:rsidR="008579F9" w:rsidRPr="008579F9">
                <w:rPr>
                  <w:rStyle w:val="Hyperlink"/>
                  <w:sz w:val="20"/>
                  <w:szCs w:val="20"/>
                </w:rPr>
                <w:t>@searshc.com</w:t>
              </w:r>
            </w:hyperlink>
            <w:r w:rsidR="008579F9" w:rsidRPr="008579F9">
              <w:rPr>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8579F9" w:rsidRDefault="008579F9" w:rsidP="009444EA">
            <w:pPr>
              <w:spacing w:line="240" w:lineRule="auto"/>
              <w:jc w:val="center"/>
              <w:rPr>
                <w:rFonts w:cs="Arial"/>
                <w:szCs w:val="22"/>
                <w:lang w:eastAsia="ja-JP"/>
              </w:rPr>
            </w:pPr>
          </w:p>
        </w:tc>
      </w:tr>
      <w:tr w:rsidR="00B80D76" w:rsidRPr="00A201CB" w:rsidTr="009444EA">
        <w:trPr>
          <w:trHeight w:val="308"/>
        </w:trPr>
        <w:tc>
          <w:tcPr>
            <w:tcW w:w="2250" w:type="dxa"/>
            <w:tcBorders>
              <w:top w:val="nil"/>
              <w:left w:val="single" w:sz="4" w:space="0" w:color="auto"/>
              <w:bottom w:val="single" w:sz="4" w:space="0" w:color="auto"/>
              <w:right w:val="single" w:sz="4" w:space="0" w:color="auto"/>
            </w:tcBorders>
          </w:tcPr>
          <w:p w:rsidR="00B80D76" w:rsidRPr="0031533C" w:rsidRDefault="001019D5" w:rsidP="009444EA">
            <w:pPr>
              <w:spacing w:line="240" w:lineRule="auto"/>
              <w:rPr>
                <w:rFonts w:cs="Arial"/>
                <w:color w:val="000000"/>
                <w:szCs w:val="22"/>
                <w:lang w:eastAsia="ja-JP"/>
              </w:rPr>
            </w:pPr>
            <w:r>
              <w:rPr>
                <w:rFonts w:cs="Arial"/>
                <w:color w:val="000000"/>
                <w:szCs w:val="22"/>
                <w:lang w:eastAsia="ja-JP"/>
              </w:rPr>
              <w:t>Casey Goddard</w:t>
            </w:r>
          </w:p>
        </w:tc>
        <w:tc>
          <w:tcPr>
            <w:tcW w:w="3168" w:type="dxa"/>
            <w:tcBorders>
              <w:top w:val="nil"/>
              <w:left w:val="nil"/>
              <w:bottom w:val="single" w:sz="4" w:space="0" w:color="auto"/>
              <w:right w:val="single" w:sz="4" w:space="0" w:color="auto"/>
            </w:tcBorders>
          </w:tcPr>
          <w:p w:rsidR="00B80D76" w:rsidRPr="0031533C" w:rsidRDefault="00B80D76" w:rsidP="009444EA">
            <w:pPr>
              <w:spacing w:line="240" w:lineRule="auto"/>
              <w:jc w:val="left"/>
              <w:rPr>
                <w:rFonts w:cs="Arial"/>
                <w:szCs w:val="22"/>
                <w:lang w:eastAsia="ja-JP"/>
              </w:rPr>
            </w:pPr>
            <w:r w:rsidRPr="0031533C">
              <w:rPr>
                <w:rFonts w:cs="Arial"/>
                <w:szCs w:val="22"/>
                <w:lang w:eastAsia="ja-JP"/>
              </w:rPr>
              <w:t xml:space="preserve">Business Lead </w:t>
            </w:r>
          </w:p>
        </w:tc>
        <w:tc>
          <w:tcPr>
            <w:tcW w:w="2430" w:type="dxa"/>
            <w:tcBorders>
              <w:top w:val="single" w:sz="4" w:space="0" w:color="auto"/>
              <w:left w:val="single" w:sz="4" w:space="0" w:color="auto"/>
              <w:bottom w:val="single" w:sz="4" w:space="0" w:color="auto"/>
              <w:right w:val="single" w:sz="4" w:space="0" w:color="auto"/>
            </w:tcBorders>
          </w:tcPr>
          <w:p w:rsidR="00B80D76" w:rsidRPr="008579F9" w:rsidRDefault="00F32E44" w:rsidP="009444EA">
            <w:pPr>
              <w:spacing w:line="240" w:lineRule="auto"/>
              <w:jc w:val="left"/>
              <w:rPr>
                <w:sz w:val="20"/>
                <w:szCs w:val="20"/>
              </w:rPr>
            </w:pPr>
            <w:hyperlink r:id="rId20" w:history="1">
              <w:r w:rsidR="001019D5" w:rsidRPr="008579F9">
                <w:rPr>
                  <w:rStyle w:val="Hyperlink"/>
                  <w:rFonts w:cs="Arial"/>
                  <w:sz w:val="20"/>
                  <w:szCs w:val="20"/>
                  <w:lang w:eastAsia="ja-JP"/>
                </w:rPr>
                <w:t>cgodda3@searshc.com</w:t>
              </w:r>
            </w:hyperlink>
          </w:p>
        </w:tc>
        <w:tc>
          <w:tcPr>
            <w:tcW w:w="1350" w:type="dxa"/>
            <w:tcBorders>
              <w:top w:val="single" w:sz="4" w:space="0" w:color="auto"/>
              <w:left w:val="single" w:sz="4" w:space="0" w:color="auto"/>
              <w:bottom w:val="single" w:sz="4" w:space="0" w:color="auto"/>
              <w:right w:val="single" w:sz="4" w:space="0" w:color="auto"/>
            </w:tcBorders>
          </w:tcPr>
          <w:p w:rsidR="00B80D76" w:rsidRPr="0031533C" w:rsidRDefault="00B80D76" w:rsidP="009444EA">
            <w:pPr>
              <w:spacing w:line="240" w:lineRule="auto"/>
              <w:jc w:val="center"/>
              <w:rPr>
                <w:rFonts w:cs="Arial"/>
                <w:szCs w:val="22"/>
                <w:lang w:eastAsia="ja-JP"/>
              </w:rPr>
            </w:pPr>
            <w:r>
              <w:rPr>
                <w:rFonts w:cs="Arial"/>
                <w:szCs w:val="22"/>
                <w:lang w:eastAsia="ja-JP"/>
              </w:rPr>
              <w:t>Y</w:t>
            </w:r>
          </w:p>
        </w:tc>
      </w:tr>
      <w:tr w:rsidR="007409FE" w:rsidRPr="00A201CB" w:rsidTr="009444EA">
        <w:trPr>
          <w:trHeight w:val="308"/>
        </w:trPr>
        <w:tc>
          <w:tcPr>
            <w:tcW w:w="2250" w:type="dxa"/>
            <w:tcBorders>
              <w:top w:val="single" w:sz="4" w:space="0" w:color="auto"/>
              <w:left w:val="single" w:sz="4" w:space="0" w:color="auto"/>
              <w:bottom w:val="single" w:sz="4" w:space="0" w:color="auto"/>
              <w:right w:val="single" w:sz="4" w:space="0" w:color="auto"/>
            </w:tcBorders>
          </w:tcPr>
          <w:p w:rsidR="007409FE" w:rsidRPr="00214F88" w:rsidRDefault="007409FE" w:rsidP="007409FE">
            <w:pPr>
              <w:spacing w:line="240" w:lineRule="auto"/>
              <w:rPr>
                <w:rFonts w:asciiTheme="minorHAnsi" w:hAnsiTheme="minorHAnsi" w:cs="Arial"/>
                <w:color w:val="000000"/>
                <w:szCs w:val="22"/>
                <w:lang w:eastAsia="ja-JP"/>
              </w:rPr>
            </w:pPr>
            <w:r w:rsidRPr="00214F88">
              <w:rPr>
                <w:rFonts w:asciiTheme="minorHAnsi" w:hAnsiTheme="minorHAnsi" w:cs="Arial"/>
                <w:szCs w:val="22"/>
              </w:rPr>
              <w:t>Don Fotsch</w:t>
            </w:r>
          </w:p>
        </w:tc>
        <w:tc>
          <w:tcPr>
            <w:tcW w:w="3168" w:type="dxa"/>
            <w:tcBorders>
              <w:top w:val="single" w:sz="4" w:space="0" w:color="auto"/>
              <w:left w:val="nil"/>
              <w:bottom w:val="single" w:sz="4" w:space="0" w:color="auto"/>
              <w:right w:val="single" w:sz="4" w:space="0" w:color="auto"/>
            </w:tcBorders>
          </w:tcPr>
          <w:p w:rsidR="007409FE" w:rsidRPr="00214F88" w:rsidRDefault="007409FE" w:rsidP="009444EA">
            <w:pPr>
              <w:spacing w:line="240" w:lineRule="auto"/>
              <w:jc w:val="left"/>
              <w:rPr>
                <w:rFonts w:asciiTheme="minorHAnsi" w:hAnsiTheme="minorHAnsi" w:cs="Arial"/>
                <w:szCs w:val="22"/>
                <w:lang w:eastAsia="ja-JP"/>
              </w:rPr>
            </w:pPr>
            <w:r w:rsidRPr="00214F88">
              <w:rPr>
                <w:rFonts w:asciiTheme="minorHAnsi" w:hAnsiTheme="minorHAnsi" w:cs="Arial"/>
                <w:szCs w:val="22"/>
              </w:rPr>
              <w:t>VP Customer Experience (Sponsor)</w:t>
            </w:r>
          </w:p>
        </w:tc>
        <w:tc>
          <w:tcPr>
            <w:tcW w:w="2430" w:type="dxa"/>
            <w:tcBorders>
              <w:top w:val="single" w:sz="4" w:space="0" w:color="auto"/>
              <w:left w:val="single" w:sz="4" w:space="0" w:color="auto"/>
              <w:bottom w:val="single" w:sz="4" w:space="0" w:color="auto"/>
              <w:right w:val="single" w:sz="4" w:space="0" w:color="auto"/>
            </w:tcBorders>
          </w:tcPr>
          <w:p w:rsidR="007409FE" w:rsidRPr="008579F9" w:rsidRDefault="00F32E44" w:rsidP="009444EA">
            <w:pPr>
              <w:spacing w:line="240" w:lineRule="auto"/>
              <w:jc w:val="left"/>
              <w:rPr>
                <w:rFonts w:asciiTheme="minorHAnsi" w:hAnsiTheme="minorHAnsi"/>
                <w:sz w:val="20"/>
                <w:szCs w:val="20"/>
              </w:rPr>
            </w:pPr>
            <w:hyperlink r:id="rId21" w:history="1">
              <w:r w:rsidR="008579F9" w:rsidRPr="00C8774B">
                <w:rPr>
                  <w:rStyle w:val="Hyperlink"/>
                  <w:rFonts w:asciiTheme="minorHAnsi" w:hAnsiTheme="minorHAnsi"/>
                  <w:sz w:val="20"/>
                  <w:szCs w:val="20"/>
                </w:rPr>
                <w:t>Don.fotsch@searshc.com</w:t>
              </w:r>
            </w:hyperlink>
            <w:r w:rsidR="008579F9">
              <w:rPr>
                <w:rFonts w:asciiTheme="minorHAnsi" w:hAnsiTheme="minorHAnsi"/>
                <w:sz w:val="20"/>
                <w:szCs w:val="20"/>
              </w:rPr>
              <w:t xml:space="preserve"> </w:t>
            </w:r>
          </w:p>
        </w:tc>
        <w:tc>
          <w:tcPr>
            <w:tcW w:w="1350" w:type="dxa"/>
            <w:tcBorders>
              <w:top w:val="single" w:sz="4" w:space="0" w:color="auto"/>
              <w:left w:val="single" w:sz="4" w:space="0" w:color="auto"/>
              <w:bottom w:val="single" w:sz="4" w:space="0" w:color="auto"/>
              <w:right w:val="single" w:sz="4" w:space="0" w:color="auto"/>
            </w:tcBorders>
          </w:tcPr>
          <w:p w:rsidR="007409FE" w:rsidRPr="007409FE" w:rsidRDefault="007409FE" w:rsidP="009444EA">
            <w:pPr>
              <w:spacing w:line="240" w:lineRule="auto"/>
              <w:jc w:val="center"/>
              <w:rPr>
                <w:rFonts w:asciiTheme="minorHAnsi" w:hAnsiTheme="minorHAnsi" w:cs="Arial"/>
                <w:szCs w:val="22"/>
                <w:lang w:eastAsia="ja-JP"/>
              </w:rPr>
            </w:pPr>
            <w:r w:rsidRPr="007409FE">
              <w:rPr>
                <w:rFonts w:asciiTheme="minorHAnsi" w:hAnsiTheme="minorHAnsi" w:cs="Arial"/>
                <w:szCs w:val="22"/>
                <w:lang w:eastAsia="ja-JP"/>
              </w:rPr>
              <w:t>Y</w:t>
            </w:r>
          </w:p>
        </w:tc>
      </w:tr>
    </w:tbl>
    <w:p w:rsidR="006B2BAE" w:rsidRDefault="009444EA" w:rsidP="00E44C25">
      <w:pPr>
        <w:rPr>
          <w:highlight w:val="yellow"/>
        </w:rPr>
      </w:pPr>
      <w:r>
        <w:rPr>
          <w:rFonts w:ascii="Arial" w:hAnsi="Arial" w:cs="Arial"/>
          <w:sz w:val="28"/>
        </w:rPr>
        <w:br w:type="textWrapping" w:clear="all"/>
      </w:r>
    </w:p>
    <w:p w:rsidR="00152B94" w:rsidRPr="00152B94" w:rsidRDefault="00152B94" w:rsidP="00152B94">
      <w:pPr>
        <w:rPr>
          <w:highlight w:val="yellow"/>
        </w:rPr>
      </w:pPr>
    </w:p>
    <w:p w:rsidR="00100DE2" w:rsidRPr="00E41FED" w:rsidRDefault="007A688D" w:rsidP="00BB2154">
      <w:pPr>
        <w:pStyle w:val="Heading2"/>
        <w:numPr>
          <w:ilvl w:val="0"/>
          <w:numId w:val="3"/>
        </w:numPr>
        <w:shd w:val="pct20" w:color="auto" w:fill="auto"/>
        <w:tabs>
          <w:tab w:val="clear" w:pos="1152"/>
          <w:tab w:val="num" w:pos="270"/>
        </w:tabs>
        <w:spacing w:before="0"/>
        <w:ind w:left="270" w:hanging="270"/>
        <w:rPr>
          <w:rFonts w:cs="Arial"/>
          <w:sz w:val="28"/>
        </w:rPr>
      </w:pPr>
      <w:bookmarkStart w:id="8" w:name="_Toc137553479"/>
      <w:bookmarkStart w:id="9" w:name="_Toc137614743"/>
      <w:bookmarkStart w:id="10" w:name="_Toc137615377"/>
      <w:bookmarkStart w:id="11" w:name="_Toc323813606"/>
      <w:bookmarkEnd w:id="8"/>
      <w:bookmarkEnd w:id="9"/>
      <w:bookmarkEnd w:id="10"/>
      <w:r w:rsidRPr="00E41FED">
        <w:rPr>
          <w:rFonts w:cs="Arial"/>
          <w:sz w:val="28"/>
        </w:rPr>
        <w:t>Pr</w:t>
      </w:r>
      <w:r>
        <w:rPr>
          <w:rFonts w:cs="Arial"/>
          <w:sz w:val="28"/>
        </w:rPr>
        <w:t>oduct</w:t>
      </w:r>
      <w:r w:rsidRPr="00E41FED">
        <w:rPr>
          <w:rFonts w:cs="Arial"/>
          <w:sz w:val="28"/>
        </w:rPr>
        <w:t xml:space="preserve"> </w:t>
      </w:r>
      <w:r w:rsidR="00100DE2" w:rsidRPr="00E41FED">
        <w:rPr>
          <w:rFonts w:cs="Arial"/>
          <w:sz w:val="28"/>
        </w:rPr>
        <w:t>Overview</w:t>
      </w:r>
      <w:bookmarkEnd w:id="11"/>
    </w:p>
    <w:p w:rsidR="008353A3" w:rsidRDefault="00D456E3" w:rsidP="008353A3">
      <w:pPr>
        <w:pStyle w:val="Heading2"/>
      </w:pPr>
      <w:bookmarkStart w:id="12" w:name="_Toc323813607"/>
      <w:r>
        <w:t>Mission</w:t>
      </w:r>
      <w:bookmarkEnd w:id="12"/>
    </w:p>
    <w:p w:rsidR="00214F88" w:rsidRDefault="0023025E" w:rsidP="00214F88">
      <w:pPr>
        <w:ind w:left="720"/>
      </w:pPr>
      <w:r>
        <w:t>Refer to Communities PRD</w:t>
      </w:r>
    </w:p>
    <w:p w:rsidR="00D456E3" w:rsidRDefault="00D456E3" w:rsidP="008353A3">
      <w:pPr>
        <w:pStyle w:val="Heading2"/>
      </w:pPr>
      <w:bookmarkStart w:id="13" w:name="_Toc323813608"/>
      <w:r>
        <w:lastRenderedPageBreak/>
        <w:t>Strategy</w:t>
      </w:r>
      <w:bookmarkEnd w:id="13"/>
    </w:p>
    <w:p w:rsidR="0023025E" w:rsidRPr="0023025E" w:rsidRDefault="0023025E" w:rsidP="0023025E">
      <w:pPr>
        <w:ind w:left="720"/>
      </w:pPr>
      <w:r>
        <w:t>Refer to Communities PRD</w:t>
      </w:r>
    </w:p>
    <w:p w:rsidR="00E967B5" w:rsidRDefault="00D456E3" w:rsidP="00E967B5">
      <w:pPr>
        <w:pStyle w:val="Heading2"/>
      </w:pPr>
      <w:bookmarkStart w:id="14" w:name="_Toc323813609"/>
      <w:r>
        <w:t>Objectives</w:t>
      </w:r>
      <w:bookmarkEnd w:id="14"/>
    </w:p>
    <w:p w:rsidR="00A8620D" w:rsidRDefault="00A8620D" w:rsidP="00335E6A">
      <w:pPr>
        <w:pStyle w:val="ListParagraph"/>
        <w:numPr>
          <w:ilvl w:val="0"/>
          <w:numId w:val="15"/>
        </w:numPr>
      </w:pPr>
      <w:r>
        <w:t xml:space="preserve">Deliver Phase 1 release of Communities by End of </w:t>
      </w:r>
      <w:r w:rsidR="0098054C">
        <w:t>August</w:t>
      </w:r>
      <w:r w:rsidR="0098054C" w:rsidRPr="00FD4AB2">
        <w:t xml:space="preserve"> 2012</w:t>
      </w:r>
      <w:r w:rsidR="0098054C">
        <w:t xml:space="preserve"> to</w:t>
      </w:r>
      <w:r>
        <w:t xml:space="preserve"> migrate Communities and Reviews off of the Viewpoints platform. </w:t>
      </w:r>
    </w:p>
    <w:p w:rsidR="00A8620D" w:rsidRDefault="00A8620D" w:rsidP="00335E6A">
      <w:pPr>
        <w:pStyle w:val="ListParagraph"/>
        <w:numPr>
          <w:ilvl w:val="0"/>
          <w:numId w:val="15"/>
        </w:numPr>
      </w:pPr>
      <w:r>
        <w:t>Deliver Phase 2 relea</w:t>
      </w:r>
      <w:r w:rsidR="00210F62">
        <w:t xml:space="preserve">se of Communities </w:t>
      </w:r>
      <w:r w:rsidR="00F05786">
        <w:t>with two week iterations starting end</w:t>
      </w:r>
      <w:r w:rsidR="00210F62">
        <w:t xml:space="preserve"> of </w:t>
      </w:r>
      <w:r w:rsidR="000C0B51">
        <w:t>August</w:t>
      </w:r>
      <w:r>
        <w:t xml:space="preserve"> 2012</w:t>
      </w:r>
      <w:r w:rsidR="00F05786">
        <w:t xml:space="preserve"> to be completed end of October</w:t>
      </w:r>
    </w:p>
    <w:p w:rsidR="00214F88" w:rsidRPr="00214F88" w:rsidRDefault="00214F88" w:rsidP="00214F88">
      <w:pPr>
        <w:ind w:left="720"/>
      </w:pPr>
    </w:p>
    <w:p w:rsidR="00186D8E" w:rsidRPr="00D456E3" w:rsidRDefault="00186D8E" w:rsidP="00D456E3">
      <w:pPr>
        <w:pStyle w:val="Heading2"/>
        <w:rPr>
          <w:sz w:val="24"/>
        </w:rPr>
      </w:pPr>
      <w:bookmarkStart w:id="15" w:name="_Toc323813610"/>
      <w:r>
        <w:t>Guiding Principles</w:t>
      </w:r>
      <w:bookmarkEnd w:id="15"/>
    </w:p>
    <w:p w:rsidR="00214F88" w:rsidRDefault="0023025E" w:rsidP="00335E6A">
      <w:pPr>
        <w:pStyle w:val="ListParagraph"/>
        <w:numPr>
          <w:ilvl w:val="0"/>
          <w:numId w:val="14"/>
        </w:numPr>
        <w:ind w:left="1440"/>
      </w:pPr>
      <w:r>
        <w:t>Ease of use for moderators</w:t>
      </w:r>
    </w:p>
    <w:p w:rsidR="009E567E" w:rsidRDefault="009E567E" w:rsidP="00E51AA1">
      <w:pPr>
        <w:rPr>
          <w:b/>
          <w:sz w:val="28"/>
          <w:szCs w:val="28"/>
        </w:rPr>
      </w:pPr>
    </w:p>
    <w:p w:rsidR="00186D8E" w:rsidRDefault="000F3640" w:rsidP="00186D8E">
      <w:pPr>
        <w:pStyle w:val="Heading2"/>
        <w:numPr>
          <w:ilvl w:val="0"/>
          <w:numId w:val="3"/>
        </w:numPr>
        <w:shd w:val="pct20" w:color="auto" w:fill="auto"/>
        <w:tabs>
          <w:tab w:val="clear" w:pos="1152"/>
          <w:tab w:val="num" w:pos="270"/>
        </w:tabs>
        <w:spacing w:before="0"/>
        <w:ind w:left="270" w:hanging="270"/>
        <w:rPr>
          <w:rFonts w:cs="Arial"/>
          <w:sz w:val="28"/>
        </w:rPr>
      </w:pPr>
      <w:bookmarkStart w:id="16" w:name="_Toc323813611"/>
      <w:r>
        <w:rPr>
          <w:rFonts w:cs="Arial"/>
          <w:sz w:val="28"/>
        </w:rPr>
        <w:t>Components and</w:t>
      </w:r>
      <w:r w:rsidR="002E6AFF">
        <w:rPr>
          <w:rFonts w:cs="Arial"/>
          <w:sz w:val="28"/>
        </w:rPr>
        <w:t xml:space="preserve"> Functional </w:t>
      </w:r>
      <w:r w:rsidR="00F30D0E">
        <w:rPr>
          <w:rFonts w:cs="Arial"/>
          <w:sz w:val="28"/>
        </w:rPr>
        <w:t>Requirements</w:t>
      </w:r>
      <w:bookmarkEnd w:id="16"/>
    </w:p>
    <w:p w:rsidR="0023025E" w:rsidRDefault="0023025E" w:rsidP="0023025E">
      <w:pPr>
        <w:pStyle w:val="Heading2"/>
        <w:tabs>
          <w:tab w:val="clear" w:pos="1980"/>
        </w:tabs>
      </w:pPr>
      <w:bookmarkStart w:id="17" w:name="_Toc323813612"/>
      <w:bookmarkStart w:id="18" w:name="_Toc308433900"/>
      <w:r>
        <w:t>Sign In – P1</w:t>
      </w:r>
      <w:bookmarkEnd w:id="1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23025E" w:rsidRPr="001068D4" w:rsidTr="0023025E">
        <w:tc>
          <w:tcPr>
            <w:tcW w:w="810" w:type="dxa"/>
            <w:shd w:val="clear" w:color="auto" w:fill="B6DDE8"/>
          </w:tcPr>
          <w:p w:rsidR="0023025E" w:rsidRPr="001068D4" w:rsidRDefault="0023025E" w:rsidP="0023025E">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23025E" w:rsidRPr="001068D4" w:rsidRDefault="0023025E" w:rsidP="0023025E">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23025E">
        <w:tc>
          <w:tcPr>
            <w:tcW w:w="810" w:type="dxa"/>
          </w:tcPr>
          <w:p w:rsidR="0023025E" w:rsidRPr="001068D4" w:rsidRDefault="0023025E" w:rsidP="0023025E">
            <w:pPr>
              <w:rPr>
                <w:rFonts w:ascii="Arial" w:hAnsi="Arial" w:cs="Arial"/>
                <w:sz w:val="18"/>
                <w:szCs w:val="20"/>
              </w:rPr>
            </w:pPr>
            <w:r>
              <w:rPr>
                <w:rFonts w:ascii="Arial" w:hAnsi="Arial" w:cs="Arial"/>
                <w:sz w:val="18"/>
                <w:szCs w:val="20"/>
              </w:rPr>
              <w:t>3.1</w:t>
            </w:r>
          </w:p>
        </w:tc>
        <w:tc>
          <w:tcPr>
            <w:tcW w:w="8725" w:type="dxa"/>
          </w:tcPr>
          <w:p w:rsidR="00E83DB5" w:rsidRPr="00E83DB5" w:rsidRDefault="00E83DB5" w:rsidP="00E83DB5">
            <w:pPr>
              <w:rPr>
                <w:rFonts w:ascii="Arial" w:hAnsi="Arial" w:cs="Arial"/>
                <w:sz w:val="18"/>
                <w:szCs w:val="20"/>
              </w:rPr>
            </w:pPr>
            <w:r>
              <w:rPr>
                <w:rFonts w:ascii="Arial" w:hAnsi="Arial" w:cs="Arial"/>
                <w:sz w:val="18"/>
                <w:szCs w:val="20"/>
              </w:rPr>
              <w:t xml:space="preserve">Sign in using standard Enterprise ID. </w:t>
            </w:r>
          </w:p>
          <w:p w:rsidR="00E83DB5" w:rsidRDefault="00D201C7" w:rsidP="00E83DB5">
            <w:pPr>
              <w:rPr>
                <w:rFonts w:ascii="Arial" w:hAnsi="Arial" w:cs="Arial"/>
                <w:sz w:val="18"/>
                <w:szCs w:val="20"/>
              </w:rPr>
            </w:pPr>
            <w:r>
              <w:rPr>
                <w:rFonts w:ascii="Arial" w:hAnsi="Arial" w:cs="Arial"/>
                <w:sz w:val="18"/>
                <w:szCs w:val="20"/>
              </w:rPr>
              <w:t xml:space="preserve">Model sign in after </w:t>
            </w:r>
            <w:hyperlink r:id="rId22" w:history="1">
              <w:r w:rsidRPr="00222C4C">
                <w:rPr>
                  <w:rStyle w:val="Hyperlink"/>
                  <w:rFonts w:ascii="Arial" w:hAnsi="Arial" w:cs="Arial"/>
                  <w:sz w:val="18"/>
                  <w:szCs w:val="20"/>
                </w:rPr>
                <w:t>http://shc.intra.sears.com/include/jsp/login.jsp</w:t>
              </w:r>
            </w:hyperlink>
            <w:r>
              <w:rPr>
                <w:rFonts w:ascii="Arial" w:hAnsi="Arial" w:cs="Arial"/>
                <w:sz w:val="18"/>
                <w:szCs w:val="20"/>
              </w:rPr>
              <w:t xml:space="preserve"> to allow for look up Enterprise ID, Reset Password, Change Password</w:t>
            </w:r>
            <w:r w:rsidR="00092710">
              <w:rPr>
                <w:rFonts w:ascii="Arial" w:hAnsi="Arial" w:cs="Arial"/>
                <w:sz w:val="18"/>
                <w:szCs w:val="20"/>
              </w:rPr>
              <w:t xml:space="preserve">, remember me </w:t>
            </w:r>
          </w:p>
          <w:p w:rsidR="00D201C7" w:rsidRPr="00D201C7" w:rsidRDefault="00D201C7" w:rsidP="00E83DB5">
            <w:pPr>
              <w:rPr>
                <w:rFonts w:ascii="Arial" w:hAnsi="Arial" w:cs="Arial"/>
                <w:sz w:val="18"/>
                <w:szCs w:val="20"/>
              </w:rPr>
            </w:pPr>
          </w:p>
          <w:p w:rsidR="00E83DB5" w:rsidRDefault="00E83DB5" w:rsidP="00E83DB5">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s</w:t>
            </w:r>
            <w:r w:rsidRPr="00630F1F">
              <w:rPr>
                <w:rFonts w:ascii="Arial" w:hAnsi="Arial" w:cs="Arial"/>
                <w:b/>
                <w:i/>
                <w:sz w:val="18"/>
                <w:szCs w:val="20"/>
              </w:rPr>
              <w:t>:</w:t>
            </w:r>
          </w:p>
          <w:p w:rsidR="00E83DB5" w:rsidRPr="00E83DB5"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Must have E</w:t>
            </w:r>
            <w:r>
              <w:rPr>
                <w:rFonts w:ascii="Arial" w:hAnsi="Arial" w:cs="Arial"/>
                <w:sz w:val="18"/>
                <w:szCs w:val="20"/>
              </w:rPr>
              <w:t>nterprise ID</w:t>
            </w:r>
          </w:p>
          <w:p w:rsidR="0023025E" w:rsidRPr="00092710" w:rsidRDefault="00E83DB5" w:rsidP="00335E6A">
            <w:pPr>
              <w:pStyle w:val="ListParagraph"/>
              <w:numPr>
                <w:ilvl w:val="0"/>
                <w:numId w:val="14"/>
              </w:numPr>
              <w:rPr>
                <w:rFonts w:ascii="Arial" w:hAnsi="Arial" w:cs="Arial"/>
                <w:b/>
                <w:sz w:val="18"/>
                <w:szCs w:val="20"/>
              </w:rPr>
            </w:pPr>
            <w:r w:rsidRPr="00E83DB5">
              <w:rPr>
                <w:rFonts w:ascii="Arial" w:hAnsi="Arial" w:cs="Arial"/>
                <w:sz w:val="18"/>
                <w:szCs w:val="20"/>
              </w:rPr>
              <w:t xml:space="preserve">Enterprise ID must have been manually added in User tool. </w:t>
            </w:r>
          </w:p>
          <w:p w:rsidR="00092710" w:rsidRPr="002C681B" w:rsidRDefault="00092710" w:rsidP="00335E6A">
            <w:pPr>
              <w:pStyle w:val="ListParagraph"/>
              <w:numPr>
                <w:ilvl w:val="0"/>
                <w:numId w:val="14"/>
              </w:numPr>
              <w:rPr>
                <w:rFonts w:ascii="Arial" w:hAnsi="Arial" w:cs="Arial"/>
                <w:b/>
                <w:sz w:val="18"/>
                <w:szCs w:val="20"/>
              </w:rPr>
            </w:pPr>
            <w:r>
              <w:rPr>
                <w:rFonts w:ascii="Arial" w:hAnsi="Arial" w:cs="Arial"/>
                <w:sz w:val="18"/>
                <w:szCs w:val="20"/>
              </w:rPr>
              <w:t xml:space="preserve">Capability to save Log On in Oracle Enterprise Single Sign On Manager </w:t>
            </w:r>
          </w:p>
          <w:p w:rsidR="002C681B" w:rsidRPr="002C681B" w:rsidRDefault="00B36AE5" w:rsidP="00335E6A">
            <w:pPr>
              <w:pStyle w:val="ListParagraph"/>
              <w:numPr>
                <w:ilvl w:val="0"/>
                <w:numId w:val="14"/>
              </w:numPr>
              <w:rPr>
                <w:rFonts w:ascii="Arial" w:hAnsi="Arial" w:cs="Arial"/>
                <w:b/>
                <w:sz w:val="18"/>
                <w:szCs w:val="20"/>
              </w:rPr>
            </w:pPr>
            <w:r>
              <w:rPr>
                <w:rFonts w:ascii="Arial" w:hAnsi="Arial" w:cs="Arial"/>
                <w:sz w:val="18"/>
                <w:szCs w:val="20"/>
              </w:rPr>
              <w:t xml:space="preserve">Four </w:t>
            </w:r>
            <w:r w:rsidR="002C681B">
              <w:rPr>
                <w:rFonts w:ascii="Arial" w:hAnsi="Arial" w:cs="Arial"/>
                <w:sz w:val="18"/>
                <w:szCs w:val="20"/>
              </w:rPr>
              <w:t xml:space="preserve">levels of permissions </w:t>
            </w:r>
          </w:p>
          <w:p w:rsidR="000E7915" w:rsidRDefault="000E7915" w:rsidP="000E7915">
            <w:pPr>
              <w:pStyle w:val="ListParagraph"/>
              <w:numPr>
                <w:ilvl w:val="1"/>
                <w:numId w:val="28"/>
              </w:numPr>
              <w:rPr>
                <w:rFonts w:ascii="Arial" w:hAnsi="Arial" w:cs="Arial"/>
                <w:sz w:val="18"/>
              </w:rPr>
            </w:pPr>
            <w:r>
              <w:rPr>
                <w:rFonts w:ascii="Arial" w:hAnsi="Arial" w:cs="Arial"/>
                <w:sz w:val="18"/>
              </w:rPr>
              <w:t>Admin – super users, all permissions</w:t>
            </w:r>
          </w:p>
          <w:p w:rsidR="000E7915" w:rsidRDefault="000E7915" w:rsidP="000E7915">
            <w:pPr>
              <w:pStyle w:val="ListParagraph"/>
              <w:numPr>
                <w:ilvl w:val="1"/>
                <w:numId w:val="28"/>
              </w:numPr>
              <w:rPr>
                <w:rFonts w:ascii="Arial" w:hAnsi="Arial" w:cs="Arial"/>
                <w:sz w:val="18"/>
              </w:rPr>
            </w:pPr>
            <w:r>
              <w:rPr>
                <w:rFonts w:ascii="Arial" w:hAnsi="Arial" w:cs="Arial"/>
                <w:sz w:val="18"/>
              </w:rPr>
              <w:t>Moderator – middle level permissions</w:t>
            </w:r>
          </w:p>
          <w:p w:rsidR="002C681B" w:rsidRPr="0098054C" w:rsidRDefault="000E7915" w:rsidP="000E7915">
            <w:pPr>
              <w:pStyle w:val="ListParagraph"/>
              <w:numPr>
                <w:ilvl w:val="1"/>
                <w:numId w:val="28"/>
              </w:numPr>
              <w:rPr>
                <w:rFonts w:ascii="Arial" w:hAnsi="Arial" w:cs="Arial"/>
                <w:b/>
                <w:sz w:val="18"/>
                <w:szCs w:val="20"/>
              </w:rPr>
            </w:pPr>
            <w:r>
              <w:rPr>
                <w:rFonts w:ascii="Arial" w:hAnsi="Arial" w:cs="Arial"/>
                <w:sz w:val="18"/>
              </w:rPr>
              <w:t>Blogger – limited permissions</w:t>
            </w:r>
          </w:p>
          <w:p w:rsidR="0098054C" w:rsidRPr="00BD2907" w:rsidRDefault="0098054C" w:rsidP="000E7915">
            <w:pPr>
              <w:pStyle w:val="ListParagraph"/>
              <w:numPr>
                <w:ilvl w:val="1"/>
                <w:numId w:val="28"/>
              </w:numPr>
              <w:rPr>
                <w:rFonts w:ascii="Arial" w:hAnsi="Arial" w:cs="Arial"/>
                <w:b/>
                <w:sz w:val="18"/>
                <w:szCs w:val="20"/>
              </w:rPr>
            </w:pPr>
            <w:r>
              <w:rPr>
                <w:rFonts w:ascii="Arial" w:hAnsi="Arial" w:cs="Arial"/>
                <w:sz w:val="18"/>
              </w:rPr>
              <w:t>Expert – limited permissions to only Expert UI</w:t>
            </w:r>
            <w:r w:rsidR="00BD2907">
              <w:rPr>
                <w:rFonts w:ascii="Arial" w:hAnsi="Arial" w:cs="Arial"/>
                <w:sz w:val="18"/>
              </w:rPr>
              <w:t xml:space="preserve"> </w:t>
            </w:r>
          </w:p>
          <w:p w:rsidR="00DD56DC" w:rsidRDefault="00BD2907">
            <w:pPr>
              <w:pStyle w:val="ListParagraph"/>
              <w:numPr>
                <w:ilvl w:val="2"/>
                <w:numId w:val="28"/>
              </w:numPr>
              <w:rPr>
                <w:rFonts w:ascii="Arial" w:hAnsi="Arial" w:cs="Arial"/>
                <w:b/>
                <w:sz w:val="18"/>
                <w:szCs w:val="20"/>
              </w:rPr>
            </w:pPr>
            <w:r>
              <w:rPr>
                <w:rFonts w:ascii="Arial" w:hAnsi="Arial" w:cs="Arial"/>
                <w:sz w:val="18"/>
              </w:rPr>
              <w:t xml:space="preserve">This permission level should also be used for CCN team. </w:t>
            </w:r>
          </w:p>
        </w:tc>
      </w:tr>
    </w:tbl>
    <w:p w:rsidR="00607DCD" w:rsidRDefault="0023025E" w:rsidP="00607DCD">
      <w:pPr>
        <w:pStyle w:val="Heading2"/>
        <w:tabs>
          <w:tab w:val="clear" w:pos="1980"/>
        </w:tabs>
      </w:pPr>
      <w:bookmarkStart w:id="19" w:name="_Toc323813613"/>
      <w:r>
        <w:t>Dashboard</w:t>
      </w:r>
      <w:r w:rsidR="003736A6">
        <w:t xml:space="preserve"> </w:t>
      </w:r>
      <w:r w:rsidR="00607DCD">
        <w:t xml:space="preserve">– </w:t>
      </w:r>
      <w:del w:id="20" w:author="jmassud" w:date="2012-05-08T14:31:00Z">
        <w:r w:rsidR="00607DCD">
          <w:delText>P</w:delText>
        </w:r>
        <w:r w:rsidR="00932CDD">
          <w:delText>2</w:delText>
        </w:r>
      </w:del>
      <w:ins w:id="21" w:author="jmassud" w:date="2012-05-08T14:31:00Z">
        <w:r w:rsidR="00607DCD">
          <w:t>P</w:t>
        </w:r>
        <w:r w:rsidR="00DD56DC">
          <w:t>1</w:t>
        </w:r>
      </w:ins>
      <w:bookmarkEnd w:id="18"/>
      <w:bookmarkEnd w:id="1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25"/>
      </w:tblGrid>
      <w:tr w:rsidR="00607DCD" w:rsidRPr="001068D4" w:rsidTr="00484614">
        <w:tc>
          <w:tcPr>
            <w:tcW w:w="810" w:type="dxa"/>
            <w:shd w:val="clear" w:color="auto" w:fill="B6DDE8"/>
          </w:tcPr>
          <w:p w:rsidR="00607DCD" w:rsidRPr="001068D4" w:rsidRDefault="00607DCD" w:rsidP="00E52AC5">
            <w:pPr>
              <w:rPr>
                <w:rFonts w:ascii="Arial" w:hAnsi="Arial" w:cs="Arial"/>
                <w:b/>
                <w:sz w:val="18"/>
                <w:szCs w:val="20"/>
              </w:rPr>
            </w:pPr>
            <w:r w:rsidRPr="001068D4">
              <w:rPr>
                <w:rFonts w:ascii="Arial" w:hAnsi="Arial" w:cs="Arial"/>
                <w:b/>
                <w:sz w:val="18"/>
                <w:szCs w:val="20"/>
              </w:rPr>
              <w:t>Req #</w:t>
            </w:r>
          </w:p>
        </w:tc>
        <w:tc>
          <w:tcPr>
            <w:tcW w:w="8725" w:type="dxa"/>
            <w:shd w:val="clear" w:color="auto" w:fill="B6DDE8"/>
          </w:tcPr>
          <w:p w:rsidR="00607DCD" w:rsidRPr="001068D4" w:rsidRDefault="00607DCD" w:rsidP="009426B4">
            <w:pPr>
              <w:rPr>
                <w:rFonts w:ascii="Arial" w:hAnsi="Arial" w:cs="Arial"/>
                <w:b/>
                <w:sz w:val="18"/>
                <w:szCs w:val="20"/>
              </w:rPr>
            </w:pPr>
            <w:r w:rsidRPr="001068D4">
              <w:rPr>
                <w:rFonts w:ascii="Arial" w:hAnsi="Arial" w:cs="Arial"/>
                <w:b/>
                <w:sz w:val="18"/>
                <w:szCs w:val="20"/>
              </w:rPr>
              <w:t xml:space="preserve">Description  </w:t>
            </w:r>
          </w:p>
        </w:tc>
      </w:tr>
      <w:tr w:rsidR="00607DCD" w:rsidRPr="001068D4" w:rsidTr="00484614">
        <w:tc>
          <w:tcPr>
            <w:tcW w:w="810" w:type="dxa"/>
          </w:tcPr>
          <w:p w:rsidR="00607DCD" w:rsidRPr="001068D4" w:rsidRDefault="0023025E" w:rsidP="009426B4">
            <w:pPr>
              <w:rPr>
                <w:rFonts w:ascii="Arial" w:hAnsi="Arial" w:cs="Arial"/>
                <w:sz w:val="18"/>
                <w:szCs w:val="20"/>
              </w:rPr>
            </w:pPr>
            <w:r>
              <w:rPr>
                <w:rFonts w:ascii="Arial" w:hAnsi="Arial" w:cs="Arial"/>
                <w:sz w:val="18"/>
                <w:szCs w:val="20"/>
              </w:rPr>
              <w:lastRenderedPageBreak/>
              <w:t>3.2</w:t>
            </w:r>
          </w:p>
        </w:tc>
        <w:tc>
          <w:tcPr>
            <w:tcW w:w="8725" w:type="dxa"/>
          </w:tcPr>
          <w:p w:rsidR="00607DCD" w:rsidRDefault="00722F80" w:rsidP="00607DCD">
            <w:pPr>
              <w:rPr>
                <w:rFonts w:ascii="Arial" w:hAnsi="Arial" w:cs="Arial"/>
                <w:sz w:val="18"/>
              </w:rPr>
            </w:pPr>
            <w:r>
              <w:rPr>
                <w:rFonts w:ascii="Arial" w:hAnsi="Arial" w:cs="Arial"/>
                <w:sz w:val="18"/>
              </w:rPr>
              <w:t>Default landing page after signing into the Communities moderation tool displaying</w:t>
            </w:r>
          </w:p>
          <w:p w:rsidR="00722F80" w:rsidRDefault="00722F80" w:rsidP="00722F80">
            <w:pPr>
              <w:pStyle w:val="ListParagraph"/>
              <w:numPr>
                <w:ilvl w:val="0"/>
                <w:numId w:val="33"/>
              </w:numPr>
              <w:rPr>
                <w:rFonts w:ascii="Arial" w:hAnsi="Arial" w:cs="Arial"/>
                <w:sz w:val="18"/>
              </w:rPr>
            </w:pPr>
            <w:r>
              <w:rPr>
                <w:rFonts w:ascii="Arial" w:hAnsi="Arial" w:cs="Arial"/>
                <w:sz w:val="18"/>
              </w:rPr>
              <w:t>Comments</w:t>
            </w:r>
          </w:p>
          <w:p w:rsidR="00722F80" w:rsidRPr="00722F80" w:rsidRDefault="00722F80" w:rsidP="00722F80">
            <w:pPr>
              <w:pStyle w:val="ListParagraph"/>
              <w:numPr>
                <w:ilvl w:val="1"/>
                <w:numId w:val="33"/>
              </w:numPr>
              <w:rPr>
                <w:rFonts w:ascii="Arial" w:hAnsi="Arial" w:cs="Arial"/>
                <w:sz w:val="18"/>
              </w:rPr>
            </w:pPr>
            <w:r>
              <w:rPr>
                <w:rFonts w:ascii="Arial" w:hAnsi="Arial" w:cs="Arial"/>
                <w:sz w:val="18"/>
              </w:rPr>
              <w:t xml:space="preserve">Last 5 comments </w:t>
            </w:r>
            <w:r w:rsidRPr="00722F80">
              <w:rPr>
                <w:rFonts w:ascii="Arial" w:hAnsi="Arial" w:cs="Arial"/>
                <w:sz w:val="18"/>
              </w:rPr>
              <w:t>(</w:t>
            </w:r>
            <w:r w:rsidRPr="00722F80">
              <w:rPr>
                <w:rFonts w:ascii="Arial" w:hAnsi="Arial" w:cs="Arial"/>
                <w:b/>
                <w:sz w:val="18"/>
              </w:rPr>
              <w:t>Functional Requirement:</w:t>
            </w:r>
            <w:r w:rsidRPr="00722F80">
              <w:rPr>
                <w:rFonts w:ascii="Arial" w:hAnsi="Arial" w:cs="Arial"/>
                <w:sz w:val="18"/>
              </w:rPr>
              <w:t xml:space="preserve"> differentiating between read and unread)</w:t>
            </w:r>
          </w:p>
          <w:p w:rsidR="00722F80" w:rsidRDefault="00722F80" w:rsidP="00722F80">
            <w:pPr>
              <w:pStyle w:val="ListParagraph"/>
              <w:numPr>
                <w:ilvl w:val="1"/>
                <w:numId w:val="33"/>
              </w:numPr>
              <w:rPr>
                <w:rFonts w:ascii="Arial" w:hAnsi="Arial" w:cs="Arial"/>
                <w:sz w:val="18"/>
              </w:rPr>
            </w:pPr>
            <w:r>
              <w:rPr>
                <w:rFonts w:ascii="Arial" w:hAnsi="Arial" w:cs="Arial"/>
                <w:sz w:val="18"/>
              </w:rPr>
              <w:t>Flagged</w:t>
            </w:r>
          </w:p>
          <w:p w:rsidR="00722F80" w:rsidRDefault="00722F80" w:rsidP="00722F80">
            <w:pPr>
              <w:pStyle w:val="ListParagraph"/>
              <w:numPr>
                <w:ilvl w:val="1"/>
                <w:numId w:val="33"/>
              </w:numPr>
              <w:rPr>
                <w:rFonts w:ascii="Arial" w:hAnsi="Arial" w:cs="Arial"/>
                <w:sz w:val="18"/>
              </w:rPr>
            </w:pPr>
            <w:r>
              <w:rPr>
                <w:rFonts w:ascii="Arial" w:hAnsi="Arial" w:cs="Arial"/>
                <w:sz w:val="18"/>
              </w:rPr>
              <w:t xml:space="preserve">See All link takes to comments page in tool </w:t>
            </w:r>
            <w:r w:rsidRPr="00722F80">
              <w:rPr>
                <w:rFonts w:ascii="Arial" w:hAnsi="Arial" w:cs="Arial"/>
                <w:b/>
                <w:sz w:val="18"/>
              </w:rPr>
              <w:t xml:space="preserve"> (3.4.</w:t>
            </w:r>
            <w:r w:rsidR="007D7882">
              <w:rPr>
                <w:rFonts w:ascii="Arial" w:hAnsi="Arial" w:cs="Arial"/>
                <w:b/>
                <w:sz w:val="18"/>
              </w:rPr>
              <w:t>2</w:t>
            </w:r>
            <w:r w:rsidRPr="00722F80">
              <w:rPr>
                <w:rFonts w:ascii="Arial" w:hAnsi="Arial" w:cs="Arial"/>
                <w:b/>
                <w:sz w:val="18"/>
              </w:rPr>
              <w:t>)</w:t>
            </w:r>
          </w:p>
          <w:p w:rsidR="00722F80" w:rsidRPr="00722F80" w:rsidRDefault="00722F80" w:rsidP="00722F80">
            <w:pPr>
              <w:pStyle w:val="ListParagraph"/>
              <w:numPr>
                <w:ilvl w:val="0"/>
                <w:numId w:val="33"/>
              </w:numPr>
              <w:rPr>
                <w:rFonts w:ascii="Arial" w:hAnsi="Arial" w:cs="Arial"/>
                <w:sz w:val="18"/>
              </w:rPr>
            </w:pPr>
            <w:r>
              <w:rPr>
                <w:rFonts w:ascii="Arial" w:hAnsi="Arial" w:cs="Arial"/>
                <w:sz w:val="18"/>
              </w:rPr>
              <w:t xml:space="preserve">Number of items flagged for concern </w:t>
            </w:r>
            <w:r>
              <w:rPr>
                <w:rFonts w:ascii="Arial" w:hAnsi="Arial" w:cs="Arial"/>
                <w:b/>
                <w:sz w:val="18"/>
              </w:rPr>
              <w:t>(3.4.</w:t>
            </w:r>
            <w:r w:rsidR="007D7882">
              <w:rPr>
                <w:rFonts w:ascii="Arial" w:hAnsi="Arial" w:cs="Arial"/>
                <w:b/>
                <w:sz w:val="18"/>
              </w:rPr>
              <w:t>4</w:t>
            </w:r>
            <w:r w:rsidRPr="00722F80">
              <w:rPr>
                <w:rFonts w:ascii="Arial" w:hAnsi="Arial" w:cs="Arial"/>
                <w:b/>
                <w:sz w:val="18"/>
              </w:rPr>
              <w:t>)</w:t>
            </w:r>
          </w:p>
        </w:tc>
      </w:tr>
    </w:tbl>
    <w:p w:rsidR="003075F8" w:rsidRDefault="0023025E" w:rsidP="003075F8">
      <w:pPr>
        <w:pStyle w:val="Heading2"/>
      </w:pPr>
      <w:bookmarkStart w:id="22" w:name="_Toc323813614"/>
      <w:r>
        <w:t xml:space="preserve">CMS </w:t>
      </w:r>
      <w:r w:rsidR="003075F8">
        <w:t>– P1</w:t>
      </w:r>
      <w:bookmarkEnd w:id="22"/>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397072" w:rsidRPr="001068D4" w:rsidTr="0023025E">
        <w:tc>
          <w:tcPr>
            <w:tcW w:w="810" w:type="dxa"/>
            <w:shd w:val="clear" w:color="auto" w:fill="B6DDE8"/>
          </w:tcPr>
          <w:p w:rsidR="00397072" w:rsidRPr="001068D4" w:rsidRDefault="00397072" w:rsidP="0023025E">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397072" w:rsidRPr="001068D4" w:rsidRDefault="00397072" w:rsidP="0023025E">
            <w:pPr>
              <w:rPr>
                <w:rFonts w:ascii="Arial" w:hAnsi="Arial" w:cs="Arial"/>
                <w:b/>
                <w:sz w:val="18"/>
                <w:szCs w:val="20"/>
              </w:rPr>
            </w:pPr>
            <w:r w:rsidRPr="001068D4">
              <w:rPr>
                <w:rFonts w:ascii="Arial" w:hAnsi="Arial" w:cs="Arial"/>
                <w:b/>
                <w:sz w:val="18"/>
                <w:szCs w:val="20"/>
              </w:rPr>
              <w:t xml:space="preserve">Description  </w:t>
            </w:r>
          </w:p>
        </w:tc>
      </w:tr>
      <w:tr w:rsidR="00397072" w:rsidRPr="001068D4" w:rsidTr="00551E9D">
        <w:tc>
          <w:tcPr>
            <w:tcW w:w="810" w:type="dxa"/>
          </w:tcPr>
          <w:p w:rsidR="00397072" w:rsidRPr="001068D4" w:rsidRDefault="0023025E" w:rsidP="003075F8">
            <w:pPr>
              <w:rPr>
                <w:rFonts w:ascii="Arial" w:hAnsi="Arial" w:cs="Arial"/>
                <w:sz w:val="18"/>
                <w:szCs w:val="20"/>
              </w:rPr>
            </w:pPr>
            <w:r>
              <w:rPr>
                <w:rFonts w:ascii="Arial" w:hAnsi="Arial" w:cs="Arial"/>
                <w:sz w:val="18"/>
                <w:szCs w:val="20"/>
              </w:rPr>
              <w:t>3.3</w:t>
            </w:r>
            <w:r w:rsidR="00092710">
              <w:rPr>
                <w:rFonts w:ascii="Arial" w:hAnsi="Arial" w:cs="Arial"/>
                <w:sz w:val="18"/>
                <w:szCs w:val="20"/>
              </w:rPr>
              <w:t>.1</w:t>
            </w:r>
          </w:p>
        </w:tc>
        <w:tc>
          <w:tcPr>
            <w:tcW w:w="8730" w:type="dxa"/>
          </w:tcPr>
          <w:p w:rsidR="00092710" w:rsidRPr="003C3132" w:rsidRDefault="00092710" w:rsidP="0023025E">
            <w:pPr>
              <w:rPr>
                <w:rFonts w:ascii="Arial" w:hAnsi="Arial" w:cs="Arial"/>
                <w:b/>
                <w:sz w:val="18"/>
              </w:rPr>
            </w:pPr>
            <w:r w:rsidRPr="003C3132">
              <w:rPr>
                <w:rFonts w:ascii="Arial" w:hAnsi="Arial" w:cs="Arial"/>
                <w:b/>
                <w:sz w:val="18"/>
              </w:rPr>
              <w:t>Homepage</w:t>
            </w:r>
            <w:r w:rsidR="002C681B">
              <w:rPr>
                <w:rFonts w:ascii="Arial" w:hAnsi="Arial" w:cs="Arial"/>
                <w:b/>
                <w:sz w:val="18"/>
              </w:rPr>
              <w:t xml:space="preserve"> (Admin / Moderator) </w:t>
            </w:r>
          </w:p>
          <w:p w:rsidR="00092710" w:rsidRDefault="002C681B" w:rsidP="00335E6A">
            <w:pPr>
              <w:pStyle w:val="ListParagraph"/>
              <w:numPr>
                <w:ilvl w:val="0"/>
                <w:numId w:val="17"/>
              </w:numPr>
              <w:rPr>
                <w:rFonts w:ascii="Arial" w:hAnsi="Arial" w:cs="Arial"/>
                <w:sz w:val="18"/>
              </w:rPr>
            </w:pPr>
            <w:r>
              <w:rPr>
                <w:rFonts w:ascii="Arial" w:hAnsi="Arial" w:cs="Arial"/>
                <w:sz w:val="18"/>
              </w:rPr>
              <w:t>U</w:t>
            </w:r>
            <w:r w:rsidR="00092710">
              <w:rPr>
                <w:rFonts w:ascii="Arial" w:hAnsi="Arial" w:cs="Arial"/>
                <w:sz w:val="18"/>
              </w:rPr>
              <w:t>ses this area to feature items</w:t>
            </w:r>
            <w:r w:rsidR="003567CD">
              <w:rPr>
                <w:rFonts w:ascii="Arial" w:hAnsi="Arial" w:cs="Arial"/>
                <w:sz w:val="18"/>
              </w:rPr>
              <w:t xml:space="preserve"> within modules on</w:t>
            </w:r>
            <w:r w:rsidR="00092710">
              <w:rPr>
                <w:rFonts w:ascii="Arial" w:hAnsi="Arial" w:cs="Arial"/>
                <w:sz w:val="18"/>
              </w:rPr>
              <w:t xml:space="preserve"> the Guest User Homepage</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Blog Posts </w:t>
            </w:r>
          </w:p>
          <w:p w:rsidR="001763CE" w:rsidRDefault="00E97721" w:rsidP="001763CE">
            <w:pPr>
              <w:pStyle w:val="ListParagraph"/>
              <w:numPr>
                <w:ilvl w:val="2"/>
                <w:numId w:val="17"/>
              </w:numPr>
              <w:rPr>
                <w:rFonts w:ascii="Arial" w:hAnsi="Arial" w:cs="Arial"/>
                <w:sz w:val="18"/>
              </w:rPr>
            </w:pPr>
            <w:r>
              <w:rPr>
                <w:rFonts w:ascii="Arial" w:hAnsi="Arial" w:cs="Arial"/>
                <w:sz w:val="18"/>
              </w:rPr>
              <w:t>Default to most current</w:t>
            </w:r>
            <w:r w:rsidR="001763CE">
              <w:rPr>
                <w:rFonts w:ascii="Arial" w:hAnsi="Arial" w:cs="Arial"/>
                <w:sz w:val="18"/>
              </w:rPr>
              <w:t xml:space="preserve"> </w:t>
            </w:r>
          </w:p>
          <w:p w:rsidR="00092710" w:rsidRDefault="00092710" w:rsidP="00335E6A">
            <w:pPr>
              <w:pStyle w:val="ListParagraph"/>
              <w:numPr>
                <w:ilvl w:val="1"/>
                <w:numId w:val="17"/>
              </w:numPr>
              <w:rPr>
                <w:rFonts w:ascii="Arial" w:hAnsi="Arial" w:cs="Arial"/>
                <w:sz w:val="18"/>
              </w:rPr>
            </w:pPr>
            <w:r>
              <w:rPr>
                <w:rFonts w:ascii="Arial" w:hAnsi="Arial" w:cs="Arial"/>
                <w:sz w:val="18"/>
              </w:rPr>
              <w:t>Featured Q&amp;A</w:t>
            </w:r>
          </w:p>
          <w:p w:rsidR="00092710" w:rsidRDefault="00092710" w:rsidP="00335E6A">
            <w:pPr>
              <w:pStyle w:val="ListParagraph"/>
              <w:numPr>
                <w:ilvl w:val="1"/>
                <w:numId w:val="17"/>
              </w:numPr>
              <w:rPr>
                <w:rFonts w:ascii="Arial" w:hAnsi="Arial" w:cs="Arial"/>
                <w:sz w:val="18"/>
              </w:rPr>
            </w:pPr>
            <w:r>
              <w:rPr>
                <w:rFonts w:ascii="Arial" w:hAnsi="Arial" w:cs="Arial"/>
                <w:sz w:val="18"/>
              </w:rPr>
              <w:t xml:space="preserve">Featured </w:t>
            </w:r>
            <w:r w:rsidR="00BD2907">
              <w:rPr>
                <w:rFonts w:ascii="Arial" w:hAnsi="Arial" w:cs="Arial"/>
                <w:sz w:val="18"/>
              </w:rPr>
              <w:t xml:space="preserve">Business </w:t>
            </w:r>
            <w:r>
              <w:rPr>
                <w:rFonts w:ascii="Arial" w:hAnsi="Arial" w:cs="Arial"/>
                <w:sz w:val="18"/>
              </w:rPr>
              <w:t xml:space="preserve">Members </w:t>
            </w:r>
            <w:r w:rsidR="00BD2907" w:rsidRPr="003229C0">
              <w:rPr>
                <w:rFonts w:ascii="Arial" w:hAnsi="Arial" w:cs="Arial"/>
                <w:sz w:val="18"/>
                <w:szCs w:val="20"/>
              </w:rPr>
              <w:t>on duty – updateable through CMS; assign admin rights to update to agents</w:t>
            </w:r>
            <w:r w:rsidR="00BD2907">
              <w:rPr>
                <w:rFonts w:ascii="Arial" w:hAnsi="Arial" w:cs="Arial"/>
                <w:sz w:val="18"/>
                <w:szCs w:val="20"/>
              </w:rPr>
              <w:t>, displays who is “on duty” on homepage.</w:t>
            </w:r>
          </w:p>
          <w:p w:rsidR="000C107B" w:rsidRPr="000C107B" w:rsidRDefault="000C107B" w:rsidP="00335E6A">
            <w:pPr>
              <w:pStyle w:val="ListParagraph"/>
              <w:numPr>
                <w:ilvl w:val="1"/>
                <w:numId w:val="17"/>
              </w:numPr>
              <w:rPr>
                <w:rFonts w:ascii="Arial" w:hAnsi="Arial" w:cs="Arial"/>
                <w:sz w:val="18"/>
              </w:rPr>
            </w:pPr>
            <w:r>
              <w:rPr>
                <w:rFonts w:ascii="Arial" w:hAnsi="Arial" w:cs="Arial"/>
                <w:sz w:val="18"/>
                <w:szCs w:val="20"/>
              </w:rPr>
              <w:t xml:space="preserve">Promotional Feature in Navigation bar </w:t>
            </w:r>
          </w:p>
          <w:p w:rsidR="000C107B" w:rsidRPr="003567CD" w:rsidRDefault="000C107B" w:rsidP="000C107B">
            <w:pPr>
              <w:pStyle w:val="ListParagraph"/>
              <w:numPr>
                <w:ilvl w:val="2"/>
                <w:numId w:val="17"/>
              </w:numPr>
              <w:rPr>
                <w:rFonts w:ascii="Arial" w:hAnsi="Arial" w:cs="Arial"/>
                <w:sz w:val="18"/>
              </w:rPr>
            </w:pPr>
            <w:r>
              <w:rPr>
                <w:rFonts w:ascii="Arial" w:hAnsi="Arial" w:cs="Arial"/>
                <w:sz w:val="18"/>
                <w:szCs w:val="20"/>
              </w:rPr>
              <w:t xml:space="preserve">Moderator / Admin </w:t>
            </w:r>
            <w:r w:rsidRPr="00813187">
              <w:rPr>
                <w:rFonts w:ascii="Arial" w:hAnsi="Arial" w:cs="Arial"/>
                <w:sz w:val="18"/>
                <w:szCs w:val="20"/>
              </w:rPr>
              <w:t>link</w:t>
            </w:r>
            <w:r>
              <w:rPr>
                <w:rFonts w:ascii="Arial" w:hAnsi="Arial" w:cs="Arial"/>
                <w:sz w:val="18"/>
                <w:szCs w:val="20"/>
              </w:rPr>
              <w:t>s to any part of the site that he</w:t>
            </w:r>
            <w:r w:rsidRPr="00813187">
              <w:rPr>
                <w:rFonts w:ascii="Arial" w:hAnsi="Arial" w:cs="Arial"/>
                <w:sz w:val="18"/>
                <w:szCs w:val="20"/>
              </w:rPr>
              <w:t xml:space="preserve"> wants highl</w:t>
            </w:r>
            <w:r>
              <w:rPr>
                <w:rFonts w:ascii="Arial" w:hAnsi="Arial" w:cs="Arial"/>
                <w:sz w:val="18"/>
                <w:szCs w:val="20"/>
              </w:rPr>
              <w:t xml:space="preserve">ighted. Text is input by Moderator / Admin. </w:t>
            </w:r>
          </w:p>
          <w:p w:rsidR="00092710" w:rsidRDefault="002C681B" w:rsidP="00335E6A">
            <w:pPr>
              <w:pStyle w:val="ListParagraph"/>
              <w:numPr>
                <w:ilvl w:val="0"/>
                <w:numId w:val="17"/>
              </w:numPr>
              <w:rPr>
                <w:rFonts w:ascii="Arial" w:hAnsi="Arial" w:cs="Arial"/>
                <w:sz w:val="18"/>
              </w:rPr>
            </w:pPr>
            <w:r>
              <w:rPr>
                <w:rFonts w:ascii="Arial" w:hAnsi="Arial" w:cs="Arial"/>
                <w:sz w:val="18"/>
              </w:rPr>
              <w:t>S</w:t>
            </w:r>
            <w:r w:rsidR="003567CD">
              <w:rPr>
                <w:rFonts w:ascii="Arial" w:hAnsi="Arial" w:cs="Arial"/>
                <w:sz w:val="18"/>
              </w:rPr>
              <w:t>ees list of content to add each module. Def</w:t>
            </w:r>
            <w:r w:rsidR="00844C55">
              <w:rPr>
                <w:rFonts w:ascii="Arial" w:hAnsi="Arial" w:cs="Arial"/>
                <w:sz w:val="18"/>
              </w:rPr>
              <w:t>ault view is newest to oldest. Searchable and s</w:t>
            </w:r>
            <w:r w:rsidR="003567CD">
              <w:rPr>
                <w:rFonts w:ascii="Arial" w:hAnsi="Arial" w:cs="Arial"/>
                <w:sz w:val="18"/>
              </w:rPr>
              <w:t xml:space="preserve">ortable by: </w:t>
            </w:r>
          </w:p>
          <w:p w:rsidR="003567CD" w:rsidRDefault="00BD2907" w:rsidP="00335E6A">
            <w:pPr>
              <w:pStyle w:val="ListParagraph"/>
              <w:numPr>
                <w:ilvl w:val="1"/>
                <w:numId w:val="17"/>
              </w:numPr>
              <w:rPr>
                <w:rFonts w:ascii="Arial" w:hAnsi="Arial" w:cs="Arial"/>
                <w:sz w:val="18"/>
              </w:rPr>
            </w:pPr>
            <w:r>
              <w:rPr>
                <w:rFonts w:ascii="Arial" w:hAnsi="Arial" w:cs="Arial"/>
                <w:sz w:val="18"/>
              </w:rPr>
              <w:t>Category Page</w:t>
            </w:r>
          </w:p>
          <w:p w:rsidR="003567CD" w:rsidRDefault="003567CD" w:rsidP="00335E6A">
            <w:pPr>
              <w:pStyle w:val="ListParagraph"/>
              <w:numPr>
                <w:ilvl w:val="1"/>
                <w:numId w:val="17"/>
              </w:numPr>
              <w:rPr>
                <w:rFonts w:ascii="Arial" w:hAnsi="Arial" w:cs="Arial"/>
                <w:sz w:val="18"/>
              </w:rPr>
            </w:pPr>
            <w:r>
              <w:rPr>
                <w:rFonts w:ascii="Arial" w:hAnsi="Arial" w:cs="Arial"/>
                <w:sz w:val="18"/>
              </w:rPr>
              <w:t>Author</w:t>
            </w:r>
          </w:p>
          <w:p w:rsidR="003567CD" w:rsidRDefault="003567CD" w:rsidP="00335E6A">
            <w:pPr>
              <w:pStyle w:val="ListParagraph"/>
              <w:numPr>
                <w:ilvl w:val="1"/>
                <w:numId w:val="17"/>
              </w:numPr>
              <w:rPr>
                <w:rFonts w:ascii="Arial" w:hAnsi="Arial" w:cs="Arial"/>
                <w:sz w:val="18"/>
              </w:rPr>
            </w:pPr>
            <w:r>
              <w:rPr>
                <w:rFonts w:ascii="Arial" w:hAnsi="Arial" w:cs="Arial"/>
                <w:sz w:val="18"/>
              </w:rPr>
              <w:t>Tags</w:t>
            </w:r>
          </w:p>
          <w:p w:rsidR="003567CD" w:rsidRDefault="003567CD" w:rsidP="00335E6A">
            <w:pPr>
              <w:pStyle w:val="ListParagraph"/>
              <w:numPr>
                <w:ilvl w:val="1"/>
                <w:numId w:val="17"/>
              </w:numPr>
              <w:rPr>
                <w:rFonts w:ascii="Arial" w:hAnsi="Arial" w:cs="Arial"/>
                <w:sz w:val="18"/>
              </w:rPr>
            </w:pPr>
            <w:r>
              <w:rPr>
                <w:rFonts w:ascii="Arial" w:hAnsi="Arial" w:cs="Arial"/>
                <w:sz w:val="18"/>
              </w:rPr>
              <w:t>Most read</w:t>
            </w:r>
          </w:p>
          <w:p w:rsidR="003567CD" w:rsidRPr="003567CD" w:rsidRDefault="003567CD" w:rsidP="00335E6A">
            <w:pPr>
              <w:pStyle w:val="ListParagraph"/>
              <w:numPr>
                <w:ilvl w:val="1"/>
                <w:numId w:val="17"/>
              </w:numPr>
              <w:rPr>
                <w:rFonts w:ascii="Arial" w:hAnsi="Arial" w:cs="Arial"/>
                <w:sz w:val="18"/>
              </w:rPr>
            </w:pPr>
            <w:r>
              <w:rPr>
                <w:rFonts w:ascii="Arial" w:hAnsi="Arial" w:cs="Arial"/>
                <w:sz w:val="18"/>
              </w:rPr>
              <w:t>Most commented</w:t>
            </w:r>
          </w:p>
          <w:p w:rsidR="003567CD" w:rsidRDefault="003567CD" w:rsidP="00335E6A">
            <w:pPr>
              <w:pStyle w:val="ListParagraph"/>
              <w:numPr>
                <w:ilvl w:val="1"/>
                <w:numId w:val="17"/>
              </w:numPr>
              <w:rPr>
                <w:rFonts w:ascii="Arial" w:hAnsi="Arial" w:cs="Arial"/>
                <w:sz w:val="18"/>
              </w:rPr>
            </w:pPr>
            <w:r>
              <w:rPr>
                <w:rFonts w:ascii="Arial" w:hAnsi="Arial" w:cs="Arial"/>
                <w:sz w:val="18"/>
              </w:rPr>
              <w:t>Most helpful votes</w:t>
            </w:r>
          </w:p>
          <w:p w:rsidR="003567CD" w:rsidRDefault="002C681B" w:rsidP="00335E6A">
            <w:pPr>
              <w:pStyle w:val="ListParagraph"/>
              <w:numPr>
                <w:ilvl w:val="0"/>
                <w:numId w:val="17"/>
              </w:numPr>
              <w:rPr>
                <w:rFonts w:ascii="Arial" w:hAnsi="Arial" w:cs="Arial"/>
                <w:sz w:val="18"/>
              </w:rPr>
            </w:pPr>
            <w:r>
              <w:rPr>
                <w:rFonts w:ascii="Arial" w:hAnsi="Arial" w:cs="Arial"/>
                <w:sz w:val="18"/>
              </w:rPr>
              <w:t>C</w:t>
            </w:r>
            <w:r w:rsidR="003567CD">
              <w:rPr>
                <w:rFonts w:ascii="Arial" w:hAnsi="Arial" w:cs="Arial"/>
                <w:sz w:val="18"/>
              </w:rPr>
              <w:t xml:space="preserve">an </w:t>
            </w:r>
            <w:r w:rsidR="00844C55">
              <w:rPr>
                <w:rFonts w:ascii="Arial" w:hAnsi="Arial" w:cs="Arial"/>
                <w:sz w:val="18"/>
              </w:rPr>
              <w:t>remove</w:t>
            </w:r>
            <w:r w:rsidR="003567CD">
              <w:rPr>
                <w:rFonts w:ascii="Arial" w:hAnsi="Arial" w:cs="Arial"/>
                <w:sz w:val="18"/>
              </w:rPr>
              <w:t xml:space="preserve"> content from each module </w:t>
            </w:r>
          </w:p>
          <w:p w:rsidR="00DD56DC" w:rsidRDefault="00DD56DC"/>
          <w:p w:rsidR="00092710" w:rsidRPr="00092710" w:rsidRDefault="00092710" w:rsidP="00092710">
            <w:pPr>
              <w:rPr>
                <w:rFonts w:ascii="Arial" w:hAnsi="Arial" w:cs="Arial"/>
                <w:b/>
                <w:i/>
                <w:sz w:val="18"/>
                <w:szCs w:val="20"/>
              </w:rPr>
            </w:pPr>
            <w:r w:rsidRPr="00630F1F">
              <w:rPr>
                <w:rFonts w:ascii="Arial" w:hAnsi="Arial" w:cs="Arial"/>
                <w:b/>
                <w:i/>
                <w:sz w:val="18"/>
                <w:szCs w:val="20"/>
              </w:rPr>
              <w:t>Functional Requirement:</w:t>
            </w:r>
            <w:r>
              <w:rPr>
                <w:rFonts w:ascii="Arial" w:hAnsi="Arial" w:cs="Arial"/>
                <w:b/>
                <w:i/>
                <w:sz w:val="18"/>
                <w:szCs w:val="20"/>
              </w:rPr>
              <w:t xml:space="preserve"> </w:t>
            </w:r>
            <w:r w:rsidRPr="003567CD">
              <w:rPr>
                <w:rFonts w:ascii="Arial" w:hAnsi="Arial" w:cs="Arial"/>
                <w:sz w:val="18"/>
                <w:szCs w:val="20"/>
              </w:rPr>
              <w:t>Admin view</w:t>
            </w:r>
            <w:r>
              <w:rPr>
                <w:rFonts w:ascii="Arial" w:hAnsi="Arial" w:cs="Arial"/>
                <w:b/>
                <w:i/>
                <w:sz w:val="18"/>
                <w:szCs w:val="20"/>
              </w:rPr>
              <w:t xml:space="preserve"> </w:t>
            </w:r>
          </w:p>
        </w:tc>
      </w:tr>
      <w:tr w:rsidR="00092710" w:rsidRPr="001068D4" w:rsidTr="003C3132">
        <w:trPr>
          <w:trHeight w:val="422"/>
        </w:trPr>
        <w:tc>
          <w:tcPr>
            <w:tcW w:w="810" w:type="dxa"/>
          </w:tcPr>
          <w:p w:rsidR="00092710" w:rsidRDefault="00092710" w:rsidP="003075F8">
            <w:pPr>
              <w:rPr>
                <w:rFonts w:ascii="Arial" w:hAnsi="Arial" w:cs="Arial"/>
                <w:sz w:val="18"/>
                <w:szCs w:val="20"/>
              </w:rPr>
            </w:pPr>
            <w:r>
              <w:rPr>
                <w:rFonts w:ascii="Arial" w:hAnsi="Arial" w:cs="Arial"/>
                <w:sz w:val="18"/>
                <w:szCs w:val="20"/>
              </w:rPr>
              <w:t>3.3.2</w:t>
            </w:r>
          </w:p>
        </w:tc>
        <w:tc>
          <w:tcPr>
            <w:tcW w:w="8730" w:type="dxa"/>
          </w:tcPr>
          <w:p w:rsidR="003567CD" w:rsidRDefault="003C3132" w:rsidP="003C3132">
            <w:pPr>
              <w:rPr>
                <w:rFonts w:ascii="Arial" w:hAnsi="Arial" w:cs="Arial"/>
                <w:b/>
                <w:sz w:val="18"/>
              </w:rPr>
            </w:pPr>
            <w:commentRangeStart w:id="23"/>
            <w:r w:rsidRPr="003C3132">
              <w:rPr>
                <w:rFonts w:ascii="Arial" w:hAnsi="Arial" w:cs="Arial"/>
                <w:b/>
                <w:sz w:val="18"/>
              </w:rPr>
              <w:t>Ad Management</w:t>
            </w:r>
            <w:r w:rsidR="002C681B">
              <w:rPr>
                <w:rFonts w:ascii="Arial" w:hAnsi="Arial" w:cs="Arial"/>
                <w:b/>
                <w:sz w:val="18"/>
              </w:rPr>
              <w:t xml:space="preserve"> (Moderator / Admin)</w:t>
            </w:r>
            <w:commentRangeEnd w:id="23"/>
            <w:r w:rsidR="007D7882">
              <w:rPr>
                <w:rStyle w:val="CommentReference"/>
              </w:rPr>
              <w:commentReference w:id="23"/>
            </w:r>
          </w:p>
          <w:p w:rsidR="003C3132" w:rsidRDefault="00804DF0" w:rsidP="00335E6A">
            <w:pPr>
              <w:pStyle w:val="ListParagraph"/>
              <w:numPr>
                <w:ilvl w:val="0"/>
                <w:numId w:val="19"/>
              </w:numPr>
              <w:rPr>
                <w:rFonts w:ascii="Arial" w:hAnsi="Arial" w:cs="Arial"/>
                <w:sz w:val="18"/>
              </w:rPr>
            </w:pPr>
            <w:r w:rsidRPr="00804DF0">
              <w:rPr>
                <w:rFonts w:ascii="Arial" w:hAnsi="Arial" w:cs="Arial"/>
                <w:sz w:val="18"/>
              </w:rPr>
              <w:t xml:space="preserve">Upload </w:t>
            </w:r>
            <w:r>
              <w:rPr>
                <w:rFonts w:ascii="Arial" w:hAnsi="Arial" w:cs="Arial"/>
                <w:sz w:val="18"/>
              </w:rPr>
              <w:t>Ad units</w:t>
            </w:r>
          </w:p>
          <w:p w:rsidR="001D722B" w:rsidRDefault="001D722B" w:rsidP="001D722B">
            <w:pPr>
              <w:pStyle w:val="ListParagraph"/>
              <w:numPr>
                <w:ilvl w:val="0"/>
                <w:numId w:val="51"/>
              </w:numPr>
              <w:rPr>
                <w:rFonts w:ascii="Arial" w:hAnsi="Arial" w:cs="Arial"/>
                <w:sz w:val="18"/>
                <w:szCs w:val="20"/>
              </w:rPr>
            </w:pPr>
            <w:r>
              <w:rPr>
                <w:rFonts w:ascii="Arial" w:hAnsi="Arial" w:cs="Arial"/>
                <w:sz w:val="18"/>
                <w:szCs w:val="20"/>
              </w:rPr>
              <w:t>Various sizes (tbd by UX): should include 3 standard placements on the page which will only appear if an add is published</w:t>
            </w:r>
          </w:p>
          <w:p w:rsidR="00ED510F" w:rsidRPr="00ED510F" w:rsidRDefault="00804DF0" w:rsidP="00335E6A">
            <w:pPr>
              <w:pStyle w:val="ListParagraph"/>
              <w:numPr>
                <w:ilvl w:val="1"/>
                <w:numId w:val="19"/>
              </w:numPr>
              <w:rPr>
                <w:rFonts w:ascii="Arial" w:hAnsi="Arial" w:cs="Arial"/>
                <w:sz w:val="18"/>
              </w:rPr>
            </w:pPr>
            <w:r>
              <w:rPr>
                <w:rFonts w:ascii="Arial" w:hAnsi="Arial" w:cs="Arial"/>
                <w:b/>
                <w:i/>
                <w:sz w:val="18"/>
                <w:szCs w:val="20"/>
              </w:rPr>
              <w:t xml:space="preserve">Functional Requirement: </w:t>
            </w:r>
          </w:p>
          <w:p w:rsidR="00804DF0" w:rsidRPr="00ED510F" w:rsidRDefault="00804DF0" w:rsidP="00ED510F">
            <w:pPr>
              <w:pStyle w:val="ListParagraph"/>
              <w:numPr>
                <w:ilvl w:val="2"/>
                <w:numId w:val="19"/>
              </w:numPr>
              <w:rPr>
                <w:rFonts w:ascii="Arial" w:hAnsi="Arial" w:cs="Arial"/>
                <w:sz w:val="18"/>
              </w:rPr>
            </w:pPr>
            <w:r>
              <w:rPr>
                <w:rFonts w:ascii="Arial" w:hAnsi="Arial" w:cs="Arial"/>
                <w:sz w:val="18"/>
                <w:szCs w:val="20"/>
              </w:rPr>
              <w:t xml:space="preserve">Uploading to one of these locations saves it within that category within the </w:t>
            </w:r>
            <w:r>
              <w:rPr>
                <w:rFonts w:ascii="Arial" w:hAnsi="Arial" w:cs="Arial"/>
                <w:sz w:val="18"/>
                <w:szCs w:val="20"/>
              </w:rPr>
              <w:lastRenderedPageBreak/>
              <w:t xml:space="preserve">Image and Video Management tool. </w:t>
            </w:r>
          </w:p>
          <w:p w:rsidR="00ED510F" w:rsidRPr="00804DF0" w:rsidRDefault="00ED510F" w:rsidP="00ED510F">
            <w:pPr>
              <w:pStyle w:val="ListParagraph"/>
              <w:numPr>
                <w:ilvl w:val="2"/>
                <w:numId w:val="19"/>
              </w:numPr>
              <w:rPr>
                <w:rFonts w:ascii="Arial" w:hAnsi="Arial" w:cs="Arial"/>
                <w:sz w:val="18"/>
              </w:rPr>
            </w:pPr>
            <w:r>
              <w:rPr>
                <w:rFonts w:ascii="Arial" w:hAnsi="Arial" w:cs="Arial"/>
                <w:sz w:val="18"/>
                <w:szCs w:val="20"/>
              </w:rPr>
              <w:t xml:space="preserve">Capability to upload dynamic ads </w:t>
            </w:r>
          </w:p>
          <w:p w:rsidR="00804DF0" w:rsidRDefault="00804DF0" w:rsidP="00335E6A">
            <w:pPr>
              <w:pStyle w:val="ListParagraph"/>
              <w:numPr>
                <w:ilvl w:val="0"/>
                <w:numId w:val="19"/>
              </w:numPr>
              <w:rPr>
                <w:rFonts w:ascii="Arial" w:hAnsi="Arial" w:cs="Arial"/>
                <w:sz w:val="18"/>
              </w:rPr>
            </w:pPr>
            <w:r>
              <w:rPr>
                <w:rFonts w:ascii="Arial" w:hAnsi="Arial" w:cs="Arial"/>
                <w:sz w:val="18"/>
              </w:rPr>
              <w:t>Designate where ad unit is displayed (size requirements for various locations)</w:t>
            </w:r>
          </w:p>
          <w:p w:rsidR="00804DF0" w:rsidRDefault="00804DF0" w:rsidP="00335E6A">
            <w:pPr>
              <w:pStyle w:val="ListParagraph"/>
              <w:numPr>
                <w:ilvl w:val="1"/>
                <w:numId w:val="19"/>
              </w:numPr>
              <w:rPr>
                <w:rFonts w:ascii="Arial" w:hAnsi="Arial" w:cs="Arial"/>
                <w:sz w:val="18"/>
              </w:rPr>
            </w:pPr>
            <w:r>
              <w:rPr>
                <w:rFonts w:ascii="Arial" w:hAnsi="Arial" w:cs="Arial"/>
                <w:sz w:val="18"/>
              </w:rPr>
              <w:t>Banners and Buttons have check boxes to upload to specific pages</w:t>
            </w:r>
          </w:p>
          <w:p w:rsidR="00804DF0" w:rsidRDefault="00804DF0" w:rsidP="00335E6A">
            <w:pPr>
              <w:pStyle w:val="ListParagraph"/>
              <w:numPr>
                <w:ilvl w:val="2"/>
                <w:numId w:val="19"/>
              </w:numPr>
              <w:rPr>
                <w:rFonts w:ascii="Arial" w:hAnsi="Arial" w:cs="Arial"/>
                <w:sz w:val="18"/>
              </w:rPr>
            </w:pPr>
            <w:r>
              <w:rPr>
                <w:rFonts w:ascii="Arial" w:hAnsi="Arial" w:cs="Arial"/>
                <w:sz w:val="18"/>
              </w:rPr>
              <w:t>Each Interest group page</w:t>
            </w:r>
          </w:p>
          <w:p w:rsidR="00804DF0" w:rsidRDefault="00804DF0" w:rsidP="00335E6A">
            <w:pPr>
              <w:pStyle w:val="ListParagraph"/>
              <w:numPr>
                <w:ilvl w:val="2"/>
                <w:numId w:val="19"/>
              </w:numPr>
              <w:rPr>
                <w:rFonts w:ascii="Arial" w:hAnsi="Arial" w:cs="Arial"/>
                <w:sz w:val="18"/>
              </w:rPr>
            </w:pPr>
            <w:r>
              <w:rPr>
                <w:rFonts w:ascii="Arial" w:hAnsi="Arial" w:cs="Arial"/>
                <w:sz w:val="18"/>
              </w:rPr>
              <w:t>Each Discussion topic page</w:t>
            </w:r>
          </w:p>
          <w:p w:rsidR="00804DF0" w:rsidRDefault="00804DF0" w:rsidP="00335E6A">
            <w:pPr>
              <w:pStyle w:val="ListParagraph"/>
              <w:numPr>
                <w:ilvl w:val="2"/>
                <w:numId w:val="19"/>
              </w:numPr>
              <w:rPr>
                <w:rFonts w:ascii="Arial" w:hAnsi="Arial" w:cs="Arial"/>
                <w:sz w:val="18"/>
              </w:rPr>
            </w:pPr>
            <w:r>
              <w:rPr>
                <w:rFonts w:ascii="Arial" w:hAnsi="Arial" w:cs="Arial"/>
                <w:sz w:val="18"/>
              </w:rPr>
              <w:t xml:space="preserve">Default is all checked with an unselect all </w:t>
            </w:r>
          </w:p>
          <w:p w:rsidR="00804DF0" w:rsidRDefault="00804DF0" w:rsidP="00335E6A">
            <w:pPr>
              <w:pStyle w:val="ListParagraph"/>
              <w:numPr>
                <w:ilvl w:val="0"/>
                <w:numId w:val="19"/>
              </w:numPr>
              <w:rPr>
                <w:rFonts w:ascii="Arial" w:hAnsi="Arial" w:cs="Arial"/>
                <w:sz w:val="18"/>
              </w:rPr>
            </w:pPr>
            <w:r>
              <w:rPr>
                <w:rFonts w:ascii="Arial" w:hAnsi="Arial" w:cs="Arial"/>
                <w:sz w:val="18"/>
              </w:rPr>
              <w:t>Remove ad unit</w:t>
            </w:r>
          </w:p>
          <w:p w:rsidR="00804DF0" w:rsidRDefault="00804DF0" w:rsidP="00335E6A">
            <w:pPr>
              <w:pStyle w:val="ListParagraph"/>
              <w:numPr>
                <w:ilvl w:val="1"/>
                <w:numId w:val="19"/>
              </w:numPr>
              <w:rPr>
                <w:rFonts w:ascii="Arial" w:hAnsi="Arial" w:cs="Arial"/>
                <w:sz w:val="18"/>
              </w:rPr>
            </w:pPr>
            <w:r>
              <w:rPr>
                <w:rFonts w:ascii="Arial" w:hAnsi="Arial" w:cs="Arial"/>
                <w:sz w:val="18"/>
              </w:rPr>
              <w:t>Does not permanently delete, just removes from being displayed</w:t>
            </w:r>
          </w:p>
          <w:p w:rsidR="00804DF0" w:rsidRDefault="00804DF0" w:rsidP="00335E6A">
            <w:pPr>
              <w:pStyle w:val="ListParagraph"/>
              <w:numPr>
                <w:ilvl w:val="1"/>
                <w:numId w:val="19"/>
              </w:numPr>
              <w:rPr>
                <w:rFonts w:ascii="Arial" w:hAnsi="Arial" w:cs="Arial"/>
                <w:sz w:val="18"/>
              </w:rPr>
            </w:pPr>
            <w:r>
              <w:rPr>
                <w:rFonts w:ascii="Arial" w:hAnsi="Arial" w:cs="Arial"/>
                <w:sz w:val="18"/>
              </w:rPr>
              <w:t>Archive of Ad Units can be found in Image and Video Management Tool (3.3.3)</w:t>
            </w:r>
            <w:r w:rsidRPr="00804DF0">
              <w:rPr>
                <w:rFonts w:ascii="Arial" w:hAnsi="Arial" w:cs="Arial"/>
                <w:sz w:val="18"/>
              </w:rPr>
              <w:t xml:space="preserve"> </w:t>
            </w:r>
          </w:p>
          <w:p w:rsidR="00F05786" w:rsidRDefault="00F05786" w:rsidP="00F05786">
            <w:pPr>
              <w:pStyle w:val="ListParagraph"/>
              <w:numPr>
                <w:ilvl w:val="0"/>
                <w:numId w:val="50"/>
              </w:numPr>
              <w:rPr>
                <w:rFonts w:ascii="Arial" w:hAnsi="Arial" w:cs="Arial"/>
                <w:sz w:val="18"/>
                <w:szCs w:val="20"/>
              </w:rPr>
            </w:pPr>
            <w:r w:rsidRPr="003229C0">
              <w:rPr>
                <w:rFonts w:ascii="Arial" w:hAnsi="Arial" w:cs="Arial"/>
                <w:sz w:val="18"/>
                <w:szCs w:val="20"/>
              </w:rPr>
              <w:t>Ability to schedule ads</w:t>
            </w:r>
          </w:p>
          <w:p w:rsidR="00F05786" w:rsidRPr="00804DF0" w:rsidRDefault="00F05786" w:rsidP="00F05786">
            <w:pPr>
              <w:pStyle w:val="ListParagraph"/>
              <w:numPr>
                <w:ilvl w:val="1"/>
                <w:numId w:val="19"/>
              </w:numPr>
              <w:rPr>
                <w:rFonts w:ascii="Arial" w:hAnsi="Arial" w:cs="Arial"/>
                <w:sz w:val="18"/>
              </w:rPr>
            </w:pPr>
            <w:r w:rsidRPr="003229C0">
              <w:rPr>
                <w:rFonts w:ascii="Arial" w:hAnsi="Arial" w:cs="Arial"/>
                <w:sz w:val="18"/>
                <w:szCs w:val="20"/>
              </w:rPr>
              <w:t>Track performance</w:t>
            </w:r>
            <w:r>
              <w:rPr>
                <w:rFonts w:ascii="Arial" w:hAnsi="Arial" w:cs="Arial"/>
                <w:sz w:val="18"/>
                <w:szCs w:val="20"/>
              </w:rPr>
              <w:t>: CTR, Conversion (Omniture Tracking automatically appended to URLs within ads)</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3.3.3</w:t>
            </w:r>
          </w:p>
        </w:tc>
        <w:tc>
          <w:tcPr>
            <w:tcW w:w="8730" w:type="dxa"/>
          </w:tcPr>
          <w:p w:rsidR="003C3132" w:rsidRPr="003C3132" w:rsidRDefault="003C3132" w:rsidP="003C3132">
            <w:pPr>
              <w:rPr>
                <w:rFonts w:ascii="Arial" w:hAnsi="Arial" w:cs="Arial"/>
                <w:b/>
                <w:sz w:val="18"/>
              </w:rPr>
            </w:pPr>
            <w:commentRangeStart w:id="24"/>
            <w:r w:rsidRPr="003C3132">
              <w:rPr>
                <w:rFonts w:ascii="Arial" w:hAnsi="Arial" w:cs="Arial"/>
                <w:b/>
                <w:sz w:val="18"/>
              </w:rPr>
              <w:t>Image</w:t>
            </w:r>
            <w:r w:rsidR="00A8146C">
              <w:rPr>
                <w:rFonts w:ascii="Arial" w:hAnsi="Arial" w:cs="Arial"/>
                <w:b/>
                <w:sz w:val="18"/>
              </w:rPr>
              <w:t xml:space="preserve"> and Video</w:t>
            </w:r>
            <w:r w:rsidRPr="003C3132">
              <w:rPr>
                <w:rFonts w:ascii="Arial" w:hAnsi="Arial" w:cs="Arial"/>
                <w:b/>
                <w:sz w:val="18"/>
              </w:rPr>
              <w:t xml:space="preserve"> Management</w:t>
            </w:r>
            <w:r w:rsidR="002C681B">
              <w:rPr>
                <w:rFonts w:ascii="Arial" w:hAnsi="Arial" w:cs="Arial"/>
                <w:b/>
                <w:sz w:val="18"/>
              </w:rPr>
              <w:t xml:space="preserve"> (Blogger / Moderator / Admin)</w:t>
            </w:r>
            <w:commentRangeEnd w:id="24"/>
            <w:r w:rsidR="00C44115">
              <w:rPr>
                <w:rStyle w:val="CommentReference"/>
              </w:rPr>
              <w:commentReference w:id="24"/>
            </w:r>
          </w:p>
          <w:p w:rsidR="00A8146C" w:rsidRPr="00A8146C" w:rsidRDefault="003C3132" w:rsidP="00335E6A">
            <w:pPr>
              <w:pStyle w:val="ListParagraph"/>
              <w:numPr>
                <w:ilvl w:val="0"/>
                <w:numId w:val="18"/>
              </w:numPr>
              <w:rPr>
                <w:rFonts w:ascii="Arial" w:hAnsi="Arial" w:cs="Arial"/>
                <w:sz w:val="18"/>
              </w:rPr>
            </w:pPr>
            <w:r w:rsidRPr="00A8146C">
              <w:rPr>
                <w:rFonts w:ascii="Arial" w:hAnsi="Arial" w:cs="Arial"/>
                <w:sz w:val="18"/>
              </w:rPr>
              <w:t xml:space="preserve">Images </w:t>
            </w:r>
            <w:r w:rsidR="00A8146C">
              <w:rPr>
                <w:rFonts w:ascii="Arial" w:hAnsi="Arial" w:cs="Arial"/>
                <w:sz w:val="18"/>
              </w:rPr>
              <w:t xml:space="preserve">and Video automatically get stored in one centralized location and can be accessed through the Image and Video Management tool. </w:t>
            </w:r>
          </w:p>
          <w:p w:rsidR="00A8146C" w:rsidRDefault="00A8146C" w:rsidP="00335E6A">
            <w:pPr>
              <w:pStyle w:val="ListParagraph"/>
              <w:numPr>
                <w:ilvl w:val="1"/>
                <w:numId w:val="18"/>
              </w:numPr>
              <w:rPr>
                <w:rFonts w:ascii="Arial" w:hAnsi="Arial" w:cs="Arial"/>
                <w:sz w:val="18"/>
              </w:rPr>
            </w:pPr>
            <w:r>
              <w:rPr>
                <w:rFonts w:ascii="Arial" w:hAnsi="Arial" w:cs="Arial"/>
                <w:sz w:val="18"/>
              </w:rPr>
              <w:t>U</w:t>
            </w:r>
            <w:r w:rsidR="003C3132" w:rsidRPr="00A8146C">
              <w:rPr>
                <w:rFonts w:ascii="Arial" w:hAnsi="Arial" w:cs="Arial"/>
                <w:sz w:val="18"/>
              </w:rPr>
              <w:t xml:space="preserve">ploaded to </w:t>
            </w:r>
            <w:r w:rsidR="00804DF0">
              <w:rPr>
                <w:rFonts w:ascii="Arial" w:hAnsi="Arial" w:cs="Arial"/>
                <w:sz w:val="18"/>
              </w:rPr>
              <w:t xml:space="preserve">Ad Management tool, </w:t>
            </w:r>
            <w:r w:rsidR="003C3132" w:rsidRPr="00A8146C">
              <w:rPr>
                <w:rFonts w:ascii="Arial" w:hAnsi="Arial" w:cs="Arial"/>
                <w:sz w:val="18"/>
              </w:rPr>
              <w:t>Blo</w:t>
            </w:r>
            <w:r>
              <w:rPr>
                <w:rFonts w:ascii="Arial" w:hAnsi="Arial" w:cs="Arial"/>
                <w:sz w:val="18"/>
              </w:rPr>
              <w:t xml:space="preserve">gs, Buying Guides and </w:t>
            </w:r>
            <w:r w:rsidR="00ED510F">
              <w:rPr>
                <w:rFonts w:ascii="Arial" w:hAnsi="Arial" w:cs="Arial"/>
                <w:sz w:val="18"/>
              </w:rPr>
              <w:t xml:space="preserve"> Interest Groups</w:t>
            </w:r>
            <w:r>
              <w:rPr>
                <w:rFonts w:ascii="Arial" w:hAnsi="Arial" w:cs="Arial"/>
                <w:sz w:val="18"/>
              </w:rPr>
              <w:t xml:space="preserve"> and saved within Image and Video Management tool</w:t>
            </w:r>
          </w:p>
          <w:p w:rsidR="00000000" w:rsidRDefault="00D93258">
            <w:pPr>
              <w:pStyle w:val="ListParagraph"/>
              <w:numPr>
                <w:ilvl w:val="3"/>
                <w:numId w:val="18"/>
              </w:numPr>
              <w:rPr>
                <w:rFonts w:ascii="Arial" w:hAnsi="Arial" w:cs="Arial"/>
                <w:sz w:val="18"/>
                <w:szCs w:val="20"/>
              </w:rPr>
              <w:pPrChange w:id="25" w:author="jmassud" w:date="2012-05-08T14:31:00Z">
                <w:pPr>
                  <w:pStyle w:val="ListParagraph"/>
                  <w:numPr>
                    <w:ilvl w:val="2"/>
                    <w:numId w:val="18"/>
                  </w:numPr>
                  <w:ind w:left="2160" w:hanging="360"/>
                </w:pPr>
              </w:pPrChange>
            </w:pPr>
            <w:r>
              <w:rPr>
                <w:rFonts w:ascii="Arial" w:hAnsi="Arial" w:cs="Arial"/>
                <w:sz w:val="18"/>
              </w:rPr>
              <w:t xml:space="preserve">Images uploaded to components will be automatically tagged with that </w:t>
            </w:r>
            <w:del w:id="26" w:author="jmassud" w:date="2012-05-08T14:31:00Z">
              <w:r>
                <w:rPr>
                  <w:rFonts w:ascii="Arial" w:hAnsi="Arial" w:cs="Arial"/>
                  <w:sz w:val="18"/>
                </w:rPr>
                <w:delText>category</w:delText>
              </w:r>
            </w:del>
            <w:ins w:id="27" w:author="jmassud" w:date="2012-05-08T14:31:00Z">
              <w:r>
                <w:rPr>
                  <w:rFonts w:ascii="Arial" w:hAnsi="Arial" w:cs="Arial"/>
                  <w:sz w:val="18"/>
                </w:rPr>
                <w:t>category</w:t>
              </w:r>
              <w:r w:rsidR="00CA4FC3" w:rsidRPr="00CA4FC3">
                <w:rPr>
                  <w:rFonts w:ascii="Arial" w:hAnsi="Arial" w:cs="Arial"/>
                  <w:sz w:val="18"/>
                  <w:szCs w:val="20"/>
                </w:rPr>
                <w:t>Various sizes (tbd by UX): should include 3 standard placements on the page which will only appear if an add is published</w:t>
              </w:r>
            </w:ins>
          </w:p>
          <w:p w:rsidR="00D93258" w:rsidRDefault="00D93258" w:rsidP="00335E6A">
            <w:pPr>
              <w:pStyle w:val="ListParagraph"/>
              <w:numPr>
                <w:ilvl w:val="3"/>
                <w:numId w:val="18"/>
              </w:numPr>
              <w:rPr>
                <w:del w:id="28" w:author="jmassud" w:date="2012-05-08T14:31:00Z"/>
                <w:rFonts w:ascii="Arial" w:hAnsi="Arial" w:cs="Arial"/>
                <w:sz w:val="18"/>
              </w:rPr>
            </w:pPr>
            <w:del w:id="29" w:author="jmassud" w:date="2012-05-08T14:31:00Z">
              <w:r>
                <w:rPr>
                  <w:rFonts w:ascii="Arial" w:hAnsi="Arial" w:cs="Arial"/>
                  <w:sz w:val="18"/>
                </w:rPr>
                <w:delText>Hero Ad</w:delText>
              </w:r>
            </w:del>
          </w:p>
          <w:p w:rsidR="00D93258" w:rsidRDefault="00D93258" w:rsidP="00335E6A">
            <w:pPr>
              <w:pStyle w:val="ListParagraph"/>
              <w:numPr>
                <w:ilvl w:val="3"/>
                <w:numId w:val="18"/>
              </w:numPr>
              <w:rPr>
                <w:del w:id="30" w:author="jmassud" w:date="2012-05-08T14:31:00Z"/>
                <w:rFonts w:ascii="Arial" w:hAnsi="Arial" w:cs="Arial"/>
                <w:sz w:val="18"/>
              </w:rPr>
            </w:pPr>
            <w:del w:id="31" w:author="jmassud" w:date="2012-05-08T14:31:00Z">
              <w:r>
                <w:rPr>
                  <w:rFonts w:ascii="Arial" w:hAnsi="Arial" w:cs="Arial"/>
                  <w:sz w:val="18"/>
                </w:rPr>
                <w:delText>Banner Ad</w:delText>
              </w:r>
            </w:del>
          </w:p>
          <w:p w:rsidR="00D93258" w:rsidRDefault="00D93258" w:rsidP="00335E6A">
            <w:pPr>
              <w:pStyle w:val="ListParagraph"/>
              <w:numPr>
                <w:ilvl w:val="3"/>
                <w:numId w:val="18"/>
              </w:numPr>
              <w:rPr>
                <w:del w:id="32" w:author="jmassud" w:date="2012-05-08T14:31:00Z"/>
                <w:rFonts w:ascii="Arial" w:hAnsi="Arial" w:cs="Arial"/>
                <w:sz w:val="18"/>
              </w:rPr>
            </w:pPr>
            <w:del w:id="33" w:author="jmassud" w:date="2012-05-08T14:31:00Z">
              <w:r>
                <w:rPr>
                  <w:rFonts w:ascii="Arial" w:hAnsi="Arial" w:cs="Arial"/>
                  <w:sz w:val="18"/>
                </w:rPr>
                <w:delText>Button Ad</w:delText>
              </w:r>
            </w:del>
          </w:p>
          <w:p w:rsidR="00D93258" w:rsidRDefault="00D93258" w:rsidP="00335E6A">
            <w:pPr>
              <w:pStyle w:val="ListParagraph"/>
              <w:numPr>
                <w:ilvl w:val="3"/>
                <w:numId w:val="18"/>
              </w:numPr>
              <w:rPr>
                <w:rFonts w:ascii="Arial" w:hAnsi="Arial" w:cs="Arial"/>
                <w:sz w:val="18"/>
              </w:rPr>
            </w:pPr>
            <w:r>
              <w:rPr>
                <w:rFonts w:ascii="Arial" w:hAnsi="Arial" w:cs="Arial"/>
                <w:sz w:val="18"/>
              </w:rPr>
              <w:t>Blog Image</w:t>
            </w:r>
          </w:p>
          <w:p w:rsidR="00D93258" w:rsidRDefault="00D93258" w:rsidP="00335E6A">
            <w:pPr>
              <w:pStyle w:val="ListParagraph"/>
              <w:numPr>
                <w:ilvl w:val="3"/>
                <w:numId w:val="18"/>
              </w:numPr>
              <w:rPr>
                <w:rFonts w:ascii="Arial" w:hAnsi="Arial" w:cs="Arial"/>
                <w:sz w:val="18"/>
              </w:rPr>
            </w:pPr>
            <w:r>
              <w:rPr>
                <w:rFonts w:ascii="Arial" w:hAnsi="Arial" w:cs="Arial"/>
                <w:sz w:val="18"/>
              </w:rPr>
              <w:t>Buying Guide Image</w:t>
            </w:r>
          </w:p>
          <w:p w:rsidR="00175AF0" w:rsidRDefault="00175AF0" w:rsidP="00335E6A">
            <w:pPr>
              <w:pStyle w:val="ListParagraph"/>
              <w:numPr>
                <w:ilvl w:val="3"/>
                <w:numId w:val="18"/>
              </w:numPr>
              <w:rPr>
                <w:rFonts w:ascii="Arial" w:hAnsi="Arial" w:cs="Arial"/>
                <w:sz w:val="18"/>
              </w:rPr>
            </w:pPr>
            <w:r>
              <w:rPr>
                <w:rFonts w:ascii="Arial" w:hAnsi="Arial" w:cs="Arial"/>
                <w:sz w:val="18"/>
              </w:rPr>
              <w:t>Interest Group</w:t>
            </w:r>
          </w:p>
          <w:p w:rsidR="00A8146C" w:rsidRDefault="00A8146C" w:rsidP="00335E6A">
            <w:pPr>
              <w:pStyle w:val="ListParagraph"/>
              <w:numPr>
                <w:ilvl w:val="1"/>
                <w:numId w:val="18"/>
              </w:numPr>
              <w:rPr>
                <w:rFonts w:ascii="Arial" w:hAnsi="Arial" w:cs="Arial"/>
                <w:sz w:val="18"/>
              </w:rPr>
            </w:pPr>
            <w:r>
              <w:rPr>
                <w:rFonts w:ascii="Arial" w:hAnsi="Arial" w:cs="Arial"/>
                <w:sz w:val="18"/>
              </w:rPr>
              <w:t>Uploaded directly to the Image and Video Management tool for later use (independent of a Blog, Buying Guide)</w:t>
            </w:r>
          </w:p>
          <w:p w:rsidR="00175AF0" w:rsidRDefault="00175AF0" w:rsidP="00335E6A">
            <w:pPr>
              <w:pStyle w:val="ListParagraph"/>
              <w:numPr>
                <w:ilvl w:val="1"/>
                <w:numId w:val="18"/>
              </w:numPr>
              <w:rPr>
                <w:rFonts w:ascii="Arial" w:hAnsi="Arial" w:cs="Arial"/>
                <w:sz w:val="18"/>
              </w:rPr>
            </w:pPr>
            <w:r>
              <w:rPr>
                <w:rFonts w:ascii="Arial" w:hAnsi="Arial" w:cs="Arial"/>
                <w:sz w:val="18"/>
              </w:rPr>
              <w:t xml:space="preserve">Narrow by category, search by tags. </w:t>
            </w:r>
          </w:p>
          <w:p w:rsidR="00A8146C" w:rsidRDefault="00A8146C" w:rsidP="00335E6A">
            <w:pPr>
              <w:pStyle w:val="ListParagraph"/>
              <w:numPr>
                <w:ilvl w:val="0"/>
                <w:numId w:val="18"/>
              </w:numPr>
              <w:rPr>
                <w:rFonts w:ascii="Arial" w:hAnsi="Arial" w:cs="Arial"/>
                <w:sz w:val="18"/>
              </w:rPr>
            </w:pPr>
            <w:r>
              <w:rPr>
                <w:rFonts w:ascii="Arial" w:hAnsi="Arial" w:cs="Arial"/>
                <w:sz w:val="18"/>
              </w:rPr>
              <w:t>Images and Video can be deleted in this tool</w:t>
            </w:r>
            <w:r w:rsidR="002C681B">
              <w:rPr>
                <w:rFonts w:ascii="Arial" w:hAnsi="Arial" w:cs="Arial"/>
                <w:sz w:val="18"/>
              </w:rPr>
              <w:t xml:space="preserve"> </w:t>
            </w:r>
            <w:r w:rsidR="002C681B" w:rsidRPr="002C681B">
              <w:rPr>
                <w:rFonts w:ascii="Arial" w:hAnsi="Arial" w:cs="Arial"/>
                <w:b/>
                <w:sz w:val="18"/>
              </w:rPr>
              <w:t>(Admin / Moderator)</w:t>
            </w:r>
            <w:r w:rsidR="002C681B">
              <w:rPr>
                <w:rFonts w:ascii="Arial" w:hAnsi="Arial" w:cs="Arial"/>
                <w:sz w:val="18"/>
              </w:rPr>
              <w:t xml:space="preserve"> </w:t>
            </w:r>
          </w:p>
          <w:p w:rsidR="00D4245A" w:rsidRDefault="00A8146C" w:rsidP="00335E6A">
            <w:pPr>
              <w:pStyle w:val="ListParagraph"/>
              <w:numPr>
                <w:ilvl w:val="1"/>
                <w:numId w:val="18"/>
              </w:numPr>
              <w:rPr>
                <w:rFonts w:ascii="Arial" w:hAnsi="Arial" w:cs="Arial"/>
                <w:sz w:val="18"/>
              </w:rPr>
            </w:pPr>
            <w:r>
              <w:rPr>
                <w:rFonts w:ascii="Arial" w:hAnsi="Arial" w:cs="Arial"/>
                <w:sz w:val="18"/>
              </w:rPr>
              <w:t xml:space="preserve">Deleting Image will </w:t>
            </w:r>
            <w:r w:rsidR="00D4245A">
              <w:rPr>
                <w:rFonts w:ascii="Arial" w:hAnsi="Arial" w:cs="Arial"/>
                <w:sz w:val="18"/>
              </w:rPr>
              <w:t xml:space="preserve">not </w:t>
            </w:r>
            <w:r>
              <w:rPr>
                <w:rFonts w:ascii="Arial" w:hAnsi="Arial" w:cs="Arial"/>
                <w:sz w:val="18"/>
              </w:rPr>
              <w:t>delete</w:t>
            </w:r>
            <w:r w:rsidR="00D4245A">
              <w:rPr>
                <w:rFonts w:ascii="Arial" w:hAnsi="Arial" w:cs="Arial"/>
                <w:sz w:val="18"/>
              </w:rPr>
              <w:t xml:space="preserve"> image from</w:t>
            </w:r>
            <w:r>
              <w:rPr>
                <w:rFonts w:ascii="Arial" w:hAnsi="Arial" w:cs="Arial"/>
                <w:sz w:val="18"/>
              </w:rPr>
              <w:t xml:space="preserve"> customer </w:t>
            </w:r>
            <w:r w:rsidR="00D4245A">
              <w:rPr>
                <w:rFonts w:ascii="Arial" w:hAnsi="Arial" w:cs="Arial"/>
                <w:sz w:val="18"/>
              </w:rPr>
              <w:t xml:space="preserve">facing areas where it is displayed – Prompt User, to confirm deletion </w:t>
            </w:r>
          </w:p>
          <w:p w:rsidR="00B84284" w:rsidRDefault="00D4245A" w:rsidP="00335E6A">
            <w:pPr>
              <w:pStyle w:val="ListParagraph"/>
              <w:numPr>
                <w:ilvl w:val="0"/>
                <w:numId w:val="18"/>
              </w:numPr>
              <w:rPr>
                <w:rFonts w:ascii="Arial" w:hAnsi="Arial" w:cs="Arial"/>
                <w:sz w:val="18"/>
              </w:rPr>
            </w:pPr>
            <w:r>
              <w:rPr>
                <w:rFonts w:ascii="Arial" w:hAnsi="Arial" w:cs="Arial"/>
                <w:sz w:val="18"/>
              </w:rPr>
              <w:t xml:space="preserve">Default view is by date (newest to oldest); </w:t>
            </w:r>
            <w:r w:rsidR="00A8146C" w:rsidRPr="00D4245A">
              <w:rPr>
                <w:rFonts w:ascii="Arial" w:hAnsi="Arial" w:cs="Arial"/>
                <w:sz w:val="18"/>
              </w:rPr>
              <w:t>Search</w:t>
            </w:r>
            <w:r>
              <w:rPr>
                <w:rFonts w:ascii="Arial" w:hAnsi="Arial" w:cs="Arial"/>
                <w:sz w:val="18"/>
              </w:rPr>
              <w:t xml:space="preserve"> capabilities to</w:t>
            </w:r>
            <w:r w:rsidRPr="00D4245A">
              <w:rPr>
                <w:rFonts w:ascii="Arial" w:hAnsi="Arial" w:cs="Arial"/>
                <w:sz w:val="18"/>
              </w:rPr>
              <w:t xml:space="preserve"> locate images</w:t>
            </w:r>
            <w:r>
              <w:rPr>
                <w:rFonts w:ascii="Arial" w:hAnsi="Arial" w:cs="Arial"/>
                <w:sz w:val="18"/>
              </w:rPr>
              <w:t xml:space="preserve"> using tags</w:t>
            </w:r>
            <w:r w:rsidR="00804DF0">
              <w:rPr>
                <w:rFonts w:ascii="Arial" w:hAnsi="Arial" w:cs="Arial"/>
                <w:sz w:val="18"/>
              </w:rPr>
              <w:t xml:space="preserve"> or categories </w:t>
            </w:r>
          </w:p>
          <w:p w:rsidR="00B84284" w:rsidRPr="00B84284" w:rsidRDefault="00B84284" w:rsidP="00335E6A">
            <w:pPr>
              <w:pStyle w:val="ListParagraph"/>
              <w:numPr>
                <w:ilvl w:val="1"/>
                <w:numId w:val="18"/>
              </w:numPr>
              <w:rPr>
                <w:rFonts w:ascii="Arial" w:hAnsi="Arial" w:cs="Arial"/>
                <w:sz w:val="18"/>
              </w:rPr>
            </w:pPr>
            <w:r>
              <w:rPr>
                <w:rFonts w:ascii="Arial" w:hAnsi="Arial" w:cs="Arial"/>
                <w:sz w:val="18"/>
              </w:rPr>
              <w:t>Can add or delete tags</w:t>
            </w:r>
          </w:p>
          <w:p w:rsidR="00175AF0" w:rsidRDefault="00A8146C" w:rsidP="00A8146C">
            <w:pPr>
              <w:rPr>
                <w:rFonts w:ascii="Arial" w:hAnsi="Arial" w:cs="Arial"/>
                <w:b/>
                <w:sz w:val="18"/>
              </w:rPr>
            </w:pPr>
            <w:r w:rsidRPr="00A8146C">
              <w:rPr>
                <w:rFonts w:ascii="Arial" w:hAnsi="Arial" w:cs="Arial"/>
                <w:b/>
                <w:i/>
                <w:sz w:val="18"/>
              </w:rPr>
              <w:lastRenderedPageBreak/>
              <w:t>Functional Requirement</w:t>
            </w:r>
            <w:r w:rsidRPr="00A8146C">
              <w:rPr>
                <w:rFonts w:ascii="Arial" w:hAnsi="Arial" w:cs="Arial"/>
                <w:b/>
                <w:sz w:val="18"/>
              </w:rPr>
              <w:t xml:space="preserve">: </w:t>
            </w:r>
          </w:p>
          <w:p w:rsidR="00175AF0" w:rsidRPr="00175AF0" w:rsidRDefault="00A8146C" w:rsidP="00175AF0">
            <w:pPr>
              <w:pStyle w:val="ListParagraph"/>
              <w:numPr>
                <w:ilvl w:val="0"/>
                <w:numId w:val="26"/>
              </w:numPr>
              <w:rPr>
                <w:rFonts w:ascii="Arial" w:hAnsi="Arial" w:cs="Arial"/>
                <w:sz w:val="18"/>
              </w:rPr>
            </w:pPr>
            <w:r w:rsidRPr="00175AF0">
              <w:rPr>
                <w:rFonts w:ascii="Arial" w:hAnsi="Arial" w:cs="Arial"/>
                <w:sz w:val="18"/>
              </w:rPr>
              <w:t xml:space="preserve">Uploaded images should be tagged when uploaded to be searchable – tagging field should be required. </w:t>
            </w:r>
          </w:p>
          <w:p w:rsidR="00175AF0" w:rsidRDefault="00175AF0" w:rsidP="00175AF0">
            <w:pPr>
              <w:pStyle w:val="ListParagraph"/>
              <w:numPr>
                <w:ilvl w:val="0"/>
                <w:numId w:val="26"/>
              </w:numPr>
              <w:rPr>
                <w:rFonts w:ascii="Arial" w:hAnsi="Arial" w:cs="Arial"/>
                <w:sz w:val="18"/>
              </w:rPr>
            </w:pPr>
            <w:r>
              <w:rPr>
                <w:rFonts w:ascii="Arial" w:hAnsi="Arial" w:cs="Arial"/>
                <w:sz w:val="18"/>
              </w:rPr>
              <w:t>Capability to upload multiple images at the same time.</w:t>
            </w:r>
          </w:p>
          <w:p w:rsidR="00175AF0" w:rsidRPr="00175AF0" w:rsidRDefault="00175AF0" w:rsidP="00175AF0">
            <w:pPr>
              <w:pStyle w:val="ListParagraph"/>
              <w:numPr>
                <w:ilvl w:val="0"/>
                <w:numId w:val="26"/>
              </w:numPr>
              <w:rPr>
                <w:rFonts w:ascii="Arial" w:hAnsi="Arial" w:cs="Arial"/>
                <w:sz w:val="18"/>
              </w:rPr>
            </w:pPr>
            <w:r>
              <w:rPr>
                <w:rFonts w:ascii="Arial" w:hAnsi="Arial" w:cs="Arial"/>
                <w:sz w:val="18"/>
              </w:rPr>
              <w:t xml:space="preserve">Capability to email images from tool </w:t>
            </w:r>
          </w:p>
        </w:tc>
      </w:tr>
      <w:tr w:rsidR="003C3132" w:rsidRPr="001068D4" w:rsidTr="003C3132">
        <w:trPr>
          <w:trHeight w:val="242"/>
        </w:trPr>
        <w:tc>
          <w:tcPr>
            <w:tcW w:w="810" w:type="dxa"/>
          </w:tcPr>
          <w:p w:rsidR="003C3132" w:rsidRDefault="003C3132" w:rsidP="003075F8">
            <w:pPr>
              <w:rPr>
                <w:rFonts w:ascii="Arial" w:hAnsi="Arial" w:cs="Arial"/>
                <w:sz w:val="18"/>
                <w:szCs w:val="20"/>
              </w:rPr>
            </w:pPr>
            <w:r>
              <w:rPr>
                <w:rFonts w:ascii="Arial" w:hAnsi="Arial" w:cs="Arial"/>
                <w:sz w:val="18"/>
                <w:szCs w:val="20"/>
              </w:rPr>
              <w:lastRenderedPageBreak/>
              <w:t>3.3.4</w:t>
            </w:r>
          </w:p>
        </w:tc>
        <w:tc>
          <w:tcPr>
            <w:tcW w:w="8730" w:type="dxa"/>
          </w:tcPr>
          <w:p w:rsidR="003C3132" w:rsidRPr="003C3132" w:rsidRDefault="003C3132" w:rsidP="003C3132">
            <w:pPr>
              <w:rPr>
                <w:rFonts w:ascii="Arial" w:hAnsi="Arial" w:cs="Arial"/>
                <w:b/>
                <w:sz w:val="18"/>
              </w:rPr>
            </w:pPr>
            <w:r w:rsidRPr="003C3132">
              <w:rPr>
                <w:rFonts w:ascii="Arial" w:hAnsi="Arial" w:cs="Arial"/>
                <w:b/>
                <w:sz w:val="18"/>
              </w:rPr>
              <w:t>Blogs</w:t>
            </w:r>
            <w:r w:rsidR="00130E8B" w:rsidRPr="003C3132">
              <w:rPr>
                <w:rFonts w:ascii="Arial" w:hAnsi="Arial" w:cs="Arial"/>
                <w:b/>
                <w:sz w:val="18"/>
              </w:rPr>
              <w:t xml:space="preserve"> </w:t>
            </w:r>
            <w:r w:rsidR="00130E8B">
              <w:rPr>
                <w:rFonts w:ascii="Arial" w:hAnsi="Arial" w:cs="Arial"/>
                <w:b/>
                <w:sz w:val="18"/>
              </w:rPr>
              <w:t>and Buying Guides</w:t>
            </w:r>
            <w:r w:rsidR="008415F2">
              <w:rPr>
                <w:rFonts w:ascii="Arial" w:hAnsi="Arial" w:cs="Arial"/>
                <w:b/>
                <w:sz w:val="18"/>
              </w:rPr>
              <w:t xml:space="preserve"> (Blogger / Moderator / Admin) </w:t>
            </w:r>
          </w:p>
          <w:p w:rsidR="00130E8B" w:rsidRPr="00130E8B" w:rsidRDefault="00130E8B" w:rsidP="00335E6A">
            <w:pPr>
              <w:pStyle w:val="ListParagraph"/>
              <w:numPr>
                <w:ilvl w:val="0"/>
                <w:numId w:val="20"/>
              </w:numPr>
              <w:rPr>
                <w:rFonts w:ascii="Arial" w:hAnsi="Arial" w:cs="Arial"/>
                <w:sz w:val="18"/>
                <w:szCs w:val="20"/>
              </w:rPr>
            </w:pPr>
            <w:r w:rsidRPr="00130E8B">
              <w:rPr>
                <w:rFonts w:ascii="Arial" w:hAnsi="Arial" w:cs="Arial"/>
                <w:sz w:val="18"/>
                <w:szCs w:val="20"/>
              </w:rPr>
              <w:t>Blogging capabilities so that blogs and buying guides can be posted through the moderation tool</w:t>
            </w:r>
            <w:r w:rsidR="00F05786">
              <w:rPr>
                <w:rFonts w:ascii="Arial" w:hAnsi="Arial" w:cs="Arial"/>
                <w:sz w:val="18"/>
                <w:szCs w:val="20"/>
              </w:rPr>
              <w:t xml:space="preserve"> using pre-established templates </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WYSIWYG text formatting</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Picture/Video</w:t>
            </w:r>
            <w:r w:rsidR="00F05786">
              <w:rPr>
                <w:rFonts w:ascii="Arial" w:hAnsi="Arial" w:cs="Arial"/>
                <w:sz w:val="18"/>
                <w:szCs w:val="20"/>
              </w:rPr>
              <w:t xml:space="preserve"> and PDF</w:t>
            </w:r>
            <w:r w:rsidR="00175AF0">
              <w:rPr>
                <w:rFonts w:ascii="Arial" w:hAnsi="Arial" w:cs="Arial"/>
                <w:sz w:val="18"/>
                <w:szCs w:val="20"/>
              </w:rPr>
              <w:t xml:space="preserve"> upload</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Links</w:t>
            </w:r>
          </w:p>
          <w:p w:rsidR="00130E8B" w:rsidRDefault="00130E8B" w:rsidP="00335E6A">
            <w:pPr>
              <w:pStyle w:val="ListParagraph"/>
              <w:numPr>
                <w:ilvl w:val="0"/>
                <w:numId w:val="21"/>
              </w:numPr>
              <w:rPr>
                <w:rFonts w:ascii="Arial" w:hAnsi="Arial" w:cs="Arial"/>
                <w:sz w:val="18"/>
                <w:szCs w:val="20"/>
              </w:rPr>
            </w:pPr>
            <w:r>
              <w:rPr>
                <w:rFonts w:ascii="Arial" w:hAnsi="Arial" w:cs="Arial"/>
                <w:sz w:val="18"/>
                <w:szCs w:val="20"/>
              </w:rPr>
              <w:t>Categories</w:t>
            </w:r>
            <w:r w:rsidR="00F05786">
              <w:rPr>
                <w:rFonts w:ascii="Arial" w:hAnsi="Arial" w:cs="Arial"/>
                <w:sz w:val="18"/>
                <w:szCs w:val="20"/>
              </w:rPr>
              <w:t>/subcategories</w:t>
            </w:r>
          </w:p>
          <w:p w:rsidR="003C3132" w:rsidRDefault="00130E8B" w:rsidP="00335E6A">
            <w:pPr>
              <w:pStyle w:val="ListParagraph"/>
              <w:numPr>
                <w:ilvl w:val="0"/>
                <w:numId w:val="21"/>
              </w:numPr>
              <w:rPr>
                <w:rFonts w:ascii="Arial" w:hAnsi="Arial" w:cs="Arial"/>
                <w:sz w:val="18"/>
                <w:szCs w:val="20"/>
              </w:rPr>
            </w:pPr>
            <w:r w:rsidRPr="00130E8B">
              <w:rPr>
                <w:rFonts w:ascii="Arial" w:hAnsi="Arial" w:cs="Arial"/>
                <w:sz w:val="18"/>
                <w:szCs w:val="20"/>
              </w:rPr>
              <w:t>Tagging</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tagging </w:t>
            </w:r>
          </w:p>
          <w:p w:rsidR="002C681B" w:rsidRDefault="002C681B" w:rsidP="00335E6A">
            <w:pPr>
              <w:pStyle w:val="ListParagraph"/>
              <w:numPr>
                <w:ilvl w:val="0"/>
                <w:numId w:val="21"/>
              </w:numPr>
              <w:rPr>
                <w:rFonts w:ascii="Arial" w:hAnsi="Arial" w:cs="Arial"/>
                <w:sz w:val="18"/>
                <w:szCs w:val="20"/>
              </w:rPr>
            </w:pPr>
            <w:r>
              <w:rPr>
                <w:rFonts w:ascii="Arial" w:hAnsi="Arial" w:cs="Arial"/>
                <w:sz w:val="18"/>
                <w:szCs w:val="20"/>
              </w:rPr>
              <w:t xml:space="preserve">Meta description </w:t>
            </w:r>
          </w:p>
          <w:p w:rsidR="002C681B" w:rsidRDefault="00130E8B" w:rsidP="002C681B">
            <w:pPr>
              <w:pStyle w:val="ListParagraph"/>
              <w:numPr>
                <w:ilvl w:val="0"/>
                <w:numId w:val="21"/>
              </w:numPr>
              <w:rPr>
                <w:rFonts w:ascii="Arial" w:hAnsi="Arial" w:cs="Arial"/>
                <w:sz w:val="18"/>
                <w:szCs w:val="20"/>
              </w:rPr>
            </w:pPr>
            <w:r>
              <w:rPr>
                <w:rFonts w:ascii="Arial" w:hAnsi="Arial" w:cs="Arial"/>
                <w:sz w:val="18"/>
                <w:szCs w:val="20"/>
              </w:rPr>
              <w:t>Designating where it will display</w:t>
            </w:r>
          </w:p>
          <w:p w:rsidR="002C681B" w:rsidRPr="002C681B" w:rsidRDefault="002C681B" w:rsidP="002C681B">
            <w:pPr>
              <w:pStyle w:val="ListParagraph"/>
              <w:numPr>
                <w:ilvl w:val="1"/>
                <w:numId w:val="21"/>
              </w:numPr>
              <w:rPr>
                <w:rFonts w:ascii="Arial" w:hAnsi="Arial" w:cs="Arial"/>
                <w:sz w:val="18"/>
                <w:szCs w:val="20"/>
              </w:rPr>
            </w:pPr>
            <w:r w:rsidRPr="002C681B">
              <w:rPr>
                <w:rFonts w:ascii="Arial" w:hAnsi="Arial" w:cs="Arial"/>
                <w:sz w:val="18"/>
              </w:rPr>
              <w:t xml:space="preserve">Separate uploading areas for Blogs </w:t>
            </w:r>
            <w:r>
              <w:rPr>
                <w:rFonts w:ascii="Arial" w:hAnsi="Arial" w:cs="Arial"/>
                <w:sz w:val="18"/>
              </w:rPr>
              <w:t>vs.</w:t>
            </w:r>
            <w:r w:rsidRPr="002C681B">
              <w:rPr>
                <w:rFonts w:ascii="Arial" w:hAnsi="Arial" w:cs="Arial"/>
                <w:sz w:val="18"/>
              </w:rPr>
              <w:t xml:space="preserve"> Buying Guides </w:t>
            </w:r>
            <w:r>
              <w:rPr>
                <w:rFonts w:ascii="Arial" w:hAnsi="Arial" w:cs="Arial"/>
                <w:sz w:val="18"/>
              </w:rPr>
              <w:t>(</w:t>
            </w:r>
            <w:r w:rsidRPr="002C681B">
              <w:rPr>
                <w:rFonts w:ascii="Arial" w:hAnsi="Arial" w:cs="Arial"/>
                <w:b/>
                <w:i/>
                <w:sz w:val="18"/>
              </w:rPr>
              <w:t>Functional Requirement</w:t>
            </w:r>
            <w:r>
              <w:rPr>
                <w:rFonts w:ascii="Arial" w:hAnsi="Arial" w:cs="Arial"/>
                <w:sz w:val="18"/>
              </w:rPr>
              <w:t xml:space="preserve">:  can publish to both Sears and Kmart at one time or each separately) </w:t>
            </w:r>
          </w:p>
          <w:p w:rsidR="00130E8B" w:rsidRDefault="00130E8B" w:rsidP="002C681B">
            <w:pPr>
              <w:pStyle w:val="ListParagraph"/>
              <w:numPr>
                <w:ilvl w:val="2"/>
                <w:numId w:val="21"/>
              </w:numPr>
              <w:rPr>
                <w:rFonts w:ascii="Arial" w:hAnsi="Arial" w:cs="Arial"/>
                <w:sz w:val="18"/>
                <w:szCs w:val="20"/>
              </w:rPr>
            </w:pPr>
            <w:r>
              <w:rPr>
                <w:rFonts w:ascii="Arial" w:hAnsi="Arial" w:cs="Arial"/>
                <w:sz w:val="18"/>
                <w:szCs w:val="20"/>
              </w:rPr>
              <w:t>Blogs – interest groups</w:t>
            </w:r>
            <w:r w:rsidR="001B06B2">
              <w:rPr>
                <w:rFonts w:ascii="Arial" w:hAnsi="Arial" w:cs="Arial"/>
                <w:sz w:val="18"/>
                <w:szCs w:val="20"/>
              </w:rPr>
              <w:t>, general blog area</w:t>
            </w:r>
          </w:p>
          <w:p w:rsidR="00175AF0" w:rsidRDefault="00175AF0" w:rsidP="002C681B">
            <w:pPr>
              <w:pStyle w:val="ListParagraph"/>
              <w:numPr>
                <w:ilvl w:val="2"/>
                <w:numId w:val="21"/>
              </w:numPr>
              <w:rPr>
                <w:rFonts w:ascii="Arial" w:hAnsi="Arial" w:cs="Arial"/>
                <w:sz w:val="18"/>
                <w:szCs w:val="20"/>
              </w:rPr>
            </w:pPr>
            <w:r>
              <w:rPr>
                <w:rFonts w:ascii="Arial" w:hAnsi="Arial" w:cs="Arial"/>
                <w:sz w:val="18"/>
                <w:szCs w:val="20"/>
              </w:rPr>
              <w:t xml:space="preserve">MySears </w:t>
            </w:r>
            <w:r w:rsidR="00130E8B">
              <w:rPr>
                <w:rFonts w:ascii="Arial" w:hAnsi="Arial" w:cs="Arial"/>
                <w:sz w:val="18"/>
                <w:szCs w:val="20"/>
              </w:rPr>
              <w:t xml:space="preserve">Buying guides – interest </w:t>
            </w:r>
            <w:r w:rsidR="001921DC">
              <w:rPr>
                <w:rFonts w:ascii="Arial" w:hAnsi="Arial" w:cs="Arial"/>
                <w:sz w:val="18"/>
                <w:szCs w:val="20"/>
              </w:rPr>
              <w:t xml:space="preserve">groups and / or </w:t>
            </w:r>
            <w:r w:rsidR="00130E8B">
              <w:rPr>
                <w:rFonts w:ascii="Arial" w:hAnsi="Arial" w:cs="Arial"/>
                <w:sz w:val="18"/>
                <w:szCs w:val="20"/>
              </w:rPr>
              <w:t xml:space="preserve">Vertical specific </w:t>
            </w:r>
          </w:p>
          <w:p w:rsidR="002C681B" w:rsidRDefault="002C681B" w:rsidP="00335E6A">
            <w:pPr>
              <w:pStyle w:val="ListParagraph"/>
              <w:numPr>
                <w:ilvl w:val="0"/>
                <w:numId w:val="18"/>
              </w:numPr>
              <w:rPr>
                <w:rFonts w:ascii="Arial" w:hAnsi="Arial" w:cs="Arial"/>
                <w:sz w:val="18"/>
              </w:rPr>
            </w:pPr>
            <w:r>
              <w:rPr>
                <w:rFonts w:ascii="Arial" w:hAnsi="Arial" w:cs="Arial"/>
                <w:sz w:val="18"/>
              </w:rPr>
              <w:t xml:space="preserve">Preview, Draft, Publish, Schedule, Cancel </w:t>
            </w:r>
          </w:p>
          <w:p w:rsidR="002C681B" w:rsidRDefault="002C681B" w:rsidP="002C681B">
            <w:pPr>
              <w:pStyle w:val="ListParagraph"/>
              <w:numPr>
                <w:ilvl w:val="1"/>
                <w:numId w:val="18"/>
              </w:numPr>
              <w:rPr>
                <w:rFonts w:ascii="Arial" w:hAnsi="Arial" w:cs="Arial"/>
                <w:sz w:val="18"/>
              </w:rPr>
            </w:pPr>
            <w:r>
              <w:rPr>
                <w:rFonts w:ascii="Arial" w:hAnsi="Arial" w:cs="Arial"/>
                <w:b/>
                <w:i/>
                <w:sz w:val="18"/>
              </w:rPr>
              <w:t xml:space="preserve">Functional Requirement: </w:t>
            </w:r>
            <w:r>
              <w:rPr>
                <w:rFonts w:ascii="Arial" w:hAnsi="Arial" w:cs="Arial"/>
                <w:sz w:val="18"/>
              </w:rPr>
              <w:t xml:space="preserve">Draft, Preview and Cancel can be seen by any users; Schedule and Publish only by Admin. </w:t>
            </w:r>
          </w:p>
          <w:p w:rsidR="00175AF0" w:rsidRDefault="00175AF0" w:rsidP="00335E6A">
            <w:pPr>
              <w:pStyle w:val="ListParagraph"/>
              <w:numPr>
                <w:ilvl w:val="0"/>
                <w:numId w:val="18"/>
              </w:numPr>
              <w:rPr>
                <w:rFonts w:ascii="Arial" w:hAnsi="Arial" w:cs="Arial"/>
                <w:sz w:val="18"/>
              </w:rPr>
            </w:pPr>
            <w:r>
              <w:rPr>
                <w:rFonts w:ascii="Arial" w:hAnsi="Arial" w:cs="Arial"/>
                <w:sz w:val="18"/>
              </w:rPr>
              <w:t xml:space="preserve">List of all blogs in one area searchable by </w:t>
            </w:r>
          </w:p>
          <w:p w:rsidR="00175AF0" w:rsidRDefault="00175AF0" w:rsidP="00175AF0">
            <w:pPr>
              <w:pStyle w:val="ListParagraph"/>
              <w:numPr>
                <w:ilvl w:val="1"/>
                <w:numId w:val="17"/>
              </w:numPr>
              <w:rPr>
                <w:rFonts w:ascii="Arial" w:hAnsi="Arial" w:cs="Arial"/>
                <w:sz w:val="18"/>
              </w:rPr>
            </w:pPr>
            <w:r>
              <w:rPr>
                <w:rFonts w:ascii="Arial" w:hAnsi="Arial" w:cs="Arial"/>
                <w:sz w:val="18"/>
              </w:rPr>
              <w:t>Interest group</w:t>
            </w:r>
          </w:p>
          <w:p w:rsidR="00175AF0" w:rsidRDefault="00175AF0" w:rsidP="00175AF0">
            <w:pPr>
              <w:pStyle w:val="ListParagraph"/>
              <w:numPr>
                <w:ilvl w:val="1"/>
                <w:numId w:val="17"/>
              </w:numPr>
              <w:rPr>
                <w:rFonts w:ascii="Arial" w:hAnsi="Arial" w:cs="Arial"/>
                <w:sz w:val="18"/>
              </w:rPr>
            </w:pPr>
            <w:r>
              <w:rPr>
                <w:rFonts w:ascii="Arial" w:hAnsi="Arial" w:cs="Arial"/>
                <w:sz w:val="18"/>
              </w:rPr>
              <w:t>Author</w:t>
            </w:r>
          </w:p>
          <w:p w:rsidR="00175AF0" w:rsidRDefault="00175AF0" w:rsidP="00175AF0">
            <w:pPr>
              <w:pStyle w:val="ListParagraph"/>
              <w:numPr>
                <w:ilvl w:val="1"/>
                <w:numId w:val="17"/>
              </w:numPr>
              <w:rPr>
                <w:rFonts w:ascii="Arial" w:hAnsi="Arial" w:cs="Arial"/>
                <w:sz w:val="18"/>
              </w:rPr>
            </w:pPr>
            <w:r>
              <w:rPr>
                <w:rFonts w:ascii="Arial" w:hAnsi="Arial" w:cs="Arial"/>
                <w:sz w:val="18"/>
              </w:rPr>
              <w:t>Tags</w:t>
            </w:r>
          </w:p>
          <w:p w:rsidR="00175AF0" w:rsidRDefault="00175AF0" w:rsidP="00175AF0">
            <w:pPr>
              <w:pStyle w:val="ListParagraph"/>
              <w:numPr>
                <w:ilvl w:val="1"/>
                <w:numId w:val="17"/>
              </w:numPr>
              <w:rPr>
                <w:rFonts w:ascii="Arial" w:hAnsi="Arial" w:cs="Arial"/>
                <w:sz w:val="18"/>
              </w:rPr>
            </w:pPr>
            <w:r>
              <w:rPr>
                <w:rFonts w:ascii="Arial" w:hAnsi="Arial" w:cs="Arial"/>
                <w:sz w:val="18"/>
              </w:rPr>
              <w:t>Most read</w:t>
            </w:r>
          </w:p>
          <w:p w:rsidR="00175AF0" w:rsidRPr="003567CD" w:rsidRDefault="00175AF0" w:rsidP="00175AF0">
            <w:pPr>
              <w:pStyle w:val="ListParagraph"/>
              <w:numPr>
                <w:ilvl w:val="1"/>
                <w:numId w:val="17"/>
              </w:numPr>
              <w:rPr>
                <w:rFonts w:ascii="Arial" w:hAnsi="Arial" w:cs="Arial"/>
                <w:sz w:val="18"/>
              </w:rPr>
            </w:pPr>
            <w:r>
              <w:rPr>
                <w:rFonts w:ascii="Arial" w:hAnsi="Arial" w:cs="Arial"/>
                <w:sz w:val="18"/>
              </w:rPr>
              <w:t>Most commented</w:t>
            </w:r>
          </w:p>
          <w:p w:rsidR="00175AF0" w:rsidRPr="00175AF0" w:rsidRDefault="00175AF0" w:rsidP="00175AF0">
            <w:pPr>
              <w:pStyle w:val="ListParagraph"/>
              <w:numPr>
                <w:ilvl w:val="1"/>
                <w:numId w:val="17"/>
              </w:numPr>
              <w:rPr>
                <w:rFonts w:ascii="Arial" w:hAnsi="Arial" w:cs="Arial"/>
                <w:sz w:val="18"/>
              </w:rPr>
            </w:pPr>
            <w:r>
              <w:rPr>
                <w:rFonts w:ascii="Arial" w:hAnsi="Arial" w:cs="Arial"/>
                <w:sz w:val="18"/>
              </w:rPr>
              <w:t>Most helpful votes</w:t>
            </w:r>
          </w:p>
          <w:p w:rsidR="0075541B" w:rsidRDefault="00130E8B" w:rsidP="00130E8B">
            <w:pPr>
              <w:rPr>
                <w:rFonts w:ascii="Arial" w:hAnsi="Arial" w:cs="Arial"/>
                <w:b/>
                <w:i/>
                <w:sz w:val="18"/>
                <w:szCs w:val="20"/>
              </w:rPr>
            </w:pPr>
            <w:r w:rsidRPr="00130E8B">
              <w:rPr>
                <w:rFonts w:ascii="Arial" w:hAnsi="Arial" w:cs="Arial"/>
                <w:b/>
                <w:i/>
                <w:sz w:val="18"/>
                <w:szCs w:val="20"/>
              </w:rPr>
              <w:t xml:space="preserve">Functional Requirement: </w:t>
            </w:r>
          </w:p>
          <w:p w:rsidR="00130E8B" w:rsidRDefault="00130E8B" w:rsidP="0075541B">
            <w:pPr>
              <w:pStyle w:val="ListParagraph"/>
              <w:numPr>
                <w:ilvl w:val="0"/>
                <w:numId w:val="18"/>
              </w:numPr>
              <w:rPr>
                <w:rFonts w:ascii="Arial" w:hAnsi="Arial" w:cs="Arial"/>
                <w:sz w:val="18"/>
                <w:szCs w:val="20"/>
              </w:rPr>
            </w:pPr>
            <w:r w:rsidRPr="0075541B">
              <w:rPr>
                <w:rFonts w:ascii="Arial" w:hAnsi="Arial" w:cs="Arial"/>
                <w:sz w:val="18"/>
                <w:szCs w:val="20"/>
              </w:rPr>
              <w:t xml:space="preserve">Blogging and Buying Guides should have similar capabilities for uploading / editing / writing content but display to the consumer of the content should be different. </w:t>
            </w:r>
          </w:p>
          <w:p w:rsidR="0075541B" w:rsidRPr="0075541B" w:rsidRDefault="0075541B" w:rsidP="00130E8B">
            <w:pPr>
              <w:pStyle w:val="ListParagraph"/>
              <w:numPr>
                <w:ilvl w:val="0"/>
                <w:numId w:val="18"/>
              </w:numPr>
              <w:rPr>
                <w:rFonts w:ascii="Arial" w:hAnsi="Arial" w:cs="Arial"/>
                <w:sz w:val="18"/>
                <w:szCs w:val="20"/>
              </w:rPr>
            </w:pPr>
            <w:r>
              <w:rPr>
                <w:rFonts w:ascii="Arial" w:hAnsi="Arial" w:cs="Arial"/>
                <w:sz w:val="18"/>
                <w:szCs w:val="20"/>
              </w:rPr>
              <w:t xml:space="preserve">Ability to schedule posts to be published at specified times. </w:t>
            </w:r>
          </w:p>
        </w:tc>
      </w:tr>
      <w:tr w:rsidR="00354C9A" w:rsidRPr="001068D4" w:rsidTr="003C3132">
        <w:trPr>
          <w:trHeight w:val="242"/>
        </w:trPr>
        <w:tc>
          <w:tcPr>
            <w:tcW w:w="810" w:type="dxa"/>
          </w:tcPr>
          <w:p w:rsidR="00354C9A" w:rsidRDefault="00354C9A" w:rsidP="003075F8">
            <w:pPr>
              <w:rPr>
                <w:rFonts w:ascii="Arial" w:hAnsi="Arial" w:cs="Arial"/>
                <w:sz w:val="18"/>
                <w:szCs w:val="20"/>
              </w:rPr>
            </w:pPr>
            <w:r>
              <w:rPr>
                <w:rFonts w:ascii="Arial" w:hAnsi="Arial" w:cs="Arial"/>
                <w:sz w:val="18"/>
                <w:szCs w:val="20"/>
              </w:rPr>
              <w:t>3.3.5</w:t>
            </w:r>
          </w:p>
        </w:tc>
        <w:tc>
          <w:tcPr>
            <w:tcW w:w="8730" w:type="dxa"/>
          </w:tcPr>
          <w:p w:rsidR="00354C9A" w:rsidRDefault="00F05786" w:rsidP="003C3132">
            <w:pPr>
              <w:rPr>
                <w:rFonts w:ascii="Arial" w:hAnsi="Arial" w:cs="Arial"/>
                <w:b/>
                <w:sz w:val="18"/>
              </w:rPr>
            </w:pPr>
            <w:r>
              <w:rPr>
                <w:rFonts w:ascii="Arial" w:hAnsi="Arial" w:cs="Arial"/>
                <w:b/>
                <w:sz w:val="18"/>
              </w:rPr>
              <w:t>Category Pages</w:t>
            </w:r>
          </w:p>
          <w:p w:rsidR="00354C9A" w:rsidRDefault="00354C9A" w:rsidP="00354C9A">
            <w:pPr>
              <w:pStyle w:val="ListParagraph"/>
              <w:numPr>
                <w:ilvl w:val="0"/>
                <w:numId w:val="36"/>
              </w:numPr>
              <w:rPr>
                <w:rFonts w:ascii="Arial" w:hAnsi="Arial" w:cs="Arial"/>
                <w:sz w:val="18"/>
                <w:szCs w:val="20"/>
              </w:rPr>
            </w:pPr>
            <w:r>
              <w:rPr>
                <w:rFonts w:ascii="Arial" w:hAnsi="Arial" w:cs="Arial"/>
                <w:sz w:val="18"/>
                <w:szCs w:val="20"/>
              </w:rPr>
              <w:t>Plug and play features to create new interest groups on the fly through admin tool</w:t>
            </w:r>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lastRenderedPageBreak/>
              <w:t xml:space="preserve">Add, delete, modify </w:t>
            </w:r>
            <w:r w:rsidR="00BD2907">
              <w:rPr>
                <w:rFonts w:ascii="Arial" w:hAnsi="Arial" w:cs="Arial"/>
                <w:sz w:val="18"/>
                <w:szCs w:val="20"/>
              </w:rPr>
              <w:t>category pages</w:t>
            </w:r>
          </w:p>
          <w:p w:rsidR="00354C9A" w:rsidRDefault="00354C9A" w:rsidP="00354C9A">
            <w:pPr>
              <w:pStyle w:val="ListParagraph"/>
              <w:numPr>
                <w:ilvl w:val="1"/>
                <w:numId w:val="36"/>
              </w:numPr>
              <w:rPr>
                <w:rFonts w:ascii="Arial" w:hAnsi="Arial" w:cs="Arial"/>
                <w:sz w:val="18"/>
                <w:szCs w:val="20"/>
              </w:rPr>
            </w:pPr>
            <w:r>
              <w:rPr>
                <w:rFonts w:ascii="Arial" w:hAnsi="Arial" w:cs="Arial"/>
                <w:sz w:val="18"/>
                <w:szCs w:val="20"/>
              </w:rPr>
              <w:t>Fully customizable by selecting from available features desired</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Pr="00D31509"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Buying Guides Blog </w:t>
            </w:r>
            <w:r w:rsidRPr="00D31509">
              <w:rPr>
                <w:rFonts w:ascii="Arial" w:hAnsi="Arial" w:cs="Arial"/>
                <w:b/>
                <w:sz w:val="18"/>
                <w:szCs w:val="20"/>
              </w:rPr>
              <w:t>(</w:t>
            </w:r>
            <w:r w:rsidR="007D7882">
              <w:rPr>
                <w:rFonts w:ascii="Arial" w:hAnsi="Arial" w:cs="Arial"/>
                <w:b/>
                <w:sz w:val="18"/>
                <w:szCs w:val="20"/>
              </w:rPr>
              <w:t xml:space="preserve">Communities PRD </w:t>
            </w:r>
            <w:r w:rsidRPr="00D31509">
              <w:rPr>
                <w:rFonts w:ascii="Arial" w:hAnsi="Arial" w:cs="Arial"/>
                <w:b/>
                <w:sz w:val="18"/>
                <w:szCs w:val="20"/>
              </w:rPr>
              <w:t>3.9)</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Q&amp;A </w:t>
            </w:r>
            <w:r w:rsidRPr="00D31509">
              <w:rPr>
                <w:rFonts w:ascii="Arial" w:hAnsi="Arial" w:cs="Arial"/>
                <w:b/>
                <w:sz w:val="18"/>
                <w:szCs w:val="20"/>
              </w:rPr>
              <w:t>(3.4)</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Polls</w:t>
            </w:r>
          </w:p>
          <w:p w:rsidR="00354C9A" w:rsidRDefault="00354C9A" w:rsidP="00354C9A">
            <w:pPr>
              <w:pStyle w:val="ListParagraph"/>
              <w:numPr>
                <w:ilvl w:val="2"/>
                <w:numId w:val="36"/>
              </w:numPr>
              <w:rPr>
                <w:rFonts w:ascii="Arial" w:hAnsi="Arial" w:cs="Arial"/>
                <w:sz w:val="18"/>
                <w:szCs w:val="20"/>
              </w:rPr>
            </w:pP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Video (P2)</w:t>
            </w:r>
          </w:p>
          <w:p w:rsidR="00354C9A" w:rsidRDefault="00354C9A" w:rsidP="00354C9A">
            <w:pPr>
              <w:pStyle w:val="ListParagraph"/>
              <w:numPr>
                <w:ilvl w:val="2"/>
                <w:numId w:val="36"/>
              </w:numPr>
              <w:rPr>
                <w:rFonts w:ascii="Arial" w:hAnsi="Arial" w:cs="Arial"/>
                <w:sz w:val="18"/>
                <w:szCs w:val="20"/>
              </w:rPr>
            </w:pPr>
            <w:r>
              <w:rPr>
                <w:rFonts w:ascii="Arial" w:hAnsi="Arial" w:cs="Arial"/>
                <w:sz w:val="18"/>
                <w:szCs w:val="20"/>
              </w:rPr>
              <w:t xml:space="preserve">Ads </w:t>
            </w:r>
          </w:p>
          <w:p w:rsidR="00354C9A" w:rsidRDefault="00354C9A" w:rsidP="00354C9A">
            <w:pPr>
              <w:pStyle w:val="ListParagraph"/>
              <w:numPr>
                <w:ilvl w:val="0"/>
                <w:numId w:val="35"/>
              </w:numPr>
              <w:rPr>
                <w:rFonts w:ascii="Arial" w:hAnsi="Arial" w:cs="Arial"/>
                <w:sz w:val="18"/>
              </w:rPr>
            </w:pPr>
            <w:r>
              <w:rPr>
                <w:rFonts w:ascii="Arial" w:hAnsi="Arial" w:cs="Arial"/>
                <w:sz w:val="18"/>
              </w:rPr>
              <w:t>Need s</w:t>
            </w:r>
            <w:r w:rsidRPr="00354C9A">
              <w:rPr>
                <w:rFonts w:ascii="Arial" w:hAnsi="Arial" w:cs="Arial"/>
                <w:sz w:val="18"/>
              </w:rPr>
              <w:t xml:space="preserve">kinning </w:t>
            </w:r>
            <w:r>
              <w:rPr>
                <w:rFonts w:ascii="Arial" w:hAnsi="Arial" w:cs="Arial"/>
                <w:sz w:val="18"/>
              </w:rPr>
              <w:t xml:space="preserve">options based on theme </w:t>
            </w:r>
          </w:p>
          <w:p w:rsidR="00354C9A" w:rsidRDefault="00354C9A" w:rsidP="00354C9A">
            <w:pPr>
              <w:pStyle w:val="ListParagraph"/>
              <w:numPr>
                <w:ilvl w:val="0"/>
                <w:numId w:val="35"/>
              </w:numPr>
              <w:rPr>
                <w:rFonts w:ascii="Arial" w:hAnsi="Arial" w:cs="Arial"/>
                <w:sz w:val="18"/>
              </w:rPr>
            </w:pPr>
            <w:r>
              <w:rPr>
                <w:rFonts w:ascii="Arial" w:hAnsi="Arial" w:cs="Arial"/>
                <w:sz w:val="18"/>
              </w:rPr>
              <w:t>Ability to designate Interest groups as public or private</w:t>
            </w:r>
          </w:p>
          <w:p w:rsidR="00354C9A" w:rsidRDefault="00354C9A" w:rsidP="00354C9A">
            <w:pPr>
              <w:pStyle w:val="ListParagraph"/>
              <w:numPr>
                <w:ilvl w:val="1"/>
                <w:numId w:val="35"/>
              </w:numPr>
              <w:rPr>
                <w:rFonts w:ascii="Arial" w:hAnsi="Arial" w:cs="Arial"/>
                <w:sz w:val="18"/>
              </w:rPr>
            </w:pPr>
            <w:r>
              <w:rPr>
                <w:rFonts w:ascii="Arial" w:hAnsi="Arial" w:cs="Arial"/>
                <w:sz w:val="18"/>
              </w:rPr>
              <w:t xml:space="preserve">Manage members for both public and private groups </w:t>
            </w:r>
          </w:p>
          <w:p w:rsidR="00354C9A" w:rsidRPr="00354C9A" w:rsidRDefault="00354C9A" w:rsidP="00354C9A">
            <w:pPr>
              <w:pStyle w:val="ListParagraph"/>
              <w:numPr>
                <w:ilvl w:val="1"/>
                <w:numId w:val="35"/>
              </w:numPr>
              <w:rPr>
                <w:rFonts w:ascii="Arial" w:hAnsi="Arial" w:cs="Arial"/>
                <w:sz w:val="18"/>
              </w:rPr>
            </w:pPr>
            <w:r>
              <w:rPr>
                <w:rFonts w:ascii="Arial" w:hAnsi="Arial" w:cs="Arial"/>
                <w:sz w:val="18"/>
              </w:rPr>
              <w:t>Private interest groups need ability to invite members through moderation tool that only lets invited members join</w:t>
            </w:r>
          </w:p>
        </w:tc>
      </w:tr>
    </w:tbl>
    <w:p w:rsidR="00397072" w:rsidRDefault="00397072" w:rsidP="003075F8">
      <w:pPr>
        <w:rPr>
          <w:b/>
          <w:i/>
          <w:color w:val="FF0000"/>
          <w:szCs w:val="22"/>
        </w:rPr>
      </w:pPr>
    </w:p>
    <w:p w:rsidR="000D3277" w:rsidRDefault="0023025E" w:rsidP="000D3277">
      <w:pPr>
        <w:pStyle w:val="Heading2"/>
      </w:pPr>
      <w:bookmarkStart w:id="34" w:name="_Toc323813615"/>
      <w:r>
        <w:t>Moderation</w:t>
      </w:r>
      <w:r w:rsidR="000D3277">
        <w:t xml:space="preserve"> – P1</w:t>
      </w:r>
      <w:bookmarkEnd w:id="34"/>
      <w:r w:rsidR="000D3277">
        <w:t xml:space="preserve"> </w:t>
      </w:r>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0D3277" w:rsidRPr="001068D4" w:rsidTr="00313394">
        <w:tc>
          <w:tcPr>
            <w:tcW w:w="81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Req #</w:t>
            </w:r>
          </w:p>
        </w:tc>
        <w:tc>
          <w:tcPr>
            <w:tcW w:w="8730" w:type="dxa"/>
            <w:shd w:val="clear" w:color="auto" w:fill="B6DDE8"/>
          </w:tcPr>
          <w:p w:rsidR="000D3277" w:rsidRPr="001068D4" w:rsidRDefault="000D3277" w:rsidP="000D3277">
            <w:pPr>
              <w:rPr>
                <w:rFonts w:ascii="Arial" w:hAnsi="Arial" w:cs="Arial"/>
                <w:b/>
                <w:sz w:val="18"/>
                <w:szCs w:val="20"/>
              </w:rPr>
            </w:pPr>
            <w:r w:rsidRPr="001068D4">
              <w:rPr>
                <w:rFonts w:ascii="Arial" w:hAnsi="Arial" w:cs="Arial"/>
                <w:b/>
                <w:sz w:val="18"/>
                <w:szCs w:val="20"/>
              </w:rPr>
              <w:t xml:space="preserve">Description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1</w:t>
            </w:r>
          </w:p>
        </w:tc>
        <w:tc>
          <w:tcPr>
            <w:tcW w:w="8730" w:type="dxa"/>
          </w:tcPr>
          <w:p w:rsidR="00BD2907" w:rsidRPr="00BD2907" w:rsidRDefault="00B75CC2" w:rsidP="0023025E">
            <w:pPr>
              <w:rPr>
                <w:rFonts w:ascii="Arial" w:hAnsi="Arial" w:cs="Arial"/>
                <w:sz w:val="18"/>
                <w:szCs w:val="20"/>
              </w:rPr>
            </w:pPr>
            <w:r w:rsidRPr="00B75CC2">
              <w:rPr>
                <w:rFonts w:ascii="Arial" w:hAnsi="Arial" w:cs="Arial"/>
                <w:b/>
                <w:sz w:val="18"/>
                <w:szCs w:val="20"/>
              </w:rPr>
              <w:t>Profanity Filter</w:t>
            </w:r>
            <w:r w:rsidR="008415F2">
              <w:rPr>
                <w:rFonts w:ascii="Arial" w:hAnsi="Arial" w:cs="Arial"/>
                <w:b/>
                <w:sz w:val="18"/>
                <w:szCs w:val="20"/>
              </w:rPr>
              <w:t xml:space="preserve"> (Admin) </w:t>
            </w:r>
          </w:p>
          <w:p w:rsidR="00DD56DC" w:rsidRDefault="0084156E">
            <w:pPr>
              <w:pStyle w:val="ListParagraph"/>
              <w:numPr>
                <w:ilvl w:val="0"/>
                <w:numId w:val="52"/>
              </w:numPr>
              <w:rPr>
                <w:rFonts w:ascii="Arial" w:hAnsi="Arial" w:cs="Arial"/>
                <w:sz w:val="18"/>
                <w:szCs w:val="20"/>
              </w:rPr>
            </w:pPr>
            <w:r w:rsidRPr="0084156E">
              <w:rPr>
                <w:rFonts w:ascii="Arial" w:hAnsi="Arial" w:cs="Arial"/>
                <w:sz w:val="18"/>
                <w:szCs w:val="20"/>
              </w:rPr>
              <w:t xml:space="preserve">Sync </w:t>
            </w:r>
            <w:r w:rsidR="00BD2907">
              <w:rPr>
                <w:rFonts w:ascii="Arial" w:hAnsi="Arial" w:cs="Arial"/>
                <w:sz w:val="18"/>
                <w:szCs w:val="20"/>
              </w:rPr>
              <w:t xml:space="preserve">with Machine Learning to update profanity list, add profanity to their list – return feedback to help their tool get smarter. </w:t>
            </w:r>
          </w:p>
          <w:p w:rsidR="00DD56DC" w:rsidRDefault="00BD2907">
            <w:pPr>
              <w:pStyle w:val="ListParagraph"/>
              <w:numPr>
                <w:ilvl w:val="1"/>
                <w:numId w:val="52"/>
              </w:numPr>
              <w:rPr>
                <w:rFonts w:ascii="Arial" w:hAnsi="Arial" w:cs="Arial"/>
                <w:sz w:val="18"/>
                <w:szCs w:val="20"/>
              </w:rPr>
            </w:pPr>
            <w:r>
              <w:rPr>
                <w:rFonts w:ascii="Arial" w:hAnsi="Arial" w:cs="Arial"/>
                <w:sz w:val="18"/>
                <w:szCs w:val="20"/>
              </w:rPr>
              <w:t>review  and denote sentiment (phase 2)</w:t>
            </w:r>
          </w:p>
          <w:p w:rsidR="00B75CC2" w:rsidRPr="00B75CC2" w:rsidRDefault="00BF6C5A" w:rsidP="00335E6A">
            <w:pPr>
              <w:pStyle w:val="ListParagraph"/>
              <w:numPr>
                <w:ilvl w:val="0"/>
                <w:numId w:val="22"/>
              </w:numPr>
              <w:rPr>
                <w:rFonts w:ascii="Arial" w:hAnsi="Arial" w:cs="Arial"/>
                <w:sz w:val="18"/>
                <w:szCs w:val="20"/>
              </w:rPr>
            </w:pPr>
            <w:r>
              <w:rPr>
                <w:rFonts w:ascii="Arial" w:hAnsi="Arial" w:cs="Arial"/>
                <w:sz w:val="18"/>
                <w:szCs w:val="20"/>
              </w:rPr>
              <w:t xml:space="preserve"> </w:t>
            </w:r>
          </w:p>
        </w:tc>
      </w:tr>
      <w:tr w:rsidR="00B75CC2" w:rsidRPr="001068D4" w:rsidTr="00313394">
        <w:tc>
          <w:tcPr>
            <w:tcW w:w="810" w:type="dxa"/>
          </w:tcPr>
          <w:p w:rsidR="00B75CC2" w:rsidRDefault="00B75CC2" w:rsidP="000D3277">
            <w:pPr>
              <w:rPr>
                <w:rFonts w:ascii="Arial" w:hAnsi="Arial" w:cs="Arial"/>
                <w:sz w:val="18"/>
                <w:szCs w:val="20"/>
              </w:rPr>
            </w:pPr>
            <w:r>
              <w:rPr>
                <w:rFonts w:ascii="Arial" w:hAnsi="Arial" w:cs="Arial"/>
                <w:sz w:val="18"/>
                <w:szCs w:val="20"/>
              </w:rPr>
              <w:t>3.4.</w:t>
            </w:r>
            <w:r w:rsidR="00BA2352">
              <w:rPr>
                <w:rFonts w:ascii="Arial" w:hAnsi="Arial" w:cs="Arial"/>
                <w:sz w:val="18"/>
                <w:szCs w:val="20"/>
              </w:rPr>
              <w:t>2</w:t>
            </w:r>
          </w:p>
        </w:tc>
        <w:tc>
          <w:tcPr>
            <w:tcW w:w="8730" w:type="dxa"/>
          </w:tcPr>
          <w:p w:rsidR="00B75CC2" w:rsidRPr="008415F2" w:rsidRDefault="00AC30FA" w:rsidP="0023025E">
            <w:pPr>
              <w:rPr>
                <w:rFonts w:ascii="Arial" w:hAnsi="Arial" w:cs="Arial"/>
                <w:sz w:val="18"/>
                <w:szCs w:val="20"/>
              </w:rPr>
            </w:pPr>
            <w:r>
              <w:rPr>
                <w:rFonts w:ascii="Arial" w:hAnsi="Arial" w:cs="Arial"/>
                <w:b/>
                <w:sz w:val="18"/>
                <w:szCs w:val="20"/>
              </w:rPr>
              <w:t xml:space="preserve">Blog </w:t>
            </w:r>
            <w:r w:rsidR="00D378EE">
              <w:rPr>
                <w:rFonts w:ascii="Arial" w:hAnsi="Arial" w:cs="Arial"/>
                <w:b/>
                <w:sz w:val="18"/>
                <w:szCs w:val="20"/>
              </w:rPr>
              <w:t>Comments</w:t>
            </w:r>
            <w:r w:rsidR="008415F2">
              <w:rPr>
                <w:rFonts w:ascii="Arial" w:hAnsi="Arial" w:cs="Arial"/>
                <w:b/>
                <w:sz w:val="18"/>
                <w:szCs w:val="20"/>
              </w:rPr>
              <w:t xml:space="preserve"> </w:t>
            </w:r>
            <w:r w:rsidR="008415F2" w:rsidRPr="008415F2">
              <w:rPr>
                <w:rFonts w:ascii="Arial" w:hAnsi="Arial" w:cs="Arial"/>
                <w:b/>
                <w:sz w:val="18"/>
                <w:szCs w:val="20"/>
              </w:rPr>
              <w:t>(</w:t>
            </w:r>
            <w:r w:rsidR="008415F2">
              <w:rPr>
                <w:rFonts w:ascii="Arial" w:hAnsi="Arial" w:cs="Arial"/>
                <w:b/>
                <w:sz w:val="18"/>
                <w:szCs w:val="20"/>
              </w:rPr>
              <w:t xml:space="preserve">Blogger / </w:t>
            </w:r>
            <w:r w:rsidR="008415F2" w:rsidRPr="008415F2">
              <w:rPr>
                <w:rFonts w:ascii="Arial" w:hAnsi="Arial" w:cs="Arial"/>
                <w:b/>
                <w:sz w:val="18"/>
                <w:szCs w:val="20"/>
              </w:rPr>
              <w:t>Moderators / Admin)</w:t>
            </w:r>
            <w:r w:rsidR="008415F2">
              <w:rPr>
                <w:rFonts w:ascii="Arial" w:hAnsi="Arial" w:cs="Arial"/>
                <w:sz w:val="18"/>
                <w:szCs w:val="20"/>
              </w:rPr>
              <w:t xml:space="preserve"> </w:t>
            </w:r>
          </w:p>
          <w:p w:rsidR="00D378EE" w:rsidRDefault="00D378EE" w:rsidP="00335E6A">
            <w:pPr>
              <w:pStyle w:val="ListParagraph"/>
              <w:numPr>
                <w:ilvl w:val="0"/>
                <w:numId w:val="23"/>
              </w:numPr>
              <w:rPr>
                <w:rFonts w:ascii="Arial" w:hAnsi="Arial" w:cs="Arial"/>
                <w:sz w:val="18"/>
                <w:szCs w:val="20"/>
              </w:rPr>
            </w:pPr>
            <w:r>
              <w:rPr>
                <w:rFonts w:ascii="Arial" w:hAnsi="Arial" w:cs="Arial"/>
                <w:sz w:val="18"/>
                <w:szCs w:val="20"/>
              </w:rPr>
              <w:t>Actions for comments</w:t>
            </w:r>
          </w:p>
          <w:p w:rsidR="009022B7" w:rsidRDefault="007D7882">
            <w:pPr>
              <w:pStyle w:val="ListParagraph"/>
              <w:numPr>
                <w:ilvl w:val="1"/>
                <w:numId w:val="23"/>
              </w:numPr>
              <w:rPr>
                <w:rFonts w:ascii="Arial" w:hAnsi="Arial" w:cs="Arial"/>
                <w:sz w:val="18"/>
                <w:szCs w:val="20"/>
              </w:rPr>
            </w:pPr>
            <w:r>
              <w:rPr>
                <w:rFonts w:ascii="Arial" w:hAnsi="Arial" w:cs="Arial"/>
                <w:sz w:val="18"/>
                <w:szCs w:val="20"/>
              </w:rPr>
              <w:t xml:space="preserve">See All </w:t>
            </w:r>
          </w:p>
          <w:p w:rsidR="009022B7" w:rsidRDefault="00AC30FA">
            <w:pPr>
              <w:pStyle w:val="ListParagraph"/>
              <w:numPr>
                <w:ilvl w:val="1"/>
                <w:numId w:val="23"/>
              </w:numPr>
              <w:rPr>
                <w:rFonts w:ascii="Arial" w:hAnsi="Arial" w:cs="Arial"/>
                <w:sz w:val="18"/>
                <w:szCs w:val="20"/>
              </w:rPr>
            </w:pPr>
            <w:r>
              <w:rPr>
                <w:rFonts w:ascii="Arial" w:hAnsi="Arial" w:cs="Arial"/>
                <w:sz w:val="18"/>
                <w:szCs w:val="20"/>
              </w:rPr>
              <w:t xml:space="preserve">Filter by blog </w:t>
            </w:r>
          </w:p>
          <w:p w:rsidR="00D378EE" w:rsidRDefault="007D7882" w:rsidP="00335E6A">
            <w:pPr>
              <w:pStyle w:val="ListParagraph"/>
              <w:numPr>
                <w:ilvl w:val="1"/>
                <w:numId w:val="23"/>
              </w:numPr>
              <w:rPr>
                <w:rFonts w:ascii="Arial" w:hAnsi="Arial" w:cs="Arial"/>
                <w:sz w:val="18"/>
                <w:szCs w:val="20"/>
              </w:rPr>
            </w:pPr>
            <w:r>
              <w:rPr>
                <w:rFonts w:ascii="Arial" w:hAnsi="Arial" w:cs="Arial"/>
                <w:sz w:val="18"/>
                <w:szCs w:val="20"/>
              </w:rPr>
              <w:t>Filter by user</w:t>
            </w:r>
          </w:p>
          <w:p w:rsidR="00DD56DC" w:rsidRDefault="00DD56DC">
            <w:pPr>
              <w:pStyle w:val="ListParagraph"/>
              <w:ind w:left="1440"/>
              <w:rPr>
                <w:rFonts w:ascii="Arial" w:hAnsi="Arial" w:cs="Arial"/>
                <w:sz w:val="18"/>
                <w:szCs w:val="20"/>
              </w:rPr>
            </w:pPr>
          </w:p>
        </w:tc>
      </w:tr>
      <w:tr w:rsidR="00B75CC2" w:rsidRPr="001068D4" w:rsidTr="00313394">
        <w:tc>
          <w:tcPr>
            <w:tcW w:w="810" w:type="dxa"/>
          </w:tcPr>
          <w:p w:rsidR="00B75CC2" w:rsidRDefault="00D378EE" w:rsidP="000D3277">
            <w:pPr>
              <w:rPr>
                <w:rFonts w:ascii="Arial" w:hAnsi="Arial" w:cs="Arial"/>
                <w:sz w:val="18"/>
                <w:szCs w:val="20"/>
              </w:rPr>
            </w:pPr>
            <w:r>
              <w:rPr>
                <w:rFonts w:ascii="Arial" w:hAnsi="Arial" w:cs="Arial"/>
                <w:sz w:val="18"/>
                <w:szCs w:val="20"/>
              </w:rPr>
              <w:t>3.4.</w:t>
            </w:r>
            <w:r w:rsidR="007D7882">
              <w:rPr>
                <w:rFonts w:ascii="Arial" w:hAnsi="Arial" w:cs="Arial"/>
                <w:sz w:val="18"/>
                <w:szCs w:val="20"/>
              </w:rPr>
              <w:t>3</w:t>
            </w:r>
          </w:p>
        </w:tc>
        <w:tc>
          <w:tcPr>
            <w:tcW w:w="8730" w:type="dxa"/>
          </w:tcPr>
          <w:p w:rsidR="00B75CC2" w:rsidRPr="00D378EE" w:rsidRDefault="001B06B2" w:rsidP="0023025E">
            <w:pPr>
              <w:rPr>
                <w:rFonts w:ascii="Arial" w:hAnsi="Arial" w:cs="Arial"/>
                <w:b/>
                <w:sz w:val="18"/>
                <w:szCs w:val="20"/>
              </w:rPr>
            </w:pPr>
            <w:r>
              <w:rPr>
                <w:rFonts w:ascii="Arial" w:hAnsi="Arial" w:cs="Arial"/>
                <w:b/>
                <w:sz w:val="18"/>
                <w:szCs w:val="20"/>
              </w:rPr>
              <w:t>Q&amp;A</w:t>
            </w:r>
            <w:r w:rsidR="00D378EE" w:rsidRPr="00D378EE">
              <w:rPr>
                <w:rFonts w:ascii="Arial" w:hAnsi="Arial" w:cs="Arial"/>
                <w:b/>
                <w:sz w:val="18"/>
                <w:szCs w:val="20"/>
              </w:rPr>
              <w:t xml:space="preserve"> Moderation</w:t>
            </w:r>
            <w:r w:rsidR="008415F2">
              <w:rPr>
                <w:rFonts w:ascii="Arial" w:hAnsi="Arial" w:cs="Arial"/>
                <w:b/>
                <w:sz w:val="18"/>
                <w:szCs w:val="20"/>
              </w:rPr>
              <w:t xml:space="preserve"> </w:t>
            </w:r>
            <w:r w:rsidR="008415F2" w:rsidRPr="008415F2">
              <w:rPr>
                <w:rFonts w:ascii="Arial" w:hAnsi="Arial" w:cs="Arial"/>
                <w:b/>
                <w:sz w:val="18"/>
                <w:szCs w:val="20"/>
              </w:rPr>
              <w:t>(Moderators / Admin)</w:t>
            </w:r>
          </w:p>
          <w:p w:rsidR="00D378EE" w:rsidRDefault="00436F34" w:rsidP="00335E6A">
            <w:pPr>
              <w:pStyle w:val="ListParagraph"/>
              <w:numPr>
                <w:ilvl w:val="0"/>
                <w:numId w:val="24"/>
              </w:numPr>
              <w:rPr>
                <w:rFonts w:ascii="Arial" w:hAnsi="Arial" w:cs="Arial"/>
                <w:sz w:val="18"/>
                <w:szCs w:val="20"/>
              </w:rPr>
            </w:pPr>
            <w:r>
              <w:rPr>
                <w:rFonts w:ascii="Arial" w:hAnsi="Arial" w:cs="Arial"/>
                <w:sz w:val="18"/>
                <w:szCs w:val="20"/>
              </w:rPr>
              <w:t xml:space="preserve">Lock </w:t>
            </w:r>
            <w:r w:rsidR="001B06B2">
              <w:rPr>
                <w:rFonts w:ascii="Arial" w:hAnsi="Arial" w:cs="Arial"/>
                <w:sz w:val="18"/>
                <w:szCs w:val="20"/>
              </w:rPr>
              <w:t>Q&amp;A</w:t>
            </w:r>
            <w:r>
              <w:rPr>
                <w:rFonts w:ascii="Arial" w:hAnsi="Arial" w:cs="Arial"/>
                <w:sz w:val="18"/>
                <w:szCs w:val="20"/>
              </w:rPr>
              <w:t xml:space="preserve"> threads</w:t>
            </w:r>
          </w:p>
          <w:p w:rsidR="001B06B2" w:rsidRDefault="001B06B2" w:rsidP="001B06B2">
            <w:pPr>
              <w:pStyle w:val="ListParagraph"/>
              <w:numPr>
                <w:ilvl w:val="1"/>
                <w:numId w:val="24"/>
              </w:numPr>
              <w:rPr>
                <w:rFonts w:ascii="Arial" w:hAnsi="Arial" w:cs="Arial"/>
                <w:sz w:val="18"/>
                <w:szCs w:val="20"/>
              </w:rPr>
            </w:pPr>
            <w:r>
              <w:rPr>
                <w:rFonts w:ascii="Arial" w:hAnsi="Arial" w:cs="Arial"/>
                <w:sz w:val="18"/>
                <w:szCs w:val="20"/>
              </w:rPr>
              <w:t xml:space="preserve">Automatically posts message when thread is locked that is editable by moderators </w:t>
            </w:r>
          </w:p>
          <w:p w:rsidR="00436F34" w:rsidRDefault="00436F34" w:rsidP="00335E6A">
            <w:pPr>
              <w:pStyle w:val="ListParagraph"/>
              <w:numPr>
                <w:ilvl w:val="0"/>
                <w:numId w:val="24"/>
              </w:numPr>
              <w:rPr>
                <w:rFonts w:ascii="Arial" w:hAnsi="Arial" w:cs="Arial"/>
                <w:sz w:val="18"/>
                <w:szCs w:val="20"/>
              </w:rPr>
            </w:pPr>
            <w:r>
              <w:rPr>
                <w:rFonts w:ascii="Arial" w:hAnsi="Arial" w:cs="Arial"/>
                <w:sz w:val="18"/>
                <w:szCs w:val="20"/>
              </w:rPr>
              <w:t>Remove comments</w:t>
            </w:r>
          </w:p>
          <w:p w:rsidR="00BB324D" w:rsidRDefault="00436F34" w:rsidP="00335E6A">
            <w:pPr>
              <w:pStyle w:val="ListParagraph"/>
              <w:numPr>
                <w:ilvl w:val="1"/>
                <w:numId w:val="24"/>
              </w:numPr>
              <w:rPr>
                <w:rFonts w:ascii="Arial" w:hAnsi="Arial" w:cs="Arial"/>
                <w:sz w:val="18"/>
                <w:szCs w:val="20"/>
              </w:rPr>
            </w:pPr>
            <w:r>
              <w:rPr>
                <w:rFonts w:ascii="Arial" w:hAnsi="Arial" w:cs="Arial"/>
                <w:sz w:val="18"/>
                <w:szCs w:val="20"/>
              </w:rPr>
              <w:t>Comment shows as removed due to violation</w:t>
            </w:r>
          </w:p>
          <w:p w:rsidR="00073819" w:rsidRDefault="00073819" w:rsidP="00073819">
            <w:pPr>
              <w:pStyle w:val="ListParagraph"/>
              <w:numPr>
                <w:ilvl w:val="0"/>
                <w:numId w:val="24"/>
              </w:numPr>
              <w:rPr>
                <w:rFonts w:ascii="Arial" w:hAnsi="Arial" w:cs="Arial"/>
                <w:sz w:val="18"/>
                <w:szCs w:val="20"/>
              </w:rPr>
            </w:pPr>
            <w:r>
              <w:rPr>
                <w:rFonts w:ascii="Arial" w:hAnsi="Arial" w:cs="Arial"/>
                <w:sz w:val="18"/>
                <w:szCs w:val="20"/>
              </w:rPr>
              <w:t xml:space="preserve">Reply to comments </w:t>
            </w:r>
          </w:p>
          <w:p w:rsidR="009F4DC2" w:rsidRDefault="009F4DC2" w:rsidP="001B06B2">
            <w:pPr>
              <w:pStyle w:val="ListParagraph"/>
              <w:numPr>
                <w:ilvl w:val="0"/>
                <w:numId w:val="24"/>
              </w:numPr>
              <w:rPr>
                <w:rFonts w:ascii="Arial" w:hAnsi="Arial" w:cs="Arial"/>
                <w:sz w:val="18"/>
                <w:szCs w:val="20"/>
              </w:rPr>
            </w:pPr>
            <w:r>
              <w:rPr>
                <w:rFonts w:ascii="Arial" w:hAnsi="Arial" w:cs="Arial"/>
                <w:sz w:val="18"/>
                <w:szCs w:val="20"/>
              </w:rPr>
              <w:t xml:space="preserve">Move </w:t>
            </w:r>
            <w:r w:rsidR="001B06B2">
              <w:rPr>
                <w:rFonts w:ascii="Arial" w:hAnsi="Arial" w:cs="Arial"/>
                <w:sz w:val="18"/>
                <w:szCs w:val="20"/>
              </w:rPr>
              <w:t>Q&amp;A</w:t>
            </w:r>
            <w:r>
              <w:rPr>
                <w:rFonts w:ascii="Arial" w:hAnsi="Arial" w:cs="Arial"/>
                <w:sz w:val="18"/>
                <w:szCs w:val="20"/>
              </w:rPr>
              <w:t xml:space="preserve"> from one topic to another</w:t>
            </w:r>
          </w:p>
          <w:p w:rsidR="001B06B2" w:rsidRPr="00BB324D" w:rsidRDefault="001B06B2" w:rsidP="001B06B2">
            <w:pPr>
              <w:pStyle w:val="ListParagraph"/>
              <w:numPr>
                <w:ilvl w:val="0"/>
                <w:numId w:val="24"/>
              </w:numPr>
              <w:rPr>
                <w:rFonts w:ascii="Arial" w:hAnsi="Arial" w:cs="Arial"/>
                <w:sz w:val="18"/>
                <w:szCs w:val="20"/>
              </w:rPr>
            </w:pPr>
            <w:r>
              <w:rPr>
                <w:rFonts w:ascii="Arial" w:hAnsi="Arial" w:cs="Arial"/>
                <w:sz w:val="18"/>
                <w:szCs w:val="20"/>
              </w:rPr>
              <w:lastRenderedPageBreak/>
              <w:t>Designate Comment as best answer</w:t>
            </w:r>
          </w:p>
        </w:tc>
      </w:tr>
      <w:tr w:rsidR="008415F2" w:rsidRPr="001068D4" w:rsidTr="00313394">
        <w:tc>
          <w:tcPr>
            <w:tcW w:w="810" w:type="dxa"/>
          </w:tcPr>
          <w:p w:rsidR="008415F2" w:rsidRDefault="00722F80" w:rsidP="000D3277">
            <w:pPr>
              <w:rPr>
                <w:rFonts w:ascii="Arial" w:hAnsi="Arial" w:cs="Arial"/>
                <w:sz w:val="18"/>
                <w:szCs w:val="20"/>
              </w:rPr>
            </w:pPr>
            <w:r>
              <w:rPr>
                <w:rFonts w:ascii="Arial" w:hAnsi="Arial" w:cs="Arial"/>
                <w:sz w:val="18"/>
                <w:szCs w:val="20"/>
              </w:rPr>
              <w:lastRenderedPageBreak/>
              <w:t>3.4.</w:t>
            </w:r>
            <w:r w:rsidR="007D7882">
              <w:rPr>
                <w:rFonts w:ascii="Arial" w:hAnsi="Arial" w:cs="Arial"/>
                <w:sz w:val="18"/>
                <w:szCs w:val="20"/>
              </w:rPr>
              <w:t>4</w:t>
            </w:r>
          </w:p>
        </w:tc>
        <w:tc>
          <w:tcPr>
            <w:tcW w:w="8730" w:type="dxa"/>
          </w:tcPr>
          <w:p w:rsidR="008415F2" w:rsidRPr="002F5A9D" w:rsidRDefault="00722F80" w:rsidP="0023025E">
            <w:pPr>
              <w:rPr>
                <w:rFonts w:ascii="Arial" w:hAnsi="Arial" w:cs="Arial"/>
                <w:b/>
                <w:sz w:val="18"/>
                <w:szCs w:val="20"/>
              </w:rPr>
            </w:pPr>
            <w:r w:rsidRPr="002F5A9D">
              <w:rPr>
                <w:rFonts w:ascii="Arial" w:hAnsi="Arial" w:cs="Arial"/>
                <w:b/>
                <w:sz w:val="18"/>
                <w:szCs w:val="20"/>
              </w:rPr>
              <w:t xml:space="preserve">Flagged for Concern </w:t>
            </w:r>
            <w:r w:rsidR="002F5A9D" w:rsidRPr="008415F2">
              <w:rPr>
                <w:rFonts w:ascii="Arial" w:hAnsi="Arial" w:cs="Arial"/>
                <w:b/>
                <w:sz w:val="18"/>
                <w:szCs w:val="20"/>
              </w:rPr>
              <w:t>(Moderators / Admin)</w:t>
            </w:r>
          </w:p>
          <w:p w:rsidR="002F5A9D" w:rsidRDefault="002F5A9D" w:rsidP="002F5A9D">
            <w:pPr>
              <w:pStyle w:val="ListParagraph"/>
              <w:numPr>
                <w:ilvl w:val="0"/>
                <w:numId w:val="34"/>
              </w:numPr>
              <w:rPr>
                <w:rFonts w:ascii="Arial" w:hAnsi="Arial" w:cs="Arial"/>
                <w:sz w:val="18"/>
                <w:szCs w:val="20"/>
              </w:rPr>
            </w:pPr>
            <w:r>
              <w:rPr>
                <w:rFonts w:ascii="Arial" w:hAnsi="Arial" w:cs="Arial"/>
                <w:sz w:val="18"/>
                <w:szCs w:val="20"/>
              </w:rPr>
              <w:t>List of flagged content, with the reason provided by the flagger and number of times that particular piece of content has been flagged</w:t>
            </w:r>
          </w:p>
          <w:p w:rsidR="00722F80" w:rsidRDefault="002F5A9D" w:rsidP="002F5A9D">
            <w:pPr>
              <w:pStyle w:val="ListParagraph"/>
              <w:numPr>
                <w:ilvl w:val="1"/>
                <w:numId w:val="34"/>
              </w:numPr>
              <w:rPr>
                <w:rFonts w:ascii="Arial" w:hAnsi="Arial" w:cs="Arial"/>
                <w:sz w:val="18"/>
                <w:szCs w:val="20"/>
              </w:rPr>
            </w:pPr>
            <w:r>
              <w:rPr>
                <w:rFonts w:ascii="Arial" w:hAnsi="Arial" w:cs="Arial"/>
                <w:sz w:val="18"/>
                <w:szCs w:val="20"/>
              </w:rPr>
              <w:t>Reader can r</w:t>
            </w:r>
            <w:r w:rsidR="00722F80">
              <w:rPr>
                <w:rFonts w:ascii="Arial" w:hAnsi="Arial" w:cs="Arial"/>
                <w:sz w:val="18"/>
                <w:szCs w:val="20"/>
              </w:rPr>
              <w:t>eport a concern on</w:t>
            </w:r>
          </w:p>
          <w:p w:rsidR="00722F80" w:rsidRDefault="00722F80" w:rsidP="002F5A9D">
            <w:pPr>
              <w:pStyle w:val="ListParagraph"/>
              <w:numPr>
                <w:ilvl w:val="2"/>
                <w:numId w:val="34"/>
              </w:numPr>
              <w:rPr>
                <w:rFonts w:ascii="Arial" w:hAnsi="Arial" w:cs="Arial"/>
                <w:sz w:val="18"/>
                <w:szCs w:val="20"/>
              </w:rPr>
            </w:pPr>
            <w:r>
              <w:rPr>
                <w:rFonts w:ascii="Arial" w:hAnsi="Arial" w:cs="Arial"/>
                <w:sz w:val="18"/>
                <w:szCs w:val="20"/>
              </w:rPr>
              <w:t>Reviews</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Q&amp;A</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Individual </w:t>
            </w:r>
            <w:r w:rsidR="00722F80">
              <w:rPr>
                <w:rFonts w:ascii="Arial" w:hAnsi="Arial" w:cs="Arial"/>
                <w:sz w:val="18"/>
                <w:szCs w:val="20"/>
              </w:rPr>
              <w:t>Comments</w:t>
            </w:r>
          </w:p>
          <w:p w:rsidR="001B06B2" w:rsidRPr="002F5A9D" w:rsidRDefault="001B06B2" w:rsidP="002F5A9D">
            <w:pPr>
              <w:pStyle w:val="ListParagraph"/>
              <w:numPr>
                <w:ilvl w:val="2"/>
                <w:numId w:val="34"/>
              </w:numPr>
              <w:rPr>
                <w:rFonts w:ascii="Arial" w:hAnsi="Arial" w:cs="Arial"/>
                <w:sz w:val="18"/>
                <w:szCs w:val="20"/>
              </w:rPr>
            </w:pPr>
            <w:r>
              <w:rPr>
                <w:rFonts w:ascii="Arial" w:hAnsi="Arial" w:cs="Arial"/>
                <w:sz w:val="18"/>
                <w:szCs w:val="20"/>
              </w:rPr>
              <w:t>Profile Pictures</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Moderator / Admin reviews flagged content</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 xml:space="preserve">Content that was flagged but does not violate content is marked as reviewed with comment by Moderator / Admin </w:t>
            </w:r>
          </w:p>
          <w:p w:rsidR="002F5A9D" w:rsidRDefault="002F5A9D" w:rsidP="002F5A9D">
            <w:pPr>
              <w:pStyle w:val="ListParagraph"/>
              <w:numPr>
                <w:ilvl w:val="1"/>
                <w:numId w:val="34"/>
              </w:numPr>
              <w:rPr>
                <w:rFonts w:ascii="Arial" w:hAnsi="Arial" w:cs="Arial"/>
                <w:sz w:val="18"/>
                <w:szCs w:val="20"/>
              </w:rPr>
            </w:pPr>
            <w:r>
              <w:rPr>
                <w:rFonts w:ascii="Arial" w:hAnsi="Arial" w:cs="Arial"/>
                <w:sz w:val="18"/>
                <w:szCs w:val="20"/>
              </w:rPr>
              <w:t>Content that was flagged and violates content is deleted from this view</w:t>
            </w:r>
          </w:p>
          <w:p w:rsidR="002F5A9D" w:rsidRDefault="002F5A9D" w:rsidP="002F5A9D">
            <w:pPr>
              <w:pStyle w:val="ListParagraph"/>
              <w:numPr>
                <w:ilvl w:val="2"/>
                <w:numId w:val="34"/>
              </w:numPr>
              <w:rPr>
                <w:rFonts w:ascii="Arial" w:hAnsi="Arial" w:cs="Arial"/>
                <w:sz w:val="18"/>
                <w:szCs w:val="20"/>
              </w:rPr>
            </w:pPr>
            <w:r>
              <w:rPr>
                <w:rFonts w:ascii="Arial" w:hAnsi="Arial" w:cs="Arial"/>
                <w:sz w:val="18"/>
                <w:szCs w:val="20"/>
              </w:rPr>
              <w:t xml:space="preserve">Rejected content displays “Removed due to violation of terms of service” </w:t>
            </w:r>
          </w:p>
          <w:p w:rsidR="00AF7D17" w:rsidRDefault="00AF7D17" w:rsidP="00AF7D17">
            <w:pPr>
              <w:pStyle w:val="ListParagraph"/>
              <w:numPr>
                <w:ilvl w:val="1"/>
                <w:numId w:val="34"/>
              </w:numPr>
              <w:rPr>
                <w:rFonts w:ascii="Arial" w:hAnsi="Arial" w:cs="Arial"/>
                <w:sz w:val="18"/>
                <w:szCs w:val="20"/>
              </w:rPr>
            </w:pPr>
            <w:r>
              <w:rPr>
                <w:rFonts w:ascii="Arial" w:hAnsi="Arial" w:cs="Arial"/>
                <w:b/>
                <w:i/>
                <w:sz w:val="18"/>
                <w:szCs w:val="20"/>
              </w:rPr>
              <w:t>Functional Requirement:</w:t>
            </w:r>
            <w:r w:rsidRPr="00AF7D17">
              <w:rPr>
                <w:rFonts w:ascii="Arial" w:hAnsi="Arial" w:cs="Arial"/>
                <w:sz w:val="18"/>
                <w:szCs w:val="20"/>
              </w:rPr>
              <w:t xml:space="preserve"> Stamped with </w:t>
            </w:r>
            <w:r>
              <w:rPr>
                <w:rFonts w:ascii="Arial" w:hAnsi="Arial" w:cs="Arial"/>
                <w:sz w:val="18"/>
                <w:szCs w:val="20"/>
              </w:rPr>
              <w:t xml:space="preserve">Moderator / Admin enterprise ID and date </w:t>
            </w:r>
          </w:p>
          <w:p w:rsidR="002F5A9D" w:rsidRDefault="002F5A9D" w:rsidP="00722F80">
            <w:pPr>
              <w:pStyle w:val="ListParagraph"/>
              <w:numPr>
                <w:ilvl w:val="0"/>
                <w:numId w:val="34"/>
              </w:numPr>
              <w:rPr>
                <w:rFonts w:ascii="Arial" w:hAnsi="Arial" w:cs="Arial"/>
                <w:sz w:val="18"/>
                <w:szCs w:val="20"/>
              </w:rPr>
            </w:pPr>
            <w:r>
              <w:rPr>
                <w:rFonts w:ascii="Arial" w:hAnsi="Arial" w:cs="Arial"/>
                <w:sz w:val="18"/>
                <w:szCs w:val="20"/>
              </w:rPr>
              <w:t xml:space="preserve">Display is oldest to newest of </w:t>
            </w:r>
            <w:r w:rsidR="00AF7D17">
              <w:rPr>
                <w:rFonts w:ascii="Arial" w:hAnsi="Arial" w:cs="Arial"/>
                <w:sz w:val="18"/>
                <w:szCs w:val="20"/>
              </w:rPr>
              <w:t>flagged content</w:t>
            </w:r>
            <w:r>
              <w:rPr>
                <w:rFonts w:ascii="Arial" w:hAnsi="Arial" w:cs="Arial"/>
                <w:sz w:val="18"/>
                <w:szCs w:val="20"/>
              </w:rPr>
              <w:t xml:space="preserve"> not acted upon </w:t>
            </w:r>
          </w:p>
          <w:p w:rsidR="002F5A9D" w:rsidRPr="00722F80" w:rsidRDefault="00AF7D17" w:rsidP="00AF7D17">
            <w:pPr>
              <w:pStyle w:val="ListParagraph"/>
              <w:numPr>
                <w:ilvl w:val="0"/>
                <w:numId w:val="34"/>
              </w:numPr>
              <w:rPr>
                <w:rFonts w:ascii="Arial" w:hAnsi="Arial" w:cs="Arial"/>
                <w:sz w:val="18"/>
                <w:szCs w:val="20"/>
              </w:rPr>
            </w:pPr>
            <w:r>
              <w:rPr>
                <w:rFonts w:ascii="Arial" w:hAnsi="Arial" w:cs="Arial"/>
                <w:sz w:val="18"/>
                <w:szCs w:val="20"/>
              </w:rPr>
              <w:t xml:space="preserve">Additional view </w:t>
            </w:r>
            <w:r w:rsidR="002F5A9D">
              <w:rPr>
                <w:rFonts w:ascii="Arial" w:hAnsi="Arial" w:cs="Arial"/>
                <w:sz w:val="18"/>
                <w:szCs w:val="20"/>
              </w:rPr>
              <w:t xml:space="preserve"> </w:t>
            </w:r>
            <w:r>
              <w:rPr>
                <w:rFonts w:ascii="Arial" w:hAnsi="Arial" w:cs="Arial"/>
                <w:sz w:val="18"/>
                <w:szCs w:val="20"/>
              </w:rPr>
              <w:t>to add</w:t>
            </w:r>
            <w:r w:rsidR="002F5A9D">
              <w:rPr>
                <w:rFonts w:ascii="Arial" w:hAnsi="Arial" w:cs="Arial"/>
                <w:sz w:val="18"/>
                <w:szCs w:val="20"/>
              </w:rPr>
              <w:t xml:space="preserve"> </w:t>
            </w:r>
            <w:r>
              <w:rPr>
                <w:rFonts w:ascii="Arial" w:hAnsi="Arial" w:cs="Arial"/>
                <w:sz w:val="18"/>
                <w:szCs w:val="20"/>
              </w:rPr>
              <w:t xml:space="preserve">flagged </w:t>
            </w:r>
            <w:r w:rsidR="002F5A9D">
              <w:rPr>
                <w:rFonts w:ascii="Arial" w:hAnsi="Arial" w:cs="Arial"/>
                <w:sz w:val="18"/>
                <w:szCs w:val="20"/>
              </w:rPr>
              <w:t xml:space="preserve">content </w:t>
            </w:r>
            <w:r>
              <w:rPr>
                <w:rFonts w:ascii="Arial" w:hAnsi="Arial" w:cs="Arial"/>
                <w:sz w:val="18"/>
                <w:szCs w:val="20"/>
              </w:rPr>
              <w:t>that was acted upon</w:t>
            </w:r>
          </w:p>
        </w:tc>
      </w:tr>
      <w:tr w:rsidR="00BD2907" w:rsidRPr="001068D4" w:rsidTr="00313394">
        <w:tc>
          <w:tcPr>
            <w:tcW w:w="810" w:type="dxa"/>
          </w:tcPr>
          <w:p w:rsidR="00BD2907" w:rsidRDefault="00BD2907" w:rsidP="000D3277">
            <w:pPr>
              <w:rPr>
                <w:rFonts w:ascii="Arial" w:hAnsi="Arial" w:cs="Arial"/>
                <w:sz w:val="18"/>
                <w:szCs w:val="20"/>
              </w:rPr>
            </w:pPr>
            <w:r>
              <w:rPr>
                <w:rFonts w:ascii="Arial" w:hAnsi="Arial" w:cs="Arial"/>
                <w:sz w:val="18"/>
                <w:szCs w:val="20"/>
              </w:rPr>
              <w:t>3.4.5</w:t>
            </w:r>
          </w:p>
        </w:tc>
        <w:tc>
          <w:tcPr>
            <w:tcW w:w="8730" w:type="dxa"/>
          </w:tcPr>
          <w:p w:rsidR="00BD2907" w:rsidRDefault="00BD2907" w:rsidP="0023025E">
            <w:pPr>
              <w:rPr>
                <w:rFonts w:ascii="Arial" w:hAnsi="Arial" w:cs="Arial"/>
                <w:b/>
                <w:sz w:val="18"/>
                <w:szCs w:val="20"/>
              </w:rPr>
            </w:pPr>
            <w:r>
              <w:rPr>
                <w:rFonts w:ascii="Arial" w:hAnsi="Arial" w:cs="Arial"/>
                <w:b/>
                <w:sz w:val="18"/>
                <w:szCs w:val="20"/>
              </w:rPr>
              <w:t>Polls</w:t>
            </w:r>
          </w:p>
          <w:p w:rsidR="00DD56DC" w:rsidRDefault="00BD2907">
            <w:pPr>
              <w:pStyle w:val="ListParagraph"/>
              <w:numPr>
                <w:ilvl w:val="0"/>
                <w:numId w:val="53"/>
              </w:numPr>
              <w:rPr>
                <w:rFonts w:ascii="Arial" w:hAnsi="Arial" w:cs="Arial"/>
                <w:b/>
                <w:sz w:val="18"/>
                <w:szCs w:val="20"/>
              </w:rPr>
            </w:pPr>
            <w:r>
              <w:rPr>
                <w:rFonts w:ascii="Arial" w:hAnsi="Arial" w:cs="Arial"/>
                <w:sz w:val="18"/>
                <w:szCs w:val="20"/>
              </w:rPr>
              <w:t>Add polls</w:t>
            </w:r>
          </w:p>
          <w:p w:rsidR="00DD56DC" w:rsidRDefault="00BD2907">
            <w:pPr>
              <w:pStyle w:val="ListParagraph"/>
              <w:numPr>
                <w:ilvl w:val="0"/>
                <w:numId w:val="53"/>
              </w:numPr>
              <w:rPr>
                <w:rFonts w:ascii="Arial" w:hAnsi="Arial" w:cs="Arial"/>
                <w:b/>
                <w:sz w:val="18"/>
                <w:szCs w:val="20"/>
              </w:rPr>
            </w:pPr>
            <w:r>
              <w:rPr>
                <w:rFonts w:ascii="Arial" w:hAnsi="Arial" w:cs="Arial"/>
                <w:sz w:val="18"/>
                <w:szCs w:val="20"/>
              </w:rPr>
              <w:t>Take down polls</w:t>
            </w:r>
          </w:p>
          <w:p w:rsidR="00DD56DC" w:rsidRDefault="0084156E">
            <w:pPr>
              <w:pStyle w:val="ListParagraph"/>
              <w:numPr>
                <w:ilvl w:val="0"/>
                <w:numId w:val="53"/>
              </w:numPr>
              <w:rPr>
                <w:rFonts w:ascii="Arial" w:hAnsi="Arial" w:cs="Arial"/>
                <w:sz w:val="18"/>
                <w:szCs w:val="20"/>
              </w:rPr>
            </w:pPr>
            <w:r w:rsidRPr="0084156E">
              <w:rPr>
                <w:rFonts w:ascii="Arial" w:hAnsi="Arial" w:cs="Arial"/>
                <w:sz w:val="18"/>
                <w:szCs w:val="20"/>
              </w:rPr>
              <w:t>Review results</w:t>
            </w:r>
          </w:p>
        </w:tc>
      </w:tr>
      <w:tr w:rsidR="00313394" w:rsidRPr="001068D4" w:rsidTr="00313394">
        <w:tc>
          <w:tcPr>
            <w:tcW w:w="810" w:type="dxa"/>
          </w:tcPr>
          <w:p w:rsidR="00313394" w:rsidRDefault="00313394" w:rsidP="00313394">
            <w:pPr>
              <w:rPr>
                <w:rFonts w:ascii="Arial" w:hAnsi="Arial" w:cs="Arial"/>
                <w:sz w:val="18"/>
                <w:szCs w:val="20"/>
              </w:rPr>
            </w:pPr>
          </w:p>
        </w:tc>
        <w:tc>
          <w:tcPr>
            <w:tcW w:w="8730" w:type="dxa"/>
          </w:tcPr>
          <w:p w:rsidR="00313394" w:rsidRPr="00BB324D" w:rsidRDefault="00313394" w:rsidP="00313394">
            <w:pPr>
              <w:rPr>
                <w:rFonts w:ascii="Arial" w:hAnsi="Arial" w:cs="Arial"/>
                <w:sz w:val="18"/>
                <w:szCs w:val="20"/>
              </w:rPr>
            </w:pPr>
          </w:p>
        </w:tc>
      </w:tr>
    </w:tbl>
    <w:p w:rsidR="00E909F8" w:rsidRDefault="005F183B" w:rsidP="00E909F8">
      <w:pPr>
        <w:pStyle w:val="Heading2"/>
      </w:pPr>
      <w:bookmarkStart w:id="35" w:name="_Toc323813616"/>
      <w:r>
        <w:t xml:space="preserve">Internal </w:t>
      </w:r>
      <w:r w:rsidR="0023025E">
        <w:t>Users</w:t>
      </w:r>
      <w:r w:rsidR="00DF291E">
        <w:t xml:space="preserve"> – </w:t>
      </w:r>
      <w:r w:rsidR="00E909F8">
        <w:t>P</w:t>
      </w:r>
      <w:r w:rsidR="008631FF">
        <w:t>2</w:t>
      </w:r>
      <w:bookmarkEnd w:id="35"/>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F37A79">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E52AC5">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23025E" w:rsidRPr="001068D4" w:rsidTr="00F37A79">
        <w:tc>
          <w:tcPr>
            <w:tcW w:w="810" w:type="dxa"/>
          </w:tcPr>
          <w:p w:rsidR="0023025E" w:rsidRPr="001068D4" w:rsidRDefault="0023025E" w:rsidP="001068D4">
            <w:pPr>
              <w:rPr>
                <w:rFonts w:ascii="Arial" w:hAnsi="Arial" w:cs="Arial"/>
                <w:sz w:val="18"/>
              </w:rPr>
            </w:pPr>
            <w:r w:rsidRPr="001068D4">
              <w:rPr>
                <w:rFonts w:ascii="Arial" w:hAnsi="Arial" w:cs="Arial"/>
                <w:sz w:val="18"/>
              </w:rPr>
              <w:t>3.</w:t>
            </w:r>
            <w:r>
              <w:rPr>
                <w:rFonts w:ascii="Arial" w:hAnsi="Arial" w:cs="Arial"/>
                <w:sz w:val="18"/>
              </w:rPr>
              <w:t>5</w:t>
            </w:r>
            <w:r w:rsidR="005F183B">
              <w:rPr>
                <w:rFonts w:ascii="Arial" w:hAnsi="Arial" w:cs="Arial"/>
                <w:sz w:val="18"/>
              </w:rPr>
              <w:t>.1</w:t>
            </w:r>
          </w:p>
        </w:tc>
        <w:tc>
          <w:tcPr>
            <w:tcW w:w="8730" w:type="dxa"/>
          </w:tcPr>
          <w:p w:rsidR="0098054C" w:rsidRPr="0098054C" w:rsidRDefault="005F183B" w:rsidP="005F183B">
            <w:pPr>
              <w:rPr>
                <w:rFonts w:ascii="Arial" w:hAnsi="Arial" w:cs="Arial"/>
                <w:b/>
                <w:sz w:val="18"/>
              </w:rPr>
            </w:pPr>
            <w:r w:rsidRPr="005F183B">
              <w:rPr>
                <w:rFonts w:ascii="Arial" w:hAnsi="Arial" w:cs="Arial"/>
                <w:sz w:val="18"/>
              </w:rPr>
              <w:t xml:space="preserve">View users - </w:t>
            </w:r>
            <w:r>
              <w:rPr>
                <w:rFonts w:ascii="Arial" w:hAnsi="Arial" w:cs="Arial"/>
                <w:sz w:val="18"/>
              </w:rPr>
              <w:t>Filters</w:t>
            </w:r>
            <w:r w:rsidR="008415F2" w:rsidRPr="005F183B">
              <w:rPr>
                <w:rFonts w:ascii="Arial" w:hAnsi="Arial" w:cs="Arial"/>
                <w:sz w:val="18"/>
              </w:rPr>
              <w:t xml:space="preserve"> users by roll </w:t>
            </w:r>
            <w:r w:rsidRPr="005F183B">
              <w:rPr>
                <w:rFonts w:ascii="Arial" w:hAnsi="Arial" w:cs="Arial"/>
                <w:b/>
                <w:sz w:val="18"/>
              </w:rPr>
              <w:t>(Admin)</w:t>
            </w:r>
          </w:p>
        </w:tc>
      </w:tr>
      <w:tr w:rsidR="005F183B" w:rsidRPr="001068D4" w:rsidTr="00F37A79">
        <w:tc>
          <w:tcPr>
            <w:tcW w:w="810" w:type="dxa"/>
          </w:tcPr>
          <w:p w:rsidR="005F183B" w:rsidRDefault="005F183B" w:rsidP="001068D4">
            <w:pPr>
              <w:rPr>
                <w:rFonts w:ascii="Arial" w:hAnsi="Arial" w:cs="Arial"/>
                <w:sz w:val="18"/>
              </w:rPr>
            </w:pPr>
            <w:r>
              <w:rPr>
                <w:rFonts w:ascii="Arial" w:hAnsi="Arial" w:cs="Arial"/>
                <w:sz w:val="18"/>
              </w:rPr>
              <w:t>3.5.2</w:t>
            </w:r>
          </w:p>
        </w:tc>
        <w:tc>
          <w:tcPr>
            <w:tcW w:w="8730" w:type="dxa"/>
          </w:tcPr>
          <w:p w:rsidR="005F183B" w:rsidRDefault="005F183B" w:rsidP="005F183B">
            <w:pPr>
              <w:rPr>
                <w:rFonts w:ascii="Arial" w:hAnsi="Arial" w:cs="Arial"/>
                <w:sz w:val="18"/>
              </w:rPr>
            </w:pPr>
            <w:r>
              <w:rPr>
                <w:rFonts w:ascii="Arial" w:hAnsi="Arial" w:cs="Arial"/>
                <w:sz w:val="18"/>
              </w:rPr>
              <w:t xml:space="preserve">Add user </w:t>
            </w:r>
            <w:r w:rsidRPr="005F183B">
              <w:rPr>
                <w:rFonts w:ascii="Arial" w:hAnsi="Arial" w:cs="Arial"/>
                <w:b/>
                <w:sz w:val="18"/>
              </w:rPr>
              <w:t>(Admin)</w:t>
            </w:r>
            <w:r>
              <w:rPr>
                <w:rFonts w:ascii="Arial" w:hAnsi="Arial" w:cs="Arial"/>
                <w:sz w:val="18"/>
              </w:rPr>
              <w:t xml:space="preserve"> </w:t>
            </w:r>
          </w:p>
          <w:p w:rsidR="005F183B" w:rsidRDefault="005F183B" w:rsidP="005F183B">
            <w:pPr>
              <w:pStyle w:val="ListParagraph"/>
              <w:numPr>
                <w:ilvl w:val="0"/>
                <w:numId w:val="28"/>
              </w:numPr>
              <w:rPr>
                <w:rFonts w:ascii="Arial" w:hAnsi="Arial" w:cs="Arial"/>
                <w:sz w:val="18"/>
              </w:rPr>
            </w:pPr>
            <w:r>
              <w:rPr>
                <w:rFonts w:ascii="Arial" w:hAnsi="Arial" w:cs="Arial"/>
                <w:sz w:val="18"/>
              </w:rPr>
              <w:t>Enter in enterprise ID</w:t>
            </w:r>
          </w:p>
          <w:p w:rsidR="005F183B" w:rsidRDefault="005F183B" w:rsidP="005F183B">
            <w:pPr>
              <w:pStyle w:val="ListParagraph"/>
              <w:numPr>
                <w:ilvl w:val="0"/>
                <w:numId w:val="28"/>
              </w:numPr>
              <w:rPr>
                <w:rFonts w:ascii="Arial" w:hAnsi="Arial" w:cs="Arial"/>
                <w:sz w:val="18"/>
              </w:rPr>
            </w:pPr>
            <w:r>
              <w:rPr>
                <w:rFonts w:ascii="Arial" w:hAnsi="Arial" w:cs="Arial"/>
                <w:sz w:val="18"/>
              </w:rPr>
              <w:t>Assign roll</w:t>
            </w:r>
          </w:p>
          <w:p w:rsidR="005F183B" w:rsidRDefault="005F183B" w:rsidP="005F183B">
            <w:pPr>
              <w:pStyle w:val="ListParagraph"/>
              <w:numPr>
                <w:ilvl w:val="1"/>
                <w:numId w:val="28"/>
              </w:numPr>
              <w:rPr>
                <w:rFonts w:ascii="Arial" w:hAnsi="Arial" w:cs="Arial"/>
                <w:sz w:val="18"/>
              </w:rPr>
            </w:pPr>
            <w:r>
              <w:rPr>
                <w:rFonts w:ascii="Arial" w:hAnsi="Arial" w:cs="Arial"/>
                <w:sz w:val="18"/>
              </w:rPr>
              <w:t>Admin – super users, all permissions</w:t>
            </w:r>
          </w:p>
          <w:p w:rsidR="005F183B" w:rsidRDefault="005F183B" w:rsidP="005F183B">
            <w:pPr>
              <w:pStyle w:val="ListParagraph"/>
              <w:numPr>
                <w:ilvl w:val="1"/>
                <w:numId w:val="28"/>
              </w:numPr>
              <w:rPr>
                <w:rFonts w:ascii="Arial" w:hAnsi="Arial" w:cs="Arial"/>
                <w:sz w:val="18"/>
              </w:rPr>
            </w:pPr>
            <w:r>
              <w:rPr>
                <w:rFonts w:ascii="Arial" w:hAnsi="Arial" w:cs="Arial"/>
                <w:sz w:val="18"/>
              </w:rPr>
              <w:t>Moderator – middle level permissions</w:t>
            </w:r>
          </w:p>
          <w:p w:rsidR="0098054C" w:rsidRPr="0098054C" w:rsidRDefault="005F183B" w:rsidP="0098054C">
            <w:pPr>
              <w:pStyle w:val="ListParagraph"/>
              <w:numPr>
                <w:ilvl w:val="1"/>
                <w:numId w:val="28"/>
              </w:numPr>
              <w:rPr>
                <w:rFonts w:ascii="Arial" w:hAnsi="Arial" w:cs="Arial"/>
                <w:sz w:val="18"/>
              </w:rPr>
            </w:pPr>
            <w:r>
              <w:rPr>
                <w:rFonts w:ascii="Arial" w:hAnsi="Arial" w:cs="Arial"/>
                <w:sz w:val="18"/>
              </w:rPr>
              <w:t xml:space="preserve">Blogger – limited permissions </w:t>
            </w:r>
          </w:p>
          <w:p w:rsidR="0098054C" w:rsidRPr="0098054C" w:rsidRDefault="0098054C" w:rsidP="0098054C">
            <w:pPr>
              <w:pStyle w:val="ListParagraph"/>
              <w:numPr>
                <w:ilvl w:val="1"/>
                <w:numId w:val="28"/>
              </w:numPr>
              <w:rPr>
                <w:rFonts w:ascii="Arial" w:hAnsi="Arial" w:cs="Arial"/>
                <w:sz w:val="18"/>
              </w:rPr>
            </w:pPr>
            <w:r>
              <w:rPr>
                <w:rFonts w:ascii="Arial" w:hAnsi="Arial" w:cs="Arial"/>
                <w:sz w:val="18"/>
              </w:rPr>
              <w:t xml:space="preserve">Expert – limited permissions </w:t>
            </w:r>
          </w:p>
          <w:p w:rsidR="00021B2F" w:rsidRDefault="00021B2F" w:rsidP="00021B2F">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021B2F" w:rsidRPr="0098054C" w:rsidRDefault="00021B2F" w:rsidP="00021B2F">
            <w:pPr>
              <w:pStyle w:val="ListParagraph"/>
              <w:numPr>
                <w:ilvl w:val="0"/>
                <w:numId w:val="30"/>
              </w:numPr>
              <w:rPr>
                <w:rFonts w:ascii="Arial" w:hAnsi="Arial" w:cs="Arial"/>
                <w:sz w:val="18"/>
              </w:rPr>
            </w:pPr>
            <w:r>
              <w:rPr>
                <w:rFonts w:ascii="Arial" w:hAnsi="Arial" w:cs="Arial"/>
                <w:sz w:val="18"/>
              </w:rPr>
              <w:t xml:space="preserve">Members added as Admin, Moderator or Blogger are automatically assigned badges by the system. </w:t>
            </w:r>
            <w:r w:rsidRPr="00021B2F">
              <w:rPr>
                <w:rFonts w:ascii="Arial" w:hAnsi="Arial" w:cs="Arial"/>
                <w:b/>
                <w:sz w:val="18"/>
              </w:rPr>
              <w:t>(3.7)</w:t>
            </w:r>
          </w:p>
          <w:p w:rsidR="0098054C" w:rsidRPr="0098054C" w:rsidRDefault="0098054C" w:rsidP="00021B2F">
            <w:pPr>
              <w:pStyle w:val="ListParagraph"/>
              <w:numPr>
                <w:ilvl w:val="0"/>
                <w:numId w:val="30"/>
              </w:numPr>
              <w:rPr>
                <w:rFonts w:ascii="Arial" w:hAnsi="Arial" w:cs="Arial"/>
                <w:sz w:val="18"/>
              </w:rPr>
            </w:pPr>
            <w:r w:rsidRPr="0098054C">
              <w:rPr>
                <w:rFonts w:ascii="Arial" w:hAnsi="Arial" w:cs="Arial"/>
                <w:sz w:val="18"/>
              </w:rPr>
              <w:lastRenderedPageBreak/>
              <w:t xml:space="preserve">Bloggers and Experts should be given </w:t>
            </w:r>
            <w:r>
              <w:rPr>
                <w:rFonts w:ascii="Arial" w:hAnsi="Arial" w:cs="Arial"/>
                <w:sz w:val="18"/>
              </w:rPr>
              <w:t xml:space="preserve">contractor email addresses so that he/she can sign in with enterprise ID. </w:t>
            </w:r>
          </w:p>
        </w:tc>
      </w:tr>
      <w:tr w:rsidR="008415F2" w:rsidRPr="001068D4" w:rsidTr="00F37A79">
        <w:tc>
          <w:tcPr>
            <w:tcW w:w="810" w:type="dxa"/>
          </w:tcPr>
          <w:p w:rsidR="008415F2" w:rsidRPr="001068D4" w:rsidRDefault="005F183B" w:rsidP="001068D4">
            <w:pPr>
              <w:rPr>
                <w:rFonts w:ascii="Arial" w:hAnsi="Arial" w:cs="Arial"/>
                <w:sz w:val="18"/>
              </w:rPr>
            </w:pPr>
            <w:r>
              <w:rPr>
                <w:rFonts w:ascii="Arial" w:hAnsi="Arial" w:cs="Arial"/>
                <w:sz w:val="18"/>
              </w:rPr>
              <w:lastRenderedPageBreak/>
              <w:t>3.5.3</w:t>
            </w:r>
          </w:p>
        </w:tc>
        <w:tc>
          <w:tcPr>
            <w:tcW w:w="8730" w:type="dxa"/>
          </w:tcPr>
          <w:p w:rsidR="005F183B" w:rsidRDefault="005F183B" w:rsidP="005F183B">
            <w:pPr>
              <w:rPr>
                <w:rFonts w:ascii="Arial" w:hAnsi="Arial" w:cs="Arial"/>
                <w:sz w:val="18"/>
              </w:rPr>
            </w:pPr>
            <w:r>
              <w:rPr>
                <w:rFonts w:ascii="Arial" w:hAnsi="Arial" w:cs="Arial"/>
                <w:sz w:val="18"/>
              </w:rPr>
              <w:t xml:space="preserve">Remove or Modify user permissions </w:t>
            </w:r>
            <w:r w:rsidRPr="005F183B">
              <w:rPr>
                <w:rFonts w:ascii="Arial" w:hAnsi="Arial" w:cs="Arial"/>
                <w:b/>
                <w:sz w:val="18"/>
              </w:rPr>
              <w:t xml:space="preserve">(Admin) </w:t>
            </w:r>
          </w:p>
          <w:p w:rsidR="005F183B" w:rsidRDefault="005F183B" w:rsidP="005F183B">
            <w:pPr>
              <w:pStyle w:val="ListParagraph"/>
              <w:numPr>
                <w:ilvl w:val="0"/>
                <w:numId w:val="29"/>
              </w:numPr>
              <w:rPr>
                <w:rFonts w:ascii="Arial" w:hAnsi="Arial" w:cs="Arial"/>
                <w:sz w:val="18"/>
              </w:rPr>
            </w:pPr>
            <w:r>
              <w:rPr>
                <w:rFonts w:ascii="Arial" w:hAnsi="Arial" w:cs="Arial"/>
                <w:sz w:val="18"/>
              </w:rPr>
              <w:t>Enter enterprise ID</w:t>
            </w:r>
          </w:p>
          <w:p w:rsidR="005F183B" w:rsidRPr="005F183B" w:rsidRDefault="005F183B" w:rsidP="005F183B">
            <w:pPr>
              <w:pStyle w:val="ListParagraph"/>
              <w:numPr>
                <w:ilvl w:val="0"/>
                <w:numId w:val="29"/>
              </w:numPr>
              <w:rPr>
                <w:rFonts w:ascii="Arial" w:hAnsi="Arial" w:cs="Arial"/>
                <w:sz w:val="18"/>
              </w:rPr>
            </w:pPr>
            <w:r>
              <w:rPr>
                <w:rFonts w:ascii="Arial" w:hAnsi="Arial" w:cs="Arial"/>
                <w:sz w:val="18"/>
              </w:rPr>
              <w:t>Admin can remove or reassign permissions</w:t>
            </w:r>
          </w:p>
          <w:p w:rsidR="005F183B" w:rsidRDefault="005F183B" w:rsidP="005F183B">
            <w:pPr>
              <w:rPr>
                <w:rFonts w:ascii="Arial" w:hAnsi="Arial" w:cs="Arial"/>
                <w:sz w:val="18"/>
              </w:rPr>
            </w:pPr>
            <w:r w:rsidRPr="005F183B">
              <w:rPr>
                <w:rFonts w:ascii="Arial" w:hAnsi="Arial" w:cs="Arial"/>
                <w:b/>
                <w:i/>
                <w:sz w:val="18"/>
              </w:rPr>
              <w:t>Functional Requirement</w:t>
            </w:r>
            <w:r>
              <w:rPr>
                <w:rFonts w:ascii="Arial" w:hAnsi="Arial" w:cs="Arial"/>
                <w:b/>
                <w:i/>
                <w:sz w:val="18"/>
              </w:rPr>
              <w:t>s</w:t>
            </w:r>
            <w:r w:rsidRPr="005F183B">
              <w:rPr>
                <w:rFonts w:ascii="Arial" w:hAnsi="Arial" w:cs="Arial"/>
                <w:b/>
                <w:i/>
                <w:sz w:val="18"/>
              </w:rPr>
              <w:t>:</w:t>
            </w:r>
            <w:r>
              <w:rPr>
                <w:rFonts w:ascii="Arial" w:hAnsi="Arial" w:cs="Arial"/>
                <w:sz w:val="18"/>
              </w:rPr>
              <w:t xml:space="preserve"> </w:t>
            </w:r>
          </w:p>
          <w:p w:rsidR="005F183B" w:rsidRDefault="005F183B" w:rsidP="005F183B">
            <w:pPr>
              <w:pStyle w:val="ListParagraph"/>
              <w:numPr>
                <w:ilvl w:val="0"/>
                <w:numId w:val="30"/>
              </w:numPr>
              <w:rPr>
                <w:rFonts w:ascii="Arial" w:hAnsi="Arial" w:cs="Arial"/>
                <w:sz w:val="18"/>
              </w:rPr>
            </w:pPr>
            <w:r w:rsidRPr="005F183B">
              <w:rPr>
                <w:rFonts w:ascii="Arial" w:hAnsi="Arial" w:cs="Arial"/>
                <w:sz w:val="18"/>
              </w:rPr>
              <w:t>Deleted by LDAP then au</w:t>
            </w:r>
            <w:r>
              <w:rPr>
                <w:rFonts w:ascii="Arial" w:hAnsi="Arial" w:cs="Arial"/>
                <w:sz w:val="18"/>
              </w:rPr>
              <w:t xml:space="preserve">tomatically deleted from tool </w:t>
            </w:r>
          </w:p>
          <w:p w:rsidR="008415F2" w:rsidRPr="005F183B" w:rsidRDefault="005F183B" w:rsidP="005F183B">
            <w:pPr>
              <w:pStyle w:val="ListParagraph"/>
              <w:numPr>
                <w:ilvl w:val="0"/>
                <w:numId w:val="30"/>
              </w:numPr>
              <w:rPr>
                <w:rFonts w:ascii="Arial" w:hAnsi="Arial" w:cs="Arial"/>
                <w:sz w:val="18"/>
              </w:rPr>
            </w:pPr>
            <w:r>
              <w:rPr>
                <w:rFonts w:ascii="Arial" w:hAnsi="Arial" w:cs="Arial"/>
                <w:sz w:val="18"/>
              </w:rPr>
              <w:t>Removing user d</w:t>
            </w:r>
            <w:r w:rsidRPr="005F183B">
              <w:rPr>
                <w:rFonts w:ascii="Arial" w:hAnsi="Arial" w:cs="Arial"/>
                <w:sz w:val="18"/>
              </w:rPr>
              <w:t>oes NOT delete content posted by that User or attributed content</w:t>
            </w:r>
          </w:p>
        </w:tc>
      </w:tr>
    </w:tbl>
    <w:p w:rsidR="00DF291E" w:rsidRDefault="00E83DB5" w:rsidP="00DF291E">
      <w:pPr>
        <w:pStyle w:val="Heading2"/>
      </w:pPr>
      <w:bookmarkStart w:id="36" w:name="_Toc323813617"/>
      <w:r>
        <w:t>Reports</w:t>
      </w:r>
      <w:r w:rsidR="003736A6">
        <w:t xml:space="preserve"> </w:t>
      </w:r>
      <w:r w:rsidR="00DF291E">
        <w:t>– P1</w:t>
      </w:r>
      <w:bookmarkEnd w:id="36"/>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DF291E" w:rsidRPr="001068D4" w:rsidTr="00484614">
        <w:tc>
          <w:tcPr>
            <w:tcW w:w="810" w:type="dxa"/>
          </w:tcPr>
          <w:p w:rsidR="00DF291E" w:rsidRPr="001068D4" w:rsidRDefault="00DF291E" w:rsidP="00E83DB5">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6</w:t>
            </w:r>
          </w:p>
        </w:tc>
        <w:tc>
          <w:tcPr>
            <w:tcW w:w="8730" w:type="dxa"/>
          </w:tcPr>
          <w:p w:rsidR="00DF291E" w:rsidRDefault="00092710" w:rsidP="00E83DB5">
            <w:pPr>
              <w:rPr>
                <w:rFonts w:ascii="Arial" w:hAnsi="Arial" w:cs="Arial"/>
                <w:sz w:val="18"/>
                <w:szCs w:val="20"/>
              </w:rPr>
            </w:pPr>
            <w:r>
              <w:rPr>
                <w:rFonts w:ascii="Arial" w:hAnsi="Arial" w:cs="Arial"/>
                <w:sz w:val="18"/>
                <w:szCs w:val="20"/>
              </w:rPr>
              <w:t xml:space="preserve">Links to </w:t>
            </w:r>
          </w:p>
          <w:p w:rsidR="00092710" w:rsidRDefault="00092710" w:rsidP="00335E6A">
            <w:pPr>
              <w:pStyle w:val="ListParagraph"/>
              <w:numPr>
                <w:ilvl w:val="0"/>
                <w:numId w:val="16"/>
              </w:numPr>
              <w:rPr>
                <w:rFonts w:ascii="Arial" w:hAnsi="Arial" w:cs="Arial"/>
                <w:sz w:val="18"/>
                <w:szCs w:val="20"/>
              </w:rPr>
            </w:pPr>
            <w:r>
              <w:rPr>
                <w:rFonts w:ascii="Arial" w:hAnsi="Arial" w:cs="Arial"/>
                <w:sz w:val="18"/>
                <w:szCs w:val="20"/>
              </w:rPr>
              <w:t>Omniture</w:t>
            </w:r>
          </w:p>
          <w:p w:rsidR="00092710" w:rsidRDefault="00092710" w:rsidP="00335E6A">
            <w:pPr>
              <w:pStyle w:val="ListParagraph"/>
              <w:numPr>
                <w:ilvl w:val="0"/>
                <w:numId w:val="16"/>
              </w:numPr>
              <w:rPr>
                <w:rFonts w:ascii="Arial" w:hAnsi="Arial" w:cs="Arial"/>
                <w:sz w:val="18"/>
                <w:szCs w:val="20"/>
              </w:rPr>
            </w:pPr>
            <w:r>
              <w:rPr>
                <w:rFonts w:ascii="Arial" w:hAnsi="Arial" w:cs="Arial"/>
                <w:sz w:val="18"/>
                <w:szCs w:val="20"/>
              </w:rPr>
              <w:t>Google Analytics</w:t>
            </w:r>
          </w:p>
          <w:p w:rsidR="008631FF" w:rsidRDefault="008631FF" w:rsidP="00335E6A">
            <w:pPr>
              <w:pStyle w:val="ListParagraph"/>
              <w:numPr>
                <w:ilvl w:val="0"/>
                <w:numId w:val="16"/>
              </w:numPr>
              <w:rPr>
                <w:rFonts w:ascii="Arial" w:hAnsi="Arial" w:cs="Arial"/>
                <w:sz w:val="18"/>
                <w:szCs w:val="20"/>
              </w:rPr>
            </w:pPr>
            <w:r>
              <w:rPr>
                <w:rFonts w:ascii="Arial" w:hAnsi="Arial" w:cs="Arial"/>
                <w:sz w:val="18"/>
                <w:szCs w:val="20"/>
              </w:rPr>
              <w:t>Basic reporting</w:t>
            </w:r>
          </w:p>
          <w:p w:rsidR="009022B7" w:rsidRDefault="008631FF">
            <w:pPr>
              <w:pStyle w:val="ListParagraph"/>
              <w:numPr>
                <w:ilvl w:val="1"/>
                <w:numId w:val="16"/>
              </w:numPr>
              <w:rPr>
                <w:rFonts w:ascii="Arial" w:hAnsi="Arial" w:cs="Arial"/>
                <w:sz w:val="18"/>
                <w:szCs w:val="20"/>
              </w:rPr>
            </w:pPr>
            <w:r>
              <w:rPr>
                <w:rFonts w:ascii="Arial" w:hAnsi="Arial" w:cs="Arial"/>
                <w:sz w:val="18"/>
                <w:szCs w:val="20"/>
              </w:rPr>
              <w:t>Number of Q&amp;A created</w:t>
            </w:r>
          </w:p>
          <w:p w:rsidR="00DD56DC" w:rsidRDefault="00BD2907">
            <w:pPr>
              <w:pStyle w:val="ListParagraph"/>
              <w:numPr>
                <w:ilvl w:val="2"/>
                <w:numId w:val="16"/>
              </w:numPr>
              <w:rPr>
                <w:rFonts w:ascii="Arial" w:hAnsi="Arial" w:cs="Arial"/>
                <w:sz w:val="18"/>
                <w:szCs w:val="20"/>
              </w:rPr>
            </w:pPr>
            <w:r>
              <w:rPr>
                <w:rFonts w:ascii="Arial" w:hAnsi="Arial" w:cs="Arial"/>
                <w:sz w:val="18"/>
                <w:szCs w:val="20"/>
              </w:rPr>
              <w:t>Number of answers</w:t>
            </w:r>
          </w:p>
          <w:p w:rsidR="00DD56DC" w:rsidRDefault="00BD2907">
            <w:pPr>
              <w:pStyle w:val="ListParagraph"/>
              <w:numPr>
                <w:ilvl w:val="2"/>
                <w:numId w:val="16"/>
              </w:numPr>
              <w:rPr>
                <w:rFonts w:ascii="Arial" w:hAnsi="Arial" w:cs="Arial"/>
                <w:sz w:val="18"/>
                <w:szCs w:val="20"/>
              </w:rPr>
            </w:pPr>
            <w:r>
              <w:rPr>
                <w:rFonts w:ascii="Arial" w:hAnsi="Arial" w:cs="Arial"/>
                <w:sz w:val="18"/>
                <w:szCs w:val="20"/>
              </w:rPr>
              <w:t>Response time for expert</w:t>
            </w:r>
          </w:p>
          <w:p w:rsidR="00CA4FC3" w:rsidRDefault="00CA4FC3">
            <w:pPr>
              <w:pStyle w:val="ListParagraph"/>
              <w:numPr>
                <w:ilvl w:val="2"/>
                <w:numId w:val="16"/>
              </w:numPr>
              <w:rPr>
                <w:ins w:id="37" w:author="jmassud" w:date="2012-05-08T14:31:00Z"/>
                <w:rFonts w:ascii="Arial" w:hAnsi="Arial" w:cs="Arial"/>
                <w:sz w:val="18"/>
                <w:szCs w:val="20"/>
              </w:rPr>
            </w:pPr>
            <w:ins w:id="38" w:author="jmassud" w:date="2012-05-08T14:31:00Z">
              <w:r>
                <w:rPr>
                  <w:rFonts w:ascii="Arial" w:hAnsi="Arial" w:cs="Arial"/>
                  <w:sz w:val="18"/>
                  <w:szCs w:val="20"/>
                </w:rPr>
                <w:t>Questions within a category</w:t>
              </w:r>
            </w:ins>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comments</w:t>
            </w:r>
          </w:p>
          <w:p w:rsidR="009022B7" w:rsidRDefault="002A5919">
            <w:pPr>
              <w:pStyle w:val="ListParagraph"/>
              <w:numPr>
                <w:ilvl w:val="1"/>
                <w:numId w:val="16"/>
              </w:numPr>
              <w:rPr>
                <w:rFonts w:ascii="Arial" w:hAnsi="Arial" w:cs="Arial"/>
                <w:sz w:val="18"/>
                <w:szCs w:val="20"/>
              </w:rPr>
            </w:pPr>
            <w:r>
              <w:rPr>
                <w:rFonts w:ascii="Arial" w:hAnsi="Arial" w:cs="Arial"/>
                <w:sz w:val="18"/>
                <w:szCs w:val="20"/>
              </w:rPr>
              <w:t>Number of blog comments</w:t>
            </w:r>
          </w:p>
          <w:p w:rsidR="009022B7" w:rsidRDefault="00BD2907" w:rsidP="00BD2907">
            <w:pPr>
              <w:pStyle w:val="ListParagraph"/>
              <w:numPr>
                <w:ilvl w:val="1"/>
                <w:numId w:val="16"/>
              </w:numPr>
              <w:rPr>
                <w:rFonts w:ascii="Arial" w:hAnsi="Arial" w:cs="Arial"/>
                <w:sz w:val="18"/>
                <w:szCs w:val="20"/>
              </w:rPr>
            </w:pPr>
            <w:r>
              <w:rPr>
                <w:rFonts w:ascii="Arial" w:hAnsi="Arial" w:cs="Arial"/>
                <w:sz w:val="18"/>
                <w:szCs w:val="20"/>
              </w:rPr>
              <w:t xml:space="preserve">Poll results </w:t>
            </w:r>
            <w:r w:rsidR="008631FF">
              <w:rPr>
                <w:rFonts w:ascii="Arial" w:hAnsi="Arial" w:cs="Arial"/>
                <w:sz w:val="18"/>
                <w:szCs w:val="20"/>
              </w:rPr>
              <w:t>created</w:t>
            </w:r>
          </w:p>
        </w:tc>
      </w:tr>
    </w:tbl>
    <w:p w:rsidR="0019486C" w:rsidRDefault="005F183B" w:rsidP="0019486C">
      <w:pPr>
        <w:pStyle w:val="Heading2"/>
      </w:pPr>
      <w:bookmarkStart w:id="39" w:name="_Toc323813618"/>
      <w:r>
        <w:t xml:space="preserve">External Users </w:t>
      </w:r>
      <w:r w:rsidR="003736A6">
        <w:t xml:space="preserve">– </w:t>
      </w:r>
      <w:r w:rsidR="0019486C">
        <w:t>P1</w:t>
      </w:r>
      <w:bookmarkEnd w:id="39"/>
    </w:p>
    <w:tbl>
      <w:tblPr>
        <w:tblW w:w="95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10"/>
        <w:gridCol w:w="8730"/>
      </w:tblGrid>
      <w:tr w:rsidR="00DF291E" w:rsidRPr="001068D4" w:rsidTr="00484614">
        <w:tc>
          <w:tcPr>
            <w:tcW w:w="81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E52AC5" w:rsidP="009426B4">
            <w:pPr>
              <w:rPr>
                <w:rFonts w:ascii="Arial" w:hAnsi="Arial" w:cs="Arial"/>
                <w:b/>
                <w:sz w:val="18"/>
                <w:szCs w:val="20"/>
              </w:rPr>
            </w:pPr>
            <w:r w:rsidRPr="001068D4">
              <w:rPr>
                <w:rFonts w:ascii="Arial" w:hAnsi="Arial" w:cs="Arial"/>
                <w:b/>
                <w:sz w:val="18"/>
                <w:szCs w:val="20"/>
              </w:rPr>
              <w:t>Req #</w:t>
            </w:r>
          </w:p>
        </w:tc>
        <w:tc>
          <w:tcPr>
            <w:tcW w:w="8730" w:type="dxa"/>
            <w:tcBorders>
              <w:top w:val="single" w:sz="4" w:space="0" w:color="000000"/>
              <w:left w:val="single" w:sz="4" w:space="0" w:color="000000"/>
              <w:bottom w:val="single" w:sz="4" w:space="0" w:color="000000"/>
              <w:right w:val="single" w:sz="4" w:space="0" w:color="000000"/>
            </w:tcBorders>
            <w:shd w:val="clear" w:color="auto" w:fill="B6DDE8"/>
          </w:tcPr>
          <w:p w:rsidR="00DF291E" w:rsidRPr="001068D4" w:rsidRDefault="00DF291E" w:rsidP="009426B4">
            <w:pPr>
              <w:rPr>
                <w:rFonts w:ascii="Arial" w:hAnsi="Arial" w:cs="Arial"/>
                <w:b/>
                <w:sz w:val="18"/>
                <w:szCs w:val="20"/>
              </w:rPr>
            </w:pPr>
            <w:r w:rsidRPr="001068D4">
              <w:rPr>
                <w:rFonts w:ascii="Arial" w:hAnsi="Arial" w:cs="Arial"/>
                <w:b/>
                <w:sz w:val="18"/>
                <w:szCs w:val="20"/>
              </w:rPr>
              <w:t xml:space="preserve">Description </w:t>
            </w:r>
          </w:p>
        </w:tc>
      </w:tr>
      <w:tr w:rsidR="00A643AF" w:rsidRPr="001068D4" w:rsidTr="00484614">
        <w:tc>
          <w:tcPr>
            <w:tcW w:w="810" w:type="dxa"/>
          </w:tcPr>
          <w:p w:rsidR="00A643AF" w:rsidRPr="001068D4" w:rsidRDefault="00993E57" w:rsidP="00E72E89">
            <w:pPr>
              <w:rPr>
                <w:rFonts w:ascii="Arial" w:hAnsi="Arial" w:cs="Arial"/>
                <w:sz w:val="18"/>
                <w:szCs w:val="20"/>
              </w:rPr>
            </w:pPr>
            <w:r w:rsidRPr="001068D4">
              <w:rPr>
                <w:rFonts w:ascii="Arial" w:hAnsi="Arial" w:cs="Arial"/>
                <w:sz w:val="18"/>
                <w:szCs w:val="20"/>
              </w:rPr>
              <w:t>3.</w:t>
            </w:r>
            <w:r w:rsidR="00E83DB5">
              <w:rPr>
                <w:rFonts w:ascii="Arial" w:hAnsi="Arial" w:cs="Arial"/>
                <w:sz w:val="18"/>
                <w:szCs w:val="20"/>
              </w:rPr>
              <w:t>7.1</w:t>
            </w:r>
          </w:p>
        </w:tc>
        <w:tc>
          <w:tcPr>
            <w:tcW w:w="8730" w:type="dxa"/>
          </w:tcPr>
          <w:p w:rsidR="005F183B" w:rsidRDefault="00021B2F" w:rsidP="005F183B">
            <w:pPr>
              <w:rPr>
                <w:rFonts w:ascii="Arial" w:hAnsi="Arial" w:cs="Arial"/>
                <w:sz w:val="18"/>
              </w:rPr>
            </w:pPr>
            <w:r>
              <w:rPr>
                <w:rFonts w:ascii="Arial" w:hAnsi="Arial" w:cs="Arial"/>
                <w:sz w:val="18"/>
              </w:rPr>
              <w:t xml:space="preserve">Members </w:t>
            </w:r>
            <w:r w:rsidRPr="008415F2">
              <w:rPr>
                <w:rFonts w:ascii="Arial" w:hAnsi="Arial" w:cs="Arial"/>
                <w:b/>
                <w:sz w:val="18"/>
                <w:szCs w:val="20"/>
              </w:rPr>
              <w:t>(Moderators / Admin)</w:t>
            </w:r>
          </w:p>
          <w:p w:rsidR="0096336F" w:rsidRDefault="00021B2F" w:rsidP="005F183B">
            <w:pPr>
              <w:pStyle w:val="ListParagraph"/>
              <w:numPr>
                <w:ilvl w:val="0"/>
                <w:numId w:val="27"/>
              </w:numPr>
              <w:rPr>
                <w:rFonts w:ascii="Arial" w:hAnsi="Arial" w:cs="Arial"/>
                <w:sz w:val="18"/>
              </w:rPr>
            </w:pPr>
            <w:r>
              <w:rPr>
                <w:rFonts w:ascii="Arial" w:hAnsi="Arial" w:cs="Arial"/>
                <w:sz w:val="18"/>
              </w:rPr>
              <w:t xml:space="preserve">Search external users by email address or screen name </w:t>
            </w:r>
          </w:p>
          <w:p w:rsidR="00021B2F" w:rsidRDefault="00021B2F" w:rsidP="005F183B">
            <w:pPr>
              <w:pStyle w:val="ListParagraph"/>
              <w:numPr>
                <w:ilvl w:val="0"/>
                <w:numId w:val="27"/>
              </w:numPr>
              <w:rPr>
                <w:rFonts w:ascii="Arial" w:hAnsi="Arial" w:cs="Arial"/>
                <w:sz w:val="18"/>
              </w:rPr>
            </w:pPr>
            <w:r>
              <w:rPr>
                <w:rFonts w:ascii="Arial" w:hAnsi="Arial" w:cs="Arial"/>
                <w:sz w:val="18"/>
              </w:rPr>
              <w:t xml:space="preserve">Members can be banned </w:t>
            </w:r>
            <w:r w:rsidR="000E7915">
              <w:rPr>
                <w:rFonts w:ascii="Arial" w:hAnsi="Arial" w:cs="Arial"/>
                <w:sz w:val="18"/>
              </w:rPr>
              <w:t>from</w:t>
            </w:r>
            <w:r>
              <w:rPr>
                <w:rFonts w:ascii="Arial" w:hAnsi="Arial" w:cs="Arial"/>
                <w:sz w:val="18"/>
              </w:rPr>
              <w:t xml:space="preserve"> </w:t>
            </w:r>
            <w:r w:rsidR="000E7915">
              <w:rPr>
                <w:rFonts w:ascii="Arial" w:hAnsi="Arial" w:cs="Arial"/>
                <w:sz w:val="18"/>
              </w:rPr>
              <w:t>search results</w:t>
            </w:r>
          </w:p>
          <w:p w:rsidR="000E7915" w:rsidRPr="000E7915" w:rsidRDefault="000E7915" w:rsidP="000E7915">
            <w:pPr>
              <w:pStyle w:val="ListParagraph"/>
              <w:numPr>
                <w:ilvl w:val="0"/>
                <w:numId w:val="27"/>
              </w:numPr>
              <w:rPr>
                <w:rFonts w:ascii="Arial" w:hAnsi="Arial" w:cs="Arial"/>
                <w:sz w:val="18"/>
              </w:rPr>
            </w:pPr>
            <w:r>
              <w:rPr>
                <w:rFonts w:ascii="Arial" w:hAnsi="Arial" w:cs="Arial"/>
                <w:sz w:val="18"/>
              </w:rPr>
              <w:t>Can select Member to see Member information</w:t>
            </w:r>
          </w:p>
        </w:tc>
      </w:tr>
      <w:tr w:rsidR="000E7915" w:rsidRPr="001068D4" w:rsidTr="00484614">
        <w:tc>
          <w:tcPr>
            <w:tcW w:w="810" w:type="dxa"/>
          </w:tcPr>
          <w:p w:rsidR="000E7915" w:rsidRDefault="000E7915" w:rsidP="00E83DB5">
            <w:pPr>
              <w:rPr>
                <w:rFonts w:ascii="Arial" w:hAnsi="Arial" w:cs="Arial"/>
                <w:sz w:val="18"/>
                <w:szCs w:val="20"/>
              </w:rPr>
            </w:pPr>
            <w:r>
              <w:rPr>
                <w:rFonts w:ascii="Arial" w:hAnsi="Arial" w:cs="Arial"/>
                <w:sz w:val="18"/>
                <w:szCs w:val="20"/>
              </w:rPr>
              <w:t>3.7.2</w:t>
            </w:r>
          </w:p>
        </w:tc>
        <w:tc>
          <w:tcPr>
            <w:tcW w:w="8730" w:type="dxa"/>
          </w:tcPr>
          <w:p w:rsidR="000E7915" w:rsidRPr="000E7915" w:rsidRDefault="000E7915" w:rsidP="00E83DB5">
            <w:pPr>
              <w:rPr>
                <w:rFonts w:ascii="Arial" w:hAnsi="Arial" w:cs="Arial"/>
                <w:sz w:val="18"/>
              </w:rPr>
            </w:pPr>
            <w:r>
              <w:rPr>
                <w:rFonts w:ascii="Arial" w:hAnsi="Arial" w:cs="Arial"/>
                <w:sz w:val="18"/>
                <w:szCs w:val="20"/>
              </w:rPr>
              <w:t xml:space="preserve">Member information </w:t>
            </w:r>
            <w:r w:rsidRPr="008415F2">
              <w:rPr>
                <w:rFonts w:ascii="Arial" w:hAnsi="Arial" w:cs="Arial"/>
                <w:b/>
                <w:sz w:val="18"/>
                <w:szCs w:val="20"/>
              </w:rPr>
              <w:t>(Moderators / Admin)</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Ban user</w:t>
            </w:r>
          </w:p>
          <w:p w:rsidR="00ED4679" w:rsidRDefault="00ED4679" w:rsidP="000E7915">
            <w:pPr>
              <w:pStyle w:val="ListParagraph"/>
              <w:numPr>
                <w:ilvl w:val="0"/>
                <w:numId w:val="32"/>
              </w:numPr>
              <w:rPr>
                <w:rFonts w:ascii="Arial" w:hAnsi="Arial" w:cs="Arial"/>
                <w:sz w:val="18"/>
                <w:szCs w:val="20"/>
              </w:rPr>
            </w:pPr>
            <w:r>
              <w:rPr>
                <w:rFonts w:ascii="Arial" w:hAnsi="Arial" w:cs="Arial"/>
                <w:sz w:val="18"/>
                <w:szCs w:val="20"/>
              </w:rPr>
              <w:t>Delete account</w:t>
            </w:r>
          </w:p>
          <w:p w:rsidR="00ED4679" w:rsidRDefault="00ED4679" w:rsidP="00ED4679">
            <w:pPr>
              <w:pStyle w:val="ListParagraph"/>
              <w:numPr>
                <w:ilvl w:val="1"/>
                <w:numId w:val="32"/>
              </w:numPr>
              <w:rPr>
                <w:rFonts w:ascii="Arial" w:hAnsi="Arial" w:cs="Arial"/>
                <w:sz w:val="18"/>
                <w:szCs w:val="20"/>
              </w:rPr>
            </w:pPr>
            <w:r w:rsidRPr="00ED4679">
              <w:rPr>
                <w:rFonts w:ascii="Arial" w:hAnsi="Arial" w:cs="Arial"/>
                <w:b/>
                <w:sz w:val="18"/>
                <w:szCs w:val="20"/>
              </w:rPr>
              <w:t>Functional Requirement:</w:t>
            </w:r>
            <w:r>
              <w:rPr>
                <w:rFonts w:ascii="Arial" w:hAnsi="Arial" w:cs="Arial"/>
                <w:b/>
                <w:sz w:val="18"/>
                <w:szCs w:val="20"/>
              </w:rPr>
              <w:t xml:space="preserve"> </w:t>
            </w:r>
            <w:r>
              <w:rPr>
                <w:rFonts w:ascii="Arial" w:hAnsi="Arial" w:cs="Arial"/>
                <w:sz w:val="18"/>
                <w:szCs w:val="20"/>
              </w:rPr>
              <w:t xml:space="preserve">Only moderators can delete an account. Information is kept in database, but Communities profile is disabled. UGC posted by User remains butRemoves user from all email distribution. </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lastRenderedPageBreak/>
              <w:t xml:space="preserve">Add manually applied badges </w:t>
            </w:r>
            <w:r w:rsidRPr="000E7915">
              <w:rPr>
                <w:rFonts w:ascii="Arial" w:hAnsi="Arial" w:cs="Arial"/>
                <w:b/>
                <w:sz w:val="18"/>
                <w:szCs w:val="20"/>
              </w:rPr>
              <w:t>(3.7.3)</w:t>
            </w:r>
          </w:p>
          <w:p w:rsidR="000E7915" w:rsidRDefault="000E7915" w:rsidP="000E7915">
            <w:pPr>
              <w:pStyle w:val="ListParagraph"/>
              <w:numPr>
                <w:ilvl w:val="0"/>
                <w:numId w:val="32"/>
              </w:numPr>
              <w:rPr>
                <w:rFonts w:ascii="Arial" w:hAnsi="Arial" w:cs="Arial"/>
                <w:sz w:val="18"/>
                <w:szCs w:val="20"/>
              </w:rPr>
            </w:pPr>
            <w:r w:rsidRPr="000E7915">
              <w:rPr>
                <w:rFonts w:ascii="Arial" w:hAnsi="Arial" w:cs="Arial"/>
                <w:sz w:val="18"/>
                <w:szCs w:val="20"/>
              </w:rPr>
              <w:t>View IP address</w:t>
            </w:r>
          </w:p>
          <w:p w:rsidR="000E7915" w:rsidRP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View Opt-in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email address</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View points</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 xml:space="preserve">Link to Community Profile </w:t>
            </w:r>
          </w:p>
          <w:p w:rsidR="000E7915" w:rsidRDefault="000E7915" w:rsidP="000E7915">
            <w:pPr>
              <w:pStyle w:val="ListParagraph"/>
              <w:numPr>
                <w:ilvl w:val="0"/>
                <w:numId w:val="32"/>
              </w:numPr>
              <w:rPr>
                <w:rFonts w:ascii="Arial" w:hAnsi="Arial" w:cs="Arial"/>
                <w:sz w:val="18"/>
                <w:szCs w:val="20"/>
              </w:rPr>
            </w:pPr>
            <w:r>
              <w:rPr>
                <w:rFonts w:ascii="Arial" w:hAnsi="Arial" w:cs="Arial"/>
                <w:sz w:val="18"/>
                <w:szCs w:val="20"/>
              </w:rPr>
              <w:t>Assign Blogger Roll</w:t>
            </w:r>
          </w:p>
          <w:p w:rsidR="00ED4679" w:rsidRPr="00354C9A" w:rsidRDefault="000E7915" w:rsidP="00ED4679">
            <w:pPr>
              <w:pStyle w:val="ListParagraph"/>
              <w:numPr>
                <w:ilvl w:val="0"/>
                <w:numId w:val="32"/>
              </w:numPr>
              <w:rPr>
                <w:rFonts w:ascii="Arial" w:hAnsi="Arial" w:cs="Arial"/>
                <w:sz w:val="18"/>
                <w:szCs w:val="20"/>
              </w:rPr>
            </w:pPr>
            <w:r>
              <w:rPr>
                <w:rFonts w:ascii="Arial" w:hAnsi="Arial" w:cs="Arial"/>
                <w:sz w:val="18"/>
                <w:szCs w:val="20"/>
              </w:rPr>
              <w:t xml:space="preserve">Set as a featured member </w:t>
            </w:r>
          </w:p>
        </w:tc>
      </w:tr>
      <w:tr w:rsidR="003736A6" w:rsidRPr="001068D4" w:rsidTr="00484614">
        <w:tc>
          <w:tcPr>
            <w:tcW w:w="810" w:type="dxa"/>
          </w:tcPr>
          <w:p w:rsidR="001106B5" w:rsidRPr="001068D4" w:rsidRDefault="001106B5" w:rsidP="00E83DB5">
            <w:pPr>
              <w:rPr>
                <w:rFonts w:ascii="Arial" w:hAnsi="Arial" w:cs="Arial"/>
                <w:sz w:val="18"/>
                <w:szCs w:val="20"/>
              </w:rPr>
            </w:pPr>
            <w:r>
              <w:rPr>
                <w:rFonts w:ascii="Arial" w:hAnsi="Arial" w:cs="Arial"/>
                <w:sz w:val="18"/>
                <w:szCs w:val="20"/>
              </w:rPr>
              <w:lastRenderedPageBreak/>
              <w:t>3.</w:t>
            </w:r>
            <w:r w:rsidR="00E83DB5">
              <w:rPr>
                <w:rFonts w:ascii="Arial" w:hAnsi="Arial" w:cs="Arial"/>
                <w:sz w:val="18"/>
                <w:szCs w:val="20"/>
              </w:rPr>
              <w:t>7.</w:t>
            </w:r>
            <w:r w:rsidR="000E7915">
              <w:rPr>
                <w:rFonts w:ascii="Arial" w:hAnsi="Arial" w:cs="Arial"/>
                <w:sz w:val="18"/>
                <w:szCs w:val="20"/>
              </w:rPr>
              <w:t>3</w:t>
            </w:r>
          </w:p>
        </w:tc>
        <w:tc>
          <w:tcPr>
            <w:tcW w:w="8730" w:type="dxa"/>
          </w:tcPr>
          <w:p w:rsidR="008E31D8" w:rsidRDefault="00021B2F" w:rsidP="00E83DB5">
            <w:pPr>
              <w:rPr>
                <w:rFonts w:ascii="Arial" w:hAnsi="Arial" w:cs="Arial"/>
                <w:sz w:val="18"/>
                <w:szCs w:val="20"/>
              </w:rPr>
            </w:pPr>
            <w:r>
              <w:rPr>
                <w:rFonts w:ascii="Arial" w:hAnsi="Arial" w:cs="Arial"/>
                <w:sz w:val="18"/>
                <w:szCs w:val="20"/>
              </w:rPr>
              <w:t xml:space="preserve">Badges </w:t>
            </w:r>
            <w:r w:rsidRPr="008415F2">
              <w:rPr>
                <w:rFonts w:ascii="Arial" w:hAnsi="Arial" w:cs="Arial"/>
                <w:b/>
                <w:sz w:val="18"/>
                <w:szCs w:val="20"/>
              </w:rPr>
              <w:t>(Moderators / Admin)</w:t>
            </w:r>
          </w:p>
          <w:p w:rsidR="00021B2F" w:rsidRDefault="00021B2F" w:rsidP="00021B2F">
            <w:pPr>
              <w:pStyle w:val="ListParagraph"/>
              <w:numPr>
                <w:ilvl w:val="0"/>
                <w:numId w:val="27"/>
              </w:numPr>
              <w:rPr>
                <w:rFonts w:ascii="Arial" w:hAnsi="Arial" w:cs="Arial"/>
                <w:sz w:val="18"/>
                <w:szCs w:val="20"/>
              </w:rPr>
            </w:pPr>
            <w:r>
              <w:rPr>
                <w:rFonts w:ascii="Arial" w:hAnsi="Arial" w:cs="Arial"/>
                <w:sz w:val="18"/>
                <w:szCs w:val="20"/>
              </w:rPr>
              <w:t>Badges can be manually assigned or assigned by the system</w:t>
            </w:r>
          </w:p>
          <w:p w:rsidR="00021B2F" w:rsidRDefault="00021B2F" w:rsidP="00021B2F">
            <w:pPr>
              <w:pStyle w:val="ListParagraph"/>
              <w:numPr>
                <w:ilvl w:val="0"/>
                <w:numId w:val="31"/>
              </w:numPr>
              <w:rPr>
                <w:rFonts w:ascii="Arial" w:hAnsi="Arial" w:cs="Arial"/>
                <w:sz w:val="18"/>
                <w:szCs w:val="20"/>
              </w:rPr>
            </w:pPr>
            <w:r>
              <w:rPr>
                <w:rFonts w:ascii="Arial" w:hAnsi="Arial" w:cs="Arial"/>
                <w:sz w:val="18"/>
                <w:szCs w:val="20"/>
              </w:rPr>
              <w:t xml:space="preserve">Additional Badges </w:t>
            </w:r>
            <w:ins w:id="40" w:author="jmassud" w:date="2012-05-08T14:31:00Z">
              <w:r w:rsidR="00CA4FC3">
                <w:rPr>
                  <w:rFonts w:ascii="Arial" w:hAnsi="Arial" w:cs="Arial"/>
                  <w:sz w:val="18"/>
                  <w:szCs w:val="20"/>
                </w:rPr>
                <w:t xml:space="preserve">– Admin would determine permission levels. </w:t>
              </w:r>
            </w:ins>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Expert – Manually added </w:t>
            </w:r>
            <w:r w:rsidR="00BD2907">
              <w:rPr>
                <w:rFonts w:ascii="Arial" w:hAnsi="Arial" w:cs="Arial"/>
                <w:sz w:val="18"/>
                <w:szCs w:val="20"/>
              </w:rPr>
              <w:t>or automatically added through LDAP</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Associate – appears for anyone who has an employee ID in membership profile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Customer Care Network – tied to CCN employees working within the communities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Moderator Badge – Assigned to anyone with Admin/Moderator tool access (system)</w:t>
            </w:r>
          </w:p>
          <w:p w:rsidR="00021B2F" w:rsidRDefault="00021B2F" w:rsidP="00021B2F">
            <w:pPr>
              <w:pStyle w:val="ListParagraph"/>
              <w:numPr>
                <w:ilvl w:val="1"/>
                <w:numId w:val="31"/>
              </w:numPr>
              <w:rPr>
                <w:rFonts w:ascii="Arial" w:hAnsi="Arial" w:cs="Arial"/>
                <w:sz w:val="18"/>
                <w:szCs w:val="20"/>
              </w:rPr>
            </w:pPr>
            <w:r>
              <w:rPr>
                <w:rFonts w:ascii="Arial" w:hAnsi="Arial" w:cs="Arial"/>
                <w:sz w:val="18"/>
                <w:szCs w:val="20"/>
              </w:rPr>
              <w:t xml:space="preserve">Vendors – Manually added </w:t>
            </w:r>
          </w:p>
          <w:p w:rsidR="00021B2F" w:rsidRPr="000E7915" w:rsidRDefault="00021B2F" w:rsidP="000E7915">
            <w:pPr>
              <w:pStyle w:val="ListParagraph"/>
              <w:numPr>
                <w:ilvl w:val="1"/>
                <w:numId w:val="31"/>
              </w:numPr>
              <w:rPr>
                <w:rFonts w:ascii="Arial" w:hAnsi="Arial" w:cs="Arial"/>
                <w:sz w:val="18"/>
                <w:szCs w:val="20"/>
              </w:rPr>
            </w:pPr>
          </w:p>
        </w:tc>
      </w:tr>
    </w:tbl>
    <w:p w:rsidR="00354C9A" w:rsidRDefault="00354C9A" w:rsidP="00354C9A">
      <w:pPr>
        <w:pStyle w:val="Heading2"/>
      </w:pPr>
      <w:bookmarkStart w:id="41" w:name="_Toc307838668"/>
      <w:bookmarkStart w:id="42" w:name="_Toc307838669"/>
      <w:bookmarkStart w:id="43" w:name="_Toc307838703"/>
      <w:bookmarkStart w:id="44" w:name="_Toc307838712"/>
      <w:bookmarkStart w:id="45" w:name="_Toc307838713"/>
      <w:bookmarkStart w:id="46" w:name="_Toc307838714"/>
      <w:bookmarkStart w:id="47" w:name="_Toc311100279"/>
      <w:bookmarkStart w:id="48" w:name="_Toc323813619"/>
      <w:bookmarkEnd w:id="41"/>
      <w:bookmarkEnd w:id="42"/>
      <w:bookmarkEnd w:id="43"/>
      <w:bookmarkEnd w:id="44"/>
      <w:bookmarkEnd w:id="45"/>
      <w:bookmarkEnd w:id="46"/>
      <w:r>
        <w:t>Emails – P1</w:t>
      </w:r>
      <w:bookmarkEnd w:id="47"/>
      <w:r w:rsidR="00313394">
        <w:t xml:space="preserve"> (Responsys)</w:t>
      </w:r>
      <w:bookmarkEnd w:id="4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354C9A" w:rsidRPr="001068D4" w:rsidTr="00B67D74">
        <w:tc>
          <w:tcPr>
            <w:tcW w:w="900" w:type="dxa"/>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8</w:t>
            </w:r>
            <w:r w:rsidRPr="001068D4">
              <w:rPr>
                <w:rFonts w:ascii="Arial" w:hAnsi="Arial" w:cs="Arial"/>
                <w:sz w:val="18"/>
                <w:szCs w:val="20"/>
              </w:rPr>
              <w:t>.1</w:t>
            </w:r>
          </w:p>
        </w:tc>
        <w:tc>
          <w:tcPr>
            <w:tcW w:w="8640" w:type="dxa"/>
          </w:tcPr>
          <w:p w:rsidR="00354C9A" w:rsidRPr="005E28D9" w:rsidRDefault="00354C9A" w:rsidP="00B67D74">
            <w:pPr>
              <w:rPr>
                <w:rFonts w:ascii="Arial" w:hAnsi="Arial" w:cs="Arial"/>
                <w:color w:val="FF0000"/>
                <w:sz w:val="18"/>
                <w:szCs w:val="20"/>
              </w:rPr>
            </w:pPr>
            <w:r w:rsidRPr="0094554F">
              <w:rPr>
                <w:rFonts w:ascii="Arial" w:hAnsi="Arial" w:cs="Arial"/>
                <w:sz w:val="18"/>
                <w:szCs w:val="20"/>
              </w:rPr>
              <w:t>Review Trigger Emails</w:t>
            </w:r>
            <w:r w:rsidRPr="005E28D9">
              <w:rPr>
                <w:rFonts w:ascii="Arial" w:hAnsi="Arial" w:cs="Arial"/>
                <w:color w:val="FF0000"/>
                <w:sz w:val="18"/>
                <w:szCs w:val="20"/>
              </w:rPr>
              <w:t xml:space="preserve"> (In Reviews and Reviews Moderation PRD) </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TYFP (existing, but requesting modifications)</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Your review was published</w:t>
            </w:r>
          </w:p>
          <w:p w:rsidR="00354C9A" w:rsidRPr="0094554F" w:rsidRDefault="00354C9A" w:rsidP="00354C9A">
            <w:pPr>
              <w:pStyle w:val="ListParagraph"/>
              <w:numPr>
                <w:ilvl w:val="0"/>
                <w:numId w:val="39"/>
              </w:numPr>
              <w:rPr>
                <w:rFonts w:ascii="Arial" w:hAnsi="Arial" w:cs="Arial"/>
                <w:sz w:val="18"/>
                <w:szCs w:val="20"/>
              </w:rPr>
            </w:pPr>
            <w:r w:rsidRPr="0094554F">
              <w:rPr>
                <w:rFonts w:ascii="Arial" w:hAnsi="Arial" w:cs="Arial"/>
                <w:sz w:val="18"/>
                <w:szCs w:val="20"/>
              </w:rPr>
              <w:t>Review your Seller (can ask marketplace team to fund)</w:t>
            </w:r>
          </w:p>
          <w:p w:rsidR="00354C9A" w:rsidRPr="005E28D9" w:rsidRDefault="00354C9A" w:rsidP="00354C9A">
            <w:pPr>
              <w:pStyle w:val="ListParagraph"/>
              <w:numPr>
                <w:ilvl w:val="0"/>
                <w:numId w:val="39"/>
              </w:numPr>
              <w:rPr>
                <w:rFonts w:ascii="Arial" w:hAnsi="Arial" w:cs="Arial"/>
                <w:sz w:val="18"/>
                <w:szCs w:val="18"/>
              </w:rPr>
            </w:pPr>
            <w:r w:rsidRPr="0094554F">
              <w:rPr>
                <w:rFonts w:ascii="Arial" w:hAnsi="Arial" w:cs="Arial"/>
                <w:sz w:val="18"/>
                <w:szCs w:val="20"/>
              </w:rPr>
              <w:t>Someone commented on your review</w:t>
            </w:r>
          </w:p>
          <w:p w:rsidR="00354C9A" w:rsidRPr="005E28D9" w:rsidRDefault="00354C9A" w:rsidP="00B67D74">
            <w:pPr>
              <w:rPr>
                <w:rFonts w:ascii="Arial" w:hAnsi="Arial" w:cs="Arial"/>
                <w:sz w:val="18"/>
                <w:szCs w:val="18"/>
              </w:rPr>
            </w:pPr>
            <w:r w:rsidRPr="005E28D9">
              <w:rPr>
                <w:rFonts w:ascii="Arial" w:hAnsi="Arial" w:cs="Arial"/>
                <w:b/>
                <w:i/>
                <w:sz w:val="18"/>
                <w:szCs w:val="18"/>
              </w:rPr>
              <w:t xml:space="preserve">Functional Requirement: </w:t>
            </w:r>
            <w:r>
              <w:rPr>
                <w:rFonts w:ascii="Arial" w:hAnsi="Arial" w:cs="Arial"/>
                <w:sz w:val="18"/>
                <w:szCs w:val="18"/>
              </w:rPr>
              <w:t xml:space="preserve">Emails should be sent through system wherever possible rather than through Responsys </w:t>
            </w:r>
          </w:p>
        </w:tc>
      </w:tr>
      <w:tr w:rsidR="00354C9A" w:rsidRPr="001068D4" w:rsidTr="00B67D74">
        <w:tc>
          <w:tcPr>
            <w:tcW w:w="900" w:type="dxa"/>
            <w:tcBorders>
              <w:bottom w:val="single" w:sz="4" w:space="0" w:color="000000"/>
            </w:tcBorders>
          </w:tcPr>
          <w:p w:rsidR="00354C9A" w:rsidRPr="001068D4" w:rsidRDefault="00354C9A" w:rsidP="00B67D74">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8</w:t>
            </w:r>
            <w:r w:rsidRPr="001068D4">
              <w:rPr>
                <w:rFonts w:ascii="Arial" w:hAnsi="Arial" w:cs="Arial"/>
                <w:sz w:val="18"/>
                <w:szCs w:val="20"/>
              </w:rPr>
              <w:t>.2</w:t>
            </w:r>
          </w:p>
        </w:tc>
        <w:tc>
          <w:tcPr>
            <w:tcW w:w="8640" w:type="dxa"/>
            <w:tcBorders>
              <w:bottom w:val="single" w:sz="4" w:space="0" w:color="000000"/>
            </w:tcBorders>
          </w:tcPr>
          <w:p w:rsidR="00354C9A" w:rsidRPr="0094554F" w:rsidRDefault="00354C9A" w:rsidP="00B67D74">
            <w:pPr>
              <w:rPr>
                <w:rFonts w:ascii="Arial" w:hAnsi="Arial" w:cs="Arial"/>
                <w:sz w:val="18"/>
                <w:szCs w:val="20"/>
              </w:rPr>
            </w:pPr>
            <w:r w:rsidRPr="0094554F">
              <w:rPr>
                <w:rFonts w:ascii="Arial" w:hAnsi="Arial" w:cs="Arial"/>
                <w:sz w:val="18"/>
                <w:szCs w:val="20"/>
              </w:rPr>
              <w:t>Communities Trigger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 xml:space="preserve">Notification emails, including: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Welcome</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Weekly feed</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 xml:space="preserve">Discussions/Q&amp;A comment (opted in) </w:t>
            </w:r>
          </w:p>
          <w:p w:rsidR="00354C9A" w:rsidRPr="0094554F" w:rsidRDefault="00354C9A" w:rsidP="00354C9A">
            <w:pPr>
              <w:pStyle w:val="ListParagraph"/>
              <w:numPr>
                <w:ilvl w:val="1"/>
                <w:numId w:val="38"/>
              </w:numPr>
              <w:contextualSpacing w:val="0"/>
              <w:rPr>
                <w:rFonts w:ascii="Arial" w:hAnsi="Arial" w:cs="Arial"/>
                <w:sz w:val="18"/>
                <w:szCs w:val="20"/>
              </w:rPr>
            </w:pPr>
            <w:r w:rsidRPr="0094554F">
              <w:rPr>
                <w:rFonts w:ascii="Arial" w:hAnsi="Arial" w:cs="Arial"/>
                <w:sz w:val="18"/>
                <w:szCs w:val="20"/>
              </w:rPr>
              <w:t>Answer Network</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Advisory Council</w:t>
            </w:r>
          </w:p>
          <w:p w:rsidR="00354C9A"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lastRenderedPageBreak/>
              <w:t>Rewards</w:t>
            </w:r>
          </w:p>
          <w:p w:rsidR="00354C9A" w:rsidRPr="005E28D9" w:rsidRDefault="00354C9A" w:rsidP="00B67D74">
            <w:pPr>
              <w:rPr>
                <w:rFonts w:ascii="Arial" w:hAnsi="Arial" w:cs="Arial"/>
                <w:sz w:val="18"/>
                <w:szCs w:val="20"/>
              </w:rPr>
            </w:pPr>
            <w:r w:rsidRPr="005E28D9">
              <w:rPr>
                <w:rFonts w:ascii="Arial" w:hAnsi="Arial" w:cs="Arial"/>
                <w:b/>
                <w:i/>
                <w:sz w:val="18"/>
                <w:szCs w:val="18"/>
              </w:rPr>
              <w:t xml:space="preserve">Functional Requirement: </w:t>
            </w:r>
            <w:r w:rsidRPr="005E28D9">
              <w:rPr>
                <w:rFonts w:ascii="Arial" w:hAnsi="Arial" w:cs="Arial"/>
                <w:sz w:val="18"/>
                <w:szCs w:val="18"/>
              </w:rPr>
              <w:t>Emails should be sent through system wherever possible rather than through Responsys</w:t>
            </w:r>
          </w:p>
        </w:tc>
      </w:tr>
      <w:tr w:rsidR="00354C9A" w:rsidRPr="001068D4" w:rsidTr="00B67D74">
        <w:tc>
          <w:tcPr>
            <w:tcW w:w="900" w:type="dxa"/>
          </w:tcPr>
          <w:p w:rsidR="00354C9A" w:rsidRPr="001068D4" w:rsidRDefault="00354C9A" w:rsidP="00B67D74">
            <w:pPr>
              <w:rPr>
                <w:rFonts w:ascii="Arial" w:hAnsi="Arial" w:cs="Arial"/>
                <w:sz w:val="18"/>
                <w:szCs w:val="20"/>
              </w:rPr>
            </w:pPr>
            <w:r w:rsidRPr="001068D4">
              <w:rPr>
                <w:rFonts w:ascii="Arial" w:hAnsi="Arial" w:cs="Arial"/>
                <w:sz w:val="18"/>
                <w:szCs w:val="20"/>
              </w:rPr>
              <w:lastRenderedPageBreak/>
              <w:t>3.</w:t>
            </w:r>
            <w:r w:rsidR="00904B79">
              <w:rPr>
                <w:rFonts w:ascii="Arial" w:hAnsi="Arial" w:cs="Arial"/>
                <w:sz w:val="18"/>
                <w:szCs w:val="20"/>
              </w:rPr>
              <w:t>8</w:t>
            </w:r>
            <w:r w:rsidRPr="001068D4">
              <w:rPr>
                <w:rFonts w:ascii="Arial" w:hAnsi="Arial" w:cs="Arial"/>
                <w:sz w:val="18"/>
                <w:szCs w:val="20"/>
              </w:rPr>
              <w:t>.3</w:t>
            </w:r>
          </w:p>
        </w:tc>
        <w:tc>
          <w:tcPr>
            <w:tcW w:w="8640" w:type="dxa"/>
          </w:tcPr>
          <w:p w:rsidR="00354C9A" w:rsidRPr="0094554F" w:rsidRDefault="00354C9A" w:rsidP="00B67D74">
            <w:pPr>
              <w:rPr>
                <w:rFonts w:ascii="Arial" w:hAnsi="Arial" w:cs="Arial"/>
                <w:sz w:val="18"/>
                <w:szCs w:val="20"/>
              </w:rPr>
            </w:pPr>
            <w:r w:rsidRPr="0094554F">
              <w:rPr>
                <w:rFonts w:ascii="Arial" w:hAnsi="Arial" w:cs="Arial"/>
                <w:sz w:val="18"/>
                <w:szCs w:val="20"/>
              </w:rPr>
              <w:t>Communities Promotional Emails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Newsletters</w:t>
            </w:r>
          </w:p>
          <w:p w:rsidR="00354C9A" w:rsidRPr="0094554F" w:rsidRDefault="00354C9A" w:rsidP="00354C9A">
            <w:pPr>
              <w:pStyle w:val="ListParagraph"/>
              <w:numPr>
                <w:ilvl w:val="0"/>
                <w:numId w:val="38"/>
              </w:numPr>
              <w:contextualSpacing w:val="0"/>
              <w:rPr>
                <w:rFonts w:ascii="Arial" w:hAnsi="Arial" w:cs="Arial"/>
                <w:sz w:val="18"/>
                <w:szCs w:val="20"/>
              </w:rPr>
            </w:pPr>
            <w:r w:rsidRPr="0094554F">
              <w:rPr>
                <w:rFonts w:ascii="Arial" w:hAnsi="Arial" w:cs="Arial"/>
                <w:sz w:val="18"/>
                <w:szCs w:val="20"/>
              </w:rPr>
              <w:t>Communities exclusive promotions</w:t>
            </w:r>
          </w:p>
        </w:tc>
      </w:tr>
      <w:tr w:rsidR="00354C9A" w:rsidRPr="001068D4" w:rsidTr="009022B7">
        <w:tc>
          <w:tcPr>
            <w:tcW w:w="9540" w:type="dxa"/>
            <w:gridSpan w:val="2"/>
            <w:shd w:val="clear" w:color="auto" w:fill="B6DDE8" w:themeFill="accent5" w:themeFillTint="66"/>
          </w:tcPr>
          <w:p w:rsidR="00354C9A" w:rsidRPr="001068D4" w:rsidRDefault="00354C9A" w:rsidP="00B67D74">
            <w:pPr>
              <w:rPr>
                <w:rFonts w:ascii="Arial" w:hAnsi="Arial" w:cs="Arial"/>
                <w:b/>
                <w:sz w:val="18"/>
                <w:szCs w:val="20"/>
              </w:rPr>
            </w:pPr>
            <w:r>
              <w:rPr>
                <w:rFonts w:ascii="Arial" w:hAnsi="Arial" w:cs="Arial"/>
                <w:b/>
                <w:sz w:val="18"/>
                <w:szCs w:val="20"/>
              </w:rPr>
              <w:t xml:space="preserve">Future Planned Enhancement </w:t>
            </w:r>
          </w:p>
        </w:tc>
      </w:tr>
      <w:tr w:rsidR="00354C9A" w:rsidRPr="001068D4" w:rsidTr="009022B7">
        <w:tc>
          <w:tcPr>
            <w:tcW w:w="90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Req #</w:t>
            </w:r>
          </w:p>
        </w:tc>
        <w:tc>
          <w:tcPr>
            <w:tcW w:w="8640" w:type="dxa"/>
            <w:tcBorders>
              <w:top w:val="single" w:sz="4" w:space="0" w:color="000000"/>
              <w:left w:val="single" w:sz="4" w:space="0" w:color="000000"/>
              <w:bottom w:val="single" w:sz="4" w:space="0" w:color="000000"/>
              <w:right w:val="single" w:sz="4" w:space="0" w:color="000000"/>
            </w:tcBorders>
            <w:shd w:val="clear" w:color="auto" w:fill="B6DDE8"/>
          </w:tcPr>
          <w:p w:rsidR="00354C9A" w:rsidRPr="001068D4" w:rsidRDefault="00354C9A" w:rsidP="00B67D74">
            <w:pPr>
              <w:rPr>
                <w:rFonts w:ascii="Arial" w:hAnsi="Arial" w:cs="Arial"/>
                <w:b/>
                <w:sz w:val="18"/>
                <w:szCs w:val="20"/>
              </w:rPr>
            </w:pPr>
            <w:r w:rsidRPr="001068D4">
              <w:rPr>
                <w:rFonts w:ascii="Arial" w:hAnsi="Arial" w:cs="Arial"/>
                <w:b/>
                <w:sz w:val="18"/>
                <w:szCs w:val="20"/>
              </w:rPr>
              <w:t xml:space="preserve">Description </w:t>
            </w:r>
          </w:p>
        </w:tc>
      </w:tr>
      <w:tr w:rsidR="00354C9A" w:rsidRPr="001068D4" w:rsidTr="00B67D74">
        <w:tc>
          <w:tcPr>
            <w:tcW w:w="900" w:type="dxa"/>
          </w:tcPr>
          <w:p w:rsidR="00354C9A" w:rsidRPr="001068D4" w:rsidRDefault="00354C9A" w:rsidP="00B67D74">
            <w:pPr>
              <w:rPr>
                <w:rFonts w:ascii="Arial" w:hAnsi="Arial" w:cs="Arial"/>
                <w:sz w:val="18"/>
                <w:szCs w:val="20"/>
              </w:rPr>
            </w:pPr>
            <w:r>
              <w:rPr>
                <w:rFonts w:ascii="Arial" w:hAnsi="Arial" w:cs="Arial"/>
                <w:sz w:val="18"/>
                <w:szCs w:val="20"/>
              </w:rPr>
              <w:t>3.</w:t>
            </w:r>
            <w:r w:rsidR="00904B79">
              <w:rPr>
                <w:rFonts w:ascii="Arial" w:hAnsi="Arial" w:cs="Arial"/>
                <w:sz w:val="18"/>
                <w:szCs w:val="20"/>
              </w:rPr>
              <w:t>8</w:t>
            </w:r>
            <w:r>
              <w:rPr>
                <w:rFonts w:ascii="Arial" w:hAnsi="Arial" w:cs="Arial"/>
                <w:sz w:val="18"/>
                <w:szCs w:val="20"/>
              </w:rPr>
              <w:t>.4</w:t>
            </w:r>
          </w:p>
        </w:tc>
        <w:tc>
          <w:tcPr>
            <w:tcW w:w="8640" w:type="dxa"/>
          </w:tcPr>
          <w:p w:rsidR="00354C9A" w:rsidRDefault="00354C9A" w:rsidP="00B67D74">
            <w:pPr>
              <w:rPr>
                <w:rFonts w:ascii="Arial" w:hAnsi="Arial" w:cs="Arial"/>
                <w:sz w:val="18"/>
                <w:szCs w:val="20"/>
              </w:rPr>
            </w:pPr>
            <w:r>
              <w:rPr>
                <w:rFonts w:ascii="Arial" w:hAnsi="Arial" w:cs="Arial"/>
                <w:sz w:val="18"/>
                <w:szCs w:val="20"/>
              </w:rPr>
              <w:t xml:space="preserve">Qualtrics Survey Integration </w:t>
            </w:r>
          </w:p>
          <w:p w:rsidR="00354C9A" w:rsidRDefault="00354C9A" w:rsidP="00354C9A">
            <w:pPr>
              <w:pStyle w:val="ListParagraph"/>
              <w:numPr>
                <w:ilvl w:val="0"/>
                <w:numId w:val="40"/>
              </w:numPr>
              <w:rPr>
                <w:rFonts w:ascii="Arial" w:hAnsi="Arial" w:cs="Arial"/>
                <w:sz w:val="18"/>
                <w:szCs w:val="20"/>
              </w:rPr>
            </w:pPr>
            <w:r w:rsidRPr="00736605">
              <w:rPr>
                <w:rFonts w:ascii="Arial" w:hAnsi="Arial" w:cs="Arial"/>
                <w:sz w:val="18"/>
                <w:szCs w:val="20"/>
              </w:rPr>
              <w:t xml:space="preserve">Surveys will be emailed by outside system (Qualtrics).   </w:t>
            </w:r>
          </w:p>
          <w:p w:rsidR="00354C9A" w:rsidRPr="00736605" w:rsidRDefault="00354C9A" w:rsidP="00354C9A">
            <w:pPr>
              <w:pStyle w:val="ListParagraph"/>
              <w:numPr>
                <w:ilvl w:val="0"/>
                <w:numId w:val="40"/>
              </w:numPr>
              <w:rPr>
                <w:rFonts w:ascii="Arial" w:hAnsi="Arial" w:cs="Arial"/>
                <w:sz w:val="18"/>
                <w:szCs w:val="20"/>
              </w:rPr>
            </w:pPr>
            <w:r>
              <w:rPr>
                <w:rFonts w:ascii="Arial" w:hAnsi="Arial" w:cs="Arial"/>
                <w:sz w:val="18"/>
                <w:szCs w:val="20"/>
              </w:rPr>
              <w:t xml:space="preserve">Admin will need ability to </w:t>
            </w:r>
            <w:r w:rsidRPr="00736605">
              <w:rPr>
                <w:rFonts w:ascii="Arial" w:hAnsi="Arial" w:cs="Arial"/>
                <w:sz w:val="18"/>
                <w:szCs w:val="20"/>
              </w:rPr>
              <w:t xml:space="preserve">download lists of members by profile </w:t>
            </w:r>
            <w:r>
              <w:rPr>
                <w:rFonts w:ascii="Arial" w:hAnsi="Arial" w:cs="Arial"/>
                <w:sz w:val="18"/>
                <w:szCs w:val="20"/>
              </w:rPr>
              <w:t xml:space="preserve">answers or interest groups </w:t>
            </w:r>
          </w:p>
        </w:tc>
      </w:tr>
    </w:tbl>
    <w:p w:rsidR="009022B7" w:rsidRDefault="009022B7" w:rsidP="009022B7">
      <w:pPr>
        <w:pStyle w:val="Heading2"/>
      </w:pPr>
      <w:bookmarkStart w:id="49" w:name="_Toc323813620"/>
      <w:r>
        <w:t>Expert UI</w:t>
      </w:r>
      <w:bookmarkEnd w:id="4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900"/>
        <w:gridCol w:w="8640"/>
      </w:tblGrid>
      <w:tr w:rsidR="009022B7" w:rsidRPr="001068D4" w:rsidTr="009022B7">
        <w:tc>
          <w:tcPr>
            <w:tcW w:w="900" w:type="dxa"/>
            <w:shd w:val="clear" w:color="auto" w:fill="B6DDE8"/>
          </w:tcPr>
          <w:p w:rsidR="009022B7" w:rsidRPr="001068D4" w:rsidRDefault="009022B7" w:rsidP="009022B7">
            <w:pPr>
              <w:rPr>
                <w:rFonts w:ascii="Arial" w:hAnsi="Arial" w:cs="Arial"/>
                <w:b/>
                <w:sz w:val="18"/>
                <w:szCs w:val="20"/>
              </w:rPr>
            </w:pPr>
            <w:r w:rsidRPr="001068D4">
              <w:rPr>
                <w:rFonts w:ascii="Arial" w:hAnsi="Arial" w:cs="Arial"/>
                <w:b/>
                <w:sz w:val="18"/>
                <w:szCs w:val="20"/>
              </w:rPr>
              <w:t>Req #</w:t>
            </w:r>
          </w:p>
        </w:tc>
        <w:tc>
          <w:tcPr>
            <w:tcW w:w="8640" w:type="dxa"/>
            <w:shd w:val="clear" w:color="auto" w:fill="B6DDE8"/>
          </w:tcPr>
          <w:p w:rsidR="009022B7" w:rsidRPr="001068D4" w:rsidRDefault="009022B7" w:rsidP="009022B7">
            <w:pPr>
              <w:rPr>
                <w:rFonts w:ascii="Arial" w:hAnsi="Arial" w:cs="Arial"/>
                <w:b/>
                <w:sz w:val="18"/>
                <w:szCs w:val="20"/>
              </w:rPr>
            </w:pPr>
            <w:r w:rsidRPr="001068D4">
              <w:rPr>
                <w:rFonts w:ascii="Arial" w:hAnsi="Arial" w:cs="Arial"/>
                <w:b/>
                <w:sz w:val="18"/>
                <w:szCs w:val="20"/>
              </w:rPr>
              <w:t xml:space="preserve">Description </w:t>
            </w:r>
          </w:p>
        </w:tc>
      </w:tr>
      <w:tr w:rsidR="009022B7" w:rsidRPr="001068D4" w:rsidTr="009022B7">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9</w:t>
            </w:r>
            <w:r w:rsidRPr="001068D4">
              <w:rPr>
                <w:rFonts w:ascii="Arial" w:hAnsi="Arial" w:cs="Arial"/>
                <w:sz w:val="18"/>
                <w:szCs w:val="20"/>
              </w:rPr>
              <w:t>.1</w:t>
            </w:r>
          </w:p>
        </w:tc>
        <w:tc>
          <w:tcPr>
            <w:tcW w:w="8640" w:type="dxa"/>
          </w:tcPr>
          <w:p w:rsidR="009022B7" w:rsidRDefault="009022B7" w:rsidP="009022B7">
            <w:pPr>
              <w:rPr>
                <w:rFonts w:ascii="Arial" w:hAnsi="Arial" w:cs="Arial"/>
                <w:sz w:val="18"/>
                <w:szCs w:val="20"/>
              </w:rPr>
            </w:pPr>
            <w:r>
              <w:rPr>
                <w:rFonts w:ascii="Arial" w:hAnsi="Arial" w:cs="Arial"/>
                <w:sz w:val="18"/>
                <w:szCs w:val="20"/>
              </w:rPr>
              <w:t>Queue</w:t>
            </w:r>
            <w:r w:rsidR="0098054C">
              <w:rPr>
                <w:rFonts w:ascii="Arial" w:hAnsi="Arial" w:cs="Arial"/>
                <w:sz w:val="18"/>
                <w:szCs w:val="20"/>
              </w:rPr>
              <w:t xml:space="preserve"> </w:t>
            </w:r>
            <w:r w:rsidR="0098054C" w:rsidRPr="0098054C">
              <w:rPr>
                <w:rFonts w:ascii="Arial" w:hAnsi="Arial" w:cs="Arial"/>
                <w:b/>
                <w:sz w:val="18"/>
                <w:szCs w:val="20"/>
              </w:rPr>
              <w:t>(Moderator / Admin / Expert)</w:t>
            </w:r>
          </w:p>
          <w:p w:rsidR="009022B7" w:rsidRDefault="009022B7" w:rsidP="009022B7">
            <w:pPr>
              <w:pStyle w:val="ListParagraph"/>
              <w:numPr>
                <w:ilvl w:val="0"/>
                <w:numId w:val="44"/>
              </w:numPr>
              <w:rPr>
                <w:rFonts w:ascii="Arial" w:hAnsi="Arial" w:cs="Arial"/>
                <w:sz w:val="18"/>
                <w:szCs w:val="18"/>
              </w:rPr>
            </w:pPr>
            <w:r w:rsidRPr="009022B7">
              <w:rPr>
                <w:rFonts w:ascii="Arial" w:hAnsi="Arial" w:cs="Arial"/>
                <w:sz w:val="18"/>
                <w:szCs w:val="18"/>
              </w:rPr>
              <w:t>Pull questions from a queue which is automatically populated with questions based on the topic</w:t>
            </w:r>
          </w:p>
          <w:p w:rsidR="009022B7"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Create shared question queues for experts and first responders. Queues should indicate age of question; if a user has responded, etc.</w:t>
            </w:r>
          </w:p>
          <w:p w:rsidR="0046067B" w:rsidRDefault="0046067B" w:rsidP="0046067B">
            <w:pPr>
              <w:pStyle w:val="ListParagraph"/>
              <w:numPr>
                <w:ilvl w:val="1"/>
                <w:numId w:val="44"/>
              </w:numPr>
              <w:rPr>
                <w:rFonts w:ascii="Arial" w:hAnsi="Arial" w:cs="Arial"/>
                <w:sz w:val="18"/>
                <w:szCs w:val="18"/>
              </w:rPr>
            </w:pPr>
            <w:r w:rsidRPr="0046067B">
              <w:rPr>
                <w:rFonts w:ascii="Arial" w:hAnsi="Arial" w:cs="Arial"/>
                <w:sz w:val="18"/>
                <w:szCs w:val="18"/>
              </w:rPr>
              <w:t>Questions should be sent to the queue based on topic and job function (question should appear in both expert and first responders queues)</w:t>
            </w:r>
          </w:p>
          <w:p w:rsidR="006D6FA7" w:rsidRDefault="006D6FA7" w:rsidP="0046067B">
            <w:pPr>
              <w:pStyle w:val="ListParagraph"/>
              <w:numPr>
                <w:ilvl w:val="1"/>
                <w:numId w:val="44"/>
              </w:numPr>
              <w:rPr>
                <w:ins w:id="50" w:author="jmassud" w:date="2012-05-08T14:31:00Z"/>
                <w:rFonts w:ascii="Arial" w:hAnsi="Arial" w:cs="Arial"/>
                <w:sz w:val="18"/>
                <w:szCs w:val="18"/>
              </w:rPr>
            </w:pPr>
            <w:ins w:id="51" w:author="jmassud" w:date="2012-05-08T14:31:00Z">
              <w:r>
                <w:rPr>
                  <w:rFonts w:ascii="Arial" w:hAnsi="Arial" w:cs="Arial"/>
                  <w:sz w:val="18"/>
                  <w:szCs w:val="18"/>
                </w:rPr>
                <w:t xml:space="preserve">Oldest questions filter to the top </w:t>
              </w:r>
            </w:ins>
          </w:p>
          <w:p w:rsidR="0046067B" w:rsidRDefault="0046067B" w:rsidP="009022B7">
            <w:pPr>
              <w:pStyle w:val="ListParagraph"/>
              <w:numPr>
                <w:ilvl w:val="0"/>
                <w:numId w:val="44"/>
              </w:numPr>
              <w:rPr>
                <w:rFonts w:ascii="Arial" w:hAnsi="Arial" w:cs="Arial"/>
                <w:sz w:val="18"/>
                <w:szCs w:val="18"/>
              </w:rPr>
            </w:pPr>
            <w:r w:rsidRPr="0046067B">
              <w:rPr>
                <w:rFonts w:ascii="Arial" w:hAnsi="Arial" w:cs="Arial"/>
                <w:sz w:val="18"/>
                <w:szCs w:val="18"/>
              </w:rPr>
              <w:t>Reassign questions to other queues and trigger the associated expert notifications.</w:t>
            </w:r>
          </w:p>
          <w:p w:rsidR="00D030E8" w:rsidRDefault="00D030E8" w:rsidP="009022B7">
            <w:pPr>
              <w:pStyle w:val="ListParagraph"/>
              <w:numPr>
                <w:ilvl w:val="0"/>
                <w:numId w:val="44"/>
              </w:numPr>
              <w:rPr>
                <w:rFonts w:ascii="Arial" w:hAnsi="Arial" w:cs="Arial"/>
                <w:sz w:val="18"/>
                <w:szCs w:val="18"/>
              </w:rPr>
            </w:pPr>
            <w:r>
              <w:rPr>
                <w:rFonts w:ascii="Arial" w:hAnsi="Arial" w:cs="Arial"/>
                <w:sz w:val="18"/>
                <w:szCs w:val="18"/>
              </w:rPr>
              <w:t xml:space="preserve">Notification </w:t>
            </w:r>
          </w:p>
          <w:p w:rsidR="00D030E8" w:rsidRPr="00D030E8" w:rsidRDefault="00D030E8" w:rsidP="00D030E8">
            <w:pPr>
              <w:pStyle w:val="ListParagraph"/>
              <w:numPr>
                <w:ilvl w:val="1"/>
                <w:numId w:val="44"/>
              </w:numPr>
              <w:rPr>
                <w:rFonts w:ascii="Arial" w:hAnsi="Arial" w:cs="Arial"/>
                <w:sz w:val="18"/>
                <w:szCs w:val="18"/>
              </w:rPr>
            </w:pPr>
            <w:r w:rsidRPr="00D030E8">
              <w:rPr>
                <w:rFonts w:ascii="Arial" w:hAnsi="Arial" w:cs="Arial"/>
                <w:sz w:val="18"/>
                <w:szCs w:val="18"/>
              </w:rPr>
              <w:t xml:space="preserve">Create notification system to alert experts and responders when a new comment or answer </w:t>
            </w:r>
            <w:r>
              <w:rPr>
                <w:rFonts w:ascii="Arial" w:hAnsi="Arial" w:cs="Arial"/>
                <w:sz w:val="18"/>
                <w:szCs w:val="18"/>
              </w:rPr>
              <w:t xml:space="preserve">is posted against their comment or when </w:t>
            </w:r>
            <w:r w:rsidRPr="00D030E8">
              <w:rPr>
                <w:rFonts w:ascii="Arial" w:hAnsi="Arial" w:cs="Arial"/>
                <w:sz w:val="18"/>
                <w:szCs w:val="18"/>
              </w:rPr>
              <w:t>other answers and comments on answers appear on threads in which they have participated</w:t>
            </w:r>
          </w:p>
        </w:tc>
      </w:tr>
      <w:tr w:rsidR="009022B7" w:rsidRPr="001068D4" w:rsidTr="00F05786">
        <w:tc>
          <w:tcPr>
            <w:tcW w:w="900" w:type="dxa"/>
          </w:tcPr>
          <w:p w:rsidR="009022B7" w:rsidRPr="001068D4" w:rsidRDefault="009022B7" w:rsidP="009022B7">
            <w:pPr>
              <w:rPr>
                <w:rFonts w:ascii="Arial" w:hAnsi="Arial" w:cs="Arial"/>
                <w:sz w:val="18"/>
                <w:szCs w:val="20"/>
              </w:rPr>
            </w:pPr>
            <w:r w:rsidRPr="001068D4">
              <w:rPr>
                <w:rFonts w:ascii="Arial" w:hAnsi="Arial" w:cs="Arial"/>
                <w:sz w:val="18"/>
                <w:szCs w:val="20"/>
              </w:rPr>
              <w:t>3.</w:t>
            </w:r>
            <w:r w:rsidR="00904B79">
              <w:rPr>
                <w:rFonts w:ascii="Arial" w:hAnsi="Arial" w:cs="Arial"/>
                <w:sz w:val="18"/>
                <w:szCs w:val="20"/>
              </w:rPr>
              <w:t>9</w:t>
            </w:r>
            <w:r w:rsidRPr="001068D4">
              <w:rPr>
                <w:rFonts w:ascii="Arial" w:hAnsi="Arial" w:cs="Arial"/>
                <w:sz w:val="18"/>
                <w:szCs w:val="20"/>
              </w:rPr>
              <w:t>.2</w:t>
            </w:r>
          </w:p>
        </w:tc>
        <w:tc>
          <w:tcPr>
            <w:tcW w:w="8640" w:type="dxa"/>
          </w:tcPr>
          <w:p w:rsidR="00D030E8" w:rsidRDefault="00D030E8" w:rsidP="00D030E8">
            <w:pPr>
              <w:rPr>
                <w:rFonts w:ascii="Arial" w:hAnsi="Arial" w:cs="Arial"/>
                <w:sz w:val="18"/>
                <w:szCs w:val="20"/>
              </w:rPr>
            </w:pPr>
            <w:r>
              <w:rPr>
                <w:rFonts w:ascii="Arial" w:hAnsi="Arial" w:cs="Arial"/>
                <w:sz w:val="18"/>
                <w:szCs w:val="20"/>
              </w:rPr>
              <w:t>Expert Admin component</w:t>
            </w:r>
            <w:r w:rsidR="0098054C">
              <w:rPr>
                <w:rFonts w:ascii="Arial" w:hAnsi="Arial" w:cs="Arial"/>
                <w:sz w:val="18"/>
                <w:szCs w:val="20"/>
              </w:rPr>
              <w:t xml:space="preserve"> </w:t>
            </w:r>
            <w:r w:rsidR="0098054C" w:rsidRPr="0098054C">
              <w:rPr>
                <w:rFonts w:ascii="Arial" w:hAnsi="Arial" w:cs="Arial"/>
                <w:b/>
                <w:sz w:val="18"/>
                <w:szCs w:val="20"/>
              </w:rPr>
              <w:t>(Moderator</w:t>
            </w:r>
            <w:r w:rsidR="0098054C">
              <w:rPr>
                <w:rFonts w:ascii="Arial" w:hAnsi="Arial" w:cs="Arial"/>
                <w:b/>
                <w:sz w:val="18"/>
                <w:szCs w:val="20"/>
              </w:rPr>
              <w:t xml:space="preserve"> / Admin </w:t>
            </w:r>
            <w:r w:rsidR="0098054C" w:rsidRPr="0098054C">
              <w:rPr>
                <w:rFonts w:ascii="Arial" w:hAnsi="Arial" w:cs="Arial"/>
                <w:b/>
                <w:sz w:val="18"/>
                <w:szCs w:val="20"/>
              </w:rPr>
              <w:t>)</w:t>
            </w:r>
          </w:p>
          <w:p w:rsidR="00D030E8" w:rsidRPr="00D030E8" w:rsidRDefault="00D030E8" w:rsidP="00D030E8">
            <w:pPr>
              <w:pStyle w:val="ListParagraph"/>
              <w:numPr>
                <w:ilvl w:val="0"/>
                <w:numId w:val="46"/>
              </w:numPr>
              <w:rPr>
                <w:rFonts w:ascii="Arial" w:hAnsi="Arial" w:cs="Arial"/>
                <w:sz w:val="18"/>
                <w:szCs w:val="20"/>
              </w:rPr>
            </w:pPr>
            <w:r>
              <w:rPr>
                <w:rFonts w:ascii="Arial" w:hAnsi="Arial" w:cs="Arial"/>
                <w:sz w:val="18"/>
                <w:szCs w:val="20"/>
              </w:rPr>
              <w:t>Add Expert roll to a user (also badges them)</w:t>
            </w:r>
          </w:p>
        </w:tc>
      </w:tr>
      <w:tr w:rsidR="00F05786" w:rsidRPr="001068D4" w:rsidTr="009022B7">
        <w:tc>
          <w:tcPr>
            <w:tcW w:w="900" w:type="dxa"/>
            <w:tcBorders>
              <w:bottom w:val="single" w:sz="4" w:space="0" w:color="000000"/>
            </w:tcBorders>
          </w:tcPr>
          <w:p w:rsidR="00F05786" w:rsidRPr="001068D4" w:rsidRDefault="00F05786" w:rsidP="009022B7">
            <w:pPr>
              <w:rPr>
                <w:rFonts w:ascii="Arial" w:hAnsi="Arial" w:cs="Arial"/>
                <w:sz w:val="18"/>
                <w:szCs w:val="20"/>
              </w:rPr>
            </w:pPr>
            <w:r>
              <w:rPr>
                <w:rFonts w:ascii="Arial" w:hAnsi="Arial" w:cs="Arial"/>
                <w:sz w:val="18"/>
                <w:szCs w:val="20"/>
              </w:rPr>
              <w:t>3.9.3</w:t>
            </w:r>
          </w:p>
        </w:tc>
        <w:tc>
          <w:tcPr>
            <w:tcW w:w="8640" w:type="dxa"/>
            <w:tcBorders>
              <w:bottom w:val="single" w:sz="4" w:space="0" w:color="000000"/>
            </w:tcBorders>
          </w:tcPr>
          <w:p w:rsidR="00F05786" w:rsidRDefault="00F05786" w:rsidP="00F05786">
            <w:pPr>
              <w:rPr>
                <w:rFonts w:ascii="Arial" w:hAnsi="Arial" w:cs="Arial"/>
                <w:sz w:val="18"/>
                <w:szCs w:val="22"/>
              </w:rPr>
            </w:pPr>
            <w:r>
              <w:rPr>
                <w:rFonts w:ascii="Arial" w:hAnsi="Arial" w:cs="Arial"/>
                <w:sz w:val="18"/>
                <w:szCs w:val="22"/>
              </w:rPr>
              <w:t>Resolution Notifications:</w:t>
            </w:r>
          </w:p>
          <w:p w:rsidR="00F05786" w:rsidRDefault="00F05786" w:rsidP="00F05786">
            <w:pPr>
              <w:rPr>
                <w:rFonts w:ascii="Arial" w:hAnsi="Arial" w:cs="Arial"/>
                <w:sz w:val="18"/>
                <w:szCs w:val="22"/>
              </w:rPr>
            </w:pPr>
            <w:r>
              <w:rPr>
                <w:rFonts w:ascii="Arial" w:hAnsi="Arial" w:cs="Arial"/>
                <w:sz w:val="18"/>
                <w:szCs w:val="22"/>
              </w:rPr>
              <w:t>Once the business responds to a user and resolves the question/issue; business will prompt system to send a follow up email to user to ask if they were satisfied with the response/service</w:t>
            </w:r>
          </w:p>
          <w:p w:rsidR="00F05786" w:rsidRDefault="00F05786" w:rsidP="00F05786">
            <w:pPr>
              <w:pStyle w:val="ListParagraph"/>
              <w:numPr>
                <w:ilvl w:val="0"/>
                <w:numId w:val="47"/>
              </w:numPr>
              <w:rPr>
                <w:rFonts w:ascii="Arial" w:hAnsi="Arial" w:cs="Arial"/>
                <w:sz w:val="18"/>
                <w:szCs w:val="22"/>
              </w:rPr>
            </w:pPr>
            <w:r w:rsidRPr="003229C0">
              <w:rPr>
                <w:rFonts w:ascii="Arial" w:hAnsi="Arial" w:cs="Arial"/>
                <w:sz w:val="18"/>
                <w:szCs w:val="22"/>
              </w:rPr>
              <w:t>Notification includes questions:  “where you satisified with the service you received? Yes/no buttons</w:t>
            </w:r>
          </w:p>
          <w:p w:rsidR="00F05786" w:rsidRDefault="00F05786" w:rsidP="00F05786">
            <w:pPr>
              <w:pStyle w:val="ListParagraph"/>
              <w:numPr>
                <w:ilvl w:val="0"/>
                <w:numId w:val="47"/>
              </w:numPr>
              <w:rPr>
                <w:rFonts w:ascii="Arial" w:hAnsi="Arial" w:cs="Arial"/>
                <w:sz w:val="18"/>
                <w:szCs w:val="22"/>
              </w:rPr>
            </w:pPr>
            <w:r w:rsidRPr="003229C0">
              <w:rPr>
                <w:rFonts w:ascii="Arial" w:hAnsi="Arial" w:cs="Arial"/>
                <w:sz w:val="18"/>
                <w:szCs w:val="22"/>
              </w:rPr>
              <w:t xml:space="preserve">Click </w:t>
            </w:r>
            <w:r>
              <w:rPr>
                <w:rFonts w:ascii="Arial" w:hAnsi="Arial" w:cs="Arial"/>
                <w:sz w:val="18"/>
                <w:szCs w:val="22"/>
              </w:rPr>
              <w:t>on yes</w:t>
            </w:r>
            <w:r w:rsidRPr="003229C0">
              <w:rPr>
                <w:rFonts w:ascii="Arial" w:hAnsi="Arial" w:cs="Arial"/>
                <w:sz w:val="18"/>
                <w:szCs w:val="22"/>
              </w:rPr>
              <w:t xml:space="preserve"> will </w:t>
            </w:r>
            <w:r>
              <w:rPr>
                <w:rFonts w:ascii="Arial" w:hAnsi="Arial" w:cs="Arial"/>
                <w:sz w:val="18"/>
                <w:szCs w:val="22"/>
              </w:rPr>
              <w:t>trigger a “satisified” icon to appear</w:t>
            </w:r>
            <w:r w:rsidRPr="003229C0">
              <w:rPr>
                <w:rFonts w:ascii="Arial" w:hAnsi="Arial" w:cs="Arial"/>
                <w:sz w:val="18"/>
                <w:szCs w:val="22"/>
              </w:rPr>
              <w:t xml:space="preserve"> on original post</w:t>
            </w:r>
            <w:r>
              <w:rPr>
                <w:rFonts w:ascii="Arial" w:hAnsi="Arial" w:cs="Arial"/>
                <w:sz w:val="18"/>
                <w:szCs w:val="22"/>
              </w:rPr>
              <w:t>; no will display nothing</w:t>
            </w:r>
          </w:p>
          <w:p w:rsidR="00F05786" w:rsidRDefault="00F05786" w:rsidP="00F05786">
            <w:pPr>
              <w:rPr>
                <w:rFonts w:ascii="Arial" w:hAnsi="Arial" w:cs="Arial"/>
                <w:sz w:val="18"/>
                <w:szCs w:val="20"/>
              </w:rPr>
            </w:pPr>
            <w:r>
              <w:rPr>
                <w:rFonts w:ascii="Arial" w:hAnsi="Arial" w:cs="Arial"/>
                <w:sz w:val="18"/>
                <w:szCs w:val="22"/>
              </w:rPr>
              <w:t>If no is clicked, system notifies business to follow up; process repeats</w:t>
            </w:r>
          </w:p>
        </w:tc>
      </w:tr>
    </w:tbl>
    <w:p w:rsidR="00354C9A" w:rsidRDefault="00354C9A" w:rsidP="00E10289">
      <w:pPr>
        <w:rPr>
          <w:color w:val="1F497D"/>
          <w:szCs w:val="22"/>
        </w:rPr>
      </w:pPr>
    </w:p>
    <w:p w:rsidR="00032EB8" w:rsidRDefault="00032EB8"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52" w:name="_Toc323813621"/>
      <w:r>
        <w:rPr>
          <w:rFonts w:cs="Arial"/>
          <w:sz w:val="28"/>
        </w:rPr>
        <w:t>User Experience Requirements</w:t>
      </w:r>
      <w:bookmarkEnd w:id="52"/>
    </w:p>
    <w:p w:rsidR="003520EB" w:rsidRPr="00C3486B" w:rsidRDefault="000A0AAC" w:rsidP="00855BFA">
      <w:pPr>
        <w:numPr>
          <w:ilvl w:val="0"/>
          <w:numId w:val="10"/>
        </w:numPr>
        <w:rPr>
          <w:szCs w:val="22"/>
        </w:rPr>
      </w:pPr>
      <w:r w:rsidRPr="00C3486B">
        <w:rPr>
          <w:szCs w:val="22"/>
        </w:rPr>
        <w:t>Experimentation</w:t>
      </w:r>
      <w:r w:rsidR="001A5D4B" w:rsidRPr="00C3486B">
        <w:rPr>
          <w:szCs w:val="22"/>
        </w:rPr>
        <w:t xml:space="preserve">: Should be possible to </w:t>
      </w:r>
      <w:r w:rsidR="00772326" w:rsidRPr="00C3486B">
        <w:rPr>
          <w:szCs w:val="22"/>
        </w:rPr>
        <w:t>quickly</w:t>
      </w:r>
      <w:r w:rsidR="001A5D4B" w:rsidRPr="00C3486B">
        <w:rPr>
          <w:szCs w:val="22"/>
        </w:rPr>
        <w:t xml:space="preserve"> modify UX flows, do A/B testing, get feedback and iterate</w:t>
      </w:r>
    </w:p>
    <w:p w:rsidR="00180F14" w:rsidRPr="00C3486B" w:rsidRDefault="00180F14" w:rsidP="00855BFA">
      <w:pPr>
        <w:numPr>
          <w:ilvl w:val="0"/>
          <w:numId w:val="10"/>
        </w:numPr>
        <w:rPr>
          <w:szCs w:val="22"/>
        </w:rPr>
      </w:pPr>
      <w:r w:rsidRPr="00C3486B">
        <w:rPr>
          <w:szCs w:val="22"/>
        </w:rPr>
        <w:t>Formats: support for desktop, ipad</w:t>
      </w:r>
    </w:p>
    <w:p w:rsidR="00B6658B" w:rsidRPr="00C3486B" w:rsidRDefault="001A5D4B" w:rsidP="00855BFA">
      <w:pPr>
        <w:numPr>
          <w:ilvl w:val="0"/>
          <w:numId w:val="10"/>
        </w:numPr>
        <w:rPr>
          <w:szCs w:val="22"/>
        </w:rPr>
      </w:pPr>
      <w:r w:rsidRPr="00C3486B">
        <w:rPr>
          <w:szCs w:val="22"/>
        </w:rPr>
        <w:t xml:space="preserve">Supported </w:t>
      </w:r>
      <w:r w:rsidR="00B6658B" w:rsidRPr="00C3486B">
        <w:rPr>
          <w:szCs w:val="22"/>
        </w:rPr>
        <w:t>Browsers</w:t>
      </w:r>
      <w:r w:rsidRPr="00C3486B">
        <w:rPr>
          <w:szCs w:val="22"/>
        </w:rPr>
        <w:t>:</w:t>
      </w:r>
    </w:p>
    <w:p w:rsidR="00180F14" w:rsidRDefault="00180F14" w:rsidP="00180F14">
      <w:pPr>
        <w:ind w:left="432"/>
        <w:rPr>
          <w:color w:val="1F497D"/>
          <w:szCs w:val="22"/>
        </w:rPr>
      </w:pPr>
    </w:p>
    <w:tbl>
      <w:tblPr>
        <w:tblW w:w="0" w:type="auto"/>
        <w:tblInd w:w="12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tblPr>
      <w:tblGrid>
        <w:gridCol w:w="2148"/>
        <w:gridCol w:w="1680"/>
      </w:tblGrid>
      <w:tr w:rsidR="00180F14" w:rsidRPr="009473B7" w:rsidTr="00F665E9">
        <w:tc>
          <w:tcPr>
            <w:tcW w:w="2148"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Browser</w:t>
            </w:r>
          </w:p>
        </w:tc>
        <w:tc>
          <w:tcPr>
            <w:tcW w:w="1680" w:type="dxa"/>
          </w:tcPr>
          <w:p w:rsidR="00180F14" w:rsidRPr="009473B7" w:rsidRDefault="00180F14" w:rsidP="00F665E9">
            <w:pPr>
              <w:pStyle w:val="NormalWeb"/>
              <w:rPr>
                <w:rFonts w:ascii="Arial" w:hAnsi="Arial" w:cs="Arial"/>
                <w:b/>
                <w:sz w:val="20"/>
                <w:szCs w:val="20"/>
              </w:rPr>
            </w:pPr>
            <w:r w:rsidRPr="009473B7">
              <w:rPr>
                <w:rFonts w:ascii="Arial" w:hAnsi="Arial" w:cs="Arial"/>
                <w:b/>
                <w:sz w:val="20"/>
                <w:szCs w:val="20"/>
              </w:rPr>
              <w:t>Supported (Y/N)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6</w:t>
            </w:r>
          </w:p>
        </w:tc>
        <w:tc>
          <w:tcPr>
            <w:tcW w:w="1680" w:type="dxa"/>
          </w:tcPr>
          <w:p w:rsidR="00180F14" w:rsidRPr="000A0AAC" w:rsidRDefault="00C8425C" w:rsidP="00F665E9">
            <w:pPr>
              <w:pStyle w:val="ListParagraph"/>
              <w:spacing w:line="480" w:lineRule="auto"/>
              <w:ind w:left="0"/>
              <w:jc w:val="left"/>
              <w:rPr>
                <w:rFonts w:ascii="Arial" w:hAnsi="Arial" w:cs="Arial"/>
                <w:color w:val="FF0000"/>
                <w:sz w:val="20"/>
                <w:szCs w:val="20"/>
              </w:rPr>
            </w:pPr>
            <w:r>
              <w:rPr>
                <w:rFonts w:ascii="Arial" w:hAnsi="Arial" w:cs="Arial"/>
                <w:color w:val="FF0000"/>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7</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Internet Explorer 8</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Netscape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N</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Safari</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Firefox</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r>
              <w:rPr>
                <w:rFonts w:ascii="Arial" w:hAnsi="Arial" w:cs="Arial"/>
                <w:sz w:val="20"/>
                <w:szCs w:val="20"/>
              </w:rPr>
              <w:t>Y</w:t>
            </w: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Google Chrome</w:t>
            </w:r>
            <w:r w:rsidR="000A0AAC">
              <w:rPr>
                <w:rFonts w:ascii="Arial" w:hAnsi="Arial" w:cs="Arial"/>
                <w:sz w:val="20"/>
                <w:szCs w:val="20"/>
              </w:rPr>
              <w:t xml:space="preserve"> (version?)</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r w:rsidR="00180F14" w:rsidRPr="009473B7" w:rsidTr="00F665E9">
        <w:tc>
          <w:tcPr>
            <w:tcW w:w="2148" w:type="dxa"/>
          </w:tcPr>
          <w:p w:rsidR="00180F14" w:rsidRPr="009473B7" w:rsidRDefault="00180F14" w:rsidP="00F665E9">
            <w:pPr>
              <w:pStyle w:val="ListParagraph"/>
              <w:spacing w:line="480" w:lineRule="auto"/>
              <w:ind w:left="0"/>
              <w:jc w:val="left"/>
              <w:rPr>
                <w:rFonts w:ascii="Arial" w:hAnsi="Arial" w:cs="Arial"/>
                <w:sz w:val="20"/>
                <w:szCs w:val="20"/>
              </w:rPr>
            </w:pPr>
            <w:r w:rsidRPr="009473B7">
              <w:rPr>
                <w:rFonts w:ascii="Arial" w:hAnsi="Arial" w:cs="Arial"/>
                <w:sz w:val="20"/>
                <w:szCs w:val="20"/>
              </w:rPr>
              <w:t>Other</w:t>
            </w:r>
          </w:p>
        </w:tc>
        <w:tc>
          <w:tcPr>
            <w:tcW w:w="1680" w:type="dxa"/>
          </w:tcPr>
          <w:p w:rsidR="00180F14" w:rsidRPr="009473B7" w:rsidRDefault="00180F14" w:rsidP="00F665E9">
            <w:pPr>
              <w:pStyle w:val="ListParagraph"/>
              <w:spacing w:line="480" w:lineRule="auto"/>
              <w:ind w:left="0"/>
              <w:jc w:val="left"/>
              <w:rPr>
                <w:rFonts w:ascii="Arial" w:hAnsi="Arial" w:cs="Arial"/>
                <w:sz w:val="20"/>
                <w:szCs w:val="20"/>
              </w:rPr>
            </w:pPr>
          </w:p>
        </w:tc>
      </w:tr>
    </w:tbl>
    <w:p w:rsidR="00180F14" w:rsidRDefault="00180F14" w:rsidP="00E10289">
      <w:pPr>
        <w:rPr>
          <w:color w:val="1F497D"/>
          <w:szCs w:val="22"/>
        </w:rPr>
      </w:pPr>
    </w:p>
    <w:p w:rsidR="004B679E" w:rsidRDefault="004B679E" w:rsidP="004B679E">
      <w:pPr>
        <w:rPr>
          <w:color w:val="1F497D"/>
          <w:szCs w:val="22"/>
        </w:rPr>
      </w:pPr>
    </w:p>
    <w:p w:rsidR="004B679E" w:rsidRDefault="004B679E" w:rsidP="004B679E">
      <w:pPr>
        <w:pStyle w:val="Heading2"/>
        <w:numPr>
          <w:ilvl w:val="0"/>
          <w:numId w:val="3"/>
        </w:numPr>
        <w:shd w:val="pct20" w:color="auto" w:fill="auto"/>
        <w:tabs>
          <w:tab w:val="clear" w:pos="1152"/>
          <w:tab w:val="num" w:pos="270"/>
        </w:tabs>
        <w:spacing w:before="0"/>
        <w:ind w:left="270" w:hanging="270"/>
        <w:rPr>
          <w:rFonts w:cs="Arial"/>
          <w:sz w:val="28"/>
        </w:rPr>
      </w:pPr>
      <w:bookmarkStart w:id="53" w:name="_Toc323813622"/>
      <w:r>
        <w:rPr>
          <w:rFonts w:cs="Arial"/>
          <w:sz w:val="28"/>
        </w:rPr>
        <w:t>Integration and Migration</w:t>
      </w:r>
      <w:bookmarkEnd w:id="53"/>
    </w:p>
    <w:p w:rsidR="00266A11" w:rsidRPr="00C3486B" w:rsidRDefault="00266A11" w:rsidP="00855BFA">
      <w:pPr>
        <w:pStyle w:val="ListParagraph"/>
        <w:numPr>
          <w:ilvl w:val="0"/>
          <w:numId w:val="13"/>
        </w:numPr>
        <w:rPr>
          <w:szCs w:val="22"/>
        </w:rPr>
      </w:pPr>
      <w:r w:rsidRPr="00C3486B">
        <w:rPr>
          <w:szCs w:val="22"/>
        </w:rPr>
        <w:t xml:space="preserve">Provide fully documented Web Service APIs for all </w:t>
      </w:r>
      <w:r w:rsidR="00C3486B" w:rsidRPr="00C3486B">
        <w:rPr>
          <w:szCs w:val="22"/>
        </w:rPr>
        <w:t>communities</w:t>
      </w:r>
      <w:r w:rsidRPr="00C3486B">
        <w:rPr>
          <w:szCs w:val="22"/>
        </w:rPr>
        <w:t xml:space="preserve"> functions</w:t>
      </w:r>
      <w:r w:rsidR="00C3486B" w:rsidRPr="00C3486B">
        <w:rPr>
          <w:szCs w:val="22"/>
        </w:rPr>
        <w:t xml:space="preserve"> being pulled into Profile</w:t>
      </w:r>
    </w:p>
    <w:p w:rsidR="00266A11" w:rsidRPr="00C3486B" w:rsidRDefault="00266A11" w:rsidP="00855BFA">
      <w:pPr>
        <w:pStyle w:val="ListParagraph"/>
        <w:numPr>
          <w:ilvl w:val="0"/>
          <w:numId w:val="13"/>
        </w:numPr>
        <w:rPr>
          <w:szCs w:val="22"/>
        </w:rPr>
      </w:pPr>
      <w:r w:rsidRPr="00C3486B">
        <w:rPr>
          <w:szCs w:val="22"/>
        </w:rPr>
        <w:t>Migrate existing user data from Viewpoint to Universal Profile</w:t>
      </w:r>
    </w:p>
    <w:p w:rsidR="00266A11" w:rsidRDefault="00266A11" w:rsidP="00855BFA">
      <w:pPr>
        <w:pStyle w:val="ListParagraph"/>
        <w:numPr>
          <w:ilvl w:val="0"/>
          <w:numId w:val="13"/>
        </w:numPr>
        <w:rPr>
          <w:szCs w:val="22"/>
        </w:rPr>
      </w:pPr>
      <w:r w:rsidRPr="00C3486B">
        <w:rPr>
          <w:szCs w:val="22"/>
        </w:rPr>
        <w:t>Migrate existing reviews</w:t>
      </w:r>
      <w:r w:rsidR="00C3486B" w:rsidRPr="00C3486B">
        <w:rPr>
          <w:szCs w:val="22"/>
        </w:rPr>
        <w:t>, discussions, and profile</w:t>
      </w:r>
      <w:r w:rsidRPr="00C3486B">
        <w:rPr>
          <w:szCs w:val="22"/>
        </w:rPr>
        <w:t xml:space="preserve"> data</w:t>
      </w:r>
      <w:r w:rsidR="00C3486B" w:rsidRPr="00C3486B">
        <w:rPr>
          <w:szCs w:val="22"/>
        </w:rPr>
        <w:t xml:space="preserve"> (where applicable)</w:t>
      </w:r>
      <w:r w:rsidRPr="00C3486B">
        <w:rPr>
          <w:szCs w:val="22"/>
        </w:rPr>
        <w:t xml:space="preserve"> from Viewpoint to new Reviews system</w:t>
      </w:r>
    </w:p>
    <w:p w:rsidR="00E83DB5" w:rsidRPr="00C3486B" w:rsidRDefault="00E83DB5" w:rsidP="00855BFA">
      <w:pPr>
        <w:pStyle w:val="ListParagraph"/>
        <w:numPr>
          <w:ilvl w:val="0"/>
          <w:numId w:val="13"/>
        </w:numPr>
        <w:rPr>
          <w:szCs w:val="22"/>
        </w:rPr>
      </w:pPr>
      <w:r>
        <w:rPr>
          <w:szCs w:val="22"/>
        </w:rPr>
        <w:t xml:space="preserve">Integrate with Business Objects to pull reports </w:t>
      </w:r>
    </w:p>
    <w:p w:rsidR="004B679E" w:rsidRDefault="004B679E" w:rsidP="00E10289">
      <w:pPr>
        <w:rPr>
          <w:color w:val="1F497D"/>
          <w:szCs w:val="22"/>
        </w:rPr>
      </w:pPr>
    </w:p>
    <w:p w:rsidR="00B6658B" w:rsidRDefault="00B6658B" w:rsidP="00B6658B">
      <w:pPr>
        <w:pStyle w:val="Heading2"/>
        <w:numPr>
          <w:ilvl w:val="0"/>
          <w:numId w:val="3"/>
        </w:numPr>
        <w:shd w:val="pct20" w:color="auto" w:fill="auto"/>
        <w:tabs>
          <w:tab w:val="clear" w:pos="1152"/>
          <w:tab w:val="num" w:pos="270"/>
        </w:tabs>
        <w:spacing w:before="0"/>
        <w:ind w:left="270" w:hanging="270"/>
        <w:rPr>
          <w:rFonts w:cs="Arial"/>
          <w:sz w:val="28"/>
        </w:rPr>
      </w:pPr>
      <w:bookmarkStart w:id="54" w:name="_Toc323813623"/>
      <w:r>
        <w:rPr>
          <w:rFonts w:cs="Arial"/>
          <w:sz w:val="28"/>
        </w:rPr>
        <w:t>Operations and Maintenance</w:t>
      </w:r>
      <w:bookmarkEnd w:id="54"/>
    </w:p>
    <w:p w:rsidR="003520EB" w:rsidRDefault="00C13DB4" w:rsidP="003B657E">
      <w:pPr>
        <w:pStyle w:val="Heading2"/>
      </w:pPr>
      <w:bookmarkStart w:id="55" w:name="_Toc323813624"/>
      <w:r>
        <w:t>S</w:t>
      </w:r>
      <w:r w:rsidR="003B657E">
        <w:t>ervice Level Agreement</w:t>
      </w:r>
      <w:bookmarkEnd w:id="55"/>
    </w:p>
    <w:p w:rsidR="0090510F" w:rsidRPr="00572273" w:rsidRDefault="0090510F" w:rsidP="0090510F">
      <w:pPr>
        <w:rPr>
          <w:i/>
          <w:szCs w:val="22"/>
        </w:rPr>
      </w:pPr>
      <w:r w:rsidRPr="00572273">
        <w:rPr>
          <w:i/>
          <w:szCs w:val="22"/>
        </w:rPr>
        <w:t>From any US location:</w:t>
      </w:r>
    </w:p>
    <w:p w:rsidR="003B657E" w:rsidRPr="00572273" w:rsidRDefault="003B657E" w:rsidP="00855BFA">
      <w:pPr>
        <w:numPr>
          <w:ilvl w:val="0"/>
          <w:numId w:val="9"/>
        </w:numPr>
        <w:rPr>
          <w:szCs w:val="22"/>
        </w:rPr>
      </w:pPr>
      <w:r w:rsidRPr="00572273">
        <w:rPr>
          <w:szCs w:val="22"/>
        </w:rPr>
        <w:t>Uptime: 99.</w:t>
      </w:r>
      <w:r w:rsidR="00A95E2B">
        <w:rPr>
          <w:szCs w:val="22"/>
        </w:rPr>
        <w:t>5</w:t>
      </w:r>
      <w:r w:rsidRPr="00572273">
        <w:rPr>
          <w:szCs w:val="22"/>
        </w:rPr>
        <w:t>%</w:t>
      </w:r>
    </w:p>
    <w:p w:rsidR="00DD3842" w:rsidRPr="00752423" w:rsidRDefault="00A95E2B" w:rsidP="00855BFA">
      <w:pPr>
        <w:numPr>
          <w:ilvl w:val="0"/>
          <w:numId w:val="9"/>
        </w:numPr>
        <w:rPr>
          <w:szCs w:val="22"/>
        </w:rPr>
      </w:pPr>
      <w:r>
        <w:rPr>
          <w:szCs w:val="22"/>
        </w:rPr>
        <w:t>Responsiveness</w:t>
      </w:r>
      <w:r w:rsidR="003B657E" w:rsidRPr="00572273">
        <w:rPr>
          <w:szCs w:val="22"/>
        </w:rPr>
        <w:t xml:space="preserve">: </w:t>
      </w:r>
      <w:r w:rsidRPr="00752423">
        <w:rPr>
          <w:szCs w:val="22"/>
        </w:rPr>
        <w:t xml:space="preserve">85% of all API calls will return in </w:t>
      </w:r>
      <w:r w:rsidR="003B657E" w:rsidRPr="00752423">
        <w:rPr>
          <w:szCs w:val="22"/>
        </w:rPr>
        <w:t xml:space="preserve">&lt; </w:t>
      </w:r>
      <w:r w:rsidRPr="00752423">
        <w:rPr>
          <w:szCs w:val="22"/>
        </w:rPr>
        <w:t>100</w:t>
      </w:r>
      <w:r w:rsidR="003B657E" w:rsidRPr="00752423">
        <w:rPr>
          <w:szCs w:val="22"/>
        </w:rPr>
        <w:t xml:space="preserve"> milliseconds @ x reads/second,  &lt; </w:t>
      </w:r>
      <w:r w:rsidRPr="00752423">
        <w:rPr>
          <w:szCs w:val="22"/>
        </w:rPr>
        <w:t>200</w:t>
      </w:r>
      <w:r w:rsidR="003B657E" w:rsidRPr="00752423">
        <w:rPr>
          <w:szCs w:val="22"/>
        </w:rPr>
        <w:t xml:space="preserve"> </w:t>
      </w:r>
      <w:r w:rsidR="003B657E" w:rsidRPr="00752423">
        <w:rPr>
          <w:szCs w:val="22"/>
        </w:rPr>
        <w:lastRenderedPageBreak/>
        <w:t>milliseconds @ x writes/second</w:t>
      </w:r>
    </w:p>
    <w:p w:rsidR="00C13DB4" w:rsidRDefault="00C13DB4" w:rsidP="001A5D4B">
      <w:pPr>
        <w:pStyle w:val="Heading2"/>
      </w:pPr>
      <w:bookmarkStart w:id="56" w:name="_Toc323813625"/>
      <w:r>
        <w:t>Monitoring and Alerts</w:t>
      </w:r>
      <w:bookmarkEnd w:id="56"/>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monitoring of basic system services ((server load, server up-time)</w:t>
      </w:r>
    </w:p>
    <w:p w:rsidR="00A95E2B" w:rsidRPr="000C0D07" w:rsidRDefault="00A95E2B" w:rsidP="00855BFA">
      <w:pPr>
        <w:widowControl/>
        <w:numPr>
          <w:ilvl w:val="0"/>
          <w:numId w:val="9"/>
        </w:numPr>
        <w:autoSpaceDE w:val="0"/>
        <w:autoSpaceDN w:val="0"/>
        <w:spacing w:line="240" w:lineRule="auto"/>
        <w:jc w:val="left"/>
        <w:textAlignment w:val="auto"/>
        <w:rPr>
          <w:rFonts w:cs="Times-Roman"/>
          <w:szCs w:val="22"/>
        </w:rPr>
      </w:pPr>
      <w:r w:rsidRPr="000C0D07">
        <w:rPr>
          <w:rFonts w:cs="Times-Roman"/>
          <w:szCs w:val="22"/>
        </w:rPr>
        <w:t>Proactive monit</w:t>
      </w:r>
      <w:r w:rsidR="00C50A91">
        <w:rPr>
          <w:rFonts w:cs="Times-Roman"/>
          <w:szCs w:val="22"/>
        </w:rPr>
        <w:t xml:space="preserve">oring of rate of communication </w:t>
      </w:r>
      <w:r w:rsidRPr="000C0D07">
        <w:rPr>
          <w:rFonts w:cs="Times-Roman"/>
          <w:szCs w:val="22"/>
        </w:rPr>
        <w:t xml:space="preserve"> with client web servers.</w:t>
      </w:r>
    </w:p>
    <w:p w:rsidR="00772326" w:rsidRDefault="007221FF" w:rsidP="00772326">
      <w:pPr>
        <w:pStyle w:val="Heading2"/>
      </w:pPr>
      <w:bookmarkStart w:id="57" w:name="_Toc323813626"/>
      <w:r>
        <w:t>B</w:t>
      </w:r>
      <w:r w:rsidR="00772326">
        <w:t xml:space="preserve">usiness </w:t>
      </w:r>
      <w:r>
        <w:t>C</w:t>
      </w:r>
      <w:r w:rsidR="00772326">
        <w:t xml:space="preserve">ontinuity </w:t>
      </w:r>
      <w:r>
        <w:t>P</w:t>
      </w:r>
      <w:r w:rsidR="00772326">
        <w:t>lanning (BCP)</w:t>
      </w:r>
      <w:bookmarkEnd w:id="57"/>
    </w:p>
    <w:p w:rsidR="00402739" w:rsidRPr="00752423" w:rsidRDefault="00C50A91" w:rsidP="00855BFA">
      <w:pPr>
        <w:numPr>
          <w:ilvl w:val="0"/>
          <w:numId w:val="11"/>
        </w:numPr>
      </w:pPr>
      <w:r>
        <w:t>Communities integration</w:t>
      </w:r>
      <w:r w:rsidR="00772326" w:rsidRPr="00752423">
        <w:t xml:space="preserve"> should </w:t>
      </w:r>
      <w:r w:rsidR="00402739" w:rsidRPr="00752423">
        <w:t>be deployed i</w:t>
      </w:r>
      <w:r>
        <w:t>n Sign On and Profile</w:t>
      </w:r>
    </w:p>
    <w:p w:rsidR="00402739" w:rsidRPr="00752423" w:rsidRDefault="00402739" w:rsidP="00855BFA">
      <w:pPr>
        <w:widowControl/>
        <w:numPr>
          <w:ilvl w:val="0"/>
          <w:numId w:val="11"/>
        </w:numPr>
        <w:autoSpaceDE w:val="0"/>
        <w:autoSpaceDN w:val="0"/>
        <w:spacing w:line="240" w:lineRule="auto"/>
        <w:jc w:val="left"/>
        <w:textAlignment w:val="auto"/>
        <w:rPr>
          <w:rFonts w:cs="Times-Roman"/>
          <w:szCs w:val="22"/>
        </w:rPr>
      </w:pPr>
      <w:r w:rsidRPr="00752423">
        <w:rPr>
          <w:rFonts w:cs="Times-Roman"/>
          <w:szCs w:val="22"/>
        </w:rPr>
        <w:t>Platform will support semi-automated failover in the event of a failure in either location</w:t>
      </w:r>
    </w:p>
    <w:p w:rsidR="00402739" w:rsidRPr="00C50A91" w:rsidRDefault="00402739" w:rsidP="00855BFA">
      <w:pPr>
        <w:widowControl/>
        <w:numPr>
          <w:ilvl w:val="0"/>
          <w:numId w:val="11"/>
        </w:numPr>
        <w:autoSpaceDE w:val="0"/>
        <w:autoSpaceDN w:val="0"/>
        <w:spacing w:line="240" w:lineRule="auto"/>
        <w:jc w:val="left"/>
        <w:textAlignment w:val="auto"/>
        <w:rPr>
          <w:rFonts w:cs="Times-Roman"/>
          <w:color w:val="FF0000"/>
          <w:szCs w:val="22"/>
        </w:rPr>
      </w:pPr>
      <w:r w:rsidRPr="00C50A91">
        <w:rPr>
          <w:rFonts w:cs="Times-Roman"/>
          <w:color w:val="FF0000"/>
          <w:szCs w:val="22"/>
        </w:rPr>
        <w:t>Data Back-Up: data will be backed up to tape once a day. In case of loss of data, data will be restored</w:t>
      </w:r>
      <w:r w:rsidR="000C0D07" w:rsidRPr="00C50A91">
        <w:rPr>
          <w:rFonts w:cs="Times-Roman"/>
          <w:color w:val="FF0000"/>
          <w:szCs w:val="22"/>
        </w:rPr>
        <w:t xml:space="preserve"> </w:t>
      </w:r>
      <w:r w:rsidRPr="00C50A91">
        <w:rPr>
          <w:rFonts w:cs="Times-Roman"/>
          <w:color w:val="FF0000"/>
          <w:szCs w:val="22"/>
        </w:rPr>
        <w:t>within 1 business day.</w:t>
      </w:r>
    </w:p>
    <w:p w:rsidR="007221FF" w:rsidRDefault="007221FF" w:rsidP="00E10289">
      <w:pPr>
        <w:rPr>
          <w:color w:val="1F497D"/>
          <w:szCs w:val="22"/>
        </w:rPr>
      </w:pPr>
    </w:p>
    <w:p w:rsidR="00752423" w:rsidRDefault="00752423" w:rsidP="00752423">
      <w:pPr>
        <w:pStyle w:val="Heading2"/>
      </w:pPr>
      <w:bookmarkStart w:id="58" w:name="_Toc323813627"/>
      <w:r>
        <w:t>Capacity Planning</w:t>
      </w:r>
      <w:bookmarkEnd w:id="58"/>
    </w:p>
    <w:p w:rsidR="00752423" w:rsidRPr="00752423" w:rsidRDefault="00752423" w:rsidP="00855BFA">
      <w:pPr>
        <w:widowControl/>
        <w:numPr>
          <w:ilvl w:val="0"/>
          <w:numId w:val="9"/>
        </w:numPr>
        <w:autoSpaceDE w:val="0"/>
        <w:autoSpaceDN w:val="0"/>
        <w:spacing w:line="240" w:lineRule="auto"/>
        <w:jc w:val="left"/>
        <w:textAlignment w:val="auto"/>
        <w:rPr>
          <w:rFonts w:cs="Symbol"/>
          <w:szCs w:val="22"/>
        </w:rPr>
      </w:pPr>
      <w:r w:rsidRPr="00752423">
        <w:rPr>
          <w:rFonts w:cs="Times-Roman"/>
          <w:szCs w:val="22"/>
        </w:rPr>
        <w:t>Capacity Planning will be done on a quarterly basis, based in traffic estimates provided by customers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Emergency plan for expanding capacity (data storage, rate of access for both reads and writes):</w:t>
      </w:r>
    </w:p>
    <w:p w:rsidR="00752423" w:rsidRPr="00752423" w:rsidRDefault="00752423" w:rsidP="00855BFA">
      <w:pPr>
        <w:widowControl/>
        <w:numPr>
          <w:ilvl w:val="0"/>
          <w:numId w:val="9"/>
        </w:numPr>
        <w:autoSpaceDE w:val="0"/>
        <w:autoSpaceDN w:val="0"/>
        <w:spacing w:line="240" w:lineRule="auto"/>
        <w:jc w:val="left"/>
        <w:textAlignment w:val="auto"/>
        <w:rPr>
          <w:rFonts w:cs="Times-Roman"/>
          <w:szCs w:val="22"/>
        </w:rPr>
      </w:pPr>
      <w:r w:rsidRPr="00752423">
        <w:rPr>
          <w:rFonts w:cs="Times-Roman"/>
          <w:szCs w:val="22"/>
        </w:rPr>
        <w:t>Expand by 15% : 5 business days</w:t>
      </w:r>
    </w:p>
    <w:p w:rsidR="00A702E0" w:rsidRPr="00084AA2" w:rsidRDefault="00752423" w:rsidP="00855BFA">
      <w:pPr>
        <w:numPr>
          <w:ilvl w:val="0"/>
          <w:numId w:val="9"/>
        </w:numPr>
        <w:rPr>
          <w:szCs w:val="22"/>
        </w:rPr>
      </w:pPr>
      <w:r w:rsidRPr="00752423">
        <w:rPr>
          <w:rFonts w:cs="Times-Roman"/>
          <w:szCs w:val="22"/>
        </w:rPr>
        <w:t>Expand by more than 15% - 30 business days</w:t>
      </w:r>
    </w:p>
    <w:p w:rsidR="00084AA2" w:rsidRPr="00A702E0" w:rsidRDefault="00084AA2" w:rsidP="00855BFA">
      <w:pPr>
        <w:numPr>
          <w:ilvl w:val="0"/>
          <w:numId w:val="9"/>
        </w:numPr>
        <w:rPr>
          <w:szCs w:val="22"/>
        </w:rPr>
      </w:pPr>
      <w:r>
        <w:rPr>
          <w:rFonts w:cs="Times-Roman"/>
          <w:szCs w:val="22"/>
        </w:rPr>
        <w:t>Traffic Estimates by Customer: tbd</w:t>
      </w:r>
    </w:p>
    <w:p w:rsidR="00A702E0" w:rsidRDefault="00A702E0" w:rsidP="00A702E0">
      <w:pPr>
        <w:rPr>
          <w:rFonts w:cs="Times-Roman"/>
          <w:szCs w:val="22"/>
        </w:rPr>
      </w:pPr>
    </w:p>
    <w:p w:rsidR="00752423" w:rsidRPr="00752423" w:rsidRDefault="00A702E0" w:rsidP="00A702E0">
      <w:pPr>
        <w:pStyle w:val="Heading2"/>
        <w:rPr>
          <w:rFonts w:ascii="Calibri" w:hAnsi="Calibri"/>
        </w:rPr>
      </w:pPr>
      <w:bookmarkStart w:id="59" w:name="_Toc323813628"/>
      <w:r>
        <w:t>Escalations</w:t>
      </w:r>
      <w:bookmarkEnd w:id="59"/>
      <w:r w:rsidR="00752423" w:rsidRPr="00752423">
        <w:rPr>
          <w:rFonts w:ascii="Calibri" w:hAnsi="Calibri"/>
        </w:rPr>
        <w:t xml:space="preserve"> </w:t>
      </w:r>
    </w:p>
    <w:p w:rsidR="00752423" w:rsidRPr="00A702E0" w:rsidRDefault="00C50A91" w:rsidP="00855BFA">
      <w:pPr>
        <w:numPr>
          <w:ilvl w:val="0"/>
          <w:numId w:val="12"/>
        </w:numPr>
        <w:rPr>
          <w:szCs w:val="22"/>
        </w:rPr>
      </w:pPr>
      <w:r>
        <w:rPr>
          <w:szCs w:val="22"/>
        </w:rPr>
        <w:t>CCN will be integrated into Communities and will have its own escalation plan</w:t>
      </w:r>
    </w:p>
    <w:p w:rsidR="008735AF" w:rsidRDefault="008735AF">
      <w:pPr>
        <w:widowControl/>
        <w:adjustRightInd/>
        <w:spacing w:line="240" w:lineRule="auto"/>
        <w:jc w:val="left"/>
        <w:textAlignment w:val="auto"/>
        <w:rPr>
          <w:color w:val="1F497D"/>
          <w:szCs w:val="22"/>
        </w:rPr>
      </w:pPr>
    </w:p>
    <w:p w:rsidR="00C13DB4" w:rsidRDefault="00C13DB4" w:rsidP="00E10289">
      <w:pPr>
        <w:rPr>
          <w:color w:val="1F497D"/>
          <w:szCs w:val="22"/>
        </w:rPr>
      </w:pPr>
    </w:p>
    <w:p w:rsidR="00C13DB4" w:rsidRDefault="00C13DB4" w:rsidP="00C13DB4">
      <w:pPr>
        <w:pStyle w:val="Heading2"/>
        <w:numPr>
          <w:ilvl w:val="0"/>
          <w:numId w:val="3"/>
        </w:numPr>
        <w:shd w:val="pct20" w:color="auto" w:fill="auto"/>
        <w:tabs>
          <w:tab w:val="clear" w:pos="1152"/>
          <w:tab w:val="num" w:pos="270"/>
        </w:tabs>
        <w:spacing w:before="0"/>
        <w:ind w:left="270" w:hanging="270"/>
        <w:rPr>
          <w:rFonts w:cs="Arial"/>
          <w:sz w:val="28"/>
        </w:rPr>
      </w:pPr>
      <w:bookmarkStart w:id="60" w:name="_Toc323813629"/>
      <w:r>
        <w:rPr>
          <w:rFonts w:cs="Arial"/>
          <w:sz w:val="28"/>
        </w:rPr>
        <w:t>International</w:t>
      </w:r>
      <w:bookmarkEnd w:id="60"/>
    </w:p>
    <w:p w:rsidR="00C30C2E" w:rsidRDefault="00572273" w:rsidP="00C30C2E">
      <w:r>
        <w:t>Support some non-english language reviews: Spanish (US), French (Canada), Other?</w:t>
      </w:r>
    </w:p>
    <w:p w:rsidR="00C30C2E" w:rsidRPr="00C30C2E" w:rsidRDefault="00C30C2E" w:rsidP="00C30C2E">
      <w:pPr>
        <w:rPr>
          <w:sz w:val="24"/>
        </w:rPr>
      </w:pPr>
    </w:p>
    <w:p w:rsidR="00C30C2E" w:rsidRDefault="00C30C2E" w:rsidP="00C30C2E">
      <w:pPr>
        <w:pStyle w:val="Heading2"/>
        <w:numPr>
          <w:ilvl w:val="0"/>
          <w:numId w:val="3"/>
        </w:numPr>
        <w:shd w:val="pct20" w:color="auto" w:fill="auto"/>
        <w:tabs>
          <w:tab w:val="clear" w:pos="1152"/>
          <w:tab w:val="num" w:pos="270"/>
        </w:tabs>
        <w:spacing w:before="0"/>
        <w:ind w:left="270" w:hanging="270"/>
        <w:rPr>
          <w:rFonts w:cs="Arial"/>
          <w:sz w:val="28"/>
        </w:rPr>
      </w:pPr>
      <w:bookmarkStart w:id="61" w:name="_Toc323813630"/>
      <w:r>
        <w:rPr>
          <w:rFonts w:cs="Arial"/>
          <w:sz w:val="28"/>
        </w:rPr>
        <w:t>Legal</w:t>
      </w:r>
      <w:bookmarkEnd w:id="61"/>
    </w:p>
    <w:p w:rsidR="00C13DB4" w:rsidRDefault="00C13DB4" w:rsidP="00E10289">
      <w:pPr>
        <w:rPr>
          <w:color w:val="1F497D"/>
          <w:szCs w:val="22"/>
        </w:rPr>
      </w:pPr>
    </w:p>
    <w:p w:rsidR="000718B4" w:rsidRDefault="000718B4" w:rsidP="00E10289">
      <w:pPr>
        <w:rPr>
          <w:color w:val="1F497D"/>
          <w:szCs w:val="22"/>
        </w:rPr>
      </w:pPr>
    </w:p>
    <w:p w:rsidR="00537F88" w:rsidRDefault="00537F88" w:rsidP="00537F88">
      <w:pPr>
        <w:pStyle w:val="Heading2"/>
        <w:numPr>
          <w:ilvl w:val="0"/>
          <w:numId w:val="3"/>
        </w:numPr>
        <w:shd w:val="pct20" w:color="auto" w:fill="auto"/>
        <w:tabs>
          <w:tab w:val="clear" w:pos="1152"/>
          <w:tab w:val="num" w:pos="270"/>
        </w:tabs>
        <w:spacing w:before="0"/>
        <w:ind w:left="270" w:hanging="270"/>
        <w:rPr>
          <w:rFonts w:cs="Arial"/>
          <w:sz w:val="28"/>
        </w:rPr>
      </w:pPr>
      <w:bookmarkStart w:id="62" w:name="_Toc323813631"/>
      <w:r>
        <w:rPr>
          <w:rFonts w:cs="Arial"/>
          <w:sz w:val="28"/>
        </w:rPr>
        <w:t>SEO and Marketing</w:t>
      </w:r>
      <w:bookmarkEnd w:id="62"/>
      <w:r>
        <w:rPr>
          <w:rFonts w:cs="Arial"/>
          <w:sz w:val="28"/>
        </w:rPr>
        <w:t xml:space="preserve"> </w:t>
      </w:r>
    </w:p>
    <w:p w:rsidR="00F955DC" w:rsidRDefault="00F955DC" w:rsidP="00F955DC">
      <w:pPr>
        <w:pStyle w:val="ListParagraph"/>
        <w:widowControl/>
        <w:adjustRightInd/>
        <w:spacing w:line="240" w:lineRule="auto"/>
        <w:ind w:left="1080"/>
        <w:contextualSpacing w:val="0"/>
        <w:jc w:val="left"/>
        <w:textAlignment w:val="auto"/>
        <w:rPr>
          <w:color w:val="1F497D"/>
          <w:szCs w:val="22"/>
        </w:rPr>
      </w:pPr>
    </w:p>
    <w:p w:rsidR="005651CB" w:rsidRDefault="005651CB" w:rsidP="00F955DC">
      <w:pPr>
        <w:pStyle w:val="ListParagraph"/>
        <w:widowControl/>
        <w:adjustRightInd/>
        <w:spacing w:line="240" w:lineRule="auto"/>
        <w:ind w:left="1080"/>
        <w:contextualSpacing w:val="0"/>
        <w:jc w:val="left"/>
        <w:textAlignment w:val="auto"/>
        <w:rPr>
          <w:color w:val="1F497D"/>
          <w:szCs w:val="22"/>
        </w:rPr>
      </w:pPr>
    </w:p>
    <w:p w:rsidR="0087174E" w:rsidRPr="00E41FED" w:rsidRDefault="00572273" w:rsidP="00BB2154">
      <w:pPr>
        <w:pStyle w:val="Heading2"/>
        <w:numPr>
          <w:ilvl w:val="0"/>
          <w:numId w:val="3"/>
        </w:numPr>
        <w:shd w:val="pct20" w:color="auto" w:fill="auto"/>
        <w:tabs>
          <w:tab w:val="clear" w:pos="1152"/>
          <w:tab w:val="num" w:pos="270"/>
        </w:tabs>
        <w:spacing w:before="0"/>
        <w:ind w:left="270" w:hanging="270"/>
        <w:rPr>
          <w:rFonts w:cs="Arial"/>
          <w:sz w:val="28"/>
        </w:rPr>
      </w:pPr>
      <w:bookmarkStart w:id="63" w:name="_Toc290518974"/>
      <w:bookmarkStart w:id="64" w:name="_Toc290518979"/>
      <w:bookmarkStart w:id="65" w:name="_Toc290518980"/>
      <w:bookmarkStart w:id="66" w:name="_Toc290518981"/>
      <w:bookmarkStart w:id="67" w:name="_Toc290518982"/>
      <w:bookmarkStart w:id="68" w:name="_Toc290518984"/>
      <w:bookmarkStart w:id="69" w:name="_Toc323813632"/>
      <w:bookmarkEnd w:id="63"/>
      <w:bookmarkEnd w:id="64"/>
      <w:bookmarkEnd w:id="65"/>
      <w:bookmarkEnd w:id="66"/>
      <w:bookmarkEnd w:id="67"/>
      <w:bookmarkEnd w:id="68"/>
      <w:r>
        <w:rPr>
          <w:rFonts w:cs="Arial"/>
          <w:sz w:val="28"/>
        </w:rPr>
        <w:lastRenderedPageBreak/>
        <w:t xml:space="preserve">Other </w:t>
      </w:r>
      <w:r w:rsidR="00B86D0C" w:rsidRPr="00E41FED">
        <w:rPr>
          <w:rFonts w:cs="Arial"/>
          <w:sz w:val="28"/>
        </w:rPr>
        <w:t xml:space="preserve"> </w:t>
      </w:r>
      <w:r w:rsidR="003D58AD">
        <w:rPr>
          <w:rFonts w:cs="Arial"/>
          <w:sz w:val="28"/>
        </w:rPr>
        <w:t>Stuff</w:t>
      </w:r>
      <w:bookmarkEnd w:id="69"/>
    </w:p>
    <w:p w:rsidR="0087174E" w:rsidRPr="00E41FED" w:rsidRDefault="00295E0D" w:rsidP="00E41FED">
      <w:pPr>
        <w:pStyle w:val="Heading2"/>
        <w:tabs>
          <w:tab w:val="left" w:pos="810"/>
        </w:tabs>
        <w:ind w:left="810" w:hanging="540"/>
      </w:pPr>
      <w:r>
        <w:t xml:space="preserve"> </w:t>
      </w:r>
      <w:bookmarkStart w:id="70" w:name="_Toc323813633"/>
      <w:r w:rsidR="008F18C0">
        <w:t>Future Business Flow</w:t>
      </w:r>
      <w:bookmarkEnd w:id="70"/>
    </w:p>
    <w:p w:rsidR="0087174E" w:rsidRPr="00E41FED" w:rsidRDefault="0087174E" w:rsidP="00E41FED">
      <w:pPr>
        <w:pStyle w:val="Heading2"/>
        <w:tabs>
          <w:tab w:val="left" w:pos="810"/>
        </w:tabs>
        <w:ind w:left="810" w:hanging="540"/>
      </w:pPr>
      <w:bookmarkStart w:id="71" w:name="_Toc323813634"/>
      <w:r w:rsidRPr="00E41FED">
        <w:t>Other Business Area</w:t>
      </w:r>
      <w:r w:rsidR="00ED4FA6" w:rsidRPr="00E41FED">
        <w:t>s</w:t>
      </w:r>
      <w:r w:rsidRPr="00E41FED">
        <w:t xml:space="preserve"> / Departments Impacted</w:t>
      </w:r>
      <w:bookmarkEnd w:id="71"/>
    </w:p>
    <w:p w:rsidR="00B86D0C" w:rsidRPr="00E41FED" w:rsidRDefault="00B86D0C" w:rsidP="00E41FED">
      <w:pPr>
        <w:ind w:left="900"/>
        <w:rPr>
          <w:rFonts w:ascii="Arial" w:hAnsi="Arial" w:cs="Arial"/>
          <w:b/>
          <w:i/>
          <w:color w:val="0000FF"/>
          <w:sz w:val="20"/>
          <w:szCs w:val="20"/>
        </w:rPr>
      </w:pPr>
    </w:p>
    <w:tbl>
      <w:tblPr>
        <w:tblW w:w="9341" w:type="dxa"/>
        <w:tblInd w:w="948" w:type="dxa"/>
        <w:tblLayout w:type="fixed"/>
        <w:tblLook w:val="0000"/>
      </w:tblPr>
      <w:tblGrid>
        <w:gridCol w:w="2280"/>
        <w:gridCol w:w="2520"/>
        <w:gridCol w:w="2103"/>
        <w:gridCol w:w="2438"/>
      </w:tblGrid>
      <w:tr w:rsidR="00B86D0C" w:rsidRPr="009C46F9">
        <w:trPr>
          <w:trHeight w:val="90"/>
        </w:trPr>
        <w:tc>
          <w:tcPr>
            <w:tcW w:w="2280" w:type="dxa"/>
            <w:tcBorders>
              <w:top w:val="nil"/>
              <w:left w:val="nil"/>
              <w:bottom w:val="nil"/>
              <w:right w:val="nil"/>
            </w:tcBorders>
          </w:tcPr>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Domestic</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Offshore</w:t>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Stores</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Super K Stores</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Ops</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Store Conversions</w:t>
            </w:r>
          </w:p>
          <w:p w:rsidR="0087174E"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Distribution Centers</w:t>
            </w:r>
          </w:p>
          <w:p w:rsidR="00B86D0C" w:rsidRDefault="00F32E44" w:rsidP="00046B44">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5C487E"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5C487E" w:rsidRPr="009C46F9">
              <w:rPr>
                <w:rFonts w:ascii="Arial" w:hAnsi="Arial" w:cs="Arial"/>
                <w:b/>
                <w:color w:val="000000"/>
                <w:sz w:val="20"/>
                <w:szCs w:val="20"/>
              </w:rPr>
              <w:t xml:space="preserve"> </w:t>
            </w:r>
            <w:r w:rsidR="005C487E" w:rsidRPr="009C46F9">
              <w:rPr>
                <w:rFonts w:ascii="Arial" w:hAnsi="Arial" w:cs="Arial"/>
                <w:color w:val="000000"/>
                <w:sz w:val="20"/>
                <w:szCs w:val="20"/>
              </w:rPr>
              <w:t>Legal</w:t>
            </w:r>
          </w:p>
          <w:p w:rsidR="009700FF" w:rsidRPr="009C46F9" w:rsidRDefault="00F32E44" w:rsidP="009700FF">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smartTag w:uri="urn:schemas-microsoft-com:office:smarttags" w:element="City">
              <w:smartTag w:uri="urn:schemas-microsoft-com:office:smarttags" w:element="place">
                <w:r w:rsidR="009700FF">
                  <w:rPr>
                    <w:rFonts w:ascii="Arial" w:hAnsi="Arial" w:cs="Arial"/>
                    <w:color w:val="000000"/>
                    <w:sz w:val="20"/>
                    <w:szCs w:val="20"/>
                  </w:rPr>
                  <w:t>Mobile</w:t>
                </w:r>
              </w:smartTag>
            </w:smartTag>
          </w:p>
        </w:tc>
        <w:tc>
          <w:tcPr>
            <w:tcW w:w="2520" w:type="dxa"/>
            <w:tcBorders>
              <w:top w:val="nil"/>
              <w:left w:val="nil"/>
              <w:bottom w:val="nil"/>
              <w:right w:val="nil"/>
            </w:tcBorders>
          </w:tcPr>
          <w:p w:rsidR="00B86D0C"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Merchandising</w:t>
            </w:r>
          </w:p>
          <w:p w:rsidR="002651CB"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700FF"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International</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color w:val="000000"/>
                <w:sz w:val="20"/>
                <w:szCs w:val="20"/>
              </w:rPr>
              <w:t xml:space="preserve"> Cross Merchandising</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Merchandise Prchsing</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Non-Merch. Prchsing</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Decon Center</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Supply Chain Ops</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Supplier</w:t>
            </w:r>
          </w:p>
        </w:tc>
        <w:tc>
          <w:tcPr>
            <w:tcW w:w="2103" w:type="dxa"/>
            <w:tcBorders>
              <w:top w:val="nil"/>
              <w:left w:val="nil"/>
              <w:bottom w:val="nil"/>
              <w:right w:val="nil"/>
            </w:tcBorders>
          </w:tcPr>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Purchasing</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Sourcing</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Corporate Center</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Overseas Offices</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GENCO</w:t>
            </w:r>
          </w:p>
          <w:p w:rsidR="00B86D0C" w:rsidRDefault="00F32E44" w:rsidP="008C3B9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Marketing</w:t>
            </w:r>
          </w:p>
          <w:p w:rsidR="009700FF" w:rsidRPr="009C46F9" w:rsidRDefault="00F32E44" w:rsidP="008C3B91">
            <w:pPr>
              <w:spacing w:line="240" w:lineRule="atLeast"/>
              <w:ind w:left="288" w:hanging="288"/>
              <w:rPr>
                <w:rFonts w:ascii="Arial" w:hAnsi="Arial" w:cs="Arial"/>
                <w:b/>
                <w:color w:val="000000"/>
                <w:sz w:val="20"/>
                <w:szCs w:val="20"/>
              </w:rPr>
            </w:pPr>
            <w:r>
              <w:rPr>
                <w:rFonts w:ascii="Arial" w:hAnsi="Arial" w:cs="Arial"/>
                <w:b/>
                <w:color w:val="000000"/>
                <w:sz w:val="20"/>
                <w:szCs w:val="20"/>
              </w:rPr>
              <w:fldChar w:fldCharType="begin">
                <w:ffData>
                  <w:name w:val=""/>
                  <w:enabled/>
                  <w:calcOnExit w:val="0"/>
                  <w:checkBox>
                    <w:size w:val="16"/>
                    <w:default w:val="0"/>
                  </w:checkBox>
                </w:ffData>
              </w:fldChar>
            </w:r>
            <w:r w:rsidR="005651CB">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700FF" w:rsidRPr="009C46F9">
              <w:rPr>
                <w:rFonts w:ascii="Arial" w:hAnsi="Arial" w:cs="Arial"/>
                <w:b/>
                <w:color w:val="000000"/>
                <w:sz w:val="20"/>
                <w:szCs w:val="20"/>
              </w:rPr>
              <w:t xml:space="preserve"> </w:t>
            </w:r>
            <w:r w:rsidR="009700FF">
              <w:rPr>
                <w:rFonts w:ascii="Arial" w:hAnsi="Arial" w:cs="Arial"/>
                <w:color w:val="000000"/>
                <w:sz w:val="20"/>
                <w:szCs w:val="20"/>
              </w:rPr>
              <w:t>MyGofer</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Home Services</w:t>
            </w:r>
          </w:p>
        </w:tc>
        <w:tc>
          <w:tcPr>
            <w:tcW w:w="2438" w:type="dxa"/>
            <w:tcBorders>
              <w:top w:val="nil"/>
              <w:left w:val="nil"/>
              <w:bottom w:val="nil"/>
              <w:right w:val="nil"/>
            </w:tcBorders>
          </w:tcPr>
          <w:p w:rsidR="00B86D0C" w:rsidRPr="009C46F9" w:rsidRDefault="00F32E44"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Credit</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Audit Services</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Asset Protection</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Finance/Accounting</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Human Resources</w:t>
            </w:r>
          </w:p>
          <w:p w:rsidR="00B86D0C" w:rsidRPr="009C46F9" w:rsidRDefault="00F32E44" w:rsidP="008C3B91">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Payroll</w:t>
            </w:r>
          </w:p>
          <w:p w:rsidR="00B86D0C" w:rsidRPr="009C46F9" w:rsidRDefault="00F32E44" w:rsidP="008C3B91">
            <w:pPr>
              <w:spacing w:line="240" w:lineRule="atLeast"/>
              <w:ind w:left="288" w:hanging="288"/>
              <w:rPr>
                <w:rFonts w:ascii="Arial" w:hAnsi="Arial" w:cs="Arial"/>
                <w:b/>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B86D0C"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B86D0C" w:rsidRPr="009C46F9">
              <w:rPr>
                <w:rFonts w:ascii="Arial" w:hAnsi="Arial" w:cs="Arial"/>
                <w:b/>
                <w:color w:val="000000"/>
                <w:sz w:val="20"/>
                <w:szCs w:val="20"/>
              </w:rPr>
              <w:t xml:space="preserve"> </w:t>
            </w:r>
            <w:r w:rsidR="00B86D0C" w:rsidRPr="009C46F9">
              <w:rPr>
                <w:rFonts w:ascii="Arial" w:hAnsi="Arial" w:cs="Arial"/>
                <w:color w:val="000000"/>
                <w:sz w:val="20"/>
                <w:szCs w:val="20"/>
              </w:rPr>
              <w:t>Other:</w:t>
            </w:r>
          </w:p>
        </w:tc>
      </w:tr>
    </w:tbl>
    <w:p w:rsidR="00351E58" w:rsidRPr="00E41FED" w:rsidRDefault="009700FF" w:rsidP="00E41FED">
      <w:pPr>
        <w:pStyle w:val="Heading2"/>
        <w:tabs>
          <w:tab w:val="left" w:pos="810"/>
        </w:tabs>
        <w:ind w:left="810" w:hanging="540"/>
      </w:pPr>
      <w:bookmarkStart w:id="72" w:name="_Toc323813635"/>
      <w:r w:rsidRPr="00E41FED">
        <w:t>Properties</w:t>
      </w:r>
      <w:r w:rsidR="001B3376" w:rsidRPr="00E41FED">
        <w:t xml:space="preserve"> </w:t>
      </w:r>
      <w:r w:rsidR="001469B7" w:rsidRPr="00E41FED">
        <w:t>to be i</w:t>
      </w:r>
      <w:r w:rsidR="001B3376" w:rsidRPr="00E41FED">
        <w:t>mpacted</w:t>
      </w:r>
      <w:bookmarkEnd w:id="72"/>
      <w:r w:rsidR="001B3376" w:rsidRPr="00E41FED">
        <w:t xml:space="preserve"> </w:t>
      </w:r>
    </w:p>
    <w:p w:rsidR="001F79D7" w:rsidRPr="00E41FED" w:rsidRDefault="001F79D7" w:rsidP="00295E0D">
      <w:pPr>
        <w:ind w:left="840"/>
        <w:rPr>
          <w:rFonts w:ascii="Arial" w:hAnsi="Arial" w:cs="Arial"/>
          <w:b/>
          <w:i/>
          <w:color w:val="0000FF"/>
          <w:sz w:val="20"/>
          <w:szCs w:val="20"/>
        </w:rPr>
      </w:pPr>
      <w:r w:rsidRPr="00E41FED">
        <w:rPr>
          <w:rFonts w:ascii="Arial" w:hAnsi="Arial" w:cs="Arial"/>
          <w:b/>
          <w:i/>
          <w:color w:val="0000FF"/>
          <w:sz w:val="20"/>
          <w:szCs w:val="20"/>
        </w:rPr>
        <w:t>Check all that apply</w:t>
      </w:r>
      <w:r w:rsidR="002A5EC1">
        <w:rPr>
          <w:rFonts w:ascii="Arial" w:hAnsi="Arial" w:cs="Arial"/>
          <w:b/>
          <w:i/>
          <w:color w:val="0000FF"/>
          <w:sz w:val="20"/>
          <w:szCs w:val="20"/>
        </w:rPr>
        <w:t>:</w:t>
      </w:r>
    </w:p>
    <w:p w:rsidR="001F79D7" w:rsidRPr="001F79D7" w:rsidRDefault="001F79D7" w:rsidP="001F79D7">
      <w:pPr>
        <w:jc w:val="left"/>
      </w:pPr>
    </w:p>
    <w:tbl>
      <w:tblPr>
        <w:tblW w:w="7488" w:type="dxa"/>
        <w:jc w:val="center"/>
        <w:tblInd w:w="-33" w:type="dxa"/>
        <w:tblLayout w:type="fixed"/>
        <w:tblLook w:val="0000"/>
      </w:tblPr>
      <w:tblGrid>
        <w:gridCol w:w="2437"/>
        <w:gridCol w:w="2437"/>
        <w:gridCol w:w="2614"/>
      </w:tblGrid>
      <w:tr w:rsidR="001F79D7" w:rsidRPr="009C46F9">
        <w:trPr>
          <w:trHeight w:val="90"/>
          <w:jc w:val="center"/>
        </w:trPr>
        <w:tc>
          <w:tcPr>
            <w:tcW w:w="2437" w:type="dxa"/>
            <w:tcBorders>
              <w:top w:val="nil"/>
              <w:left w:val="nil"/>
              <w:bottom w:val="nil"/>
              <w:right w:val="nil"/>
            </w:tcBorders>
          </w:tcPr>
          <w:p w:rsidR="001F79D7" w:rsidRPr="009C46F9" w:rsidRDefault="00F32E4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4" w:history="1">
              <w:r w:rsidR="001F79D7" w:rsidRPr="00AA7671">
                <w:rPr>
                  <w:rStyle w:val="Hyperlink"/>
                  <w:rFonts w:ascii="Arial" w:hAnsi="Arial" w:cs="Arial"/>
                  <w:color w:val="auto"/>
                  <w:sz w:val="20"/>
                  <w:szCs w:val="20"/>
                  <w:u w:val="none"/>
                </w:rPr>
                <w:t>Craftsman</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5" w:history="1">
              <w:r w:rsidR="001F79D7" w:rsidRPr="00AA7671">
                <w:rPr>
                  <w:rStyle w:val="Hyperlink"/>
                  <w:rFonts w:ascii="Arial" w:hAnsi="Arial" w:cs="Arial"/>
                  <w:color w:val="auto"/>
                  <w:sz w:val="20"/>
                  <w:szCs w:val="20"/>
                  <w:u w:val="none"/>
                </w:rPr>
                <w:t>Delver</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6" w:history="1">
              <w:r w:rsidR="001F79D7" w:rsidRPr="00AA7671">
                <w:rPr>
                  <w:rStyle w:val="Hyperlink"/>
                  <w:rFonts w:ascii="Arial" w:hAnsi="Arial" w:cs="Arial"/>
                  <w:color w:val="auto"/>
                  <w:sz w:val="20"/>
                  <w:szCs w:val="20"/>
                  <w:u w:val="none"/>
                </w:rPr>
                <w:t>DieHard</w:t>
              </w:r>
            </w:hyperlink>
          </w:p>
          <w:p w:rsidR="001F79D7" w:rsidRPr="009C46F9" w:rsidRDefault="00F32E4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7" w:history="1">
              <w:r w:rsidR="001F79D7" w:rsidRPr="00AA7671">
                <w:rPr>
                  <w:rStyle w:val="Hyperlink"/>
                  <w:rFonts w:ascii="Arial" w:hAnsi="Arial" w:cs="Arial"/>
                  <w:color w:val="auto"/>
                  <w:sz w:val="20"/>
                  <w:szCs w:val="20"/>
                  <w:u w:val="none"/>
                </w:rPr>
                <w:t>Kenmore</w:t>
              </w:r>
            </w:hyperlink>
          </w:p>
          <w:p w:rsidR="001F79D7" w:rsidRPr="009C46F9" w:rsidRDefault="00F32E4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8" w:history="1">
              <w:r w:rsidR="001F79D7" w:rsidRPr="00AA7671">
                <w:rPr>
                  <w:rStyle w:val="Hyperlink"/>
                  <w:rFonts w:ascii="Arial" w:hAnsi="Arial" w:cs="Arial"/>
                  <w:color w:val="auto"/>
                  <w:sz w:val="20"/>
                  <w:szCs w:val="20"/>
                  <w:u w:val="none"/>
                </w:rPr>
                <w:t>Kmart.com</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29" w:history="1">
              <w:r w:rsidR="001F79D7" w:rsidRPr="00AA7671">
                <w:rPr>
                  <w:rStyle w:val="Hyperlink"/>
                  <w:rFonts w:ascii="Arial" w:hAnsi="Arial" w:cs="Arial"/>
                  <w:color w:val="auto"/>
                  <w:sz w:val="20"/>
                  <w:szCs w:val="20"/>
                  <w:u w:val="none"/>
                </w:rPr>
                <w:t>Lands' End</w:t>
              </w:r>
            </w:hyperlink>
          </w:p>
          <w:p w:rsidR="001F79D7"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0" w:history="1">
              <w:r w:rsidR="001F79D7" w:rsidRPr="00AA7671">
                <w:rPr>
                  <w:rStyle w:val="Hyperlink"/>
                  <w:rFonts w:ascii="Arial" w:hAnsi="Arial" w:cs="Arial"/>
                  <w:color w:val="auto"/>
                  <w:sz w:val="20"/>
                  <w:szCs w:val="20"/>
                  <w:u w:val="none"/>
                </w:rPr>
                <w:t>ManageMyLife</w:t>
              </w:r>
            </w:hyperlink>
          </w:p>
          <w:p w:rsidR="009433A9" w:rsidRDefault="00F32E44"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6E0D8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9433A9">
              <w:rPr>
                <w:rFonts w:ascii="Arial" w:hAnsi="Arial" w:cs="Arial"/>
                <w:b/>
                <w:color w:val="000000"/>
                <w:sz w:val="20"/>
                <w:szCs w:val="20"/>
              </w:rPr>
              <w:t xml:space="preserve"> </w:t>
            </w:r>
            <w:hyperlink r:id="rId31" w:history="1">
              <w:r w:rsidR="001F79D7" w:rsidRPr="00AA7671">
                <w:rPr>
                  <w:rStyle w:val="Hyperlink"/>
                  <w:rFonts w:ascii="Arial" w:hAnsi="Arial" w:cs="Arial"/>
                  <w:color w:val="auto"/>
                  <w:sz w:val="20"/>
                  <w:szCs w:val="20"/>
                  <w:u w:val="none"/>
                </w:rPr>
                <w:t>MyGofer</w:t>
              </w:r>
            </w:hyperlink>
          </w:p>
          <w:p w:rsidR="009433A9" w:rsidRDefault="00F32E44" w:rsidP="009433A9">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9433A9"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9433A9">
              <w:rPr>
                <w:rFonts w:ascii="Arial" w:hAnsi="Arial" w:cs="Arial"/>
                <w:sz w:val="20"/>
                <w:szCs w:val="20"/>
              </w:rPr>
              <w:t xml:space="preserve"> International Site</w:t>
            </w:r>
          </w:p>
          <w:p w:rsidR="001F79D7" w:rsidRPr="009C46F9" w:rsidRDefault="001F79D7" w:rsidP="001F79D7">
            <w:pPr>
              <w:spacing w:line="240" w:lineRule="atLeast"/>
              <w:ind w:left="288" w:hanging="288"/>
              <w:rPr>
                <w:rFonts w:ascii="Arial" w:hAnsi="Arial" w:cs="Arial"/>
                <w:color w:val="000000"/>
                <w:sz w:val="20"/>
                <w:szCs w:val="20"/>
              </w:rPr>
            </w:pPr>
            <w:r w:rsidRPr="00AA7671">
              <w:rPr>
                <w:rFonts w:ascii="Arial" w:hAnsi="Arial" w:cs="Arial"/>
                <w:sz w:val="20"/>
                <w:szCs w:val="20"/>
              </w:rPr>
              <w:t xml:space="preserve">  </w:t>
            </w:r>
          </w:p>
        </w:tc>
        <w:tc>
          <w:tcPr>
            <w:tcW w:w="2437" w:type="dxa"/>
            <w:tcBorders>
              <w:top w:val="nil"/>
              <w:left w:val="nil"/>
              <w:bottom w:val="nil"/>
              <w:right w:val="nil"/>
            </w:tcBorders>
          </w:tcPr>
          <w:p w:rsidR="001F79D7" w:rsidRDefault="00F32E4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2" w:history="1">
              <w:r w:rsidR="001F79D7" w:rsidRPr="00AA7671">
                <w:rPr>
                  <w:rStyle w:val="Hyperlink"/>
                  <w:rFonts w:ascii="Arial" w:hAnsi="Arial" w:cs="Arial"/>
                  <w:color w:val="auto"/>
                  <w:sz w:val="20"/>
                  <w:szCs w:val="20"/>
                  <w:u w:val="none"/>
                </w:rPr>
                <w:t>MyKmart</w:t>
              </w:r>
            </w:hyperlink>
          </w:p>
          <w:p w:rsidR="001F79D7" w:rsidRPr="009C46F9" w:rsidRDefault="00F32E4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3" w:history="1">
              <w:r w:rsidR="001F79D7" w:rsidRPr="00AA7671">
                <w:rPr>
                  <w:rStyle w:val="Hyperlink"/>
                  <w:rFonts w:ascii="Arial" w:hAnsi="Arial" w:cs="Arial"/>
                  <w:color w:val="auto"/>
                  <w:sz w:val="20"/>
                  <w:szCs w:val="20"/>
                  <w:u w:val="none"/>
                </w:rPr>
                <w:t>MySears</w:t>
              </w:r>
            </w:hyperlink>
          </w:p>
          <w:p w:rsidR="001F79D7" w:rsidRDefault="00F32E44" w:rsidP="001F79D7">
            <w:pPr>
              <w:spacing w:line="240" w:lineRule="atLeast"/>
              <w:ind w:left="288" w:hanging="288"/>
              <w:rPr>
                <w:rFonts w:ascii="Arial" w:hAnsi="Arial" w:cs="Arial"/>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color w:val="000000"/>
                <w:sz w:val="20"/>
                <w:szCs w:val="20"/>
              </w:rPr>
              <w:t xml:space="preserve"> </w:t>
            </w:r>
            <w:hyperlink r:id="rId34" w:history="1">
              <w:r w:rsidR="001F79D7" w:rsidRPr="00AA7671">
                <w:rPr>
                  <w:rStyle w:val="Hyperlink"/>
                  <w:rFonts w:ascii="Arial" w:hAnsi="Arial" w:cs="Arial"/>
                  <w:color w:val="auto"/>
                  <w:sz w:val="20"/>
                  <w:szCs w:val="20"/>
                  <w:u w:val="none"/>
                </w:rPr>
                <w:t>Sears.com</w:t>
              </w:r>
            </w:hyperlink>
          </w:p>
          <w:p w:rsidR="008F6641" w:rsidRPr="009C46F9" w:rsidRDefault="00F32E44" w:rsidP="008F6641">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8F6641">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8F6641" w:rsidRPr="009C46F9">
              <w:rPr>
                <w:rFonts w:ascii="Arial" w:hAnsi="Arial" w:cs="Arial"/>
                <w:color w:val="000000"/>
                <w:sz w:val="20"/>
                <w:szCs w:val="20"/>
              </w:rPr>
              <w:t xml:space="preserve"> </w:t>
            </w:r>
            <w:r w:rsidR="008F6641">
              <w:rPr>
                <w:rFonts w:ascii="Arial" w:hAnsi="Arial" w:cs="Arial"/>
                <w:color w:val="000000"/>
                <w:sz w:val="20"/>
                <w:szCs w:val="20"/>
              </w:rPr>
              <w:t>Catalog.</w:t>
            </w:r>
            <w:hyperlink r:id="rId35" w:history="1">
              <w:r w:rsidR="008F6641" w:rsidRPr="00AA7671">
                <w:rPr>
                  <w:rStyle w:val="Hyperlink"/>
                  <w:rFonts w:ascii="Arial" w:hAnsi="Arial" w:cs="Arial"/>
                  <w:color w:val="auto"/>
                  <w:sz w:val="20"/>
                  <w:szCs w:val="20"/>
                  <w:u w:val="none"/>
                </w:rPr>
                <w:t>Sears.com</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6" w:history="1">
              <w:r w:rsidR="001F79D7" w:rsidRPr="00AA7671">
                <w:rPr>
                  <w:rStyle w:val="Hyperlink"/>
                  <w:rFonts w:ascii="Arial" w:hAnsi="Arial" w:cs="Arial"/>
                  <w:color w:val="auto"/>
                  <w:sz w:val="20"/>
                  <w:szCs w:val="20"/>
                  <w:u w:val="none"/>
                </w:rPr>
                <w:t>Sears Commercial</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7" w:history="1">
              <w:r w:rsidR="001F79D7" w:rsidRPr="00AA7671">
                <w:rPr>
                  <w:rStyle w:val="Hyperlink"/>
                  <w:rFonts w:ascii="Arial" w:hAnsi="Arial" w:cs="Arial"/>
                  <w:color w:val="auto"/>
                  <w:sz w:val="20"/>
                  <w:szCs w:val="20"/>
                  <w:u w:val="none"/>
                </w:rPr>
                <w:t>Sears Driving School</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8" w:history="1">
              <w:r w:rsidR="001F79D7" w:rsidRPr="00AA7671">
                <w:rPr>
                  <w:rStyle w:val="Hyperlink"/>
                  <w:rFonts w:ascii="Arial" w:hAnsi="Arial" w:cs="Arial"/>
                  <w:color w:val="auto"/>
                  <w:sz w:val="20"/>
                  <w:szCs w:val="20"/>
                  <w:u w:val="none"/>
                </w:rPr>
                <w:t>Sears Flowers</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39" w:history="1">
              <w:r w:rsidR="001F79D7" w:rsidRPr="00AA7671">
                <w:rPr>
                  <w:rStyle w:val="Hyperlink"/>
                  <w:rFonts w:ascii="Arial" w:hAnsi="Arial" w:cs="Arial"/>
                  <w:color w:val="auto"/>
                  <w:sz w:val="20"/>
                  <w:szCs w:val="20"/>
                  <w:u w:val="none"/>
                </w:rPr>
                <w:t>Sears Garage Doors</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0" w:history="1">
              <w:r w:rsidR="001F79D7" w:rsidRPr="00AA7671">
                <w:rPr>
                  <w:rStyle w:val="Hyperlink"/>
                  <w:rFonts w:ascii="Arial" w:hAnsi="Arial" w:cs="Arial"/>
                  <w:color w:val="auto"/>
                  <w:sz w:val="20"/>
                  <w:szCs w:val="20"/>
                  <w:u w:val="none"/>
                </w:rPr>
                <w:t>Sears Home Services</w:t>
              </w:r>
            </w:hyperlink>
          </w:p>
        </w:tc>
        <w:tc>
          <w:tcPr>
            <w:tcW w:w="2614" w:type="dxa"/>
            <w:tcBorders>
              <w:top w:val="nil"/>
              <w:left w:val="nil"/>
              <w:bottom w:val="nil"/>
              <w:right w:val="nil"/>
            </w:tcBorders>
          </w:tcPr>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hyperlink r:id="rId41" w:tooltip="formerly Sears Dealer Stores" w:history="1">
              <w:r w:rsidR="001F79D7">
                <w:rPr>
                  <w:rStyle w:val="Hyperlink"/>
                  <w:rFonts w:ascii="Arial" w:hAnsi="Arial" w:cs="Arial"/>
                  <w:color w:val="auto"/>
                  <w:sz w:val="20"/>
                  <w:szCs w:val="20"/>
                  <w:u w:val="none"/>
                </w:rPr>
                <w:t xml:space="preserve">SearsHometown </w:t>
              </w:r>
              <w:r w:rsidR="001F79D7" w:rsidRPr="00AA7671">
                <w:rPr>
                  <w:rStyle w:val="Hyperlink"/>
                  <w:rFonts w:ascii="Arial" w:hAnsi="Arial" w:cs="Arial"/>
                  <w:color w:val="auto"/>
                  <w:sz w:val="20"/>
                  <w:szCs w:val="20"/>
                  <w:u w:val="none"/>
                </w:rPr>
                <w:t>Stores</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2" w:history="1">
              <w:r w:rsidR="001F79D7" w:rsidRPr="00AA7671">
                <w:rPr>
                  <w:rStyle w:val="Hyperlink"/>
                  <w:rFonts w:ascii="Arial" w:hAnsi="Arial" w:cs="Arial"/>
                  <w:color w:val="auto"/>
                  <w:sz w:val="20"/>
                  <w:szCs w:val="20"/>
                  <w:u w:val="none"/>
                </w:rPr>
                <w:t>Sears Optical</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3" w:history="1">
              <w:r w:rsidR="001F79D7" w:rsidRPr="00AA7671">
                <w:rPr>
                  <w:rStyle w:val="Hyperlink"/>
                  <w:rFonts w:ascii="Arial" w:hAnsi="Arial" w:cs="Arial"/>
                  <w:color w:val="auto"/>
                  <w:sz w:val="20"/>
                  <w:szCs w:val="20"/>
                  <w:u w:val="none"/>
                </w:rPr>
                <w:t>Sears Parts Direct</w:t>
              </w:r>
            </w:hyperlink>
          </w:p>
          <w:p w:rsidR="001F79D7" w:rsidRPr="009C46F9" w:rsidRDefault="00F32E44" w:rsidP="001F79D7">
            <w:pPr>
              <w:spacing w:line="240" w:lineRule="atLeast"/>
              <w:ind w:left="288" w:hanging="288"/>
              <w:rPr>
                <w:rFonts w:ascii="Arial" w:hAnsi="Arial" w:cs="Arial"/>
                <w:color w:val="000000"/>
                <w:sz w:val="20"/>
                <w:szCs w:val="20"/>
              </w:rPr>
            </w:pPr>
            <w:r>
              <w:rPr>
                <w:rFonts w:ascii="Arial" w:hAnsi="Arial" w:cs="Arial"/>
                <w:b/>
                <w:color w:val="000000"/>
                <w:sz w:val="20"/>
                <w:szCs w:val="20"/>
              </w:rPr>
              <w:fldChar w:fldCharType="begin">
                <w:ffData>
                  <w:name w:val=""/>
                  <w:enabled/>
                  <w:calcOnExit w:val="0"/>
                  <w:checkBox>
                    <w:size w:val="16"/>
                    <w:default w:val="1"/>
                  </w:checkBox>
                </w:ffData>
              </w:fldChar>
            </w:r>
            <w:r w:rsidR="00A834BA">
              <w:rPr>
                <w:rFonts w:ascii="Arial" w:hAnsi="Arial" w:cs="Arial"/>
                <w:b/>
                <w:color w:val="000000"/>
                <w:sz w:val="20"/>
                <w:szCs w:val="20"/>
              </w:rPr>
              <w:instrText xml:space="preserve"> FORMCHECKBOX </w:instrText>
            </w:r>
            <w:r>
              <w:rPr>
                <w:rFonts w:ascii="Arial" w:hAnsi="Arial" w:cs="Arial"/>
                <w:b/>
                <w:color w:val="000000"/>
                <w:sz w:val="20"/>
                <w:szCs w:val="20"/>
              </w:rPr>
            </w:r>
            <w:r>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4" w:history="1">
              <w:r w:rsidR="001F79D7" w:rsidRPr="00AA7671">
                <w:rPr>
                  <w:rStyle w:val="Hyperlink"/>
                  <w:rFonts w:ascii="Arial" w:hAnsi="Arial" w:cs="Arial"/>
                  <w:color w:val="auto"/>
                  <w:sz w:val="20"/>
                  <w:szCs w:val="20"/>
                  <w:u w:val="none"/>
                </w:rPr>
                <w:t>Sears Outlet</w:t>
              </w:r>
            </w:hyperlink>
          </w:p>
          <w:p w:rsidR="001F79D7" w:rsidRPr="009C46F9" w:rsidRDefault="00F32E44" w:rsidP="001F79D7">
            <w:pPr>
              <w:spacing w:line="240" w:lineRule="atLeast"/>
              <w:ind w:left="288" w:hanging="288"/>
              <w:rPr>
                <w:rFonts w:ascii="Arial" w:hAnsi="Arial" w:cs="Arial"/>
                <w:color w:val="000000"/>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5" w:history="1">
              <w:r w:rsidR="001F79D7" w:rsidRPr="00AA7671">
                <w:rPr>
                  <w:rStyle w:val="Hyperlink"/>
                  <w:rFonts w:ascii="Arial" w:hAnsi="Arial" w:cs="Arial"/>
                  <w:color w:val="auto"/>
                  <w:sz w:val="20"/>
                  <w:szCs w:val="20"/>
                  <w:u w:val="none"/>
                </w:rPr>
                <w:t>Sears Photos</w:t>
              </w:r>
            </w:hyperlink>
          </w:p>
          <w:p w:rsidR="001F79D7" w:rsidRDefault="00F32E44" w:rsidP="001F79D7">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6" w:history="1">
              <w:r w:rsidR="001F79D7" w:rsidRPr="00AA7671">
                <w:rPr>
                  <w:rStyle w:val="Hyperlink"/>
                  <w:rFonts w:ascii="Arial" w:hAnsi="Arial" w:cs="Arial"/>
                  <w:color w:val="auto"/>
                  <w:sz w:val="20"/>
                  <w:szCs w:val="20"/>
                  <w:u w:val="none"/>
                </w:rPr>
                <w:t>Sears Portrait Studio</w:t>
              </w:r>
            </w:hyperlink>
          </w:p>
          <w:p w:rsidR="00846B02" w:rsidRDefault="00F32E44" w:rsidP="00846B02">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846B02"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846B02" w:rsidRPr="009C46F9">
              <w:rPr>
                <w:rFonts w:ascii="Arial" w:hAnsi="Arial" w:cs="Arial"/>
                <w:b/>
                <w:color w:val="000000"/>
                <w:sz w:val="20"/>
                <w:szCs w:val="20"/>
              </w:rPr>
              <w:t xml:space="preserve"> </w:t>
            </w:r>
            <w:hyperlink r:id="rId47" w:history="1">
              <w:r w:rsidR="00846B02">
                <w:rPr>
                  <w:rStyle w:val="Hyperlink"/>
                  <w:rFonts w:ascii="Arial" w:hAnsi="Arial" w:cs="Arial"/>
                  <w:color w:val="auto"/>
                  <w:sz w:val="20"/>
                  <w:szCs w:val="20"/>
                  <w:u w:val="none"/>
                </w:rPr>
                <w:t>Sears</w:t>
              </w:r>
            </w:hyperlink>
            <w:r w:rsidR="00846B02">
              <w:rPr>
                <w:rFonts w:ascii="Arial" w:hAnsi="Arial" w:cs="Arial"/>
                <w:sz w:val="20"/>
                <w:szCs w:val="20"/>
              </w:rPr>
              <w:t xml:space="preserve"> Puerto Rico</w:t>
            </w:r>
          </w:p>
          <w:p w:rsidR="00AC4AB6" w:rsidRPr="00AC4AB6" w:rsidRDefault="00F32E44" w:rsidP="00AC4AB6">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AC4AB6"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AC4AB6" w:rsidRPr="009C46F9">
              <w:rPr>
                <w:rFonts w:ascii="Arial" w:hAnsi="Arial" w:cs="Arial"/>
                <w:b/>
                <w:color w:val="000000"/>
                <w:sz w:val="20"/>
                <w:szCs w:val="20"/>
              </w:rPr>
              <w:t xml:space="preserve"> </w:t>
            </w:r>
            <w:hyperlink r:id="rId48" w:history="1">
              <w:r w:rsidR="00AC4AB6">
                <w:rPr>
                  <w:rStyle w:val="Hyperlink"/>
                  <w:rFonts w:ascii="Arial" w:hAnsi="Arial" w:cs="Arial"/>
                  <w:color w:val="auto"/>
                  <w:sz w:val="20"/>
                  <w:szCs w:val="20"/>
                  <w:u w:val="none"/>
                </w:rPr>
                <w:t>Sears</w:t>
              </w:r>
            </w:hyperlink>
            <w:r w:rsidR="00AC4AB6">
              <w:rPr>
                <w:rFonts w:ascii="Arial" w:hAnsi="Arial" w:cs="Arial"/>
                <w:sz w:val="20"/>
                <w:szCs w:val="20"/>
              </w:rPr>
              <w:t xml:space="preserve"> Spanish Site</w:t>
            </w:r>
          </w:p>
          <w:p w:rsidR="001F79D7" w:rsidRDefault="00F32E44" w:rsidP="00BB3BFA">
            <w:pPr>
              <w:spacing w:line="240" w:lineRule="atLeast"/>
              <w:ind w:left="288" w:hanging="288"/>
              <w:rPr>
                <w:rFonts w:ascii="Arial" w:hAnsi="Arial" w:cs="Arial"/>
                <w:sz w:val="20"/>
                <w:szCs w:val="20"/>
              </w:rPr>
            </w:pPr>
            <w:r w:rsidRPr="009C46F9">
              <w:rPr>
                <w:rFonts w:ascii="Arial" w:hAnsi="Arial" w:cs="Arial"/>
                <w:b/>
                <w:color w:val="000000"/>
                <w:sz w:val="20"/>
                <w:szCs w:val="20"/>
              </w:rPr>
              <w:fldChar w:fldCharType="begin">
                <w:ffData>
                  <w:name w:val=""/>
                  <w:enabled/>
                  <w:calcOnExit w:val="0"/>
                  <w:checkBox>
                    <w:size w:val="16"/>
                    <w:default w:val="0"/>
                  </w:checkBox>
                </w:ffData>
              </w:fldChar>
            </w:r>
            <w:r w:rsidR="001F79D7" w:rsidRPr="009C46F9">
              <w:rPr>
                <w:rFonts w:ascii="Arial" w:hAnsi="Arial" w:cs="Arial"/>
                <w:b/>
                <w:color w:val="000000"/>
                <w:sz w:val="20"/>
                <w:szCs w:val="20"/>
              </w:rPr>
              <w:instrText xml:space="preserve"> FORMCHECKBOX </w:instrText>
            </w:r>
            <w:r w:rsidRPr="009C46F9">
              <w:rPr>
                <w:rFonts w:ascii="Arial" w:hAnsi="Arial" w:cs="Arial"/>
                <w:b/>
                <w:color w:val="000000"/>
                <w:sz w:val="20"/>
                <w:szCs w:val="20"/>
              </w:rPr>
            </w:r>
            <w:r w:rsidRPr="009C46F9">
              <w:rPr>
                <w:rFonts w:ascii="Arial" w:hAnsi="Arial" w:cs="Arial"/>
                <w:b/>
                <w:color w:val="000000"/>
                <w:sz w:val="20"/>
                <w:szCs w:val="20"/>
              </w:rPr>
              <w:fldChar w:fldCharType="end"/>
            </w:r>
            <w:r w:rsidR="001F79D7" w:rsidRPr="009C46F9">
              <w:rPr>
                <w:rFonts w:ascii="Arial" w:hAnsi="Arial" w:cs="Arial"/>
                <w:b/>
                <w:color w:val="000000"/>
                <w:sz w:val="20"/>
                <w:szCs w:val="20"/>
              </w:rPr>
              <w:t xml:space="preserve"> </w:t>
            </w:r>
            <w:hyperlink r:id="rId49" w:history="1">
              <w:r w:rsidR="00BB3BFA">
                <w:rPr>
                  <w:rStyle w:val="Hyperlink"/>
                  <w:rFonts w:ascii="Arial" w:hAnsi="Arial" w:cs="Arial"/>
                  <w:color w:val="auto"/>
                  <w:sz w:val="20"/>
                  <w:szCs w:val="20"/>
                  <w:u w:val="none"/>
                </w:rPr>
                <w:t>tgi.com</w:t>
              </w:r>
            </w:hyperlink>
          </w:p>
          <w:p w:rsidR="008F6641" w:rsidRPr="001F79D7" w:rsidRDefault="008F6641" w:rsidP="00BB3BFA">
            <w:pPr>
              <w:spacing w:line="240" w:lineRule="atLeast"/>
              <w:ind w:left="288" w:hanging="288"/>
              <w:rPr>
                <w:rFonts w:ascii="Arial" w:hAnsi="Arial" w:cs="Arial"/>
                <w:b/>
                <w:color w:val="000000"/>
                <w:sz w:val="20"/>
                <w:szCs w:val="20"/>
              </w:rPr>
            </w:pPr>
          </w:p>
        </w:tc>
      </w:tr>
    </w:tbl>
    <w:p w:rsidR="00846B02" w:rsidRDefault="00846B02" w:rsidP="00CD4D9A">
      <w:pPr>
        <w:rPr>
          <w:rFonts w:ascii="Arial" w:hAnsi="Arial" w:cs="Arial"/>
          <w:b/>
          <w:sz w:val="20"/>
          <w:szCs w:val="20"/>
        </w:rPr>
      </w:pPr>
    </w:p>
    <w:p w:rsidR="00C06C37" w:rsidRPr="00B86D0C" w:rsidRDefault="00C06C37" w:rsidP="00C06C37">
      <w:pPr>
        <w:ind w:left="450"/>
        <w:rPr>
          <w:rFonts w:ascii="Arial" w:hAnsi="Arial" w:cs="Arial"/>
          <w:b/>
          <w:sz w:val="20"/>
          <w:szCs w:val="20"/>
        </w:rPr>
      </w:pPr>
      <w:r w:rsidRPr="00B86D0C">
        <w:rPr>
          <w:rFonts w:ascii="Arial" w:hAnsi="Arial" w:cs="Arial"/>
          <w:b/>
          <w:sz w:val="20"/>
          <w:szCs w:val="20"/>
        </w:rPr>
        <w:t xml:space="preserve">Other </w:t>
      </w:r>
      <w:r w:rsidR="002507AA" w:rsidRPr="00B86D0C">
        <w:rPr>
          <w:rFonts w:ascii="Arial" w:hAnsi="Arial" w:cs="Arial"/>
          <w:b/>
          <w:sz w:val="20"/>
          <w:szCs w:val="20"/>
        </w:rPr>
        <w:t xml:space="preserve">Web </w:t>
      </w:r>
      <w:r w:rsidR="00460C0B" w:rsidRPr="00B86D0C">
        <w:rPr>
          <w:rFonts w:ascii="Arial" w:hAnsi="Arial" w:cs="Arial"/>
          <w:b/>
          <w:sz w:val="20"/>
          <w:szCs w:val="20"/>
        </w:rPr>
        <w:t>Types</w:t>
      </w:r>
      <w:r w:rsidR="00136DFD" w:rsidRPr="00B86D0C">
        <w:rPr>
          <w:rFonts w:ascii="Arial" w:hAnsi="Arial" w:cs="Arial"/>
          <w:b/>
          <w:sz w:val="20"/>
          <w:szCs w:val="20"/>
        </w:rPr>
        <w:t xml:space="preserve"> (check all that apply</w:t>
      </w:r>
      <w:r w:rsidRPr="00B86D0C">
        <w:rPr>
          <w:rFonts w:ascii="Arial" w:hAnsi="Arial" w:cs="Arial"/>
          <w:b/>
          <w:sz w:val="20"/>
          <w:szCs w:val="20"/>
        </w:rPr>
        <w:t>):</w:t>
      </w:r>
    </w:p>
    <w:p w:rsidR="00C06C37" w:rsidRPr="00B86D0C" w:rsidRDefault="002507AA" w:rsidP="00DF1715">
      <w:pPr>
        <w:tabs>
          <w:tab w:val="left" w:pos="2070"/>
          <w:tab w:val="left" w:pos="2610"/>
          <w:tab w:val="left" w:pos="6390"/>
          <w:tab w:val="left" w:pos="7560"/>
        </w:tabs>
        <w:ind w:left="450" w:firstLine="360"/>
        <w:rPr>
          <w:rFonts w:ascii="Arial" w:hAnsi="Arial" w:cs="Arial"/>
          <w:sz w:val="20"/>
          <w:szCs w:val="20"/>
        </w:rPr>
      </w:pPr>
      <w:r w:rsidRPr="00B86D0C">
        <w:rPr>
          <w:rFonts w:ascii="Arial" w:hAnsi="Arial" w:cs="Arial"/>
          <w:sz w:val="20"/>
          <w:szCs w:val="20"/>
        </w:rPr>
        <w:t>Market Place</w:t>
      </w:r>
      <w:r w:rsidRPr="00B86D0C">
        <w:rPr>
          <w:rFonts w:ascii="Arial" w:hAnsi="Arial" w:cs="Arial"/>
          <w:sz w:val="20"/>
          <w:szCs w:val="20"/>
        </w:rPr>
        <w:tab/>
      </w:r>
      <w:r w:rsidR="00C06C37" w:rsidRPr="00B86D0C">
        <w:rPr>
          <w:rFonts w:ascii="Arial" w:hAnsi="Arial" w:cs="Arial"/>
          <w:sz w:val="20"/>
          <w:szCs w:val="20"/>
        </w:rPr>
        <w:tab/>
      </w:r>
      <w:r w:rsidRPr="00B86D0C">
        <w:rPr>
          <w:rFonts w:ascii="Arial" w:hAnsi="Arial" w:cs="Arial"/>
          <w:sz w:val="20"/>
          <w:szCs w:val="20"/>
        </w:rPr>
        <w:t>Multi-Channel</w:t>
      </w:r>
      <w:r w:rsidR="00124331" w:rsidRPr="00B86D0C">
        <w:rPr>
          <w:rFonts w:ascii="Arial" w:hAnsi="Arial" w:cs="Arial"/>
          <w:sz w:val="20"/>
          <w:szCs w:val="20"/>
        </w:rPr>
        <w:t xml:space="preserve"> (in store Kiosk, etc)</w:t>
      </w:r>
      <w:r w:rsidR="00DF1715">
        <w:rPr>
          <w:rFonts w:ascii="Arial" w:hAnsi="Arial" w:cs="Arial"/>
          <w:sz w:val="20"/>
          <w:szCs w:val="20"/>
        </w:rPr>
        <w:tab/>
      </w:r>
      <w:smartTag w:uri="urn:schemas-microsoft-com:office:smarttags" w:element="stockticker">
        <w:r w:rsidR="009C46F9">
          <w:rPr>
            <w:rFonts w:ascii="Arial" w:hAnsi="Arial" w:cs="Arial"/>
            <w:sz w:val="20"/>
            <w:szCs w:val="20"/>
          </w:rPr>
          <w:t>API</w:t>
        </w:r>
      </w:smartTag>
      <w:r w:rsidR="00DF1715">
        <w:rPr>
          <w:rFonts w:ascii="Arial" w:hAnsi="Arial" w:cs="Arial"/>
          <w:sz w:val="20"/>
          <w:szCs w:val="20"/>
        </w:rPr>
        <w:tab/>
        <w:t>Mobile</w:t>
      </w:r>
    </w:p>
    <w:p w:rsidR="00C06C37" w:rsidRDefault="00F32E44" w:rsidP="00DF1715">
      <w:pPr>
        <w:tabs>
          <w:tab w:val="left" w:pos="4050"/>
          <w:tab w:val="left" w:pos="5400"/>
          <w:tab w:val="left" w:pos="6480"/>
          <w:tab w:val="left" w:pos="7740"/>
        </w:tabs>
        <w:ind w:left="1080" w:firstLine="360"/>
        <w:jc w:val="left"/>
        <w:rPr>
          <w:rFonts w:ascii="Arial" w:hAnsi="Arial" w:cs="Arial"/>
          <w:smallCaps/>
          <w:sz w:val="20"/>
          <w:szCs w:val="20"/>
        </w:rPr>
      </w:pPr>
      <w:r>
        <w:rPr>
          <w:rFonts w:ascii="Arial" w:hAnsi="Arial" w:cs="Arial"/>
          <w:smallCaps/>
          <w:sz w:val="20"/>
          <w:szCs w:val="20"/>
        </w:rPr>
        <w:fldChar w:fldCharType="begin">
          <w:ffData>
            <w:name w:val="Check11"/>
            <w:enabled/>
            <w:calcOnExit w:val="0"/>
            <w:checkBox>
              <w:sizeAuto/>
              <w:default w:val="1"/>
            </w:checkBox>
          </w:ffData>
        </w:fldChar>
      </w:r>
      <w:bookmarkStart w:id="73" w:name="Check11"/>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bookmarkEnd w:id="73"/>
      <w:r w:rsidR="00C06C37"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C06C37"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r w:rsidR="00DF1715">
        <w:rPr>
          <w:rFonts w:ascii="Arial" w:hAnsi="Arial" w:cs="Arial"/>
          <w:smallCaps/>
          <w:sz w:val="20"/>
          <w:szCs w:val="20"/>
        </w:rPr>
        <w:tab/>
      </w:r>
      <w:r w:rsidR="009C46F9">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DF1715">
        <w:rPr>
          <w:rFonts w:ascii="Arial" w:hAnsi="Arial" w:cs="Arial"/>
          <w:smallCaps/>
          <w:sz w:val="20"/>
          <w:szCs w:val="20"/>
        </w:rPr>
        <w:tab/>
      </w: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p>
    <w:p w:rsidR="009A1BCB" w:rsidRPr="00F57A7E" w:rsidRDefault="009A1BCB" w:rsidP="0075614F">
      <w:pPr>
        <w:spacing w:line="240" w:lineRule="auto"/>
        <w:ind w:left="2880"/>
        <w:rPr>
          <w:rFonts w:ascii="Arial" w:hAnsi="Arial" w:cs="Arial"/>
          <w:i/>
          <w:sz w:val="16"/>
          <w:szCs w:val="16"/>
        </w:rPr>
      </w:pPr>
      <w:r w:rsidRPr="00F57A7E">
        <w:rPr>
          <w:rFonts w:ascii="Arial" w:hAnsi="Arial" w:cs="Arial"/>
          <w:i/>
          <w:sz w:val="16"/>
          <w:szCs w:val="16"/>
        </w:rPr>
        <w:t xml:space="preserve">Note: The store Kiosk view on the web sites differs in some cases from what is seen from the standard external web view; </w:t>
      </w:r>
      <w:r w:rsidR="000D68CF" w:rsidRPr="00F57A7E">
        <w:rPr>
          <w:rFonts w:ascii="Arial" w:hAnsi="Arial" w:cs="Arial"/>
          <w:i/>
          <w:sz w:val="16"/>
          <w:szCs w:val="16"/>
        </w:rPr>
        <w:t>this</w:t>
      </w:r>
      <w:r w:rsidRPr="00F57A7E">
        <w:rPr>
          <w:rFonts w:ascii="Arial" w:hAnsi="Arial" w:cs="Arial"/>
          <w:i/>
          <w:sz w:val="16"/>
          <w:szCs w:val="16"/>
        </w:rPr>
        <w:t xml:space="preserve"> is done for performance reasons and to recognize that the </w:t>
      </w:r>
      <w:r w:rsidR="000D68CF" w:rsidRPr="00F57A7E">
        <w:rPr>
          <w:rFonts w:ascii="Arial" w:hAnsi="Arial" w:cs="Arial"/>
          <w:i/>
          <w:sz w:val="16"/>
          <w:szCs w:val="16"/>
        </w:rPr>
        <w:t xml:space="preserve">kiosk </w:t>
      </w:r>
      <w:r w:rsidRPr="00F57A7E">
        <w:rPr>
          <w:rFonts w:ascii="Arial" w:hAnsi="Arial" w:cs="Arial"/>
          <w:i/>
          <w:sz w:val="16"/>
          <w:szCs w:val="16"/>
        </w:rPr>
        <w:t xml:space="preserve">viewer is in our store. (e.g., </w:t>
      </w:r>
      <w:r w:rsidR="00D61AF2" w:rsidRPr="00F57A7E">
        <w:rPr>
          <w:rFonts w:ascii="Arial" w:hAnsi="Arial" w:cs="Arial"/>
          <w:i/>
          <w:sz w:val="16"/>
          <w:szCs w:val="16"/>
        </w:rPr>
        <w:t xml:space="preserve">if in-store, no pop up </w:t>
      </w:r>
      <w:r w:rsidR="000D68CF" w:rsidRPr="00F57A7E">
        <w:rPr>
          <w:rFonts w:ascii="Arial" w:hAnsi="Arial" w:cs="Arial"/>
          <w:i/>
          <w:sz w:val="16"/>
          <w:szCs w:val="16"/>
        </w:rPr>
        <w:t xml:space="preserve">prompt </w:t>
      </w:r>
      <w:r w:rsidR="00630DAC">
        <w:rPr>
          <w:rFonts w:ascii="Arial" w:hAnsi="Arial" w:cs="Arial"/>
          <w:i/>
          <w:sz w:val="16"/>
          <w:szCs w:val="16"/>
        </w:rPr>
        <w:t>displays, asking</w:t>
      </w:r>
      <w:r w:rsidR="0075614F" w:rsidRPr="00F57A7E">
        <w:rPr>
          <w:rFonts w:ascii="Arial" w:hAnsi="Arial" w:cs="Arial"/>
          <w:i/>
          <w:sz w:val="16"/>
          <w:szCs w:val="16"/>
        </w:rPr>
        <w:t xml:space="preserve"> if the customer wants </w:t>
      </w:r>
      <w:r w:rsidR="00D61AF2" w:rsidRPr="00F57A7E">
        <w:rPr>
          <w:rFonts w:ascii="Arial" w:hAnsi="Arial" w:cs="Arial"/>
          <w:i/>
          <w:sz w:val="16"/>
          <w:szCs w:val="16"/>
        </w:rPr>
        <w:t xml:space="preserve">to </w:t>
      </w:r>
      <w:r w:rsidR="000D68CF" w:rsidRPr="00F57A7E">
        <w:rPr>
          <w:rFonts w:ascii="Arial" w:hAnsi="Arial" w:cs="Arial"/>
          <w:i/>
          <w:sz w:val="16"/>
          <w:szCs w:val="16"/>
        </w:rPr>
        <w:t xml:space="preserve">speak or </w:t>
      </w:r>
      <w:r w:rsidR="00D61AF2" w:rsidRPr="00F57A7E">
        <w:rPr>
          <w:rFonts w:ascii="Arial" w:hAnsi="Arial" w:cs="Arial"/>
          <w:i/>
          <w:sz w:val="16"/>
          <w:szCs w:val="16"/>
        </w:rPr>
        <w:t xml:space="preserve">chat with </w:t>
      </w:r>
      <w:r w:rsidR="000D68CF" w:rsidRPr="00F57A7E">
        <w:rPr>
          <w:rFonts w:ascii="Arial" w:hAnsi="Arial" w:cs="Arial"/>
          <w:i/>
          <w:sz w:val="16"/>
          <w:szCs w:val="16"/>
        </w:rPr>
        <w:t>a representative, since w</w:t>
      </w:r>
      <w:r w:rsidR="00630DAC">
        <w:rPr>
          <w:rFonts w:ascii="Arial" w:hAnsi="Arial" w:cs="Arial"/>
          <w:i/>
          <w:sz w:val="16"/>
          <w:szCs w:val="16"/>
        </w:rPr>
        <w:t>e’d rather the customer</w:t>
      </w:r>
      <w:r w:rsidR="000D68CF" w:rsidRPr="00F57A7E">
        <w:rPr>
          <w:rFonts w:ascii="Arial" w:hAnsi="Arial" w:cs="Arial"/>
          <w:i/>
          <w:sz w:val="16"/>
          <w:szCs w:val="16"/>
        </w:rPr>
        <w:t xml:space="preserve"> speak directly with </w:t>
      </w:r>
      <w:r w:rsidR="00630DAC">
        <w:rPr>
          <w:rFonts w:ascii="Arial" w:hAnsi="Arial" w:cs="Arial"/>
          <w:i/>
          <w:sz w:val="16"/>
          <w:szCs w:val="16"/>
        </w:rPr>
        <w:t>an</w:t>
      </w:r>
      <w:r w:rsidR="000D68CF" w:rsidRPr="00F57A7E">
        <w:rPr>
          <w:rFonts w:ascii="Arial" w:hAnsi="Arial" w:cs="Arial"/>
          <w:i/>
          <w:sz w:val="16"/>
          <w:szCs w:val="16"/>
        </w:rPr>
        <w:t xml:space="preserve"> in-store associate). Where applicable, </w:t>
      </w:r>
      <w:smartTag w:uri="urn:schemas-microsoft-com:office:smarttags" w:element="stockticker">
        <w:r w:rsidR="000D68CF" w:rsidRPr="00F57A7E">
          <w:rPr>
            <w:rFonts w:ascii="Arial" w:hAnsi="Arial" w:cs="Arial"/>
            <w:i/>
            <w:sz w:val="16"/>
            <w:szCs w:val="16"/>
          </w:rPr>
          <w:t>PRD</w:t>
        </w:r>
      </w:smartTag>
      <w:r w:rsidR="000D68CF" w:rsidRPr="00F57A7E">
        <w:rPr>
          <w:rFonts w:ascii="Arial" w:hAnsi="Arial" w:cs="Arial"/>
          <w:i/>
          <w:sz w:val="16"/>
          <w:szCs w:val="16"/>
        </w:rPr>
        <w:t xml:space="preserve"> stated requirements should differentiate guidance on how </w:t>
      </w:r>
      <w:r w:rsidR="009716B3">
        <w:rPr>
          <w:rFonts w:ascii="Arial" w:hAnsi="Arial" w:cs="Arial"/>
          <w:i/>
          <w:sz w:val="16"/>
          <w:szCs w:val="16"/>
        </w:rPr>
        <w:t>the UI experience should differ between in-store vs. external website</w:t>
      </w:r>
      <w:r w:rsidR="000D68CF" w:rsidRPr="00F57A7E">
        <w:rPr>
          <w:rFonts w:ascii="Arial" w:hAnsi="Arial" w:cs="Arial"/>
          <w:i/>
          <w:sz w:val="16"/>
          <w:szCs w:val="16"/>
        </w:rPr>
        <w:t>.</w:t>
      </w:r>
    </w:p>
    <w:p w:rsidR="002507AA" w:rsidRPr="00B86D0C" w:rsidRDefault="002507AA" w:rsidP="002507AA">
      <w:pPr>
        <w:ind w:left="450"/>
        <w:rPr>
          <w:rFonts w:ascii="Arial" w:hAnsi="Arial" w:cs="Arial"/>
          <w:b/>
          <w:sz w:val="20"/>
          <w:szCs w:val="20"/>
        </w:rPr>
      </w:pPr>
      <w:r w:rsidRPr="00B86D0C">
        <w:rPr>
          <w:rFonts w:ascii="Arial" w:hAnsi="Arial" w:cs="Arial"/>
          <w:b/>
          <w:sz w:val="20"/>
          <w:szCs w:val="20"/>
        </w:rPr>
        <w:t>Other Sites (</w:t>
      </w:r>
      <w:r w:rsidR="00124331" w:rsidRPr="00B86D0C">
        <w:rPr>
          <w:rFonts w:ascii="Arial" w:hAnsi="Arial" w:cs="Arial"/>
          <w:b/>
          <w:sz w:val="20"/>
          <w:szCs w:val="20"/>
        </w:rPr>
        <w:t>List</w:t>
      </w:r>
      <w:r w:rsidRPr="00B86D0C">
        <w:rPr>
          <w:rFonts w:ascii="Arial" w:hAnsi="Arial" w:cs="Arial"/>
          <w:b/>
          <w:sz w:val="20"/>
          <w:szCs w:val="20"/>
        </w:rPr>
        <w:t xml:space="preserve"> all impacted):</w:t>
      </w:r>
    </w:p>
    <w:p w:rsidR="002507AA" w:rsidRPr="00B86D0C" w:rsidRDefault="008F6641" w:rsidP="002507AA">
      <w:pPr>
        <w:ind w:left="450" w:firstLine="360"/>
        <w:rPr>
          <w:rFonts w:ascii="Arial" w:hAnsi="Arial" w:cs="Arial"/>
          <w:sz w:val="20"/>
          <w:szCs w:val="20"/>
        </w:rPr>
      </w:pPr>
      <w:r>
        <w:rPr>
          <w:rFonts w:ascii="Arial" w:hAnsi="Arial" w:cs="Arial"/>
          <w:color w:val="000000"/>
          <w:sz w:val="20"/>
          <w:szCs w:val="20"/>
        </w:rPr>
        <w:t>Catalog.</w:t>
      </w:r>
      <w:hyperlink r:id="rId50" w:history="1">
        <w:r w:rsidRPr="00AA7671">
          <w:rPr>
            <w:rStyle w:val="Hyperlink"/>
            <w:rFonts w:ascii="Arial" w:hAnsi="Arial" w:cs="Arial"/>
            <w:color w:val="auto"/>
            <w:sz w:val="20"/>
            <w:szCs w:val="20"/>
            <w:u w:val="none"/>
          </w:rPr>
          <w:t>Sears.com</w:t>
        </w:r>
      </w:hyperlink>
      <w:r w:rsidR="002507AA" w:rsidRPr="00B86D0C">
        <w:rPr>
          <w:rFonts w:ascii="Arial" w:hAnsi="Arial" w:cs="Arial"/>
          <w:sz w:val="20"/>
          <w:szCs w:val="20"/>
        </w:rPr>
        <w:tab/>
        <w:t>_______________________</w:t>
      </w:r>
    </w:p>
    <w:p w:rsidR="002507AA" w:rsidRPr="00B86D0C" w:rsidRDefault="00F32E44" w:rsidP="002507AA">
      <w:pPr>
        <w:ind w:left="1080" w:firstLine="360"/>
        <w:jc w:val="left"/>
        <w:rPr>
          <w:rFonts w:ascii="Arial" w:hAnsi="Arial" w:cs="Arial"/>
          <w:sz w:val="20"/>
          <w:szCs w:val="20"/>
        </w:rPr>
      </w:pPr>
      <w:r>
        <w:rPr>
          <w:rFonts w:ascii="Arial" w:hAnsi="Arial" w:cs="Arial"/>
          <w:smallCaps/>
          <w:sz w:val="20"/>
          <w:szCs w:val="20"/>
        </w:rPr>
        <w:fldChar w:fldCharType="begin">
          <w:ffData>
            <w:name w:val=""/>
            <w:enabled/>
            <w:calcOnExit w:val="0"/>
            <w:checkBox>
              <w:sizeAuto/>
              <w:default w:val="1"/>
            </w:checkBox>
          </w:ffData>
        </w:fldChar>
      </w:r>
      <w:r w:rsidR="008F6641">
        <w:rPr>
          <w:rFonts w:ascii="Arial" w:hAnsi="Arial" w:cs="Arial"/>
          <w:smallCaps/>
          <w:sz w:val="20"/>
          <w:szCs w:val="20"/>
        </w:rPr>
        <w:instrText xml:space="preserve"> FORMCHECKBOX </w:instrText>
      </w:r>
      <w:r>
        <w:rPr>
          <w:rFonts w:ascii="Arial" w:hAnsi="Arial" w:cs="Arial"/>
          <w:smallCaps/>
          <w:sz w:val="20"/>
          <w:szCs w:val="20"/>
        </w:rPr>
      </w:r>
      <w:r>
        <w:rPr>
          <w:rFonts w:ascii="Arial" w:hAnsi="Arial" w:cs="Arial"/>
          <w:smallCaps/>
          <w:sz w:val="20"/>
          <w:szCs w:val="20"/>
        </w:rPr>
        <w:fldChar w:fldCharType="end"/>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002507AA" w:rsidRPr="00B86D0C">
        <w:rPr>
          <w:rFonts w:ascii="Arial" w:hAnsi="Arial" w:cs="Arial"/>
          <w:smallCaps/>
          <w:sz w:val="20"/>
          <w:szCs w:val="20"/>
        </w:rPr>
        <w:tab/>
      </w:r>
      <w:r w:rsidRPr="00B86D0C">
        <w:rPr>
          <w:rFonts w:ascii="Arial" w:hAnsi="Arial" w:cs="Arial"/>
          <w:smallCaps/>
          <w:sz w:val="20"/>
          <w:szCs w:val="20"/>
        </w:rPr>
        <w:fldChar w:fldCharType="begin">
          <w:ffData>
            <w:name w:val="Check11"/>
            <w:enabled/>
            <w:calcOnExit w:val="0"/>
            <w:checkBox>
              <w:sizeAuto/>
              <w:default w:val="0"/>
            </w:checkBox>
          </w:ffData>
        </w:fldChar>
      </w:r>
      <w:r w:rsidR="002507AA" w:rsidRPr="00B86D0C">
        <w:rPr>
          <w:rFonts w:ascii="Arial" w:hAnsi="Arial" w:cs="Arial"/>
          <w:smallCaps/>
          <w:sz w:val="20"/>
          <w:szCs w:val="20"/>
        </w:rPr>
        <w:instrText xml:space="preserve"> FORMCHECKBOX </w:instrText>
      </w:r>
      <w:r w:rsidRPr="00B86D0C">
        <w:rPr>
          <w:rFonts w:ascii="Arial" w:hAnsi="Arial" w:cs="Arial"/>
          <w:smallCaps/>
          <w:sz w:val="20"/>
          <w:szCs w:val="20"/>
        </w:rPr>
      </w:r>
      <w:r w:rsidRPr="00B86D0C">
        <w:rPr>
          <w:rFonts w:ascii="Arial" w:hAnsi="Arial" w:cs="Arial"/>
          <w:smallCaps/>
          <w:sz w:val="20"/>
          <w:szCs w:val="20"/>
        </w:rPr>
        <w:fldChar w:fldCharType="end"/>
      </w:r>
    </w:p>
    <w:p w:rsidR="00DF1715" w:rsidRPr="00E41FED" w:rsidRDefault="00DF1715" w:rsidP="00E41FED">
      <w:pPr>
        <w:pStyle w:val="Heading2"/>
        <w:tabs>
          <w:tab w:val="left" w:pos="810"/>
        </w:tabs>
        <w:ind w:left="810" w:hanging="540"/>
      </w:pPr>
      <w:bookmarkStart w:id="74" w:name="_Toc323813636"/>
      <w:r w:rsidRPr="00E41FED">
        <w:t>Horizontal domain Impacts</w:t>
      </w:r>
      <w:bookmarkEnd w:id="74"/>
    </w:p>
    <w:p w:rsidR="00797950" w:rsidRDefault="00DF1715"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CB79DD">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797950" w:rsidRPr="00A201CB">
        <w:trPr>
          <w:tblHeader/>
        </w:trPr>
        <w:tc>
          <w:tcPr>
            <w:tcW w:w="325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Domain</w:t>
            </w:r>
          </w:p>
        </w:tc>
        <w:tc>
          <w:tcPr>
            <w:tcW w:w="3242"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797950" w:rsidRPr="00AA7671" w:rsidRDefault="00AA7671" w:rsidP="00672E0D">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Profile / SSO</w:t>
            </w:r>
          </w:p>
        </w:tc>
        <w:tc>
          <w:tcPr>
            <w:tcW w:w="3242" w:type="dxa"/>
          </w:tcPr>
          <w:p w:rsidR="00797950" w:rsidRDefault="00426939" w:rsidP="001C0969">
            <w:pPr>
              <w:pStyle w:val="NormalWeb"/>
              <w:numPr>
                <w:ilvl w:val="0"/>
                <w:numId w:val="8"/>
              </w:numPr>
              <w:rPr>
                <w:rFonts w:ascii="Arial" w:hAnsi="Arial" w:cs="Arial"/>
                <w:sz w:val="20"/>
                <w:szCs w:val="20"/>
              </w:rPr>
            </w:pPr>
            <w:r>
              <w:rPr>
                <w:rFonts w:ascii="Arial" w:hAnsi="Arial" w:cs="Arial"/>
                <w:sz w:val="20"/>
                <w:szCs w:val="20"/>
              </w:rPr>
              <w:t>Single Profile (and login) for all users that write Reviews, across all sites</w:t>
            </w:r>
          </w:p>
          <w:p w:rsidR="00426939" w:rsidRDefault="00426939" w:rsidP="001C0969">
            <w:pPr>
              <w:pStyle w:val="NormalWeb"/>
              <w:numPr>
                <w:ilvl w:val="0"/>
                <w:numId w:val="8"/>
              </w:numPr>
              <w:rPr>
                <w:rFonts w:ascii="Arial" w:hAnsi="Arial" w:cs="Arial"/>
                <w:sz w:val="20"/>
                <w:szCs w:val="20"/>
              </w:rPr>
            </w:pPr>
            <w:r>
              <w:rPr>
                <w:rFonts w:ascii="Arial" w:hAnsi="Arial" w:cs="Arial"/>
                <w:sz w:val="20"/>
                <w:szCs w:val="20"/>
              </w:rPr>
              <w:t>Reviews widget will display author’s mini profile view (user card aka quick view) next to each Review</w:t>
            </w:r>
          </w:p>
          <w:p w:rsidR="005651CB" w:rsidRPr="00426939" w:rsidRDefault="005651CB" w:rsidP="001C0969">
            <w:pPr>
              <w:pStyle w:val="NormalWeb"/>
              <w:numPr>
                <w:ilvl w:val="0"/>
                <w:numId w:val="8"/>
              </w:numPr>
              <w:rPr>
                <w:rFonts w:ascii="Arial" w:hAnsi="Arial" w:cs="Arial"/>
                <w:sz w:val="20"/>
                <w:szCs w:val="20"/>
              </w:rPr>
            </w:pPr>
            <w:r>
              <w:rPr>
                <w:rFonts w:ascii="Arial" w:hAnsi="Arial" w:cs="Arial"/>
                <w:sz w:val="20"/>
                <w:szCs w:val="20"/>
              </w:rPr>
              <w:t>Profile Page Changes</w:t>
            </w: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Header / Tool Box</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Home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Vertical Page</w:t>
            </w:r>
            <w:r w:rsidR="009716B3">
              <w:rPr>
                <w:rFonts w:ascii="Arial" w:hAnsi="Arial" w:cs="Arial"/>
                <w:sz w:val="20"/>
                <w:szCs w:val="20"/>
              </w:rPr>
              <w:t xml:space="preserve"> – specify which vertical(s) or all</w:t>
            </w:r>
          </w:p>
        </w:tc>
        <w:tc>
          <w:tcPr>
            <w:tcW w:w="3242" w:type="dxa"/>
          </w:tcPr>
          <w:p w:rsidR="00426939" w:rsidRPr="00AA7671" w:rsidRDefault="00426939"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Category</w:t>
            </w:r>
            <w:r w:rsidR="00291316">
              <w:rPr>
                <w:rFonts w:ascii="Arial" w:hAnsi="Arial" w:cs="Arial"/>
                <w:sz w:val="20"/>
                <w:szCs w:val="20"/>
              </w:rPr>
              <w:t xml:space="preserve"> Page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Search &amp; Browse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Product Detail</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Cart / Checkout</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Post Order/Purchase</w:t>
            </w:r>
          </w:p>
        </w:tc>
        <w:tc>
          <w:tcPr>
            <w:tcW w:w="3242" w:type="dxa"/>
          </w:tcPr>
          <w:p w:rsidR="00797950" w:rsidRPr="00AA7671" w:rsidRDefault="00797950" w:rsidP="00672E0D">
            <w:pPr>
              <w:pStyle w:val="NormalWeb"/>
              <w:rPr>
                <w:rFonts w:ascii="Arial" w:hAnsi="Arial" w:cs="Arial"/>
                <w:sz w:val="20"/>
                <w:szCs w:val="20"/>
              </w:rPr>
            </w:pPr>
          </w:p>
        </w:tc>
        <w:tc>
          <w:tcPr>
            <w:tcW w:w="2864" w:type="dxa"/>
          </w:tcPr>
          <w:p w:rsidR="00797950" w:rsidRPr="00AA7671" w:rsidRDefault="00797950" w:rsidP="00672E0D">
            <w:pPr>
              <w:pStyle w:val="NormalWeb"/>
              <w:rPr>
                <w:rFonts w:ascii="Arial" w:hAnsi="Arial" w:cs="Arial"/>
                <w:sz w:val="20"/>
                <w:szCs w:val="20"/>
              </w:rPr>
            </w:pPr>
          </w:p>
        </w:tc>
      </w:tr>
      <w:tr w:rsidR="00797950" w:rsidRPr="00AA7671">
        <w:tc>
          <w:tcPr>
            <w:tcW w:w="3254" w:type="dxa"/>
          </w:tcPr>
          <w:p w:rsidR="00797950" w:rsidRPr="00AA7671" w:rsidRDefault="00797950" w:rsidP="00672E0D">
            <w:pPr>
              <w:pStyle w:val="NormalWeb"/>
              <w:rPr>
                <w:rFonts w:ascii="Arial" w:hAnsi="Arial" w:cs="Arial"/>
                <w:sz w:val="20"/>
                <w:szCs w:val="20"/>
              </w:rPr>
            </w:pPr>
            <w:r w:rsidRPr="00AA7671">
              <w:rPr>
                <w:rFonts w:ascii="Arial" w:hAnsi="Arial" w:cs="Arial"/>
                <w:sz w:val="20"/>
                <w:szCs w:val="20"/>
              </w:rPr>
              <w:t>Email Communication</w:t>
            </w:r>
          </w:p>
        </w:tc>
        <w:tc>
          <w:tcPr>
            <w:tcW w:w="3242" w:type="dxa"/>
          </w:tcPr>
          <w:p w:rsidR="00797950" w:rsidRPr="00AA7671" w:rsidRDefault="008F6641" w:rsidP="00672E0D">
            <w:pPr>
              <w:pStyle w:val="NormalWeb"/>
              <w:rPr>
                <w:rFonts w:ascii="Arial" w:hAnsi="Arial" w:cs="Arial"/>
                <w:sz w:val="20"/>
                <w:szCs w:val="20"/>
              </w:rPr>
            </w:pPr>
            <w:smartTag w:uri="urn:schemas-microsoft-com:office:smarttags" w:element="place">
              <w:smartTag w:uri="urn:schemas-microsoft-com:office:smarttags" w:element="PlaceName">
                <w:r>
                  <w:rPr>
                    <w:rFonts w:ascii="Arial" w:hAnsi="Arial" w:cs="Arial"/>
                    <w:sz w:val="20"/>
                    <w:szCs w:val="20"/>
                  </w:rPr>
                  <w:t>Message</w:t>
                </w:r>
              </w:smartTag>
              <w:r>
                <w:rPr>
                  <w:rFonts w:ascii="Arial" w:hAnsi="Arial" w:cs="Arial"/>
                  <w:sz w:val="20"/>
                  <w:szCs w:val="20"/>
                </w:rPr>
                <w:t xml:space="preserve"> </w:t>
              </w:r>
              <w:smartTag w:uri="urn:schemas-microsoft-com:office:smarttags" w:element="PlaceType">
                <w:r>
                  <w:rPr>
                    <w:rFonts w:ascii="Arial" w:hAnsi="Arial" w:cs="Arial"/>
                    <w:sz w:val="20"/>
                    <w:szCs w:val="20"/>
                  </w:rPr>
                  <w:t>Center</w:t>
                </w:r>
              </w:smartTag>
            </w:smartTag>
            <w:r>
              <w:rPr>
                <w:rFonts w:ascii="Arial" w:hAnsi="Arial" w:cs="Arial"/>
                <w:sz w:val="20"/>
                <w:szCs w:val="20"/>
              </w:rPr>
              <w:t>, Address Book</w:t>
            </w:r>
          </w:p>
        </w:tc>
        <w:tc>
          <w:tcPr>
            <w:tcW w:w="2864" w:type="dxa"/>
          </w:tcPr>
          <w:p w:rsidR="00797950" w:rsidRPr="00AA7671" w:rsidRDefault="00797950"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Bundles/Collection Page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Compare Pages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Product Options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Gift Cards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Registry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Club Rewards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Recommendations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Lists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Community</w:t>
            </w:r>
          </w:p>
        </w:tc>
        <w:tc>
          <w:tcPr>
            <w:tcW w:w="3242" w:type="dxa"/>
          </w:tcPr>
          <w:p w:rsidR="00291316" w:rsidRPr="00AA7671" w:rsidRDefault="005651CB" w:rsidP="00672E0D">
            <w:pPr>
              <w:pStyle w:val="NormalWeb"/>
              <w:rPr>
                <w:rFonts w:ascii="Arial" w:hAnsi="Arial" w:cs="Arial"/>
                <w:sz w:val="20"/>
                <w:szCs w:val="20"/>
              </w:rPr>
            </w:pPr>
            <w:r>
              <w:rPr>
                <w:rFonts w:ascii="Arial" w:hAnsi="Arial" w:cs="Arial"/>
                <w:sz w:val="20"/>
                <w:szCs w:val="20"/>
              </w:rPr>
              <w:t>Redesign</w:t>
            </w: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Content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Videos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Pr="00AA7671" w:rsidRDefault="00291316" w:rsidP="00672E0D">
            <w:pPr>
              <w:pStyle w:val="NormalWeb"/>
              <w:rPr>
                <w:rFonts w:ascii="Arial" w:hAnsi="Arial" w:cs="Arial"/>
                <w:sz w:val="20"/>
                <w:szCs w:val="20"/>
              </w:rPr>
            </w:pPr>
            <w:r>
              <w:rPr>
                <w:rFonts w:ascii="Arial" w:hAnsi="Arial" w:cs="Arial"/>
                <w:sz w:val="20"/>
                <w:szCs w:val="20"/>
              </w:rPr>
              <w:t>APIs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Sears Catalog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City">
              <w:smartTag w:uri="urn:schemas-microsoft-com:office:smarttags" w:element="place">
                <w:r>
                  <w:rPr>
                    <w:rFonts w:ascii="Arial" w:hAnsi="Arial" w:cs="Arial"/>
                    <w:sz w:val="20"/>
                    <w:szCs w:val="20"/>
                  </w:rPr>
                  <w:t>Mobile</w:t>
                </w:r>
              </w:smartTag>
            </w:smartTag>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Multi Channel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International</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Marketing</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Social sites</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Omniture</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smartTag w:uri="urn:schemas-microsoft-com:office:smarttags" w:element="stockticker">
              <w:r>
                <w:rPr>
                  <w:rFonts w:ascii="Arial" w:hAnsi="Arial" w:cs="Arial"/>
                  <w:sz w:val="20"/>
                  <w:szCs w:val="20"/>
                </w:rPr>
                <w:t>SOLR</w:t>
              </w:r>
            </w:smartTag>
            <w:r>
              <w:rPr>
                <w:rFonts w:ascii="Arial" w:hAnsi="Arial" w:cs="Arial"/>
                <w:sz w:val="20"/>
                <w:szCs w:val="20"/>
              </w:rPr>
              <w:t>/BRAT</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291316" w:rsidRPr="00AA7671">
        <w:tc>
          <w:tcPr>
            <w:tcW w:w="3254" w:type="dxa"/>
          </w:tcPr>
          <w:p w:rsidR="00291316" w:rsidRDefault="00291316" w:rsidP="00672E0D">
            <w:pPr>
              <w:pStyle w:val="NormalWeb"/>
              <w:rPr>
                <w:rFonts w:ascii="Arial" w:hAnsi="Arial" w:cs="Arial"/>
                <w:sz w:val="20"/>
                <w:szCs w:val="20"/>
              </w:rPr>
            </w:pPr>
            <w:r>
              <w:rPr>
                <w:rFonts w:ascii="Arial" w:hAnsi="Arial" w:cs="Arial"/>
                <w:sz w:val="20"/>
                <w:szCs w:val="20"/>
              </w:rPr>
              <w:t>Save a Story</w:t>
            </w:r>
          </w:p>
        </w:tc>
        <w:tc>
          <w:tcPr>
            <w:tcW w:w="3242" w:type="dxa"/>
          </w:tcPr>
          <w:p w:rsidR="00291316" w:rsidRPr="00AA7671" w:rsidRDefault="00291316" w:rsidP="00672E0D">
            <w:pPr>
              <w:pStyle w:val="NormalWeb"/>
              <w:rPr>
                <w:rFonts w:ascii="Arial" w:hAnsi="Arial" w:cs="Arial"/>
                <w:sz w:val="20"/>
                <w:szCs w:val="20"/>
              </w:rPr>
            </w:pPr>
          </w:p>
        </w:tc>
        <w:tc>
          <w:tcPr>
            <w:tcW w:w="2864" w:type="dxa"/>
          </w:tcPr>
          <w:p w:rsidR="00291316" w:rsidRPr="00AA7671" w:rsidRDefault="00291316" w:rsidP="00672E0D">
            <w:pPr>
              <w:pStyle w:val="NormalWeb"/>
              <w:rPr>
                <w:rFonts w:ascii="Arial" w:hAnsi="Arial" w:cs="Arial"/>
                <w:sz w:val="20"/>
                <w:szCs w:val="20"/>
              </w:rPr>
            </w:pPr>
          </w:p>
        </w:tc>
      </w:tr>
      <w:tr w:rsidR="009433A9" w:rsidRPr="00AA7671">
        <w:tc>
          <w:tcPr>
            <w:tcW w:w="3254" w:type="dxa"/>
          </w:tcPr>
          <w:p w:rsidR="009433A9" w:rsidRDefault="009433A9" w:rsidP="00672E0D">
            <w:pPr>
              <w:pStyle w:val="NormalWeb"/>
              <w:rPr>
                <w:rFonts w:ascii="Arial" w:hAnsi="Arial" w:cs="Arial"/>
                <w:sz w:val="20"/>
                <w:szCs w:val="20"/>
              </w:rPr>
            </w:pPr>
            <w:r>
              <w:rPr>
                <w:rFonts w:ascii="Arial" w:hAnsi="Arial" w:cs="Arial"/>
                <w:sz w:val="20"/>
                <w:szCs w:val="20"/>
              </w:rPr>
              <w:t>Customer Service</w:t>
            </w:r>
          </w:p>
        </w:tc>
        <w:tc>
          <w:tcPr>
            <w:tcW w:w="3242" w:type="dxa"/>
          </w:tcPr>
          <w:p w:rsidR="009433A9" w:rsidRPr="00AA7671" w:rsidRDefault="009433A9" w:rsidP="00672E0D">
            <w:pPr>
              <w:pStyle w:val="NormalWeb"/>
              <w:rPr>
                <w:rFonts w:ascii="Arial" w:hAnsi="Arial" w:cs="Arial"/>
                <w:sz w:val="20"/>
                <w:szCs w:val="20"/>
              </w:rPr>
            </w:pPr>
          </w:p>
        </w:tc>
        <w:tc>
          <w:tcPr>
            <w:tcW w:w="2864" w:type="dxa"/>
          </w:tcPr>
          <w:p w:rsidR="009433A9" w:rsidRPr="00AA7671" w:rsidRDefault="009433A9" w:rsidP="00672E0D">
            <w:pPr>
              <w:pStyle w:val="NormalWeb"/>
              <w:rPr>
                <w:rFonts w:ascii="Arial" w:hAnsi="Arial" w:cs="Arial"/>
                <w:sz w:val="20"/>
                <w:szCs w:val="20"/>
              </w:rPr>
            </w:pPr>
          </w:p>
        </w:tc>
      </w:tr>
    </w:tbl>
    <w:p w:rsidR="00F75B44" w:rsidRPr="00E41FED" w:rsidRDefault="00F75B44" w:rsidP="00E41FED">
      <w:pPr>
        <w:pStyle w:val="Heading2"/>
        <w:tabs>
          <w:tab w:val="left" w:pos="810"/>
        </w:tabs>
        <w:ind w:left="810" w:hanging="540"/>
      </w:pPr>
      <w:bookmarkStart w:id="75" w:name="_Toc323813637"/>
      <w:r w:rsidRPr="00E41FED">
        <w:t>Merchant Services Impacts</w:t>
      </w:r>
      <w:r w:rsidR="00797950" w:rsidRPr="00E41FED">
        <w:t xml:space="preserve"> (Market</w:t>
      </w:r>
      <w:r w:rsidR="00ED4FA6" w:rsidRPr="00E41FED">
        <w:t>p</w:t>
      </w:r>
      <w:r w:rsidR="00797950" w:rsidRPr="00E41FED">
        <w:t>lace)</w:t>
      </w:r>
      <w:bookmarkEnd w:id="75"/>
    </w:p>
    <w:p w:rsidR="00F75B44" w:rsidRDefault="00F75B44" w:rsidP="00295E0D">
      <w:pPr>
        <w:ind w:left="840"/>
        <w:rPr>
          <w:rFonts w:ascii="Arial" w:hAnsi="Arial" w:cs="Arial"/>
          <w:b/>
          <w:i/>
          <w:color w:val="0000FF"/>
          <w:sz w:val="20"/>
          <w:szCs w:val="20"/>
        </w:rPr>
      </w:pPr>
      <w:r w:rsidRPr="00295E0D">
        <w:rPr>
          <w:rFonts w:ascii="Arial" w:hAnsi="Arial" w:cs="Arial"/>
          <w:b/>
          <w:i/>
          <w:color w:val="0000FF"/>
          <w:sz w:val="20"/>
          <w:szCs w:val="20"/>
        </w:rPr>
        <w:t xml:space="preserve">Briefly describe the summary changes to any of the standard horizontal domains in the </w:t>
      </w:r>
      <w:r w:rsidR="007B1571">
        <w:rPr>
          <w:rFonts w:ascii="Arial" w:hAnsi="Arial" w:cs="Arial"/>
          <w:b/>
          <w:i/>
          <w:color w:val="0000FF"/>
          <w:sz w:val="20"/>
          <w:szCs w:val="20"/>
        </w:rPr>
        <w:t>table below</w:t>
      </w:r>
      <w:r w:rsidRPr="00295E0D">
        <w:rPr>
          <w:rFonts w:ascii="Arial" w:hAnsi="Arial" w:cs="Arial"/>
          <w:b/>
          <w:i/>
          <w:color w:val="0000FF"/>
          <w:sz w:val="20"/>
          <w:szCs w:val="20"/>
        </w:rPr>
        <w:t xml:space="preserve">. </w:t>
      </w:r>
      <w:r w:rsidR="00D400B8">
        <w:rPr>
          <w:rFonts w:ascii="Arial" w:hAnsi="Arial" w:cs="Arial"/>
          <w:b/>
          <w:i/>
          <w:color w:val="0000FF"/>
          <w:sz w:val="20"/>
          <w:szCs w:val="20"/>
        </w:rPr>
        <w:t xml:space="preserve"> Consult Engineering if necessary.</w:t>
      </w:r>
    </w:p>
    <w:p w:rsidR="00D400B8" w:rsidRPr="00295E0D" w:rsidRDefault="00D400B8" w:rsidP="00295E0D">
      <w:pPr>
        <w:ind w:left="840"/>
        <w:rPr>
          <w:rFonts w:ascii="Arial" w:hAnsi="Arial" w:cs="Arial"/>
          <w:b/>
          <w:i/>
          <w:color w:val="0000FF"/>
          <w:sz w:val="20"/>
          <w:szCs w:val="20"/>
        </w:rPr>
      </w:pPr>
    </w:p>
    <w:tbl>
      <w:tblPr>
        <w:tblW w:w="936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54"/>
        <w:gridCol w:w="3242"/>
        <w:gridCol w:w="2864"/>
      </w:tblGrid>
      <w:tr w:rsidR="00ED4FA6" w:rsidRPr="00A201CB">
        <w:trPr>
          <w:tblHeader/>
        </w:trPr>
        <w:tc>
          <w:tcPr>
            <w:tcW w:w="325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lastRenderedPageBreak/>
              <w:t>Domain</w:t>
            </w:r>
          </w:p>
        </w:tc>
        <w:tc>
          <w:tcPr>
            <w:tcW w:w="3242"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Highlight new features</w:t>
            </w:r>
          </w:p>
        </w:tc>
        <w:tc>
          <w:tcPr>
            <w:tcW w:w="2864" w:type="dxa"/>
            <w:tcBorders>
              <w:bottom w:val="single" w:sz="4" w:space="0" w:color="auto"/>
            </w:tcBorders>
            <w:shd w:val="clear" w:color="auto" w:fill="99CCFF"/>
          </w:tcPr>
          <w:p w:rsidR="00ED4FA6" w:rsidRPr="00AA7671" w:rsidRDefault="00ED4FA6" w:rsidP="0039151B">
            <w:pPr>
              <w:pStyle w:val="NormalWeb"/>
              <w:rPr>
                <w:rFonts w:ascii="Arial" w:hAnsi="Arial" w:cs="Arial"/>
                <w:b/>
                <w:sz w:val="20"/>
                <w:szCs w:val="20"/>
              </w:rPr>
            </w:pPr>
            <w:r w:rsidRPr="00AA7671">
              <w:rPr>
                <w:rFonts w:ascii="Arial" w:hAnsi="Arial" w:cs="Arial"/>
                <w:b/>
                <w:sz w:val="20"/>
                <w:szCs w:val="20"/>
              </w:rPr>
              <w:t>Existing features to be impacted/how?</w:t>
            </w: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r w:rsidR="00797950" w:rsidRPr="00ED4FA6">
        <w:tc>
          <w:tcPr>
            <w:tcW w:w="3254" w:type="dxa"/>
          </w:tcPr>
          <w:p w:rsidR="00797950" w:rsidRPr="00ED4FA6" w:rsidRDefault="00797950" w:rsidP="00672E0D">
            <w:pPr>
              <w:pStyle w:val="NormalWeb"/>
              <w:rPr>
                <w:rFonts w:ascii="Arial" w:hAnsi="Arial" w:cs="Arial"/>
                <w:sz w:val="20"/>
                <w:szCs w:val="20"/>
              </w:rPr>
            </w:pPr>
          </w:p>
        </w:tc>
        <w:tc>
          <w:tcPr>
            <w:tcW w:w="3242" w:type="dxa"/>
          </w:tcPr>
          <w:p w:rsidR="00797950" w:rsidRPr="00ED4FA6" w:rsidRDefault="00797950" w:rsidP="00672E0D">
            <w:pPr>
              <w:pStyle w:val="NormalWeb"/>
              <w:rPr>
                <w:rFonts w:ascii="Arial" w:hAnsi="Arial" w:cs="Arial"/>
                <w:sz w:val="20"/>
                <w:szCs w:val="20"/>
              </w:rPr>
            </w:pPr>
          </w:p>
        </w:tc>
        <w:tc>
          <w:tcPr>
            <w:tcW w:w="2864" w:type="dxa"/>
          </w:tcPr>
          <w:p w:rsidR="00797950" w:rsidRPr="00ED4FA6" w:rsidRDefault="00797950" w:rsidP="00672E0D">
            <w:pPr>
              <w:pStyle w:val="NormalWeb"/>
              <w:rPr>
                <w:rFonts w:ascii="Arial" w:hAnsi="Arial" w:cs="Arial"/>
                <w:sz w:val="20"/>
                <w:szCs w:val="20"/>
              </w:rPr>
            </w:pPr>
          </w:p>
        </w:tc>
      </w:tr>
    </w:tbl>
    <w:p w:rsidR="007A4028" w:rsidRPr="007A4028" w:rsidRDefault="007A4028" w:rsidP="007A4028"/>
    <w:p w:rsidR="00F75B44" w:rsidRPr="00E41FED" w:rsidRDefault="00F75B44" w:rsidP="00E41FED">
      <w:pPr>
        <w:pStyle w:val="Heading2"/>
        <w:tabs>
          <w:tab w:val="left" w:pos="810"/>
        </w:tabs>
        <w:ind w:left="810" w:hanging="540"/>
      </w:pPr>
      <w:bookmarkStart w:id="76" w:name="_Toc323813638"/>
      <w:r w:rsidRPr="00E41FED">
        <w:t>External Vendor Involvement</w:t>
      </w:r>
      <w:bookmarkEnd w:id="76"/>
    </w:p>
    <w:p w:rsidR="00F75B44" w:rsidRPr="00ED4FA6" w:rsidRDefault="00F75B44" w:rsidP="00295E0D">
      <w:pPr>
        <w:ind w:left="840"/>
        <w:rPr>
          <w:rFonts w:ascii="Arial" w:hAnsi="Arial" w:cs="Arial"/>
          <w:b/>
          <w:i/>
          <w:color w:val="0000FF"/>
          <w:sz w:val="20"/>
          <w:szCs w:val="20"/>
        </w:rPr>
      </w:pPr>
      <w:r w:rsidRPr="00ED4FA6">
        <w:rPr>
          <w:rFonts w:ascii="Arial" w:hAnsi="Arial" w:cs="Arial"/>
          <w:b/>
          <w:i/>
          <w:color w:val="0000FF"/>
          <w:sz w:val="20"/>
          <w:szCs w:val="20"/>
        </w:rPr>
        <w:t xml:space="preserve">Check each External Vendor </w:t>
      </w:r>
      <w:r w:rsidR="00ED5DF2" w:rsidRPr="00ED4FA6">
        <w:rPr>
          <w:rFonts w:ascii="Arial" w:hAnsi="Arial" w:cs="Arial"/>
          <w:b/>
          <w:i/>
          <w:color w:val="0000FF"/>
          <w:sz w:val="20"/>
          <w:szCs w:val="20"/>
        </w:rPr>
        <w:t xml:space="preserve">property </w:t>
      </w:r>
      <w:r w:rsidRPr="00ED4FA6">
        <w:rPr>
          <w:rFonts w:ascii="Arial" w:hAnsi="Arial" w:cs="Arial"/>
          <w:b/>
          <w:i/>
          <w:color w:val="0000FF"/>
          <w:sz w:val="20"/>
          <w:szCs w:val="20"/>
        </w:rPr>
        <w:t xml:space="preserve">that </w:t>
      </w:r>
      <w:r w:rsidRPr="00295E0D">
        <w:rPr>
          <w:rFonts w:ascii="Arial" w:hAnsi="Arial" w:cs="Arial"/>
          <w:b/>
          <w:i/>
          <w:color w:val="0000FF"/>
          <w:sz w:val="20"/>
          <w:szCs w:val="20"/>
        </w:rPr>
        <w:t>may</w:t>
      </w:r>
      <w:r w:rsidRPr="00ED4FA6">
        <w:rPr>
          <w:rFonts w:ascii="Arial" w:hAnsi="Arial" w:cs="Arial"/>
          <w:b/>
          <w:i/>
          <w:color w:val="0000FF"/>
          <w:sz w:val="20"/>
          <w:szCs w:val="20"/>
        </w:rPr>
        <w:t xml:space="preserve"> be involved in effecting a solution to these requirements.</w:t>
      </w:r>
      <w:r w:rsidR="00ED5DF2" w:rsidRPr="00ED4FA6">
        <w:rPr>
          <w:rFonts w:ascii="Arial" w:hAnsi="Arial" w:cs="Arial"/>
          <w:b/>
          <w:i/>
          <w:color w:val="0000FF"/>
          <w:sz w:val="20"/>
          <w:szCs w:val="20"/>
        </w:rPr>
        <w:t xml:space="preserve"> Final decision on involvement will come later in the life cycle.</w:t>
      </w:r>
      <w:r w:rsidR="006C347C">
        <w:rPr>
          <w:rFonts w:ascii="Arial" w:hAnsi="Arial" w:cs="Arial"/>
          <w:b/>
          <w:i/>
          <w:color w:val="0000FF"/>
          <w:sz w:val="20"/>
          <w:szCs w:val="20"/>
        </w:rPr>
        <w:t xml:space="preserve"> Consult OBU IT Operations if necessary.  (Check all that apply)</w:t>
      </w:r>
    </w:p>
    <w:p w:rsidR="00F75B44" w:rsidRDefault="00F75B44" w:rsidP="00F75B44">
      <w:pPr>
        <w:widowControl/>
        <w:ind w:left="540"/>
        <w:rPr>
          <w:rFonts w:ascii="Arial" w:hAnsi="Arial" w:cs="Arial"/>
          <w:color w:val="000000"/>
          <w:sz w:val="20"/>
          <w:szCs w:val="20"/>
        </w:rPr>
      </w:pPr>
    </w:p>
    <w:tbl>
      <w:tblPr>
        <w:tblW w:w="7311" w:type="dxa"/>
        <w:jc w:val="center"/>
        <w:tblInd w:w="221" w:type="dxa"/>
        <w:tblLayout w:type="fixed"/>
        <w:tblLook w:val="0000"/>
      </w:tblPr>
      <w:tblGrid>
        <w:gridCol w:w="2437"/>
        <w:gridCol w:w="2437"/>
        <w:gridCol w:w="2437"/>
      </w:tblGrid>
      <w:tr w:rsidR="00ED4FA6" w:rsidRPr="00ED4FA6">
        <w:trPr>
          <w:trHeight w:val="90"/>
          <w:jc w:val="center"/>
        </w:trPr>
        <w:tc>
          <w:tcPr>
            <w:tcW w:w="2437" w:type="dxa"/>
            <w:tcBorders>
              <w:top w:val="nil"/>
              <w:left w:val="nil"/>
              <w:bottom w:val="nil"/>
              <w:right w:val="nil"/>
            </w:tcBorders>
          </w:tcPr>
          <w:p w:rsidR="00ED4FA6" w:rsidRPr="00ED4FA6" w:rsidRDefault="00F32E44" w:rsidP="00A564B7">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1"/>
                  </w:checkBox>
                </w:ffData>
              </w:fldChar>
            </w:r>
            <w:r w:rsidR="006E6297">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lang w:val="fr-FR"/>
              </w:rPr>
              <w:t xml:space="preserve"> </w:t>
            </w:r>
            <w:hyperlink r:id="rId51" w:history="1">
              <w:r w:rsidR="00ED4FA6" w:rsidRPr="00ED4FA6">
                <w:rPr>
                  <w:rStyle w:val="Hyperlink"/>
                  <w:rFonts w:ascii="Arial" w:hAnsi="Arial" w:cs="Arial"/>
                  <w:color w:val="auto"/>
                  <w:sz w:val="20"/>
                  <w:szCs w:val="20"/>
                  <w:u w:val="none"/>
                  <w:lang w:val="fr-FR"/>
                </w:rPr>
                <w:t>Responsys</w:t>
              </w:r>
            </w:hyperlink>
          </w:p>
          <w:p w:rsidR="00ED4FA6" w:rsidRPr="00ED4FA6" w:rsidRDefault="00F32E44"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2" w:history="1">
              <w:r w:rsidR="00ED4FA6" w:rsidRPr="00ED4FA6">
                <w:rPr>
                  <w:rStyle w:val="Hyperlink"/>
                  <w:rFonts w:ascii="Arial" w:hAnsi="Arial" w:cs="Arial"/>
                  <w:color w:val="auto"/>
                  <w:sz w:val="20"/>
                  <w:szCs w:val="20"/>
                  <w:u w:val="none"/>
                  <w:lang w:val="fr-FR"/>
                </w:rPr>
                <w:t>Scene7</w:t>
              </w:r>
            </w:hyperlink>
          </w:p>
          <w:p w:rsidR="00ED4FA6" w:rsidRPr="00ED4FA6" w:rsidRDefault="00F32E44"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3" w:history="1">
              <w:r w:rsidR="00ED4FA6" w:rsidRPr="00ED4FA6">
                <w:rPr>
                  <w:rStyle w:val="Hyperlink"/>
                  <w:rFonts w:ascii="Arial" w:hAnsi="Arial" w:cs="Arial"/>
                  <w:color w:val="auto"/>
                  <w:sz w:val="20"/>
                  <w:szCs w:val="20"/>
                  <w:u w:val="none"/>
                  <w:lang w:val="fr-FR"/>
                </w:rPr>
                <w:t>ExpoTV</w:t>
              </w:r>
            </w:hyperlink>
          </w:p>
          <w:p w:rsidR="00ED4FA6" w:rsidRPr="00ED4FA6" w:rsidRDefault="00F32E44" w:rsidP="00A564B7">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lang w:val="fr-FR"/>
              </w:rPr>
              <w:t xml:space="preserve"> </w:t>
            </w:r>
            <w:hyperlink r:id="rId54" w:history="1">
              <w:r w:rsidR="00ED4FA6" w:rsidRPr="00ED4FA6">
                <w:rPr>
                  <w:rStyle w:val="Hyperlink"/>
                  <w:rFonts w:ascii="Arial" w:hAnsi="Arial" w:cs="Arial"/>
                  <w:color w:val="auto"/>
                  <w:sz w:val="20"/>
                  <w:szCs w:val="20"/>
                  <w:u w:val="none"/>
                  <w:lang w:val="fr-FR"/>
                </w:rPr>
                <w:t>5Min</w:t>
              </w:r>
            </w:hyperlink>
          </w:p>
          <w:p w:rsidR="00ED4FA6" w:rsidRDefault="00F32E44" w:rsidP="009F683A">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Viewpoints</w:t>
            </w:r>
          </w:p>
          <w:p w:rsidR="009F683A" w:rsidRPr="00ED4FA6" w:rsidRDefault="00F32E44" w:rsidP="009F683A">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9F683A"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9F683A" w:rsidRPr="00ED4FA6">
              <w:rPr>
                <w:rFonts w:ascii="Arial" w:hAnsi="Arial" w:cs="Arial"/>
                <w:sz w:val="20"/>
                <w:szCs w:val="20"/>
              </w:rPr>
              <w:t xml:space="preserve"> </w:t>
            </w:r>
            <w:r w:rsidR="009F683A">
              <w:rPr>
                <w:rFonts w:ascii="Arial" w:hAnsi="Arial" w:cs="Arial"/>
                <w:sz w:val="20"/>
                <w:szCs w:val="20"/>
              </w:rPr>
              <w:t>Other:</w:t>
            </w:r>
          </w:p>
          <w:p w:rsidR="009F683A" w:rsidRPr="00ED4FA6" w:rsidRDefault="009F683A" w:rsidP="009F683A">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F32E44"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5" w:history="1">
              <w:r w:rsidR="00ED4FA6" w:rsidRPr="00ED4FA6">
                <w:rPr>
                  <w:rStyle w:val="Hyperlink"/>
                  <w:rFonts w:ascii="Arial" w:hAnsi="Arial" w:cs="Arial"/>
                  <w:color w:val="auto"/>
                  <w:sz w:val="20"/>
                  <w:szCs w:val="20"/>
                  <w:u w:val="none"/>
                </w:rPr>
                <w:t>Akamai</w:t>
              </w:r>
            </w:hyperlink>
          </w:p>
          <w:p w:rsidR="00ED4FA6" w:rsidRDefault="00F32E44"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8F664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hyperlink r:id="rId56" w:history="1">
              <w:r w:rsidR="00ED4FA6" w:rsidRPr="00ED4FA6">
                <w:rPr>
                  <w:rStyle w:val="Hyperlink"/>
                  <w:rFonts w:ascii="Arial" w:hAnsi="Arial" w:cs="Arial"/>
                  <w:color w:val="auto"/>
                  <w:sz w:val="20"/>
                  <w:szCs w:val="20"/>
                  <w:u w:val="none"/>
                </w:rPr>
                <w:t>Omniture</w:t>
              </w:r>
            </w:hyperlink>
          </w:p>
          <w:p w:rsidR="00E315A1" w:rsidRDefault="00F32E44"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7" w:history="1">
              <w:r w:rsidR="00E315A1">
                <w:rPr>
                  <w:rStyle w:val="Hyperlink"/>
                  <w:rFonts w:ascii="Arial" w:hAnsi="Arial" w:cs="Arial"/>
                  <w:color w:val="auto"/>
                  <w:sz w:val="20"/>
                  <w:szCs w:val="20"/>
                  <w:u w:val="none"/>
                </w:rPr>
                <w:t>KANA</w:t>
              </w:r>
            </w:hyperlink>
          </w:p>
          <w:p w:rsidR="00E315A1" w:rsidRDefault="00F32E44"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8" w:history="1">
              <w:r w:rsidR="00E315A1">
                <w:rPr>
                  <w:rStyle w:val="Hyperlink"/>
                  <w:rFonts w:ascii="Arial" w:hAnsi="Arial" w:cs="Arial"/>
                  <w:color w:val="auto"/>
                  <w:sz w:val="20"/>
                  <w:szCs w:val="20"/>
                  <w:u w:val="none"/>
                </w:rPr>
                <w:t>CommerceHub</w:t>
              </w:r>
            </w:hyperlink>
          </w:p>
          <w:p w:rsidR="00E315A1" w:rsidRPr="00ED4FA6" w:rsidRDefault="00F32E44" w:rsidP="00E315A1">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315A1"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315A1" w:rsidRPr="00ED4FA6">
              <w:rPr>
                <w:rFonts w:ascii="Arial" w:hAnsi="Arial" w:cs="Arial"/>
                <w:sz w:val="20"/>
                <w:szCs w:val="20"/>
              </w:rPr>
              <w:t xml:space="preserve"> </w:t>
            </w:r>
            <w:hyperlink r:id="rId59" w:history="1">
              <w:r w:rsidR="00E315A1">
                <w:rPr>
                  <w:rStyle w:val="Hyperlink"/>
                  <w:rFonts w:ascii="Arial" w:hAnsi="Arial" w:cs="Arial"/>
                  <w:color w:val="auto"/>
                  <w:sz w:val="20"/>
                  <w:szCs w:val="20"/>
                  <w:u w:val="none"/>
                </w:rPr>
                <w:t>LivePerson</w:t>
              </w:r>
            </w:hyperlink>
          </w:p>
          <w:p w:rsidR="00ED4FA6" w:rsidRPr="00ED4FA6" w:rsidRDefault="00F32E4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44D9B">
              <w:rPr>
                <w:rFonts w:ascii="Arial" w:hAnsi="Arial" w:cs="Arial"/>
                <w:sz w:val="20"/>
                <w:szCs w:val="20"/>
              </w:rPr>
              <w:t>Other:</w:t>
            </w:r>
          </w:p>
          <w:p w:rsidR="00ED4FA6" w:rsidRPr="00ED4FA6" w:rsidRDefault="00ED4FA6" w:rsidP="00ED4FA6">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ED4FA6" w:rsidRPr="00ED4FA6" w:rsidRDefault="00F32E4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DesignKitchen</w:t>
            </w:r>
          </w:p>
          <w:p w:rsidR="00ED4FA6" w:rsidRPr="00ED4FA6" w:rsidRDefault="00F32E44" w:rsidP="00A564B7">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F55B91">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ARS</w:t>
            </w:r>
          </w:p>
          <w:p w:rsidR="00ED4FA6" w:rsidRPr="00ED4FA6" w:rsidRDefault="00F32E4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Fluid</w:t>
            </w:r>
          </w:p>
          <w:p w:rsidR="00ED4FA6" w:rsidRPr="00ED4FA6" w:rsidRDefault="00F32E4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Agency.com</w:t>
            </w:r>
          </w:p>
          <w:p w:rsidR="00ED4FA6" w:rsidRPr="00ED4FA6" w:rsidRDefault="00F32E4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Zemoga</w:t>
            </w:r>
          </w:p>
          <w:p w:rsidR="00ED4FA6" w:rsidRPr="00ED4FA6" w:rsidRDefault="00F32E4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KBPS</w:t>
            </w:r>
          </w:p>
          <w:p w:rsidR="00ED4FA6" w:rsidRPr="00ED4FA6" w:rsidRDefault="00F32E44" w:rsidP="00A564B7">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ED4FA6"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RealArt</w:t>
            </w:r>
          </w:p>
          <w:p w:rsidR="00ED4FA6" w:rsidRPr="00ED4FA6" w:rsidRDefault="00F32E44" w:rsidP="00ED4FA6">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ED4FA6" w:rsidRPr="00ED4FA6">
              <w:rPr>
                <w:rFonts w:ascii="Arial" w:hAnsi="Arial" w:cs="Arial"/>
                <w:sz w:val="20"/>
                <w:szCs w:val="20"/>
              </w:rPr>
              <w:t xml:space="preserve"> </w:t>
            </w:r>
            <w:r w:rsidR="00ED4FA6">
              <w:rPr>
                <w:rFonts w:ascii="Arial" w:hAnsi="Arial" w:cs="Arial"/>
                <w:sz w:val="20"/>
                <w:szCs w:val="20"/>
              </w:rPr>
              <w:t>Other</w:t>
            </w:r>
            <w:r w:rsidR="00E44D9B">
              <w:rPr>
                <w:rFonts w:ascii="Arial" w:hAnsi="Arial" w:cs="Arial"/>
                <w:sz w:val="20"/>
                <w:szCs w:val="20"/>
              </w:rPr>
              <w:t>:</w:t>
            </w:r>
            <w:r w:rsidR="005651CB">
              <w:rPr>
                <w:rFonts w:ascii="Arial" w:hAnsi="Arial" w:cs="Arial"/>
                <w:sz w:val="20"/>
                <w:szCs w:val="20"/>
              </w:rPr>
              <w:t xml:space="preserve"> Business Objects </w:t>
            </w:r>
          </w:p>
        </w:tc>
      </w:tr>
    </w:tbl>
    <w:p w:rsidR="009716B3" w:rsidRDefault="009716B3" w:rsidP="002A5EC1">
      <w:pPr>
        <w:ind w:left="900"/>
        <w:rPr>
          <w:rFonts w:ascii="Arial" w:hAnsi="Arial" w:cs="Arial"/>
          <w:sz w:val="20"/>
          <w:szCs w:val="20"/>
        </w:rPr>
      </w:pPr>
      <w:r w:rsidRPr="009716B3">
        <w:rPr>
          <w:rFonts w:ascii="Arial" w:hAnsi="Arial" w:cs="Arial"/>
          <w:sz w:val="20"/>
          <w:szCs w:val="20"/>
        </w:rPr>
        <w:t>If the vendor is new, please specify vendor name and anticipated service from the vendor:</w:t>
      </w:r>
    </w:p>
    <w:p w:rsidR="002A5EC1" w:rsidRDefault="002A5EC1" w:rsidP="002A5EC1">
      <w:pPr>
        <w:ind w:left="900"/>
        <w:rPr>
          <w:rFonts w:ascii="Arial" w:hAnsi="Arial" w:cs="Arial"/>
          <w:sz w:val="20"/>
          <w:szCs w:val="20"/>
        </w:rPr>
      </w:pPr>
    </w:p>
    <w:p w:rsidR="001C17F7" w:rsidRDefault="001C17F7" w:rsidP="001C17F7">
      <w:pPr>
        <w:pStyle w:val="Heading2"/>
        <w:tabs>
          <w:tab w:val="left" w:pos="810"/>
        </w:tabs>
        <w:ind w:left="810" w:hanging="540"/>
      </w:pPr>
      <w:bookmarkStart w:id="77" w:name="_Toc323813639"/>
      <w:r>
        <w:t>Security and Compliance</w:t>
      </w:r>
      <w:bookmarkEnd w:id="77"/>
    </w:p>
    <w:p w:rsidR="001C17F7" w:rsidRPr="00E34D3B" w:rsidRDefault="001C17F7" w:rsidP="00E34D3B">
      <w:pPr>
        <w:ind w:left="900"/>
        <w:rPr>
          <w:rFonts w:ascii="Arial" w:hAnsi="Arial" w:cs="Arial"/>
          <w:b/>
          <w:i/>
          <w:color w:val="0070C0"/>
          <w:sz w:val="20"/>
          <w:szCs w:val="20"/>
        </w:rPr>
      </w:pPr>
      <w:r w:rsidRPr="00E34D3B">
        <w:rPr>
          <w:rFonts w:ascii="Arial" w:hAnsi="Arial" w:cs="Arial"/>
          <w:b/>
          <w:i/>
          <w:color w:val="0070C0"/>
          <w:sz w:val="20"/>
          <w:szCs w:val="20"/>
        </w:rPr>
        <w:t xml:space="preserve">Please fill out the following list to help the team understand how the new project will be secured </w:t>
      </w:r>
      <w:r w:rsidR="006C347C">
        <w:rPr>
          <w:rFonts w:ascii="Arial" w:hAnsi="Arial" w:cs="Arial"/>
          <w:b/>
          <w:i/>
          <w:color w:val="0070C0"/>
          <w:sz w:val="20"/>
          <w:szCs w:val="20"/>
        </w:rPr>
        <w:t xml:space="preserve">and meet compliance initiatives.  </w:t>
      </w:r>
      <w:r w:rsidR="006C347C">
        <w:rPr>
          <w:rFonts w:ascii="Arial" w:hAnsi="Arial" w:cs="Arial"/>
          <w:b/>
          <w:i/>
          <w:color w:val="0000FF"/>
          <w:sz w:val="20"/>
          <w:szCs w:val="20"/>
        </w:rPr>
        <w:t>Consult OBU IT Operations if necessary.</w:t>
      </w:r>
    </w:p>
    <w:p w:rsidR="001C17F7" w:rsidRPr="006825F8" w:rsidRDefault="001C17F7" w:rsidP="00E34D3B">
      <w:pPr>
        <w:ind w:left="900"/>
        <w:rPr>
          <w:rFonts w:ascii="Arial" w:hAnsi="Arial" w:cs="Arial"/>
          <w:sz w:val="20"/>
          <w:szCs w:val="20"/>
        </w:rPr>
      </w:pPr>
    </w:p>
    <w:p w:rsidR="001C17F7" w:rsidRPr="006825F8" w:rsidRDefault="001C17F7" w:rsidP="0045324D">
      <w:pPr>
        <w:ind w:left="900"/>
        <w:rPr>
          <w:rFonts w:ascii="Arial" w:hAnsi="Arial" w:cs="Arial"/>
          <w:sz w:val="20"/>
          <w:szCs w:val="20"/>
        </w:rPr>
      </w:pPr>
      <w:r w:rsidRPr="006825F8">
        <w:rPr>
          <w:rFonts w:ascii="Arial" w:hAnsi="Arial" w:cs="Arial"/>
          <w:sz w:val="20"/>
          <w:szCs w:val="20"/>
        </w:rPr>
        <w:t>Does this project introduce a new application to the SHC environment?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32E44"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F32E4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9716B3" w:rsidRDefault="00AC7879" w:rsidP="009716B3">
      <w:pPr>
        <w:ind w:left="900"/>
        <w:rPr>
          <w:rFonts w:ascii="Arial" w:hAnsi="Arial" w:cs="Arial"/>
          <w:sz w:val="20"/>
          <w:szCs w:val="20"/>
        </w:rPr>
      </w:pPr>
      <w:r>
        <w:rPr>
          <w:rFonts w:ascii="Arial" w:hAnsi="Arial" w:cs="Arial"/>
          <w:sz w:val="20"/>
          <w:szCs w:val="20"/>
        </w:rPr>
        <w:t>If yes, briefly explain</w:t>
      </w:r>
      <w:r w:rsidR="009716B3" w:rsidRPr="009716B3">
        <w:rPr>
          <w:rFonts w:ascii="Arial" w:hAnsi="Arial" w:cs="Arial"/>
          <w:sz w:val="20"/>
          <w:szCs w:val="20"/>
        </w:rPr>
        <w:t>:</w:t>
      </w:r>
    </w:p>
    <w:p w:rsidR="009716B3" w:rsidRDefault="009716B3" w:rsidP="009716B3">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any consumer or vendor data that will be stored, processed, accessed, or transmitted for this project?   If so, please answer questions 2 and 3.</w:t>
      </w:r>
    </w:p>
    <w:p w:rsidR="001C17F7" w:rsidRPr="006825F8" w:rsidRDefault="001C17F7" w:rsidP="00E34D3B">
      <w:pPr>
        <w:ind w:left="900"/>
        <w:rPr>
          <w:rFonts w:ascii="Arial" w:hAnsi="Arial" w:cs="Arial"/>
          <w:sz w:val="20"/>
          <w:szCs w:val="20"/>
        </w:rPr>
      </w:pPr>
    </w:p>
    <w:tbl>
      <w:tblPr>
        <w:tblW w:w="7311" w:type="dxa"/>
        <w:jc w:val="center"/>
        <w:tblInd w:w="720" w:type="dxa"/>
        <w:tblLayout w:type="fixed"/>
        <w:tblLook w:val="0000"/>
      </w:tblPr>
      <w:tblGrid>
        <w:gridCol w:w="3655"/>
        <w:gridCol w:w="3656"/>
      </w:tblGrid>
      <w:tr w:rsidR="001C17F7" w:rsidRPr="006825F8">
        <w:trPr>
          <w:trHeight w:val="90"/>
          <w:jc w:val="center"/>
        </w:trPr>
        <w:tc>
          <w:tcPr>
            <w:tcW w:w="3655" w:type="dxa"/>
            <w:tcBorders>
              <w:top w:val="nil"/>
              <w:left w:val="nil"/>
              <w:bottom w:val="nil"/>
              <w:right w:val="nil"/>
            </w:tcBorders>
          </w:tcPr>
          <w:p w:rsidR="001C17F7" w:rsidRPr="006825F8" w:rsidRDefault="00F32E4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Yes</w:t>
            </w:r>
          </w:p>
        </w:tc>
        <w:tc>
          <w:tcPr>
            <w:tcW w:w="3656" w:type="dxa"/>
            <w:tcBorders>
              <w:top w:val="nil"/>
              <w:left w:val="nil"/>
              <w:bottom w:val="nil"/>
              <w:right w:val="nil"/>
            </w:tcBorders>
          </w:tcPr>
          <w:p w:rsidR="001C17F7" w:rsidRPr="006825F8" w:rsidRDefault="00F32E4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5651CB">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AC7879" w:rsidRDefault="00AC7879" w:rsidP="00AC7879">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AC7879" w:rsidRDefault="00AC7879" w:rsidP="00AC7879">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 xml:space="preserve">Please check all customer and/or vendor data that will be stored, processed, accessed, or </w:t>
      </w:r>
      <w:r w:rsidRPr="006825F8">
        <w:rPr>
          <w:rFonts w:ascii="Arial" w:hAnsi="Arial" w:cs="Arial"/>
          <w:sz w:val="20"/>
          <w:szCs w:val="20"/>
        </w:rPr>
        <w:lastRenderedPageBreak/>
        <w:t>transmitted with this functionality:</w:t>
      </w:r>
    </w:p>
    <w:p w:rsidR="001C17F7" w:rsidRPr="006825F8" w:rsidRDefault="001C17F7" w:rsidP="00E34D3B">
      <w:pPr>
        <w:ind w:left="900"/>
        <w:rPr>
          <w:rFonts w:ascii="Arial" w:hAnsi="Arial" w:cs="Arial"/>
          <w:sz w:val="20"/>
          <w:szCs w:val="20"/>
        </w:rPr>
      </w:pPr>
    </w:p>
    <w:tbl>
      <w:tblPr>
        <w:tblW w:w="7311" w:type="dxa"/>
        <w:jc w:val="center"/>
        <w:tblInd w:w="900" w:type="dxa"/>
        <w:tblLayout w:type="fixed"/>
        <w:tblLook w:val="0000"/>
      </w:tblPr>
      <w:tblGrid>
        <w:gridCol w:w="2437"/>
        <w:gridCol w:w="2437"/>
        <w:gridCol w:w="2437"/>
      </w:tblGrid>
      <w:tr w:rsidR="001B455D" w:rsidRPr="006825F8">
        <w:trPr>
          <w:trHeight w:val="2160"/>
          <w:jc w:val="center"/>
        </w:trPr>
        <w:tc>
          <w:tcPr>
            <w:tcW w:w="2437" w:type="dxa"/>
            <w:tcBorders>
              <w:top w:val="nil"/>
              <w:left w:val="nil"/>
              <w:bottom w:val="nil"/>
              <w:right w:val="nil"/>
            </w:tcBorders>
          </w:tcPr>
          <w:p w:rsidR="001B455D" w:rsidRPr="00ED4FA6" w:rsidRDefault="00F32E44"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lang w:val="fr-FR"/>
              </w:rPr>
              <w:t xml:space="preserve"> </w:t>
            </w:r>
            <w:hyperlink r:id="rId60" w:history="1">
              <w:r w:rsidR="001B455D">
                <w:rPr>
                  <w:rStyle w:val="Hyperlink"/>
                  <w:rFonts w:ascii="Arial" w:hAnsi="Arial" w:cs="Arial"/>
                  <w:color w:val="auto"/>
                  <w:sz w:val="20"/>
                  <w:szCs w:val="20"/>
                  <w:u w:val="none"/>
                  <w:lang w:val="fr-FR"/>
                </w:rPr>
                <w:t>Credit card</w:t>
              </w:r>
            </w:hyperlink>
            <w:r w:rsidR="001B455D">
              <w:rPr>
                <w:rFonts w:ascii="Arial" w:hAnsi="Arial" w:cs="Arial"/>
                <w:sz w:val="20"/>
                <w:szCs w:val="20"/>
              </w:rPr>
              <w:t xml:space="preserve"> number</w:t>
            </w:r>
          </w:p>
          <w:p w:rsidR="001B455D" w:rsidRPr="00ED4FA6" w:rsidRDefault="00F32E44" w:rsidP="001A6314">
            <w:pPr>
              <w:spacing w:line="240" w:lineRule="atLeast"/>
              <w:ind w:left="288" w:hanging="288"/>
              <w:rPr>
                <w:rFonts w:ascii="Arial" w:hAnsi="Arial" w:cs="Arial"/>
                <w:sz w:val="20"/>
                <w:szCs w:val="20"/>
                <w:lang w:val="fr-FR"/>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lang w:val="fr-FR"/>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CVV (three numbers on the back of the credit card)</w:t>
            </w:r>
          </w:p>
          <w:p w:rsidR="001B455D" w:rsidRPr="00ED4FA6" w:rsidRDefault="00F32E44"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Pr>
                <w:rFonts w:ascii="Arial" w:hAnsi="Arial" w:cs="Arial"/>
                <w:sz w:val="20"/>
                <w:szCs w:val="20"/>
              </w:rPr>
              <w:t xml:space="preserve"> First name</w:t>
            </w:r>
          </w:p>
          <w:p w:rsidR="001B455D" w:rsidRPr="00ED4FA6" w:rsidRDefault="00F32E44" w:rsidP="001A6314">
            <w:pPr>
              <w:spacing w:line="240" w:lineRule="atLeast"/>
              <w:ind w:left="288" w:hanging="288"/>
              <w:rPr>
                <w:rFonts w:ascii="Arial" w:hAnsi="Arial" w:cs="Arial"/>
                <w:sz w:val="20"/>
                <w:szCs w:val="20"/>
                <w:lang w:val="fr-FR"/>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lang w:val="fr-FR"/>
              </w:rPr>
              <w:t xml:space="preserve"> </w:t>
            </w:r>
            <w:r w:rsidR="001B455D">
              <w:rPr>
                <w:rFonts w:ascii="Arial" w:hAnsi="Arial" w:cs="Arial"/>
                <w:sz w:val="20"/>
                <w:szCs w:val="20"/>
                <w:lang w:val="fr-FR"/>
              </w:rPr>
              <w:t>Last name</w:t>
            </w:r>
          </w:p>
          <w:p w:rsidR="001B455D" w:rsidRPr="00ED4FA6" w:rsidRDefault="00F32E4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Mailing address</w:t>
            </w:r>
          </w:p>
          <w:p w:rsidR="001B455D" w:rsidRPr="00ED4FA6" w:rsidRDefault="001B455D" w:rsidP="001A6314">
            <w:pPr>
              <w:spacing w:line="240" w:lineRule="atLeast"/>
              <w:ind w:left="288" w:hanging="288"/>
              <w:rPr>
                <w:rFonts w:ascii="Arial" w:hAnsi="Arial" w:cs="Arial"/>
                <w:sz w:val="20"/>
                <w:szCs w:val="20"/>
              </w:rPr>
            </w:pPr>
          </w:p>
        </w:tc>
        <w:tc>
          <w:tcPr>
            <w:tcW w:w="2437" w:type="dxa"/>
            <w:tcBorders>
              <w:top w:val="nil"/>
              <w:left w:val="nil"/>
              <w:bottom w:val="nil"/>
              <w:right w:val="nil"/>
            </w:tcBorders>
          </w:tcPr>
          <w:p w:rsidR="001B455D" w:rsidRDefault="00F32E4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Phone number</w:t>
            </w:r>
          </w:p>
          <w:p w:rsidR="001B455D" w:rsidRDefault="00F32E4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Mobile number</w:t>
            </w:r>
          </w:p>
          <w:p w:rsidR="001B455D" w:rsidRPr="00ED4FA6" w:rsidRDefault="00F32E4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Fax number</w:t>
            </w:r>
          </w:p>
          <w:p w:rsidR="001B455D" w:rsidRPr="00ED4FA6" w:rsidRDefault="00F32E4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Order number</w:t>
            </w:r>
          </w:p>
          <w:p w:rsidR="001B455D" w:rsidRPr="00ED4FA6" w:rsidRDefault="00F32E4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Email address</w:t>
            </w:r>
          </w:p>
          <w:p w:rsidR="001B455D" w:rsidRPr="00ED4FA6" w:rsidRDefault="00F32E44" w:rsidP="001A6314">
            <w:pPr>
              <w:spacing w:line="240" w:lineRule="atLeast"/>
              <w:ind w:left="288" w:hanging="288"/>
              <w:rPr>
                <w:rFonts w:ascii="Arial" w:hAnsi="Arial" w:cs="Arial"/>
                <w:sz w:val="20"/>
                <w:szCs w:val="20"/>
              </w:rPr>
            </w:pPr>
            <w:r>
              <w:rPr>
                <w:rFonts w:ascii="Arial" w:hAnsi="Arial" w:cs="Arial"/>
                <w:sz w:val="20"/>
                <w:szCs w:val="20"/>
              </w:rPr>
              <w:fldChar w:fldCharType="begin">
                <w:ffData>
                  <w:name w:val=""/>
                  <w:enabled/>
                  <w:calcOnExit w:val="0"/>
                  <w:checkBox>
                    <w:size w:val="16"/>
                    <w:default w:val="0"/>
                  </w:checkBox>
                </w:ffData>
              </w:fldChar>
            </w:r>
            <w:r w:rsidR="0065506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Birthday</w:t>
            </w:r>
          </w:p>
          <w:p w:rsidR="001B455D" w:rsidRPr="00ED4FA6" w:rsidRDefault="00F32E4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Family members’ information</w:t>
            </w:r>
          </w:p>
        </w:tc>
        <w:tc>
          <w:tcPr>
            <w:tcW w:w="2437" w:type="dxa"/>
            <w:tcBorders>
              <w:top w:val="nil"/>
              <w:left w:val="nil"/>
              <w:bottom w:val="nil"/>
              <w:right w:val="nil"/>
            </w:tcBorders>
          </w:tcPr>
          <w:p w:rsidR="001B455D" w:rsidRDefault="00F32E4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Healthcare information</w:t>
            </w:r>
          </w:p>
          <w:p w:rsidR="001B455D" w:rsidRDefault="00F32E4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Rewards information</w:t>
            </w:r>
          </w:p>
          <w:p w:rsidR="001B455D" w:rsidRDefault="00F32E4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routing number</w:t>
            </w:r>
          </w:p>
          <w:p w:rsidR="001B455D" w:rsidRDefault="00F32E4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sidRPr="00ED4FA6">
              <w:rPr>
                <w:rFonts w:ascii="Arial" w:hAnsi="Arial" w:cs="Arial"/>
                <w:sz w:val="20"/>
                <w:szCs w:val="20"/>
              </w:rPr>
              <w:t xml:space="preserve"> </w:t>
            </w:r>
            <w:r w:rsidR="001B455D">
              <w:rPr>
                <w:rFonts w:ascii="Arial" w:hAnsi="Arial" w:cs="Arial"/>
                <w:sz w:val="20"/>
                <w:szCs w:val="20"/>
              </w:rPr>
              <w:t>Bank account number</w:t>
            </w:r>
          </w:p>
          <w:p w:rsidR="001B455D" w:rsidRPr="00ED4FA6" w:rsidRDefault="00F32E4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 xml:space="preserve"> Driver’s license</w:t>
            </w:r>
          </w:p>
          <w:p w:rsidR="001B455D" w:rsidRPr="00ED4FA6" w:rsidRDefault="00F32E44" w:rsidP="001A6314">
            <w:pPr>
              <w:spacing w:line="240" w:lineRule="atLeast"/>
              <w:ind w:left="288" w:hanging="288"/>
              <w:rPr>
                <w:rFonts w:ascii="Arial" w:hAnsi="Arial" w:cs="Arial"/>
                <w:sz w:val="20"/>
                <w:szCs w:val="20"/>
              </w:rPr>
            </w:pPr>
            <w:r w:rsidRPr="00ED4FA6">
              <w:rPr>
                <w:rFonts w:ascii="Arial" w:hAnsi="Arial" w:cs="Arial"/>
                <w:sz w:val="20"/>
                <w:szCs w:val="20"/>
              </w:rPr>
              <w:fldChar w:fldCharType="begin">
                <w:ffData>
                  <w:name w:val=""/>
                  <w:enabled/>
                  <w:calcOnExit w:val="0"/>
                  <w:checkBox>
                    <w:size w:val="16"/>
                    <w:default w:val="0"/>
                  </w:checkBox>
                </w:ffData>
              </w:fldChar>
            </w:r>
            <w:r w:rsidR="001B455D" w:rsidRPr="00ED4FA6">
              <w:rPr>
                <w:rFonts w:ascii="Arial" w:hAnsi="Arial" w:cs="Arial"/>
                <w:sz w:val="20"/>
                <w:szCs w:val="20"/>
              </w:rPr>
              <w:instrText xml:space="preserve"> FORMCHECKBOX </w:instrText>
            </w:r>
            <w:r w:rsidRPr="00ED4FA6">
              <w:rPr>
                <w:rFonts w:ascii="Arial" w:hAnsi="Arial" w:cs="Arial"/>
                <w:sz w:val="20"/>
                <w:szCs w:val="20"/>
              </w:rPr>
            </w:r>
            <w:r w:rsidRPr="00ED4FA6">
              <w:rPr>
                <w:rFonts w:ascii="Arial" w:hAnsi="Arial" w:cs="Arial"/>
                <w:sz w:val="20"/>
                <w:szCs w:val="20"/>
              </w:rPr>
              <w:fldChar w:fldCharType="end"/>
            </w:r>
            <w:r w:rsidR="001B455D">
              <w:rPr>
                <w:rFonts w:ascii="Arial" w:hAnsi="Arial" w:cs="Arial"/>
                <w:sz w:val="20"/>
                <w:szCs w:val="20"/>
              </w:rPr>
              <w:t>Prescription information</w:t>
            </w:r>
          </w:p>
          <w:p w:rsidR="001B455D" w:rsidRDefault="001B455D" w:rsidP="001A6314">
            <w:pPr>
              <w:spacing w:line="240" w:lineRule="atLeast"/>
              <w:ind w:left="288" w:hanging="288"/>
              <w:rPr>
                <w:rFonts w:ascii="Arial" w:hAnsi="Arial" w:cs="Arial"/>
                <w:sz w:val="20"/>
                <w:szCs w:val="20"/>
              </w:rPr>
            </w:pPr>
          </w:p>
          <w:p w:rsidR="001B455D" w:rsidRDefault="001B455D" w:rsidP="001A6314">
            <w:pPr>
              <w:spacing w:line="240" w:lineRule="atLeast"/>
              <w:ind w:left="288" w:hanging="288"/>
              <w:rPr>
                <w:rFonts w:ascii="Arial" w:hAnsi="Arial" w:cs="Arial"/>
                <w:sz w:val="20"/>
                <w:szCs w:val="20"/>
              </w:rPr>
            </w:pPr>
          </w:p>
          <w:p w:rsidR="001B455D" w:rsidRPr="00ED4FA6" w:rsidRDefault="001B455D" w:rsidP="001A6314">
            <w:pPr>
              <w:spacing w:line="240" w:lineRule="atLeast"/>
              <w:ind w:left="288" w:hanging="288"/>
              <w:rPr>
                <w:rFonts w:ascii="Arial" w:hAnsi="Arial" w:cs="Arial"/>
                <w:sz w:val="20"/>
                <w:szCs w:val="20"/>
              </w:rPr>
            </w:pPr>
          </w:p>
        </w:tc>
      </w:tr>
    </w:tbl>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network architecture/infrastructure associated with this project (e.g., the introduction of a new network segment, the introduction of a new network connection between SHC and an untrusted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32E44"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F32E4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Is there a change to the method utilized by end-users to authenticate to the network, a workstation, or an application associated with this project?</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32E44"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Yes</w:t>
            </w:r>
          </w:p>
        </w:tc>
        <w:tc>
          <w:tcPr>
            <w:tcW w:w="2437" w:type="dxa"/>
            <w:tcBorders>
              <w:top w:val="nil"/>
              <w:left w:val="nil"/>
              <w:bottom w:val="nil"/>
              <w:right w:val="nil"/>
            </w:tcBorders>
          </w:tcPr>
          <w:p w:rsidR="001C17F7" w:rsidRPr="006825F8" w:rsidRDefault="00F32E4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BE1C0A" w:rsidRDefault="00BE1C0A" w:rsidP="00BE1C0A">
      <w:pPr>
        <w:ind w:left="900"/>
        <w:rPr>
          <w:rFonts w:ascii="Arial" w:hAnsi="Arial" w:cs="Arial"/>
          <w:sz w:val="20"/>
          <w:szCs w:val="20"/>
        </w:rPr>
      </w:pPr>
    </w:p>
    <w:p w:rsidR="001C17F7" w:rsidRPr="006825F8" w:rsidRDefault="001C17F7" w:rsidP="00E34D3B">
      <w:pPr>
        <w:ind w:left="900"/>
        <w:rPr>
          <w:rFonts w:ascii="Arial" w:hAnsi="Arial" w:cs="Arial"/>
          <w:sz w:val="20"/>
          <w:szCs w:val="20"/>
        </w:rPr>
      </w:pPr>
      <w:r w:rsidRPr="006825F8">
        <w:rPr>
          <w:rFonts w:ascii="Arial" w:hAnsi="Arial" w:cs="Arial"/>
          <w:sz w:val="20"/>
          <w:szCs w:val="20"/>
        </w:rPr>
        <w:t>Does the information associated with this project traverse a public (non-SHC) network?</w:t>
      </w:r>
    </w:p>
    <w:p w:rsidR="001C17F7" w:rsidRPr="006825F8" w:rsidRDefault="001C17F7" w:rsidP="00E34D3B">
      <w:pPr>
        <w:ind w:left="900"/>
        <w:rPr>
          <w:rFonts w:ascii="Arial" w:hAnsi="Arial" w:cs="Arial"/>
          <w:sz w:val="20"/>
          <w:szCs w:val="20"/>
        </w:rPr>
      </w:pPr>
    </w:p>
    <w:tbl>
      <w:tblPr>
        <w:tblW w:w="7311" w:type="dxa"/>
        <w:jc w:val="center"/>
        <w:tblInd w:w="540" w:type="dxa"/>
        <w:tblLayout w:type="fixed"/>
        <w:tblLook w:val="0000"/>
      </w:tblPr>
      <w:tblGrid>
        <w:gridCol w:w="3655"/>
        <w:gridCol w:w="3656"/>
      </w:tblGrid>
      <w:tr w:rsidR="001C17F7" w:rsidRPr="006825F8">
        <w:trPr>
          <w:trHeight w:val="90"/>
          <w:jc w:val="center"/>
        </w:trPr>
        <w:tc>
          <w:tcPr>
            <w:tcW w:w="2437" w:type="dxa"/>
            <w:tcBorders>
              <w:top w:val="nil"/>
              <w:left w:val="nil"/>
              <w:bottom w:val="nil"/>
              <w:right w:val="nil"/>
            </w:tcBorders>
          </w:tcPr>
          <w:p w:rsidR="001C17F7" w:rsidRPr="006825F8" w:rsidRDefault="00F32E44" w:rsidP="00E34D3B">
            <w:pPr>
              <w:ind w:left="900"/>
              <w:rPr>
                <w:rFonts w:ascii="Arial" w:hAnsi="Arial" w:cs="Arial"/>
                <w:sz w:val="20"/>
                <w:szCs w:val="20"/>
              </w:rPr>
            </w:pPr>
            <w:r w:rsidRPr="006825F8">
              <w:rPr>
                <w:rFonts w:ascii="Arial" w:hAnsi="Arial" w:cs="Arial"/>
                <w:sz w:val="20"/>
                <w:szCs w:val="20"/>
              </w:rPr>
              <w:fldChar w:fldCharType="begin">
                <w:ffData>
                  <w:name w:val=""/>
                  <w:enabled/>
                  <w:calcOnExit w:val="0"/>
                  <w:checkBox>
                    <w:size w:val="16"/>
                    <w:default w:val="0"/>
                  </w:checkBox>
                </w:ffData>
              </w:fldChar>
            </w:r>
            <w:r w:rsidR="001C17F7" w:rsidRPr="006825F8">
              <w:rPr>
                <w:rFonts w:ascii="Arial" w:hAnsi="Arial" w:cs="Arial"/>
                <w:sz w:val="20"/>
                <w:szCs w:val="20"/>
              </w:rPr>
              <w:instrText xml:space="preserve"> FORMCHECKBOX </w:instrText>
            </w:r>
            <w:r w:rsidRPr="006825F8">
              <w:rPr>
                <w:rFonts w:ascii="Arial" w:hAnsi="Arial" w:cs="Arial"/>
                <w:sz w:val="20"/>
                <w:szCs w:val="20"/>
              </w:rPr>
            </w:r>
            <w:r w:rsidRPr="006825F8">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Yes</w:t>
            </w:r>
          </w:p>
        </w:tc>
        <w:tc>
          <w:tcPr>
            <w:tcW w:w="2437" w:type="dxa"/>
            <w:tcBorders>
              <w:top w:val="nil"/>
              <w:left w:val="nil"/>
              <w:bottom w:val="nil"/>
              <w:right w:val="nil"/>
            </w:tcBorders>
          </w:tcPr>
          <w:p w:rsidR="001C17F7" w:rsidRPr="006825F8" w:rsidRDefault="00F32E44" w:rsidP="00E34D3B">
            <w:pPr>
              <w:ind w:left="900"/>
              <w:rPr>
                <w:rFonts w:ascii="Arial" w:hAnsi="Arial" w:cs="Arial"/>
                <w:sz w:val="20"/>
                <w:szCs w:val="20"/>
              </w:rPr>
            </w:pPr>
            <w:r>
              <w:rPr>
                <w:rFonts w:ascii="Arial" w:hAnsi="Arial" w:cs="Arial"/>
                <w:sz w:val="20"/>
                <w:szCs w:val="20"/>
              </w:rPr>
              <w:fldChar w:fldCharType="begin">
                <w:ffData>
                  <w:name w:val=""/>
                  <w:enabled/>
                  <w:calcOnExit w:val="0"/>
                  <w:checkBox>
                    <w:size w:val="16"/>
                    <w:default w:val="1"/>
                  </w:checkBox>
                </w:ffData>
              </w:fldChar>
            </w:r>
            <w:r w:rsidR="00F51B39">
              <w:rPr>
                <w:rFonts w:ascii="Arial" w:hAnsi="Arial" w:cs="Arial"/>
                <w:sz w:val="20"/>
                <w:szCs w:val="20"/>
              </w:rPr>
              <w:instrText xml:space="preserve"> FORMCHECKBOX </w:instrText>
            </w:r>
            <w:r>
              <w:rPr>
                <w:rFonts w:ascii="Arial" w:hAnsi="Arial" w:cs="Arial"/>
                <w:sz w:val="20"/>
                <w:szCs w:val="20"/>
              </w:rPr>
            </w:r>
            <w:r>
              <w:rPr>
                <w:rFonts w:ascii="Arial" w:hAnsi="Arial" w:cs="Arial"/>
                <w:sz w:val="20"/>
                <w:szCs w:val="20"/>
              </w:rPr>
              <w:fldChar w:fldCharType="end"/>
            </w:r>
            <w:r w:rsidR="001C17F7" w:rsidRPr="006825F8">
              <w:rPr>
                <w:rFonts w:ascii="Arial" w:hAnsi="Arial" w:cs="Arial"/>
                <w:sz w:val="20"/>
                <w:szCs w:val="20"/>
              </w:rPr>
              <w:t xml:space="preserve"> </w:t>
            </w:r>
            <w:r w:rsidR="001C17F7" w:rsidRPr="00E34D3B">
              <w:rPr>
                <w:rFonts w:ascii="Arial" w:hAnsi="Arial" w:cs="Arial"/>
                <w:sz w:val="20"/>
                <w:szCs w:val="20"/>
              </w:rPr>
              <w:t>No</w:t>
            </w:r>
          </w:p>
        </w:tc>
      </w:tr>
    </w:tbl>
    <w:p w:rsidR="00BE1C0A" w:rsidRDefault="00BE1C0A" w:rsidP="00BE1C0A">
      <w:pPr>
        <w:ind w:left="900"/>
        <w:rPr>
          <w:rFonts w:ascii="Arial" w:hAnsi="Arial" w:cs="Arial"/>
          <w:sz w:val="20"/>
          <w:szCs w:val="20"/>
        </w:rPr>
      </w:pPr>
      <w:r>
        <w:rPr>
          <w:rFonts w:ascii="Arial" w:hAnsi="Arial" w:cs="Arial"/>
          <w:sz w:val="20"/>
          <w:szCs w:val="20"/>
        </w:rPr>
        <w:t>If yes, briefly explain</w:t>
      </w:r>
      <w:r w:rsidRPr="009716B3">
        <w:rPr>
          <w:rFonts w:ascii="Arial" w:hAnsi="Arial" w:cs="Arial"/>
          <w:sz w:val="20"/>
          <w:szCs w:val="20"/>
        </w:rPr>
        <w:t>:</w:t>
      </w:r>
    </w:p>
    <w:p w:rsidR="00E34D3B" w:rsidRDefault="00E34D3B" w:rsidP="001C17F7">
      <w:pPr>
        <w:pStyle w:val="Heading2"/>
        <w:tabs>
          <w:tab w:val="num" w:pos="810"/>
        </w:tabs>
        <w:ind w:left="810"/>
      </w:pPr>
      <w:bookmarkStart w:id="78" w:name="_Toc323813640"/>
      <w:r>
        <w:t>Operations, Networking, and System Requirements</w:t>
      </w:r>
      <w:bookmarkEnd w:id="78"/>
    </w:p>
    <w:p w:rsidR="006C347C" w:rsidRDefault="006C347C" w:rsidP="006C347C">
      <w:pPr>
        <w:ind w:left="900"/>
        <w:rPr>
          <w:rFonts w:ascii="Arial" w:hAnsi="Arial" w:cs="Arial"/>
          <w:b/>
          <w:i/>
          <w:color w:val="0000FF"/>
          <w:sz w:val="20"/>
          <w:szCs w:val="20"/>
        </w:rPr>
      </w:pPr>
      <w:r>
        <w:rPr>
          <w:rFonts w:ascii="Arial" w:hAnsi="Arial" w:cs="Arial"/>
          <w:b/>
          <w:i/>
          <w:color w:val="0000FF"/>
          <w:sz w:val="20"/>
          <w:szCs w:val="20"/>
        </w:rPr>
        <w:t>Consult OBU IT Operations if necessary.</w:t>
      </w:r>
    </w:p>
    <w:p w:rsidR="006C347C" w:rsidRPr="006C347C" w:rsidRDefault="006C347C" w:rsidP="006C347C"/>
    <w:p w:rsidR="005651CB" w:rsidRPr="005651CB"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What </w:t>
      </w:r>
      <w:r w:rsidR="00BE1C0A">
        <w:rPr>
          <w:rFonts w:ascii="Arial" w:hAnsi="Arial" w:cs="Arial"/>
          <w:sz w:val="20"/>
          <w:szCs w:val="20"/>
        </w:rPr>
        <w:t>areas of the system</w:t>
      </w:r>
      <w:r w:rsidR="00530FD9">
        <w:rPr>
          <w:rFonts w:ascii="Arial" w:hAnsi="Arial" w:cs="Arial"/>
          <w:sz w:val="20"/>
          <w:szCs w:val="20"/>
        </w:rPr>
        <w:t xml:space="preserve"> are </w:t>
      </w:r>
      <w:r>
        <w:rPr>
          <w:rFonts w:ascii="Arial" w:hAnsi="Arial" w:cs="Arial"/>
          <w:sz w:val="20"/>
          <w:szCs w:val="20"/>
        </w:rPr>
        <w:t>customer facing?</w:t>
      </w:r>
      <w:r w:rsidR="00F51B39">
        <w:rPr>
          <w:rFonts w:ascii="Arial" w:hAnsi="Arial" w:cs="Arial"/>
          <w:sz w:val="20"/>
          <w:szCs w:val="20"/>
        </w:rPr>
        <w:t xml:space="preserve"> </w:t>
      </w:r>
      <w:r w:rsidR="005651CB">
        <w:rPr>
          <w:rFonts w:ascii="Arial" w:hAnsi="Arial" w:cs="Arial"/>
          <w:sz w:val="20"/>
          <w:szCs w:val="20"/>
        </w:rPr>
        <w:t xml:space="preserve">Sign </w:t>
      </w:r>
      <w:r w:rsidR="00C50A91">
        <w:rPr>
          <w:rFonts w:ascii="Arial" w:hAnsi="Arial" w:cs="Arial"/>
          <w:sz w:val="20"/>
          <w:szCs w:val="20"/>
        </w:rPr>
        <w:t xml:space="preserve">on, Profile </w:t>
      </w:r>
    </w:p>
    <w:p w:rsidR="00191DC0" w:rsidRPr="00D108C9"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existing applications or infrastructure components can be affected operationally by impairments in the new service?</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are the OS and/or database platform and version requirements for req</w:t>
      </w:r>
      <w:r>
        <w:rPr>
          <w:rFonts w:ascii="Arial" w:hAnsi="Arial" w:cs="Arial"/>
          <w:sz w:val="20"/>
          <w:szCs w:val="20"/>
        </w:rPr>
        <w:t>uired third-party applications?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lastRenderedPageBreak/>
        <w:t>Are there any acces</w:t>
      </w:r>
      <w:r>
        <w:rPr>
          <w:rFonts w:ascii="Arial" w:hAnsi="Arial" w:cs="Arial"/>
          <w:sz w:val="20"/>
          <w:szCs w:val="20"/>
        </w:rPr>
        <w:t>s requirements, firewall rules?</w:t>
      </w:r>
      <w:r w:rsidR="00BE1C0A">
        <w:rPr>
          <w:rFonts w:ascii="Arial" w:hAnsi="Arial" w:cs="Arial"/>
          <w:sz w:val="20"/>
          <w:szCs w:val="20"/>
        </w:rPr>
        <w:t xml:space="preserve">  If yes, briefly explain: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projected growth of website traffic (or specifically, additional website traffic due to project)</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current DB and/or application storage requirements (if known)?</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expected DB and/or application storage requirements, and over wha</w:t>
      </w:r>
      <w:r>
        <w:rPr>
          <w:rFonts w:ascii="Arial" w:hAnsi="Arial" w:cs="Arial"/>
          <w:sz w:val="20"/>
          <w:szCs w:val="20"/>
        </w:rPr>
        <w:t>t time (or in what increments)?</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What is the network attached sto</w:t>
      </w:r>
      <w:r>
        <w:rPr>
          <w:rFonts w:ascii="Arial" w:hAnsi="Arial" w:cs="Arial"/>
          <w:sz w:val="20"/>
          <w:szCs w:val="20"/>
        </w:rPr>
        <w:t>rage (NAS) requirement, if any?</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much data loss is acceptable? -</w:t>
      </w:r>
      <w:r>
        <w:rPr>
          <w:rFonts w:ascii="Arial" w:hAnsi="Arial" w:cs="Arial"/>
          <w:sz w:val="20"/>
          <w:szCs w:val="20"/>
        </w:rPr>
        <w:t xml:space="preserve"> recovery point objective (RPO)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In the event of catastrophe, how quickly must data be brought back online? – recovery time objective (</w:t>
      </w:r>
      <w:r>
        <w:rPr>
          <w:rFonts w:ascii="Arial" w:hAnsi="Arial" w:cs="Arial"/>
          <w:sz w:val="20"/>
          <w:szCs w:val="20"/>
        </w:rPr>
        <w:t>RTO)</w:t>
      </w:r>
    </w:p>
    <w:p w:rsidR="00191DC0" w:rsidRDefault="00191DC0" w:rsidP="001C0969">
      <w:pPr>
        <w:pStyle w:val="ListParagraph"/>
        <w:numPr>
          <w:ilvl w:val="0"/>
          <w:numId w:val="6"/>
        </w:numPr>
        <w:spacing w:line="480" w:lineRule="auto"/>
        <w:jc w:val="left"/>
        <w:rPr>
          <w:rFonts w:ascii="Arial" w:hAnsi="Arial" w:cs="Arial"/>
          <w:sz w:val="20"/>
          <w:szCs w:val="20"/>
        </w:rPr>
      </w:pPr>
      <w:r w:rsidRPr="00D108C9">
        <w:rPr>
          <w:rFonts w:ascii="Arial" w:hAnsi="Arial" w:cs="Arial"/>
          <w:sz w:val="20"/>
          <w:szCs w:val="20"/>
        </w:rPr>
        <w:t xml:space="preserve">Is there a shared data (i.e. </w:t>
      </w:r>
      <w:smartTag w:uri="urn:schemas-microsoft-com:office:smarttags" w:element="stockticker">
        <w:r w:rsidRPr="00D108C9">
          <w:rPr>
            <w:rFonts w:ascii="Arial" w:hAnsi="Arial" w:cs="Arial"/>
            <w:sz w:val="20"/>
            <w:szCs w:val="20"/>
          </w:rPr>
          <w:t>SAN</w:t>
        </w:r>
      </w:smartTag>
      <w:r w:rsidRPr="00D108C9">
        <w:rPr>
          <w:rFonts w:ascii="Arial" w:hAnsi="Arial" w:cs="Arial"/>
          <w:sz w:val="20"/>
          <w:szCs w:val="20"/>
        </w:rPr>
        <w:t xml:space="preserve"> storage) requi</w:t>
      </w:r>
      <w:r>
        <w:rPr>
          <w:rFonts w:ascii="Arial" w:hAnsi="Arial" w:cs="Arial"/>
          <w:sz w:val="20"/>
          <w:szCs w:val="20"/>
        </w:rPr>
        <w:t>rement across multiple servers?</w:t>
      </w:r>
    </w:p>
    <w:p w:rsidR="00E36E7A" w:rsidRDefault="00E36E7A" w:rsidP="006979AF">
      <w:pPr>
        <w:pStyle w:val="Bodytextwithbullet"/>
        <w:tabs>
          <w:tab w:val="clear" w:pos="360"/>
        </w:tabs>
        <w:ind w:left="0" w:firstLine="0"/>
        <w:rPr>
          <w:rFonts w:ascii="Calibri" w:hAnsi="Calibri"/>
          <w:sz w:val="22"/>
          <w:szCs w:val="22"/>
        </w:rPr>
      </w:pPr>
    </w:p>
    <w:p w:rsidR="002515EF" w:rsidRDefault="002515EF" w:rsidP="006979AF">
      <w:pPr>
        <w:pStyle w:val="Bodytextwithbullet"/>
        <w:tabs>
          <w:tab w:val="clear" w:pos="360"/>
        </w:tabs>
        <w:ind w:left="0" w:firstLine="0"/>
        <w:rPr>
          <w:rFonts w:ascii="Calibri" w:hAnsi="Calibri"/>
          <w:sz w:val="22"/>
          <w:szCs w:val="22"/>
        </w:rPr>
      </w:pPr>
    </w:p>
    <w:p w:rsidR="00A96585" w:rsidRPr="00A96585" w:rsidRDefault="00A96585" w:rsidP="006979AF">
      <w:pPr>
        <w:pStyle w:val="Bodytextwithbullet"/>
        <w:tabs>
          <w:tab w:val="clear" w:pos="360"/>
        </w:tabs>
        <w:ind w:left="0" w:firstLine="0"/>
        <w:rPr>
          <w:b/>
        </w:rPr>
      </w:pPr>
      <w:r w:rsidRPr="00A96585">
        <w:rPr>
          <w:b/>
        </w:rPr>
        <w:t>Appendix:</w:t>
      </w:r>
    </w:p>
    <w:p w:rsidR="00A96585" w:rsidRDefault="00A96585" w:rsidP="006979AF">
      <w:pPr>
        <w:pStyle w:val="Bodytextwithbullet"/>
        <w:tabs>
          <w:tab w:val="clear" w:pos="360"/>
        </w:tabs>
        <w:ind w:left="0" w:firstLine="0"/>
      </w:pPr>
    </w:p>
    <w:p w:rsidR="00445E5A" w:rsidRPr="00E41FED" w:rsidRDefault="00445E5A" w:rsidP="00E41FED">
      <w:pPr>
        <w:pStyle w:val="Heading2"/>
        <w:tabs>
          <w:tab w:val="left" w:pos="810"/>
        </w:tabs>
        <w:ind w:left="810" w:hanging="540"/>
      </w:pPr>
      <w:bookmarkStart w:id="79" w:name="_Toc323813641"/>
      <w:r w:rsidRPr="00E41FED">
        <w:t>Global Non-Functional Requirements</w:t>
      </w:r>
      <w:bookmarkEnd w:id="79"/>
    </w:p>
    <w:p w:rsidR="00ED4FA6" w:rsidRDefault="00ED4FA6" w:rsidP="00BB2154">
      <w:pPr>
        <w:pStyle w:val="Heading2"/>
        <w:numPr>
          <w:ilvl w:val="2"/>
          <w:numId w:val="3"/>
        </w:numPr>
        <w:tabs>
          <w:tab w:val="num" w:pos="1080"/>
        </w:tabs>
        <w:rPr>
          <w:rStyle w:val="Heading3Char"/>
          <w:rFonts w:cs="Arial"/>
        </w:rPr>
      </w:pPr>
      <w:bookmarkStart w:id="80" w:name="_Toc323813642"/>
      <w:r>
        <w:rPr>
          <w:rStyle w:val="Heading3Char"/>
          <w:rFonts w:cs="Arial"/>
        </w:rPr>
        <w:t>SEO requirements</w:t>
      </w:r>
      <w:bookmarkEnd w:id="80"/>
    </w:p>
    <w:p w:rsidR="00ED4FA6" w:rsidRDefault="00ED4FA6" w:rsidP="00ED4FA6">
      <w:pPr>
        <w:ind w:left="360"/>
        <w:rPr>
          <w:rFonts w:ascii="Arial" w:hAnsi="Arial" w:cs="Arial"/>
          <w:b/>
          <w:i/>
          <w:color w:val="0000FF"/>
          <w:sz w:val="20"/>
          <w:szCs w:val="20"/>
        </w:rPr>
      </w:pPr>
      <w:r>
        <w:rPr>
          <w:rFonts w:ascii="Arial" w:hAnsi="Arial" w:cs="Arial"/>
          <w:b/>
          <w:i/>
          <w:color w:val="0000FF"/>
          <w:sz w:val="20"/>
          <w:szCs w:val="20"/>
        </w:rPr>
        <w:t>Define:</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What the page structure should be</w:t>
      </w:r>
    </w:p>
    <w:p w:rsidR="00ED4FA6" w:rsidRDefault="00ED4FA6" w:rsidP="001C0969">
      <w:pPr>
        <w:numPr>
          <w:ilvl w:val="0"/>
          <w:numId w:val="5"/>
        </w:numPr>
        <w:rPr>
          <w:rFonts w:ascii="Arial" w:hAnsi="Arial" w:cs="Arial"/>
          <w:b/>
          <w:i/>
          <w:color w:val="0000FF"/>
          <w:sz w:val="20"/>
          <w:szCs w:val="20"/>
        </w:rPr>
      </w:pPr>
      <w:smartTag w:uri="urn:schemas-microsoft-com:office:smarttags" w:element="place">
        <w:r>
          <w:rPr>
            <w:rFonts w:ascii="Arial" w:hAnsi="Arial" w:cs="Arial"/>
            <w:b/>
            <w:i/>
            <w:color w:val="0000FF"/>
            <w:sz w:val="20"/>
            <w:szCs w:val="20"/>
          </w:rPr>
          <w:t>Meta</w:t>
        </w:r>
      </w:smartTag>
      <w:r>
        <w:rPr>
          <w:rFonts w:ascii="Arial" w:hAnsi="Arial" w:cs="Arial"/>
          <w:b/>
          <w:i/>
          <w:color w:val="0000FF"/>
          <w:sz w:val="20"/>
          <w:szCs w:val="20"/>
        </w:rPr>
        <w:t xml:space="preserve"> description and keyword</w:t>
      </w:r>
    </w:p>
    <w:p w:rsid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Content</w:t>
      </w:r>
    </w:p>
    <w:p w:rsidR="00ED4FA6" w:rsidRPr="00ED4FA6" w:rsidRDefault="00ED4FA6" w:rsidP="001C0969">
      <w:pPr>
        <w:numPr>
          <w:ilvl w:val="0"/>
          <w:numId w:val="5"/>
        </w:numPr>
        <w:rPr>
          <w:rFonts w:ascii="Arial" w:hAnsi="Arial" w:cs="Arial"/>
          <w:b/>
          <w:i/>
          <w:color w:val="0000FF"/>
          <w:sz w:val="20"/>
          <w:szCs w:val="20"/>
        </w:rPr>
      </w:pPr>
      <w:r>
        <w:rPr>
          <w:rFonts w:ascii="Arial" w:hAnsi="Arial" w:cs="Arial"/>
          <w:b/>
          <w:i/>
          <w:color w:val="0000FF"/>
          <w:sz w:val="20"/>
          <w:szCs w:val="20"/>
        </w:rPr>
        <w:t>Sitemap to be updated</w:t>
      </w:r>
    </w:p>
    <w:p w:rsidR="00ED4FA6" w:rsidRPr="00AA7671" w:rsidRDefault="00ED4FA6" w:rsidP="00295E0D">
      <w:pPr>
        <w:ind w:left="840"/>
        <w:rPr>
          <w:rFonts w:ascii="Arial" w:hAnsi="Arial" w:cs="Arial"/>
          <w:b/>
          <w:i/>
          <w:color w:val="0000FF"/>
          <w:sz w:val="20"/>
          <w:szCs w:val="20"/>
        </w:rPr>
      </w:pPr>
      <w:bookmarkStart w:id="81" w:name="_Toc138679532"/>
      <w:bookmarkStart w:id="82" w:name="_Toc138805549"/>
      <w:bookmarkStart w:id="83" w:name="_Toc138845343"/>
      <w:bookmarkStart w:id="84" w:name="_Toc139432479"/>
      <w:bookmarkStart w:id="85" w:name="_Toc140484750"/>
      <w:bookmarkStart w:id="86" w:name="_Toc138679534"/>
      <w:bookmarkStart w:id="87" w:name="_Toc138805551"/>
      <w:bookmarkStart w:id="88" w:name="_Toc138845345"/>
      <w:bookmarkStart w:id="89" w:name="_Toc139432481"/>
      <w:bookmarkStart w:id="90" w:name="_Toc140484752"/>
      <w:bookmarkStart w:id="91" w:name="_Toc137553474"/>
      <w:bookmarkStart w:id="92" w:name="_Toc137614738"/>
      <w:bookmarkStart w:id="93" w:name="_Toc137615372"/>
      <w:bookmarkStart w:id="94" w:name="_Toc138679537"/>
      <w:bookmarkStart w:id="95" w:name="_Toc138805554"/>
      <w:bookmarkStart w:id="96" w:name="_Toc138845348"/>
      <w:bookmarkStart w:id="97" w:name="_Toc139432484"/>
      <w:bookmarkStart w:id="98" w:name="_Toc140484755"/>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r>
        <w:rPr>
          <w:rFonts w:ascii="Arial" w:hAnsi="Arial" w:cs="Arial"/>
          <w:b/>
          <w:i/>
          <w:color w:val="0000FF"/>
          <w:sz w:val="20"/>
          <w:szCs w:val="20"/>
        </w:rPr>
        <w:t xml:space="preserve">What can be an issue to launch this project </w:t>
      </w:r>
      <w:r w:rsidR="00130988">
        <w:rPr>
          <w:rFonts w:ascii="Arial" w:hAnsi="Arial" w:cs="Arial"/>
          <w:b/>
          <w:i/>
          <w:color w:val="0000FF"/>
          <w:sz w:val="20"/>
          <w:szCs w:val="20"/>
        </w:rPr>
        <w:t>successfully?</w:t>
      </w:r>
      <w:r>
        <w:rPr>
          <w:rFonts w:ascii="Arial" w:hAnsi="Arial" w:cs="Arial"/>
          <w:b/>
          <w:i/>
          <w:color w:val="0000FF"/>
          <w:sz w:val="20"/>
          <w:szCs w:val="20"/>
        </w:rPr>
        <w:t xml:space="preserve"> For example, needs to have an extensive marketing plan, </w:t>
      </w:r>
      <w:r w:rsidR="00F57A7E">
        <w:rPr>
          <w:rFonts w:ascii="Arial" w:hAnsi="Arial" w:cs="Arial"/>
          <w:b/>
          <w:i/>
          <w:color w:val="0000FF"/>
          <w:sz w:val="20"/>
          <w:szCs w:val="20"/>
        </w:rPr>
        <w:t>dependency with another project.</w:t>
      </w:r>
      <w:r w:rsidR="006C347C">
        <w:rPr>
          <w:rFonts w:ascii="Arial" w:hAnsi="Arial" w:cs="Arial"/>
          <w:b/>
          <w:i/>
          <w:color w:val="0000FF"/>
          <w:sz w:val="20"/>
          <w:szCs w:val="20"/>
        </w:rPr>
        <w:t xml:space="preserve">  </w:t>
      </w:r>
    </w:p>
    <w:p w:rsidR="00556574" w:rsidRPr="00E41FED" w:rsidRDefault="00A926CC" w:rsidP="00E41FED">
      <w:pPr>
        <w:pStyle w:val="Heading2"/>
        <w:tabs>
          <w:tab w:val="left" w:pos="810"/>
        </w:tabs>
        <w:ind w:left="810" w:hanging="540"/>
      </w:pPr>
      <w:r>
        <w:t xml:space="preserve"> </w:t>
      </w:r>
      <w:bookmarkStart w:id="99" w:name="_Toc323813643"/>
      <w:r w:rsidR="00556574" w:rsidRPr="00E41FED">
        <w:t xml:space="preserve">Future </w:t>
      </w:r>
      <w:r w:rsidR="00A677D2">
        <w:t>Phases of</w:t>
      </w:r>
      <w:r w:rsidR="00556574" w:rsidRPr="00E41FED">
        <w:t xml:space="preserve"> Project</w:t>
      </w:r>
      <w:bookmarkEnd w:id="99"/>
    </w:p>
    <w:p w:rsidR="00556574" w:rsidRPr="00AA7671" w:rsidRDefault="00A677D2" w:rsidP="00295E0D">
      <w:pPr>
        <w:ind w:left="840"/>
        <w:rPr>
          <w:rFonts w:ascii="Arial" w:hAnsi="Arial" w:cs="Arial"/>
          <w:b/>
          <w:i/>
          <w:color w:val="0000FF"/>
          <w:sz w:val="20"/>
          <w:szCs w:val="20"/>
        </w:rPr>
      </w:pPr>
      <w:r>
        <w:rPr>
          <w:rFonts w:ascii="Arial" w:hAnsi="Arial" w:cs="Arial"/>
          <w:b/>
          <w:i/>
          <w:color w:val="0000FF"/>
          <w:sz w:val="20"/>
          <w:szCs w:val="20"/>
        </w:rPr>
        <w:t>Are there any future phases of this project?  If yes, please explain.</w:t>
      </w:r>
    </w:p>
    <w:p w:rsidR="005C487E" w:rsidRPr="00E41FED" w:rsidRDefault="00A926CC" w:rsidP="00E41FED">
      <w:pPr>
        <w:pStyle w:val="Heading2"/>
        <w:tabs>
          <w:tab w:val="left" w:pos="810"/>
        </w:tabs>
        <w:ind w:left="810" w:hanging="540"/>
      </w:pPr>
      <w:r>
        <w:t xml:space="preserve">  </w:t>
      </w:r>
      <w:bookmarkStart w:id="100" w:name="_Toc323813644"/>
      <w:r w:rsidR="005C487E" w:rsidRPr="00E41FED">
        <w:t>Preliminary Wireframes (Optional)</w:t>
      </w:r>
      <w:bookmarkEnd w:id="100"/>
    </w:p>
    <w:p w:rsidR="005C487E" w:rsidRPr="00AA7671" w:rsidRDefault="005C487E" w:rsidP="00295E0D">
      <w:pPr>
        <w:ind w:left="840"/>
        <w:rPr>
          <w:rFonts w:ascii="Arial" w:hAnsi="Arial" w:cs="Arial"/>
          <w:b/>
          <w:i/>
          <w:color w:val="0000FF"/>
          <w:sz w:val="20"/>
          <w:szCs w:val="20"/>
        </w:rPr>
      </w:pPr>
      <w:r w:rsidRPr="00AA7671">
        <w:rPr>
          <w:rFonts w:ascii="Arial" w:hAnsi="Arial" w:cs="Arial"/>
          <w:b/>
          <w:i/>
          <w:color w:val="0000FF"/>
          <w:sz w:val="20"/>
          <w:szCs w:val="20"/>
        </w:rPr>
        <w:t>Insert or link a document depicting the preliminary wireframe</w:t>
      </w:r>
      <w:r w:rsidR="009C46F9" w:rsidRPr="00AA7671">
        <w:rPr>
          <w:rFonts w:ascii="Arial" w:hAnsi="Arial" w:cs="Arial"/>
          <w:b/>
          <w:i/>
          <w:color w:val="0000FF"/>
          <w:sz w:val="20"/>
          <w:szCs w:val="20"/>
        </w:rPr>
        <w:t>s</w:t>
      </w:r>
      <w:r w:rsidRPr="00AA7671">
        <w:rPr>
          <w:rFonts w:ascii="Arial" w:hAnsi="Arial" w:cs="Arial"/>
          <w:b/>
          <w:i/>
          <w:color w:val="0000FF"/>
          <w:sz w:val="20"/>
          <w:szCs w:val="20"/>
        </w:rPr>
        <w:t xml:space="preserve"> to help give better product management guidance to the desired </w:t>
      </w:r>
      <w:r w:rsidR="009C46F9" w:rsidRPr="00AA7671">
        <w:rPr>
          <w:rFonts w:ascii="Arial" w:hAnsi="Arial" w:cs="Arial"/>
          <w:b/>
          <w:i/>
          <w:color w:val="0000FF"/>
          <w:sz w:val="20"/>
          <w:szCs w:val="20"/>
        </w:rPr>
        <w:t>user experience</w:t>
      </w:r>
      <w:r w:rsidR="00436838" w:rsidRPr="00AA7671">
        <w:rPr>
          <w:rFonts w:ascii="Arial" w:hAnsi="Arial" w:cs="Arial"/>
          <w:b/>
          <w:i/>
          <w:color w:val="0000FF"/>
          <w:sz w:val="20"/>
          <w:szCs w:val="20"/>
        </w:rPr>
        <w:t>.  (Jpeg, Visio diagram</w:t>
      </w:r>
      <w:r w:rsidR="00295E0D">
        <w:rPr>
          <w:rFonts w:ascii="Arial" w:hAnsi="Arial" w:cs="Arial"/>
          <w:b/>
          <w:i/>
          <w:color w:val="0000FF"/>
          <w:sz w:val="20"/>
          <w:szCs w:val="20"/>
        </w:rPr>
        <w:t>, etc.)</w:t>
      </w:r>
    </w:p>
    <w:p w:rsidR="00BD41AE" w:rsidRPr="00AA7671" w:rsidRDefault="00BD41AE" w:rsidP="005C487E">
      <w:pPr>
        <w:ind w:left="900"/>
        <w:rPr>
          <w:rFonts w:ascii="Arial" w:hAnsi="Arial" w:cs="Arial"/>
          <w:b/>
          <w:i/>
          <w:color w:val="0000FF"/>
          <w:sz w:val="18"/>
          <w:szCs w:val="18"/>
        </w:rPr>
      </w:pPr>
      <w:r w:rsidRPr="00AA7671">
        <w:rPr>
          <w:rFonts w:ascii="Arial" w:hAnsi="Arial" w:cs="Arial"/>
          <w:b/>
          <w:i/>
          <w:color w:val="0000FF"/>
          <w:sz w:val="18"/>
          <w:szCs w:val="18"/>
        </w:rPr>
        <w:t>Minimally strive to elaborate on expectations related to: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lastRenderedPageBreak/>
        <w:t>Search Engine Oprimization (SEO)</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Page site structure</w:t>
      </w:r>
    </w:p>
    <w:p w:rsidR="00BD41AE" w:rsidRPr="00AA7671" w:rsidRDefault="00BD41AE" w:rsidP="001C0969">
      <w:pPr>
        <w:numPr>
          <w:ilvl w:val="0"/>
          <w:numId w:val="4"/>
        </w:numPr>
        <w:ind w:left="1440"/>
        <w:rPr>
          <w:rFonts w:ascii="Arial" w:hAnsi="Arial" w:cs="Arial"/>
          <w:b/>
          <w:i/>
          <w:color w:val="0000FF"/>
          <w:sz w:val="18"/>
          <w:szCs w:val="18"/>
        </w:rPr>
      </w:pPr>
      <w:r w:rsidRPr="00AA7671">
        <w:rPr>
          <w:rFonts w:ascii="Arial" w:hAnsi="Arial" w:cs="Arial"/>
          <w:b/>
          <w:i/>
          <w:color w:val="0000FF"/>
          <w:sz w:val="18"/>
          <w:szCs w:val="18"/>
        </w:rPr>
        <w:t xml:space="preserve"> </w:t>
      </w:r>
      <w:smartTag w:uri="urn:schemas-microsoft-com:office:smarttags" w:element="place">
        <w:r w:rsidRPr="00AA7671">
          <w:rPr>
            <w:rFonts w:ascii="Arial" w:hAnsi="Arial" w:cs="Arial"/>
            <w:b/>
            <w:i/>
            <w:color w:val="0000FF"/>
            <w:sz w:val="18"/>
            <w:szCs w:val="18"/>
          </w:rPr>
          <w:t>Meta</w:t>
        </w:r>
      </w:smartTag>
      <w:r w:rsidRPr="00AA7671">
        <w:rPr>
          <w:rFonts w:ascii="Arial" w:hAnsi="Arial" w:cs="Arial"/>
          <w:b/>
          <w:i/>
          <w:color w:val="0000FF"/>
          <w:sz w:val="18"/>
          <w:szCs w:val="18"/>
        </w:rPr>
        <w:t xml:space="preserve"> description</w:t>
      </w:r>
    </w:p>
    <w:p w:rsidR="00BD41AE" w:rsidRPr="00AA7671" w:rsidRDefault="00BD41AE" w:rsidP="001C0969">
      <w:pPr>
        <w:numPr>
          <w:ilvl w:val="0"/>
          <w:numId w:val="4"/>
        </w:numPr>
        <w:ind w:left="720" w:firstLine="360"/>
        <w:rPr>
          <w:rFonts w:ascii="Arial" w:hAnsi="Arial" w:cs="Arial"/>
          <w:b/>
          <w:i/>
          <w:color w:val="0000FF"/>
          <w:sz w:val="18"/>
          <w:szCs w:val="18"/>
        </w:rPr>
      </w:pPr>
      <w:r w:rsidRPr="00AA7671">
        <w:rPr>
          <w:rFonts w:ascii="Arial" w:hAnsi="Arial" w:cs="Arial"/>
          <w:b/>
          <w:i/>
          <w:color w:val="0000FF"/>
          <w:sz w:val="18"/>
          <w:szCs w:val="18"/>
        </w:rPr>
        <w:t xml:space="preserve"> Content </w:t>
      </w:r>
    </w:p>
    <w:p w:rsidR="00970522" w:rsidRDefault="00970522" w:rsidP="0045324D"/>
    <w:p w:rsidR="00AC4AB6" w:rsidRPr="00A201CB" w:rsidRDefault="00AC4AB6" w:rsidP="00BB2154">
      <w:pPr>
        <w:pStyle w:val="Heading2"/>
        <w:numPr>
          <w:ilvl w:val="0"/>
          <w:numId w:val="3"/>
        </w:numPr>
        <w:shd w:val="pct20" w:color="auto" w:fill="auto"/>
        <w:tabs>
          <w:tab w:val="clear" w:pos="1152"/>
          <w:tab w:val="num" w:pos="270"/>
        </w:tabs>
        <w:spacing w:before="0"/>
        <w:ind w:left="270" w:hanging="270"/>
        <w:rPr>
          <w:rFonts w:cs="Arial"/>
          <w:sz w:val="28"/>
        </w:rPr>
      </w:pPr>
      <w:bookmarkStart w:id="101" w:name="_Toc323813645"/>
      <w:r>
        <w:rPr>
          <w:rFonts w:cs="Arial"/>
          <w:sz w:val="28"/>
        </w:rPr>
        <w:t>Project Milestone RACI Diagram</w:t>
      </w:r>
      <w:bookmarkEnd w:id="101"/>
    </w:p>
    <w:p w:rsidR="00AC4AB6" w:rsidRPr="005C7F3B" w:rsidRDefault="00AC4AB6" w:rsidP="00AC4AB6">
      <w:pPr>
        <w:ind w:left="990"/>
        <w:rPr>
          <w:rFonts w:ascii="Arial" w:hAnsi="Arial" w:cs="Arial"/>
          <w:b/>
          <w:i/>
          <w:color w:val="0000FF"/>
          <w:sz w:val="20"/>
          <w:szCs w:val="20"/>
        </w:rPr>
      </w:pPr>
      <w:r w:rsidRPr="005C7F3B">
        <w:rPr>
          <w:rFonts w:ascii="Arial" w:hAnsi="Arial" w:cs="Arial"/>
          <w:b/>
          <w:i/>
          <w:color w:val="0000FF"/>
          <w:sz w:val="20"/>
          <w:szCs w:val="20"/>
        </w:rPr>
        <w:t xml:space="preserve">The RACI Diagram below illustrates each team member’s role in </w:t>
      </w:r>
      <w:r w:rsidR="006C347C" w:rsidRPr="005C7F3B">
        <w:rPr>
          <w:rFonts w:ascii="Arial" w:hAnsi="Arial" w:cs="Arial"/>
          <w:b/>
          <w:i/>
          <w:color w:val="0000FF"/>
          <w:sz w:val="20"/>
          <w:szCs w:val="20"/>
        </w:rPr>
        <w:t>conjunction with</w:t>
      </w:r>
      <w:r w:rsidRPr="005C7F3B">
        <w:rPr>
          <w:rFonts w:ascii="Arial" w:hAnsi="Arial" w:cs="Arial"/>
          <w:b/>
          <w:i/>
          <w:color w:val="0000FF"/>
          <w:sz w:val="20"/>
          <w:szCs w:val="20"/>
        </w:rPr>
        <w:t xml:space="preserve"> the</w:t>
      </w:r>
      <w:r w:rsidR="006C347C" w:rsidRPr="005C7F3B">
        <w:rPr>
          <w:rFonts w:ascii="Arial" w:hAnsi="Arial" w:cs="Arial"/>
          <w:b/>
          <w:i/>
          <w:color w:val="0000FF"/>
          <w:sz w:val="20"/>
          <w:szCs w:val="20"/>
        </w:rPr>
        <w:t xml:space="preserve"> preliminary </w:t>
      </w:r>
      <w:smartTag w:uri="urn:schemas-microsoft-com:office:smarttags" w:element="stockticker">
        <w:r w:rsidR="006C347C" w:rsidRPr="005C7F3B">
          <w:rPr>
            <w:rFonts w:ascii="Arial" w:hAnsi="Arial" w:cs="Arial"/>
            <w:b/>
            <w:i/>
            <w:color w:val="0000FF"/>
            <w:sz w:val="20"/>
            <w:szCs w:val="20"/>
          </w:rPr>
          <w:t>PRD</w:t>
        </w:r>
      </w:smartTag>
      <w:r w:rsidRPr="005C7F3B">
        <w:rPr>
          <w:rFonts w:ascii="Arial" w:hAnsi="Arial" w:cs="Arial"/>
          <w:b/>
          <w:i/>
          <w:color w:val="0000FF"/>
          <w:sz w:val="20"/>
          <w:szCs w:val="20"/>
        </w:rPr>
        <w:t xml:space="preserve"> </w:t>
      </w:r>
      <w:r w:rsidR="006C347C" w:rsidRPr="005C7F3B">
        <w:rPr>
          <w:rFonts w:ascii="Arial" w:hAnsi="Arial" w:cs="Arial"/>
          <w:b/>
          <w:i/>
          <w:color w:val="0000FF"/>
          <w:sz w:val="20"/>
          <w:szCs w:val="20"/>
        </w:rPr>
        <w:t>and 6</w:t>
      </w:r>
      <w:r w:rsidRPr="005C7F3B">
        <w:rPr>
          <w:rFonts w:ascii="Arial" w:hAnsi="Arial" w:cs="Arial"/>
          <w:b/>
          <w:i/>
          <w:color w:val="0000FF"/>
          <w:sz w:val="20"/>
          <w:szCs w:val="20"/>
        </w:rPr>
        <w:t xml:space="preserve"> m</w:t>
      </w:r>
      <w:r w:rsidR="006C347C" w:rsidRPr="005C7F3B">
        <w:rPr>
          <w:rFonts w:ascii="Arial" w:hAnsi="Arial" w:cs="Arial"/>
          <w:b/>
          <w:i/>
          <w:color w:val="0000FF"/>
          <w:sz w:val="20"/>
          <w:szCs w:val="20"/>
        </w:rPr>
        <w:t>ajor milestones for the project.  The role titles should be replaced with specific names of assigned team members.</w:t>
      </w:r>
    </w:p>
    <w:p w:rsidR="00AC4AB6" w:rsidRDefault="00AC4AB6" w:rsidP="00AC4AB6">
      <w:pPr>
        <w:rPr>
          <w:rFonts w:ascii="Arial" w:hAnsi="Arial" w:cs="Arial"/>
          <w:b/>
          <w:i/>
          <w:color w:val="0070C0"/>
          <w:sz w:val="20"/>
          <w:szCs w:val="2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160"/>
        <w:gridCol w:w="1537"/>
        <w:gridCol w:w="1525"/>
        <w:gridCol w:w="1615"/>
        <w:gridCol w:w="1620"/>
      </w:tblGrid>
      <w:tr w:rsidR="00AC4AB6" w:rsidRPr="00C70AAC">
        <w:trPr>
          <w:tblHeader/>
        </w:trPr>
        <w:tc>
          <w:tcPr>
            <w:tcW w:w="2160" w:type="dxa"/>
            <w:shd w:val="clear" w:color="auto" w:fill="B6DDE8"/>
          </w:tcPr>
          <w:p w:rsidR="00AC4AB6" w:rsidRPr="00AF6262" w:rsidRDefault="00B34398" w:rsidP="00220DAB">
            <w:pPr>
              <w:rPr>
                <w:rFonts w:ascii="Arial" w:hAnsi="Arial" w:cs="Arial"/>
                <w:b/>
                <w:sz w:val="20"/>
                <w:szCs w:val="20"/>
              </w:rPr>
            </w:pPr>
            <w:r>
              <w:rPr>
                <w:rFonts w:ascii="Arial" w:hAnsi="Arial" w:cs="Arial"/>
                <w:b/>
                <w:sz w:val="20"/>
                <w:szCs w:val="20"/>
              </w:rPr>
              <w:t xml:space="preserve">Major </w:t>
            </w:r>
            <w:r w:rsidR="00C70AAC" w:rsidRPr="00AF6262">
              <w:rPr>
                <w:rFonts w:ascii="Arial" w:hAnsi="Arial" w:cs="Arial"/>
                <w:b/>
                <w:sz w:val="20"/>
                <w:szCs w:val="20"/>
              </w:rPr>
              <w:t>Milestone</w:t>
            </w:r>
          </w:p>
        </w:tc>
        <w:tc>
          <w:tcPr>
            <w:tcW w:w="1537"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Accountable</w:t>
            </w:r>
          </w:p>
        </w:tc>
        <w:tc>
          <w:tcPr>
            <w:tcW w:w="152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Responsible</w:t>
            </w:r>
          </w:p>
        </w:tc>
        <w:tc>
          <w:tcPr>
            <w:tcW w:w="1615"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Consulted</w:t>
            </w:r>
          </w:p>
        </w:tc>
        <w:tc>
          <w:tcPr>
            <w:tcW w:w="1620" w:type="dxa"/>
            <w:shd w:val="clear" w:color="auto" w:fill="B6DDE8"/>
          </w:tcPr>
          <w:p w:rsidR="00AC4AB6" w:rsidRPr="00AF6262" w:rsidRDefault="00C70AAC" w:rsidP="00220DAB">
            <w:pPr>
              <w:rPr>
                <w:rFonts w:ascii="Arial" w:hAnsi="Arial" w:cs="Arial"/>
                <w:b/>
                <w:sz w:val="20"/>
                <w:szCs w:val="20"/>
              </w:rPr>
            </w:pPr>
            <w:r w:rsidRPr="00AF6262">
              <w:rPr>
                <w:rFonts w:ascii="Arial" w:hAnsi="Arial" w:cs="Arial"/>
                <w:b/>
                <w:sz w:val="20"/>
                <w:szCs w:val="20"/>
              </w:rPr>
              <w:t>Informed</w:t>
            </w: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 xml:space="preserve">Preliminary </w:t>
            </w:r>
            <w:smartTag w:uri="urn:schemas-microsoft-com:office:smarttags" w:element="stockticker">
              <w:r w:rsidRPr="005C7F3B">
                <w:rPr>
                  <w:rFonts w:ascii="Arial" w:hAnsi="Arial" w:cs="Arial"/>
                  <w:b/>
                  <w:sz w:val="20"/>
                  <w:szCs w:val="20"/>
                </w:rPr>
                <w:t>PRD</w:t>
              </w:r>
            </w:smartTag>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C70AAC"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Functl Mgrs</w:t>
            </w:r>
          </w:p>
        </w:tc>
        <w:tc>
          <w:tcPr>
            <w:tcW w:w="1620" w:type="dxa"/>
          </w:tcPr>
          <w:p w:rsidR="00AC4AB6" w:rsidRPr="005C7F3B" w:rsidRDefault="00AC4AB6" w:rsidP="00220DAB">
            <w:pPr>
              <w:jc w:val="left"/>
              <w:rPr>
                <w:rFonts w:ascii="Arial" w:hAnsi="Arial" w:cs="Arial"/>
                <w:i/>
                <w:color w:val="0000FF"/>
                <w:sz w:val="20"/>
                <w:szCs w:val="20"/>
              </w:rPr>
            </w:pPr>
          </w:p>
        </w:tc>
      </w:tr>
      <w:tr w:rsidR="00AC4AB6" w:rsidRPr="00A201CB">
        <w:tc>
          <w:tcPr>
            <w:tcW w:w="2160" w:type="dxa"/>
          </w:tcPr>
          <w:p w:rsidR="00AC4AB6" w:rsidRPr="005C7F3B" w:rsidRDefault="00C70AAC" w:rsidP="00220DAB">
            <w:pPr>
              <w:jc w:val="left"/>
              <w:rPr>
                <w:rFonts w:ascii="Arial" w:hAnsi="Arial" w:cs="Arial"/>
                <w:b/>
                <w:sz w:val="20"/>
                <w:szCs w:val="20"/>
              </w:rPr>
            </w:pPr>
            <w:r w:rsidRPr="005C7F3B">
              <w:rPr>
                <w:rFonts w:ascii="Arial" w:hAnsi="Arial" w:cs="Arial"/>
                <w:b/>
                <w:sz w:val="20"/>
                <w:szCs w:val="20"/>
              </w:rPr>
              <w:t>Project Kickoff</w:t>
            </w:r>
          </w:p>
        </w:tc>
        <w:tc>
          <w:tcPr>
            <w:tcW w:w="1537" w:type="dxa"/>
          </w:tcPr>
          <w:p w:rsidR="00AC4AB6"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AC4AB6"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AC4AB6"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 xml:space="preserve">Final </w:t>
            </w:r>
            <w:smartTag w:uri="urn:schemas-microsoft-com:office:smarttags" w:element="stockticker">
              <w:r w:rsidRPr="005C7F3B">
                <w:rPr>
                  <w:rFonts w:ascii="Arial" w:hAnsi="Arial" w:cs="Arial"/>
                  <w:b/>
                  <w:sz w:val="20"/>
                  <w:szCs w:val="20"/>
                </w:rPr>
                <w:t>PRD</w:t>
              </w:r>
            </w:smartTag>
          </w:p>
        </w:tc>
        <w:tc>
          <w:tcPr>
            <w:tcW w:w="1537"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Prod</w:t>
            </w:r>
            <w:r w:rsidR="00774C04" w:rsidRPr="005C7F3B">
              <w:rPr>
                <w:rFonts w:ascii="Arial" w:hAnsi="Arial" w:cs="Arial"/>
                <w:i/>
                <w:color w:val="0000FF"/>
                <w:sz w:val="20"/>
                <w:szCs w:val="20"/>
              </w:rPr>
              <w:t xml:space="preserve">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61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Proj Team</w:t>
            </w:r>
          </w:p>
        </w:tc>
        <w:tc>
          <w:tcPr>
            <w:tcW w:w="1620" w:type="dxa"/>
          </w:tcPr>
          <w:p w:rsidR="00774C04" w:rsidRPr="005C7F3B" w:rsidRDefault="00CB79DD" w:rsidP="00220DAB">
            <w:pPr>
              <w:jc w:val="left"/>
              <w:rPr>
                <w:rFonts w:ascii="Arial" w:hAnsi="Arial" w:cs="Arial"/>
                <w:i/>
                <w:color w:val="0000FF"/>
                <w:sz w:val="20"/>
                <w:szCs w:val="20"/>
              </w:rPr>
            </w:pPr>
            <w:r w:rsidRPr="005C7F3B">
              <w:rPr>
                <w:rFonts w:ascii="Arial" w:hAnsi="Arial" w:cs="Arial"/>
                <w:i/>
                <w:color w:val="0000FF"/>
                <w:sz w:val="20"/>
                <w:szCs w:val="20"/>
              </w:rPr>
              <w:t>SDM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Wireframe Signoff</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HTML Complete</w:t>
            </w:r>
          </w:p>
        </w:tc>
        <w:tc>
          <w:tcPr>
            <w:tcW w:w="1537"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220DAB">
            <w:pPr>
              <w:jc w:val="left"/>
              <w:rPr>
                <w:rFonts w:ascii="Arial" w:hAnsi="Arial" w:cs="Arial"/>
                <w:i/>
                <w:color w:val="0000FF"/>
                <w:sz w:val="20"/>
                <w:szCs w:val="20"/>
              </w:rPr>
            </w:pPr>
            <w:r w:rsidRPr="005C7F3B">
              <w:rPr>
                <w:rFonts w:ascii="Arial" w:hAnsi="Arial" w:cs="Arial"/>
                <w:i/>
                <w:color w:val="0000FF"/>
                <w:sz w:val="20"/>
                <w:szCs w:val="20"/>
              </w:rPr>
              <w:t>UE</w:t>
            </w:r>
          </w:p>
        </w:tc>
        <w:tc>
          <w:tcPr>
            <w:tcW w:w="1615" w:type="dxa"/>
          </w:tcPr>
          <w:p w:rsidR="00774C04" w:rsidRPr="005C7F3B" w:rsidRDefault="00774C04" w:rsidP="006C347C">
            <w:pPr>
              <w:jc w:val="left"/>
              <w:rPr>
                <w:rFonts w:ascii="Arial" w:hAnsi="Arial" w:cs="Arial"/>
                <w:i/>
                <w:color w:val="0000FF"/>
                <w:sz w:val="20"/>
                <w:szCs w:val="20"/>
              </w:rPr>
            </w:pPr>
            <w:r w:rsidRPr="005C7F3B">
              <w:rPr>
                <w:rFonts w:ascii="Arial" w:hAnsi="Arial" w:cs="Arial"/>
                <w:i/>
                <w:color w:val="0000FF"/>
                <w:sz w:val="20"/>
                <w:szCs w:val="20"/>
              </w:rPr>
              <w:t>Dev Tea</w:t>
            </w:r>
            <w:r w:rsidR="006C347C" w:rsidRPr="005C7F3B">
              <w:rPr>
                <w:rFonts w:ascii="Arial" w:hAnsi="Arial" w:cs="Arial"/>
                <w:i/>
                <w:color w:val="0000FF"/>
                <w:sz w:val="20"/>
                <w:szCs w:val="20"/>
              </w:rPr>
              <w:t>m</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774C04" w:rsidRPr="00A201CB">
        <w:tc>
          <w:tcPr>
            <w:tcW w:w="2160" w:type="dxa"/>
          </w:tcPr>
          <w:p w:rsidR="00774C04" w:rsidRPr="005C7F3B" w:rsidRDefault="00774C04" w:rsidP="00220DAB">
            <w:pPr>
              <w:jc w:val="left"/>
              <w:rPr>
                <w:rFonts w:ascii="Arial" w:hAnsi="Arial" w:cs="Arial"/>
                <w:b/>
                <w:sz w:val="20"/>
                <w:szCs w:val="20"/>
              </w:rPr>
            </w:pPr>
            <w:r w:rsidRPr="005C7F3B">
              <w:rPr>
                <w:rFonts w:ascii="Arial" w:hAnsi="Arial" w:cs="Arial"/>
                <w:b/>
                <w:sz w:val="20"/>
                <w:szCs w:val="20"/>
              </w:rPr>
              <w:t>Deploy to QA</w:t>
            </w:r>
          </w:p>
        </w:tc>
        <w:tc>
          <w:tcPr>
            <w:tcW w:w="1537"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774C04" w:rsidRPr="005C7F3B" w:rsidRDefault="00774C04" w:rsidP="00774C04">
            <w:pPr>
              <w:jc w:val="left"/>
              <w:rPr>
                <w:rFonts w:ascii="Arial" w:hAnsi="Arial" w:cs="Arial"/>
                <w:i/>
                <w:color w:val="0000FF"/>
                <w:sz w:val="20"/>
                <w:szCs w:val="20"/>
              </w:rPr>
            </w:pPr>
            <w:r w:rsidRPr="005C7F3B">
              <w:rPr>
                <w:rFonts w:ascii="Arial" w:hAnsi="Arial" w:cs="Arial"/>
                <w:i/>
                <w:color w:val="0000FF"/>
                <w:sz w:val="20"/>
                <w:szCs w:val="20"/>
              </w:rPr>
              <w:t>Dev Lead</w:t>
            </w:r>
          </w:p>
        </w:tc>
        <w:tc>
          <w:tcPr>
            <w:tcW w:w="1615" w:type="dxa"/>
          </w:tcPr>
          <w:p w:rsidR="00774C04"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QA Lead</w:t>
            </w:r>
          </w:p>
        </w:tc>
        <w:tc>
          <w:tcPr>
            <w:tcW w:w="1620" w:type="dxa"/>
          </w:tcPr>
          <w:p w:rsidR="00774C04" w:rsidRPr="005C7F3B" w:rsidRDefault="006C347C" w:rsidP="00220DAB">
            <w:pPr>
              <w:jc w:val="left"/>
              <w:rPr>
                <w:rFonts w:ascii="Arial" w:hAnsi="Arial" w:cs="Arial"/>
                <w:i/>
                <w:color w:val="0000FF"/>
                <w:sz w:val="20"/>
                <w:szCs w:val="20"/>
              </w:rPr>
            </w:pPr>
            <w:r w:rsidRPr="005C7F3B">
              <w:rPr>
                <w:rFonts w:ascii="Arial" w:hAnsi="Arial" w:cs="Arial"/>
                <w:i/>
                <w:color w:val="0000FF"/>
                <w:sz w:val="20"/>
                <w:szCs w:val="20"/>
              </w:rPr>
              <w:t>SDM</w:t>
            </w:r>
            <w:r w:rsidR="00B34398" w:rsidRPr="005C7F3B">
              <w:rPr>
                <w:rFonts w:ascii="Arial" w:hAnsi="Arial" w:cs="Arial"/>
                <w:i/>
                <w:color w:val="0000FF"/>
                <w:sz w:val="20"/>
                <w:szCs w:val="20"/>
              </w:rPr>
              <w:t>, Proj Team</w:t>
            </w:r>
          </w:p>
        </w:tc>
      </w:tr>
      <w:tr w:rsidR="00C70AAC" w:rsidRPr="00A201CB">
        <w:tc>
          <w:tcPr>
            <w:tcW w:w="2160" w:type="dxa"/>
          </w:tcPr>
          <w:p w:rsidR="00C70AAC" w:rsidRPr="005C7F3B" w:rsidRDefault="00C70AAC" w:rsidP="00220DAB">
            <w:pPr>
              <w:jc w:val="left"/>
              <w:rPr>
                <w:rFonts w:ascii="Arial" w:hAnsi="Arial" w:cs="Arial"/>
                <w:b/>
                <w:sz w:val="20"/>
                <w:szCs w:val="20"/>
              </w:rPr>
            </w:pPr>
            <w:r w:rsidRPr="005C7F3B">
              <w:rPr>
                <w:rFonts w:ascii="Arial" w:hAnsi="Arial" w:cs="Arial"/>
                <w:b/>
                <w:sz w:val="20"/>
                <w:szCs w:val="20"/>
              </w:rPr>
              <w:t>Deploy to Staging</w:t>
            </w:r>
          </w:p>
        </w:tc>
        <w:tc>
          <w:tcPr>
            <w:tcW w:w="1537"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Prod Mgr</w:t>
            </w:r>
          </w:p>
        </w:tc>
        <w:tc>
          <w:tcPr>
            <w:tcW w:w="1525" w:type="dxa"/>
          </w:tcPr>
          <w:p w:rsidR="00C70AAC" w:rsidRPr="005C7F3B" w:rsidRDefault="00C70AAC" w:rsidP="00774C04">
            <w:pPr>
              <w:jc w:val="left"/>
              <w:rPr>
                <w:rFonts w:ascii="Arial" w:hAnsi="Arial" w:cs="Arial"/>
                <w:i/>
                <w:color w:val="0000FF"/>
                <w:sz w:val="20"/>
                <w:szCs w:val="20"/>
              </w:rPr>
            </w:pPr>
            <w:r w:rsidRPr="005C7F3B">
              <w:rPr>
                <w:rFonts w:ascii="Arial" w:hAnsi="Arial" w:cs="Arial"/>
                <w:i/>
                <w:color w:val="0000FF"/>
                <w:sz w:val="20"/>
                <w:szCs w:val="20"/>
              </w:rPr>
              <w:t xml:space="preserve">QA </w:t>
            </w:r>
            <w:r w:rsidR="00774C04" w:rsidRPr="005C7F3B">
              <w:rPr>
                <w:rFonts w:ascii="Arial" w:hAnsi="Arial" w:cs="Arial"/>
                <w:i/>
                <w:color w:val="0000FF"/>
                <w:sz w:val="20"/>
                <w:szCs w:val="20"/>
              </w:rPr>
              <w:t>Lead</w:t>
            </w:r>
          </w:p>
        </w:tc>
        <w:tc>
          <w:tcPr>
            <w:tcW w:w="1615" w:type="dxa"/>
          </w:tcPr>
          <w:p w:rsidR="00C70AAC" w:rsidRPr="005C7F3B" w:rsidRDefault="00C70AAC" w:rsidP="00220DAB">
            <w:pPr>
              <w:jc w:val="left"/>
              <w:rPr>
                <w:rFonts w:ascii="Arial" w:hAnsi="Arial" w:cs="Arial"/>
                <w:i/>
                <w:color w:val="0000FF"/>
                <w:sz w:val="20"/>
                <w:szCs w:val="20"/>
              </w:rPr>
            </w:pPr>
          </w:p>
        </w:tc>
        <w:tc>
          <w:tcPr>
            <w:tcW w:w="1620" w:type="dxa"/>
          </w:tcPr>
          <w:p w:rsidR="00C70AAC" w:rsidRPr="005C7F3B" w:rsidRDefault="00B34398" w:rsidP="00220DAB">
            <w:pPr>
              <w:jc w:val="left"/>
              <w:rPr>
                <w:rFonts w:ascii="Arial" w:hAnsi="Arial" w:cs="Arial"/>
                <w:i/>
                <w:color w:val="0000FF"/>
                <w:sz w:val="20"/>
                <w:szCs w:val="20"/>
              </w:rPr>
            </w:pPr>
            <w:r w:rsidRPr="005C7F3B">
              <w:rPr>
                <w:rFonts w:ascii="Arial" w:hAnsi="Arial" w:cs="Arial"/>
                <w:i/>
                <w:color w:val="0000FF"/>
                <w:sz w:val="20"/>
                <w:szCs w:val="20"/>
              </w:rPr>
              <w:t>SDM, Proj Team</w:t>
            </w:r>
          </w:p>
        </w:tc>
      </w:tr>
    </w:tbl>
    <w:p w:rsidR="00AC4AB6" w:rsidRPr="00AC4AB6" w:rsidRDefault="00AC4AB6" w:rsidP="00AC4AB6">
      <w:pPr>
        <w:ind w:left="990"/>
        <w:rPr>
          <w:rFonts w:ascii="Arial" w:hAnsi="Arial" w:cs="Arial"/>
          <w:b/>
          <w:i/>
          <w:color w:val="0070C0"/>
          <w:sz w:val="20"/>
          <w:szCs w:val="20"/>
        </w:rPr>
      </w:pPr>
    </w:p>
    <w:p w:rsidR="005C2F2D" w:rsidRDefault="00166031" w:rsidP="0045324D">
      <w:r>
        <w:t xml:space="preserve"> </w:t>
      </w:r>
    </w:p>
    <w:p w:rsidR="00136616" w:rsidRPr="00136616" w:rsidRDefault="00136616" w:rsidP="00136616">
      <w:pPr>
        <w:pStyle w:val="Heading2"/>
        <w:numPr>
          <w:ilvl w:val="0"/>
          <w:numId w:val="3"/>
        </w:numPr>
        <w:shd w:val="pct20" w:color="auto" w:fill="auto"/>
        <w:tabs>
          <w:tab w:val="clear" w:pos="1152"/>
          <w:tab w:val="num" w:pos="270"/>
        </w:tabs>
        <w:spacing w:before="0"/>
        <w:ind w:left="270" w:hanging="270"/>
        <w:rPr>
          <w:rFonts w:cs="Arial"/>
          <w:sz w:val="28"/>
        </w:rPr>
      </w:pPr>
      <w:bookmarkStart w:id="102" w:name="_Toc323813646"/>
      <w:r w:rsidRPr="00136616">
        <w:rPr>
          <w:rFonts w:cs="Arial"/>
          <w:sz w:val="28"/>
        </w:rPr>
        <w:t>Appendix:</w:t>
      </w:r>
      <w:bookmarkEnd w:id="102"/>
    </w:p>
    <w:p w:rsidR="00035E95" w:rsidRDefault="001068D4" w:rsidP="005C2F2D">
      <w:pPr>
        <w:pStyle w:val="Heading2"/>
        <w:tabs>
          <w:tab w:val="left" w:pos="810"/>
        </w:tabs>
        <w:ind w:left="810" w:hanging="540"/>
      </w:pPr>
      <w:bookmarkStart w:id="103" w:name="_Toc323813647"/>
      <w:r>
        <w:t>Priority List</w:t>
      </w:r>
      <w:bookmarkEnd w:id="103"/>
    </w:p>
    <w:p w:rsidR="0019486C" w:rsidRDefault="0019486C" w:rsidP="00035E95">
      <w:pPr>
        <w:pStyle w:val="Heading2"/>
        <w:numPr>
          <w:ilvl w:val="0"/>
          <w:numId w:val="0"/>
        </w:numPr>
        <w:tabs>
          <w:tab w:val="left" w:pos="810"/>
        </w:tabs>
        <w:ind w:left="270"/>
      </w:pPr>
      <w:r>
        <w:t xml:space="preserve"> </w:t>
      </w:r>
    </w:p>
    <w:tbl>
      <w:tblPr>
        <w:tblW w:w="9753" w:type="dxa"/>
        <w:tblInd w:w="93" w:type="dxa"/>
        <w:tblLook w:val="04A0"/>
      </w:tblPr>
      <w:tblGrid>
        <w:gridCol w:w="1905"/>
        <w:gridCol w:w="3420"/>
        <w:gridCol w:w="1350"/>
        <w:gridCol w:w="3078"/>
      </w:tblGrid>
      <w:tr w:rsidR="00035E95" w:rsidRPr="00035E95" w:rsidTr="00035E95">
        <w:trPr>
          <w:trHeight w:val="390"/>
        </w:trPr>
        <w:tc>
          <w:tcPr>
            <w:tcW w:w="1905" w:type="dxa"/>
            <w:tcBorders>
              <w:top w:val="single" w:sz="8" w:space="0" w:color="auto"/>
              <w:left w:val="single" w:sz="8" w:space="0" w:color="auto"/>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Functional Area</w:t>
            </w:r>
          </w:p>
        </w:tc>
        <w:tc>
          <w:tcPr>
            <w:tcW w:w="342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Description</w:t>
            </w:r>
          </w:p>
        </w:tc>
        <w:tc>
          <w:tcPr>
            <w:tcW w:w="1350"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Priority</w:t>
            </w:r>
          </w:p>
        </w:tc>
        <w:tc>
          <w:tcPr>
            <w:tcW w:w="3078" w:type="dxa"/>
            <w:tcBorders>
              <w:top w:val="single" w:sz="8" w:space="0" w:color="auto"/>
              <w:left w:val="nil"/>
              <w:bottom w:val="single" w:sz="8" w:space="0" w:color="auto"/>
              <w:right w:val="single" w:sz="8" w:space="0" w:color="auto"/>
            </w:tcBorders>
            <w:shd w:val="clear" w:color="000000" w:fill="000000"/>
            <w:hideMark/>
          </w:tcPr>
          <w:p w:rsidR="00035E95" w:rsidRPr="00035E95" w:rsidRDefault="00035E95" w:rsidP="00035E95">
            <w:pPr>
              <w:widowControl/>
              <w:adjustRightInd/>
              <w:spacing w:line="240" w:lineRule="auto"/>
              <w:jc w:val="center"/>
              <w:textAlignment w:val="auto"/>
              <w:rPr>
                <w:b/>
                <w:bCs/>
                <w:color w:val="FFFFFF"/>
                <w:sz w:val="20"/>
                <w:szCs w:val="28"/>
              </w:rPr>
            </w:pPr>
            <w:r w:rsidRPr="00035E95">
              <w:rPr>
                <w:b/>
                <w:bCs/>
                <w:color w:val="FFFFFF"/>
                <w:sz w:val="20"/>
                <w:szCs w:val="28"/>
              </w:rPr>
              <w:t>Notes</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People</w:t>
            </w:r>
          </w:p>
        </w:tc>
      </w:tr>
      <w:tr w:rsidR="00035E95" w:rsidRPr="00035E95" w:rsidTr="00035E95">
        <w:trPr>
          <w:trHeight w:val="610"/>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Profile</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User information for configuration of experience.   Needs to share login / password information from commerce system (SSO).  Profile data ideally is pulled directly from Sears.com and additional community features are </w:t>
            </w:r>
            <w:r w:rsidRPr="00035E95">
              <w:rPr>
                <w:color w:val="000000"/>
                <w:sz w:val="20"/>
              </w:rPr>
              <w:lastRenderedPageBreak/>
              <w:t>either added commerce database or linked to commerce profile information.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lastRenderedPageBreak/>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Communities Profile tab </w:t>
            </w:r>
            <w:r w:rsidRPr="00035E95">
              <w:rPr>
                <w:color w:val="000000"/>
                <w:sz w:val="20"/>
                <w:szCs w:val="22"/>
              </w:rPr>
              <w:br/>
            </w:r>
            <w:r w:rsidRPr="00035E95">
              <w:rPr>
                <w:color w:val="FF0000"/>
                <w:sz w:val="20"/>
                <w:szCs w:val="22"/>
              </w:rPr>
              <w:t xml:space="preserve">Need to meet with Legal to find out if they have to specifically say they want to be a community member to opt in? Or can anyone who signs up be a community </w:t>
            </w:r>
            <w:r w:rsidRPr="00035E95">
              <w:rPr>
                <w:color w:val="FF0000"/>
                <w:sz w:val="20"/>
                <w:szCs w:val="22"/>
              </w:rPr>
              <w:lastRenderedPageBreak/>
              <w:t>member automatically?</w:t>
            </w:r>
            <w:r w:rsidRPr="00035E95">
              <w:rPr>
                <w:color w:val="FF0000"/>
                <w:sz w:val="20"/>
                <w:szCs w:val="22"/>
              </w:rPr>
              <w:br/>
            </w:r>
            <w:r w:rsidRPr="00035E95">
              <w:rPr>
                <w:color w:val="FF0000"/>
                <w:sz w:val="20"/>
                <w:szCs w:val="22"/>
              </w:rPr>
              <w:br/>
              <w:t xml:space="preserve">Message center, comments, disscussions, reviews, groups, badges, etc. </w:t>
            </w:r>
            <w:r w:rsidRPr="00035E95">
              <w:rPr>
                <w:color w:val="FF0000"/>
                <w:sz w:val="20"/>
                <w:szCs w:val="22"/>
              </w:rPr>
              <w:br/>
            </w:r>
            <w:r w:rsidRPr="00035E95">
              <w:rPr>
                <w:color w:val="FF0000"/>
                <w:sz w:val="20"/>
                <w:szCs w:val="22"/>
              </w:rPr>
              <w:br/>
              <w:t xml:space="preserve">Need a public/private view </w:t>
            </w:r>
            <w:r w:rsidRPr="00035E95">
              <w:rPr>
                <w:color w:val="FF0000"/>
                <w:sz w:val="20"/>
                <w:szCs w:val="22"/>
              </w:rPr>
              <w:br/>
            </w:r>
            <w:r w:rsidRPr="00035E95">
              <w:rPr>
                <w:color w:val="FF0000"/>
                <w:sz w:val="20"/>
                <w:szCs w:val="22"/>
              </w:rPr>
              <w:br/>
              <w:t xml:space="preserve">If in community do not want them going to Sears.com to look at the profile - want to have profile visible from Community header and Community Profile default view (not landing page for overview)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Relationships (Following) </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entities (community members / blogs / topics /  stores / etc) to follow or have followers.   Followers would be notified of activity via their feed or email notification.</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SM: Once a group is added, all associated followers of the group will be automatically connected with the member</w:t>
            </w:r>
            <w:r w:rsidRPr="00035E95">
              <w:rPr>
                <w:color w:val="000000"/>
                <w:sz w:val="20"/>
                <w:szCs w:val="22"/>
              </w:rPr>
              <w:br/>
            </w:r>
            <w:r w:rsidRPr="00035E95">
              <w:rPr>
                <w:color w:val="FF0000"/>
                <w:sz w:val="20"/>
                <w:szCs w:val="22"/>
              </w:rPr>
              <w:t>Remove friends, just have following, can follow individuals and add to their stream - following a group will not automatically all all memebers of group to feed</w:t>
            </w:r>
          </w:p>
        </w:tc>
      </w:tr>
      <w:tr w:rsidR="00035E95" w:rsidRPr="00035E95" w:rsidTr="00035E95">
        <w:trPr>
          <w:trHeight w:val="379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Social Network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login via social media account. Link FB and community account via FB Connect, import profile image.</w:t>
            </w:r>
            <w:r w:rsidRPr="00035E95">
              <w:rPr>
                <w:color w:val="000000"/>
                <w:sz w:val="20"/>
                <w:szCs w:val="22"/>
              </w:rPr>
              <w:t xml:space="preserve"> </w:t>
            </w:r>
            <w:r w:rsidRPr="00035E95">
              <w:rPr>
                <w:color w:val="000000"/>
                <w:sz w:val="20"/>
              </w:rPr>
              <w:t xml:space="preserve"> name, FB ID, friend ID's, Friend information, email, interests,  locate which FB friends are also on community and follow them. Link Twitter and MySears account, import profile image. Allow for postings created in community site (by users or by Sears) to be posted to social media account. FB/Google+ Share/Like (Twitter post) for Site, Clubs, Stores, Blog posts, Articles, Questions, etc. Allow members to invite friends to join community through facebook, twitter, emails.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Browse team may have already built - need to follow up </w:t>
            </w:r>
            <w:r w:rsidRPr="00035E95">
              <w:rPr>
                <w:color w:val="FF0000"/>
                <w:sz w:val="20"/>
                <w:szCs w:val="22"/>
              </w:rPr>
              <w:t>and provide pieces of content that needs to be shared</w:t>
            </w:r>
          </w:p>
        </w:tc>
      </w:tr>
      <w:tr w:rsidR="00035E95" w:rsidRPr="00035E95" w:rsidTr="00035E95">
        <w:trPr>
          <w:trHeight w:val="442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SYWR Integration</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for community members to store SYWR number in profile to convert loyalty points to SYWR points.  Members should be able to input and link SYWR number easily to their account through email and/or phone number. If a member is not a SYWR member they can easily sign up directly through the registration process or through an integrated sign-up form within community. System must also map loyalty points to SYWR points based on system defined mapping table.   (ex:  1:1 point structure - 1 community point = 1 SYWR point). Any SYWR points earned will need to be communicated to our SYWR Loyalty Program partner (Epsilon) to be applied to member.  (TBD - pending legal)</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Conditional on #7 - SYWR points yet to be determined </w:t>
            </w:r>
            <w:r w:rsidRPr="00035E95">
              <w:rPr>
                <w:color w:val="000000"/>
                <w:sz w:val="20"/>
                <w:szCs w:val="22"/>
              </w:rPr>
              <w:br/>
            </w:r>
            <w:r w:rsidRPr="00035E95">
              <w:rPr>
                <w:color w:val="000000"/>
                <w:sz w:val="20"/>
                <w:szCs w:val="22"/>
              </w:rPr>
              <w:br/>
              <w:t xml:space="preserve">Sign up for SYWR, link, should all be linked to community without having them leave. </w:t>
            </w:r>
          </w:p>
        </w:tc>
      </w:tr>
      <w:tr w:rsidR="00035E95" w:rsidRPr="00035E95" w:rsidTr="00035E95">
        <w:trPr>
          <w:trHeight w:val="6315"/>
        </w:trPr>
        <w:tc>
          <w:tcPr>
            <w:tcW w:w="1905"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Reputation/Loyalty Program</w:t>
            </w:r>
          </w:p>
        </w:tc>
        <w:tc>
          <w:tcPr>
            <w:tcW w:w="342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community members to gain reputation points via community engagement (posting reviews, answers, ideas, etc.) Points will equate to different levels of reputation/membership (7 tier membership system) – the more points you receive, the higher you will grow in membership level and the more benefits/rewards you will receive.  Each time a new level is reached there will be automatic benefits (profile badges, SYWR VIP status, etc.) applied to member account along with bonus rewards (this will be a catalog of items that the member can chose from - such as coupons, gift cards, products, shipvantage membership, etc.) </w:t>
            </w:r>
            <w:r w:rsidRPr="00035E95">
              <w:rPr>
                <w:color w:val="000000"/>
                <w:sz w:val="20"/>
              </w:rPr>
              <w:br/>
            </w:r>
            <w:r w:rsidRPr="00035E95">
              <w:rPr>
                <w:color w:val="000000"/>
                <w:sz w:val="20"/>
              </w:rPr>
              <w:br/>
              <w:t>Will still need Epsilon connection</w:t>
            </w:r>
            <w:r w:rsidRPr="00035E95">
              <w:rPr>
                <w:color w:val="000000"/>
                <w:sz w:val="20"/>
              </w:rPr>
              <w:br/>
            </w:r>
            <w:r w:rsidRPr="00035E95">
              <w:rPr>
                <w:color w:val="000000"/>
                <w:sz w:val="20"/>
              </w:rPr>
              <w:br/>
              <w:t xml:space="preserve">System to award Reputation points to users based on the quantity and quality of their community contributions. Display Reputation points as Icons that depict level of user engagement.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000000" w:fill="FFFFFF"/>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Need point system and badging system and status - how they are rewarded is still up for dicussion #6 vs. social coupons, etc. .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Voted Experts</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after="240" w:line="240" w:lineRule="auto"/>
              <w:jc w:val="left"/>
              <w:textAlignment w:val="auto"/>
              <w:rPr>
                <w:color w:val="000000"/>
                <w:sz w:val="20"/>
              </w:rPr>
            </w:pPr>
            <w:r w:rsidRPr="00035E95">
              <w:rPr>
                <w:color w:val="000000"/>
                <w:sz w:val="20"/>
              </w:rPr>
              <w:t xml:space="preserve">Members become an expert through 1 of 2 ways: Manual (#9) or  socially selected; based on peer votes placed on their content. </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Manually applied is part of badging (#9) </w:t>
            </w:r>
          </w:p>
        </w:tc>
      </w:tr>
      <w:tr w:rsidR="00035E95" w:rsidRPr="00035E95" w:rsidTr="00035E95">
        <w:trPr>
          <w:trHeight w:val="1590"/>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lastRenderedPageBreak/>
              <w:t>Badging</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Badging Associate members, Experts and Vendors, Store Managers, Alumni in the community</w:t>
            </w:r>
            <w:r w:rsidRPr="00035E95">
              <w:rPr>
                <w:color w:val="000000"/>
                <w:sz w:val="20"/>
              </w:rPr>
              <w:br/>
            </w:r>
            <w:r w:rsidRPr="00035E95">
              <w:rPr>
                <w:color w:val="000000"/>
                <w:sz w:val="20"/>
              </w:rPr>
              <w:br/>
              <w:t>Public Q&amp;A Functionality (Ask an Expert, Ask store, Ask associate) - unlocked when badged</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Mapped to interest pages (Featured experts within interest groups) </w:t>
            </w:r>
          </w:p>
        </w:tc>
      </w:tr>
      <w:tr w:rsidR="00035E95" w:rsidRPr="00035E95" w:rsidTr="00035E95">
        <w:trPr>
          <w:trHeight w:val="1042"/>
        </w:trPr>
        <w:tc>
          <w:tcPr>
            <w:tcW w:w="1905" w:type="dxa"/>
            <w:tcBorders>
              <w:top w:val="nil"/>
              <w:left w:val="single" w:sz="8" w:space="0" w:color="auto"/>
              <w:bottom w:val="single" w:sz="8" w:space="0" w:color="auto"/>
              <w:right w:val="nil"/>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CDW/SYWR Database Integration</w:t>
            </w:r>
          </w:p>
        </w:tc>
        <w:tc>
          <w:tcPr>
            <w:tcW w:w="3420" w:type="dxa"/>
            <w:tcBorders>
              <w:top w:val="nil"/>
              <w:left w:val="single" w:sz="8" w:space="0" w:color="auto"/>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Ensure all member data is shared/integrated with internal customer databases.</w:t>
            </w:r>
          </w:p>
        </w:tc>
        <w:tc>
          <w:tcPr>
            <w:tcW w:w="1350" w:type="dxa"/>
            <w:tcBorders>
              <w:top w:val="nil"/>
              <w:left w:val="nil"/>
              <w:bottom w:val="single" w:sz="8" w:space="0" w:color="auto"/>
              <w:right w:val="single" w:sz="8" w:space="0" w:color="auto"/>
            </w:tcBorders>
            <w:shd w:val="clear" w:color="000000" w:fill="D6E3BC"/>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If they're an existing member, and a current customer and we have SSO, how will it merge? </w:t>
            </w:r>
            <w:r w:rsidRPr="00035E95">
              <w:rPr>
                <w:color w:val="FF0000"/>
                <w:sz w:val="20"/>
                <w:szCs w:val="22"/>
              </w:rPr>
              <w:t xml:space="preserve">Need to look into </w:t>
            </w:r>
          </w:p>
        </w:tc>
      </w:tr>
      <w:tr w:rsidR="00035E95" w:rsidRPr="00035E95" w:rsidTr="00035E95">
        <w:trPr>
          <w:trHeight w:val="390"/>
        </w:trPr>
        <w:tc>
          <w:tcPr>
            <w:tcW w:w="9753" w:type="dxa"/>
            <w:gridSpan w:val="4"/>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Participation</w:t>
            </w:r>
          </w:p>
        </w:tc>
      </w:tr>
      <w:tr w:rsidR="00035E95" w:rsidRPr="00035E95" w:rsidTr="00035E95">
        <w:trPr>
          <w:trHeight w:val="4065"/>
        </w:trPr>
        <w:tc>
          <w:tcPr>
            <w:tcW w:w="1905"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Q&amp;A/Discussion Forum </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Structured question and answer or discussion forum. Live Q&amp;A engagement Quora-like service </w:t>
            </w:r>
            <w:r w:rsidRPr="00035E95">
              <w:rPr>
                <w:color w:val="000000"/>
                <w:sz w:val="20"/>
                <w:szCs w:val="22"/>
              </w:rPr>
              <w:t xml:space="preserve">in member’s own profile page. Members can ask questions, tag questions, search question, and questions are treated as news feeds for the followers to be notified and help answered. </w:t>
            </w:r>
            <w:r w:rsidRPr="00035E95">
              <w:rPr>
                <w:color w:val="000000"/>
                <w:sz w:val="20"/>
              </w:rPr>
              <w:t xml:space="preserve">Include video/image in either post or comment. Add tags to post. Share to social networks.  Receive notifications of updates (email/feed/social networks). Vote on/Select a best answer. Search Q+A for archived questions/answers. </w:t>
            </w:r>
            <w:r w:rsidRPr="00035E95">
              <w:rPr>
                <w:color w:val="000000"/>
                <w:sz w:val="20"/>
              </w:rPr>
              <w:br/>
            </w:r>
            <w:r w:rsidRPr="00035E95">
              <w:rPr>
                <w:color w:val="000000"/>
                <w:sz w:val="20"/>
              </w:rPr>
              <w:br/>
              <w:t xml:space="preserve">Associate a question with a content item or entity (buyer guide, blog post, deal, product, store)  </w:t>
            </w:r>
          </w:p>
        </w:tc>
        <w:tc>
          <w:tcPr>
            <w:tcW w:w="1350" w:type="dxa"/>
            <w:vMerge w:val="restart"/>
            <w:tcBorders>
              <w:top w:val="nil"/>
              <w:left w:val="single" w:sz="8" w:space="0" w:color="auto"/>
              <w:bottom w:val="single" w:sz="8" w:space="0" w:color="000000"/>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P4 - Recommended product based on reviews in discussions -  need to work with machine learning and Shub</w:t>
            </w: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What other features are we missing?</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7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Read/Write Product Reviews</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Members will be able to read/write product reviews throughout the entire community (interest pages, homepage along as well as a dedicated MySears Reviews page.) The read/write should all take place within the community (no re-directs) but should be integrated with our core Product Reviews technology.  The entire product catalog should be accessible through the community to read/write reviews. </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What is value proposition of keeping reviews with community? Is it to keep status quo? </w:t>
            </w:r>
            <w:r w:rsidRPr="00035E95">
              <w:rPr>
                <w:color w:val="000000"/>
                <w:sz w:val="20"/>
                <w:szCs w:val="22"/>
              </w:rPr>
              <w:br/>
            </w:r>
            <w:r w:rsidRPr="00035E95">
              <w:rPr>
                <w:color w:val="000000"/>
                <w:sz w:val="20"/>
                <w:szCs w:val="22"/>
              </w:rPr>
              <w:br/>
            </w:r>
            <w:r w:rsidRPr="00035E95">
              <w:rPr>
                <w:color w:val="FF0000"/>
                <w:sz w:val="20"/>
                <w:szCs w:val="22"/>
              </w:rPr>
              <w:t xml:space="preserve">Need better display, but communities is research phase and reviews are a big part of that. </w:t>
            </w:r>
          </w:p>
        </w:tc>
      </w:tr>
      <w:tr w:rsidR="00035E95" w:rsidRPr="00035E95" w:rsidTr="00035E95">
        <w:trPr>
          <w:trHeight w:val="2520"/>
        </w:trPr>
        <w:tc>
          <w:tcPr>
            <w:tcW w:w="1905"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Ideas/Co-Creation/Crowd sourcing</w:t>
            </w: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Allow user to submit idea relating to improving some product/service, store innovation, site feature and new marketing campaigns.  Other users can comment, share and vote on feature.   The higher the number of votes, the more prominent the idea is placed. Apply evaluation status to ideas to make members aware of the idea status (i.e. Investigating, Updates In Progress, Completed, etc.)  </w:t>
            </w:r>
          </w:p>
        </w:tc>
        <w:tc>
          <w:tcPr>
            <w:tcW w:w="1350" w:type="dxa"/>
            <w:vMerge w:val="restart"/>
            <w:tcBorders>
              <w:top w:val="nil"/>
              <w:left w:val="single" w:sz="8" w:space="0" w:color="auto"/>
              <w:bottom w:val="nil"/>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vMerge w:val="restart"/>
            <w:tcBorders>
              <w:top w:val="nil"/>
              <w:left w:val="single" w:sz="8" w:space="0" w:color="auto"/>
              <w:bottom w:val="single" w:sz="8" w:space="0" w:color="000000"/>
              <w:right w:val="single" w:sz="8" w:space="0" w:color="auto"/>
            </w:tcBorders>
            <w:shd w:val="clear" w:color="auto" w:fill="auto"/>
            <w:vAlign w:val="bottom"/>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 </w:t>
            </w: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participate in the development of new products, services and processes by providing their opinions through an interactive experience.</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275"/>
        </w:trPr>
        <w:tc>
          <w:tcPr>
            <w:tcW w:w="1905"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Allow members to respond to challenges/problems by providing comment/solutions. Notifications go out to members to inform them of a new challenge.   Include images/videos in post. Vote on solutions.</w:t>
            </w:r>
          </w:p>
        </w:tc>
        <w:tc>
          <w:tcPr>
            <w:tcW w:w="1350" w:type="dxa"/>
            <w:vMerge/>
            <w:tcBorders>
              <w:top w:val="nil"/>
              <w:left w:val="single" w:sz="8" w:space="0" w:color="auto"/>
              <w:bottom w:val="nil"/>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2535"/>
        </w:trPr>
        <w:tc>
          <w:tcPr>
            <w:tcW w:w="1905" w:type="dxa"/>
            <w:tcBorders>
              <w:top w:val="single" w:sz="8" w:space="0" w:color="auto"/>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Polls </w:t>
            </w:r>
          </w:p>
        </w:tc>
        <w:tc>
          <w:tcPr>
            <w:tcW w:w="342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 questions / polls to be answered by community members.  Image-based as well as text. We will have the ability to set-up and post a poll to any page within the community (homepage, product pages, interest pages, etc.)  through the admin tool. Polls can easily be turned on/off as needed. All results should be accessible through the admin/reporting tool.</w:t>
            </w:r>
          </w:p>
        </w:tc>
        <w:tc>
          <w:tcPr>
            <w:tcW w:w="1350" w:type="dxa"/>
            <w:tcBorders>
              <w:top w:val="single" w:sz="8" w:space="0" w:color="auto"/>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Can leverage existing Delver tools? If so Priority is H</w:t>
            </w:r>
          </w:p>
        </w:tc>
      </w:tr>
      <w:tr w:rsidR="00035E95" w:rsidRPr="00035E95" w:rsidTr="00035E95">
        <w:trPr>
          <w:trHeight w:val="2850"/>
        </w:trPr>
        <w:tc>
          <w:tcPr>
            <w:tcW w:w="1905" w:type="dxa"/>
            <w:tcBorders>
              <w:top w:val="nil"/>
              <w:left w:val="single" w:sz="8" w:space="0" w:color="auto"/>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Answer Network</w:t>
            </w:r>
          </w:p>
        </w:tc>
        <w:tc>
          <w:tcPr>
            <w:tcW w:w="342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Provide an opt-in for members to be notified when questions are posted in specified topics. For example, if a member is knowledgeable in appliances - each time a another member posts a question about appliances an email will be sent to the "Answer Network" to notify them of the post.  The email will contain the question posted with a link back to the post to easily allow the notified member to return to the community and answer the question. </w:t>
            </w:r>
          </w:p>
        </w:tc>
        <w:tc>
          <w:tcPr>
            <w:tcW w:w="1350" w:type="dxa"/>
            <w:tcBorders>
              <w:top w:val="nil"/>
              <w:left w:val="nil"/>
              <w:bottom w:val="single" w:sz="8" w:space="0" w:color="auto"/>
              <w:right w:val="single" w:sz="8" w:space="0" w:color="auto"/>
            </w:tcBorders>
            <w:shd w:val="clear" w:color="000000" w:fill="E6B9B8"/>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315"/>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Advisory Council </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Select members of the community will be invited to join our Advisory Council.  Advisory Council will be required to participate in a pre-determined amount of surveys, polls, online focus groups, etc. and will earn rewards for their participation. We will need to track participation and apply to their account – members will lose Advisory Council membership (and rewards) if they do not meet requirements.  Automated notifications will keep member informed of their status.</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M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Need to determine the best way to communicate with them (orientation strategy).</w:t>
            </w:r>
            <w:r w:rsidRPr="00035E95">
              <w:rPr>
                <w:color w:val="000000"/>
                <w:sz w:val="20"/>
                <w:szCs w:val="22"/>
              </w:rPr>
              <w:br/>
              <w:t xml:space="preserve"> </w:t>
            </w:r>
            <w:r w:rsidRPr="00035E95">
              <w:rPr>
                <w:color w:val="000000"/>
                <w:sz w:val="20"/>
                <w:szCs w:val="22"/>
              </w:rPr>
              <w:br/>
              <w:t xml:space="preserve">How will we highlight they are special to the community? </w:t>
            </w:r>
            <w:r w:rsidRPr="00035E95">
              <w:rPr>
                <w:color w:val="FF0000"/>
                <w:sz w:val="20"/>
                <w:szCs w:val="22"/>
              </w:rPr>
              <w:t>Private interest page / badge - not asking them to be experts, just loyal customers who are getting rewarded</w:t>
            </w:r>
          </w:p>
        </w:tc>
      </w:tr>
      <w:tr w:rsidR="00035E95" w:rsidRPr="00035E95" w:rsidTr="00035E95">
        <w:trPr>
          <w:trHeight w:val="2220"/>
        </w:trPr>
        <w:tc>
          <w:tcPr>
            <w:tcW w:w="1905" w:type="dxa"/>
            <w:tcBorders>
              <w:top w:val="nil"/>
              <w:left w:val="single" w:sz="8" w:space="0" w:color="auto"/>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Customer Service Network</w:t>
            </w:r>
          </w:p>
        </w:tc>
        <w:tc>
          <w:tcPr>
            <w:tcW w:w="342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Created similar to an interest page - provide users a dedicated community page for customer-service specific issues. This page will contain a forum, click-to-chat, feedback form and other customer service related tools to easily allow our customers to reach us to get help with issues. This page will be monitored by CCN.</w:t>
            </w:r>
          </w:p>
        </w:tc>
        <w:tc>
          <w:tcPr>
            <w:tcW w:w="1350" w:type="dxa"/>
            <w:tcBorders>
              <w:top w:val="nil"/>
              <w:left w:val="nil"/>
              <w:bottom w:val="single" w:sz="8" w:space="0" w:color="auto"/>
              <w:right w:val="single" w:sz="8" w:space="0" w:color="auto"/>
            </w:tcBorders>
            <w:shd w:val="clear" w:color="000000" w:fill="E5B8B7"/>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Content</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Blogs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Community managers / DMM/BU social/marketing will post blogs and blog entries based on specific topics.   Community members will not create blogs. Members can comment and share blogs.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Buying Guides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Page that includes a step by step for how to choose a particular product or category items.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Similar to a blog in fuctionality but in it's own area - section in landing page. Layout and design needs to be different from a blog as well. </w:t>
            </w:r>
          </w:p>
        </w:tc>
      </w:tr>
      <w:tr w:rsidR="00035E95" w:rsidRPr="00035E95" w:rsidTr="00035E95">
        <w:trPr>
          <w:trHeight w:val="96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Ad Units and Deals (Community &amp; Partner Businesses)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Standard ad unit space that will display for all members. Future will allow outside vendors to place deals on site.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159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Live TV Channel/Video Hub</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Create a dedicated landing page that will host our Live TV channel streaming various events. Include live chat. Also provides an archives of previous shows/videos that is easily accessible for our members.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br/>
              <w:t xml:space="preserve">CMS built for it already - early phase can put as blog content, later can expand. </w:t>
            </w:r>
          </w:p>
        </w:tc>
      </w:tr>
      <w:tr w:rsidR="00035E95" w:rsidRPr="00035E95" w:rsidTr="00035E95">
        <w:trPr>
          <w:trHeight w:val="5370"/>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Interest Pages (Cateogy pages or Micro-Communities)</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This is a template-based functionality that will allow us to easily and quickly set-up categories within community that could also serve as "micro-communities" within the larger community focused on specific interests (example: DIY, Gardening, Fashion, etc.).  These pages should be set up by selecting from a list of available features (blog, Q&amp;A, polls, video, ads, etc.) through a plug &amp; play model and should creatively be customizeable.  All interest pages will automatically have the functionality for members to "join" or follow the page.  All members who join an interest page will be flagged in a database and receive any promotional offerings from the interest page and also benefits to following the interest. Their pages will also appear in their profile and content from their interest pages will flow into their activity feeds.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FF0000"/>
                <w:sz w:val="20"/>
                <w:szCs w:val="22"/>
              </w:rPr>
            </w:pPr>
            <w:r w:rsidRPr="00035E95">
              <w:rPr>
                <w:color w:val="FF0000"/>
                <w:sz w:val="20"/>
                <w:szCs w:val="22"/>
              </w:rPr>
              <w:t xml:space="preserve">Both Public and Private (Invitation process for private) </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Contextual Ads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Site advertisements that are targeted toward the logged in community member.   </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Personalization prerequisite</w:t>
            </w:r>
            <w:r w:rsidRPr="00035E95">
              <w:rPr>
                <w:color w:val="000000"/>
                <w:sz w:val="20"/>
                <w:szCs w:val="22"/>
              </w:rPr>
              <w:br/>
            </w:r>
            <w:r w:rsidRPr="00035E95">
              <w:rPr>
                <w:color w:val="000000"/>
                <w:sz w:val="20"/>
                <w:szCs w:val="22"/>
              </w:rPr>
              <w:br/>
            </w:r>
            <w:r w:rsidRPr="00035E95">
              <w:rPr>
                <w:color w:val="FF0000"/>
                <w:sz w:val="20"/>
                <w:szCs w:val="22"/>
              </w:rPr>
              <w:t>Will utilize third party ad-platform technology to enable.</w:t>
            </w:r>
          </w:p>
        </w:tc>
      </w:tr>
      <w:tr w:rsidR="00035E95" w:rsidRPr="00035E95" w:rsidTr="00035E95">
        <w:trPr>
          <w:trHeight w:val="190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Email Surveys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Surveys will be emailed by outside system (Qualtrics).   Community system will need to allow site administrators to download lists of members by profile attributes and download unique groups of members (ex:  download 5K members today, next week, need different 5K group of members.)</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L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3915"/>
        </w:trPr>
        <w:tc>
          <w:tcPr>
            <w:tcW w:w="1905" w:type="dxa"/>
            <w:tcBorders>
              <w:top w:val="nil"/>
              <w:left w:val="single" w:sz="8" w:space="0" w:color="auto"/>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 xml:space="preserve">Store Pages </w:t>
            </w:r>
          </w:p>
        </w:tc>
        <w:tc>
          <w:tcPr>
            <w:tcW w:w="342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Entity page that is maintained by the individual store. System auto locate member’s nearest stores and have the store info as part of their profile, members can always change their preferred store.   Stores will be able to post news, events, pictures, etc.   Community members will be able to follow stores and changes will show up in member’s feeds or email notifications. Community members will be able to post questions to individual stores. Notifications should go to store managers when posts are made to their page.</w:t>
            </w:r>
          </w:p>
        </w:tc>
        <w:tc>
          <w:tcPr>
            <w:tcW w:w="1350" w:type="dxa"/>
            <w:tcBorders>
              <w:top w:val="nil"/>
              <w:left w:val="nil"/>
              <w:bottom w:val="single" w:sz="8" w:space="0" w:color="auto"/>
              <w:right w:val="single" w:sz="8" w:space="0" w:color="auto"/>
            </w:tcBorders>
            <w:shd w:val="clear" w:color="000000" w:fill="FBD4B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Is the promo team doing this as part of local store ads - can we collaborate with their initiative to put our experience on top of it? </w:t>
            </w:r>
            <w:r w:rsidRPr="00035E95">
              <w:rPr>
                <w:color w:val="FF0000"/>
                <w:sz w:val="20"/>
                <w:szCs w:val="22"/>
              </w:rPr>
              <w:t xml:space="preserve">Need to follow up with Brian Hodge; want local store ad to be accessible on Store Pages. </w:t>
            </w:r>
            <w:r w:rsidRPr="00035E95">
              <w:rPr>
                <w:color w:val="FF0000"/>
                <w:sz w:val="20"/>
                <w:szCs w:val="22"/>
              </w:rPr>
              <w:br/>
            </w:r>
            <w:r w:rsidRPr="00035E95">
              <w:rPr>
                <w:color w:val="FF0000"/>
                <w:sz w:val="20"/>
                <w:szCs w:val="22"/>
              </w:rPr>
              <w:br/>
              <w:t xml:space="preserve">Eventually My Store store page should be a profile tab. </w:t>
            </w:r>
            <w:r w:rsidRPr="00035E95">
              <w:rPr>
                <w:color w:val="000000"/>
                <w:sz w:val="20"/>
                <w:szCs w:val="22"/>
              </w:rPr>
              <w:br/>
            </w:r>
            <w:r w:rsidRPr="00035E95">
              <w:rPr>
                <w:color w:val="000000"/>
                <w:sz w:val="20"/>
                <w:szCs w:val="22"/>
              </w:rPr>
              <w:br/>
            </w:r>
            <w:r w:rsidRPr="00035E95">
              <w:rPr>
                <w:color w:val="FF0000"/>
                <w:sz w:val="20"/>
                <w:szCs w:val="22"/>
              </w:rPr>
              <w:t>Collaborating with Delver</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000000" w:fill="FFFFFF"/>
            <w:vAlign w:val="center"/>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Discovery</w:t>
            </w:r>
          </w:p>
        </w:tc>
      </w:tr>
      <w:tr w:rsidR="00035E95" w:rsidRPr="00035E95" w:rsidTr="00035E95">
        <w:trPr>
          <w:trHeight w:val="15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Customized Experience (Dashboard)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for community member to customize the site experience.   This includes:  followers, notifications, feed layout.</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M</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FF0000"/>
                <w:sz w:val="20"/>
                <w:szCs w:val="22"/>
              </w:rPr>
              <w:t xml:space="preserve">This is Homepage (iGoggle) </w:t>
            </w:r>
            <w:r w:rsidRPr="00035E95">
              <w:rPr>
                <w:color w:val="000000"/>
                <w:sz w:val="20"/>
                <w:szCs w:val="22"/>
              </w:rPr>
              <w:br/>
            </w:r>
            <w:r w:rsidRPr="00035E95">
              <w:rPr>
                <w:color w:val="000000"/>
                <w:sz w:val="20"/>
                <w:szCs w:val="22"/>
              </w:rPr>
              <w:br/>
              <w:t>Feed Layout might not be 1st priority, usibility testing will be necessary</w:t>
            </w:r>
          </w:p>
        </w:tc>
      </w:tr>
      <w:tr w:rsidR="00035E95" w:rsidRPr="00035E95" w:rsidTr="00035E95">
        <w:trPr>
          <w:trHeight w:val="127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SEO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Ability to add SEO tags to content types to enhance natural search.   System will automatically add tags to content items and community managers will be able to manually add / edit SEO tags.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Part discovery </w:t>
            </w:r>
            <w:r w:rsidRPr="00035E95">
              <w:rPr>
                <w:color w:val="000000"/>
                <w:sz w:val="20"/>
                <w:szCs w:val="22"/>
              </w:rPr>
              <w:br/>
              <w:t xml:space="preserve">Part Admin </w:t>
            </w:r>
          </w:p>
        </w:tc>
      </w:tr>
      <w:tr w:rsidR="00035E95" w:rsidRPr="00035E95" w:rsidTr="00035E95">
        <w:trPr>
          <w:trHeight w:val="18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Notification Emails </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Emails sent from the system, triggered on certain actions (new followers, updates from the interest clubs, Q&amp;A , new answers, events invite from the clubs)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 xml:space="preserve">H </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Trigger point is following </w:t>
            </w:r>
            <w:r w:rsidRPr="00035E95">
              <w:rPr>
                <w:color w:val="FF0000"/>
                <w:sz w:val="20"/>
                <w:szCs w:val="22"/>
              </w:rPr>
              <w:br/>
            </w:r>
            <w:r w:rsidRPr="00035E95">
              <w:rPr>
                <w:color w:val="FF0000"/>
                <w:sz w:val="20"/>
                <w:szCs w:val="22"/>
              </w:rPr>
              <w:br/>
              <w:t xml:space="preserve">Need to connect with Legal and have preference settings (Weekly recap, vs. daily vs instant) </w:t>
            </w:r>
          </w:p>
        </w:tc>
      </w:tr>
      <w:tr w:rsidR="00035E95" w:rsidRPr="00035E95" w:rsidTr="00035E95">
        <w:trPr>
          <w:trHeight w:val="2115"/>
        </w:trPr>
        <w:tc>
          <w:tcPr>
            <w:tcW w:w="1905" w:type="dxa"/>
            <w:tcBorders>
              <w:top w:val="nil"/>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Search</w:t>
            </w:r>
          </w:p>
        </w:tc>
        <w:tc>
          <w:tcPr>
            <w:tcW w:w="342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Ability to search site content (QA / blogs / ideas) for specific search terms</w:t>
            </w:r>
          </w:p>
        </w:tc>
        <w:tc>
          <w:tcPr>
            <w:tcW w:w="1350" w:type="dxa"/>
            <w:tcBorders>
              <w:top w:val="nil"/>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NEW</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xml:space="preserve">Jumpstarted from new core capability for search (global search as core site but need to bubble up community content first rather than product content) Need connect with Levi. </w:t>
            </w:r>
          </w:p>
        </w:tc>
      </w:tr>
      <w:tr w:rsidR="00035E95" w:rsidRPr="00035E95" w:rsidTr="00035E95">
        <w:trPr>
          <w:trHeight w:val="2820"/>
        </w:trPr>
        <w:tc>
          <w:tcPr>
            <w:tcW w:w="1905" w:type="dxa"/>
            <w:tcBorders>
              <w:top w:val="nil"/>
              <w:left w:val="single" w:sz="8" w:space="0" w:color="auto"/>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lastRenderedPageBreak/>
              <w:t>Happening Now / Activity Feed</w:t>
            </w:r>
          </w:p>
        </w:tc>
        <w:tc>
          <w:tcPr>
            <w:tcW w:w="342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Users (and other entities e.g,stores, clubs) can share a summary of each action they take in the community with their Followers. On the home page users see an aggregated, real-time activity stream from users and entities that they follow. For non-members/website visitors, the happening now includes updates from store pages, blogs, and clubs. If they are a new visitor, they will see an aggregate of all recent posts made throughout the site as well as from our social networks (FB, Twitter)</w:t>
            </w:r>
          </w:p>
        </w:tc>
        <w:tc>
          <w:tcPr>
            <w:tcW w:w="1350" w:type="dxa"/>
            <w:tcBorders>
              <w:top w:val="nil"/>
              <w:left w:val="nil"/>
              <w:bottom w:val="nil"/>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2820"/>
        </w:trPr>
        <w:tc>
          <w:tcPr>
            <w:tcW w:w="1905" w:type="dxa"/>
            <w:tcBorders>
              <w:top w:val="single" w:sz="8" w:space="0" w:color="auto"/>
              <w:left w:val="single" w:sz="8" w:space="0" w:color="auto"/>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b/>
                <w:bCs/>
                <w:color w:val="000000"/>
                <w:sz w:val="20"/>
              </w:rPr>
            </w:pPr>
            <w:r w:rsidRPr="00035E95">
              <w:rPr>
                <w:b/>
                <w:bCs/>
                <w:color w:val="000000"/>
                <w:sz w:val="20"/>
              </w:rPr>
              <w:t>Activity Feed for Social Media Sites *NEW*</w:t>
            </w:r>
          </w:p>
        </w:tc>
        <w:tc>
          <w:tcPr>
            <w:tcW w:w="342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real time activity stream from Twitter and Facebook</w:t>
            </w:r>
          </w:p>
        </w:tc>
        <w:tc>
          <w:tcPr>
            <w:tcW w:w="1350" w:type="dxa"/>
            <w:tcBorders>
              <w:top w:val="single" w:sz="8" w:space="0" w:color="auto"/>
              <w:left w:val="nil"/>
              <w:bottom w:val="single" w:sz="8" w:space="0" w:color="auto"/>
              <w:right w:val="single" w:sz="8" w:space="0" w:color="auto"/>
            </w:tcBorders>
            <w:shd w:val="clear" w:color="000000" w:fill="B8CCE4"/>
            <w:hideMark/>
          </w:tcPr>
          <w:p w:rsidR="00035E95" w:rsidRPr="00035E95" w:rsidRDefault="00035E95" w:rsidP="00035E95">
            <w:pPr>
              <w:widowControl/>
              <w:adjustRightInd/>
              <w:spacing w:line="240" w:lineRule="auto"/>
              <w:jc w:val="center"/>
              <w:textAlignment w:val="auto"/>
              <w:rPr>
                <w:color w:val="000000"/>
                <w:sz w:val="20"/>
                <w:szCs w:val="22"/>
              </w:rPr>
            </w:pPr>
            <w:r w:rsidRPr="00035E95">
              <w:rPr>
                <w:color w:val="000000"/>
                <w:sz w:val="20"/>
                <w:szCs w:val="22"/>
              </w:rPr>
              <w:t>H</w:t>
            </w:r>
          </w:p>
        </w:tc>
        <w:tc>
          <w:tcPr>
            <w:tcW w:w="3078" w:type="dxa"/>
            <w:tcBorders>
              <w:top w:val="nil"/>
              <w:left w:val="nil"/>
              <w:bottom w:val="single" w:sz="8" w:space="0" w:color="auto"/>
              <w:right w:val="single" w:sz="8" w:space="0" w:color="auto"/>
            </w:tcBorders>
            <w:shd w:val="clear" w:color="auto" w:fill="auto"/>
            <w:vAlign w:val="bottom"/>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gridAfter w:val="3"/>
          <w:wAfter w:w="7848" w:type="dxa"/>
          <w:trHeight w:val="390"/>
        </w:trPr>
        <w:tc>
          <w:tcPr>
            <w:tcW w:w="1905" w:type="dxa"/>
            <w:tcBorders>
              <w:top w:val="single" w:sz="8" w:space="0" w:color="auto"/>
              <w:left w:val="single" w:sz="8" w:space="0" w:color="auto"/>
              <w:bottom w:val="single" w:sz="8" w:space="0" w:color="auto"/>
              <w:right w:val="single" w:sz="8" w:space="0" w:color="000000"/>
            </w:tcBorders>
            <w:shd w:val="clear" w:color="auto" w:fill="auto"/>
            <w:hideMark/>
          </w:tcPr>
          <w:p w:rsidR="00035E95" w:rsidRPr="00035E95" w:rsidRDefault="00035E95" w:rsidP="00035E95">
            <w:pPr>
              <w:widowControl/>
              <w:adjustRightInd/>
              <w:spacing w:line="240" w:lineRule="auto"/>
              <w:jc w:val="center"/>
              <w:textAlignment w:val="auto"/>
              <w:rPr>
                <w:b/>
                <w:bCs/>
                <w:color w:val="000000"/>
                <w:sz w:val="20"/>
                <w:szCs w:val="28"/>
              </w:rPr>
            </w:pPr>
            <w:r w:rsidRPr="00035E95">
              <w:rPr>
                <w:b/>
                <w:bCs/>
                <w:color w:val="000000"/>
                <w:sz w:val="20"/>
                <w:szCs w:val="28"/>
              </w:rPr>
              <w:t>Other</w:t>
            </w:r>
          </w:p>
        </w:tc>
      </w:tr>
      <w:tr w:rsidR="00035E95" w:rsidRPr="00035E95" w:rsidTr="00035E95">
        <w:trPr>
          <w:trHeight w:val="1200"/>
        </w:trPr>
        <w:tc>
          <w:tcPr>
            <w:tcW w:w="1905"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Tool / Reporting</w:t>
            </w: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Functions include:</w:t>
            </w:r>
          </w:p>
        </w:tc>
        <w:tc>
          <w:tcPr>
            <w:tcW w:w="1350"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center"/>
              <w:textAlignment w:val="auto"/>
              <w:rPr>
                <w:color w:val="000000"/>
                <w:sz w:val="20"/>
              </w:rPr>
            </w:pPr>
            <w:r w:rsidRPr="00035E95">
              <w:rPr>
                <w:color w:val="000000"/>
                <w:sz w:val="20"/>
              </w:rPr>
              <w:t>H</w:t>
            </w: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PDF will be very difficult - unless from Google Analytics or Omniture</w:t>
            </w:r>
            <w:r w:rsidRPr="00035E95">
              <w:rPr>
                <w:color w:val="000000"/>
                <w:sz w:val="20"/>
                <w:szCs w:val="22"/>
              </w:rPr>
              <w:br/>
              <w:t>Need to look into additional reporting tools</w:t>
            </w: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Moderation (Q&amp;A)</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Blog Write/Publish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Ad Network</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Deals Publish</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List Pulls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Analytics/Reports/Alerts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rFonts w:ascii="Symbol" w:hAnsi="Symbol"/>
                <w:color w:val="000000"/>
                <w:sz w:val="20"/>
              </w:rPr>
            </w:pPr>
            <w:r w:rsidRPr="00035E95">
              <w:rPr>
                <w:rFonts w:ascii="Symbol" w:hAnsi="Symbol"/>
                <w:color w:val="000000"/>
                <w:sz w:val="20"/>
              </w:rPr>
              <w:t></w:t>
            </w:r>
            <w:r w:rsidRPr="00035E95">
              <w:rPr>
                <w:rFonts w:ascii="Times New Roman" w:hAnsi="Times New Roman"/>
                <w:color w:val="000000"/>
                <w:sz w:val="20"/>
                <w:szCs w:val="14"/>
              </w:rPr>
              <w:t xml:space="preserve">         </w:t>
            </w:r>
            <w:r w:rsidRPr="00035E95">
              <w:rPr>
                <w:color w:val="000000"/>
                <w:sz w:val="20"/>
              </w:rPr>
              <w:t>Create /Manage Clubs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Admin systems includes community control tool and 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-Community control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Membership management: create, delete, find, edit, update, grant features, edit badges/membership status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Content management: Q&amp;A, blogs content update, ideas, co-creation,  user-flagged inappropriates, images, video, profanity, approves, delete, edit.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Ad network: post SHC ads (outside of contextual – Image management)</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4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Clubs, interests, topics management: create, update, edit new clubs, topics, interests and map to different BU ambassadors.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5. Analytics/reports tool: ad hoc reports/dashboards on KPI.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-BU Content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1. Clubs management: assigned club content update, edit, delete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96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2. Q&amp;A: interest, topics, questions with the followers, open access to create, edit, delete, update content, ad reports on followers user info.</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15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3. Blogs: access to upload, edit, delete blogs.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val="restart"/>
            <w:tcBorders>
              <w:top w:val="nil"/>
              <w:left w:val="single" w:sz="8" w:space="0" w:color="auto"/>
              <w:bottom w:val="single" w:sz="8" w:space="0" w:color="000000"/>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szCs w:val="22"/>
              </w:rPr>
            </w:pPr>
            <w:r w:rsidRPr="00035E95">
              <w:rPr>
                <w:color w:val="000000"/>
                <w:sz w:val="20"/>
                <w:szCs w:val="22"/>
              </w:rPr>
              <w:t> </w:t>
            </w: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xml:space="preserve"> 4. Analytics: generate adhoc reports on top issues from Q&amp;A in related BU areas.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-Store Pages management tool</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1.</w:t>
            </w:r>
            <w:r w:rsidRPr="00035E95">
              <w:rPr>
                <w:rFonts w:ascii="Times New Roman" w:hAnsi="Times New Roman"/>
                <w:color w:val="000000"/>
                <w:sz w:val="20"/>
                <w:szCs w:val="14"/>
              </w:rPr>
              <w:t xml:space="preserve">      </w:t>
            </w:r>
            <w:r w:rsidRPr="00035E95">
              <w:rPr>
                <w:color w:val="000000"/>
                <w:sz w:val="20"/>
              </w:rPr>
              <w:t>Post news updates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6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2.</w:t>
            </w:r>
            <w:r w:rsidRPr="00035E95">
              <w:rPr>
                <w:rFonts w:ascii="Times New Roman" w:hAnsi="Times New Roman"/>
                <w:color w:val="000000"/>
                <w:sz w:val="20"/>
                <w:szCs w:val="14"/>
              </w:rPr>
              <w:t xml:space="preserve">      </w:t>
            </w:r>
            <w:r w:rsidRPr="00035E95">
              <w:rPr>
                <w:color w:val="000000"/>
                <w:sz w:val="20"/>
              </w:rPr>
              <w:t>Post events (by corporate in real time, by store through corp moderation process)</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3.</w:t>
            </w:r>
            <w:r w:rsidRPr="00035E95">
              <w:rPr>
                <w:rFonts w:ascii="Times New Roman" w:hAnsi="Times New Roman"/>
                <w:color w:val="000000"/>
                <w:sz w:val="20"/>
                <w:szCs w:val="14"/>
              </w:rPr>
              <w:t xml:space="preserve">      </w:t>
            </w:r>
            <w:r w:rsidRPr="00035E95">
              <w:rPr>
                <w:color w:val="000000"/>
                <w:sz w:val="20"/>
              </w:rPr>
              <w:t xml:space="preserve">Answer questions posted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4.</w:t>
            </w:r>
            <w:r w:rsidRPr="00035E95">
              <w:rPr>
                <w:rFonts w:ascii="Times New Roman" w:hAnsi="Times New Roman"/>
                <w:color w:val="000000"/>
                <w:sz w:val="20"/>
                <w:szCs w:val="14"/>
              </w:rPr>
              <w:t xml:space="preserve">      </w:t>
            </w:r>
            <w:r w:rsidRPr="00035E95">
              <w:rPr>
                <w:color w:val="000000"/>
                <w:sz w:val="20"/>
              </w:rPr>
              <w:t>Mobile Accessible</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15"/>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nil"/>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Export reports tool: csv</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r w:rsidR="00035E95" w:rsidRPr="00035E95" w:rsidTr="00035E95">
        <w:trPr>
          <w:trHeight w:val="330"/>
        </w:trPr>
        <w:tc>
          <w:tcPr>
            <w:tcW w:w="1905"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420" w:type="dxa"/>
            <w:tcBorders>
              <w:top w:val="nil"/>
              <w:left w:val="nil"/>
              <w:bottom w:val="single" w:sz="8" w:space="0" w:color="auto"/>
              <w:right w:val="single" w:sz="8" w:space="0" w:color="auto"/>
            </w:tcBorders>
            <w:shd w:val="clear" w:color="auto" w:fill="auto"/>
            <w:hideMark/>
          </w:tcPr>
          <w:p w:rsidR="00035E95" w:rsidRPr="00035E95" w:rsidRDefault="00035E95" w:rsidP="00035E95">
            <w:pPr>
              <w:widowControl/>
              <w:adjustRightInd/>
              <w:spacing w:line="240" w:lineRule="auto"/>
              <w:jc w:val="left"/>
              <w:textAlignment w:val="auto"/>
              <w:rPr>
                <w:color w:val="000000"/>
                <w:sz w:val="20"/>
              </w:rPr>
            </w:pPr>
            <w:r w:rsidRPr="00035E95">
              <w:rPr>
                <w:color w:val="000000"/>
                <w:sz w:val="20"/>
              </w:rPr>
              <w:t> </w:t>
            </w:r>
          </w:p>
        </w:tc>
        <w:tc>
          <w:tcPr>
            <w:tcW w:w="1350"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rPr>
            </w:pPr>
          </w:p>
        </w:tc>
        <w:tc>
          <w:tcPr>
            <w:tcW w:w="3078" w:type="dxa"/>
            <w:vMerge/>
            <w:tcBorders>
              <w:top w:val="nil"/>
              <w:left w:val="single" w:sz="8" w:space="0" w:color="auto"/>
              <w:bottom w:val="single" w:sz="8" w:space="0" w:color="000000"/>
              <w:right w:val="single" w:sz="8" w:space="0" w:color="auto"/>
            </w:tcBorders>
            <w:vAlign w:val="center"/>
            <w:hideMark/>
          </w:tcPr>
          <w:p w:rsidR="00035E95" w:rsidRPr="00035E95" w:rsidRDefault="00035E95" w:rsidP="00035E95">
            <w:pPr>
              <w:widowControl/>
              <w:adjustRightInd/>
              <w:spacing w:line="240" w:lineRule="auto"/>
              <w:jc w:val="left"/>
              <w:textAlignment w:val="auto"/>
              <w:rPr>
                <w:color w:val="000000"/>
                <w:sz w:val="20"/>
                <w:szCs w:val="22"/>
              </w:rPr>
            </w:pPr>
          </w:p>
        </w:tc>
      </w:tr>
    </w:tbl>
    <w:p w:rsidR="000D1CDA" w:rsidRDefault="000D1CDA" w:rsidP="00166031">
      <w:pPr>
        <w:ind w:left="360"/>
      </w:pPr>
    </w:p>
    <w:sectPr w:rsidR="000D1CDA" w:rsidSect="00A058D1">
      <w:footerReference w:type="default" r:id="rId61"/>
      <w:pgSz w:w="12240" w:h="15840" w:code="1"/>
      <w:pgMar w:top="990" w:right="1440" w:bottom="432" w:left="117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26"/>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3" w:author="jmassud" w:date="2012-02-29T16:46:00Z" w:initials="j">
    <w:p w:rsidR="00DD56DC" w:rsidRDefault="00DD56DC">
      <w:pPr>
        <w:pStyle w:val="CommentText"/>
      </w:pPr>
      <w:r>
        <w:rPr>
          <w:rStyle w:val="CommentReference"/>
        </w:rPr>
        <w:annotationRef/>
      </w:r>
      <w:r>
        <w:t>Might be managed through CQ5</w:t>
      </w:r>
    </w:p>
  </w:comment>
  <w:comment w:id="24" w:author="jmassud" w:date="2012-02-29T16:46:00Z" w:initials="j">
    <w:p w:rsidR="00DD56DC" w:rsidRDefault="00DD56DC">
      <w:pPr>
        <w:pStyle w:val="CommentText"/>
      </w:pPr>
      <w:r>
        <w:rPr>
          <w:rStyle w:val="CommentReference"/>
        </w:rPr>
        <w:annotationRef/>
      </w:r>
      <w:r>
        <w:t>Possibly can be done through CQ5</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B4AE8" w:rsidRDefault="008B4AE8">
      <w:r>
        <w:separator/>
      </w:r>
    </w:p>
  </w:endnote>
  <w:endnote w:type="continuationSeparator" w:id="1">
    <w:p w:rsidR="008B4AE8" w:rsidRDefault="008B4AE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Univers (WN)">
    <w:altName w:val="Times New Roman"/>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080E0000" w:usb2="00000010" w:usb3="00000000" w:csb0="0004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 w:name="Times-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6DC" w:rsidRDefault="00DD56DC" w:rsidP="004437A5">
    <w:pPr>
      <w:ind w:right="360" w:firstLine="360"/>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56DC" w:rsidRDefault="00DD56DC" w:rsidP="004437A5">
    <w:pPr>
      <w:pStyle w:val="Footer"/>
      <w:pBdr>
        <w:top w:val="single" w:sz="4" w:space="1" w:color="auto"/>
      </w:pBdr>
      <w:tabs>
        <w:tab w:val="clear" w:pos="4320"/>
        <w:tab w:val="clear" w:pos="8640"/>
        <w:tab w:val="center" w:pos="0"/>
        <w:tab w:val="center" w:pos="4680"/>
        <w:tab w:val="right" w:pos="9360"/>
      </w:tabs>
      <w:jc w:val="center"/>
      <w:rPr>
        <w:rStyle w:val="PageNumber"/>
        <w:rFonts w:ascii="Arial" w:hAnsi="Arial" w:cs="Arial"/>
        <w:sz w:val="20"/>
        <w:szCs w:val="20"/>
      </w:rPr>
    </w:pPr>
    <w:r>
      <w:rPr>
        <w:rStyle w:val="PageNumber"/>
        <w:rFonts w:ascii="Arial" w:hAnsi="Arial"/>
        <w:sz w:val="20"/>
        <w:szCs w:val="20"/>
      </w:rPr>
      <w:t xml:space="preserve">- </w:t>
    </w:r>
    <w:r w:rsidR="00F32E44">
      <w:rPr>
        <w:rStyle w:val="PageNumber"/>
        <w:rFonts w:ascii="Arial" w:hAnsi="Arial"/>
        <w:sz w:val="20"/>
        <w:szCs w:val="20"/>
      </w:rPr>
      <w:fldChar w:fldCharType="begin"/>
    </w:r>
    <w:r>
      <w:rPr>
        <w:rStyle w:val="PageNumber"/>
        <w:rFonts w:ascii="Arial" w:hAnsi="Arial"/>
        <w:sz w:val="20"/>
        <w:szCs w:val="20"/>
      </w:rPr>
      <w:instrText xml:space="preserve"> PAGE </w:instrText>
    </w:r>
    <w:r w:rsidR="00F32E44">
      <w:rPr>
        <w:rStyle w:val="PageNumber"/>
        <w:rFonts w:ascii="Arial" w:hAnsi="Arial"/>
        <w:sz w:val="20"/>
        <w:szCs w:val="20"/>
      </w:rPr>
      <w:fldChar w:fldCharType="separate"/>
    </w:r>
    <w:r w:rsidR="00E55FFD">
      <w:rPr>
        <w:rStyle w:val="PageNumber"/>
        <w:rFonts w:ascii="Arial" w:hAnsi="Arial"/>
        <w:noProof/>
        <w:sz w:val="20"/>
        <w:szCs w:val="20"/>
      </w:rPr>
      <w:t>29</w:t>
    </w:r>
    <w:r w:rsidR="00F32E44">
      <w:rPr>
        <w:rStyle w:val="PageNumber"/>
        <w:rFonts w:ascii="Arial" w:hAnsi="Arial"/>
        <w:sz w:val="20"/>
        <w:szCs w:val="20"/>
      </w:rPr>
      <w:fldChar w:fldCharType="end"/>
    </w:r>
    <w:r>
      <w:rPr>
        <w:rStyle w:val="PageNumber"/>
        <w:rFonts w:ascii="Arial" w:hAnsi="Arial"/>
        <w:sz w:val="20"/>
        <w:szCs w:val="20"/>
      </w:rPr>
      <w:t xml:space="preserve"> -</w:t>
    </w:r>
  </w:p>
  <w:p w:rsidR="00DD56DC" w:rsidRPr="0019486C" w:rsidRDefault="00DD56DC" w:rsidP="00D10ECD">
    <w:pPr>
      <w:pStyle w:val="Footer"/>
      <w:pBdr>
        <w:top w:val="single" w:sz="4" w:space="1" w:color="auto"/>
      </w:pBdr>
      <w:tabs>
        <w:tab w:val="clear" w:pos="4320"/>
        <w:tab w:val="clear" w:pos="8640"/>
        <w:tab w:val="center" w:pos="0"/>
        <w:tab w:val="center" w:pos="4680"/>
        <w:tab w:val="right" w:pos="9540"/>
      </w:tabs>
      <w:rPr>
        <w:rFonts w:ascii="Arial" w:hAnsi="Arial" w:cs="Arial"/>
        <w:b/>
        <w:sz w:val="16"/>
        <w:szCs w:val="16"/>
      </w:rPr>
    </w:pPr>
    <w:r>
      <w:rPr>
        <w:rStyle w:val="PageNumber"/>
        <w:rFonts w:ascii="Arial" w:hAnsi="Arial" w:cs="Arial"/>
        <w:b/>
        <w:sz w:val="16"/>
        <w:szCs w:val="16"/>
      </w:rPr>
      <w:t xml:space="preserve"> May </w:t>
    </w:r>
    <w:del w:id="104" w:author="jmassud" w:date="2012-05-08T14:31:00Z">
      <w:r w:rsidR="00B36AE5">
        <w:rPr>
          <w:rStyle w:val="PageNumber"/>
          <w:rFonts w:ascii="Arial" w:hAnsi="Arial" w:cs="Arial"/>
          <w:b/>
          <w:sz w:val="16"/>
          <w:szCs w:val="16"/>
        </w:rPr>
        <w:delText>3</w:delText>
      </w:r>
    </w:del>
    <w:ins w:id="105" w:author="jmassud" w:date="2012-05-08T14:31:00Z">
      <w:r w:rsidR="008367E6">
        <w:rPr>
          <w:rStyle w:val="PageNumber"/>
          <w:rFonts w:ascii="Arial" w:hAnsi="Arial" w:cs="Arial"/>
          <w:b/>
          <w:sz w:val="16"/>
          <w:szCs w:val="16"/>
        </w:rPr>
        <w:t>8</w:t>
      </w:r>
    </w:ins>
    <w:r>
      <w:rPr>
        <w:rStyle w:val="PageNumber"/>
        <w:rFonts w:ascii="Arial" w:hAnsi="Arial" w:cs="Arial"/>
        <w:b/>
        <w:sz w:val="16"/>
        <w:szCs w:val="16"/>
      </w:rPr>
      <w:t xml:space="preserve">, 2012 </w:t>
    </w:r>
    <w:r>
      <w:rPr>
        <w:rStyle w:val="PageNumber"/>
        <w:rFonts w:ascii="Arial" w:hAnsi="Arial" w:cs="Arial"/>
        <w:b/>
        <w:sz w:val="16"/>
        <w:szCs w:val="16"/>
      </w:rPr>
      <w:tab/>
      <w:t>Communities Moderation PRD v 1.</w:t>
    </w:r>
    <w:del w:id="106" w:author="jmassud" w:date="2012-05-08T14:31:00Z">
      <w:r w:rsidR="00B36AE5">
        <w:rPr>
          <w:rStyle w:val="PageNumber"/>
          <w:rFonts w:ascii="Arial" w:hAnsi="Arial" w:cs="Arial"/>
          <w:b/>
          <w:sz w:val="16"/>
          <w:szCs w:val="16"/>
        </w:rPr>
        <w:delText>5</w:delText>
      </w:r>
    </w:del>
    <w:ins w:id="107" w:author="jmassud" w:date="2012-05-08T14:31:00Z">
      <w:r w:rsidR="008367E6">
        <w:rPr>
          <w:rStyle w:val="PageNumber"/>
          <w:rFonts w:ascii="Arial" w:hAnsi="Arial" w:cs="Arial"/>
          <w:b/>
          <w:sz w:val="16"/>
          <w:szCs w:val="16"/>
        </w:rPr>
        <w:t>6</w:t>
      </w:r>
    </w:ins>
    <w:r>
      <w:rPr>
        <w:rStyle w:val="PageNumber"/>
        <w:rFonts w:ascii="Arial" w:hAnsi="Arial" w:cs="Arial"/>
        <w:b/>
        <w:sz w:val="16"/>
        <w:szCs w:val="16"/>
      </w:rPr>
      <w:tab/>
      <w:t>Judy Massuda, Product Manager</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B4AE8" w:rsidRDefault="008B4AE8">
      <w:r>
        <w:separator/>
      </w:r>
    </w:p>
  </w:footnote>
  <w:footnote w:type="continuationSeparator" w:id="1">
    <w:p w:rsidR="008B4AE8" w:rsidRDefault="008B4AE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93D36" w:rsidRDefault="00F93D3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F263AD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1280017"/>
    <w:multiLevelType w:val="hybridMultilevel"/>
    <w:tmpl w:val="2EC23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B17F22"/>
    <w:multiLevelType w:val="hybridMultilevel"/>
    <w:tmpl w:val="F28683C6"/>
    <w:lvl w:ilvl="0" w:tplc="04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3C013A2"/>
    <w:multiLevelType w:val="hybridMultilevel"/>
    <w:tmpl w:val="DC286B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3E47A59"/>
    <w:multiLevelType w:val="hybridMultilevel"/>
    <w:tmpl w:val="1A86C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3FA3B24"/>
    <w:multiLevelType w:val="hybridMultilevel"/>
    <w:tmpl w:val="13FE3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5EA05B2"/>
    <w:multiLevelType w:val="hybridMultilevel"/>
    <w:tmpl w:val="7B10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38025F"/>
    <w:multiLevelType w:val="hybridMultilevel"/>
    <w:tmpl w:val="32228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617A38"/>
    <w:multiLevelType w:val="hybridMultilevel"/>
    <w:tmpl w:val="EDD6B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5BD1C21"/>
    <w:multiLevelType w:val="hybridMultilevel"/>
    <w:tmpl w:val="997EF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193D2E"/>
    <w:multiLevelType w:val="hybridMultilevel"/>
    <w:tmpl w:val="84D8E0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C20791"/>
    <w:multiLevelType w:val="hybridMultilevel"/>
    <w:tmpl w:val="FF121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866ED4"/>
    <w:multiLevelType w:val="multilevel"/>
    <w:tmpl w:val="D8862236"/>
    <w:lvl w:ilvl="0">
      <w:start w:val="8"/>
      <w:numFmt w:val="decimal"/>
      <w:lvlText w:val="%1"/>
      <w:lvlJc w:val="left"/>
      <w:pPr>
        <w:tabs>
          <w:tab w:val="num" w:pos="360"/>
        </w:tabs>
        <w:ind w:left="360" w:hanging="360"/>
      </w:pPr>
      <w:rPr>
        <w:rFonts w:hint="default"/>
      </w:rPr>
    </w:lvl>
    <w:lvl w:ilvl="1">
      <w:start w:val="2"/>
      <w:numFmt w:val="decimal"/>
      <w:pStyle w:val="Heading1"/>
      <w:lvlText w:val="%1.%2"/>
      <w:lvlJc w:val="left"/>
      <w:pPr>
        <w:tabs>
          <w:tab w:val="num" w:pos="720"/>
        </w:tabs>
        <w:ind w:left="72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nsid w:val="25A01BC6"/>
    <w:multiLevelType w:val="hybridMultilevel"/>
    <w:tmpl w:val="57D867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024EA3"/>
    <w:multiLevelType w:val="hybridMultilevel"/>
    <w:tmpl w:val="FDDA19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B147C6"/>
    <w:multiLevelType w:val="multilevel"/>
    <w:tmpl w:val="5F360D66"/>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ABE6737"/>
    <w:multiLevelType w:val="hybridMultilevel"/>
    <w:tmpl w:val="A462B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2CCD7459"/>
    <w:multiLevelType w:val="hybridMultilevel"/>
    <w:tmpl w:val="AA7E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D740369"/>
    <w:multiLevelType w:val="hybridMultilevel"/>
    <w:tmpl w:val="A61272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D9F6CCF"/>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2D973BC"/>
    <w:multiLevelType w:val="hybridMultilevel"/>
    <w:tmpl w:val="6240A94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5FA6962"/>
    <w:multiLevelType w:val="hybridMultilevel"/>
    <w:tmpl w:val="4426E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9509BE"/>
    <w:multiLevelType w:val="hybridMultilevel"/>
    <w:tmpl w:val="41BE8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CBD5F9D"/>
    <w:multiLevelType w:val="hybridMultilevel"/>
    <w:tmpl w:val="BAEED1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DE77CD4"/>
    <w:multiLevelType w:val="hybridMultilevel"/>
    <w:tmpl w:val="45F05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F3343C3"/>
    <w:multiLevelType w:val="hybridMultilevel"/>
    <w:tmpl w:val="8618CEF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6">
    <w:nsid w:val="40A83718"/>
    <w:multiLevelType w:val="hybridMultilevel"/>
    <w:tmpl w:val="98161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BF699B"/>
    <w:multiLevelType w:val="multilevel"/>
    <w:tmpl w:val="80B6579C"/>
    <w:lvl w:ilvl="0">
      <w:start w:val="1"/>
      <w:numFmt w:val="decimal"/>
      <w:pStyle w:val="BusinessRequirement"/>
      <w:lvlText w:val=" 3.1.%1"/>
      <w:lvlJc w:val="left"/>
      <w:pPr>
        <w:tabs>
          <w:tab w:val="num" w:pos="360"/>
        </w:tabs>
        <w:ind w:left="360" w:hanging="360"/>
      </w:pPr>
      <w:rPr>
        <w:rFonts w:ascii="Arial" w:hAnsi="Arial" w:hint="default"/>
        <w:b/>
        <w:i w:val="0"/>
        <w:sz w:val="24"/>
      </w:rPr>
    </w:lvl>
    <w:lvl w:ilvl="1">
      <w:start w:val="1"/>
      <w:numFmt w:val="decimal"/>
      <w:lvlText w:val="3.1.%1.%2."/>
      <w:lvlJc w:val="left"/>
      <w:pPr>
        <w:tabs>
          <w:tab w:val="num" w:pos="1080"/>
        </w:tabs>
        <w:ind w:left="1440" w:hanging="1080"/>
      </w:pPr>
      <w:rPr>
        <w:rFonts w:hint="default"/>
        <w:color w:val="auto"/>
        <w:sz w:val="24"/>
      </w:rPr>
    </w:lvl>
    <w:lvl w:ilvl="2">
      <w:start w:val="1"/>
      <w:numFmt w:val="decimal"/>
      <w:lvlText w:val="3.1.%1.%2.%3."/>
      <w:lvlJc w:val="left"/>
      <w:pPr>
        <w:tabs>
          <w:tab w:val="num" w:pos="1800"/>
        </w:tabs>
        <w:ind w:left="1800" w:hanging="1080"/>
      </w:pPr>
      <w:rPr>
        <w:rFonts w:hint="default"/>
        <w:b w:val="0"/>
        <w:i/>
        <w:color w:val="auto"/>
        <w:sz w:val="24"/>
      </w:rPr>
    </w:lvl>
    <w:lvl w:ilvl="3">
      <w:start w:val="1"/>
      <w:numFmt w:val="decimal"/>
      <w:lvlText w:val="3.1.%1.%2.%3.%4."/>
      <w:lvlJc w:val="left"/>
      <w:pPr>
        <w:tabs>
          <w:tab w:val="num" w:pos="2160"/>
        </w:tabs>
        <w:ind w:left="2160" w:hanging="1080"/>
      </w:pPr>
      <w:rPr>
        <w:rFonts w:hint="default"/>
        <w:sz w:val="20"/>
      </w:rPr>
    </w:lvl>
    <w:lvl w:ilvl="4">
      <w:start w:val="1"/>
      <w:numFmt w:val="decimal"/>
      <w:lvlText w:val="3.1.%1.%2.%3.%4.%5."/>
      <w:lvlJc w:val="left"/>
      <w:pPr>
        <w:tabs>
          <w:tab w:val="num" w:pos="2880"/>
        </w:tabs>
        <w:ind w:left="2880" w:hanging="1440"/>
      </w:pPr>
      <w:rPr>
        <w:rFonts w:hint="default"/>
        <w:b w:val="0"/>
        <w:i/>
        <w:sz w:val="20"/>
      </w:rPr>
    </w:lvl>
    <w:lvl w:ilvl="5">
      <w:start w:val="1"/>
      <w:numFmt w:val="decimal"/>
      <w:lvlText w:val="3.1.1. %1.%2.%3.%4.%5.%6."/>
      <w:lvlJc w:val="left"/>
      <w:pPr>
        <w:tabs>
          <w:tab w:val="num" w:pos="3600"/>
        </w:tabs>
        <w:ind w:left="3600" w:hanging="1800"/>
      </w:pPr>
      <w:rPr>
        <w:rFonts w:hint="default"/>
        <w:b w:val="0"/>
        <w:i w:val="0"/>
        <w:sz w:val="18"/>
      </w:rPr>
    </w:lvl>
    <w:lvl w:ilvl="6">
      <w:start w:val="1"/>
      <w:numFmt w:val="decimal"/>
      <w:lvlText w:val="3.1.1.%1.%2.%3.%4.%5.%6.%7."/>
      <w:lvlJc w:val="left"/>
      <w:pPr>
        <w:tabs>
          <w:tab w:val="num" w:pos="3960"/>
        </w:tabs>
        <w:ind w:left="3960" w:hanging="1800"/>
      </w:pPr>
      <w:rPr>
        <w:rFonts w:hint="default"/>
        <w:b w:val="0"/>
        <w:i/>
        <w:sz w:val="18"/>
      </w:rPr>
    </w:lvl>
    <w:lvl w:ilvl="7">
      <w:start w:val="1"/>
      <w:numFmt w:val="decimal"/>
      <w:lvlText w:val="3.1.1. %1.%2.%3.%4.%5.%6.%7.%8."/>
      <w:lvlJc w:val="left"/>
      <w:pPr>
        <w:tabs>
          <w:tab w:val="num" w:pos="4680"/>
        </w:tabs>
        <w:ind w:left="4680" w:hanging="2160"/>
      </w:pPr>
      <w:rPr>
        <w:rFonts w:hint="default"/>
        <w:b w:val="0"/>
        <w:i w:val="0"/>
        <w:sz w:val="16"/>
      </w:rPr>
    </w:lvl>
    <w:lvl w:ilvl="8">
      <w:start w:val="1"/>
      <w:numFmt w:val="decimal"/>
      <w:lvlText w:val="3.1.1. %1.%2.%3.%4.%5.%6.%7.%8.%9."/>
      <w:lvlJc w:val="left"/>
      <w:pPr>
        <w:tabs>
          <w:tab w:val="num" w:pos="5400"/>
        </w:tabs>
        <w:ind w:left="5400" w:hanging="2520"/>
      </w:pPr>
      <w:rPr>
        <w:rFonts w:hint="default"/>
        <w:b w:val="0"/>
        <w:i w:val="0"/>
        <w:sz w:val="16"/>
      </w:rPr>
    </w:lvl>
  </w:abstractNum>
  <w:abstractNum w:abstractNumId="28">
    <w:nsid w:val="46683CDF"/>
    <w:multiLevelType w:val="hybridMultilevel"/>
    <w:tmpl w:val="F0720C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914521D"/>
    <w:multiLevelType w:val="hybridMultilevel"/>
    <w:tmpl w:val="D18C8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D917C04"/>
    <w:multiLevelType w:val="hybridMultilevel"/>
    <w:tmpl w:val="0EFC21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3924A66"/>
    <w:multiLevelType w:val="hybridMultilevel"/>
    <w:tmpl w:val="C226DB6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nsid w:val="543D5FDE"/>
    <w:multiLevelType w:val="hybridMultilevel"/>
    <w:tmpl w:val="459037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8CB254A"/>
    <w:multiLevelType w:val="hybridMultilevel"/>
    <w:tmpl w:val="877AC7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D055267"/>
    <w:multiLevelType w:val="hybridMultilevel"/>
    <w:tmpl w:val="19A4F5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ED1A3D"/>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nsid w:val="5F157FB6"/>
    <w:multiLevelType w:val="hybridMultilevel"/>
    <w:tmpl w:val="6BA041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2C904D7"/>
    <w:multiLevelType w:val="hybridMultilevel"/>
    <w:tmpl w:val="BFBC4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3DE7E07"/>
    <w:multiLevelType w:val="hybridMultilevel"/>
    <w:tmpl w:val="2C7CF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851471E"/>
    <w:multiLevelType w:val="hybridMultilevel"/>
    <w:tmpl w:val="224AC22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69344647"/>
    <w:multiLevelType w:val="hybridMultilevel"/>
    <w:tmpl w:val="AEBCD8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9D7352F"/>
    <w:multiLevelType w:val="hybridMultilevel"/>
    <w:tmpl w:val="64547BE6"/>
    <w:lvl w:ilvl="0" w:tplc="93F009DA">
      <w:start w:val="2"/>
      <w:numFmt w:val="bullet"/>
      <w:lvlText w:val="-"/>
      <w:lvlJc w:val="left"/>
      <w:pPr>
        <w:ind w:left="1080" w:hanging="360"/>
      </w:pPr>
      <w:rPr>
        <w:rFonts w:ascii="Calibri" w:eastAsia="Times New Roman" w:hAnsi="Calibri"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42">
    <w:nsid w:val="71F22B2E"/>
    <w:multiLevelType w:val="hybridMultilevel"/>
    <w:tmpl w:val="9B1E7E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741E76F2"/>
    <w:multiLevelType w:val="multilevel"/>
    <w:tmpl w:val="659A1B04"/>
    <w:lvl w:ilvl="0">
      <w:start w:val="1"/>
      <w:numFmt w:val="bullet"/>
      <w:lvlText w:val=""/>
      <w:lvlJc w:val="left"/>
      <w:pPr>
        <w:tabs>
          <w:tab w:val="num" w:pos="432"/>
        </w:tabs>
        <w:ind w:left="432" w:hanging="432"/>
      </w:pPr>
      <w:rPr>
        <w:rFonts w:ascii="Symbol" w:hAnsi="Symbol" w:hint="default"/>
      </w:rPr>
    </w:lvl>
    <w:lvl w:ilvl="1">
      <w:start w:val="1"/>
      <w:numFmt w:val="decimal"/>
      <w:lvlText w:val="%1.%2"/>
      <w:lvlJc w:val="left"/>
      <w:pPr>
        <w:tabs>
          <w:tab w:val="num" w:pos="1080"/>
        </w:tabs>
        <w:ind w:left="576" w:hanging="576"/>
      </w:pPr>
      <w:rPr>
        <w:rFonts w:ascii="Arial" w:eastAsia="Times New Roman" w:hAnsi="Arial" w:cs="Times New Roman" w:hint="default"/>
      </w:rPr>
    </w:lvl>
    <w:lvl w:ilvl="2">
      <w:start w:val="1"/>
      <w:numFmt w:val="decimal"/>
      <w:lvlText w:val="%1.%2.%3"/>
      <w:lvlJc w:val="left"/>
      <w:pPr>
        <w:tabs>
          <w:tab w:val="num" w:pos="1080"/>
        </w:tabs>
        <w:ind w:left="360" w:hanging="720"/>
      </w:pPr>
      <w:rPr>
        <w:rFonts w:ascii="Arial" w:hAnsi="Arial" w:cs="Arial" w:hint="default"/>
      </w:rPr>
    </w:lvl>
    <w:lvl w:ilvl="3">
      <w:start w:val="1"/>
      <w:numFmt w:val="decimal"/>
      <w:lvlText w:val="%1.%2.%3.%4"/>
      <w:lvlJc w:val="left"/>
      <w:pPr>
        <w:tabs>
          <w:tab w:val="num" w:pos="-216"/>
        </w:tabs>
        <w:ind w:left="-216"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3132"/>
        </w:tabs>
        <w:ind w:left="313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4">
    <w:nsid w:val="74203F7E"/>
    <w:multiLevelType w:val="hybridMultilevel"/>
    <w:tmpl w:val="F05A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8D5099"/>
    <w:multiLevelType w:val="hybridMultilevel"/>
    <w:tmpl w:val="1D36F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D7629F"/>
    <w:multiLevelType w:val="hybridMultilevel"/>
    <w:tmpl w:val="2A02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7694C35"/>
    <w:multiLevelType w:val="hybridMultilevel"/>
    <w:tmpl w:val="901CEE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7FA04E3"/>
    <w:multiLevelType w:val="hybridMultilevel"/>
    <w:tmpl w:val="4704F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78785457"/>
    <w:multiLevelType w:val="hybridMultilevel"/>
    <w:tmpl w:val="AB349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79557AD6"/>
    <w:multiLevelType w:val="hybridMultilevel"/>
    <w:tmpl w:val="85CA1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7ADB6F7A"/>
    <w:multiLevelType w:val="hybridMultilevel"/>
    <w:tmpl w:val="B71E8F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7F257C2A"/>
    <w:multiLevelType w:val="multilevel"/>
    <w:tmpl w:val="0BBEDD38"/>
    <w:lvl w:ilvl="0">
      <w:start w:val="1"/>
      <w:numFmt w:val="decimal"/>
      <w:lvlText w:val="%1"/>
      <w:lvlJc w:val="left"/>
      <w:pPr>
        <w:tabs>
          <w:tab w:val="num" w:pos="1152"/>
        </w:tabs>
        <w:ind w:left="1152" w:hanging="432"/>
      </w:pPr>
      <w:rPr>
        <w:rFonts w:hint="default"/>
      </w:rPr>
    </w:lvl>
    <w:lvl w:ilvl="1">
      <w:start w:val="1"/>
      <w:numFmt w:val="decimal"/>
      <w:pStyle w:val="Heading2"/>
      <w:lvlText w:val="%1.%2"/>
      <w:lvlJc w:val="left"/>
      <w:pPr>
        <w:tabs>
          <w:tab w:val="num" w:pos="1980"/>
        </w:tabs>
        <w:ind w:left="1476" w:hanging="576"/>
      </w:pPr>
      <w:rPr>
        <w:rFonts w:ascii="Arial" w:eastAsia="Times New Roman" w:hAnsi="Arial" w:cs="Times New Roman" w:hint="default"/>
        <w:sz w:val="22"/>
      </w:rPr>
    </w:lvl>
    <w:lvl w:ilvl="2">
      <w:start w:val="1"/>
      <w:numFmt w:val="decimal"/>
      <w:lvlText w:val="%1.%2.%3"/>
      <w:lvlJc w:val="left"/>
      <w:pPr>
        <w:tabs>
          <w:tab w:val="num" w:pos="1800"/>
        </w:tabs>
        <w:ind w:left="1080" w:hanging="720"/>
      </w:pPr>
      <w:rPr>
        <w:rFonts w:ascii="Arial" w:hAnsi="Arial" w:cs="Arial" w:hint="default"/>
      </w:rPr>
    </w:lvl>
    <w:lvl w:ilvl="3">
      <w:start w:val="1"/>
      <w:numFmt w:val="decimal"/>
      <w:lvlText w:val="%1.%2.%3.%4"/>
      <w:lvlJc w:val="left"/>
      <w:pPr>
        <w:tabs>
          <w:tab w:val="num" w:pos="504"/>
        </w:tabs>
        <w:ind w:left="50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3852"/>
        </w:tabs>
        <w:ind w:left="385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num w:numId="1">
    <w:abstractNumId w:val="0"/>
  </w:num>
  <w:num w:numId="2">
    <w:abstractNumId w:val="12"/>
  </w:num>
  <w:num w:numId="3">
    <w:abstractNumId w:val="52"/>
  </w:num>
  <w:num w:numId="4">
    <w:abstractNumId w:val="20"/>
  </w:num>
  <w:num w:numId="5">
    <w:abstractNumId w:val="31"/>
  </w:num>
  <w:num w:numId="6">
    <w:abstractNumId w:val="3"/>
  </w:num>
  <w:num w:numId="7">
    <w:abstractNumId w:val="27"/>
  </w:num>
  <w:num w:numId="8">
    <w:abstractNumId w:val="4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9"/>
  </w:num>
  <w:num w:numId="10">
    <w:abstractNumId w:val="15"/>
  </w:num>
  <w:num w:numId="11">
    <w:abstractNumId w:val="35"/>
  </w:num>
  <w:num w:numId="12">
    <w:abstractNumId w:val="43"/>
  </w:num>
  <w:num w:numId="13">
    <w:abstractNumId w:val="36"/>
  </w:num>
  <w:num w:numId="14">
    <w:abstractNumId w:val="22"/>
  </w:num>
  <w:num w:numId="15">
    <w:abstractNumId w:val="39"/>
  </w:num>
  <w:num w:numId="16">
    <w:abstractNumId w:val="34"/>
  </w:num>
  <w:num w:numId="17">
    <w:abstractNumId w:val="50"/>
  </w:num>
  <w:num w:numId="18">
    <w:abstractNumId w:val="18"/>
  </w:num>
  <w:num w:numId="19">
    <w:abstractNumId w:val="23"/>
  </w:num>
  <w:num w:numId="20">
    <w:abstractNumId w:val="16"/>
  </w:num>
  <w:num w:numId="21">
    <w:abstractNumId w:val="2"/>
  </w:num>
  <w:num w:numId="22">
    <w:abstractNumId w:val="6"/>
  </w:num>
  <w:num w:numId="23">
    <w:abstractNumId w:val="10"/>
  </w:num>
  <w:num w:numId="24">
    <w:abstractNumId w:val="51"/>
  </w:num>
  <w:num w:numId="25">
    <w:abstractNumId w:val="26"/>
  </w:num>
  <w:num w:numId="26">
    <w:abstractNumId w:val="44"/>
  </w:num>
  <w:num w:numId="27">
    <w:abstractNumId w:val="46"/>
  </w:num>
  <w:num w:numId="28">
    <w:abstractNumId w:val="13"/>
  </w:num>
  <w:num w:numId="29">
    <w:abstractNumId w:val="21"/>
  </w:num>
  <w:num w:numId="30">
    <w:abstractNumId w:val="14"/>
  </w:num>
  <w:num w:numId="31">
    <w:abstractNumId w:val="11"/>
  </w:num>
  <w:num w:numId="32">
    <w:abstractNumId w:val="40"/>
  </w:num>
  <w:num w:numId="33">
    <w:abstractNumId w:val="30"/>
  </w:num>
  <w:num w:numId="34">
    <w:abstractNumId w:val="38"/>
  </w:num>
  <w:num w:numId="35">
    <w:abstractNumId w:val="1"/>
  </w:num>
  <w:num w:numId="36">
    <w:abstractNumId w:val="7"/>
  </w:num>
  <w:num w:numId="37">
    <w:abstractNumId w:val="5"/>
  </w:num>
  <w:num w:numId="38">
    <w:abstractNumId w:val="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7"/>
  </w:num>
  <w:num w:numId="40">
    <w:abstractNumId w:val="24"/>
  </w:num>
  <w:num w:numId="41">
    <w:abstractNumId w:val="33"/>
  </w:num>
  <w:num w:numId="42">
    <w:abstractNumId w:val="28"/>
  </w:num>
  <w:num w:numId="43">
    <w:abstractNumId w:val="29"/>
  </w:num>
  <w:num w:numId="44">
    <w:abstractNumId w:val="17"/>
  </w:num>
  <w:num w:numId="45">
    <w:abstractNumId w:val="32"/>
  </w:num>
  <w:num w:numId="46">
    <w:abstractNumId w:val="25"/>
  </w:num>
  <w:num w:numId="47">
    <w:abstractNumId w:val="45"/>
  </w:num>
  <w:num w:numId="48">
    <w:abstractNumId w:val="47"/>
  </w:num>
  <w:num w:numId="49">
    <w:abstractNumId w:val="9"/>
  </w:num>
  <w:num w:numId="50">
    <w:abstractNumId w:val="48"/>
  </w:num>
  <w:num w:numId="51">
    <w:abstractNumId w:val="42"/>
  </w:num>
  <w:num w:numId="52">
    <w:abstractNumId w:val="49"/>
  </w:num>
  <w:num w:numId="53">
    <w:abstractNumId w:val="8"/>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trackRevisions/>
  <w:defaultTabStop w:val="720"/>
  <w:drawingGridHorizontalSpacing w:val="120"/>
  <w:drawingGridVerticalSpacing w:val="163"/>
  <w:displayHorizontalDrawingGridEvery w:val="2"/>
  <w:displayVerticalDrawingGridEvery w:val="2"/>
  <w:noPunctuationKerning/>
  <w:characterSpacingControl w:val="doNotCompress"/>
  <w:hdrShapeDefaults>
    <o:shapedefaults v:ext="edit" spidmax="6146"/>
  </w:hdrShapeDefaults>
  <w:footnotePr>
    <w:footnote w:id="0"/>
    <w:footnote w:id="1"/>
  </w:footnotePr>
  <w:endnotePr>
    <w:endnote w:id="0"/>
    <w:endnote w:id="1"/>
  </w:endnotePr>
  <w:compat/>
  <w:rsids>
    <w:rsidRoot w:val="00FE6754"/>
    <w:rsid w:val="000026B2"/>
    <w:rsid w:val="00002BE4"/>
    <w:rsid w:val="00002FF6"/>
    <w:rsid w:val="000039FB"/>
    <w:rsid w:val="00004EE0"/>
    <w:rsid w:val="0000525F"/>
    <w:rsid w:val="000057EB"/>
    <w:rsid w:val="00005F03"/>
    <w:rsid w:val="000074D7"/>
    <w:rsid w:val="000102C4"/>
    <w:rsid w:val="00011169"/>
    <w:rsid w:val="00012BE6"/>
    <w:rsid w:val="00013FBE"/>
    <w:rsid w:val="000147CB"/>
    <w:rsid w:val="000155A0"/>
    <w:rsid w:val="000169D2"/>
    <w:rsid w:val="00017947"/>
    <w:rsid w:val="00021B2F"/>
    <w:rsid w:val="000230CB"/>
    <w:rsid w:val="0002371F"/>
    <w:rsid w:val="000248DF"/>
    <w:rsid w:val="0002774C"/>
    <w:rsid w:val="00030005"/>
    <w:rsid w:val="00030224"/>
    <w:rsid w:val="0003022D"/>
    <w:rsid w:val="00032A79"/>
    <w:rsid w:val="00032EB8"/>
    <w:rsid w:val="00033781"/>
    <w:rsid w:val="000345A8"/>
    <w:rsid w:val="00035062"/>
    <w:rsid w:val="00035E95"/>
    <w:rsid w:val="000377E1"/>
    <w:rsid w:val="000452F7"/>
    <w:rsid w:val="00046B44"/>
    <w:rsid w:val="000508A6"/>
    <w:rsid w:val="00052E7E"/>
    <w:rsid w:val="00053598"/>
    <w:rsid w:val="00053966"/>
    <w:rsid w:val="000549D2"/>
    <w:rsid w:val="00056E46"/>
    <w:rsid w:val="00060A3F"/>
    <w:rsid w:val="00060C19"/>
    <w:rsid w:val="000628D3"/>
    <w:rsid w:val="00064FFD"/>
    <w:rsid w:val="00066182"/>
    <w:rsid w:val="0007080F"/>
    <w:rsid w:val="00070A8D"/>
    <w:rsid w:val="000718B4"/>
    <w:rsid w:val="000718DB"/>
    <w:rsid w:val="00072AB8"/>
    <w:rsid w:val="00072D20"/>
    <w:rsid w:val="00073819"/>
    <w:rsid w:val="00074156"/>
    <w:rsid w:val="0007784E"/>
    <w:rsid w:val="00080FDD"/>
    <w:rsid w:val="00084AA2"/>
    <w:rsid w:val="0008517F"/>
    <w:rsid w:val="00085E17"/>
    <w:rsid w:val="00086936"/>
    <w:rsid w:val="00092710"/>
    <w:rsid w:val="00092872"/>
    <w:rsid w:val="00092DCA"/>
    <w:rsid w:val="000934B2"/>
    <w:rsid w:val="000941A8"/>
    <w:rsid w:val="000978F0"/>
    <w:rsid w:val="000A0AAC"/>
    <w:rsid w:val="000A0C0E"/>
    <w:rsid w:val="000A21AA"/>
    <w:rsid w:val="000A61BF"/>
    <w:rsid w:val="000A7B7F"/>
    <w:rsid w:val="000B01C1"/>
    <w:rsid w:val="000B1B89"/>
    <w:rsid w:val="000B2D45"/>
    <w:rsid w:val="000B309E"/>
    <w:rsid w:val="000B4BD9"/>
    <w:rsid w:val="000B786E"/>
    <w:rsid w:val="000B7987"/>
    <w:rsid w:val="000C0B51"/>
    <w:rsid w:val="000C0D07"/>
    <w:rsid w:val="000C107B"/>
    <w:rsid w:val="000C12A7"/>
    <w:rsid w:val="000C207F"/>
    <w:rsid w:val="000C22E9"/>
    <w:rsid w:val="000C2B95"/>
    <w:rsid w:val="000C3002"/>
    <w:rsid w:val="000C48D8"/>
    <w:rsid w:val="000C5FBE"/>
    <w:rsid w:val="000D157E"/>
    <w:rsid w:val="000D1627"/>
    <w:rsid w:val="000D16DF"/>
    <w:rsid w:val="000D1CDA"/>
    <w:rsid w:val="000D3277"/>
    <w:rsid w:val="000D3705"/>
    <w:rsid w:val="000D4495"/>
    <w:rsid w:val="000D48A8"/>
    <w:rsid w:val="000D5A3B"/>
    <w:rsid w:val="000D5EE0"/>
    <w:rsid w:val="000D62C0"/>
    <w:rsid w:val="000D68CF"/>
    <w:rsid w:val="000E1212"/>
    <w:rsid w:val="000E2687"/>
    <w:rsid w:val="000E2F3F"/>
    <w:rsid w:val="000E3F4D"/>
    <w:rsid w:val="000E4887"/>
    <w:rsid w:val="000E5B4B"/>
    <w:rsid w:val="000E639A"/>
    <w:rsid w:val="000E7915"/>
    <w:rsid w:val="000E7A2D"/>
    <w:rsid w:val="000E7DB8"/>
    <w:rsid w:val="000E7FB5"/>
    <w:rsid w:val="000F0E03"/>
    <w:rsid w:val="000F1326"/>
    <w:rsid w:val="000F1FE1"/>
    <w:rsid w:val="000F3640"/>
    <w:rsid w:val="000F79AB"/>
    <w:rsid w:val="00100DE2"/>
    <w:rsid w:val="0010114F"/>
    <w:rsid w:val="001019CA"/>
    <w:rsid w:val="001019D5"/>
    <w:rsid w:val="00102F66"/>
    <w:rsid w:val="0010379C"/>
    <w:rsid w:val="0010418C"/>
    <w:rsid w:val="001068D4"/>
    <w:rsid w:val="00107E23"/>
    <w:rsid w:val="001106B5"/>
    <w:rsid w:val="001123D2"/>
    <w:rsid w:val="0011251C"/>
    <w:rsid w:val="001132BC"/>
    <w:rsid w:val="001136F1"/>
    <w:rsid w:val="0011402A"/>
    <w:rsid w:val="001141F5"/>
    <w:rsid w:val="00114428"/>
    <w:rsid w:val="0011547F"/>
    <w:rsid w:val="00115F5C"/>
    <w:rsid w:val="001169F3"/>
    <w:rsid w:val="00116B91"/>
    <w:rsid w:val="00120EDF"/>
    <w:rsid w:val="00121343"/>
    <w:rsid w:val="00121FAF"/>
    <w:rsid w:val="00123847"/>
    <w:rsid w:val="001238EB"/>
    <w:rsid w:val="0012432E"/>
    <w:rsid w:val="00124331"/>
    <w:rsid w:val="00126B54"/>
    <w:rsid w:val="001270D9"/>
    <w:rsid w:val="00127C01"/>
    <w:rsid w:val="00127ECD"/>
    <w:rsid w:val="0013074E"/>
    <w:rsid w:val="00130988"/>
    <w:rsid w:val="00130E8B"/>
    <w:rsid w:val="001325D1"/>
    <w:rsid w:val="00132778"/>
    <w:rsid w:val="0013423D"/>
    <w:rsid w:val="00135173"/>
    <w:rsid w:val="00135E8D"/>
    <w:rsid w:val="00136413"/>
    <w:rsid w:val="00136616"/>
    <w:rsid w:val="00136D71"/>
    <w:rsid w:val="00136DFD"/>
    <w:rsid w:val="00136F1C"/>
    <w:rsid w:val="0014125D"/>
    <w:rsid w:val="0014359F"/>
    <w:rsid w:val="001466CF"/>
    <w:rsid w:val="001469B7"/>
    <w:rsid w:val="00146D17"/>
    <w:rsid w:val="00146D9E"/>
    <w:rsid w:val="00150FFF"/>
    <w:rsid w:val="00152B94"/>
    <w:rsid w:val="0015333A"/>
    <w:rsid w:val="00153ED9"/>
    <w:rsid w:val="00155D64"/>
    <w:rsid w:val="0015705E"/>
    <w:rsid w:val="0015760B"/>
    <w:rsid w:val="00157F03"/>
    <w:rsid w:val="00162EFB"/>
    <w:rsid w:val="00163414"/>
    <w:rsid w:val="00163B32"/>
    <w:rsid w:val="00163BA1"/>
    <w:rsid w:val="0016585F"/>
    <w:rsid w:val="00166031"/>
    <w:rsid w:val="00167C5F"/>
    <w:rsid w:val="00171130"/>
    <w:rsid w:val="00171AB6"/>
    <w:rsid w:val="001734A8"/>
    <w:rsid w:val="00173580"/>
    <w:rsid w:val="00175AF0"/>
    <w:rsid w:val="001763CE"/>
    <w:rsid w:val="00180F14"/>
    <w:rsid w:val="0018107F"/>
    <w:rsid w:val="001827BB"/>
    <w:rsid w:val="0018480E"/>
    <w:rsid w:val="00184AF3"/>
    <w:rsid w:val="00184C94"/>
    <w:rsid w:val="00186D8E"/>
    <w:rsid w:val="00191972"/>
    <w:rsid w:val="00191DC0"/>
    <w:rsid w:val="001921DC"/>
    <w:rsid w:val="001923FF"/>
    <w:rsid w:val="00192EEC"/>
    <w:rsid w:val="00193B32"/>
    <w:rsid w:val="00193E18"/>
    <w:rsid w:val="0019486C"/>
    <w:rsid w:val="00194AB6"/>
    <w:rsid w:val="001958CB"/>
    <w:rsid w:val="0019590B"/>
    <w:rsid w:val="0019645E"/>
    <w:rsid w:val="00196EE8"/>
    <w:rsid w:val="001973BF"/>
    <w:rsid w:val="0019769A"/>
    <w:rsid w:val="001A0019"/>
    <w:rsid w:val="001A3C6B"/>
    <w:rsid w:val="001A5D4B"/>
    <w:rsid w:val="001A6314"/>
    <w:rsid w:val="001A6E56"/>
    <w:rsid w:val="001A7AC0"/>
    <w:rsid w:val="001B06B2"/>
    <w:rsid w:val="001B2D95"/>
    <w:rsid w:val="001B3376"/>
    <w:rsid w:val="001B3877"/>
    <w:rsid w:val="001B455D"/>
    <w:rsid w:val="001B5955"/>
    <w:rsid w:val="001B6010"/>
    <w:rsid w:val="001B63B8"/>
    <w:rsid w:val="001B7B83"/>
    <w:rsid w:val="001B7C33"/>
    <w:rsid w:val="001C0969"/>
    <w:rsid w:val="001C17F7"/>
    <w:rsid w:val="001C1AE0"/>
    <w:rsid w:val="001C232D"/>
    <w:rsid w:val="001C762C"/>
    <w:rsid w:val="001D1EFC"/>
    <w:rsid w:val="001D241D"/>
    <w:rsid w:val="001D2552"/>
    <w:rsid w:val="001D2EE4"/>
    <w:rsid w:val="001D495F"/>
    <w:rsid w:val="001D53E2"/>
    <w:rsid w:val="001D6670"/>
    <w:rsid w:val="001D722B"/>
    <w:rsid w:val="001E06D6"/>
    <w:rsid w:val="001E15CC"/>
    <w:rsid w:val="001E2662"/>
    <w:rsid w:val="001E6FAC"/>
    <w:rsid w:val="001F293F"/>
    <w:rsid w:val="001F2B62"/>
    <w:rsid w:val="001F79D7"/>
    <w:rsid w:val="001F7CA6"/>
    <w:rsid w:val="00200358"/>
    <w:rsid w:val="002003E0"/>
    <w:rsid w:val="0020298A"/>
    <w:rsid w:val="00202AC5"/>
    <w:rsid w:val="00202D47"/>
    <w:rsid w:val="00203E95"/>
    <w:rsid w:val="00204D07"/>
    <w:rsid w:val="00205BDF"/>
    <w:rsid w:val="002069FC"/>
    <w:rsid w:val="00207BB2"/>
    <w:rsid w:val="00210F62"/>
    <w:rsid w:val="00214F88"/>
    <w:rsid w:val="002171E4"/>
    <w:rsid w:val="002200CA"/>
    <w:rsid w:val="00220B46"/>
    <w:rsid w:val="00220DAB"/>
    <w:rsid w:val="00221427"/>
    <w:rsid w:val="00221AFA"/>
    <w:rsid w:val="0022254B"/>
    <w:rsid w:val="00223916"/>
    <w:rsid w:val="00223925"/>
    <w:rsid w:val="00225229"/>
    <w:rsid w:val="002278A9"/>
    <w:rsid w:val="0023025E"/>
    <w:rsid w:val="002312ED"/>
    <w:rsid w:val="002323CF"/>
    <w:rsid w:val="002339B3"/>
    <w:rsid w:val="002354B4"/>
    <w:rsid w:val="002355F3"/>
    <w:rsid w:val="00235DAF"/>
    <w:rsid w:val="0024164B"/>
    <w:rsid w:val="00241E5F"/>
    <w:rsid w:val="00242B71"/>
    <w:rsid w:val="002444F9"/>
    <w:rsid w:val="00246F15"/>
    <w:rsid w:val="002507AA"/>
    <w:rsid w:val="002515EF"/>
    <w:rsid w:val="00253981"/>
    <w:rsid w:val="0025481C"/>
    <w:rsid w:val="0025672B"/>
    <w:rsid w:val="00261CAF"/>
    <w:rsid w:val="00263B96"/>
    <w:rsid w:val="00263C2C"/>
    <w:rsid w:val="00263FED"/>
    <w:rsid w:val="0026447F"/>
    <w:rsid w:val="0026470D"/>
    <w:rsid w:val="00264E41"/>
    <w:rsid w:val="002651CB"/>
    <w:rsid w:val="00265A8D"/>
    <w:rsid w:val="00266A11"/>
    <w:rsid w:val="00270C1B"/>
    <w:rsid w:val="00271E25"/>
    <w:rsid w:val="00274250"/>
    <w:rsid w:val="002742B6"/>
    <w:rsid w:val="00274D82"/>
    <w:rsid w:val="0028554B"/>
    <w:rsid w:val="00285CC4"/>
    <w:rsid w:val="00287201"/>
    <w:rsid w:val="002875CB"/>
    <w:rsid w:val="00287E15"/>
    <w:rsid w:val="002900F4"/>
    <w:rsid w:val="0029034B"/>
    <w:rsid w:val="00290A29"/>
    <w:rsid w:val="00290EDD"/>
    <w:rsid w:val="00291316"/>
    <w:rsid w:val="00293600"/>
    <w:rsid w:val="00293EF4"/>
    <w:rsid w:val="002944BF"/>
    <w:rsid w:val="00294FF6"/>
    <w:rsid w:val="00295E0D"/>
    <w:rsid w:val="00295E43"/>
    <w:rsid w:val="002978CF"/>
    <w:rsid w:val="002A35DC"/>
    <w:rsid w:val="002A3711"/>
    <w:rsid w:val="002A4AC3"/>
    <w:rsid w:val="002A5919"/>
    <w:rsid w:val="002A5EC1"/>
    <w:rsid w:val="002A77AC"/>
    <w:rsid w:val="002A7D7E"/>
    <w:rsid w:val="002B284A"/>
    <w:rsid w:val="002B44DE"/>
    <w:rsid w:val="002B46AC"/>
    <w:rsid w:val="002B49FE"/>
    <w:rsid w:val="002B6123"/>
    <w:rsid w:val="002B643B"/>
    <w:rsid w:val="002C1021"/>
    <w:rsid w:val="002C6445"/>
    <w:rsid w:val="002C681B"/>
    <w:rsid w:val="002D0AA8"/>
    <w:rsid w:val="002D2BC3"/>
    <w:rsid w:val="002D308F"/>
    <w:rsid w:val="002D438C"/>
    <w:rsid w:val="002D6291"/>
    <w:rsid w:val="002D775B"/>
    <w:rsid w:val="002D7BAF"/>
    <w:rsid w:val="002E0151"/>
    <w:rsid w:val="002E3B4E"/>
    <w:rsid w:val="002E4DB6"/>
    <w:rsid w:val="002E6AFF"/>
    <w:rsid w:val="002E747B"/>
    <w:rsid w:val="002E7553"/>
    <w:rsid w:val="002F0CBA"/>
    <w:rsid w:val="002F19CF"/>
    <w:rsid w:val="002F4CF5"/>
    <w:rsid w:val="002F5A9D"/>
    <w:rsid w:val="002F73EA"/>
    <w:rsid w:val="00302F0A"/>
    <w:rsid w:val="00303494"/>
    <w:rsid w:val="00304BCB"/>
    <w:rsid w:val="003075F8"/>
    <w:rsid w:val="0031217B"/>
    <w:rsid w:val="00312870"/>
    <w:rsid w:val="00313394"/>
    <w:rsid w:val="0031533C"/>
    <w:rsid w:val="003212B8"/>
    <w:rsid w:val="003228F0"/>
    <w:rsid w:val="00322D62"/>
    <w:rsid w:val="00323574"/>
    <w:rsid w:val="00323F68"/>
    <w:rsid w:val="003242E6"/>
    <w:rsid w:val="003249F9"/>
    <w:rsid w:val="0032526D"/>
    <w:rsid w:val="00326FF5"/>
    <w:rsid w:val="0033092B"/>
    <w:rsid w:val="00332BA7"/>
    <w:rsid w:val="00333420"/>
    <w:rsid w:val="00335E6A"/>
    <w:rsid w:val="00340AF2"/>
    <w:rsid w:val="003433B0"/>
    <w:rsid w:val="00343C03"/>
    <w:rsid w:val="00343C70"/>
    <w:rsid w:val="003451A1"/>
    <w:rsid w:val="00347938"/>
    <w:rsid w:val="00347DB4"/>
    <w:rsid w:val="00350A61"/>
    <w:rsid w:val="00351E58"/>
    <w:rsid w:val="003520EB"/>
    <w:rsid w:val="0035274E"/>
    <w:rsid w:val="00353894"/>
    <w:rsid w:val="00354C9A"/>
    <w:rsid w:val="0035581D"/>
    <w:rsid w:val="00355C1B"/>
    <w:rsid w:val="00356077"/>
    <w:rsid w:val="003567A2"/>
    <w:rsid w:val="003567CD"/>
    <w:rsid w:val="00356A3D"/>
    <w:rsid w:val="00357748"/>
    <w:rsid w:val="00360ABA"/>
    <w:rsid w:val="0036342C"/>
    <w:rsid w:val="00364016"/>
    <w:rsid w:val="0036650A"/>
    <w:rsid w:val="003736A6"/>
    <w:rsid w:val="003748BC"/>
    <w:rsid w:val="003770A1"/>
    <w:rsid w:val="00377DD8"/>
    <w:rsid w:val="00381834"/>
    <w:rsid w:val="00385CA2"/>
    <w:rsid w:val="00386B12"/>
    <w:rsid w:val="0038796B"/>
    <w:rsid w:val="003910A5"/>
    <w:rsid w:val="0039119E"/>
    <w:rsid w:val="003912CE"/>
    <w:rsid w:val="0039151B"/>
    <w:rsid w:val="00393E01"/>
    <w:rsid w:val="00394C3A"/>
    <w:rsid w:val="0039640F"/>
    <w:rsid w:val="003965E2"/>
    <w:rsid w:val="00397072"/>
    <w:rsid w:val="003A271E"/>
    <w:rsid w:val="003A454F"/>
    <w:rsid w:val="003A4D08"/>
    <w:rsid w:val="003A66FF"/>
    <w:rsid w:val="003B0727"/>
    <w:rsid w:val="003B0C1E"/>
    <w:rsid w:val="003B27E9"/>
    <w:rsid w:val="003B306C"/>
    <w:rsid w:val="003B336B"/>
    <w:rsid w:val="003B3620"/>
    <w:rsid w:val="003B4206"/>
    <w:rsid w:val="003B657E"/>
    <w:rsid w:val="003B74B8"/>
    <w:rsid w:val="003C0E3C"/>
    <w:rsid w:val="003C3132"/>
    <w:rsid w:val="003C3181"/>
    <w:rsid w:val="003C367C"/>
    <w:rsid w:val="003C4CDF"/>
    <w:rsid w:val="003C4D42"/>
    <w:rsid w:val="003C5845"/>
    <w:rsid w:val="003C69BD"/>
    <w:rsid w:val="003D58AD"/>
    <w:rsid w:val="003D64E7"/>
    <w:rsid w:val="003D68B7"/>
    <w:rsid w:val="003E0A58"/>
    <w:rsid w:val="003E1A2D"/>
    <w:rsid w:val="003E524F"/>
    <w:rsid w:val="003E534E"/>
    <w:rsid w:val="003E760C"/>
    <w:rsid w:val="003F0844"/>
    <w:rsid w:val="003F230D"/>
    <w:rsid w:val="003F230E"/>
    <w:rsid w:val="003F4220"/>
    <w:rsid w:val="003F53AF"/>
    <w:rsid w:val="003F5728"/>
    <w:rsid w:val="003F5E34"/>
    <w:rsid w:val="003F6BA1"/>
    <w:rsid w:val="003F704A"/>
    <w:rsid w:val="0040002F"/>
    <w:rsid w:val="00400A5A"/>
    <w:rsid w:val="00401739"/>
    <w:rsid w:val="004022A4"/>
    <w:rsid w:val="00402739"/>
    <w:rsid w:val="00402F9E"/>
    <w:rsid w:val="00404934"/>
    <w:rsid w:val="004051C6"/>
    <w:rsid w:val="004054DF"/>
    <w:rsid w:val="00407F60"/>
    <w:rsid w:val="004103DF"/>
    <w:rsid w:val="0041062B"/>
    <w:rsid w:val="00416297"/>
    <w:rsid w:val="004169E3"/>
    <w:rsid w:val="00416F6B"/>
    <w:rsid w:val="00420D80"/>
    <w:rsid w:val="00422303"/>
    <w:rsid w:val="004229DE"/>
    <w:rsid w:val="004255B3"/>
    <w:rsid w:val="00425BB9"/>
    <w:rsid w:val="00426939"/>
    <w:rsid w:val="0042762C"/>
    <w:rsid w:val="004308AC"/>
    <w:rsid w:val="0043171F"/>
    <w:rsid w:val="00432216"/>
    <w:rsid w:val="004323B1"/>
    <w:rsid w:val="004328FE"/>
    <w:rsid w:val="00432F52"/>
    <w:rsid w:val="004353AA"/>
    <w:rsid w:val="00436838"/>
    <w:rsid w:val="00436F34"/>
    <w:rsid w:val="0043707A"/>
    <w:rsid w:val="00437935"/>
    <w:rsid w:val="004413AA"/>
    <w:rsid w:val="004416A7"/>
    <w:rsid w:val="0044274B"/>
    <w:rsid w:val="00442EA6"/>
    <w:rsid w:val="004437A5"/>
    <w:rsid w:val="00445E5A"/>
    <w:rsid w:val="00447BC7"/>
    <w:rsid w:val="00450575"/>
    <w:rsid w:val="00451095"/>
    <w:rsid w:val="0045324D"/>
    <w:rsid w:val="00453F28"/>
    <w:rsid w:val="00456EAA"/>
    <w:rsid w:val="0046067B"/>
    <w:rsid w:val="00460C0B"/>
    <w:rsid w:val="00461796"/>
    <w:rsid w:val="00461EBA"/>
    <w:rsid w:val="004621F1"/>
    <w:rsid w:val="00466A44"/>
    <w:rsid w:val="00467569"/>
    <w:rsid w:val="004678E2"/>
    <w:rsid w:val="00467A12"/>
    <w:rsid w:val="004705E3"/>
    <w:rsid w:val="00471DD9"/>
    <w:rsid w:val="004729CE"/>
    <w:rsid w:val="00473383"/>
    <w:rsid w:val="00473528"/>
    <w:rsid w:val="004736D1"/>
    <w:rsid w:val="00474231"/>
    <w:rsid w:val="004742E5"/>
    <w:rsid w:val="00475D01"/>
    <w:rsid w:val="00475DAC"/>
    <w:rsid w:val="00476F3C"/>
    <w:rsid w:val="00482215"/>
    <w:rsid w:val="004832A6"/>
    <w:rsid w:val="00483B73"/>
    <w:rsid w:val="00484614"/>
    <w:rsid w:val="00485211"/>
    <w:rsid w:val="00485B8E"/>
    <w:rsid w:val="0048694C"/>
    <w:rsid w:val="0048793B"/>
    <w:rsid w:val="00487D05"/>
    <w:rsid w:val="00490516"/>
    <w:rsid w:val="00490A33"/>
    <w:rsid w:val="00490DD6"/>
    <w:rsid w:val="00491B3F"/>
    <w:rsid w:val="00491E01"/>
    <w:rsid w:val="004948AE"/>
    <w:rsid w:val="00496768"/>
    <w:rsid w:val="004970B2"/>
    <w:rsid w:val="00497700"/>
    <w:rsid w:val="004A1B7F"/>
    <w:rsid w:val="004A3044"/>
    <w:rsid w:val="004A34AF"/>
    <w:rsid w:val="004A48D6"/>
    <w:rsid w:val="004B257F"/>
    <w:rsid w:val="004B27A0"/>
    <w:rsid w:val="004B4441"/>
    <w:rsid w:val="004B4E59"/>
    <w:rsid w:val="004B679E"/>
    <w:rsid w:val="004C0165"/>
    <w:rsid w:val="004C11A6"/>
    <w:rsid w:val="004C17B4"/>
    <w:rsid w:val="004C40EF"/>
    <w:rsid w:val="004C4FF3"/>
    <w:rsid w:val="004C6092"/>
    <w:rsid w:val="004C60F9"/>
    <w:rsid w:val="004C66EC"/>
    <w:rsid w:val="004C6CD2"/>
    <w:rsid w:val="004D00E0"/>
    <w:rsid w:val="004D1FDD"/>
    <w:rsid w:val="004D24C3"/>
    <w:rsid w:val="004D294D"/>
    <w:rsid w:val="004D44EA"/>
    <w:rsid w:val="004D5614"/>
    <w:rsid w:val="004D58D4"/>
    <w:rsid w:val="004D5F5E"/>
    <w:rsid w:val="004D6BE1"/>
    <w:rsid w:val="004E1006"/>
    <w:rsid w:val="004E6CF8"/>
    <w:rsid w:val="004F3EF9"/>
    <w:rsid w:val="004F55DA"/>
    <w:rsid w:val="004F73A8"/>
    <w:rsid w:val="005005DE"/>
    <w:rsid w:val="0050167B"/>
    <w:rsid w:val="00501DDE"/>
    <w:rsid w:val="0050204C"/>
    <w:rsid w:val="005022CF"/>
    <w:rsid w:val="005026B6"/>
    <w:rsid w:val="00504F02"/>
    <w:rsid w:val="00507730"/>
    <w:rsid w:val="005109F9"/>
    <w:rsid w:val="00510AA0"/>
    <w:rsid w:val="00513342"/>
    <w:rsid w:val="00514709"/>
    <w:rsid w:val="00515A0D"/>
    <w:rsid w:val="00516E4A"/>
    <w:rsid w:val="00517B85"/>
    <w:rsid w:val="005200FC"/>
    <w:rsid w:val="0052017D"/>
    <w:rsid w:val="00520A4E"/>
    <w:rsid w:val="005235DE"/>
    <w:rsid w:val="00523696"/>
    <w:rsid w:val="005261A1"/>
    <w:rsid w:val="00530FD9"/>
    <w:rsid w:val="0053696B"/>
    <w:rsid w:val="00536D44"/>
    <w:rsid w:val="00537F88"/>
    <w:rsid w:val="005403AF"/>
    <w:rsid w:val="005409F6"/>
    <w:rsid w:val="005420AB"/>
    <w:rsid w:val="00543398"/>
    <w:rsid w:val="00543C26"/>
    <w:rsid w:val="00543DA7"/>
    <w:rsid w:val="005449E8"/>
    <w:rsid w:val="00544C78"/>
    <w:rsid w:val="00551E9D"/>
    <w:rsid w:val="00554D65"/>
    <w:rsid w:val="00556574"/>
    <w:rsid w:val="00556987"/>
    <w:rsid w:val="00560388"/>
    <w:rsid w:val="005608C8"/>
    <w:rsid w:val="0056444E"/>
    <w:rsid w:val="00564FB2"/>
    <w:rsid w:val="005651CB"/>
    <w:rsid w:val="005651F7"/>
    <w:rsid w:val="00566958"/>
    <w:rsid w:val="00566C8D"/>
    <w:rsid w:val="00570B04"/>
    <w:rsid w:val="00570BD8"/>
    <w:rsid w:val="00572273"/>
    <w:rsid w:val="00573963"/>
    <w:rsid w:val="005741D0"/>
    <w:rsid w:val="00574796"/>
    <w:rsid w:val="00574BF8"/>
    <w:rsid w:val="005763B4"/>
    <w:rsid w:val="00576BCF"/>
    <w:rsid w:val="005810C2"/>
    <w:rsid w:val="00583326"/>
    <w:rsid w:val="005867B6"/>
    <w:rsid w:val="00587AFD"/>
    <w:rsid w:val="005905F7"/>
    <w:rsid w:val="005907F0"/>
    <w:rsid w:val="00592437"/>
    <w:rsid w:val="00597683"/>
    <w:rsid w:val="005A03DD"/>
    <w:rsid w:val="005A0AC3"/>
    <w:rsid w:val="005A10A6"/>
    <w:rsid w:val="005A1DC6"/>
    <w:rsid w:val="005A7DE2"/>
    <w:rsid w:val="005B4586"/>
    <w:rsid w:val="005B6623"/>
    <w:rsid w:val="005B778E"/>
    <w:rsid w:val="005C0660"/>
    <w:rsid w:val="005C1135"/>
    <w:rsid w:val="005C2F2D"/>
    <w:rsid w:val="005C487E"/>
    <w:rsid w:val="005C6D2E"/>
    <w:rsid w:val="005C7F3B"/>
    <w:rsid w:val="005D03F4"/>
    <w:rsid w:val="005D0F8F"/>
    <w:rsid w:val="005D11D0"/>
    <w:rsid w:val="005D1518"/>
    <w:rsid w:val="005D1526"/>
    <w:rsid w:val="005D25BC"/>
    <w:rsid w:val="005D2B1C"/>
    <w:rsid w:val="005D4551"/>
    <w:rsid w:val="005D55CE"/>
    <w:rsid w:val="005D5762"/>
    <w:rsid w:val="005D58CA"/>
    <w:rsid w:val="005D6DF2"/>
    <w:rsid w:val="005D6FEA"/>
    <w:rsid w:val="005D747A"/>
    <w:rsid w:val="005E009F"/>
    <w:rsid w:val="005E1B1F"/>
    <w:rsid w:val="005E1FDE"/>
    <w:rsid w:val="005E28D9"/>
    <w:rsid w:val="005E407B"/>
    <w:rsid w:val="005E51D2"/>
    <w:rsid w:val="005E543F"/>
    <w:rsid w:val="005E7954"/>
    <w:rsid w:val="005F1157"/>
    <w:rsid w:val="005F183B"/>
    <w:rsid w:val="005F1976"/>
    <w:rsid w:val="006017B1"/>
    <w:rsid w:val="00601F79"/>
    <w:rsid w:val="00602845"/>
    <w:rsid w:val="00603341"/>
    <w:rsid w:val="00603C0B"/>
    <w:rsid w:val="00603C21"/>
    <w:rsid w:val="00607DB6"/>
    <w:rsid w:val="00607DCD"/>
    <w:rsid w:val="00612DF6"/>
    <w:rsid w:val="006136DB"/>
    <w:rsid w:val="0061484F"/>
    <w:rsid w:val="00616E71"/>
    <w:rsid w:val="00617AA5"/>
    <w:rsid w:val="0062241B"/>
    <w:rsid w:val="0062257C"/>
    <w:rsid w:val="006256E7"/>
    <w:rsid w:val="00630DAC"/>
    <w:rsid w:val="00630F1F"/>
    <w:rsid w:val="00633241"/>
    <w:rsid w:val="00633276"/>
    <w:rsid w:val="00640891"/>
    <w:rsid w:val="006471EB"/>
    <w:rsid w:val="00650348"/>
    <w:rsid w:val="00651822"/>
    <w:rsid w:val="00653E89"/>
    <w:rsid w:val="0065400B"/>
    <w:rsid w:val="00655069"/>
    <w:rsid w:val="00655289"/>
    <w:rsid w:val="00655A78"/>
    <w:rsid w:val="006560C1"/>
    <w:rsid w:val="0066149B"/>
    <w:rsid w:val="00662150"/>
    <w:rsid w:val="0066286D"/>
    <w:rsid w:val="00666D79"/>
    <w:rsid w:val="00671971"/>
    <w:rsid w:val="00672E0D"/>
    <w:rsid w:val="006734A6"/>
    <w:rsid w:val="006746EB"/>
    <w:rsid w:val="00674F82"/>
    <w:rsid w:val="006752D9"/>
    <w:rsid w:val="00676A51"/>
    <w:rsid w:val="006770D4"/>
    <w:rsid w:val="00680717"/>
    <w:rsid w:val="006807FF"/>
    <w:rsid w:val="0068502E"/>
    <w:rsid w:val="00685099"/>
    <w:rsid w:val="006856EC"/>
    <w:rsid w:val="00685A06"/>
    <w:rsid w:val="00685C31"/>
    <w:rsid w:val="00686309"/>
    <w:rsid w:val="0069043F"/>
    <w:rsid w:val="0069252C"/>
    <w:rsid w:val="006979AF"/>
    <w:rsid w:val="006A143A"/>
    <w:rsid w:val="006A2FE7"/>
    <w:rsid w:val="006A354D"/>
    <w:rsid w:val="006A44E6"/>
    <w:rsid w:val="006A6AF5"/>
    <w:rsid w:val="006A7AF9"/>
    <w:rsid w:val="006B0278"/>
    <w:rsid w:val="006B0ED1"/>
    <w:rsid w:val="006B22CD"/>
    <w:rsid w:val="006B2BAE"/>
    <w:rsid w:val="006B30E8"/>
    <w:rsid w:val="006B4288"/>
    <w:rsid w:val="006B4640"/>
    <w:rsid w:val="006B4C3D"/>
    <w:rsid w:val="006B5DDC"/>
    <w:rsid w:val="006B78B4"/>
    <w:rsid w:val="006C1FB1"/>
    <w:rsid w:val="006C207F"/>
    <w:rsid w:val="006C347C"/>
    <w:rsid w:val="006C47A2"/>
    <w:rsid w:val="006C505B"/>
    <w:rsid w:val="006C53AC"/>
    <w:rsid w:val="006C7CF2"/>
    <w:rsid w:val="006D17F9"/>
    <w:rsid w:val="006D1AAE"/>
    <w:rsid w:val="006D2EE4"/>
    <w:rsid w:val="006D3DF0"/>
    <w:rsid w:val="006D6095"/>
    <w:rsid w:val="006D6103"/>
    <w:rsid w:val="006D6FA7"/>
    <w:rsid w:val="006E0431"/>
    <w:rsid w:val="006E0D81"/>
    <w:rsid w:val="006E32EF"/>
    <w:rsid w:val="006E352E"/>
    <w:rsid w:val="006E3ACF"/>
    <w:rsid w:val="006E3F3C"/>
    <w:rsid w:val="006E6297"/>
    <w:rsid w:val="006F2404"/>
    <w:rsid w:val="006F2B1E"/>
    <w:rsid w:val="006F357C"/>
    <w:rsid w:val="006F51D0"/>
    <w:rsid w:val="006F67AF"/>
    <w:rsid w:val="0070019F"/>
    <w:rsid w:val="00701E7D"/>
    <w:rsid w:val="0070651A"/>
    <w:rsid w:val="00710711"/>
    <w:rsid w:val="00710E8B"/>
    <w:rsid w:val="00711B6F"/>
    <w:rsid w:val="00711FF0"/>
    <w:rsid w:val="00713ECC"/>
    <w:rsid w:val="00715047"/>
    <w:rsid w:val="00717FB9"/>
    <w:rsid w:val="00717FD5"/>
    <w:rsid w:val="007208F5"/>
    <w:rsid w:val="007221FF"/>
    <w:rsid w:val="00722F80"/>
    <w:rsid w:val="00724ABD"/>
    <w:rsid w:val="0072664A"/>
    <w:rsid w:val="00727E0A"/>
    <w:rsid w:val="007314DD"/>
    <w:rsid w:val="0073152F"/>
    <w:rsid w:val="00735E8A"/>
    <w:rsid w:val="00736197"/>
    <w:rsid w:val="00736605"/>
    <w:rsid w:val="00736E34"/>
    <w:rsid w:val="00736FA0"/>
    <w:rsid w:val="007409FE"/>
    <w:rsid w:val="00740D40"/>
    <w:rsid w:val="0074138C"/>
    <w:rsid w:val="00743E59"/>
    <w:rsid w:val="00751402"/>
    <w:rsid w:val="0075162F"/>
    <w:rsid w:val="00751A9A"/>
    <w:rsid w:val="00751EED"/>
    <w:rsid w:val="00752423"/>
    <w:rsid w:val="00752FAB"/>
    <w:rsid w:val="007535E7"/>
    <w:rsid w:val="0075541B"/>
    <w:rsid w:val="00755B5E"/>
    <w:rsid w:val="00755E45"/>
    <w:rsid w:val="0075614F"/>
    <w:rsid w:val="0075692B"/>
    <w:rsid w:val="00756C27"/>
    <w:rsid w:val="007619BE"/>
    <w:rsid w:val="00761BD2"/>
    <w:rsid w:val="00763368"/>
    <w:rsid w:val="007635E7"/>
    <w:rsid w:val="007636F7"/>
    <w:rsid w:val="00765C7D"/>
    <w:rsid w:val="00766CCD"/>
    <w:rsid w:val="00766FCC"/>
    <w:rsid w:val="007672E0"/>
    <w:rsid w:val="0077144F"/>
    <w:rsid w:val="007716E2"/>
    <w:rsid w:val="00772326"/>
    <w:rsid w:val="00774C04"/>
    <w:rsid w:val="007761D9"/>
    <w:rsid w:val="0078168A"/>
    <w:rsid w:val="007845E3"/>
    <w:rsid w:val="007855A2"/>
    <w:rsid w:val="007872E2"/>
    <w:rsid w:val="00787703"/>
    <w:rsid w:val="00787EAD"/>
    <w:rsid w:val="00790E69"/>
    <w:rsid w:val="00790E73"/>
    <w:rsid w:val="00793118"/>
    <w:rsid w:val="007931D9"/>
    <w:rsid w:val="00793B99"/>
    <w:rsid w:val="00793BF0"/>
    <w:rsid w:val="00797000"/>
    <w:rsid w:val="00797950"/>
    <w:rsid w:val="00797C34"/>
    <w:rsid w:val="007A0EE7"/>
    <w:rsid w:val="007A214D"/>
    <w:rsid w:val="007A3571"/>
    <w:rsid w:val="007A396E"/>
    <w:rsid w:val="007A4028"/>
    <w:rsid w:val="007A688D"/>
    <w:rsid w:val="007B00D0"/>
    <w:rsid w:val="007B1571"/>
    <w:rsid w:val="007B204E"/>
    <w:rsid w:val="007B257D"/>
    <w:rsid w:val="007B2EC3"/>
    <w:rsid w:val="007B3188"/>
    <w:rsid w:val="007B4876"/>
    <w:rsid w:val="007B4C1A"/>
    <w:rsid w:val="007C25B5"/>
    <w:rsid w:val="007C3608"/>
    <w:rsid w:val="007C3734"/>
    <w:rsid w:val="007C392E"/>
    <w:rsid w:val="007C6453"/>
    <w:rsid w:val="007C65C3"/>
    <w:rsid w:val="007D15D6"/>
    <w:rsid w:val="007D16AB"/>
    <w:rsid w:val="007D2330"/>
    <w:rsid w:val="007D3DE2"/>
    <w:rsid w:val="007D7882"/>
    <w:rsid w:val="007E303B"/>
    <w:rsid w:val="007F360C"/>
    <w:rsid w:val="007F4520"/>
    <w:rsid w:val="00800065"/>
    <w:rsid w:val="008004D0"/>
    <w:rsid w:val="00804DF0"/>
    <w:rsid w:val="0080571A"/>
    <w:rsid w:val="00807831"/>
    <w:rsid w:val="00807A05"/>
    <w:rsid w:val="008100C0"/>
    <w:rsid w:val="008114A8"/>
    <w:rsid w:val="0081219C"/>
    <w:rsid w:val="008136F0"/>
    <w:rsid w:val="008140C1"/>
    <w:rsid w:val="008142E5"/>
    <w:rsid w:val="00816446"/>
    <w:rsid w:val="0082017C"/>
    <w:rsid w:val="0082070A"/>
    <w:rsid w:val="00822BB3"/>
    <w:rsid w:val="00822CAA"/>
    <w:rsid w:val="008257AA"/>
    <w:rsid w:val="00825F8B"/>
    <w:rsid w:val="00831208"/>
    <w:rsid w:val="00831975"/>
    <w:rsid w:val="008319AF"/>
    <w:rsid w:val="008353A3"/>
    <w:rsid w:val="008367E6"/>
    <w:rsid w:val="008411ED"/>
    <w:rsid w:val="0084156E"/>
    <w:rsid w:val="008415F2"/>
    <w:rsid w:val="00844C55"/>
    <w:rsid w:val="00846B02"/>
    <w:rsid w:val="00847149"/>
    <w:rsid w:val="00850322"/>
    <w:rsid w:val="0085277D"/>
    <w:rsid w:val="00852D5A"/>
    <w:rsid w:val="00853172"/>
    <w:rsid w:val="00853BA7"/>
    <w:rsid w:val="00853CF1"/>
    <w:rsid w:val="00855004"/>
    <w:rsid w:val="008551AB"/>
    <w:rsid w:val="00855BFA"/>
    <w:rsid w:val="008560F7"/>
    <w:rsid w:val="008564AA"/>
    <w:rsid w:val="0085758F"/>
    <w:rsid w:val="008579F9"/>
    <w:rsid w:val="008609F6"/>
    <w:rsid w:val="00861B35"/>
    <w:rsid w:val="00862AFB"/>
    <w:rsid w:val="008631FF"/>
    <w:rsid w:val="00863643"/>
    <w:rsid w:val="00864A14"/>
    <w:rsid w:val="00865CE4"/>
    <w:rsid w:val="00866E01"/>
    <w:rsid w:val="0087174E"/>
    <w:rsid w:val="00871E64"/>
    <w:rsid w:val="008735AF"/>
    <w:rsid w:val="00873C2E"/>
    <w:rsid w:val="00874212"/>
    <w:rsid w:val="00874552"/>
    <w:rsid w:val="00875EA2"/>
    <w:rsid w:val="00877029"/>
    <w:rsid w:val="008779F3"/>
    <w:rsid w:val="00882F32"/>
    <w:rsid w:val="00883D01"/>
    <w:rsid w:val="0088772C"/>
    <w:rsid w:val="00890604"/>
    <w:rsid w:val="00893161"/>
    <w:rsid w:val="0089329D"/>
    <w:rsid w:val="00894767"/>
    <w:rsid w:val="008968FC"/>
    <w:rsid w:val="00897B24"/>
    <w:rsid w:val="008A19BD"/>
    <w:rsid w:val="008A32F9"/>
    <w:rsid w:val="008A3CE2"/>
    <w:rsid w:val="008A4168"/>
    <w:rsid w:val="008A681A"/>
    <w:rsid w:val="008B0382"/>
    <w:rsid w:val="008B11E9"/>
    <w:rsid w:val="008B25BE"/>
    <w:rsid w:val="008B34BE"/>
    <w:rsid w:val="008B3FEA"/>
    <w:rsid w:val="008B4AE8"/>
    <w:rsid w:val="008B4C2F"/>
    <w:rsid w:val="008B5B72"/>
    <w:rsid w:val="008B5DD6"/>
    <w:rsid w:val="008B6D87"/>
    <w:rsid w:val="008C02B5"/>
    <w:rsid w:val="008C0422"/>
    <w:rsid w:val="008C327A"/>
    <w:rsid w:val="008C3B91"/>
    <w:rsid w:val="008C53DA"/>
    <w:rsid w:val="008C6A4A"/>
    <w:rsid w:val="008D1480"/>
    <w:rsid w:val="008D46AF"/>
    <w:rsid w:val="008D668B"/>
    <w:rsid w:val="008D7188"/>
    <w:rsid w:val="008E04A0"/>
    <w:rsid w:val="008E1173"/>
    <w:rsid w:val="008E2A01"/>
    <w:rsid w:val="008E31D8"/>
    <w:rsid w:val="008E32BE"/>
    <w:rsid w:val="008E47D3"/>
    <w:rsid w:val="008E5186"/>
    <w:rsid w:val="008E6533"/>
    <w:rsid w:val="008E7979"/>
    <w:rsid w:val="008F0BD7"/>
    <w:rsid w:val="008F13C3"/>
    <w:rsid w:val="008F18C0"/>
    <w:rsid w:val="008F2404"/>
    <w:rsid w:val="008F28D6"/>
    <w:rsid w:val="008F3260"/>
    <w:rsid w:val="008F55AE"/>
    <w:rsid w:val="008F6641"/>
    <w:rsid w:val="008F6DC4"/>
    <w:rsid w:val="00900E46"/>
    <w:rsid w:val="00902147"/>
    <w:rsid w:val="009022B7"/>
    <w:rsid w:val="00902B7B"/>
    <w:rsid w:val="00903C7D"/>
    <w:rsid w:val="009047FD"/>
    <w:rsid w:val="00904B79"/>
    <w:rsid w:val="0090510F"/>
    <w:rsid w:val="00905A5D"/>
    <w:rsid w:val="00905E98"/>
    <w:rsid w:val="00907BE9"/>
    <w:rsid w:val="00911681"/>
    <w:rsid w:val="00911800"/>
    <w:rsid w:val="0091225D"/>
    <w:rsid w:val="00913E2B"/>
    <w:rsid w:val="00914DCB"/>
    <w:rsid w:val="00915D0A"/>
    <w:rsid w:val="00916AAC"/>
    <w:rsid w:val="00917E13"/>
    <w:rsid w:val="009210DB"/>
    <w:rsid w:val="00922A79"/>
    <w:rsid w:val="009247A5"/>
    <w:rsid w:val="00924CAD"/>
    <w:rsid w:val="009254BA"/>
    <w:rsid w:val="00926498"/>
    <w:rsid w:val="00927E3F"/>
    <w:rsid w:val="009303B1"/>
    <w:rsid w:val="00931D6C"/>
    <w:rsid w:val="00932CDD"/>
    <w:rsid w:val="0093301A"/>
    <w:rsid w:val="0093313C"/>
    <w:rsid w:val="00935365"/>
    <w:rsid w:val="009411BC"/>
    <w:rsid w:val="009426B4"/>
    <w:rsid w:val="009433A9"/>
    <w:rsid w:val="00943998"/>
    <w:rsid w:val="009444EA"/>
    <w:rsid w:val="00944E10"/>
    <w:rsid w:val="00945167"/>
    <w:rsid w:val="0094554F"/>
    <w:rsid w:val="00946912"/>
    <w:rsid w:val="009473B7"/>
    <w:rsid w:val="00951599"/>
    <w:rsid w:val="00955C86"/>
    <w:rsid w:val="00960B75"/>
    <w:rsid w:val="00960D4F"/>
    <w:rsid w:val="00961472"/>
    <w:rsid w:val="009615D3"/>
    <w:rsid w:val="009617E0"/>
    <w:rsid w:val="00962B10"/>
    <w:rsid w:val="00962CF8"/>
    <w:rsid w:val="0096336F"/>
    <w:rsid w:val="0096418B"/>
    <w:rsid w:val="00966FF5"/>
    <w:rsid w:val="009700FF"/>
    <w:rsid w:val="00970522"/>
    <w:rsid w:val="009709DB"/>
    <w:rsid w:val="009716B3"/>
    <w:rsid w:val="00971D84"/>
    <w:rsid w:val="00972166"/>
    <w:rsid w:val="009745C9"/>
    <w:rsid w:val="00974B36"/>
    <w:rsid w:val="00977EAC"/>
    <w:rsid w:val="0098054C"/>
    <w:rsid w:val="0098097F"/>
    <w:rsid w:val="009829BA"/>
    <w:rsid w:val="00983510"/>
    <w:rsid w:val="00984DAD"/>
    <w:rsid w:val="00986616"/>
    <w:rsid w:val="00986C50"/>
    <w:rsid w:val="0099003F"/>
    <w:rsid w:val="0099057F"/>
    <w:rsid w:val="009908B9"/>
    <w:rsid w:val="00993053"/>
    <w:rsid w:val="00993E57"/>
    <w:rsid w:val="009941C7"/>
    <w:rsid w:val="009A13AA"/>
    <w:rsid w:val="009A1BCB"/>
    <w:rsid w:val="009A1C43"/>
    <w:rsid w:val="009A7FC8"/>
    <w:rsid w:val="009B26B2"/>
    <w:rsid w:val="009B2A8A"/>
    <w:rsid w:val="009B3924"/>
    <w:rsid w:val="009B7FD7"/>
    <w:rsid w:val="009C1D29"/>
    <w:rsid w:val="009C2F69"/>
    <w:rsid w:val="009C3DA8"/>
    <w:rsid w:val="009C46F9"/>
    <w:rsid w:val="009C5006"/>
    <w:rsid w:val="009C575A"/>
    <w:rsid w:val="009C5AB2"/>
    <w:rsid w:val="009C6EBE"/>
    <w:rsid w:val="009C779E"/>
    <w:rsid w:val="009D2548"/>
    <w:rsid w:val="009D3806"/>
    <w:rsid w:val="009D40BC"/>
    <w:rsid w:val="009D4652"/>
    <w:rsid w:val="009D71D2"/>
    <w:rsid w:val="009E03EB"/>
    <w:rsid w:val="009E10FF"/>
    <w:rsid w:val="009E1B76"/>
    <w:rsid w:val="009E2D1D"/>
    <w:rsid w:val="009E567E"/>
    <w:rsid w:val="009F0619"/>
    <w:rsid w:val="009F0792"/>
    <w:rsid w:val="009F16C4"/>
    <w:rsid w:val="009F2644"/>
    <w:rsid w:val="009F35D5"/>
    <w:rsid w:val="009F3821"/>
    <w:rsid w:val="009F4716"/>
    <w:rsid w:val="009F49B4"/>
    <w:rsid w:val="009F4D9D"/>
    <w:rsid w:val="009F4DC2"/>
    <w:rsid w:val="009F562C"/>
    <w:rsid w:val="009F58CD"/>
    <w:rsid w:val="009F683A"/>
    <w:rsid w:val="00A0053E"/>
    <w:rsid w:val="00A02B18"/>
    <w:rsid w:val="00A058D1"/>
    <w:rsid w:val="00A05E84"/>
    <w:rsid w:val="00A06B41"/>
    <w:rsid w:val="00A06FB5"/>
    <w:rsid w:val="00A120C6"/>
    <w:rsid w:val="00A13E10"/>
    <w:rsid w:val="00A15EC0"/>
    <w:rsid w:val="00A16988"/>
    <w:rsid w:val="00A17621"/>
    <w:rsid w:val="00A17687"/>
    <w:rsid w:val="00A17FFD"/>
    <w:rsid w:val="00A201CB"/>
    <w:rsid w:val="00A20BE0"/>
    <w:rsid w:val="00A2237E"/>
    <w:rsid w:val="00A22EB9"/>
    <w:rsid w:val="00A23B31"/>
    <w:rsid w:val="00A31EFF"/>
    <w:rsid w:val="00A31F2E"/>
    <w:rsid w:val="00A3218E"/>
    <w:rsid w:val="00A33B8E"/>
    <w:rsid w:val="00A356C1"/>
    <w:rsid w:val="00A407FD"/>
    <w:rsid w:val="00A40E0D"/>
    <w:rsid w:val="00A411FF"/>
    <w:rsid w:val="00A41846"/>
    <w:rsid w:val="00A41AF0"/>
    <w:rsid w:val="00A43CA8"/>
    <w:rsid w:val="00A44109"/>
    <w:rsid w:val="00A44E67"/>
    <w:rsid w:val="00A458F7"/>
    <w:rsid w:val="00A51C59"/>
    <w:rsid w:val="00A543BF"/>
    <w:rsid w:val="00A556FB"/>
    <w:rsid w:val="00A55DD9"/>
    <w:rsid w:val="00A564B7"/>
    <w:rsid w:val="00A60E0E"/>
    <w:rsid w:val="00A631AE"/>
    <w:rsid w:val="00A64039"/>
    <w:rsid w:val="00A643AF"/>
    <w:rsid w:val="00A677D2"/>
    <w:rsid w:val="00A67DD4"/>
    <w:rsid w:val="00A702E0"/>
    <w:rsid w:val="00A71574"/>
    <w:rsid w:val="00A72C04"/>
    <w:rsid w:val="00A73467"/>
    <w:rsid w:val="00A736A3"/>
    <w:rsid w:val="00A75A42"/>
    <w:rsid w:val="00A75FA9"/>
    <w:rsid w:val="00A80C4E"/>
    <w:rsid w:val="00A80ED9"/>
    <w:rsid w:val="00A81258"/>
    <w:rsid w:val="00A8146C"/>
    <w:rsid w:val="00A834BA"/>
    <w:rsid w:val="00A83ECE"/>
    <w:rsid w:val="00A8620D"/>
    <w:rsid w:val="00A8690D"/>
    <w:rsid w:val="00A90B5E"/>
    <w:rsid w:val="00A90D87"/>
    <w:rsid w:val="00A9112E"/>
    <w:rsid w:val="00A9178B"/>
    <w:rsid w:val="00A926CC"/>
    <w:rsid w:val="00A93E4A"/>
    <w:rsid w:val="00A94188"/>
    <w:rsid w:val="00A94A0C"/>
    <w:rsid w:val="00A9538A"/>
    <w:rsid w:val="00A95E2B"/>
    <w:rsid w:val="00A96585"/>
    <w:rsid w:val="00AA4A5B"/>
    <w:rsid w:val="00AA4E0C"/>
    <w:rsid w:val="00AA7671"/>
    <w:rsid w:val="00AB00A1"/>
    <w:rsid w:val="00AB05B9"/>
    <w:rsid w:val="00AB306F"/>
    <w:rsid w:val="00AB60E0"/>
    <w:rsid w:val="00AB7F58"/>
    <w:rsid w:val="00AC0E98"/>
    <w:rsid w:val="00AC30FA"/>
    <w:rsid w:val="00AC382B"/>
    <w:rsid w:val="00AC4AB6"/>
    <w:rsid w:val="00AC5514"/>
    <w:rsid w:val="00AC686F"/>
    <w:rsid w:val="00AC7879"/>
    <w:rsid w:val="00AD0FED"/>
    <w:rsid w:val="00AD396E"/>
    <w:rsid w:val="00AD4393"/>
    <w:rsid w:val="00AD5DB8"/>
    <w:rsid w:val="00AE1575"/>
    <w:rsid w:val="00AE31AA"/>
    <w:rsid w:val="00AE4DC4"/>
    <w:rsid w:val="00AE7CA3"/>
    <w:rsid w:val="00AF0507"/>
    <w:rsid w:val="00AF47E8"/>
    <w:rsid w:val="00AF6262"/>
    <w:rsid w:val="00AF6B5F"/>
    <w:rsid w:val="00AF7D17"/>
    <w:rsid w:val="00B01052"/>
    <w:rsid w:val="00B03AAF"/>
    <w:rsid w:val="00B069B3"/>
    <w:rsid w:val="00B069D4"/>
    <w:rsid w:val="00B11E73"/>
    <w:rsid w:val="00B12D09"/>
    <w:rsid w:val="00B13FDC"/>
    <w:rsid w:val="00B14B14"/>
    <w:rsid w:val="00B16657"/>
    <w:rsid w:val="00B16A2B"/>
    <w:rsid w:val="00B20423"/>
    <w:rsid w:val="00B204DF"/>
    <w:rsid w:val="00B238BC"/>
    <w:rsid w:val="00B23B5C"/>
    <w:rsid w:val="00B24854"/>
    <w:rsid w:val="00B25B48"/>
    <w:rsid w:val="00B3067D"/>
    <w:rsid w:val="00B310D4"/>
    <w:rsid w:val="00B31F3E"/>
    <w:rsid w:val="00B34377"/>
    <w:rsid w:val="00B34398"/>
    <w:rsid w:val="00B34CC2"/>
    <w:rsid w:val="00B36AE5"/>
    <w:rsid w:val="00B379FC"/>
    <w:rsid w:val="00B424B4"/>
    <w:rsid w:val="00B42D63"/>
    <w:rsid w:val="00B44949"/>
    <w:rsid w:val="00B449EF"/>
    <w:rsid w:val="00B45AA6"/>
    <w:rsid w:val="00B47574"/>
    <w:rsid w:val="00B503A8"/>
    <w:rsid w:val="00B50991"/>
    <w:rsid w:val="00B51521"/>
    <w:rsid w:val="00B51693"/>
    <w:rsid w:val="00B53998"/>
    <w:rsid w:val="00B56708"/>
    <w:rsid w:val="00B60050"/>
    <w:rsid w:val="00B610B2"/>
    <w:rsid w:val="00B6129D"/>
    <w:rsid w:val="00B618B5"/>
    <w:rsid w:val="00B62E60"/>
    <w:rsid w:val="00B65D0D"/>
    <w:rsid w:val="00B6658B"/>
    <w:rsid w:val="00B67787"/>
    <w:rsid w:val="00B67BA7"/>
    <w:rsid w:val="00B67D74"/>
    <w:rsid w:val="00B71F5D"/>
    <w:rsid w:val="00B730CE"/>
    <w:rsid w:val="00B75CC2"/>
    <w:rsid w:val="00B767FA"/>
    <w:rsid w:val="00B77048"/>
    <w:rsid w:val="00B806CE"/>
    <w:rsid w:val="00B80B66"/>
    <w:rsid w:val="00B80D76"/>
    <w:rsid w:val="00B82B7D"/>
    <w:rsid w:val="00B8412E"/>
    <w:rsid w:val="00B84181"/>
    <w:rsid w:val="00B84284"/>
    <w:rsid w:val="00B846A7"/>
    <w:rsid w:val="00B847BD"/>
    <w:rsid w:val="00B85AD1"/>
    <w:rsid w:val="00B86088"/>
    <w:rsid w:val="00B86D0C"/>
    <w:rsid w:val="00B933FF"/>
    <w:rsid w:val="00B941FF"/>
    <w:rsid w:val="00B95124"/>
    <w:rsid w:val="00BA0512"/>
    <w:rsid w:val="00BA1796"/>
    <w:rsid w:val="00BA1CB6"/>
    <w:rsid w:val="00BA2352"/>
    <w:rsid w:val="00BA267C"/>
    <w:rsid w:val="00BA2749"/>
    <w:rsid w:val="00BA4361"/>
    <w:rsid w:val="00BA4717"/>
    <w:rsid w:val="00BA568A"/>
    <w:rsid w:val="00BA5B1D"/>
    <w:rsid w:val="00BA6B41"/>
    <w:rsid w:val="00BA6EB3"/>
    <w:rsid w:val="00BA713F"/>
    <w:rsid w:val="00BB04D5"/>
    <w:rsid w:val="00BB176F"/>
    <w:rsid w:val="00BB2154"/>
    <w:rsid w:val="00BB2265"/>
    <w:rsid w:val="00BB324D"/>
    <w:rsid w:val="00BB3BFA"/>
    <w:rsid w:val="00BB5163"/>
    <w:rsid w:val="00BB6DB6"/>
    <w:rsid w:val="00BB6F84"/>
    <w:rsid w:val="00BB7988"/>
    <w:rsid w:val="00BB7A0F"/>
    <w:rsid w:val="00BB7E24"/>
    <w:rsid w:val="00BB7E2D"/>
    <w:rsid w:val="00BC017B"/>
    <w:rsid w:val="00BC1BB1"/>
    <w:rsid w:val="00BC1C4D"/>
    <w:rsid w:val="00BC3F20"/>
    <w:rsid w:val="00BC4F34"/>
    <w:rsid w:val="00BC7447"/>
    <w:rsid w:val="00BC7770"/>
    <w:rsid w:val="00BC78DC"/>
    <w:rsid w:val="00BD16A8"/>
    <w:rsid w:val="00BD2907"/>
    <w:rsid w:val="00BD309C"/>
    <w:rsid w:val="00BD41AE"/>
    <w:rsid w:val="00BD529E"/>
    <w:rsid w:val="00BD6992"/>
    <w:rsid w:val="00BD6E0A"/>
    <w:rsid w:val="00BD7DF1"/>
    <w:rsid w:val="00BE13D3"/>
    <w:rsid w:val="00BE1C0A"/>
    <w:rsid w:val="00BE2CF1"/>
    <w:rsid w:val="00BE43B4"/>
    <w:rsid w:val="00BE4B52"/>
    <w:rsid w:val="00BE5452"/>
    <w:rsid w:val="00BE7974"/>
    <w:rsid w:val="00BF0135"/>
    <w:rsid w:val="00BF4EE8"/>
    <w:rsid w:val="00BF6C5A"/>
    <w:rsid w:val="00BF788C"/>
    <w:rsid w:val="00BF79AB"/>
    <w:rsid w:val="00C0027C"/>
    <w:rsid w:val="00C0304D"/>
    <w:rsid w:val="00C039AE"/>
    <w:rsid w:val="00C05CF9"/>
    <w:rsid w:val="00C06B72"/>
    <w:rsid w:val="00C06C37"/>
    <w:rsid w:val="00C079C8"/>
    <w:rsid w:val="00C07EC9"/>
    <w:rsid w:val="00C1398D"/>
    <w:rsid w:val="00C13DB4"/>
    <w:rsid w:val="00C15D8E"/>
    <w:rsid w:val="00C17833"/>
    <w:rsid w:val="00C20EA6"/>
    <w:rsid w:val="00C2364D"/>
    <w:rsid w:val="00C237FA"/>
    <w:rsid w:val="00C27311"/>
    <w:rsid w:val="00C30C2E"/>
    <w:rsid w:val="00C30F0B"/>
    <w:rsid w:val="00C31A46"/>
    <w:rsid w:val="00C32A32"/>
    <w:rsid w:val="00C3486B"/>
    <w:rsid w:val="00C36C37"/>
    <w:rsid w:val="00C37D39"/>
    <w:rsid w:val="00C4152E"/>
    <w:rsid w:val="00C42327"/>
    <w:rsid w:val="00C44115"/>
    <w:rsid w:val="00C47BD2"/>
    <w:rsid w:val="00C50A91"/>
    <w:rsid w:val="00C516ED"/>
    <w:rsid w:val="00C51A27"/>
    <w:rsid w:val="00C51C94"/>
    <w:rsid w:val="00C525DF"/>
    <w:rsid w:val="00C52B3A"/>
    <w:rsid w:val="00C55415"/>
    <w:rsid w:val="00C564B6"/>
    <w:rsid w:val="00C602FF"/>
    <w:rsid w:val="00C61291"/>
    <w:rsid w:val="00C621E4"/>
    <w:rsid w:val="00C62E81"/>
    <w:rsid w:val="00C66331"/>
    <w:rsid w:val="00C66713"/>
    <w:rsid w:val="00C66AD5"/>
    <w:rsid w:val="00C676C9"/>
    <w:rsid w:val="00C67DE4"/>
    <w:rsid w:val="00C70AAC"/>
    <w:rsid w:val="00C71BEF"/>
    <w:rsid w:val="00C720E5"/>
    <w:rsid w:val="00C7568F"/>
    <w:rsid w:val="00C80E63"/>
    <w:rsid w:val="00C830E4"/>
    <w:rsid w:val="00C8425C"/>
    <w:rsid w:val="00C8505E"/>
    <w:rsid w:val="00C8640D"/>
    <w:rsid w:val="00C87E6B"/>
    <w:rsid w:val="00C92745"/>
    <w:rsid w:val="00C9455E"/>
    <w:rsid w:val="00C9480D"/>
    <w:rsid w:val="00C96F50"/>
    <w:rsid w:val="00C97939"/>
    <w:rsid w:val="00CA28E7"/>
    <w:rsid w:val="00CA301B"/>
    <w:rsid w:val="00CA4FC3"/>
    <w:rsid w:val="00CA555E"/>
    <w:rsid w:val="00CA5FA8"/>
    <w:rsid w:val="00CB3122"/>
    <w:rsid w:val="00CB3AFE"/>
    <w:rsid w:val="00CB79DD"/>
    <w:rsid w:val="00CB79FC"/>
    <w:rsid w:val="00CC02D9"/>
    <w:rsid w:val="00CC0C4D"/>
    <w:rsid w:val="00CC15E8"/>
    <w:rsid w:val="00CC2E29"/>
    <w:rsid w:val="00CC4B66"/>
    <w:rsid w:val="00CC6BBC"/>
    <w:rsid w:val="00CC756A"/>
    <w:rsid w:val="00CD15D3"/>
    <w:rsid w:val="00CD2D12"/>
    <w:rsid w:val="00CD3481"/>
    <w:rsid w:val="00CD4D9A"/>
    <w:rsid w:val="00CD5525"/>
    <w:rsid w:val="00CD7919"/>
    <w:rsid w:val="00CE00EC"/>
    <w:rsid w:val="00CE0119"/>
    <w:rsid w:val="00CE1D92"/>
    <w:rsid w:val="00CE308D"/>
    <w:rsid w:val="00CE5AAC"/>
    <w:rsid w:val="00CE5AF8"/>
    <w:rsid w:val="00CE642D"/>
    <w:rsid w:val="00CE6AF4"/>
    <w:rsid w:val="00CE7190"/>
    <w:rsid w:val="00CE7EF6"/>
    <w:rsid w:val="00CF4121"/>
    <w:rsid w:val="00CF4911"/>
    <w:rsid w:val="00D01769"/>
    <w:rsid w:val="00D030E8"/>
    <w:rsid w:val="00D0330E"/>
    <w:rsid w:val="00D03E57"/>
    <w:rsid w:val="00D10ECD"/>
    <w:rsid w:val="00D11C37"/>
    <w:rsid w:val="00D12AEF"/>
    <w:rsid w:val="00D1368A"/>
    <w:rsid w:val="00D13F88"/>
    <w:rsid w:val="00D140F2"/>
    <w:rsid w:val="00D14583"/>
    <w:rsid w:val="00D14B95"/>
    <w:rsid w:val="00D150C4"/>
    <w:rsid w:val="00D201C7"/>
    <w:rsid w:val="00D2052E"/>
    <w:rsid w:val="00D22528"/>
    <w:rsid w:val="00D22A5C"/>
    <w:rsid w:val="00D24E9A"/>
    <w:rsid w:val="00D25BEB"/>
    <w:rsid w:val="00D270D4"/>
    <w:rsid w:val="00D31509"/>
    <w:rsid w:val="00D3197F"/>
    <w:rsid w:val="00D32934"/>
    <w:rsid w:val="00D32F61"/>
    <w:rsid w:val="00D35E5A"/>
    <w:rsid w:val="00D37648"/>
    <w:rsid w:val="00D378EE"/>
    <w:rsid w:val="00D37AF3"/>
    <w:rsid w:val="00D400B8"/>
    <w:rsid w:val="00D4245A"/>
    <w:rsid w:val="00D433D0"/>
    <w:rsid w:val="00D439D3"/>
    <w:rsid w:val="00D456E3"/>
    <w:rsid w:val="00D52041"/>
    <w:rsid w:val="00D52BBF"/>
    <w:rsid w:val="00D54D51"/>
    <w:rsid w:val="00D5582C"/>
    <w:rsid w:val="00D55EAC"/>
    <w:rsid w:val="00D57CC9"/>
    <w:rsid w:val="00D60B61"/>
    <w:rsid w:val="00D61AF2"/>
    <w:rsid w:val="00D6250C"/>
    <w:rsid w:val="00D638D9"/>
    <w:rsid w:val="00D670E0"/>
    <w:rsid w:val="00D708FA"/>
    <w:rsid w:val="00D7146A"/>
    <w:rsid w:val="00D71B3D"/>
    <w:rsid w:val="00D71CB5"/>
    <w:rsid w:val="00D72254"/>
    <w:rsid w:val="00D72D79"/>
    <w:rsid w:val="00D72E0D"/>
    <w:rsid w:val="00D73552"/>
    <w:rsid w:val="00D769DC"/>
    <w:rsid w:val="00D76E83"/>
    <w:rsid w:val="00D80D55"/>
    <w:rsid w:val="00D825B5"/>
    <w:rsid w:val="00D84620"/>
    <w:rsid w:val="00D8505D"/>
    <w:rsid w:val="00D85726"/>
    <w:rsid w:val="00D8658C"/>
    <w:rsid w:val="00D8666B"/>
    <w:rsid w:val="00D91241"/>
    <w:rsid w:val="00D925BD"/>
    <w:rsid w:val="00D92912"/>
    <w:rsid w:val="00D93258"/>
    <w:rsid w:val="00D93D57"/>
    <w:rsid w:val="00D96CDF"/>
    <w:rsid w:val="00D971F2"/>
    <w:rsid w:val="00DA23C7"/>
    <w:rsid w:val="00DA4E81"/>
    <w:rsid w:val="00DA5681"/>
    <w:rsid w:val="00DB00FE"/>
    <w:rsid w:val="00DB05B6"/>
    <w:rsid w:val="00DB064D"/>
    <w:rsid w:val="00DB0A0F"/>
    <w:rsid w:val="00DB244F"/>
    <w:rsid w:val="00DB52BB"/>
    <w:rsid w:val="00DB5AC7"/>
    <w:rsid w:val="00DC07FC"/>
    <w:rsid w:val="00DC0BD1"/>
    <w:rsid w:val="00DC1C28"/>
    <w:rsid w:val="00DC1E1D"/>
    <w:rsid w:val="00DC3BC0"/>
    <w:rsid w:val="00DC3C4F"/>
    <w:rsid w:val="00DC5377"/>
    <w:rsid w:val="00DC77A8"/>
    <w:rsid w:val="00DD3842"/>
    <w:rsid w:val="00DD427F"/>
    <w:rsid w:val="00DD56DC"/>
    <w:rsid w:val="00DD6D69"/>
    <w:rsid w:val="00DE1206"/>
    <w:rsid w:val="00DE12DB"/>
    <w:rsid w:val="00DE5090"/>
    <w:rsid w:val="00DE5860"/>
    <w:rsid w:val="00DE7743"/>
    <w:rsid w:val="00DF07A9"/>
    <w:rsid w:val="00DF0AC7"/>
    <w:rsid w:val="00DF1715"/>
    <w:rsid w:val="00DF291E"/>
    <w:rsid w:val="00DF33C1"/>
    <w:rsid w:val="00DF4425"/>
    <w:rsid w:val="00DF6AC8"/>
    <w:rsid w:val="00DF7438"/>
    <w:rsid w:val="00DF7479"/>
    <w:rsid w:val="00E000ED"/>
    <w:rsid w:val="00E00E79"/>
    <w:rsid w:val="00E0176D"/>
    <w:rsid w:val="00E02138"/>
    <w:rsid w:val="00E04FC8"/>
    <w:rsid w:val="00E10289"/>
    <w:rsid w:val="00E146AA"/>
    <w:rsid w:val="00E1483E"/>
    <w:rsid w:val="00E151AF"/>
    <w:rsid w:val="00E15BB2"/>
    <w:rsid w:val="00E179A6"/>
    <w:rsid w:val="00E2069E"/>
    <w:rsid w:val="00E20F6E"/>
    <w:rsid w:val="00E23E8B"/>
    <w:rsid w:val="00E25357"/>
    <w:rsid w:val="00E26325"/>
    <w:rsid w:val="00E26F62"/>
    <w:rsid w:val="00E27865"/>
    <w:rsid w:val="00E3131D"/>
    <w:rsid w:val="00E315A1"/>
    <w:rsid w:val="00E3311B"/>
    <w:rsid w:val="00E34D3B"/>
    <w:rsid w:val="00E35B50"/>
    <w:rsid w:val="00E36812"/>
    <w:rsid w:val="00E36E7A"/>
    <w:rsid w:val="00E37507"/>
    <w:rsid w:val="00E37850"/>
    <w:rsid w:val="00E404BC"/>
    <w:rsid w:val="00E418DB"/>
    <w:rsid w:val="00E41BD2"/>
    <w:rsid w:val="00E41FED"/>
    <w:rsid w:val="00E435FD"/>
    <w:rsid w:val="00E44C25"/>
    <w:rsid w:val="00E44D9B"/>
    <w:rsid w:val="00E46315"/>
    <w:rsid w:val="00E47E7C"/>
    <w:rsid w:val="00E50487"/>
    <w:rsid w:val="00E50CAC"/>
    <w:rsid w:val="00E510C0"/>
    <w:rsid w:val="00E5181C"/>
    <w:rsid w:val="00E51A6F"/>
    <w:rsid w:val="00E51AA1"/>
    <w:rsid w:val="00E51ED2"/>
    <w:rsid w:val="00E52AC5"/>
    <w:rsid w:val="00E54374"/>
    <w:rsid w:val="00E54BC3"/>
    <w:rsid w:val="00E55323"/>
    <w:rsid w:val="00E55FFD"/>
    <w:rsid w:val="00E567C9"/>
    <w:rsid w:val="00E57396"/>
    <w:rsid w:val="00E574C8"/>
    <w:rsid w:val="00E604A2"/>
    <w:rsid w:val="00E60869"/>
    <w:rsid w:val="00E64B04"/>
    <w:rsid w:val="00E65F6B"/>
    <w:rsid w:val="00E66F3C"/>
    <w:rsid w:val="00E70AB3"/>
    <w:rsid w:val="00E7217C"/>
    <w:rsid w:val="00E724B9"/>
    <w:rsid w:val="00E72E89"/>
    <w:rsid w:val="00E73F08"/>
    <w:rsid w:val="00E74FC8"/>
    <w:rsid w:val="00E76299"/>
    <w:rsid w:val="00E77CDC"/>
    <w:rsid w:val="00E80CED"/>
    <w:rsid w:val="00E81207"/>
    <w:rsid w:val="00E81B39"/>
    <w:rsid w:val="00E81D7A"/>
    <w:rsid w:val="00E8201F"/>
    <w:rsid w:val="00E829D2"/>
    <w:rsid w:val="00E82D29"/>
    <w:rsid w:val="00E82DA5"/>
    <w:rsid w:val="00E83DB5"/>
    <w:rsid w:val="00E847F8"/>
    <w:rsid w:val="00E86ED3"/>
    <w:rsid w:val="00E87D65"/>
    <w:rsid w:val="00E90971"/>
    <w:rsid w:val="00E909F8"/>
    <w:rsid w:val="00E92557"/>
    <w:rsid w:val="00E92F8D"/>
    <w:rsid w:val="00E943A1"/>
    <w:rsid w:val="00E96120"/>
    <w:rsid w:val="00E967B5"/>
    <w:rsid w:val="00E97541"/>
    <w:rsid w:val="00E97721"/>
    <w:rsid w:val="00EA42C5"/>
    <w:rsid w:val="00EA7639"/>
    <w:rsid w:val="00EB57DD"/>
    <w:rsid w:val="00EB6BA6"/>
    <w:rsid w:val="00EB7B10"/>
    <w:rsid w:val="00EC1BC9"/>
    <w:rsid w:val="00EC24B9"/>
    <w:rsid w:val="00EC34B0"/>
    <w:rsid w:val="00EC443C"/>
    <w:rsid w:val="00EC4D70"/>
    <w:rsid w:val="00EC55F2"/>
    <w:rsid w:val="00EC6B38"/>
    <w:rsid w:val="00EC7604"/>
    <w:rsid w:val="00ED012E"/>
    <w:rsid w:val="00ED0573"/>
    <w:rsid w:val="00ED2296"/>
    <w:rsid w:val="00ED34B6"/>
    <w:rsid w:val="00ED4679"/>
    <w:rsid w:val="00ED4FA6"/>
    <w:rsid w:val="00ED510F"/>
    <w:rsid w:val="00ED519E"/>
    <w:rsid w:val="00ED5DF2"/>
    <w:rsid w:val="00EE1E49"/>
    <w:rsid w:val="00EE2601"/>
    <w:rsid w:val="00EE3E6F"/>
    <w:rsid w:val="00EE69BA"/>
    <w:rsid w:val="00EF06D8"/>
    <w:rsid w:val="00EF1371"/>
    <w:rsid w:val="00EF1507"/>
    <w:rsid w:val="00EF2B5B"/>
    <w:rsid w:val="00EF395D"/>
    <w:rsid w:val="00EF3D13"/>
    <w:rsid w:val="00EF6DDD"/>
    <w:rsid w:val="00F00F54"/>
    <w:rsid w:val="00F03A44"/>
    <w:rsid w:val="00F0469D"/>
    <w:rsid w:val="00F05786"/>
    <w:rsid w:val="00F063C0"/>
    <w:rsid w:val="00F065D1"/>
    <w:rsid w:val="00F07389"/>
    <w:rsid w:val="00F07BF4"/>
    <w:rsid w:val="00F127AB"/>
    <w:rsid w:val="00F147AD"/>
    <w:rsid w:val="00F1625C"/>
    <w:rsid w:val="00F16FBD"/>
    <w:rsid w:val="00F205AA"/>
    <w:rsid w:val="00F24DC3"/>
    <w:rsid w:val="00F27306"/>
    <w:rsid w:val="00F301F3"/>
    <w:rsid w:val="00F30A74"/>
    <w:rsid w:val="00F30D0E"/>
    <w:rsid w:val="00F32A67"/>
    <w:rsid w:val="00F32E44"/>
    <w:rsid w:val="00F34D41"/>
    <w:rsid w:val="00F3538B"/>
    <w:rsid w:val="00F35553"/>
    <w:rsid w:val="00F3572B"/>
    <w:rsid w:val="00F35DD2"/>
    <w:rsid w:val="00F37A79"/>
    <w:rsid w:val="00F420C0"/>
    <w:rsid w:val="00F422EB"/>
    <w:rsid w:val="00F4309E"/>
    <w:rsid w:val="00F515FC"/>
    <w:rsid w:val="00F51B39"/>
    <w:rsid w:val="00F52C9A"/>
    <w:rsid w:val="00F535C3"/>
    <w:rsid w:val="00F53AD4"/>
    <w:rsid w:val="00F548A5"/>
    <w:rsid w:val="00F55338"/>
    <w:rsid w:val="00F55B91"/>
    <w:rsid w:val="00F5658A"/>
    <w:rsid w:val="00F57245"/>
    <w:rsid w:val="00F57A7E"/>
    <w:rsid w:val="00F60C29"/>
    <w:rsid w:val="00F6285A"/>
    <w:rsid w:val="00F62F58"/>
    <w:rsid w:val="00F633E3"/>
    <w:rsid w:val="00F635F4"/>
    <w:rsid w:val="00F63B50"/>
    <w:rsid w:val="00F63B74"/>
    <w:rsid w:val="00F63D4E"/>
    <w:rsid w:val="00F65B8F"/>
    <w:rsid w:val="00F665E9"/>
    <w:rsid w:val="00F70EB1"/>
    <w:rsid w:val="00F72016"/>
    <w:rsid w:val="00F7433E"/>
    <w:rsid w:val="00F74C11"/>
    <w:rsid w:val="00F75B44"/>
    <w:rsid w:val="00F80CB8"/>
    <w:rsid w:val="00F831C5"/>
    <w:rsid w:val="00F839F6"/>
    <w:rsid w:val="00F849B2"/>
    <w:rsid w:val="00F85278"/>
    <w:rsid w:val="00F85560"/>
    <w:rsid w:val="00F8572E"/>
    <w:rsid w:val="00F863A0"/>
    <w:rsid w:val="00F87E1E"/>
    <w:rsid w:val="00F90FD5"/>
    <w:rsid w:val="00F93C32"/>
    <w:rsid w:val="00F93D36"/>
    <w:rsid w:val="00F9441B"/>
    <w:rsid w:val="00F94E41"/>
    <w:rsid w:val="00F955DC"/>
    <w:rsid w:val="00F9588A"/>
    <w:rsid w:val="00F96A84"/>
    <w:rsid w:val="00FA0035"/>
    <w:rsid w:val="00FA0231"/>
    <w:rsid w:val="00FA6175"/>
    <w:rsid w:val="00FA7FB1"/>
    <w:rsid w:val="00FB0F02"/>
    <w:rsid w:val="00FB115B"/>
    <w:rsid w:val="00FB22C6"/>
    <w:rsid w:val="00FB261B"/>
    <w:rsid w:val="00FB3B65"/>
    <w:rsid w:val="00FB4E73"/>
    <w:rsid w:val="00FB623D"/>
    <w:rsid w:val="00FB66C1"/>
    <w:rsid w:val="00FB70A6"/>
    <w:rsid w:val="00FB7E1C"/>
    <w:rsid w:val="00FC0243"/>
    <w:rsid w:val="00FC1A4B"/>
    <w:rsid w:val="00FC5FFB"/>
    <w:rsid w:val="00FC670C"/>
    <w:rsid w:val="00FC67F3"/>
    <w:rsid w:val="00FC6D48"/>
    <w:rsid w:val="00FD035C"/>
    <w:rsid w:val="00FD0AA2"/>
    <w:rsid w:val="00FD30E3"/>
    <w:rsid w:val="00FD35CE"/>
    <w:rsid w:val="00FD4A74"/>
    <w:rsid w:val="00FD5E00"/>
    <w:rsid w:val="00FD674D"/>
    <w:rsid w:val="00FE0053"/>
    <w:rsid w:val="00FE03D1"/>
    <w:rsid w:val="00FE1EA3"/>
    <w:rsid w:val="00FE22EA"/>
    <w:rsid w:val="00FE2C9F"/>
    <w:rsid w:val="00FE5156"/>
    <w:rsid w:val="00FE6754"/>
    <w:rsid w:val="00FE6A69"/>
    <w:rsid w:val="00FE6CD4"/>
    <w:rsid w:val="00FE7FDD"/>
    <w:rsid w:val="00FF0FF2"/>
    <w:rsid w:val="00FF3434"/>
    <w:rsid w:val="00FF3E3B"/>
    <w:rsid w:val="00FF6D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stocktick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semiHidden="0" w:uiPriority="0" w:unhideWhenUsed="0" w:qFormat="1"/>
    <w:lsdException w:name="annotation reference" w:uiPriority="0"/>
    <w:lsdException w:name="page number" w:uiPriority="0"/>
    <w:lsdException w:name="List" w:uiPriority="0"/>
    <w:lsdException w:name="List Bullet" w:uiPriority="0"/>
    <w:lsdException w:name="List Bullet 2"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214D"/>
    <w:pPr>
      <w:widowControl w:val="0"/>
      <w:adjustRightInd w:val="0"/>
      <w:spacing w:line="360" w:lineRule="atLeast"/>
      <w:jc w:val="both"/>
      <w:textAlignment w:val="baseline"/>
    </w:pPr>
    <w:rPr>
      <w:rFonts w:ascii="Calibri" w:hAnsi="Calibri"/>
      <w:sz w:val="22"/>
      <w:szCs w:val="24"/>
    </w:rPr>
  </w:style>
  <w:style w:type="paragraph" w:styleId="Heading1">
    <w:name w:val="heading 1"/>
    <w:basedOn w:val="Normal"/>
    <w:next w:val="Normal"/>
    <w:autoRedefine/>
    <w:qFormat/>
    <w:rsid w:val="001E15CC"/>
    <w:pPr>
      <w:keepNext/>
      <w:keepLines/>
      <w:numPr>
        <w:ilvl w:val="1"/>
        <w:numId w:val="2"/>
      </w:numPr>
      <w:shd w:val="pct10" w:color="auto" w:fill="auto"/>
      <w:spacing w:before="220" w:after="220" w:line="280" w:lineRule="atLeast"/>
      <w:outlineLvl w:val="0"/>
    </w:pPr>
    <w:rPr>
      <w:rFonts w:ascii="Arial" w:hAnsi="Arial"/>
      <w:b/>
      <w:spacing w:val="-10"/>
      <w:kern w:val="28"/>
      <w:position w:val="6"/>
      <w:szCs w:val="22"/>
    </w:rPr>
  </w:style>
  <w:style w:type="paragraph" w:styleId="Heading2">
    <w:name w:val="heading 2"/>
    <w:basedOn w:val="Normal"/>
    <w:next w:val="Normal"/>
    <w:link w:val="Heading2Char"/>
    <w:qFormat/>
    <w:rsid w:val="001E15CC"/>
    <w:pPr>
      <w:keepNext/>
      <w:numPr>
        <w:ilvl w:val="1"/>
        <w:numId w:val="3"/>
      </w:numPr>
      <w:tabs>
        <w:tab w:val="num" w:pos="1890"/>
      </w:tabs>
      <w:spacing w:before="240" w:after="240"/>
      <w:ind w:left="1386"/>
      <w:outlineLvl w:val="1"/>
    </w:pPr>
    <w:rPr>
      <w:rFonts w:ascii="Arial" w:hAnsi="Arial"/>
      <w:b/>
      <w:spacing w:val="-4"/>
      <w:kern w:val="28"/>
    </w:rPr>
  </w:style>
  <w:style w:type="paragraph" w:styleId="Heading3">
    <w:name w:val="heading 3"/>
    <w:basedOn w:val="Normal"/>
    <w:next w:val="Normal"/>
    <w:qFormat/>
    <w:rsid w:val="001E15CC"/>
    <w:pPr>
      <w:keepNext/>
      <w:keepLines/>
      <w:spacing w:before="220" w:after="220" w:line="220" w:lineRule="atLeast"/>
      <w:outlineLvl w:val="2"/>
    </w:pPr>
    <w:rPr>
      <w:rFonts w:ascii="Arial" w:hAnsi="Arial"/>
      <w:b/>
      <w:spacing w:val="-4"/>
      <w:kern w:val="28"/>
      <w:szCs w:val="22"/>
    </w:rPr>
  </w:style>
  <w:style w:type="paragraph" w:styleId="Heading4">
    <w:name w:val="heading 4"/>
    <w:basedOn w:val="Normal"/>
    <w:next w:val="Normal"/>
    <w:qFormat/>
    <w:rsid w:val="001E15CC"/>
    <w:pPr>
      <w:keepNext/>
      <w:spacing w:before="240" w:after="60"/>
      <w:outlineLvl w:val="3"/>
    </w:pPr>
    <w:rPr>
      <w:b/>
      <w:bCs/>
      <w:sz w:val="28"/>
      <w:szCs w:val="28"/>
    </w:rPr>
  </w:style>
  <w:style w:type="paragraph" w:styleId="Heading5">
    <w:name w:val="heading 5"/>
    <w:basedOn w:val="Normal"/>
    <w:next w:val="Normal"/>
    <w:qFormat/>
    <w:rsid w:val="001E15C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Keep">
    <w:name w:val="Body Text Keep"/>
    <w:basedOn w:val="Normal"/>
    <w:autoRedefine/>
    <w:rsid w:val="004C17B4"/>
    <w:pPr>
      <w:jc w:val="center"/>
    </w:pPr>
    <w:rPr>
      <w:rFonts w:ascii="Arial" w:hAnsi="Arial" w:cs="Arial"/>
      <w:bCs/>
      <w:i/>
      <w:iCs/>
      <w:noProof/>
      <w:sz w:val="20"/>
      <w:szCs w:val="20"/>
      <w:shd w:val="clear" w:color="auto" w:fill="FFFFFF"/>
    </w:rPr>
  </w:style>
  <w:style w:type="paragraph" w:customStyle="1" w:styleId="TitleCover">
    <w:name w:val="Title Cover"/>
    <w:basedOn w:val="Normal"/>
    <w:next w:val="SubtitleCover"/>
    <w:rsid w:val="001E15CC"/>
    <w:pPr>
      <w:keepNext/>
      <w:keepLines/>
      <w:spacing w:before="1800" w:line="240" w:lineRule="atLeast"/>
      <w:ind w:left="1080"/>
    </w:pPr>
    <w:rPr>
      <w:rFonts w:ascii="Arial" w:hAnsi="Arial"/>
      <w:b/>
      <w:spacing w:val="-48"/>
      <w:kern w:val="28"/>
      <w:sz w:val="72"/>
      <w:szCs w:val="20"/>
    </w:rPr>
  </w:style>
  <w:style w:type="paragraph" w:customStyle="1" w:styleId="SubtitleCover">
    <w:name w:val="Subtitle Cover"/>
    <w:basedOn w:val="TitleCover"/>
    <w:next w:val="Normal"/>
    <w:rsid w:val="001E15CC"/>
    <w:pPr>
      <w:spacing w:before="1520"/>
      <w:ind w:right="1680"/>
    </w:pPr>
    <w:rPr>
      <w:rFonts w:ascii="Times New Roman" w:hAnsi="Times New Roman"/>
      <w:b w:val="0"/>
      <w:i/>
      <w:spacing w:val="-20"/>
      <w:sz w:val="40"/>
    </w:rPr>
  </w:style>
  <w:style w:type="paragraph" w:customStyle="1" w:styleId="TitlePageAuthor">
    <w:name w:val="Title Page Author"/>
    <w:basedOn w:val="Normal"/>
    <w:next w:val="Normal"/>
    <w:rsid w:val="001E15CC"/>
    <w:pPr>
      <w:keepNext/>
      <w:keepLines/>
      <w:tabs>
        <w:tab w:val="left" w:leader="dot" w:pos="3600"/>
        <w:tab w:val="left" w:pos="5040"/>
        <w:tab w:val="left" w:pos="5760"/>
      </w:tabs>
      <w:spacing w:before="480"/>
      <w:jc w:val="center"/>
    </w:pPr>
    <w:rPr>
      <w:rFonts w:ascii="Univers (WN)" w:hAnsi="Univers (WN)"/>
      <w:b/>
      <w:snapToGrid w:val="0"/>
      <w:spacing w:val="2"/>
      <w:szCs w:val="20"/>
    </w:rPr>
  </w:style>
  <w:style w:type="character" w:styleId="Hyperlink">
    <w:name w:val="Hyperlink"/>
    <w:basedOn w:val="DefaultParagraphFont"/>
    <w:uiPriority w:val="99"/>
    <w:rsid w:val="001E15CC"/>
    <w:rPr>
      <w:color w:val="0000FF"/>
      <w:u w:val="single"/>
    </w:rPr>
  </w:style>
  <w:style w:type="paragraph" w:styleId="BodyTextIndent2">
    <w:name w:val="Body Text Indent 2"/>
    <w:basedOn w:val="Normal"/>
    <w:rsid w:val="001E15CC"/>
    <w:pPr>
      <w:ind w:left="720"/>
      <w:jc w:val="center"/>
    </w:pPr>
    <w:rPr>
      <w:rFonts w:ascii="Arial" w:hAnsi="Arial" w:cs="Arial"/>
      <w:b/>
      <w:bCs/>
      <w:sz w:val="48"/>
    </w:rPr>
  </w:style>
  <w:style w:type="paragraph" w:customStyle="1" w:styleId="TitlePageDate">
    <w:name w:val="Title Page Date"/>
    <w:basedOn w:val="Normal"/>
    <w:rsid w:val="001E15CC"/>
    <w:pPr>
      <w:keepNext/>
      <w:keepLines/>
      <w:spacing w:before="120"/>
      <w:jc w:val="center"/>
    </w:pPr>
    <w:rPr>
      <w:rFonts w:ascii="Univers (WN)" w:hAnsi="Univers (WN)"/>
      <w:b/>
      <w:snapToGrid w:val="0"/>
      <w:spacing w:val="2"/>
      <w:szCs w:val="20"/>
    </w:rPr>
  </w:style>
  <w:style w:type="paragraph" w:customStyle="1" w:styleId="Blocktext">
    <w:name w:val="Block text"/>
    <w:basedOn w:val="Normal"/>
    <w:rsid w:val="001E15CC"/>
    <w:pPr>
      <w:spacing w:before="24" w:after="24"/>
    </w:pPr>
    <w:rPr>
      <w:snapToGrid w:val="0"/>
      <w:spacing w:val="2"/>
      <w:szCs w:val="20"/>
    </w:rPr>
  </w:style>
  <w:style w:type="paragraph" w:customStyle="1" w:styleId="TableText">
    <w:name w:val="Table Text"/>
    <w:basedOn w:val="Normal"/>
    <w:autoRedefine/>
    <w:rsid w:val="001E15CC"/>
    <w:rPr>
      <w:rFonts w:ascii="Arial" w:hAnsi="Arial" w:cs="Arial"/>
      <w:i/>
      <w:iCs/>
      <w:sz w:val="20"/>
    </w:rPr>
  </w:style>
  <w:style w:type="paragraph" w:customStyle="1" w:styleId="TOCTitle">
    <w:name w:val="TOCTitle"/>
    <w:basedOn w:val="Normal"/>
    <w:rsid w:val="001E15CC"/>
    <w:pPr>
      <w:pBdr>
        <w:top w:val="single" w:sz="30" w:space="4" w:color="auto"/>
      </w:pBdr>
      <w:spacing w:before="120" w:after="480"/>
    </w:pPr>
    <w:rPr>
      <w:rFonts w:ascii="Arial" w:hAnsi="Arial"/>
      <w:b/>
      <w:snapToGrid w:val="0"/>
      <w:spacing w:val="2"/>
      <w:sz w:val="60"/>
      <w:szCs w:val="20"/>
    </w:rPr>
  </w:style>
  <w:style w:type="paragraph" w:styleId="CommentSubject">
    <w:name w:val="annotation subject"/>
    <w:basedOn w:val="CommentText"/>
    <w:next w:val="CommentText"/>
    <w:semiHidden/>
    <w:rsid w:val="001E15CC"/>
    <w:rPr>
      <w:b/>
      <w:bCs/>
    </w:rPr>
  </w:style>
  <w:style w:type="paragraph" w:styleId="CommentText">
    <w:name w:val="annotation text"/>
    <w:basedOn w:val="Normal"/>
    <w:link w:val="CommentTextChar"/>
    <w:semiHidden/>
    <w:rsid w:val="001E15CC"/>
    <w:rPr>
      <w:sz w:val="20"/>
      <w:szCs w:val="20"/>
    </w:rPr>
  </w:style>
  <w:style w:type="paragraph" w:styleId="BalloonText">
    <w:name w:val="Balloon Text"/>
    <w:basedOn w:val="Normal"/>
    <w:semiHidden/>
    <w:rsid w:val="001E15CC"/>
    <w:rPr>
      <w:rFonts w:ascii="Tahoma" w:hAnsi="Tahoma" w:cs="Tahoma"/>
      <w:sz w:val="16"/>
      <w:szCs w:val="16"/>
    </w:rPr>
  </w:style>
  <w:style w:type="paragraph" w:customStyle="1" w:styleId="TipBoxHeading">
    <w:name w:val="Tip Box Heading"/>
    <w:basedOn w:val="Normal"/>
    <w:autoRedefine/>
    <w:rsid w:val="001E15CC"/>
    <w:pPr>
      <w:spacing w:before="120" w:after="120"/>
      <w:ind w:left="720"/>
    </w:pPr>
    <w:rPr>
      <w:rFonts w:ascii="Arial" w:hAnsi="Arial" w:cs="Arial"/>
      <w:i/>
      <w:sz w:val="20"/>
      <w:szCs w:val="20"/>
    </w:rPr>
  </w:style>
  <w:style w:type="paragraph" w:customStyle="1" w:styleId="TableHeading">
    <w:name w:val="Table Heading"/>
    <w:basedOn w:val="Normal"/>
    <w:autoRedefine/>
    <w:rsid w:val="00CA301B"/>
    <w:pPr>
      <w:spacing w:before="120" w:after="120" w:line="240" w:lineRule="auto"/>
    </w:pPr>
    <w:rPr>
      <w:rFonts w:ascii="Arial" w:hAnsi="Arial"/>
      <w:b/>
      <w:sz w:val="20"/>
      <w:szCs w:val="20"/>
    </w:rPr>
  </w:style>
  <w:style w:type="character" w:customStyle="1" w:styleId="Heading3Char">
    <w:name w:val="Heading 3 Char"/>
    <w:basedOn w:val="DefaultParagraphFont"/>
    <w:rsid w:val="001E15CC"/>
    <w:rPr>
      <w:rFonts w:ascii="Arial" w:hAnsi="Arial"/>
      <w:b/>
      <w:noProof w:val="0"/>
      <w:spacing w:val="-4"/>
      <w:kern w:val="28"/>
      <w:sz w:val="22"/>
      <w:szCs w:val="22"/>
      <w:lang w:val="en-US" w:eastAsia="en-US" w:bidi="ar-SA"/>
    </w:rPr>
  </w:style>
  <w:style w:type="paragraph" w:styleId="List">
    <w:name w:val="List"/>
    <w:basedOn w:val="Normal"/>
    <w:rsid w:val="001E15CC"/>
    <w:pPr>
      <w:keepNext/>
      <w:spacing w:after="220" w:line="220" w:lineRule="atLeast"/>
      <w:ind w:left="1440" w:hanging="360"/>
    </w:pPr>
    <w:rPr>
      <w:sz w:val="20"/>
      <w:szCs w:val="20"/>
    </w:rPr>
  </w:style>
  <w:style w:type="paragraph" w:styleId="BodyTextIndent">
    <w:name w:val="Body Text Indent"/>
    <w:basedOn w:val="Normal"/>
    <w:rsid w:val="001E15CC"/>
    <w:pPr>
      <w:ind w:left="360"/>
    </w:pPr>
    <w:rPr>
      <w:rFonts w:ascii="Arial" w:hAnsi="Arial" w:cs="Arial"/>
    </w:rPr>
  </w:style>
  <w:style w:type="paragraph" w:styleId="BodyTextIndent3">
    <w:name w:val="Body Text Indent 3"/>
    <w:basedOn w:val="Normal"/>
    <w:rsid w:val="001E15CC"/>
    <w:pPr>
      <w:ind w:left="1440"/>
    </w:pPr>
    <w:rPr>
      <w:rFonts w:ascii="Arial" w:hAnsi="Arial" w:cs="Arial"/>
    </w:rPr>
  </w:style>
  <w:style w:type="paragraph" w:styleId="TOC1">
    <w:name w:val="toc 1"/>
    <w:basedOn w:val="Normal"/>
    <w:uiPriority w:val="39"/>
    <w:rsid w:val="001E15CC"/>
    <w:pPr>
      <w:spacing w:before="120" w:after="120"/>
    </w:pPr>
    <w:rPr>
      <w:b/>
      <w:bCs/>
      <w:caps/>
      <w:sz w:val="20"/>
      <w:szCs w:val="20"/>
    </w:rPr>
  </w:style>
  <w:style w:type="paragraph" w:styleId="TOC2">
    <w:name w:val="toc 2"/>
    <w:basedOn w:val="Normal"/>
    <w:uiPriority w:val="39"/>
    <w:rsid w:val="001E15CC"/>
    <w:pPr>
      <w:ind w:left="240"/>
    </w:pPr>
    <w:rPr>
      <w:smallCaps/>
      <w:sz w:val="20"/>
      <w:szCs w:val="20"/>
    </w:rPr>
  </w:style>
  <w:style w:type="paragraph" w:styleId="ListBullet2">
    <w:name w:val="List Bullet 2"/>
    <w:basedOn w:val="Normal"/>
    <w:rsid w:val="001E15CC"/>
    <w:pPr>
      <w:tabs>
        <w:tab w:val="num" w:pos="720"/>
      </w:tabs>
      <w:spacing w:after="220" w:line="220" w:lineRule="atLeast"/>
      <w:ind w:left="2160" w:right="720" w:hanging="360"/>
    </w:pPr>
    <w:rPr>
      <w:sz w:val="20"/>
      <w:szCs w:val="20"/>
    </w:rPr>
  </w:style>
  <w:style w:type="paragraph" w:styleId="Header">
    <w:name w:val="header"/>
    <w:basedOn w:val="Normal"/>
    <w:rsid w:val="001E15CC"/>
    <w:pPr>
      <w:tabs>
        <w:tab w:val="center" w:pos="4320"/>
        <w:tab w:val="right" w:pos="8640"/>
      </w:tabs>
    </w:pPr>
  </w:style>
  <w:style w:type="paragraph" w:styleId="BodyText2">
    <w:name w:val="Body Text 2"/>
    <w:basedOn w:val="Normal"/>
    <w:rsid w:val="001E15CC"/>
    <w:rPr>
      <w:rFonts w:ascii="Arial" w:hAnsi="Arial" w:cs="Arial"/>
      <w:i/>
      <w:iCs/>
      <w:color w:val="000000"/>
      <w:sz w:val="20"/>
      <w:szCs w:val="14"/>
    </w:rPr>
  </w:style>
  <w:style w:type="character" w:styleId="FollowedHyperlink">
    <w:name w:val="FollowedHyperlink"/>
    <w:basedOn w:val="DefaultParagraphFont"/>
    <w:rsid w:val="001E15CC"/>
    <w:rPr>
      <w:color w:val="800080"/>
      <w:u w:val="single"/>
    </w:rPr>
  </w:style>
  <w:style w:type="paragraph" w:styleId="ListBullet">
    <w:name w:val="List Bullet"/>
    <w:basedOn w:val="Normal"/>
    <w:autoRedefine/>
    <w:rsid w:val="001E15CC"/>
    <w:pPr>
      <w:numPr>
        <w:numId w:val="1"/>
      </w:numPr>
    </w:pPr>
  </w:style>
  <w:style w:type="paragraph" w:customStyle="1" w:styleId="Bodytextwithbullet">
    <w:name w:val="Body text with bullet"/>
    <w:basedOn w:val="Normal"/>
    <w:rsid w:val="00A40E0D"/>
    <w:pPr>
      <w:widowControl/>
      <w:tabs>
        <w:tab w:val="num" w:pos="360"/>
        <w:tab w:val="num" w:pos="900"/>
      </w:tabs>
      <w:adjustRightInd/>
      <w:spacing w:line="240" w:lineRule="auto"/>
      <w:ind w:left="900" w:hanging="360"/>
      <w:jc w:val="left"/>
      <w:textAlignment w:val="auto"/>
    </w:pPr>
    <w:rPr>
      <w:rFonts w:ascii="Arial" w:hAnsi="Arial" w:cs="Arial"/>
      <w:sz w:val="20"/>
      <w:szCs w:val="20"/>
    </w:rPr>
  </w:style>
  <w:style w:type="character" w:customStyle="1" w:styleId="TipBoxHeadingChar">
    <w:name w:val="Tip Box Heading Char"/>
    <w:basedOn w:val="DefaultParagraphFont"/>
    <w:rsid w:val="001E15CC"/>
    <w:rPr>
      <w:rFonts w:ascii="Times" w:hAnsi="Times"/>
      <w:b/>
      <w:caps/>
      <w:noProof w:val="0"/>
      <w:lang w:val="en-US" w:eastAsia="en-US" w:bidi="ar-SA"/>
    </w:rPr>
  </w:style>
  <w:style w:type="paragraph" w:styleId="BodyText">
    <w:name w:val="Body Text"/>
    <w:basedOn w:val="Normal"/>
    <w:rsid w:val="001E15CC"/>
    <w:pPr>
      <w:spacing w:after="120"/>
    </w:pPr>
  </w:style>
  <w:style w:type="paragraph" w:styleId="Footer">
    <w:name w:val="footer"/>
    <w:basedOn w:val="Normal"/>
    <w:rsid w:val="001E15CC"/>
    <w:pPr>
      <w:tabs>
        <w:tab w:val="center" w:pos="4320"/>
        <w:tab w:val="right" w:pos="8640"/>
      </w:tabs>
    </w:pPr>
  </w:style>
  <w:style w:type="character" w:styleId="PageNumber">
    <w:name w:val="page number"/>
    <w:basedOn w:val="DefaultParagraphFont"/>
    <w:rsid w:val="001E15CC"/>
  </w:style>
  <w:style w:type="paragraph" w:customStyle="1" w:styleId="HeaderOdd">
    <w:name w:val="Header Odd"/>
    <w:basedOn w:val="Header"/>
    <w:rsid w:val="001E15CC"/>
    <w:pPr>
      <w:keepLines/>
    </w:pPr>
    <w:rPr>
      <w:rFonts w:ascii="Arial" w:eastAsia="SimSun" w:hAnsi="Arial"/>
      <w:spacing w:val="-4"/>
      <w:sz w:val="20"/>
      <w:szCs w:val="20"/>
    </w:rPr>
  </w:style>
  <w:style w:type="paragraph" w:styleId="TOC3">
    <w:name w:val="toc 3"/>
    <w:basedOn w:val="Normal"/>
    <w:next w:val="Normal"/>
    <w:autoRedefine/>
    <w:uiPriority w:val="39"/>
    <w:rsid w:val="001E15CC"/>
    <w:pPr>
      <w:ind w:left="480"/>
    </w:pPr>
    <w:rPr>
      <w:i/>
      <w:iCs/>
      <w:sz w:val="20"/>
      <w:szCs w:val="20"/>
    </w:rPr>
  </w:style>
  <w:style w:type="paragraph" w:styleId="TOC4">
    <w:name w:val="toc 4"/>
    <w:basedOn w:val="Normal"/>
    <w:next w:val="Normal"/>
    <w:autoRedefine/>
    <w:uiPriority w:val="39"/>
    <w:rsid w:val="001E15CC"/>
    <w:pPr>
      <w:ind w:left="720"/>
    </w:pPr>
    <w:rPr>
      <w:sz w:val="18"/>
      <w:szCs w:val="18"/>
    </w:rPr>
  </w:style>
  <w:style w:type="paragraph" w:styleId="TOC5">
    <w:name w:val="toc 5"/>
    <w:basedOn w:val="Normal"/>
    <w:next w:val="Normal"/>
    <w:autoRedefine/>
    <w:uiPriority w:val="39"/>
    <w:rsid w:val="001E15CC"/>
    <w:pPr>
      <w:ind w:left="960"/>
    </w:pPr>
    <w:rPr>
      <w:sz w:val="18"/>
      <w:szCs w:val="18"/>
    </w:rPr>
  </w:style>
  <w:style w:type="paragraph" w:styleId="TOC6">
    <w:name w:val="toc 6"/>
    <w:basedOn w:val="Normal"/>
    <w:next w:val="Normal"/>
    <w:autoRedefine/>
    <w:uiPriority w:val="39"/>
    <w:rsid w:val="001E15CC"/>
    <w:pPr>
      <w:ind w:left="1200"/>
    </w:pPr>
    <w:rPr>
      <w:sz w:val="18"/>
      <w:szCs w:val="18"/>
    </w:rPr>
  </w:style>
  <w:style w:type="paragraph" w:styleId="TOC7">
    <w:name w:val="toc 7"/>
    <w:basedOn w:val="Normal"/>
    <w:next w:val="Normal"/>
    <w:autoRedefine/>
    <w:uiPriority w:val="39"/>
    <w:rsid w:val="001E15CC"/>
    <w:pPr>
      <w:ind w:left="1440"/>
    </w:pPr>
    <w:rPr>
      <w:sz w:val="18"/>
      <w:szCs w:val="18"/>
    </w:rPr>
  </w:style>
  <w:style w:type="paragraph" w:styleId="TOC8">
    <w:name w:val="toc 8"/>
    <w:basedOn w:val="Normal"/>
    <w:next w:val="Normal"/>
    <w:autoRedefine/>
    <w:uiPriority w:val="39"/>
    <w:rsid w:val="001E15CC"/>
    <w:pPr>
      <w:ind w:left="1680"/>
    </w:pPr>
    <w:rPr>
      <w:sz w:val="18"/>
      <w:szCs w:val="18"/>
    </w:rPr>
  </w:style>
  <w:style w:type="paragraph" w:styleId="TOC9">
    <w:name w:val="toc 9"/>
    <w:basedOn w:val="Normal"/>
    <w:next w:val="Normal"/>
    <w:autoRedefine/>
    <w:uiPriority w:val="39"/>
    <w:rsid w:val="001E15CC"/>
    <w:pPr>
      <w:ind w:left="1920"/>
    </w:pPr>
    <w:rPr>
      <w:sz w:val="18"/>
      <w:szCs w:val="18"/>
    </w:rPr>
  </w:style>
  <w:style w:type="character" w:styleId="CommentReference">
    <w:name w:val="annotation reference"/>
    <w:basedOn w:val="DefaultParagraphFont"/>
    <w:semiHidden/>
    <w:rsid w:val="001E15CC"/>
    <w:rPr>
      <w:sz w:val="16"/>
      <w:szCs w:val="16"/>
    </w:rPr>
  </w:style>
  <w:style w:type="paragraph" w:customStyle="1" w:styleId="TableContent">
    <w:name w:val="Table Content"/>
    <w:basedOn w:val="BodyText"/>
    <w:rsid w:val="001E15CC"/>
    <w:pPr>
      <w:spacing w:before="60" w:after="60"/>
    </w:pPr>
    <w:rPr>
      <w:color w:val="000000"/>
      <w:sz w:val="18"/>
      <w:szCs w:val="20"/>
      <w:lang w:val="en-GB"/>
    </w:rPr>
  </w:style>
  <w:style w:type="paragraph" w:customStyle="1" w:styleId="TableHeader">
    <w:name w:val="Table Header"/>
    <w:basedOn w:val="TableContent"/>
    <w:rsid w:val="001E15CC"/>
    <w:rPr>
      <w:b/>
      <w:color w:val="auto"/>
    </w:rPr>
  </w:style>
  <w:style w:type="paragraph" w:styleId="Caption">
    <w:name w:val="caption"/>
    <w:basedOn w:val="Normal"/>
    <w:next w:val="BodyText"/>
    <w:qFormat/>
    <w:rsid w:val="001E15CC"/>
    <w:pPr>
      <w:tabs>
        <w:tab w:val="left" w:pos="1134"/>
      </w:tabs>
      <w:spacing w:before="120"/>
      <w:ind w:left="1134" w:hanging="1134"/>
    </w:pPr>
    <w:rPr>
      <w:b/>
      <w:bCs/>
      <w:sz w:val="20"/>
      <w:szCs w:val="20"/>
      <w:lang w:val="en-GB"/>
    </w:rPr>
  </w:style>
  <w:style w:type="paragraph" w:customStyle="1" w:styleId="UseCaseFlowStep">
    <w:name w:val="Use Case Flow Step"/>
    <w:basedOn w:val="TableContent"/>
    <w:rsid w:val="001E15CC"/>
  </w:style>
  <w:style w:type="paragraph" w:customStyle="1" w:styleId="Requirement">
    <w:name w:val="Requirement"/>
    <w:basedOn w:val="TableContent"/>
    <w:rsid w:val="001E15CC"/>
  </w:style>
  <w:style w:type="paragraph" w:customStyle="1" w:styleId="UseCaseFlowStepInserted">
    <w:name w:val="Use Case Flow Step (Inserted)"/>
    <w:basedOn w:val="TableContent"/>
    <w:rsid w:val="001E15CC"/>
  </w:style>
  <w:style w:type="paragraph" w:customStyle="1" w:styleId="RequirementInserted">
    <w:name w:val="Requirement (Inserted)"/>
    <w:basedOn w:val="TableContent"/>
    <w:rsid w:val="001E15CC"/>
    <w:pPr>
      <w:outlineLvl w:val="7"/>
    </w:pPr>
  </w:style>
  <w:style w:type="character" w:styleId="Strong">
    <w:name w:val="Strong"/>
    <w:basedOn w:val="DefaultParagraphFont"/>
    <w:qFormat/>
    <w:rsid w:val="001E15CC"/>
    <w:rPr>
      <w:b/>
      <w:bCs/>
    </w:rPr>
  </w:style>
  <w:style w:type="table" w:styleId="TableGrid">
    <w:name w:val="Table Grid"/>
    <w:basedOn w:val="TableNormal"/>
    <w:uiPriority w:val="59"/>
    <w:rsid w:val="007C392E"/>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rsid w:val="001B3376"/>
    <w:pPr>
      <w:widowControl/>
      <w:adjustRightInd/>
      <w:spacing w:before="100" w:beforeAutospacing="1" w:after="100" w:afterAutospacing="1" w:line="240" w:lineRule="auto"/>
      <w:jc w:val="left"/>
      <w:textAlignment w:val="auto"/>
    </w:pPr>
  </w:style>
  <w:style w:type="paragraph" w:customStyle="1" w:styleId="narratstyle">
    <w:name w:val="narrat style"/>
    <w:basedOn w:val="Normal"/>
    <w:rsid w:val="00AB306F"/>
    <w:pPr>
      <w:widowControl/>
      <w:adjustRightInd/>
      <w:spacing w:before="120" w:line="240" w:lineRule="auto"/>
      <w:ind w:left="720" w:right="86"/>
      <w:jc w:val="left"/>
      <w:textAlignment w:val="auto"/>
    </w:pPr>
    <w:rPr>
      <w:sz w:val="20"/>
      <w:szCs w:val="20"/>
    </w:rPr>
  </w:style>
  <w:style w:type="character" w:customStyle="1" w:styleId="titlemaroon1">
    <w:name w:val="title_maroon1"/>
    <w:basedOn w:val="DefaultParagraphFont"/>
    <w:rsid w:val="00351E58"/>
    <w:rPr>
      <w:rFonts w:ascii="Verdana" w:hAnsi="Verdana" w:hint="default"/>
      <w:b/>
      <w:bCs/>
      <w:color w:val="800000"/>
      <w:sz w:val="20"/>
      <w:szCs w:val="20"/>
    </w:rPr>
  </w:style>
  <w:style w:type="paragraph" w:customStyle="1" w:styleId="InfoBlue">
    <w:name w:val="InfoBlue"/>
    <w:basedOn w:val="Normal"/>
    <w:next w:val="BodyText"/>
    <w:autoRedefine/>
    <w:rsid w:val="0087174E"/>
    <w:pPr>
      <w:adjustRightInd/>
      <w:spacing w:line="240" w:lineRule="atLeast"/>
      <w:ind w:left="720"/>
      <w:jc w:val="left"/>
      <w:textAlignment w:val="auto"/>
    </w:pPr>
    <w:rPr>
      <w:rFonts w:ascii="Arial" w:hAnsi="Arial" w:cs="Arial"/>
      <w:color w:val="000000"/>
      <w:sz w:val="20"/>
      <w:szCs w:val="22"/>
    </w:rPr>
  </w:style>
  <w:style w:type="paragraph" w:styleId="Title">
    <w:name w:val="Title"/>
    <w:basedOn w:val="Normal"/>
    <w:next w:val="Normal"/>
    <w:link w:val="TitleChar"/>
    <w:uiPriority w:val="10"/>
    <w:qFormat/>
    <w:rsid w:val="0087174E"/>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uiPriority w:val="10"/>
    <w:rsid w:val="0087174E"/>
    <w:rPr>
      <w:rFonts w:ascii="Cambria" w:eastAsia="Times New Roman" w:hAnsi="Cambria" w:cs="Times New Roman"/>
      <w:b/>
      <w:bCs/>
      <w:kern w:val="28"/>
      <w:sz w:val="32"/>
      <w:szCs w:val="32"/>
    </w:rPr>
  </w:style>
  <w:style w:type="paragraph" w:styleId="NoSpacing">
    <w:name w:val="No Spacing"/>
    <w:uiPriority w:val="1"/>
    <w:qFormat/>
    <w:rsid w:val="0087174E"/>
    <w:pPr>
      <w:widowControl w:val="0"/>
      <w:adjustRightInd w:val="0"/>
      <w:jc w:val="both"/>
      <w:textAlignment w:val="baseline"/>
    </w:pPr>
    <w:rPr>
      <w:sz w:val="24"/>
      <w:szCs w:val="24"/>
    </w:rPr>
  </w:style>
  <w:style w:type="character" w:styleId="SubtleEmphasis">
    <w:name w:val="Subtle Emphasis"/>
    <w:basedOn w:val="DefaultParagraphFont"/>
    <w:uiPriority w:val="19"/>
    <w:qFormat/>
    <w:rsid w:val="0087174E"/>
    <w:rPr>
      <w:i/>
      <w:iCs/>
      <w:color w:val="808080"/>
    </w:rPr>
  </w:style>
  <w:style w:type="paragraph" w:styleId="Subtitle">
    <w:name w:val="Subtitle"/>
    <w:basedOn w:val="Normal"/>
    <w:next w:val="Normal"/>
    <w:link w:val="SubtitleChar"/>
    <w:uiPriority w:val="11"/>
    <w:qFormat/>
    <w:rsid w:val="0087174E"/>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87174E"/>
    <w:rPr>
      <w:rFonts w:ascii="Cambria" w:eastAsia="Times New Roman" w:hAnsi="Cambria" w:cs="Times New Roman"/>
      <w:sz w:val="24"/>
      <w:szCs w:val="24"/>
    </w:rPr>
  </w:style>
  <w:style w:type="paragraph" w:customStyle="1" w:styleId="CharCharChar">
    <w:name w:val="Char Char Char"/>
    <w:aliases w:val=" Char Char Char Char"/>
    <w:basedOn w:val="Normal"/>
    <w:rsid w:val="00BA713F"/>
    <w:pPr>
      <w:widowControl/>
      <w:adjustRightInd/>
      <w:spacing w:line="240" w:lineRule="exact"/>
      <w:jc w:val="left"/>
      <w:textAlignment w:val="auto"/>
    </w:pPr>
    <w:rPr>
      <w:rFonts w:ascii="Verdana" w:hAnsi="Verdana"/>
      <w:sz w:val="20"/>
      <w:szCs w:val="20"/>
    </w:rPr>
  </w:style>
  <w:style w:type="character" w:customStyle="1" w:styleId="Heading2Char">
    <w:name w:val="Heading 2 Char"/>
    <w:basedOn w:val="DefaultParagraphFont"/>
    <w:link w:val="Heading2"/>
    <w:rsid w:val="001C17F7"/>
    <w:rPr>
      <w:rFonts w:ascii="Arial" w:hAnsi="Arial"/>
      <w:b/>
      <w:spacing w:val="-4"/>
      <w:kern w:val="28"/>
      <w:sz w:val="22"/>
      <w:szCs w:val="24"/>
    </w:rPr>
  </w:style>
  <w:style w:type="paragraph" w:styleId="ListParagraph">
    <w:name w:val="List Paragraph"/>
    <w:basedOn w:val="Normal"/>
    <w:uiPriority w:val="34"/>
    <w:qFormat/>
    <w:rsid w:val="00191DC0"/>
    <w:pPr>
      <w:ind w:left="720"/>
      <w:contextualSpacing/>
    </w:pPr>
  </w:style>
  <w:style w:type="paragraph" w:customStyle="1" w:styleId="BusinessRequirement">
    <w:name w:val="Business Requirement"/>
    <w:basedOn w:val="Normal"/>
    <w:rsid w:val="00736197"/>
    <w:pPr>
      <w:widowControl/>
      <w:numPr>
        <w:numId w:val="7"/>
      </w:numPr>
      <w:adjustRightInd/>
      <w:spacing w:before="60" w:after="60" w:line="240" w:lineRule="auto"/>
      <w:contextualSpacing/>
      <w:jc w:val="left"/>
      <w:textAlignment w:val="auto"/>
    </w:pPr>
    <w:rPr>
      <w:rFonts w:ascii="Arial" w:hAnsi="Arial" w:cs="Arial"/>
      <w:sz w:val="18"/>
      <w:szCs w:val="18"/>
    </w:rPr>
  </w:style>
  <w:style w:type="paragraph" w:styleId="Revision">
    <w:name w:val="Revision"/>
    <w:hidden/>
    <w:uiPriority w:val="99"/>
    <w:semiHidden/>
    <w:rsid w:val="001D6670"/>
    <w:rPr>
      <w:rFonts w:ascii="Calibri" w:hAnsi="Calibri"/>
      <w:sz w:val="22"/>
      <w:szCs w:val="24"/>
    </w:rPr>
  </w:style>
  <w:style w:type="character" w:customStyle="1" w:styleId="CommentTextChar">
    <w:name w:val="Comment Text Char"/>
    <w:basedOn w:val="DefaultParagraphFont"/>
    <w:link w:val="CommentText"/>
    <w:semiHidden/>
    <w:rsid w:val="00AD4393"/>
    <w:rPr>
      <w:rFonts w:ascii="Calibri" w:hAnsi="Calibri"/>
    </w:rPr>
  </w:style>
  <w:style w:type="character" w:styleId="PlaceholderText">
    <w:name w:val="Placeholder Text"/>
    <w:basedOn w:val="DefaultParagraphFont"/>
    <w:uiPriority w:val="99"/>
    <w:semiHidden/>
    <w:rsid w:val="00911681"/>
    <w:rPr>
      <w:color w:val="808080"/>
    </w:rPr>
  </w:style>
</w:styles>
</file>

<file path=word/webSettings.xml><?xml version="1.0" encoding="utf-8"?>
<w:webSettings xmlns:r="http://schemas.openxmlformats.org/officeDocument/2006/relationships" xmlns:w="http://schemas.openxmlformats.org/wordprocessingml/2006/main">
  <w:divs>
    <w:div w:id="52119358">
      <w:bodyDiv w:val="1"/>
      <w:marLeft w:val="0"/>
      <w:marRight w:val="0"/>
      <w:marTop w:val="0"/>
      <w:marBottom w:val="0"/>
      <w:divBdr>
        <w:top w:val="none" w:sz="0" w:space="0" w:color="auto"/>
        <w:left w:val="none" w:sz="0" w:space="0" w:color="auto"/>
        <w:bottom w:val="none" w:sz="0" w:space="0" w:color="auto"/>
        <w:right w:val="none" w:sz="0" w:space="0" w:color="auto"/>
      </w:divBdr>
    </w:div>
    <w:div w:id="81297215">
      <w:bodyDiv w:val="1"/>
      <w:marLeft w:val="0"/>
      <w:marRight w:val="0"/>
      <w:marTop w:val="0"/>
      <w:marBottom w:val="0"/>
      <w:divBdr>
        <w:top w:val="none" w:sz="0" w:space="0" w:color="auto"/>
        <w:left w:val="none" w:sz="0" w:space="0" w:color="auto"/>
        <w:bottom w:val="none" w:sz="0" w:space="0" w:color="auto"/>
        <w:right w:val="none" w:sz="0" w:space="0" w:color="auto"/>
      </w:divBdr>
    </w:div>
    <w:div w:id="351807431">
      <w:bodyDiv w:val="1"/>
      <w:marLeft w:val="0"/>
      <w:marRight w:val="0"/>
      <w:marTop w:val="0"/>
      <w:marBottom w:val="0"/>
      <w:divBdr>
        <w:top w:val="none" w:sz="0" w:space="0" w:color="auto"/>
        <w:left w:val="none" w:sz="0" w:space="0" w:color="auto"/>
        <w:bottom w:val="none" w:sz="0" w:space="0" w:color="auto"/>
        <w:right w:val="none" w:sz="0" w:space="0" w:color="auto"/>
      </w:divBdr>
    </w:div>
    <w:div w:id="448551686">
      <w:bodyDiv w:val="1"/>
      <w:marLeft w:val="0"/>
      <w:marRight w:val="0"/>
      <w:marTop w:val="0"/>
      <w:marBottom w:val="0"/>
      <w:divBdr>
        <w:top w:val="none" w:sz="0" w:space="0" w:color="auto"/>
        <w:left w:val="none" w:sz="0" w:space="0" w:color="auto"/>
        <w:bottom w:val="none" w:sz="0" w:space="0" w:color="auto"/>
        <w:right w:val="none" w:sz="0" w:space="0" w:color="auto"/>
      </w:divBdr>
    </w:div>
    <w:div w:id="492573676">
      <w:bodyDiv w:val="1"/>
      <w:marLeft w:val="0"/>
      <w:marRight w:val="0"/>
      <w:marTop w:val="0"/>
      <w:marBottom w:val="0"/>
      <w:divBdr>
        <w:top w:val="none" w:sz="0" w:space="0" w:color="auto"/>
        <w:left w:val="none" w:sz="0" w:space="0" w:color="auto"/>
        <w:bottom w:val="none" w:sz="0" w:space="0" w:color="auto"/>
        <w:right w:val="none" w:sz="0" w:space="0" w:color="auto"/>
      </w:divBdr>
    </w:div>
    <w:div w:id="529344337">
      <w:bodyDiv w:val="1"/>
      <w:marLeft w:val="0"/>
      <w:marRight w:val="0"/>
      <w:marTop w:val="0"/>
      <w:marBottom w:val="0"/>
      <w:divBdr>
        <w:top w:val="none" w:sz="0" w:space="0" w:color="auto"/>
        <w:left w:val="none" w:sz="0" w:space="0" w:color="auto"/>
        <w:bottom w:val="none" w:sz="0" w:space="0" w:color="auto"/>
        <w:right w:val="none" w:sz="0" w:space="0" w:color="auto"/>
      </w:divBdr>
    </w:div>
    <w:div w:id="534275154">
      <w:bodyDiv w:val="1"/>
      <w:marLeft w:val="0"/>
      <w:marRight w:val="0"/>
      <w:marTop w:val="0"/>
      <w:marBottom w:val="0"/>
      <w:divBdr>
        <w:top w:val="none" w:sz="0" w:space="0" w:color="auto"/>
        <w:left w:val="none" w:sz="0" w:space="0" w:color="auto"/>
        <w:bottom w:val="none" w:sz="0" w:space="0" w:color="auto"/>
        <w:right w:val="none" w:sz="0" w:space="0" w:color="auto"/>
      </w:divBdr>
    </w:div>
    <w:div w:id="583220752">
      <w:bodyDiv w:val="1"/>
      <w:marLeft w:val="0"/>
      <w:marRight w:val="0"/>
      <w:marTop w:val="0"/>
      <w:marBottom w:val="0"/>
      <w:divBdr>
        <w:top w:val="none" w:sz="0" w:space="0" w:color="auto"/>
        <w:left w:val="none" w:sz="0" w:space="0" w:color="auto"/>
        <w:bottom w:val="none" w:sz="0" w:space="0" w:color="auto"/>
        <w:right w:val="none" w:sz="0" w:space="0" w:color="auto"/>
      </w:divBdr>
    </w:div>
    <w:div w:id="807285948">
      <w:bodyDiv w:val="1"/>
      <w:marLeft w:val="0"/>
      <w:marRight w:val="0"/>
      <w:marTop w:val="0"/>
      <w:marBottom w:val="0"/>
      <w:divBdr>
        <w:top w:val="none" w:sz="0" w:space="0" w:color="auto"/>
        <w:left w:val="none" w:sz="0" w:space="0" w:color="auto"/>
        <w:bottom w:val="none" w:sz="0" w:space="0" w:color="auto"/>
        <w:right w:val="none" w:sz="0" w:space="0" w:color="auto"/>
      </w:divBdr>
    </w:div>
    <w:div w:id="832110672">
      <w:bodyDiv w:val="1"/>
      <w:marLeft w:val="0"/>
      <w:marRight w:val="0"/>
      <w:marTop w:val="0"/>
      <w:marBottom w:val="0"/>
      <w:divBdr>
        <w:top w:val="none" w:sz="0" w:space="0" w:color="auto"/>
        <w:left w:val="none" w:sz="0" w:space="0" w:color="auto"/>
        <w:bottom w:val="none" w:sz="0" w:space="0" w:color="auto"/>
        <w:right w:val="none" w:sz="0" w:space="0" w:color="auto"/>
      </w:divBdr>
    </w:div>
    <w:div w:id="914128585">
      <w:bodyDiv w:val="1"/>
      <w:marLeft w:val="0"/>
      <w:marRight w:val="0"/>
      <w:marTop w:val="0"/>
      <w:marBottom w:val="0"/>
      <w:divBdr>
        <w:top w:val="none" w:sz="0" w:space="0" w:color="auto"/>
        <w:left w:val="none" w:sz="0" w:space="0" w:color="auto"/>
        <w:bottom w:val="none" w:sz="0" w:space="0" w:color="auto"/>
        <w:right w:val="none" w:sz="0" w:space="0" w:color="auto"/>
      </w:divBdr>
    </w:div>
    <w:div w:id="938371885">
      <w:bodyDiv w:val="1"/>
      <w:marLeft w:val="0"/>
      <w:marRight w:val="0"/>
      <w:marTop w:val="0"/>
      <w:marBottom w:val="0"/>
      <w:divBdr>
        <w:top w:val="none" w:sz="0" w:space="0" w:color="auto"/>
        <w:left w:val="none" w:sz="0" w:space="0" w:color="auto"/>
        <w:bottom w:val="none" w:sz="0" w:space="0" w:color="auto"/>
        <w:right w:val="none" w:sz="0" w:space="0" w:color="auto"/>
      </w:divBdr>
    </w:div>
    <w:div w:id="1059085728">
      <w:bodyDiv w:val="1"/>
      <w:marLeft w:val="0"/>
      <w:marRight w:val="0"/>
      <w:marTop w:val="0"/>
      <w:marBottom w:val="0"/>
      <w:divBdr>
        <w:top w:val="none" w:sz="0" w:space="0" w:color="auto"/>
        <w:left w:val="none" w:sz="0" w:space="0" w:color="auto"/>
        <w:bottom w:val="none" w:sz="0" w:space="0" w:color="auto"/>
        <w:right w:val="none" w:sz="0" w:space="0" w:color="auto"/>
      </w:divBdr>
    </w:div>
    <w:div w:id="1255746654">
      <w:bodyDiv w:val="1"/>
      <w:marLeft w:val="0"/>
      <w:marRight w:val="0"/>
      <w:marTop w:val="0"/>
      <w:marBottom w:val="0"/>
      <w:divBdr>
        <w:top w:val="none" w:sz="0" w:space="0" w:color="auto"/>
        <w:left w:val="none" w:sz="0" w:space="0" w:color="auto"/>
        <w:bottom w:val="none" w:sz="0" w:space="0" w:color="auto"/>
        <w:right w:val="none" w:sz="0" w:space="0" w:color="auto"/>
      </w:divBdr>
    </w:div>
    <w:div w:id="1269508678">
      <w:bodyDiv w:val="1"/>
      <w:marLeft w:val="0"/>
      <w:marRight w:val="0"/>
      <w:marTop w:val="0"/>
      <w:marBottom w:val="0"/>
      <w:divBdr>
        <w:top w:val="none" w:sz="0" w:space="0" w:color="auto"/>
        <w:left w:val="none" w:sz="0" w:space="0" w:color="auto"/>
        <w:bottom w:val="none" w:sz="0" w:space="0" w:color="auto"/>
        <w:right w:val="none" w:sz="0" w:space="0" w:color="auto"/>
      </w:divBdr>
    </w:div>
    <w:div w:id="1326207059">
      <w:bodyDiv w:val="1"/>
      <w:marLeft w:val="0"/>
      <w:marRight w:val="0"/>
      <w:marTop w:val="0"/>
      <w:marBottom w:val="0"/>
      <w:divBdr>
        <w:top w:val="none" w:sz="0" w:space="0" w:color="auto"/>
        <w:left w:val="none" w:sz="0" w:space="0" w:color="auto"/>
        <w:bottom w:val="none" w:sz="0" w:space="0" w:color="auto"/>
        <w:right w:val="none" w:sz="0" w:space="0" w:color="auto"/>
      </w:divBdr>
    </w:div>
    <w:div w:id="1366827528">
      <w:bodyDiv w:val="1"/>
      <w:marLeft w:val="0"/>
      <w:marRight w:val="0"/>
      <w:marTop w:val="0"/>
      <w:marBottom w:val="0"/>
      <w:divBdr>
        <w:top w:val="none" w:sz="0" w:space="0" w:color="auto"/>
        <w:left w:val="none" w:sz="0" w:space="0" w:color="auto"/>
        <w:bottom w:val="none" w:sz="0" w:space="0" w:color="auto"/>
        <w:right w:val="none" w:sz="0" w:space="0" w:color="auto"/>
      </w:divBdr>
    </w:div>
    <w:div w:id="1438677532">
      <w:bodyDiv w:val="1"/>
      <w:marLeft w:val="0"/>
      <w:marRight w:val="0"/>
      <w:marTop w:val="0"/>
      <w:marBottom w:val="0"/>
      <w:divBdr>
        <w:top w:val="none" w:sz="0" w:space="0" w:color="auto"/>
        <w:left w:val="none" w:sz="0" w:space="0" w:color="auto"/>
        <w:bottom w:val="none" w:sz="0" w:space="0" w:color="auto"/>
        <w:right w:val="none" w:sz="0" w:space="0" w:color="auto"/>
      </w:divBdr>
    </w:div>
    <w:div w:id="1474592115">
      <w:bodyDiv w:val="1"/>
      <w:marLeft w:val="0"/>
      <w:marRight w:val="0"/>
      <w:marTop w:val="0"/>
      <w:marBottom w:val="0"/>
      <w:divBdr>
        <w:top w:val="none" w:sz="0" w:space="0" w:color="auto"/>
        <w:left w:val="none" w:sz="0" w:space="0" w:color="auto"/>
        <w:bottom w:val="none" w:sz="0" w:space="0" w:color="auto"/>
        <w:right w:val="none" w:sz="0" w:space="0" w:color="auto"/>
      </w:divBdr>
    </w:div>
    <w:div w:id="1638223589">
      <w:bodyDiv w:val="1"/>
      <w:marLeft w:val="0"/>
      <w:marRight w:val="0"/>
      <w:marTop w:val="0"/>
      <w:marBottom w:val="0"/>
      <w:divBdr>
        <w:top w:val="none" w:sz="0" w:space="0" w:color="auto"/>
        <w:left w:val="none" w:sz="0" w:space="0" w:color="auto"/>
        <w:bottom w:val="none" w:sz="0" w:space="0" w:color="auto"/>
        <w:right w:val="none" w:sz="0" w:space="0" w:color="auto"/>
      </w:divBdr>
    </w:div>
    <w:div w:id="1784500771">
      <w:bodyDiv w:val="1"/>
      <w:marLeft w:val="0"/>
      <w:marRight w:val="0"/>
      <w:marTop w:val="0"/>
      <w:marBottom w:val="0"/>
      <w:divBdr>
        <w:top w:val="none" w:sz="0" w:space="0" w:color="auto"/>
        <w:left w:val="none" w:sz="0" w:space="0" w:color="auto"/>
        <w:bottom w:val="none" w:sz="0" w:space="0" w:color="auto"/>
        <w:right w:val="none" w:sz="0" w:space="0" w:color="auto"/>
      </w:divBdr>
    </w:div>
    <w:div w:id="1871869543">
      <w:bodyDiv w:val="1"/>
      <w:marLeft w:val="0"/>
      <w:marRight w:val="0"/>
      <w:marTop w:val="0"/>
      <w:marBottom w:val="0"/>
      <w:divBdr>
        <w:top w:val="none" w:sz="0" w:space="0" w:color="auto"/>
        <w:left w:val="none" w:sz="0" w:space="0" w:color="auto"/>
        <w:bottom w:val="none" w:sz="0" w:space="0" w:color="auto"/>
        <w:right w:val="none" w:sz="0" w:space="0" w:color="auto"/>
      </w:divBdr>
    </w:div>
    <w:div w:id="1918437864">
      <w:bodyDiv w:val="1"/>
      <w:marLeft w:val="0"/>
      <w:marRight w:val="0"/>
      <w:marTop w:val="0"/>
      <w:marBottom w:val="0"/>
      <w:divBdr>
        <w:top w:val="none" w:sz="0" w:space="0" w:color="auto"/>
        <w:left w:val="none" w:sz="0" w:space="0" w:color="auto"/>
        <w:bottom w:val="none" w:sz="0" w:space="0" w:color="auto"/>
        <w:right w:val="none" w:sz="0" w:space="0" w:color="auto"/>
      </w:divBdr>
    </w:div>
    <w:div w:id="1980836406">
      <w:bodyDiv w:val="1"/>
      <w:marLeft w:val="0"/>
      <w:marRight w:val="0"/>
      <w:marTop w:val="0"/>
      <w:marBottom w:val="0"/>
      <w:divBdr>
        <w:top w:val="none" w:sz="0" w:space="0" w:color="auto"/>
        <w:left w:val="none" w:sz="0" w:space="0" w:color="auto"/>
        <w:bottom w:val="none" w:sz="0" w:space="0" w:color="auto"/>
        <w:right w:val="none" w:sz="0" w:space="0" w:color="auto"/>
      </w:divBdr>
    </w:div>
    <w:div w:id="2023362504">
      <w:bodyDiv w:val="1"/>
      <w:marLeft w:val="0"/>
      <w:marRight w:val="0"/>
      <w:marTop w:val="0"/>
      <w:marBottom w:val="0"/>
      <w:divBdr>
        <w:top w:val="none" w:sz="0" w:space="0" w:color="auto"/>
        <w:left w:val="none" w:sz="0" w:space="0" w:color="auto"/>
        <w:bottom w:val="none" w:sz="0" w:space="0" w:color="auto"/>
        <w:right w:val="none" w:sz="0" w:space="0" w:color="auto"/>
      </w:divBdr>
    </w:div>
    <w:div w:id="2038306797">
      <w:bodyDiv w:val="1"/>
      <w:marLeft w:val="0"/>
      <w:marRight w:val="0"/>
      <w:marTop w:val="0"/>
      <w:marBottom w:val="0"/>
      <w:divBdr>
        <w:top w:val="none" w:sz="0" w:space="0" w:color="auto"/>
        <w:left w:val="none" w:sz="0" w:space="0" w:color="auto"/>
        <w:bottom w:val="none" w:sz="0" w:space="0" w:color="auto"/>
        <w:right w:val="none" w:sz="0" w:space="0" w:color="auto"/>
      </w:divBdr>
    </w:div>
    <w:div w:id="2082678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jmassud@searshc.com" TargetMode="External"/><Relationship Id="rId18" Type="http://schemas.openxmlformats.org/officeDocument/2006/relationships/hyperlink" Target="mailto:Iga.Zyzanska@searshc.com" TargetMode="External"/><Relationship Id="rId26" Type="http://schemas.openxmlformats.org/officeDocument/2006/relationships/hyperlink" Target="http://www.diehard.com" TargetMode="External"/><Relationship Id="rId39" Type="http://schemas.openxmlformats.org/officeDocument/2006/relationships/hyperlink" Target="http://www.searsgaragedoors.com/" TargetMode="External"/><Relationship Id="rId21" Type="http://schemas.openxmlformats.org/officeDocument/2006/relationships/hyperlink" Target="mailto:Don.fotsch@searshc.com" TargetMode="External"/><Relationship Id="rId34" Type="http://schemas.openxmlformats.org/officeDocument/2006/relationships/hyperlink" Target="http://www.sears.com/" TargetMode="External"/><Relationship Id="rId42" Type="http://schemas.openxmlformats.org/officeDocument/2006/relationships/hyperlink" Target="http://www.searsoptical.com/" TargetMode="External"/><Relationship Id="rId47" Type="http://schemas.openxmlformats.org/officeDocument/2006/relationships/hyperlink" Target="http://www.searsportrait.com/" TargetMode="External"/><Relationship Id="rId50" Type="http://schemas.openxmlformats.org/officeDocument/2006/relationships/hyperlink" Target="http://www.sears.com/" TargetMode="External"/><Relationship Id="rId55" Type="http://schemas.openxmlformats.org/officeDocument/2006/relationships/hyperlink" Target="http://www.akamai.com/html/custom/index.html?source=google&amp;i=3&amp;r=4&amp;p=10" TargetMode="External"/><Relationship Id="rId63"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mailto:" TargetMode="External"/><Relationship Id="rId20" Type="http://schemas.openxmlformats.org/officeDocument/2006/relationships/hyperlink" Target="mailto:cgodda3@searshc.com" TargetMode="External"/><Relationship Id="rId29" Type="http://schemas.openxmlformats.org/officeDocument/2006/relationships/hyperlink" Target="http://www.landsend.com/" TargetMode="External"/><Relationship Id="rId41" Type="http://schemas.openxmlformats.org/officeDocument/2006/relationships/hyperlink" Target="http://www.searshometownstores.com/" TargetMode="External"/><Relationship Id="rId54" Type="http://schemas.openxmlformats.org/officeDocument/2006/relationships/hyperlink" Target="http://www.5min.com/"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www.craftsman.com" TargetMode="External"/><Relationship Id="rId32" Type="http://schemas.openxmlformats.org/officeDocument/2006/relationships/hyperlink" Target="http://www.Mykmart.com/" TargetMode="External"/><Relationship Id="rId37" Type="http://schemas.openxmlformats.org/officeDocument/2006/relationships/hyperlink" Target="http://www.searsdrivingschools.com/" TargetMode="External"/><Relationship Id="rId40" Type="http://schemas.openxmlformats.org/officeDocument/2006/relationships/hyperlink" Target="http://www.searsclean.com/" TargetMode="External"/><Relationship Id="rId45" Type="http://schemas.openxmlformats.org/officeDocument/2006/relationships/hyperlink" Target="http://www.searsphotos.com/" TargetMode="External"/><Relationship Id="rId53" Type="http://schemas.openxmlformats.org/officeDocument/2006/relationships/hyperlink" Target="http://www.expotv.com/" TargetMode="External"/><Relationship Id="rId58" Type="http://schemas.openxmlformats.org/officeDocument/2006/relationships/hyperlink" Target="http://www.omniture.com/en/" TargetMode="External"/><Relationship Id="rId5" Type="http://schemas.openxmlformats.org/officeDocument/2006/relationships/settings" Target="settings.xml"/><Relationship Id="rId15" Type="http://schemas.openxmlformats.org/officeDocument/2006/relationships/hyperlink" Target="mailto:sgouris@searshc.com" TargetMode="External"/><Relationship Id="rId23" Type="http://schemas.openxmlformats.org/officeDocument/2006/relationships/comments" Target="comments.xml"/><Relationship Id="rId28" Type="http://schemas.openxmlformats.org/officeDocument/2006/relationships/hyperlink" Target="http://www.kmart.com" TargetMode="External"/><Relationship Id="rId36" Type="http://schemas.openxmlformats.org/officeDocument/2006/relationships/hyperlink" Target="http://www.commercial.sears.com/" TargetMode="External"/><Relationship Id="rId49" Type="http://schemas.openxmlformats.org/officeDocument/2006/relationships/hyperlink" Target="http://www.thegreatindoors.com/" TargetMode="External"/><Relationship Id="rId57" Type="http://schemas.openxmlformats.org/officeDocument/2006/relationships/hyperlink" Target="http://www.omniture.com/en/" TargetMode="External"/><Relationship Id="rId61" Type="http://schemas.openxmlformats.org/officeDocument/2006/relationships/footer" Target="footer2.xml"/><Relationship Id="rId10" Type="http://schemas.openxmlformats.org/officeDocument/2006/relationships/hyperlink" Target="mailto:jmassud@searshc.com" TargetMode="External"/><Relationship Id="rId19" Type="http://schemas.openxmlformats.org/officeDocument/2006/relationships/hyperlink" Target="mailto:Kelly.Gruver@searshc.com" TargetMode="External"/><Relationship Id="rId31" Type="http://schemas.openxmlformats.org/officeDocument/2006/relationships/hyperlink" Target="http://www.MyGofer.com/" TargetMode="External"/><Relationship Id="rId44" Type="http://schemas.openxmlformats.org/officeDocument/2006/relationships/hyperlink" Target="http://www.searsoutlet.com/" TargetMode="External"/><Relationship Id="rId52" Type="http://schemas.openxmlformats.org/officeDocument/2006/relationships/hyperlink" Target="http://www.scene7.com/" TargetMode="External"/><Relationship Id="rId60" Type="http://schemas.openxmlformats.org/officeDocument/2006/relationships/hyperlink" Target="http://www.Responsys.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yvonne.french@searshc.com" TargetMode="External"/><Relationship Id="rId22" Type="http://schemas.openxmlformats.org/officeDocument/2006/relationships/hyperlink" Target="http://shc.intra.sears.com/include/jsp/login.jsp" TargetMode="External"/><Relationship Id="rId27" Type="http://schemas.openxmlformats.org/officeDocument/2006/relationships/hyperlink" Target="http://www.kenmore.com/" TargetMode="External"/><Relationship Id="rId30" Type="http://schemas.openxmlformats.org/officeDocument/2006/relationships/hyperlink" Target="http://www.ManageMyLife.com/" TargetMode="External"/><Relationship Id="rId35" Type="http://schemas.openxmlformats.org/officeDocument/2006/relationships/hyperlink" Target="http://www.sears.com/" TargetMode="External"/><Relationship Id="rId43" Type="http://schemas.openxmlformats.org/officeDocument/2006/relationships/hyperlink" Target="http://www.searspartsdirect.com/?sid=PSHx20080114x00001s" TargetMode="External"/><Relationship Id="rId48" Type="http://schemas.openxmlformats.org/officeDocument/2006/relationships/hyperlink" Target="http://www.searsportrait.com/" TargetMode="External"/><Relationship Id="rId56" Type="http://schemas.openxmlformats.org/officeDocument/2006/relationships/hyperlink" Target="http://www.omniture.com/en/" TargetMode="External"/><Relationship Id="rId8" Type="http://schemas.openxmlformats.org/officeDocument/2006/relationships/endnotes" Target="endnotes.xml"/><Relationship Id="rId51" Type="http://schemas.openxmlformats.org/officeDocument/2006/relationships/hyperlink" Target="http://www.Responsys.com/" TargetMode="Externa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yperlink" Target="mailto:Patrick.Szczypinski@searshc.com" TargetMode="External"/><Relationship Id="rId25" Type="http://schemas.openxmlformats.org/officeDocument/2006/relationships/hyperlink" Target="http://www.Delver.com/" TargetMode="External"/><Relationship Id="rId33" Type="http://schemas.openxmlformats.org/officeDocument/2006/relationships/hyperlink" Target="http://www.MySears.com/" TargetMode="External"/><Relationship Id="rId38" Type="http://schemas.openxmlformats.org/officeDocument/2006/relationships/hyperlink" Target="http://www.searsflowers.com/" TargetMode="External"/><Relationship Id="rId46" Type="http://schemas.openxmlformats.org/officeDocument/2006/relationships/hyperlink" Target="http://www.searsportrait.com/" TargetMode="External"/><Relationship Id="rId59" Type="http://schemas.openxmlformats.org/officeDocument/2006/relationships/hyperlink" Target="http://www.omniture.com/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69EB4-E074-4364-8517-E91EF91B6FCD}">
  <ds:schemaRefs>
    <ds:schemaRef ds:uri="http://schemas.openxmlformats.org/officeDocument/2006/bibliography"/>
  </ds:schemaRefs>
</ds:datastoreItem>
</file>

<file path=customXml/itemProps2.xml><?xml version="1.0" encoding="utf-8"?>
<ds:datastoreItem xmlns:ds="http://schemas.openxmlformats.org/officeDocument/2006/customXml" ds:itemID="{8C1A85E9-BA44-485C-A087-AB5135B8D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6954</Words>
  <Characters>39643</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SDLC PRD Template</vt:lpstr>
    </vt:vector>
  </TitlesOfParts>
  <Company>AOL LLC</Company>
  <LinksUpToDate>false</LinksUpToDate>
  <CharactersWithSpaces>46504</CharactersWithSpaces>
  <SharedDoc>false</SharedDoc>
  <HLinks>
    <vt:vector size="882" baseType="variant">
      <vt:variant>
        <vt:i4>4915219</vt:i4>
      </vt:variant>
      <vt:variant>
        <vt:i4>925</vt:i4>
      </vt:variant>
      <vt:variant>
        <vt:i4>0</vt:i4>
      </vt:variant>
      <vt:variant>
        <vt:i4>5</vt:i4>
      </vt:variant>
      <vt:variant>
        <vt:lpwstr>http://www.responsys.com/</vt:lpwstr>
      </vt:variant>
      <vt:variant>
        <vt:lpwstr/>
      </vt:variant>
      <vt:variant>
        <vt:i4>2883631</vt:i4>
      </vt:variant>
      <vt:variant>
        <vt:i4>894</vt:i4>
      </vt:variant>
      <vt:variant>
        <vt:i4>0</vt:i4>
      </vt:variant>
      <vt:variant>
        <vt:i4>5</vt:i4>
      </vt:variant>
      <vt:variant>
        <vt:lpwstr>http://www.omniture.com/en/</vt:lpwstr>
      </vt:variant>
      <vt:variant>
        <vt:lpwstr/>
      </vt:variant>
      <vt:variant>
        <vt:i4>2883631</vt:i4>
      </vt:variant>
      <vt:variant>
        <vt:i4>889</vt:i4>
      </vt:variant>
      <vt:variant>
        <vt:i4>0</vt:i4>
      </vt:variant>
      <vt:variant>
        <vt:i4>5</vt:i4>
      </vt:variant>
      <vt:variant>
        <vt:lpwstr>http://www.omniture.com/en/</vt:lpwstr>
      </vt:variant>
      <vt:variant>
        <vt:lpwstr/>
      </vt:variant>
      <vt:variant>
        <vt:i4>2883631</vt:i4>
      </vt:variant>
      <vt:variant>
        <vt:i4>884</vt:i4>
      </vt:variant>
      <vt:variant>
        <vt:i4>0</vt:i4>
      </vt:variant>
      <vt:variant>
        <vt:i4>5</vt:i4>
      </vt:variant>
      <vt:variant>
        <vt:lpwstr>http://www.omniture.com/en/</vt:lpwstr>
      </vt:variant>
      <vt:variant>
        <vt:lpwstr/>
      </vt:variant>
      <vt:variant>
        <vt:i4>2883631</vt:i4>
      </vt:variant>
      <vt:variant>
        <vt:i4>879</vt:i4>
      </vt:variant>
      <vt:variant>
        <vt:i4>0</vt:i4>
      </vt:variant>
      <vt:variant>
        <vt:i4>5</vt:i4>
      </vt:variant>
      <vt:variant>
        <vt:lpwstr>http://www.omniture.com/en/</vt:lpwstr>
      </vt:variant>
      <vt:variant>
        <vt:lpwstr/>
      </vt:variant>
      <vt:variant>
        <vt:i4>3735615</vt:i4>
      </vt:variant>
      <vt:variant>
        <vt:i4>874</vt:i4>
      </vt:variant>
      <vt:variant>
        <vt:i4>0</vt:i4>
      </vt:variant>
      <vt:variant>
        <vt:i4>5</vt:i4>
      </vt:variant>
      <vt:variant>
        <vt:lpwstr>http://www.akamai.com/html/custom/index.html?source=google&amp;i=3&amp;r=4&amp;p=10</vt:lpwstr>
      </vt:variant>
      <vt:variant>
        <vt:lpwstr/>
      </vt:variant>
      <vt:variant>
        <vt:i4>1638493</vt:i4>
      </vt:variant>
      <vt:variant>
        <vt:i4>865</vt:i4>
      </vt:variant>
      <vt:variant>
        <vt:i4>0</vt:i4>
      </vt:variant>
      <vt:variant>
        <vt:i4>5</vt:i4>
      </vt:variant>
      <vt:variant>
        <vt:lpwstr>http://www.5min.com/</vt:lpwstr>
      </vt:variant>
      <vt:variant>
        <vt:lpwstr/>
      </vt:variant>
      <vt:variant>
        <vt:i4>2359359</vt:i4>
      </vt:variant>
      <vt:variant>
        <vt:i4>860</vt:i4>
      </vt:variant>
      <vt:variant>
        <vt:i4>0</vt:i4>
      </vt:variant>
      <vt:variant>
        <vt:i4>5</vt:i4>
      </vt:variant>
      <vt:variant>
        <vt:lpwstr>http://www.expotv.com/</vt:lpwstr>
      </vt:variant>
      <vt:variant>
        <vt:lpwstr/>
      </vt:variant>
      <vt:variant>
        <vt:i4>3539044</vt:i4>
      </vt:variant>
      <vt:variant>
        <vt:i4>855</vt:i4>
      </vt:variant>
      <vt:variant>
        <vt:i4>0</vt:i4>
      </vt:variant>
      <vt:variant>
        <vt:i4>5</vt:i4>
      </vt:variant>
      <vt:variant>
        <vt:lpwstr>http://www.scene7.com/</vt:lpwstr>
      </vt:variant>
      <vt:variant>
        <vt:lpwstr/>
      </vt:variant>
      <vt:variant>
        <vt:i4>4915219</vt:i4>
      </vt:variant>
      <vt:variant>
        <vt:i4>850</vt:i4>
      </vt:variant>
      <vt:variant>
        <vt:i4>0</vt:i4>
      </vt:variant>
      <vt:variant>
        <vt:i4>5</vt:i4>
      </vt:variant>
      <vt:variant>
        <vt:lpwstr>http://www.responsys.com/</vt:lpwstr>
      </vt:variant>
      <vt:variant>
        <vt:lpwstr/>
      </vt:variant>
      <vt:variant>
        <vt:i4>4456454</vt:i4>
      </vt:variant>
      <vt:variant>
        <vt:i4>841</vt:i4>
      </vt:variant>
      <vt:variant>
        <vt:i4>0</vt:i4>
      </vt:variant>
      <vt:variant>
        <vt:i4>5</vt:i4>
      </vt:variant>
      <vt:variant>
        <vt:lpwstr>http://www.sears.com/</vt:lpwstr>
      </vt:variant>
      <vt:variant>
        <vt:lpwstr/>
      </vt:variant>
      <vt:variant>
        <vt:i4>3539068</vt:i4>
      </vt:variant>
      <vt:variant>
        <vt:i4>830</vt:i4>
      </vt:variant>
      <vt:variant>
        <vt:i4>0</vt:i4>
      </vt:variant>
      <vt:variant>
        <vt:i4>5</vt:i4>
      </vt:variant>
      <vt:variant>
        <vt:lpwstr>http://www.thegreatindoors.com/</vt:lpwstr>
      </vt:variant>
      <vt:variant>
        <vt:lpwstr/>
      </vt:variant>
      <vt:variant>
        <vt:i4>4849695</vt:i4>
      </vt:variant>
      <vt:variant>
        <vt:i4>825</vt:i4>
      </vt:variant>
      <vt:variant>
        <vt:i4>0</vt:i4>
      </vt:variant>
      <vt:variant>
        <vt:i4>5</vt:i4>
      </vt:variant>
      <vt:variant>
        <vt:lpwstr>http://www.searsportrait.com/</vt:lpwstr>
      </vt:variant>
      <vt:variant>
        <vt:lpwstr/>
      </vt:variant>
      <vt:variant>
        <vt:i4>4849695</vt:i4>
      </vt:variant>
      <vt:variant>
        <vt:i4>820</vt:i4>
      </vt:variant>
      <vt:variant>
        <vt:i4>0</vt:i4>
      </vt:variant>
      <vt:variant>
        <vt:i4>5</vt:i4>
      </vt:variant>
      <vt:variant>
        <vt:lpwstr>http://www.searsportrait.com/</vt:lpwstr>
      </vt:variant>
      <vt:variant>
        <vt:lpwstr/>
      </vt:variant>
      <vt:variant>
        <vt:i4>4849695</vt:i4>
      </vt:variant>
      <vt:variant>
        <vt:i4>815</vt:i4>
      </vt:variant>
      <vt:variant>
        <vt:i4>0</vt:i4>
      </vt:variant>
      <vt:variant>
        <vt:i4>5</vt:i4>
      </vt:variant>
      <vt:variant>
        <vt:lpwstr>http://www.searsportrait.com/</vt:lpwstr>
      </vt:variant>
      <vt:variant>
        <vt:lpwstr/>
      </vt:variant>
      <vt:variant>
        <vt:i4>2818166</vt:i4>
      </vt:variant>
      <vt:variant>
        <vt:i4>810</vt:i4>
      </vt:variant>
      <vt:variant>
        <vt:i4>0</vt:i4>
      </vt:variant>
      <vt:variant>
        <vt:i4>5</vt:i4>
      </vt:variant>
      <vt:variant>
        <vt:lpwstr>http://www.searsphotos.com/</vt:lpwstr>
      </vt:variant>
      <vt:variant>
        <vt:lpwstr/>
      </vt:variant>
      <vt:variant>
        <vt:i4>2687096</vt:i4>
      </vt:variant>
      <vt:variant>
        <vt:i4>805</vt:i4>
      </vt:variant>
      <vt:variant>
        <vt:i4>0</vt:i4>
      </vt:variant>
      <vt:variant>
        <vt:i4>5</vt:i4>
      </vt:variant>
      <vt:variant>
        <vt:lpwstr>http://www.searsoutlet.com/</vt:lpwstr>
      </vt:variant>
      <vt:variant>
        <vt:lpwstr/>
      </vt:variant>
      <vt:variant>
        <vt:i4>4390940</vt:i4>
      </vt:variant>
      <vt:variant>
        <vt:i4>798</vt:i4>
      </vt:variant>
      <vt:variant>
        <vt:i4>0</vt:i4>
      </vt:variant>
      <vt:variant>
        <vt:i4>5</vt:i4>
      </vt:variant>
      <vt:variant>
        <vt:lpwstr>http://www.searspartsdirect.com/?sid=PSHx20080114x00001s</vt:lpwstr>
      </vt:variant>
      <vt:variant>
        <vt:lpwstr/>
      </vt:variant>
      <vt:variant>
        <vt:i4>6029405</vt:i4>
      </vt:variant>
      <vt:variant>
        <vt:i4>793</vt:i4>
      </vt:variant>
      <vt:variant>
        <vt:i4>0</vt:i4>
      </vt:variant>
      <vt:variant>
        <vt:i4>5</vt:i4>
      </vt:variant>
      <vt:variant>
        <vt:lpwstr>http://www.searsoptical.com/</vt:lpwstr>
      </vt:variant>
      <vt:variant>
        <vt:lpwstr/>
      </vt:variant>
      <vt:variant>
        <vt:i4>3801209</vt:i4>
      </vt:variant>
      <vt:variant>
        <vt:i4>788</vt:i4>
      </vt:variant>
      <vt:variant>
        <vt:i4>0</vt:i4>
      </vt:variant>
      <vt:variant>
        <vt:i4>5</vt:i4>
      </vt:variant>
      <vt:variant>
        <vt:lpwstr>http://www.searshometownstores.com/</vt:lpwstr>
      </vt:variant>
      <vt:variant>
        <vt:lpwstr/>
      </vt:variant>
      <vt:variant>
        <vt:i4>2687009</vt:i4>
      </vt:variant>
      <vt:variant>
        <vt:i4>783</vt:i4>
      </vt:variant>
      <vt:variant>
        <vt:i4>0</vt:i4>
      </vt:variant>
      <vt:variant>
        <vt:i4>5</vt:i4>
      </vt:variant>
      <vt:variant>
        <vt:lpwstr>http://www.searsclean.com/</vt:lpwstr>
      </vt:variant>
      <vt:variant>
        <vt:lpwstr/>
      </vt:variant>
      <vt:variant>
        <vt:i4>6029379</vt:i4>
      </vt:variant>
      <vt:variant>
        <vt:i4>778</vt:i4>
      </vt:variant>
      <vt:variant>
        <vt:i4>0</vt:i4>
      </vt:variant>
      <vt:variant>
        <vt:i4>5</vt:i4>
      </vt:variant>
      <vt:variant>
        <vt:lpwstr>http://www.searsgaragedoors.com/</vt:lpwstr>
      </vt:variant>
      <vt:variant>
        <vt:lpwstr/>
      </vt:variant>
      <vt:variant>
        <vt:i4>5046358</vt:i4>
      </vt:variant>
      <vt:variant>
        <vt:i4>773</vt:i4>
      </vt:variant>
      <vt:variant>
        <vt:i4>0</vt:i4>
      </vt:variant>
      <vt:variant>
        <vt:i4>5</vt:i4>
      </vt:variant>
      <vt:variant>
        <vt:lpwstr>http://www.searsflowers.com/</vt:lpwstr>
      </vt:variant>
      <vt:variant>
        <vt:lpwstr/>
      </vt:variant>
      <vt:variant>
        <vt:i4>2687077</vt:i4>
      </vt:variant>
      <vt:variant>
        <vt:i4>768</vt:i4>
      </vt:variant>
      <vt:variant>
        <vt:i4>0</vt:i4>
      </vt:variant>
      <vt:variant>
        <vt:i4>5</vt:i4>
      </vt:variant>
      <vt:variant>
        <vt:lpwstr>http://www.searsdrivingschools.com/</vt:lpwstr>
      </vt:variant>
      <vt:variant>
        <vt:lpwstr/>
      </vt:variant>
      <vt:variant>
        <vt:i4>1376330</vt:i4>
      </vt:variant>
      <vt:variant>
        <vt:i4>763</vt:i4>
      </vt:variant>
      <vt:variant>
        <vt:i4>0</vt:i4>
      </vt:variant>
      <vt:variant>
        <vt:i4>5</vt:i4>
      </vt:variant>
      <vt:variant>
        <vt:lpwstr>http://www.commercial.sears.com/</vt:lpwstr>
      </vt:variant>
      <vt:variant>
        <vt:lpwstr/>
      </vt:variant>
      <vt:variant>
        <vt:i4>4456454</vt:i4>
      </vt:variant>
      <vt:variant>
        <vt:i4>758</vt:i4>
      </vt:variant>
      <vt:variant>
        <vt:i4>0</vt:i4>
      </vt:variant>
      <vt:variant>
        <vt:i4>5</vt:i4>
      </vt:variant>
      <vt:variant>
        <vt:lpwstr>http://www.sears.com/</vt:lpwstr>
      </vt:variant>
      <vt:variant>
        <vt:lpwstr/>
      </vt:variant>
      <vt:variant>
        <vt:i4>4456454</vt:i4>
      </vt:variant>
      <vt:variant>
        <vt:i4>753</vt:i4>
      </vt:variant>
      <vt:variant>
        <vt:i4>0</vt:i4>
      </vt:variant>
      <vt:variant>
        <vt:i4>5</vt:i4>
      </vt:variant>
      <vt:variant>
        <vt:lpwstr>http://www.sears.com/</vt:lpwstr>
      </vt:variant>
      <vt:variant>
        <vt:lpwstr/>
      </vt:variant>
      <vt:variant>
        <vt:i4>2687103</vt:i4>
      </vt:variant>
      <vt:variant>
        <vt:i4>748</vt:i4>
      </vt:variant>
      <vt:variant>
        <vt:i4>0</vt:i4>
      </vt:variant>
      <vt:variant>
        <vt:i4>5</vt:i4>
      </vt:variant>
      <vt:variant>
        <vt:lpwstr>http://www.mysears.com/</vt:lpwstr>
      </vt:variant>
      <vt:variant>
        <vt:lpwstr/>
      </vt:variant>
      <vt:variant>
        <vt:i4>3539063</vt:i4>
      </vt:variant>
      <vt:variant>
        <vt:i4>743</vt:i4>
      </vt:variant>
      <vt:variant>
        <vt:i4>0</vt:i4>
      </vt:variant>
      <vt:variant>
        <vt:i4>5</vt:i4>
      </vt:variant>
      <vt:variant>
        <vt:lpwstr>http://www.mykmart.com/</vt:lpwstr>
      </vt:variant>
      <vt:variant>
        <vt:lpwstr/>
      </vt:variant>
      <vt:variant>
        <vt:i4>3866722</vt:i4>
      </vt:variant>
      <vt:variant>
        <vt:i4>736</vt:i4>
      </vt:variant>
      <vt:variant>
        <vt:i4>0</vt:i4>
      </vt:variant>
      <vt:variant>
        <vt:i4>5</vt:i4>
      </vt:variant>
      <vt:variant>
        <vt:lpwstr>http://www.mygofer.com/</vt:lpwstr>
      </vt:variant>
      <vt:variant>
        <vt:lpwstr/>
      </vt:variant>
      <vt:variant>
        <vt:i4>4587598</vt:i4>
      </vt:variant>
      <vt:variant>
        <vt:i4>731</vt:i4>
      </vt:variant>
      <vt:variant>
        <vt:i4>0</vt:i4>
      </vt:variant>
      <vt:variant>
        <vt:i4>5</vt:i4>
      </vt:variant>
      <vt:variant>
        <vt:lpwstr>http://www.managemylife.com/</vt:lpwstr>
      </vt:variant>
      <vt:variant>
        <vt:lpwstr/>
      </vt:variant>
      <vt:variant>
        <vt:i4>5898330</vt:i4>
      </vt:variant>
      <vt:variant>
        <vt:i4>726</vt:i4>
      </vt:variant>
      <vt:variant>
        <vt:i4>0</vt:i4>
      </vt:variant>
      <vt:variant>
        <vt:i4>5</vt:i4>
      </vt:variant>
      <vt:variant>
        <vt:lpwstr>http://www.landsend.com/</vt:lpwstr>
      </vt:variant>
      <vt:variant>
        <vt:lpwstr/>
      </vt:variant>
      <vt:variant>
        <vt:i4>5963790</vt:i4>
      </vt:variant>
      <vt:variant>
        <vt:i4>721</vt:i4>
      </vt:variant>
      <vt:variant>
        <vt:i4>0</vt:i4>
      </vt:variant>
      <vt:variant>
        <vt:i4>5</vt:i4>
      </vt:variant>
      <vt:variant>
        <vt:lpwstr>http://www.kmart.com/</vt:lpwstr>
      </vt:variant>
      <vt:variant>
        <vt:lpwstr/>
      </vt:variant>
      <vt:variant>
        <vt:i4>2752619</vt:i4>
      </vt:variant>
      <vt:variant>
        <vt:i4>716</vt:i4>
      </vt:variant>
      <vt:variant>
        <vt:i4>0</vt:i4>
      </vt:variant>
      <vt:variant>
        <vt:i4>5</vt:i4>
      </vt:variant>
      <vt:variant>
        <vt:lpwstr>http://www.kenmore.com/</vt:lpwstr>
      </vt:variant>
      <vt:variant>
        <vt:lpwstr/>
      </vt:variant>
      <vt:variant>
        <vt:i4>2162786</vt:i4>
      </vt:variant>
      <vt:variant>
        <vt:i4>711</vt:i4>
      </vt:variant>
      <vt:variant>
        <vt:i4>0</vt:i4>
      </vt:variant>
      <vt:variant>
        <vt:i4>5</vt:i4>
      </vt:variant>
      <vt:variant>
        <vt:lpwstr>http://www.diehard.com/</vt:lpwstr>
      </vt:variant>
      <vt:variant>
        <vt:lpwstr/>
      </vt:variant>
      <vt:variant>
        <vt:i4>2621503</vt:i4>
      </vt:variant>
      <vt:variant>
        <vt:i4>706</vt:i4>
      </vt:variant>
      <vt:variant>
        <vt:i4>0</vt:i4>
      </vt:variant>
      <vt:variant>
        <vt:i4>5</vt:i4>
      </vt:variant>
      <vt:variant>
        <vt:lpwstr>http://www.delver.com/</vt:lpwstr>
      </vt:variant>
      <vt:variant>
        <vt:lpwstr/>
      </vt:variant>
      <vt:variant>
        <vt:i4>5242903</vt:i4>
      </vt:variant>
      <vt:variant>
        <vt:i4>701</vt:i4>
      </vt:variant>
      <vt:variant>
        <vt:i4>0</vt:i4>
      </vt:variant>
      <vt:variant>
        <vt:i4>5</vt:i4>
      </vt:variant>
      <vt:variant>
        <vt:lpwstr>http://www.craftsman.com/</vt:lpwstr>
      </vt:variant>
      <vt:variant>
        <vt:lpwstr/>
      </vt:variant>
      <vt:variant>
        <vt:i4>2031635</vt:i4>
      </vt:variant>
      <vt:variant>
        <vt:i4>631</vt:i4>
      </vt:variant>
      <vt:variant>
        <vt:i4>0</vt:i4>
      </vt:variant>
      <vt:variant>
        <vt:i4>5</vt:i4>
      </vt:variant>
      <vt:variant>
        <vt:lpwstr>http://movies.yahoo.com/movie/1810158040/user</vt:lpwstr>
      </vt:variant>
      <vt:variant>
        <vt:lpwstr/>
      </vt:variant>
      <vt:variant>
        <vt:i4>6488160</vt:i4>
      </vt:variant>
      <vt:variant>
        <vt:i4>628</vt:i4>
      </vt:variant>
      <vt:variant>
        <vt:i4>0</vt:i4>
      </vt:variant>
      <vt:variant>
        <vt:i4>5</vt:i4>
      </vt:variant>
      <vt:variant>
        <vt:lpwstr>http://tinyurl.com/3h95v89</vt:lpwstr>
      </vt:variant>
      <vt:variant>
        <vt:lpwstr/>
      </vt:variant>
      <vt:variant>
        <vt:i4>6357023</vt:i4>
      </vt:variant>
      <vt:variant>
        <vt:i4>625</vt:i4>
      </vt:variant>
      <vt:variant>
        <vt:i4>0</vt:i4>
      </vt:variant>
      <vt:variant>
        <vt:i4>5</vt:i4>
      </vt:variant>
      <vt:variant>
        <vt:lpwstr>mailto:Michael.Murray@searshc.com</vt:lpwstr>
      </vt:variant>
      <vt:variant>
        <vt:lpwstr/>
      </vt:variant>
      <vt:variant>
        <vt:i4>6881352</vt:i4>
      </vt:variant>
      <vt:variant>
        <vt:i4>622</vt:i4>
      </vt:variant>
      <vt:variant>
        <vt:i4>0</vt:i4>
      </vt:variant>
      <vt:variant>
        <vt:i4>5</vt:i4>
      </vt:variant>
      <vt:variant>
        <vt:lpwstr>mailto:vdelobelle@searshc.com</vt:lpwstr>
      </vt:variant>
      <vt:variant>
        <vt:lpwstr/>
      </vt:variant>
      <vt:variant>
        <vt:i4>3473494</vt:i4>
      </vt:variant>
      <vt:variant>
        <vt:i4>619</vt:i4>
      </vt:variant>
      <vt:variant>
        <vt:i4>0</vt:i4>
      </vt:variant>
      <vt:variant>
        <vt:i4>5</vt:i4>
      </vt:variant>
      <vt:variant>
        <vt:lpwstr>mailto:cgodda3@searshc.com</vt:lpwstr>
      </vt:variant>
      <vt:variant>
        <vt:lpwstr/>
      </vt:variant>
      <vt:variant>
        <vt:i4>4718637</vt:i4>
      </vt:variant>
      <vt:variant>
        <vt:i4>616</vt:i4>
      </vt:variant>
      <vt:variant>
        <vt:i4>0</vt:i4>
      </vt:variant>
      <vt:variant>
        <vt:i4>5</vt:i4>
      </vt:variant>
      <vt:variant>
        <vt:lpwstr>mailto:Martin.mchugh@searshc.com</vt:lpwstr>
      </vt:variant>
      <vt:variant>
        <vt:lpwstr/>
      </vt:variant>
      <vt:variant>
        <vt:i4>6422640</vt:i4>
      </vt:variant>
      <vt:variant>
        <vt:i4>613</vt:i4>
      </vt:variant>
      <vt:variant>
        <vt:i4>0</vt:i4>
      </vt:variant>
      <vt:variant>
        <vt:i4>5</vt:i4>
      </vt:variant>
      <vt:variant>
        <vt:lpwstr>mailto:</vt:lpwstr>
      </vt:variant>
      <vt:variant>
        <vt:lpwstr/>
      </vt:variant>
      <vt:variant>
        <vt:i4>5177404</vt:i4>
      </vt:variant>
      <vt:variant>
        <vt:i4>610</vt:i4>
      </vt:variant>
      <vt:variant>
        <vt:i4>0</vt:i4>
      </vt:variant>
      <vt:variant>
        <vt:i4>5</vt:i4>
      </vt:variant>
      <vt:variant>
        <vt:lpwstr>mailto:Greg.Franczyk@searshc.com</vt:lpwstr>
      </vt:variant>
      <vt:variant>
        <vt:lpwstr/>
      </vt:variant>
      <vt:variant>
        <vt:i4>4980777</vt:i4>
      </vt:variant>
      <vt:variant>
        <vt:i4>607</vt:i4>
      </vt:variant>
      <vt:variant>
        <vt:i4>0</vt:i4>
      </vt:variant>
      <vt:variant>
        <vt:i4>5</vt:i4>
      </vt:variant>
      <vt:variant>
        <vt:lpwstr>mailto:yvonne.french@searshc.com</vt:lpwstr>
      </vt:variant>
      <vt:variant>
        <vt:lpwstr/>
      </vt:variant>
      <vt:variant>
        <vt:i4>7471199</vt:i4>
      </vt:variant>
      <vt:variant>
        <vt:i4>604</vt:i4>
      </vt:variant>
      <vt:variant>
        <vt:i4>0</vt:i4>
      </vt:variant>
      <vt:variant>
        <vt:i4>5</vt:i4>
      </vt:variant>
      <vt:variant>
        <vt:lpwstr>mailto:jmassud@searshc.com</vt:lpwstr>
      </vt:variant>
      <vt:variant>
        <vt:lpwstr/>
      </vt:variant>
      <vt:variant>
        <vt:i4>1769520</vt:i4>
      </vt:variant>
      <vt:variant>
        <vt:i4>597</vt:i4>
      </vt:variant>
      <vt:variant>
        <vt:i4>0</vt:i4>
      </vt:variant>
      <vt:variant>
        <vt:i4>5</vt:i4>
      </vt:variant>
      <vt:variant>
        <vt:lpwstr/>
      </vt:variant>
      <vt:variant>
        <vt:lpwstr>_Toc291634071</vt:lpwstr>
      </vt:variant>
      <vt:variant>
        <vt:i4>1769520</vt:i4>
      </vt:variant>
      <vt:variant>
        <vt:i4>591</vt:i4>
      </vt:variant>
      <vt:variant>
        <vt:i4>0</vt:i4>
      </vt:variant>
      <vt:variant>
        <vt:i4>5</vt:i4>
      </vt:variant>
      <vt:variant>
        <vt:lpwstr/>
      </vt:variant>
      <vt:variant>
        <vt:lpwstr>_Toc291634070</vt:lpwstr>
      </vt:variant>
      <vt:variant>
        <vt:i4>1703984</vt:i4>
      </vt:variant>
      <vt:variant>
        <vt:i4>585</vt:i4>
      </vt:variant>
      <vt:variant>
        <vt:i4>0</vt:i4>
      </vt:variant>
      <vt:variant>
        <vt:i4>5</vt:i4>
      </vt:variant>
      <vt:variant>
        <vt:lpwstr/>
      </vt:variant>
      <vt:variant>
        <vt:lpwstr>_Toc291634069</vt:lpwstr>
      </vt:variant>
      <vt:variant>
        <vt:i4>1703984</vt:i4>
      </vt:variant>
      <vt:variant>
        <vt:i4>579</vt:i4>
      </vt:variant>
      <vt:variant>
        <vt:i4>0</vt:i4>
      </vt:variant>
      <vt:variant>
        <vt:i4>5</vt:i4>
      </vt:variant>
      <vt:variant>
        <vt:lpwstr/>
      </vt:variant>
      <vt:variant>
        <vt:lpwstr>_Toc291634068</vt:lpwstr>
      </vt:variant>
      <vt:variant>
        <vt:i4>1703984</vt:i4>
      </vt:variant>
      <vt:variant>
        <vt:i4>573</vt:i4>
      </vt:variant>
      <vt:variant>
        <vt:i4>0</vt:i4>
      </vt:variant>
      <vt:variant>
        <vt:i4>5</vt:i4>
      </vt:variant>
      <vt:variant>
        <vt:lpwstr/>
      </vt:variant>
      <vt:variant>
        <vt:lpwstr>_Toc291634067</vt:lpwstr>
      </vt:variant>
      <vt:variant>
        <vt:i4>1703984</vt:i4>
      </vt:variant>
      <vt:variant>
        <vt:i4>567</vt:i4>
      </vt:variant>
      <vt:variant>
        <vt:i4>0</vt:i4>
      </vt:variant>
      <vt:variant>
        <vt:i4>5</vt:i4>
      </vt:variant>
      <vt:variant>
        <vt:lpwstr/>
      </vt:variant>
      <vt:variant>
        <vt:lpwstr>_Toc291634066</vt:lpwstr>
      </vt:variant>
      <vt:variant>
        <vt:i4>1703984</vt:i4>
      </vt:variant>
      <vt:variant>
        <vt:i4>561</vt:i4>
      </vt:variant>
      <vt:variant>
        <vt:i4>0</vt:i4>
      </vt:variant>
      <vt:variant>
        <vt:i4>5</vt:i4>
      </vt:variant>
      <vt:variant>
        <vt:lpwstr/>
      </vt:variant>
      <vt:variant>
        <vt:lpwstr>_Toc291634065</vt:lpwstr>
      </vt:variant>
      <vt:variant>
        <vt:i4>1703984</vt:i4>
      </vt:variant>
      <vt:variant>
        <vt:i4>555</vt:i4>
      </vt:variant>
      <vt:variant>
        <vt:i4>0</vt:i4>
      </vt:variant>
      <vt:variant>
        <vt:i4>5</vt:i4>
      </vt:variant>
      <vt:variant>
        <vt:lpwstr/>
      </vt:variant>
      <vt:variant>
        <vt:lpwstr>_Toc291634064</vt:lpwstr>
      </vt:variant>
      <vt:variant>
        <vt:i4>1703984</vt:i4>
      </vt:variant>
      <vt:variant>
        <vt:i4>549</vt:i4>
      </vt:variant>
      <vt:variant>
        <vt:i4>0</vt:i4>
      </vt:variant>
      <vt:variant>
        <vt:i4>5</vt:i4>
      </vt:variant>
      <vt:variant>
        <vt:lpwstr/>
      </vt:variant>
      <vt:variant>
        <vt:lpwstr>_Toc291634063</vt:lpwstr>
      </vt:variant>
      <vt:variant>
        <vt:i4>1703984</vt:i4>
      </vt:variant>
      <vt:variant>
        <vt:i4>543</vt:i4>
      </vt:variant>
      <vt:variant>
        <vt:i4>0</vt:i4>
      </vt:variant>
      <vt:variant>
        <vt:i4>5</vt:i4>
      </vt:variant>
      <vt:variant>
        <vt:lpwstr/>
      </vt:variant>
      <vt:variant>
        <vt:lpwstr>_Toc291634062</vt:lpwstr>
      </vt:variant>
      <vt:variant>
        <vt:i4>1703984</vt:i4>
      </vt:variant>
      <vt:variant>
        <vt:i4>537</vt:i4>
      </vt:variant>
      <vt:variant>
        <vt:i4>0</vt:i4>
      </vt:variant>
      <vt:variant>
        <vt:i4>5</vt:i4>
      </vt:variant>
      <vt:variant>
        <vt:lpwstr/>
      </vt:variant>
      <vt:variant>
        <vt:lpwstr>_Toc291634061</vt:lpwstr>
      </vt:variant>
      <vt:variant>
        <vt:i4>1703984</vt:i4>
      </vt:variant>
      <vt:variant>
        <vt:i4>531</vt:i4>
      </vt:variant>
      <vt:variant>
        <vt:i4>0</vt:i4>
      </vt:variant>
      <vt:variant>
        <vt:i4>5</vt:i4>
      </vt:variant>
      <vt:variant>
        <vt:lpwstr/>
      </vt:variant>
      <vt:variant>
        <vt:lpwstr>_Toc291634060</vt:lpwstr>
      </vt:variant>
      <vt:variant>
        <vt:i4>1638448</vt:i4>
      </vt:variant>
      <vt:variant>
        <vt:i4>525</vt:i4>
      </vt:variant>
      <vt:variant>
        <vt:i4>0</vt:i4>
      </vt:variant>
      <vt:variant>
        <vt:i4>5</vt:i4>
      </vt:variant>
      <vt:variant>
        <vt:lpwstr/>
      </vt:variant>
      <vt:variant>
        <vt:lpwstr>_Toc291634059</vt:lpwstr>
      </vt:variant>
      <vt:variant>
        <vt:i4>1638448</vt:i4>
      </vt:variant>
      <vt:variant>
        <vt:i4>519</vt:i4>
      </vt:variant>
      <vt:variant>
        <vt:i4>0</vt:i4>
      </vt:variant>
      <vt:variant>
        <vt:i4>5</vt:i4>
      </vt:variant>
      <vt:variant>
        <vt:lpwstr/>
      </vt:variant>
      <vt:variant>
        <vt:lpwstr>_Toc291634058</vt:lpwstr>
      </vt:variant>
      <vt:variant>
        <vt:i4>1638448</vt:i4>
      </vt:variant>
      <vt:variant>
        <vt:i4>513</vt:i4>
      </vt:variant>
      <vt:variant>
        <vt:i4>0</vt:i4>
      </vt:variant>
      <vt:variant>
        <vt:i4>5</vt:i4>
      </vt:variant>
      <vt:variant>
        <vt:lpwstr/>
      </vt:variant>
      <vt:variant>
        <vt:lpwstr>_Toc291634057</vt:lpwstr>
      </vt:variant>
      <vt:variant>
        <vt:i4>1638448</vt:i4>
      </vt:variant>
      <vt:variant>
        <vt:i4>507</vt:i4>
      </vt:variant>
      <vt:variant>
        <vt:i4>0</vt:i4>
      </vt:variant>
      <vt:variant>
        <vt:i4>5</vt:i4>
      </vt:variant>
      <vt:variant>
        <vt:lpwstr/>
      </vt:variant>
      <vt:variant>
        <vt:lpwstr>_Toc291634056</vt:lpwstr>
      </vt:variant>
      <vt:variant>
        <vt:i4>1638448</vt:i4>
      </vt:variant>
      <vt:variant>
        <vt:i4>501</vt:i4>
      </vt:variant>
      <vt:variant>
        <vt:i4>0</vt:i4>
      </vt:variant>
      <vt:variant>
        <vt:i4>5</vt:i4>
      </vt:variant>
      <vt:variant>
        <vt:lpwstr/>
      </vt:variant>
      <vt:variant>
        <vt:lpwstr>_Toc291634055</vt:lpwstr>
      </vt:variant>
      <vt:variant>
        <vt:i4>1638448</vt:i4>
      </vt:variant>
      <vt:variant>
        <vt:i4>495</vt:i4>
      </vt:variant>
      <vt:variant>
        <vt:i4>0</vt:i4>
      </vt:variant>
      <vt:variant>
        <vt:i4>5</vt:i4>
      </vt:variant>
      <vt:variant>
        <vt:lpwstr/>
      </vt:variant>
      <vt:variant>
        <vt:lpwstr>_Toc291634054</vt:lpwstr>
      </vt:variant>
      <vt:variant>
        <vt:i4>1638448</vt:i4>
      </vt:variant>
      <vt:variant>
        <vt:i4>489</vt:i4>
      </vt:variant>
      <vt:variant>
        <vt:i4>0</vt:i4>
      </vt:variant>
      <vt:variant>
        <vt:i4>5</vt:i4>
      </vt:variant>
      <vt:variant>
        <vt:lpwstr/>
      </vt:variant>
      <vt:variant>
        <vt:lpwstr>_Toc291634053</vt:lpwstr>
      </vt:variant>
      <vt:variant>
        <vt:i4>1638448</vt:i4>
      </vt:variant>
      <vt:variant>
        <vt:i4>483</vt:i4>
      </vt:variant>
      <vt:variant>
        <vt:i4>0</vt:i4>
      </vt:variant>
      <vt:variant>
        <vt:i4>5</vt:i4>
      </vt:variant>
      <vt:variant>
        <vt:lpwstr/>
      </vt:variant>
      <vt:variant>
        <vt:lpwstr>_Toc291634052</vt:lpwstr>
      </vt:variant>
      <vt:variant>
        <vt:i4>1638448</vt:i4>
      </vt:variant>
      <vt:variant>
        <vt:i4>477</vt:i4>
      </vt:variant>
      <vt:variant>
        <vt:i4>0</vt:i4>
      </vt:variant>
      <vt:variant>
        <vt:i4>5</vt:i4>
      </vt:variant>
      <vt:variant>
        <vt:lpwstr/>
      </vt:variant>
      <vt:variant>
        <vt:lpwstr>_Toc291634051</vt:lpwstr>
      </vt:variant>
      <vt:variant>
        <vt:i4>1638448</vt:i4>
      </vt:variant>
      <vt:variant>
        <vt:i4>471</vt:i4>
      </vt:variant>
      <vt:variant>
        <vt:i4>0</vt:i4>
      </vt:variant>
      <vt:variant>
        <vt:i4>5</vt:i4>
      </vt:variant>
      <vt:variant>
        <vt:lpwstr/>
      </vt:variant>
      <vt:variant>
        <vt:lpwstr>_Toc291634050</vt:lpwstr>
      </vt:variant>
      <vt:variant>
        <vt:i4>1572912</vt:i4>
      </vt:variant>
      <vt:variant>
        <vt:i4>465</vt:i4>
      </vt:variant>
      <vt:variant>
        <vt:i4>0</vt:i4>
      </vt:variant>
      <vt:variant>
        <vt:i4>5</vt:i4>
      </vt:variant>
      <vt:variant>
        <vt:lpwstr/>
      </vt:variant>
      <vt:variant>
        <vt:lpwstr>_Toc291634049</vt:lpwstr>
      </vt:variant>
      <vt:variant>
        <vt:i4>1572912</vt:i4>
      </vt:variant>
      <vt:variant>
        <vt:i4>459</vt:i4>
      </vt:variant>
      <vt:variant>
        <vt:i4>0</vt:i4>
      </vt:variant>
      <vt:variant>
        <vt:i4>5</vt:i4>
      </vt:variant>
      <vt:variant>
        <vt:lpwstr/>
      </vt:variant>
      <vt:variant>
        <vt:lpwstr>_Toc291634048</vt:lpwstr>
      </vt:variant>
      <vt:variant>
        <vt:i4>1572912</vt:i4>
      </vt:variant>
      <vt:variant>
        <vt:i4>453</vt:i4>
      </vt:variant>
      <vt:variant>
        <vt:i4>0</vt:i4>
      </vt:variant>
      <vt:variant>
        <vt:i4>5</vt:i4>
      </vt:variant>
      <vt:variant>
        <vt:lpwstr/>
      </vt:variant>
      <vt:variant>
        <vt:lpwstr>_Toc291634047</vt:lpwstr>
      </vt:variant>
      <vt:variant>
        <vt:i4>1572912</vt:i4>
      </vt:variant>
      <vt:variant>
        <vt:i4>447</vt:i4>
      </vt:variant>
      <vt:variant>
        <vt:i4>0</vt:i4>
      </vt:variant>
      <vt:variant>
        <vt:i4>5</vt:i4>
      </vt:variant>
      <vt:variant>
        <vt:lpwstr/>
      </vt:variant>
      <vt:variant>
        <vt:lpwstr>_Toc291634046</vt:lpwstr>
      </vt:variant>
      <vt:variant>
        <vt:i4>1572912</vt:i4>
      </vt:variant>
      <vt:variant>
        <vt:i4>441</vt:i4>
      </vt:variant>
      <vt:variant>
        <vt:i4>0</vt:i4>
      </vt:variant>
      <vt:variant>
        <vt:i4>5</vt:i4>
      </vt:variant>
      <vt:variant>
        <vt:lpwstr/>
      </vt:variant>
      <vt:variant>
        <vt:lpwstr>_Toc291634045</vt:lpwstr>
      </vt:variant>
      <vt:variant>
        <vt:i4>1572912</vt:i4>
      </vt:variant>
      <vt:variant>
        <vt:i4>435</vt:i4>
      </vt:variant>
      <vt:variant>
        <vt:i4>0</vt:i4>
      </vt:variant>
      <vt:variant>
        <vt:i4>5</vt:i4>
      </vt:variant>
      <vt:variant>
        <vt:lpwstr/>
      </vt:variant>
      <vt:variant>
        <vt:lpwstr>_Toc291634044</vt:lpwstr>
      </vt:variant>
      <vt:variant>
        <vt:i4>1572912</vt:i4>
      </vt:variant>
      <vt:variant>
        <vt:i4>429</vt:i4>
      </vt:variant>
      <vt:variant>
        <vt:i4>0</vt:i4>
      </vt:variant>
      <vt:variant>
        <vt:i4>5</vt:i4>
      </vt:variant>
      <vt:variant>
        <vt:lpwstr/>
      </vt:variant>
      <vt:variant>
        <vt:lpwstr>_Toc291634043</vt:lpwstr>
      </vt:variant>
      <vt:variant>
        <vt:i4>1572912</vt:i4>
      </vt:variant>
      <vt:variant>
        <vt:i4>423</vt:i4>
      </vt:variant>
      <vt:variant>
        <vt:i4>0</vt:i4>
      </vt:variant>
      <vt:variant>
        <vt:i4>5</vt:i4>
      </vt:variant>
      <vt:variant>
        <vt:lpwstr/>
      </vt:variant>
      <vt:variant>
        <vt:lpwstr>_Toc291634042</vt:lpwstr>
      </vt:variant>
      <vt:variant>
        <vt:i4>1572912</vt:i4>
      </vt:variant>
      <vt:variant>
        <vt:i4>417</vt:i4>
      </vt:variant>
      <vt:variant>
        <vt:i4>0</vt:i4>
      </vt:variant>
      <vt:variant>
        <vt:i4>5</vt:i4>
      </vt:variant>
      <vt:variant>
        <vt:lpwstr/>
      </vt:variant>
      <vt:variant>
        <vt:lpwstr>_Toc291634041</vt:lpwstr>
      </vt:variant>
      <vt:variant>
        <vt:i4>1572912</vt:i4>
      </vt:variant>
      <vt:variant>
        <vt:i4>411</vt:i4>
      </vt:variant>
      <vt:variant>
        <vt:i4>0</vt:i4>
      </vt:variant>
      <vt:variant>
        <vt:i4>5</vt:i4>
      </vt:variant>
      <vt:variant>
        <vt:lpwstr/>
      </vt:variant>
      <vt:variant>
        <vt:lpwstr>_Toc291634040</vt:lpwstr>
      </vt:variant>
      <vt:variant>
        <vt:i4>2031664</vt:i4>
      </vt:variant>
      <vt:variant>
        <vt:i4>405</vt:i4>
      </vt:variant>
      <vt:variant>
        <vt:i4>0</vt:i4>
      </vt:variant>
      <vt:variant>
        <vt:i4>5</vt:i4>
      </vt:variant>
      <vt:variant>
        <vt:lpwstr/>
      </vt:variant>
      <vt:variant>
        <vt:lpwstr>_Toc291634039</vt:lpwstr>
      </vt:variant>
      <vt:variant>
        <vt:i4>2031664</vt:i4>
      </vt:variant>
      <vt:variant>
        <vt:i4>399</vt:i4>
      </vt:variant>
      <vt:variant>
        <vt:i4>0</vt:i4>
      </vt:variant>
      <vt:variant>
        <vt:i4>5</vt:i4>
      </vt:variant>
      <vt:variant>
        <vt:lpwstr/>
      </vt:variant>
      <vt:variant>
        <vt:lpwstr>_Toc291634038</vt:lpwstr>
      </vt:variant>
      <vt:variant>
        <vt:i4>2031664</vt:i4>
      </vt:variant>
      <vt:variant>
        <vt:i4>393</vt:i4>
      </vt:variant>
      <vt:variant>
        <vt:i4>0</vt:i4>
      </vt:variant>
      <vt:variant>
        <vt:i4>5</vt:i4>
      </vt:variant>
      <vt:variant>
        <vt:lpwstr/>
      </vt:variant>
      <vt:variant>
        <vt:lpwstr>_Toc291634037</vt:lpwstr>
      </vt:variant>
      <vt:variant>
        <vt:i4>2031664</vt:i4>
      </vt:variant>
      <vt:variant>
        <vt:i4>387</vt:i4>
      </vt:variant>
      <vt:variant>
        <vt:i4>0</vt:i4>
      </vt:variant>
      <vt:variant>
        <vt:i4>5</vt:i4>
      </vt:variant>
      <vt:variant>
        <vt:lpwstr/>
      </vt:variant>
      <vt:variant>
        <vt:lpwstr>_Toc291634036</vt:lpwstr>
      </vt:variant>
      <vt:variant>
        <vt:i4>2031664</vt:i4>
      </vt:variant>
      <vt:variant>
        <vt:i4>381</vt:i4>
      </vt:variant>
      <vt:variant>
        <vt:i4>0</vt:i4>
      </vt:variant>
      <vt:variant>
        <vt:i4>5</vt:i4>
      </vt:variant>
      <vt:variant>
        <vt:lpwstr/>
      </vt:variant>
      <vt:variant>
        <vt:lpwstr>_Toc291634035</vt:lpwstr>
      </vt:variant>
      <vt:variant>
        <vt:i4>2031664</vt:i4>
      </vt:variant>
      <vt:variant>
        <vt:i4>375</vt:i4>
      </vt:variant>
      <vt:variant>
        <vt:i4>0</vt:i4>
      </vt:variant>
      <vt:variant>
        <vt:i4>5</vt:i4>
      </vt:variant>
      <vt:variant>
        <vt:lpwstr/>
      </vt:variant>
      <vt:variant>
        <vt:lpwstr>_Toc291634034</vt:lpwstr>
      </vt:variant>
      <vt:variant>
        <vt:i4>2031664</vt:i4>
      </vt:variant>
      <vt:variant>
        <vt:i4>369</vt:i4>
      </vt:variant>
      <vt:variant>
        <vt:i4>0</vt:i4>
      </vt:variant>
      <vt:variant>
        <vt:i4>5</vt:i4>
      </vt:variant>
      <vt:variant>
        <vt:lpwstr/>
      </vt:variant>
      <vt:variant>
        <vt:lpwstr>_Toc291634033</vt:lpwstr>
      </vt:variant>
      <vt:variant>
        <vt:i4>2031664</vt:i4>
      </vt:variant>
      <vt:variant>
        <vt:i4>363</vt:i4>
      </vt:variant>
      <vt:variant>
        <vt:i4>0</vt:i4>
      </vt:variant>
      <vt:variant>
        <vt:i4>5</vt:i4>
      </vt:variant>
      <vt:variant>
        <vt:lpwstr/>
      </vt:variant>
      <vt:variant>
        <vt:lpwstr>_Toc291634032</vt:lpwstr>
      </vt:variant>
      <vt:variant>
        <vt:i4>2031664</vt:i4>
      </vt:variant>
      <vt:variant>
        <vt:i4>357</vt:i4>
      </vt:variant>
      <vt:variant>
        <vt:i4>0</vt:i4>
      </vt:variant>
      <vt:variant>
        <vt:i4>5</vt:i4>
      </vt:variant>
      <vt:variant>
        <vt:lpwstr/>
      </vt:variant>
      <vt:variant>
        <vt:lpwstr>_Toc291634031</vt:lpwstr>
      </vt:variant>
      <vt:variant>
        <vt:i4>2031664</vt:i4>
      </vt:variant>
      <vt:variant>
        <vt:i4>351</vt:i4>
      </vt:variant>
      <vt:variant>
        <vt:i4>0</vt:i4>
      </vt:variant>
      <vt:variant>
        <vt:i4>5</vt:i4>
      </vt:variant>
      <vt:variant>
        <vt:lpwstr/>
      </vt:variant>
      <vt:variant>
        <vt:lpwstr>_Toc291634030</vt:lpwstr>
      </vt:variant>
      <vt:variant>
        <vt:i4>1966128</vt:i4>
      </vt:variant>
      <vt:variant>
        <vt:i4>345</vt:i4>
      </vt:variant>
      <vt:variant>
        <vt:i4>0</vt:i4>
      </vt:variant>
      <vt:variant>
        <vt:i4>5</vt:i4>
      </vt:variant>
      <vt:variant>
        <vt:lpwstr/>
      </vt:variant>
      <vt:variant>
        <vt:lpwstr>_Toc291634029</vt:lpwstr>
      </vt:variant>
      <vt:variant>
        <vt:i4>1966128</vt:i4>
      </vt:variant>
      <vt:variant>
        <vt:i4>339</vt:i4>
      </vt:variant>
      <vt:variant>
        <vt:i4>0</vt:i4>
      </vt:variant>
      <vt:variant>
        <vt:i4>5</vt:i4>
      </vt:variant>
      <vt:variant>
        <vt:lpwstr/>
      </vt:variant>
      <vt:variant>
        <vt:lpwstr>_Toc291634028</vt:lpwstr>
      </vt:variant>
      <vt:variant>
        <vt:i4>1966128</vt:i4>
      </vt:variant>
      <vt:variant>
        <vt:i4>333</vt:i4>
      </vt:variant>
      <vt:variant>
        <vt:i4>0</vt:i4>
      </vt:variant>
      <vt:variant>
        <vt:i4>5</vt:i4>
      </vt:variant>
      <vt:variant>
        <vt:lpwstr/>
      </vt:variant>
      <vt:variant>
        <vt:lpwstr>_Toc291634027</vt:lpwstr>
      </vt:variant>
      <vt:variant>
        <vt:i4>1966128</vt:i4>
      </vt:variant>
      <vt:variant>
        <vt:i4>327</vt:i4>
      </vt:variant>
      <vt:variant>
        <vt:i4>0</vt:i4>
      </vt:variant>
      <vt:variant>
        <vt:i4>5</vt:i4>
      </vt:variant>
      <vt:variant>
        <vt:lpwstr/>
      </vt:variant>
      <vt:variant>
        <vt:lpwstr>_Toc291634026</vt:lpwstr>
      </vt:variant>
      <vt:variant>
        <vt:i4>1966128</vt:i4>
      </vt:variant>
      <vt:variant>
        <vt:i4>321</vt:i4>
      </vt:variant>
      <vt:variant>
        <vt:i4>0</vt:i4>
      </vt:variant>
      <vt:variant>
        <vt:i4>5</vt:i4>
      </vt:variant>
      <vt:variant>
        <vt:lpwstr/>
      </vt:variant>
      <vt:variant>
        <vt:lpwstr>_Toc291634025</vt:lpwstr>
      </vt:variant>
      <vt:variant>
        <vt:i4>1966128</vt:i4>
      </vt:variant>
      <vt:variant>
        <vt:i4>315</vt:i4>
      </vt:variant>
      <vt:variant>
        <vt:i4>0</vt:i4>
      </vt:variant>
      <vt:variant>
        <vt:i4>5</vt:i4>
      </vt:variant>
      <vt:variant>
        <vt:lpwstr/>
      </vt:variant>
      <vt:variant>
        <vt:lpwstr>_Toc291634024</vt:lpwstr>
      </vt:variant>
      <vt:variant>
        <vt:i4>1966128</vt:i4>
      </vt:variant>
      <vt:variant>
        <vt:i4>309</vt:i4>
      </vt:variant>
      <vt:variant>
        <vt:i4>0</vt:i4>
      </vt:variant>
      <vt:variant>
        <vt:i4>5</vt:i4>
      </vt:variant>
      <vt:variant>
        <vt:lpwstr/>
      </vt:variant>
      <vt:variant>
        <vt:lpwstr>_Toc291634023</vt:lpwstr>
      </vt:variant>
      <vt:variant>
        <vt:i4>1966128</vt:i4>
      </vt:variant>
      <vt:variant>
        <vt:i4>303</vt:i4>
      </vt:variant>
      <vt:variant>
        <vt:i4>0</vt:i4>
      </vt:variant>
      <vt:variant>
        <vt:i4>5</vt:i4>
      </vt:variant>
      <vt:variant>
        <vt:lpwstr/>
      </vt:variant>
      <vt:variant>
        <vt:lpwstr>_Toc291634022</vt:lpwstr>
      </vt:variant>
      <vt:variant>
        <vt:i4>1966128</vt:i4>
      </vt:variant>
      <vt:variant>
        <vt:i4>297</vt:i4>
      </vt:variant>
      <vt:variant>
        <vt:i4>0</vt:i4>
      </vt:variant>
      <vt:variant>
        <vt:i4>5</vt:i4>
      </vt:variant>
      <vt:variant>
        <vt:lpwstr/>
      </vt:variant>
      <vt:variant>
        <vt:lpwstr>_Toc291634021</vt:lpwstr>
      </vt:variant>
      <vt:variant>
        <vt:i4>1966128</vt:i4>
      </vt:variant>
      <vt:variant>
        <vt:i4>291</vt:i4>
      </vt:variant>
      <vt:variant>
        <vt:i4>0</vt:i4>
      </vt:variant>
      <vt:variant>
        <vt:i4>5</vt:i4>
      </vt:variant>
      <vt:variant>
        <vt:lpwstr/>
      </vt:variant>
      <vt:variant>
        <vt:lpwstr>_Toc291634020</vt:lpwstr>
      </vt:variant>
      <vt:variant>
        <vt:i4>1900592</vt:i4>
      </vt:variant>
      <vt:variant>
        <vt:i4>285</vt:i4>
      </vt:variant>
      <vt:variant>
        <vt:i4>0</vt:i4>
      </vt:variant>
      <vt:variant>
        <vt:i4>5</vt:i4>
      </vt:variant>
      <vt:variant>
        <vt:lpwstr/>
      </vt:variant>
      <vt:variant>
        <vt:lpwstr>_Toc291634019</vt:lpwstr>
      </vt:variant>
      <vt:variant>
        <vt:i4>1900592</vt:i4>
      </vt:variant>
      <vt:variant>
        <vt:i4>279</vt:i4>
      </vt:variant>
      <vt:variant>
        <vt:i4>0</vt:i4>
      </vt:variant>
      <vt:variant>
        <vt:i4>5</vt:i4>
      </vt:variant>
      <vt:variant>
        <vt:lpwstr/>
      </vt:variant>
      <vt:variant>
        <vt:lpwstr>_Toc291634018</vt:lpwstr>
      </vt:variant>
      <vt:variant>
        <vt:i4>1900592</vt:i4>
      </vt:variant>
      <vt:variant>
        <vt:i4>273</vt:i4>
      </vt:variant>
      <vt:variant>
        <vt:i4>0</vt:i4>
      </vt:variant>
      <vt:variant>
        <vt:i4>5</vt:i4>
      </vt:variant>
      <vt:variant>
        <vt:lpwstr/>
      </vt:variant>
      <vt:variant>
        <vt:lpwstr>_Toc291634017</vt:lpwstr>
      </vt:variant>
      <vt:variant>
        <vt:i4>1900592</vt:i4>
      </vt:variant>
      <vt:variant>
        <vt:i4>267</vt:i4>
      </vt:variant>
      <vt:variant>
        <vt:i4>0</vt:i4>
      </vt:variant>
      <vt:variant>
        <vt:i4>5</vt:i4>
      </vt:variant>
      <vt:variant>
        <vt:lpwstr/>
      </vt:variant>
      <vt:variant>
        <vt:lpwstr>_Toc291634016</vt:lpwstr>
      </vt:variant>
      <vt:variant>
        <vt:i4>1900592</vt:i4>
      </vt:variant>
      <vt:variant>
        <vt:i4>261</vt:i4>
      </vt:variant>
      <vt:variant>
        <vt:i4>0</vt:i4>
      </vt:variant>
      <vt:variant>
        <vt:i4>5</vt:i4>
      </vt:variant>
      <vt:variant>
        <vt:lpwstr/>
      </vt:variant>
      <vt:variant>
        <vt:lpwstr>_Toc291634015</vt:lpwstr>
      </vt:variant>
      <vt:variant>
        <vt:i4>1900592</vt:i4>
      </vt:variant>
      <vt:variant>
        <vt:i4>255</vt:i4>
      </vt:variant>
      <vt:variant>
        <vt:i4>0</vt:i4>
      </vt:variant>
      <vt:variant>
        <vt:i4>5</vt:i4>
      </vt:variant>
      <vt:variant>
        <vt:lpwstr/>
      </vt:variant>
      <vt:variant>
        <vt:lpwstr>_Toc291634014</vt:lpwstr>
      </vt:variant>
      <vt:variant>
        <vt:i4>1900592</vt:i4>
      </vt:variant>
      <vt:variant>
        <vt:i4>249</vt:i4>
      </vt:variant>
      <vt:variant>
        <vt:i4>0</vt:i4>
      </vt:variant>
      <vt:variant>
        <vt:i4>5</vt:i4>
      </vt:variant>
      <vt:variant>
        <vt:lpwstr/>
      </vt:variant>
      <vt:variant>
        <vt:lpwstr>_Toc291634013</vt:lpwstr>
      </vt:variant>
      <vt:variant>
        <vt:i4>1900592</vt:i4>
      </vt:variant>
      <vt:variant>
        <vt:i4>243</vt:i4>
      </vt:variant>
      <vt:variant>
        <vt:i4>0</vt:i4>
      </vt:variant>
      <vt:variant>
        <vt:i4>5</vt:i4>
      </vt:variant>
      <vt:variant>
        <vt:lpwstr/>
      </vt:variant>
      <vt:variant>
        <vt:lpwstr>_Toc291634012</vt:lpwstr>
      </vt:variant>
      <vt:variant>
        <vt:i4>1900592</vt:i4>
      </vt:variant>
      <vt:variant>
        <vt:i4>237</vt:i4>
      </vt:variant>
      <vt:variant>
        <vt:i4>0</vt:i4>
      </vt:variant>
      <vt:variant>
        <vt:i4>5</vt:i4>
      </vt:variant>
      <vt:variant>
        <vt:lpwstr/>
      </vt:variant>
      <vt:variant>
        <vt:lpwstr>_Toc291634011</vt:lpwstr>
      </vt:variant>
      <vt:variant>
        <vt:i4>1900592</vt:i4>
      </vt:variant>
      <vt:variant>
        <vt:i4>231</vt:i4>
      </vt:variant>
      <vt:variant>
        <vt:i4>0</vt:i4>
      </vt:variant>
      <vt:variant>
        <vt:i4>5</vt:i4>
      </vt:variant>
      <vt:variant>
        <vt:lpwstr/>
      </vt:variant>
      <vt:variant>
        <vt:lpwstr>_Toc291634010</vt:lpwstr>
      </vt:variant>
      <vt:variant>
        <vt:i4>1835056</vt:i4>
      </vt:variant>
      <vt:variant>
        <vt:i4>225</vt:i4>
      </vt:variant>
      <vt:variant>
        <vt:i4>0</vt:i4>
      </vt:variant>
      <vt:variant>
        <vt:i4>5</vt:i4>
      </vt:variant>
      <vt:variant>
        <vt:lpwstr/>
      </vt:variant>
      <vt:variant>
        <vt:lpwstr>_Toc291634009</vt:lpwstr>
      </vt:variant>
      <vt:variant>
        <vt:i4>1835056</vt:i4>
      </vt:variant>
      <vt:variant>
        <vt:i4>219</vt:i4>
      </vt:variant>
      <vt:variant>
        <vt:i4>0</vt:i4>
      </vt:variant>
      <vt:variant>
        <vt:i4>5</vt:i4>
      </vt:variant>
      <vt:variant>
        <vt:lpwstr/>
      </vt:variant>
      <vt:variant>
        <vt:lpwstr>_Toc291634008</vt:lpwstr>
      </vt:variant>
      <vt:variant>
        <vt:i4>1835056</vt:i4>
      </vt:variant>
      <vt:variant>
        <vt:i4>213</vt:i4>
      </vt:variant>
      <vt:variant>
        <vt:i4>0</vt:i4>
      </vt:variant>
      <vt:variant>
        <vt:i4>5</vt:i4>
      </vt:variant>
      <vt:variant>
        <vt:lpwstr/>
      </vt:variant>
      <vt:variant>
        <vt:lpwstr>_Toc291634007</vt:lpwstr>
      </vt:variant>
      <vt:variant>
        <vt:i4>1835056</vt:i4>
      </vt:variant>
      <vt:variant>
        <vt:i4>207</vt:i4>
      </vt:variant>
      <vt:variant>
        <vt:i4>0</vt:i4>
      </vt:variant>
      <vt:variant>
        <vt:i4>5</vt:i4>
      </vt:variant>
      <vt:variant>
        <vt:lpwstr/>
      </vt:variant>
      <vt:variant>
        <vt:lpwstr>_Toc291634006</vt:lpwstr>
      </vt:variant>
      <vt:variant>
        <vt:i4>1835056</vt:i4>
      </vt:variant>
      <vt:variant>
        <vt:i4>201</vt:i4>
      </vt:variant>
      <vt:variant>
        <vt:i4>0</vt:i4>
      </vt:variant>
      <vt:variant>
        <vt:i4>5</vt:i4>
      </vt:variant>
      <vt:variant>
        <vt:lpwstr/>
      </vt:variant>
      <vt:variant>
        <vt:lpwstr>_Toc291634005</vt:lpwstr>
      </vt:variant>
      <vt:variant>
        <vt:i4>1835056</vt:i4>
      </vt:variant>
      <vt:variant>
        <vt:i4>195</vt:i4>
      </vt:variant>
      <vt:variant>
        <vt:i4>0</vt:i4>
      </vt:variant>
      <vt:variant>
        <vt:i4>5</vt:i4>
      </vt:variant>
      <vt:variant>
        <vt:lpwstr/>
      </vt:variant>
      <vt:variant>
        <vt:lpwstr>_Toc291634004</vt:lpwstr>
      </vt:variant>
      <vt:variant>
        <vt:i4>1835056</vt:i4>
      </vt:variant>
      <vt:variant>
        <vt:i4>189</vt:i4>
      </vt:variant>
      <vt:variant>
        <vt:i4>0</vt:i4>
      </vt:variant>
      <vt:variant>
        <vt:i4>5</vt:i4>
      </vt:variant>
      <vt:variant>
        <vt:lpwstr/>
      </vt:variant>
      <vt:variant>
        <vt:lpwstr>_Toc291634003</vt:lpwstr>
      </vt:variant>
      <vt:variant>
        <vt:i4>1835056</vt:i4>
      </vt:variant>
      <vt:variant>
        <vt:i4>183</vt:i4>
      </vt:variant>
      <vt:variant>
        <vt:i4>0</vt:i4>
      </vt:variant>
      <vt:variant>
        <vt:i4>5</vt:i4>
      </vt:variant>
      <vt:variant>
        <vt:lpwstr/>
      </vt:variant>
      <vt:variant>
        <vt:lpwstr>_Toc291634002</vt:lpwstr>
      </vt:variant>
      <vt:variant>
        <vt:i4>1835056</vt:i4>
      </vt:variant>
      <vt:variant>
        <vt:i4>177</vt:i4>
      </vt:variant>
      <vt:variant>
        <vt:i4>0</vt:i4>
      </vt:variant>
      <vt:variant>
        <vt:i4>5</vt:i4>
      </vt:variant>
      <vt:variant>
        <vt:lpwstr/>
      </vt:variant>
      <vt:variant>
        <vt:lpwstr>_Toc291634001</vt:lpwstr>
      </vt:variant>
      <vt:variant>
        <vt:i4>1835056</vt:i4>
      </vt:variant>
      <vt:variant>
        <vt:i4>171</vt:i4>
      </vt:variant>
      <vt:variant>
        <vt:i4>0</vt:i4>
      </vt:variant>
      <vt:variant>
        <vt:i4>5</vt:i4>
      </vt:variant>
      <vt:variant>
        <vt:lpwstr/>
      </vt:variant>
      <vt:variant>
        <vt:lpwstr>_Toc291634000</vt:lpwstr>
      </vt:variant>
      <vt:variant>
        <vt:i4>1179705</vt:i4>
      </vt:variant>
      <vt:variant>
        <vt:i4>165</vt:i4>
      </vt:variant>
      <vt:variant>
        <vt:i4>0</vt:i4>
      </vt:variant>
      <vt:variant>
        <vt:i4>5</vt:i4>
      </vt:variant>
      <vt:variant>
        <vt:lpwstr/>
      </vt:variant>
      <vt:variant>
        <vt:lpwstr>_Toc291633999</vt:lpwstr>
      </vt:variant>
      <vt:variant>
        <vt:i4>1179705</vt:i4>
      </vt:variant>
      <vt:variant>
        <vt:i4>159</vt:i4>
      </vt:variant>
      <vt:variant>
        <vt:i4>0</vt:i4>
      </vt:variant>
      <vt:variant>
        <vt:i4>5</vt:i4>
      </vt:variant>
      <vt:variant>
        <vt:lpwstr/>
      </vt:variant>
      <vt:variant>
        <vt:lpwstr>_Toc291633998</vt:lpwstr>
      </vt:variant>
      <vt:variant>
        <vt:i4>1179705</vt:i4>
      </vt:variant>
      <vt:variant>
        <vt:i4>153</vt:i4>
      </vt:variant>
      <vt:variant>
        <vt:i4>0</vt:i4>
      </vt:variant>
      <vt:variant>
        <vt:i4>5</vt:i4>
      </vt:variant>
      <vt:variant>
        <vt:lpwstr/>
      </vt:variant>
      <vt:variant>
        <vt:lpwstr>_Toc291633997</vt:lpwstr>
      </vt:variant>
      <vt:variant>
        <vt:i4>1179705</vt:i4>
      </vt:variant>
      <vt:variant>
        <vt:i4>147</vt:i4>
      </vt:variant>
      <vt:variant>
        <vt:i4>0</vt:i4>
      </vt:variant>
      <vt:variant>
        <vt:i4>5</vt:i4>
      </vt:variant>
      <vt:variant>
        <vt:lpwstr/>
      </vt:variant>
      <vt:variant>
        <vt:lpwstr>_Toc291633996</vt:lpwstr>
      </vt:variant>
      <vt:variant>
        <vt:i4>1179705</vt:i4>
      </vt:variant>
      <vt:variant>
        <vt:i4>141</vt:i4>
      </vt:variant>
      <vt:variant>
        <vt:i4>0</vt:i4>
      </vt:variant>
      <vt:variant>
        <vt:i4>5</vt:i4>
      </vt:variant>
      <vt:variant>
        <vt:lpwstr/>
      </vt:variant>
      <vt:variant>
        <vt:lpwstr>_Toc291633995</vt:lpwstr>
      </vt:variant>
      <vt:variant>
        <vt:i4>1179705</vt:i4>
      </vt:variant>
      <vt:variant>
        <vt:i4>135</vt:i4>
      </vt:variant>
      <vt:variant>
        <vt:i4>0</vt:i4>
      </vt:variant>
      <vt:variant>
        <vt:i4>5</vt:i4>
      </vt:variant>
      <vt:variant>
        <vt:lpwstr/>
      </vt:variant>
      <vt:variant>
        <vt:lpwstr>_Toc291633994</vt:lpwstr>
      </vt:variant>
      <vt:variant>
        <vt:i4>1179705</vt:i4>
      </vt:variant>
      <vt:variant>
        <vt:i4>129</vt:i4>
      </vt:variant>
      <vt:variant>
        <vt:i4>0</vt:i4>
      </vt:variant>
      <vt:variant>
        <vt:i4>5</vt:i4>
      </vt:variant>
      <vt:variant>
        <vt:lpwstr/>
      </vt:variant>
      <vt:variant>
        <vt:lpwstr>_Toc291633993</vt:lpwstr>
      </vt:variant>
      <vt:variant>
        <vt:i4>1179705</vt:i4>
      </vt:variant>
      <vt:variant>
        <vt:i4>123</vt:i4>
      </vt:variant>
      <vt:variant>
        <vt:i4>0</vt:i4>
      </vt:variant>
      <vt:variant>
        <vt:i4>5</vt:i4>
      </vt:variant>
      <vt:variant>
        <vt:lpwstr/>
      </vt:variant>
      <vt:variant>
        <vt:lpwstr>_Toc291633992</vt:lpwstr>
      </vt:variant>
      <vt:variant>
        <vt:i4>1179705</vt:i4>
      </vt:variant>
      <vt:variant>
        <vt:i4>117</vt:i4>
      </vt:variant>
      <vt:variant>
        <vt:i4>0</vt:i4>
      </vt:variant>
      <vt:variant>
        <vt:i4>5</vt:i4>
      </vt:variant>
      <vt:variant>
        <vt:lpwstr/>
      </vt:variant>
      <vt:variant>
        <vt:lpwstr>_Toc291633991</vt:lpwstr>
      </vt:variant>
      <vt:variant>
        <vt:i4>1835065</vt:i4>
      </vt:variant>
      <vt:variant>
        <vt:i4>111</vt:i4>
      </vt:variant>
      <vt:variant>
        <vt:i4>0</vt:i4>
      </vt:variant>
      <vt:variant>
        <vt:i4>5</vt:i4>
      </vt:variant>
      <vt:variant>
        <vt:lpwstr/>
      </vt:variant>
      <vt:variant>
        <vt:lpwstr>_Toc291633974</vt:lpwstr>
      </vt:variant>
      <vt:variant>
        <vt:i4>1835065</vt:i4>
      </vt:variant>
      <vt:variant>
        <vt:i4>105</vt:i4>
      </vt:variant>
      <vt:variant>
        <vt:i4>0</vt:i4>
      </vt:variant>
      <vt:variant>
        <vt:i4>5</vt:i4>
      </vt:variant>
      <vt:variant>
        <vt:lpwstr/>
      </vt:variant>
      <vt:variant>
        <vt:lpwstr>_Toc291633973</vt:lpwstr>
      </vt:variant>
      <vt:variant>
        <vt:i4>1835065</vt:i4>
      </vt:variant>
      <vt:variant>
        <vt:i4>99</vt:i4>
      </vt:variant>
      <vt:variant>
        <vt:i4>0</vt:i4>
      </vt:variant>
      <vt:variant>
        <vt:i4>5</vt:i4>
      </vt:variant>
      <vt:variant>
        <vt:lpwstr/>
      </vt:variant>
      <vt:variant>
        <vt:lpwstr>_Toc291633972</vt:lpwstr>
      </vt:variant>
      <vt:variant>
        <vt:i4>1835065</vt:i4>
      </vt:variant>
      <vt:variant>
        <vt:i4>93</vt:i4>
      </vt:variant>
      <vt:variant>
        <vt:i4>0</vt:i4>
      </vt:variant>
      <vt:variant>
        <vt:i4>5</vt:i4>
      </vt:variant>
      <vt:variant>
        <vt:lpwstr/>
      </vt:variant>
      <vt:variant>
        <vt:lpwstr>_Toc291633971</vt:lpwstr>
      </vt:variant>
      <vt:variant>
        <vt:i4>1835065</vt:i4>
      </vt:variant>
      <vt:variant>
        <vt:i4>87</vt:i4>
      </vt:variant>
      <vt:variant>
        <vt:i4>0</vt:i4>
      </vt:variant>
      <vt:variant>
        <vt:i4>5</vt:i4>
      </vt:variant>
      <vt:variant>
        <vt:lpwstr/>
      </vt:variant>
      <vt:variant>
        <vt:lpwstr>_Toc291633970</vt:lpwstr>
      </vt:variant>
      <vt:variant>
        <vt:i4>1900601</vt:i4>
      </vt:variant>
      <vt:variant>
        <vt:i4>81</vt:i4>
      </vt:variant>
      <vt:variant>
        <vt:i4>0</vt:i4>
      </vt:variant>
      <vt:variant>
        <vt:i4>5</vt:i4>
      </vt:variant>
      <vt:variant>
        <vt:lpwstr/>
      </vt:variant>
      <vt:variant>
        <vt:lpwstr>_Toc291633969</vt:lpwstr>
      </vt:variant>
      <vt:variant>
        <vt:i4>1900601</vt:i4>
      </vt:variant>
      <vt:variant>
        <vt:i4>75</vt:i4>
      </vt:variant>
      <vt:variant>
        <vt:i4>0</vt:i4>
      </vt:variant>
      <vt:variant>
        <vt:i4>5</vt:i4>
      </vt:variant>
      <vt:variant>
        <vt:lpwstr/>
      </vt:variant>
      <vt:variant>
        <vt:lpwstr>_Toc291633968</vt:lpwstr>
      </vt:variant>
      <vt:variant>
        <vt:i4>1900601</vt:i4>
      </vt:variant>
      <vt:variant>
        <vt:i4>69</vt:i4>
      </vt:variant>
      <vt:variant>
        <vt:i4>0</vt:i4>
      </vt:variant>
      <vt:variant>
        <vt:i4>5</vt:i4>
      </vt:variant>
      <vt:variant>
        <vt:lpwstr/>
      </vt:variant>
      <vt:variant>
        <vt:lpwstr>_Toc291633967</vt:lpwstr>
      </vt:variant>
      <vt:variant>
        <vt:i4>1900601</vt:i4>
      </vt:variant>
      <vt:variant>
        <vt:i4>63</vt:i4>
      </vt:variant>
      <vt:variant>
        <vt:i4>0</vt:i4>
      </vt:variant>
      <vt:variant>
        <vt:i4>5</vt:i4>
      </vt:variant>
      <vt:variant>
        <vt:lpwstr/>
      </vt:variant>
      <vt:variant>
        <vt:lpwstr>_Toc291633966</vt:lpwstr>
      </vt:variant>
      <vt:variant>
        <vt:i4>1900601</vt:i4>
      </vt:variant>
      <vt:variant>
        <vt:i4>57</vt:i4>
      </vt:variant>
      <vt:variant>
        <vt:i4>0</vt:i4>
      </vt:variant>
      <vt:variant>
        <vt:i4>5</vt:i4>
      </vt:variant>
      <vt:variant>
        <vt:lpwstr/>
      </vt:variant>
      <vt:variant>
        <vt:lpwstr>_Toc291633965</vt:lpwstr>
      </vt:variant>
      <vt:variant>
        <vt:i4>1900601</vt:i4>
      </vt:variant>
      <vt:variant>
        <vt:i4>51</vt:i4>
      </vt:variant>
      <vt:variant>
        <vt:i4>0</vt:i4>
      </vt:variant>
      <vt:variant>
        <vt:i4>5</vt:i4>
      </vt:variant>
      <vt:variant>
        <vt:lpwstr/>
      </vt:variant>
      <vt:variant>
        <vt:lpwstr>_Toc291633964</vt:lpwstr>
      </vt:variant>
      <vt:variant>
        <vt:i4>1900601</vt:i4>
      </vt:variant>
      <vt:variant>
        <vt:i4>45</vt:i4>
      </vt:variant>
      <vt:variant>
        <vt:i4>0</vt:i4>
      </vt:variant>
      <vt:variant>
        <vt:i4>5</vt:i4>
      </vt:variant>
      <vt:variant>
        <vt:lpwstr/>
      </vt:variant>
      <vt:variant>
        <vt:lpwstr>_Toc291633963</vt:lpwstr>
      </vt:variant>
      <vt:variant>
        <vt:i4>1900601</vt:i4>
      </vt:variant>
      <vt:variant>
        <vt:i4>39</vt:i4>
      </vt:variant>
      <vt:variant>
        <vt:i4>0</vt:i4>
      </vt:variant>
      <vt:variant>
        <vt:i4>5</vt:i4>
      </vt:variant>
      <vt:variant>
        <vt:lpwstr/>
      </vt:variant>
      <vt:variant>
        <vt:lpwstr>_Toc291633962</vt:lpwstr>
      </vt:variant>
      <vt:variant>
        <vt:i4>1900601</vt:i4>
      </vt:variant>
      <vt:variant>
        <vt:i4>33</vt:i4>
      </vt:variant>
      <vt:variant>
        <vt:i4>0</vt:i4>
      </vt:variant>
      <vt:variant>
        <vt:i4>5</vt:i4>
      </vt:variant>
      <vt:variant>
        <vt:lpwstr/>
      </vt:variant>
      <vt:variant>
        <vt:lpwstr>_Toc291633961</vt:lpwstr>
      </vt:variant>
      <vt:variant>
        <vt:i4>1900601</vt:i4>
      </vt:variant>
      <vt:variant>
        <vt:i4>27</vt:i4>
      </vt:variant>
      <vt:variant>
        <vt:i4>0</vt:i4>
      </vt:variant>
      <vt:variant>
        <vt:i4>5</vt:i4>
      </vt:variant>
      <vt:variant>
        <vt:lpwstr/>
      </vt:variant>
      <vt:variant>
        <vt:lpwstr>_Toc291633960</vt:lpwstr>
      </vt:variant>
      <vt:variant>
        <vt:i4>1966137</vt:i4>
      </vt:variant>
      <vt:variant>
        <vt:i4>21</vt:i4>
      </vt:variant>
      <vt:variant>
        <vt:i4>0</vt:i4>
      </vt:variant>
      <vt:variant>
        <vt:i4>5</vt:i4>
      </vt:variant>
      <vt:variant>
        <vt:lpwstr/>
      </vt:variant>
      <vt:variant>
        <vt:lpwstr>_Toc291633959</vt:lpwstr>
      </vt:variant>
      <vt:variant>
        <vt:i4>1966137</vt:i4>
      </vt:variant>
      <vt:variant>
        <vt:i4>15</vt:i4>
      </vt:variant>
      <vt:variant>
        <vt:i4>0</vt:i4>
      </vt:variant>
      <vt:variant>
        <vt:i4>5</vt:i4>
      </vt:variant>
      <vt:variant>
        <vt:lpwstr/>
      </vt:variant>
      <vt:variant>
        <vt:lpwstr>_Toc291633958</vt:lpwstr>
      </vt:variant>
      <vt:variant>
        <vt:i4>1966137</vt:i4>
      </vt:variant>
      <vt:variant>
        <vt:i4>9</vt:i4>
      </vt:variant>
      <vt:variant>
        <vt:i4>0</vt:i4>
      </vt:variant>
      <vt:variant>
        <vt:i4>5</vt:i4>
      </vt:variant>
      <vt:variant>
        <vt:lpwstr/>
      </vt:variant>
      <vt:variant>
        <vt:lpwstr>_Toc291633957</vt:lpwstr>
      </vt:variant>
      <vt:variant>
        <vt:i4>7471199</vt:i4>
      </vt:variant>
      <vt:variant>
        <vt:i4>4</vt:i4>
      </vt:variant>
      <vt:variant>
        <vt:i4>0</vt:i4>
      </vt:variant>
      <vt:variant>
        <vt:i4>5</vt:i4>
      </vt:variant>
      <vt:variant>
        <vt:lpwstr>mailto:jmassud@searshc.com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SDLC PRD Template</dc:title>
  <dc:creator>AOL EPO</dc:creator>
  <cp:lastModifiedBy>Kathryn Ferrell</cp:lastModifiedBy>
  <cp:revision>2</cp:revision>
  <cp:lastPrinted>2010-03-04T16:43:00Z</cp:lastPrinted>
  <dcterms:created xsi:type="dcterms:W3CDTF">2012-05-08T19:39:00Z</dcterms:created>
  <dcterms:modified xsi:type="dcterms:W3CDTF">2012-05-08T19:39:00Z</dcterms:modified>
  <cp:category>SDLC 2.0</cp:category>
</cp:coreProperties>
</file>