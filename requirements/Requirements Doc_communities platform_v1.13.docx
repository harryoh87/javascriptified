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A46" w:rsidRPr="00A201CB" w:rsidRDefault="006E32EF" w:rsidP="00D10ECD">
      <w:pPr>
        <w:jc w:val="center"/>
        <w:rPr>
          <w:rFonts w:ascii="Arial" w:hAnsi="Arial" w:cs="Arial"/>
        </w:rPr>
      </w:pPr>
      <w:r>
        <w:rPr>
          <w:rFonts w:ascii="Arial" w:hAnsi="Arial" w:cs="Arial"/>
          <w:noProof/>
        </w:rPr>
        <w:drawing>
          <wp:inline distT="0" distB="0" distL="0" distR="0">
            <wp:extent cx="4354731" cy="781050"/>
            <wp:effectExtent l="6097" t="0" r="1622" b="0"/>
            <wp:docPr id="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89500" cy="777875"/>
                      <a:chOff x="2108200" y="711200"/>
                      <a:chExt cx="4889500" cy="777875"/>
                    </a:xfrm>
                  </a:grpSpPr>
                  <a:grpSp>
                    <a:nvGrpSpPr>
                      <a:cNvPr id="6148" name="Group 20"/>
                      <a:cNvGrpSpPr>
                        <a:grpSpLocks/>
                      </a:cNvGrpSpPr>
                    </a:nvGrpSpPr>
                    <a:grpSpPr bwMode="auto">
                      <a:xfrm>
                        <a:off x="2108200" y="711200"/>
                        <a:ext cx="4889500" cy="777875"/>
                        <a:chOff x="1328" y="448"/>
                        <a:chExt cx="3080" cy="490"/>
                      </a:xfrm>
                    </a:grpSpPr>
                    <a:sp>
                      <a:nvSpPr>
                        <a:cNvPr id="6201" name="Freeform 21"/>
                        <a:cNvSpPr>
                          <a:spLocks/>
                        </a:cNvSpPr>
                      </a:nvSpPr>
                      <a:spPr bwMode="black">
                        <a:xfrm>
                          <a:off x="1328" y="555"/>
                          <a:ext cx="126" cy="255"/>
                        </a:xfrm>
                        <a:custGeom>
                          <a:avLst/>
                          <a:gdLst>
                            <a:gd name="T0" fmla="*/ 0 w 977"/>
                            <a:gd name="T1" fmla="*/ 0 h 1991"/>
                            <a:gd name="T2" fmla="*/ 0 w 977"/>
                            <a:gd name="T3" fmla="*/ 0 h 1991"/>
                            <a:gd name="T4" fmla="*/ 0 w 977"/>
                            <a:gd name="T5" fmla="*/ 0 h 1991"/>
                            <a:gd name="T6" fmla="*/ 0 w 977"/>
                            <a:gd name="T7" fmla="*/ 0 h 1991"/>
                            <a:gd name="T8" fmla="*/ 0 w 977"/>
                            <a:gd name="T9" fmla="*/ 0 h 1991"/>
                            <a:gd name="T10" fmla="*/ 0 w 977"/>
                            <a:gd name="T11" fmla="*/ 0 h 1991"/>
                            <a:gd name="T12" fmla="*/ 0 w 977"/>
                            <a:gd name="T13" fmla="*/ 0 h 1991"/>
                            <a:gd name="T14" fmla="*/ 0 w 977"/>
                            <a:gd name="T15" fmla="*/ 0 h 1991"/>
                            <a:gd name="T16" fmla="*/ 0 w 977"/>
                            <a:gd name="T17" fmla="*/ 0 h 1991"/>
                            <a:gd name="T18" fmla="*/ 0 w 977"/>
                            <a:gd name="T19" fmla="*/ 0 h 1991"/>
                            <a:gd name="T20" fmla="*/ 0 w 977"/>
                            <a:gd name="T21" fmla="*/ 0 h 1991"/>
                            <a:gd name="T22" fmla="*/ 0 w 977"/>
                            <a:gd name="T23" fmla="*/ 0 h 1991"/>
                            <a:gd name="T24" fmla="*/ 0 w 977"/>
                            <a:gd name="T25" fmla="*/ 0 h 1991"/>
                            <a:gd name="T26" fmla="*/ 0 w 977"/>
                            <a:gd name="T27" fmla="*/ 0 h 1991"/>
                            <a:gd name="T28" fmla="*/ 0 w 977"/>
                            <a:gd name="T29" fmla="*/ 0 h 1991"/>
                            <a:gd name="T30" fmla="*/ 0 w 977"/>
                            <a:gd name="T31" fmla="*/ 0 h 1991"/>
                            <a:gd name="T32" fmla="*/ 0 w 977"/>
                            <a:gd name="T33" fmla="*/ 0 h 1991"/>
                            <a:gd name="T34" fmla="*/ 0 w 977"/>
                            <a:gd name="T35" fmla="*/ 0 h 1991"/>
                            <a:gd name="T36" fmla="*/ 0 w 977"/>
                            <a:gd name="T37" fmla="*/ 0 h 1991"/>
                            <a:gd name="T38" fmla="*/ 0 w 977"/>
                            <a:gd name="T39" fmla="*/ 0 h 1991"/>
                            <a:gd name="T40" fmla="*/ 0 w 977"/>
                            <a:gd name="T41" fmla="*/ 0 h 1991"/>
                            <a:gd name="T42" fmla="*/ 0 w 977"/>
                            <a:gd name="T43" fmla="*/ 0 h 1991"/>
                            <a:gd name="T44" fmla="*/ 0 w 977"/>
                            <a:gd name="T45" fmla="*/ 0 h 1991"/>
                            <a:gd name="T46" fmla="*/ 0 w 977"/>
                            <a:gd name="T47" fmla="*/ 0 h 1991"/>
                            <a:gd name="T48" fmla="*/ 0 w 977"/>
                            <a:gd name="T49" fmla="*/ 0 h 1991"/>
                            <a:gd name="T50" fmla="*/ 0 w 977"/>
                            <a:gd name="T51" fmla="*/ 0 h 1991"/>
                            <a:gd name="T52" fmla="*/ 0 w 977"/>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7"/>
                            <a:gd name="T82" fmla="*/ 0 h 1991"/>
                            <a:gd name="T83" fmla="*/ 977 w 977"/>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7" h="1991">
                              <a:moveTo>
                                <a:pt x="38" y="1922"/>
                              </a:moveTo>
                              <a:cubicBezTo>
                                <a:pt x="2" y="1904"/>
                                <a:pt x="0" y="1894"/>
                                <a:pt x="0" y="1826"/>
                              </a:cubicBezTo>
                              <a:cubicBezTo>
                                <a:pt x="0" y="1699"/>
                                <a:pt x="10" y="1597"/>
                                <a:pt x="12" y="1556"/>
                              </a:cubicBezTo>
                              <a:cubicBezTo>
                                <a:pt x="15" y="1529"/>
                                <a:pt x="20" y="1516"/>
                                <a:pt x="33" y="1516"/>
                              </a:cubicBezTo>
                              <a:cubicBezTo>
                                <a:pt x="48" y="1516"/>
                                <a:pt x="50" y="1524"/>
                                <a:pt x="50" y="1544"/>
                              </a:cubicBezTo>
                              <a:cubicBezTo>
                                <a:pt x="50" y="1567"/>
                                <a:pt x="50" y="1602"/>
                                <a:pt x="58" y="1638"/>
                              </a:cubicBezTo>
                              <a:cubicBezTo>
                                <a:pt x="96" y="1826"/>
                                <a:pt x="264" y="1897"/>
                                <a:pt x="434" y="1897"/>
                              </a:cubicBezTo>
                              <a:cubicBezTo>
                                <a:pt x="677" y="1897"/>
                                <a:pt x="797" y="1722"/>
                                <a:pt x="797" y="1559"/>
                              </a:cubicBezTo>
                              <a:cubicBezTo>
                                <a:pt x="797" y="1384"/>
                                <a:pt x="723" y="1282"/>
                                <a:pt x="505" y="1102"/>
                              </a:cubicBezTo>
                              <a:lnTo>
                                <a:pt x="391" y="1008"/>
                              </a:lnTo>
                              <a:cubicBezTo>
                                <a:pt x="121" y="787"/>
                                <a:pt x="61" y="630"/>
                                <a:pt x="61" y="457"/>
                              </a:cubicBezTo>
                              <a:cubicBezTo>
                                <a:pt x="61" y="185"/>
                                <a:pt x="264" y="0"/>
                                <a:pt x="586" y="0"/>
                              </a:cubicBezTo>
                              <a:cubicBezTo>
                                <a:pt x="685" y="0"/>
                                <a:pt x="759" y="10"/>
                                <a:pt x="822" y="26"/>
                              </a:cubicBezTo>
                              <a:cubicBezTo>
                                <a:pt x="870" y="36"/>
                                <a:pt x="891" y="38"/>
                                <a:pt x="911" y="38"/>
                              </a:cubicBezTo>
                              <a:cubicBezTo>
                                <a:pt x="931" y="38"/>
                                <a:pt x="936" y="43"/>
                                <a:pt x="936" y="56"/>
                              </a:cubicBezTo>
                              <a:cubicBezTo>
                                <a:pt x="936" y="69"/>
                                <a:pt x="926" y="153"/>
                                <a:pt x="926" y="325"/>
                              </a:cubicBezTo>
                              <a:cubicBezTo>
                                <a:pt x="926" y="366"/>
                                <a:pt x="921" y="384"/>
                                <a:pt x="908" y="384"/>
                              </a:cubicBezTo>
                              <a:cubicBezTo>
                                <a:pt x="893" y="384"/>
                                <a:pt x="891" y="371"/>
                                <a:pt x="888" y="351"/>
                              </a:cubicBezTo>
                              <a:cubicBezTo>
                                <a:pt x="886" y="320"/>
                                <a:pt x="870" y="252"/>
                                <a:pt x="855" y="224"/>
                              </a:cubicBezTo>
                              <a:cubicBezTo>
                                <a:pt x="840" y="196"/>
                                <a:pt x="771" y="89"/>
                                <a:pt x="538" y="89"/>
                              </a:cubicBezTo>
                              <a:cubicBezTo>
                                <a:pt x="363" y="89"/>
                                <a:pt x="225" y="198"/>
                                <a:pt x="225" y="384"/>
                              </a:cubicBezTo>
                              <a:cubicBezTo>
                                <a:pt x="225" y="528"/>
                                <a:pt x="291" y="620"/>
                                <a:pt x="535" y="810"/>
                              </a:cubicBezTo>
                              <a:lnTo>
                                <a:pt x="606" y="866"/>
                              </a:lnTo>
                              <a:cubicBezTo>
                                <a:pt x="906" y="1102"/>
                                <a:pt x="977" y="1259"/>
                                <a:pt x="977" y="1463"/>
                              </a:cubicBezTo>
                              <a:cubicBezTo>
                                <a:pt x="977" y="1567"/>
                                <a:pt x="936" y="1760"/>
                                <a:pt x="761" y="1884"/>
                              </a:cubicBezTo>
                              <a:cubicBezTo>
                                <a:pt x="652" y="1960"/>
                                <a:pt x="515" y="1991"/>
                                <a:pt x="378" y="1991"/>
                              </a:cubicBezTo>
                              <a:cubicBezTo>
                                <a:pt x="258" y="1991"/>
                                <a:pt x="142"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2" name="Freeform 22"/>
                        <a:cNvSpPr>
                          <a:spLocks/>
                        </a:cNvSpPr>
                      </a:nvSpPr>
                      <a:spPr bwMode="black">
                        <a:xfrm>
                          <a:off x="1511" y="557"/>
                          <a:ext cx="144" cy="250"/>
                        </a:xfrm>
                        <a:custGeom>
                          <a:avLst/>
                          <a:gdLst>
                            <a:gd name="T0" fmla="*/ 0 w 1125"/>
                            <a:gd name="T1" fmla="*/ 0 h 1948"/>
                            <a:gd name="T2" fmla="*/ 0 w 1125"/>
                            <a:gd name="T3" fmla="*/ 0 h 1948"/>
                            <a:gd name="T4" fmla="*/ 0 w 1125"/>
                            <a:gd name="T5" fmla="*/ 0 h 1948"/>
                            <a:gd name="T6" fmla="*/ 0 w 1125"/>
                            <a:gd name="T7" fmla="*/ 0 h 1948"/>
                            <a:gd name="T8" fmla="*/ 0 w 1125"/>
                            <a:gd name="T9" fmla="*/ 0 h 1948"/>
                            <a:gd name="T10" fmla="*/ 0 w 1125"/>
                            <a:gd name="T11" fmla="*/ 0 h 1948"/>
                            <a:gd name="T12" fmla="*/ 0 w 1125"/>
                            <a:gd name="T13" fmla="*/ 0 h 1948"/>
                            <a:gd name="T14" fmla="*/ 0 w 1125"/>
                            <a:gd name="T15" fmla="*/ 0 h 1948"/>
                            <a:gd name="T16" fmla="*/ 0 w 1125"/>
                            <a:gd name="T17" fmla="*/ 0 h 1948"/>
                            <a:gd name="T18" fmla="*/ 0 w 1125"/>
                            <a:gd name="T19" fmla="*/ 0 h 1948"/>
                            <a:gd name="T20" fmla="*/ 0 w 1125"/>
                            <a:gd name="T21" fmla="*/ 0 h 1948"/>
                            <a:gd name="T22" fmla="*/ 0 w 1125"/>
                            <a:gd name="T23" fmla="*/ 0 h 1948"/>
                            <a:gd name="T24" fmla="*/ 0 w 1125"/>
                            <a:gd name="T25" fmla="*/ 0 h 1948"/>
                            <a:gd name="T26" fmla="*/ 0 w 1125"/>
                            <a:gd name="T27" fmla="*/ 0 h 1948"/>
                            <a:gd name="T28" fmla="*/ 0 w 1125"/>
                            <a:gd name="T29" fmla="*/ 0 h 1948"/>
                            <a:gd name="T30" fmla="*/ 0 w 1125"/>
                            <a:gd name="T31" fmla="*/ 0 h 1948"/>
                            <a:gd name="T32" fmla="*/ 0 w 1125"/>
                            <a:gd name="T33" fmla="*/ 0 h 1948"/>
                            <a:gd name="T34" fmla="*/ 0 w 1125"/>
                            <a:gd name="T35" fmla="*/ 0 h 1948"/>
                            <a:gd name="T36" fmla="*/ 0 w 1125"/>
                            <a:gd name="T37" fmla="*/ 0 h 1948"/>
                            <a:gd name="T38" fmla="*/ 0 w 1125"/>
                            <a:gd name="T39" fmla="*/ 0 h 1948"/>
                            <a:gd name="T40" fmla="*/ 0 w 1125"/>
                            <a:gd name="T41" fmla="*/ 0 h 1948"/>
                            <a:gd name="T42" fmla="*/ 0 w 1125"/>
                            <a:gd name="T43" fmla="*/ 0 h 1948"/>
                            <a:gd name="T44" fmla="*/ 0 w 1125"/>
                            <a:gd name="T45" fmla="*/ 0 h 1948"/>
                            <a:gd name="T46" fmla="*/ 0 w 1125"/>
                            <a:gd name="T47" fmla="*/ 0 h 1948"/>
                            <a:gd name="T48" fmla="*/ 0 w 1125"/>
                            <a:gd name="T49" fmla="*/ 0 h 1948"/>
                            <a:gd name="T50" fmla="*/ 0 w 1125"/>
                            <a:gd name="T51" fmla="*/ 0 h 1948"/>
                            <a:gd name="T52" fmla="*/ 0 w 1125"/>
                            <a:gd name="T53" fmla="*/ 0 h 1948"/>
                            <a:gd name="T54" fmla="*/ 0 w 1125"/>
                            <a:gd name="T55" fmla="*/ 0 h 1948"/>
                            <a:gd name="T56" fmla="*/ 0 w 1125"/>
                            <a:gd name="T57" fmla="*/ 0 h 1948"/>
                            <a:gd name="T58" fmla="*/ 0 w 1125"/>
                            <a:gd name="T59" fmla="*/ 0 h 1948"/>
                            <a:gd name="T60" fmla="*/ 0 w 1125"/>
                            <a:gd name="T61" fmla="*/ 0 h 1948"/>
                            <a:gd name="T62" fmla="*/ 0 w 1125"/>
                            <a:gd name="T63" fmla="*/ 0 h 1948"/>
                            <a:gd name="T64" fmla="*/ 0 w 1125"/>
                            <a:gd name="T65" fmla="*/ 0 h 1948"/>
                            <a:gd name="T66" fmla="*/ 0 w 1125"/>
                            <a:gd name="T67" fmla="*/ 0 h 1948"/>
                            <a:gd name="T68" fmla="*/ 0 w 1125"/>
                            <a:gd name="T69" fmla="*/ 0 h 1948"/>
                            <a:gd name="T70" fmla="*/ 0 w 1125"/>
                            <a:gd name="T71" fmla="*/ 0 h 1948"/>
                            <a:gd name="T72" fmla="*/ 0 w 1125"/>
                            <a:gd name="T73" fmla="*/ 0 h 1948"/>
                            <a:gd name="T74" fmla="*/ 0 w 1125"/>
                            <a:gd name="T75" fmla="*/ 0 h 1948"/>
                            <a:gd name="T76" fmla="*/ 0 w 1125"/>
                            <a:gd name="T77" fmla="*/ 0 h 1948"/>
                            <a:gd name="T78" fmla="*/ 0 w 1125"/>
                            <a:gd name="T79" fmla="*/ 0 h 1948"/>
                            <a:gd name="T80" fmla="*/ 0 w 1125"/>
                            <a:gd name="T81" fmla="*/ 0 h 1948"/>
                            <a:gd name="T82" fmla="*/ 0 w 1125"/>
                            <a:gd name="T83" fmla="*/ 0 h 1948"/>
                            <a:gd name="T84" fmla="*/ 0 w 1125"/>
                            <a:gd name="T85" fmla="*/ 0 h 1948"/>
                            <a:gd name="T86" fmla="*/ 0 w 1125"/>
                            <a:gd name="T87" fmla="*/ 0 h 1948"/>
                            <a:gd name="T88" fmla="*/ 0 w 1125"/>
                            <a:gd name="T89" fmla="*/ 0 h 1948"/>
                            <a:gd name="T90" fmla="*/ 0 w 1125"/>
                            <a:gd name="T91" fmla="*/ 0 h 1948"/>
                            <a:gd name="T92" fmla="*/ 0 w 1125"/>
                            <a:gd name="T93" fmla="*/ 0 h 1948"/>
                            <a:gd name="T94" fmla="*/ 0 w 1125"/>
                            <a:gd name="T95" fmla="*/ 0 h 1948"/>
                            <a:gd name="T96" fmla="*/ 0 w 1125"/>
                            <a:gd name="T97" fmla="*/ 0 h 1948"/>
                            <a:gd name="T98" fmla="*/ 0 w 1125"/>
                            <a:gd name="T99" fmla="*/ 0 h 1948"/>
                            <a:gd name="T100" fmla="*/ 0 w 1125"/>
                            <a:gd name="T101" fmla="*/ 0 h 1948"/>
                            <a:gd name="T102" fmla="*/ 0 w 1125"/>
                            <a:gd name="T103" fmla="*/ 0 h 1948"/>
                            <a:gd name="T104" fmla="*/ 0 w 1125"/>
                            <a:gd name="T105" fmla="*/ 0 h 1948"/>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w 1125"/>
                            <a:gd name="T160" fmla="*/ 0 h 1948"/>
                            <a:gd name="T161" fmla="*/ 1125 w 1125"/>
                            <a:gd name="T162" fmla="*/ 1948 h 1948"/>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T159" t="T160" r="T161" b="T162"/>
                          <a:pathLst>
                            <a:path w="1125" h="1948">
                              <a:moveTo>
                                <a:pt x="221" y="757"/>
                              </a:moveTo>
                              <a:cubicBezTo>
                                <a:pt x="221" y="361"/>
                                <a:pt x="221" y="290"/>
                                <a:pt x="216" y="209"/>
                              </a:cubicBezTo>
                              <a:cubicBezTo>
                                <a:pt x="211" y="122"/>
                                <a:pt x="191" y="82"/>
                                <a:pt x="107" y="64"/>
                              </a:cubicBezTo>
                              <a:cubicBezTo>
                                <a:pt x="87" y="59"/>
                                <a:pt x="43" y="56"/>
                                <a:pt x="21" y="56"/>
                              </a:cubicBezTo>
                              <a:cubicBezTo>
                                <a:pt x="10" y="56"/>
                                <a:pt x="0" y="51"/>
                                <a:pt x="0" y="41"/>
                              </a:cubicBezTo>
                              <a:cubicBezTo>
                                <a:pt x="0" y="26"/>
                                <a:pt x="13" y="21"/>
                                <a:pt x="41" y="21"/>
                              </a:cubicBezTo>
                              <a:cubicBezTo>
                                <a:pt x="99" y="21"/>
                                <a:pt x="168" y="21"/>
                                <a:pt x="224" y="23"/>
                              </a:cubicBezTo>
                              <a:lnTo>
                                <a:pt x="328" y="28"/>
                              </a:lnTo>
                              <a:cubicBezTo>
                                <a:pt x="346" y="28"/>
                                <a:pt x="851" y="28"/>
                                <a:pt x="909" y="26"/>
                              </a:cubicBezTo>
                              <a:cubicBezTo>
                                <a:pt x="957" y="23"/>
                                <a:pt x="998" y="18"/>
                                <a:pt x="1018" y="13"/>
                              </a:cubicBezTo>
                              <a:cubicBezTo>
                                <a:pt x="1031" y="11"/>
                                <a:pt x="1041" y="0"/>
                                <a:pt x="1054" y="0"/>
                              </a:cubicBezTo>
                              <a:cubicBezTo>
                                <a:pt x="1062" y="0"/>
                                <a:pt x="1064" y="11"/>
                                <a:pt x="1064" y="23"/>
                              </a:cubicBezTo>
                              <a:cubicBezTo>
                                <a:pt x="1064" y="41"/>
                                <a:pt x="1051" y="71"/>
                                <a:pt x="1044" y="143"/>
                              </a:cubicBezTo>
                              <a:cubicBezTo>
                                <a:pt x="1041" y="168"/>
                                <a:pt x="1036" y="280"/>
                                <a:pt x="1031" y="310"/>
                              </a:cubicBezTo>
                              <a:cubicBezTo>
                                <a:pt x="1029" y="323"/>
                                <a:pt x="1023" y="338"/>
                                <a:pt x="1013" y="338"/>
                              </a:cubicBezTo>
                              <a:cubicBezTo>
                                <a:pt x="998" y="338"/>
                                <a:pt x="993" y="325"/>
                                <a:pt x="993" y="305"/>
                              </a:cubicBezTo>
                              <a:cubicBezTo>
                                <a:pt x="993" y="287"/>
                                <a:pt x="990" y="244"/>
                                <a:pt x="978" y="214"/>
                              </a:cubicBezTo>
                              <a:cubicBezTo>
                                <a:pt x="960" y="173"/>
                                <a:pt x="935" y="143"/>
                                <a:pt x="798" y="127"/>
                              </a:cubicBezTo>
                              <a:cubicBezTo>
                                <a:pt x="754" y="122"/>
                                <a:pt x="478" y="120"/>
                                <a:pt x="450" y="120"/>
                              </a:cubicBezTo>
                              <a:cubicBezTo>
                                <a:pt x="440" y="120"/>
                                <a:pt x="434" y="127"/>
                                <a:pt x="434" y="145"/>
                              </a:cubicBezTo>
                              <a:lnTo>
                                <a:pt x="434" y="846"/>
                              </a:lnTo>
                              <a:cubicBezTo>
                                <a:pt x="434" y="864"/>
                                <a:pt x="437" y="871"/>
                                <a:pt x="450" y="871"/>
                              </a:cubicBezTo>
                              <a:cubicBezTo>
                                <a:pt x="483" y="871"/>
                                <a:pt x="795" y="871"/>
                                <a:pt x="853" y="866"/>
                              </a:cubicBezTo>
                              <a:cubicBezTo>
                                <a:pt x="914" y="861"/>
                                <a:pt x="950" y="856"/>
                                <a:pt x="973" y="831"/>
                              </a:cubicBezTo>
                              <a:cubicBezTo>
                                <a:pt x="990" y="810"/>
                                <a:pt x="1001" y="798"/>
                                <a:pt x="1011" y="798"/>
                              </a:cubicBezTo>
                              <a:cubicBezTo>
                                <a:pt x="1018" y="798"/>
                                <a:pt x="1023" y="803"/>
                                <a:pt x="1023" y="818"/>
                              </a:cubicBezTo>
                              <a:cubicBezTo>
                                <a:pt x="1023" y="833"/>
                                <a:pt x="1011" y="876"/>
                                <a:pt x="1003" y="960"/>
                              </a:cubicBezTo>
                              <a:cubicBezTo>
                                <a:pt x="998" y="1011"/>
                                <a:pt x="993" y="1105"/>
                                <a:pt x="993" y="1123"/>
                              </a:cubicBezTo>
                              <a:cubicBezTo>
                                <a:pt x="993" y="1143"/>
                                <a:pt x="993" y="1171"/>
                                <a:pt x="975" y="1171"/>
                              </a:cubicBezTo>
                              <a:cubicBezTo>
                                <a:pt x="963" y="1171"/>
                                <a:pt x="957" y="1161"/>
                                <a:pt x="957" y="1148"/>
                              </a:cubicBezTo>
                              <a:cubicBezTo>
                                <a:pt x="957" y="1123"/>
                                <a:pt x="957" y="1097"/>
                                <a:pt x="947" y="1064"/>
                              </a:cubicBezTo>
                              <a:cubicBezTo>
                                <a:pt x="937" y="1029"/>
                                <a:pt x="914" y="985"/>
                                <a:pt x="815" y="975"/>
                              </a:cubicBezTo>
                              <a:cubicBezTo>
                                <a:pt x="747" y="968"/>
                                <a:pt x="495" y="963"/>
                                <a:pt x="452" y="963"/>
                              </a:cubicBezTo>
                              <a:cubicBezTo>
                                <a:pt x="440" y="963"/>
                                <a:pt x="434" y="970"/>
                                <a:pt x="434" y="980"/>
                              </a:cubicBezTo>
                              <a:lnTo>
                                <a:pt x="434" y="1204"/>
                              </a:lnTo>
                              <a:cubicBezTo>
                                <a:pt x="434" y="1290"/>
                                <a:pt x="432" y="1585"/>
                                <a:pt x="434" y="1638"/>
                              </a:cubicBezTo>
                              <a:cubicBezTo>
                                <a:pt x="442" y="1813"/>
                                <a:pt x="480" y="1846"/>
                                <a:pt x="729" y="1846"/>
                              </a:cubicBezTo>
                              <a:cubicBezTo>
                                <a:pt x="795" y="1846"/>
                                <a:pt x="907" y="1846"/>
                                <a:pt x="973" y="1818"/>
                              </a:cubicBezTo>
                              <a:cubicBezTo>
                                <a:pt x="1039" y="1790"/>
                                <a:pt x="1069" y="1739"/>
                                <a:pt x="1087" y="1635"/>
                              </a:cubicBezTo>
                              <a:cubicBezTo>
                                <a:pt x="1092" y="1607"/>
                                <a:pt x="1097" y="1597"/>
                                <a:pt x="1110" y="1597"/>
                              </a:cubicBezTo>
                              <a:cubicBezTo>
                                <a:pt x="1125" y="1597"/>
                                <a:pt x="1125" y="1618"/>
                                <a:pt x="1125" y="1635"/>
                              </a:cubicBezTo>
                              <a:cubicBezTo>
                                <a:pt x="1125" y="1656"/>
                                <a:pt x="1105" y="1829"/>
                                <a:pt x="1092" y="1882"/>
                              </a:cubicBezTo>
                              <a:cubicBezTo>
                                <a:pt x="1074" y="1948"/>
                                <a:pt x="1054" y="1948"/>
                                <a:pt x="955" y="1948"/>
                              </a:cubicBezTo>
                              <a:cubicBezTo>
                                <a:pt x="765" y="1948"/>
                                <a:pt x="625" y="1943"/>
                                <a:pt x="526" y="1940"/>
                              </a:cubicBezTo>
                              <a:cubicBezTo>
                                <a:pt x="427" y="1935"/>
                                <a:pt x="366" y="1933"/>
                                <a:pt x="328" y="1933"/>
                              </a:cubicBezTo>
                              <a:cubicBezTo>
                                <a:pt x="323" y="1933"/>
                                <a:pt x="280" y="1933"/>
                                <a:pt x="226" y="1935"/>
                              </a:cubicBezTo>
                              <a:cubicBezTo>
                                <a:pt x="176" y="1935"/>
                                <a:pt x="117" y="1940"/>
                                <a:pt x="79" y="1940"/>
                              </a:cubicBezTo>
                              <a:cubicBezTo>
                                <a:pt x="51" y="1940"/>
                                <a:pt x="38" y="1935"/>
                                <a:pt x="38" y="1920"/>
                              </a:cubicBezTo>
                              <a:cubicBezTo>
                                <a:pt x="38" y="1912"/>
                                <a:pt x="43" y="1904"/>
                                <a:pt x="59" y="1904"/>
                              </a:cubicBezTo>
                              <a:cubicBezTo>
                                <a:pt x="82" y="1904"/>
                                <a:pt x="112" y="1899"/>
                                <a:pt x="135" y="1894"/>
                              </a:cubicBezTo>
                              <a:cubicBezTo>
                                <a:pt x="186" y="1884"/>
                                <a:pt x="198" y="1829"/>
                                <a:pt x="209" y="1755"/>
                              </a:cubicBezTo>
                              <a:cubicBezTo>
                                <a:pt x="221" y="1648"/>
                                <a:pt x="221" y="1448"/>
                                <a:pt x="221" y="1204"/>
                              </a:cubicBezTo>
                              <a:lnTo>
                                <a:pt x="221" y="757"/>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3" name="Freeform 23"/>
                        <a:cNvSpPr>
                          <a:spLocks noEditPoints="1"/>
                        </a:cNvSpPr>
                      </a:nvSpPr>
                      <a:spPr bwMode="black">
                        <a:xfrm>
                          <a:off x="1671" y="555"/>
                          <a:ext cx="248" cy="251"/>
                        </a:xfrm>
                        <a:custGeom>
                          <a:avLst/>
                          <a:gdLst>
                            <a:gd name="T0" fmla="*/ 0 w 1935"/>
                            <a:gd name="T1" fmla="*/ 0 h 1955"/>
                            <a:gd name="T2" fmla="*/ 0 w 1935"/>
                            <a:gd name="T3" fmla="*/ 0 h 1955"/>
                            <a:gd name="T4" fmla="*/ 0 w 1935"/>
                            <a:gd name="T5" fmla="*/ 0 h 1955"/>
                            <a:gd name="T6" fmla="*/ 0 w 1935"/>
                            <a:gd name="T7" fmla="*/ 0 h 1955"/>
                            <a:gd name="T8" fmla="*/ 0 w 1935"/>
                            <a:gd name="T9" fmla="*/ 0 h 1955"/>
                            <a:gd name="T10" fmla="*/ 0 w 1935"/>
                            <a:gd name="T11" fmla="*/ 0 h 1955"/>
                            <a:gd name="T12" fmla="*/ 0 w 1935"/>
                            <a:gd name="T13" fmla="*/ 0 h 1955"/>
                            <a:gd name="T14" fmla="*/ 0 w 1935"/>
                            <a:gd name="T15" fmla="*/ 0 h 1955"/>
                            <a:gd name="T16" fmla="*/ 0 w 1935"/>
                            <a:gd name="T17" fmla="*/ 0 h 1955"/>
                            <a:gd name="T18" fmla="*/ 0 w 1935"/>
                            <a:gd name="T19" fmla="*/ 0 h 1955"/>
                            <a:gd name="T20" fmla="*/ 0 w 1935"/>
                            <a:gd name="T21" fmla="*/ 0 h 1955"/>
                            <a:gd name="T22" fmla="*/ 0 w 1935"/>
                            <a:gd name="T23" fmla="*/ 0 h 1955"/>
                            <a:gd name="T24" fmla="*/ 0 w 1935"/>
                            <a:gd name="T25" fmla="*/ 0 h 1955"/>
                            <a:gd name="T26" fmla="*/ 0 w 1935"/>
                            <a:gd name="T27" fmla="*/ 0 h 1955"/>
                            <a:gd name="T28" fmla="*/ 0 w 1935"/>
                            <a:gd name="T29" fmla="*/ 0 h 1955"/>
                            <a:gd name="T30" fmla="*/ 0 w 1935"/>
                            <a:gd name="T31" fmla="*/ 0 h 1955"/>
                            <a:gd name="T32" fmla="*/ 0 w 1935"/>
                            <a:gd name="T33" fmla="*/ 0 h 1955"/>
                            <a:gd name="T34" fmla="*/ 0 w 1935"/>
                            <a:gd name="T35" fmla="*/ 0 h 1955"/>
                            <a:gd name="T36" fmla="*/ 0 w 1935"/>
                            <a:gd name="T37" fmla="*/ 0 h 1955"/>
                            <a:gd name="T38" fmla="*/ 0 w 1935"/>
                            <a:gd name="T39" fmla="*/ 0 h 1955"/>
                            <a:gd name="T40" fmla="*/ 0 w 1935"/>
                            <a:gd name="T41" fmla="*/ 0 h 1955"/>
                            <a:gd name="T42" fmla="*/ 0 w 1935"/>
                            <a:gd name="T43" fmla="*/ 0 h 1955"/>
                            <a:gd name="T44" fmla="*/ 0 w 1935"/>
                            <a:gd name="T45" fmla="*/ 0 h 1955"/>
                            <a:gd name="T46" fmla="*/ 0 w 1935"/>
                            <a:gd name="T47" fmla="*/ 0 h 1955"/>
                            <a:gd name="T48" fmla="*/ 0 w 1935"/>
                            <a:gd name="T49" fmla="*/ 0 h 1955"/>
                            <a:gd name="T50" fmla="*/ 0 w 1935"/>
                            <a:gd name="T51" fmla="*/ 0 h 1955"/>
                            <a:gd name="T52" fmla="*/ 0 w 1935"/>
                            <a:gd name="T53" fmla="*/ 0 h 1955"/>
                            <a:gd name="T54" fmla="*/ 0 w 1935"/>
                            <a:gd name="T55" fmla="*/ 0 h 1955"/>
                            <a:gd name="T56" fmla="*/ 0 w 1935"/>
                            <a:gd name="T57" fmla="*/ 0 h 1955"/>
                            <a:gd name="T58" fmla="*/ 0 w 1935"/>
                            <a:gd name="T59" fmla="*/ 0 h 1955"/>
                            <a:gd name="T60" fmla="*/ 0 w 1935"/>
                            <a:gd name="T61" fmla="*/ 0 h 1955"/>
                            <a:gd name="T62" fmla="*/ 0 w 1935"/>
                            <a:gd name="T63" fmla="*/ 0 h 1955"/>
                            <a:gd name="T64" fmla="*/ 0 w 1935"/>
                            <a:gd name="T65" fmla="*/ 0 h 1955"/>
                            <a:gd name="T66" fmla="*/ 0 w 1935"/>
                            <a:gd name="T67" fmla="*/ 0 h 1955"/>
                            <a:gd name="T68" fmla="*/ 0 w 1935"/>
                            <a:gd name="T69" fmla="*/ 0 h 1955"/>
                            <a:gd name="T70" fmla="*/ 0 w 1935"/>
                            <a:gd name="T71" fmla="*/ 0 h 195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1935"/>
                            <a:gd name="T109" fmla="*/ 0 h 1955"/>
                            <a:gd name="T110" fmla="*/ 1935 w 1935"/>
                            <a:gd name="T111" fmla="*/ 1955 h 1955"/>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1935" h="1955">
                              <a:moveTo>
                                <a:pt x="1150" y="1115"/>
                              </a:moveTo>
                              <a:cubicBezTo>
                                <a:pt x="1163" y="1115"/>
                                <a:pt x="1163" y="1107"/>
                                <a:pt x="1161" y="1097"/>
                              </a:cubicBezTo>
                              <a:lnTo>
                                <a:pt x="920" y="412"/>
                              </a:lnTo>
                              <a:cubicBezTo>
                                <a:pt x="907" y="373"/>
                                <a:pt x="894" y="373"/>
                                <a:pt x="881" y="412"/>
                              </a:cubicBezTo>
                              <a:lnTo>
                                <a:pt x="658" y="1097"/>
                              </a:lnTo>
                              <a:cubicBezTo>
                                <a:pt x="653" y="1110"/>
                                <a:pt x="658" y="1115"/>
                                <a:pt x="665" y="1115"/>
                              </a:cubicBezTo>
                              <a:lnTo>
                                <a:pt x="1150" y="1115"/>
                              </a:lnTo>
                              <a:close/>
                              <a:moveTo>
                                <a:pt x="886" y="99"/>
                              </a:moveTo>
                              <a:cubicBezTo>
                                <a:pt x="917" y="15"/>
                                <a:pt x="927" y="0"/>
                                <a:pt x="942" y="0"/>
                              </a:cubicBezTo>
                              <a:cubicBezTo>
                                <a:pt x="958" y="0"/>
                                <a:pt x="968" y="13"/>
                                <a:pt x="998" y="92"/>
                              </a:cubicBezTo>
                              <a:cubicBezTo>
                                <a:pt x="1036" y="188"/>
                                <a:pt x="1435" y="1237"/>
                                <a:pt x="1590" y="1622"/>
                              </a:cubicBezTo>
                              <a:cubicBezTo>
                                <a:pt x="1681" y="1849"/>
                                <a:pt x="1755" y="1889"/>
                                <a:pt x="1808" y="1904"/>
                              </a:cubicBezTo>
                              <a:cubicBezTo>
                                <a:pt x="1846" y="1917"/>
                                <a:pt x="1884" y="1919"/>
                                <a:pt x="1910" y="1919"/>
                              </a:cubicBezTo>
                              <a:cubicBezTo>
                                <a:pt x="1925" y="1919"/>
                                <a:pt x="1935" y="1922"/>
                                <a:pt x="1935" y="1935"/>
                              </a:cubicBezTo>
                              <a:cubicBezTo>
                                <a:pt x="1935" y="1950"/>
                                <a:pt x="1912" y="1955"/>
                                <a:pt x="1884" y="1955"/>
                              </a:cubicBezTo>
                              <a:cubicBezTo>
                                <a:pt x="1846" y="1955"/>
                                <a:pt x="1661" y="1955"/>
                                <a:pt x="1486" y="1950"/>
                              </a:cubicBezTo>
                              <a:cubicBezTo>
                                <a:pt x="1437" y="1948"/>
                                <a:pt x="1409" y="1948"/>
                                <a:pt x="1409" y="1932"/>
                              </a:cubicBezTo>
                              <a:cubicBezTo>
                                <a:pt x="1409" y="1922"/>
                                <a:pt x="1417" y="1917"/>
                                <a:pt x="1427" y="1914"/>
                              </a:cubicBezTo>
                              <a:cubicBezTo>
                                <a:pt x="1442" y="1909"/>
                                <a:pt x="1458" y="1887"/>
                                <a:pt x="1442" y="1846"/>
                              </a:cubicBezTo>
                              <a:lnTo>
                                <a:pt x="1206" y="1221"/>
                              </a:lnTo>
                              <a:cubicBezTo>
                                <a:pt x="1201" y="1211"/>
                                <a:pt x="1196" y="1206"/>
                                <a:pt x="1183" y="1206"/>
                              </a:cubicBezTo>
                              <a:lnTo>
                                <a:pt x="638" y="1206"/>
                              </a:lnTo>
                              <a:cubicBezTo>
                                <a:pt x="625" y="1206"/>
                                <a:pt x="617" y="1214"/>
                                <a:pt x="612" y="1226"/>
                              </a:cubicBezTo>
                              <a:lnTo>
                                <a:pt x="460" y="1676"/>
                              </a:lnTo>
                              <a:cubicBezTo>
                                <a:pt x="437" y="1739"/>
                                <a:pt x="424" y="1800"/>
                                <a:pt x="424" y="1846"/>
                              </a:cubicBezTo>
                              <a:cubicBezTo>
                                <a:pt x="424" y="1897"/>
                                <a:pt x="478" y="1919"/>
                                <a:pt x="521" y="1919"/>
                              </a:cubicBezTo>
                              <a:lnTo>
                                <a:pt x="546" y="1919"/>
                              </a:lnTo>
                              <a:cubicBezTo>
                                <a:pt x="564" y="1919"/>
                                <a:pt x="572" y="1925"/>
                                <a:pt x="572" y="1935"/>
                              </a:cubicBezTo>
                              <a:cubicBezTo>
                                <a:pt x="572" y="1950"/>
                                <a:pt x="556" y="1955"/>
                                <a:pt x="533" y="1955"/>
                              </a:cubicBezTo>
                              <a:cubicBezTo>
                                <a:pt x="473" y="1955"/>
                                <a:pt x="363" y="1948"/>
                                <a:pt x="335" y="1948"/>
                              </a:cubicBezTo>
                              <a:cubicBezTo>
                                <a:pt x="308" y="1948"/>
                                <a:pt x="168" y="1955"/>
                                <a:pt x="49" y="1955"/>
                              </a:cubicBezTo>
                              <a:cubicBezTo>
                                <a:pt x="16" y="1955"/>
                                <a:pt x="0" y="1950"/>
                                <a:pt x="0" y="1935"/>
                              </a:cubicBezTo>
                              <a:cubicBezTo>
                                <a:pt x="0" y="1925"/>
                                <a:pt x="11" y="1919"/>
                                <a:pt x="23" y="1919"/>
                              </a:cubicBezTo>
                              <a:cubicBezTo>
                                <a:pt x="41" y="1919"/>
                                <a:pt x="76" y="1917"/>
                                <a:pt x="97" y="1914"/>
                              </a:cubicBezTo>
                              <a:cubicBezTo>
                                <a:pt x="214" y="1899"/>
                                <a:pt x="264" y="1803"/>
                                <a:pt x="310" y="1676"/>
                              </a:cubicBezTo>
                              <a:lnTo>
                                <a:pt x="886" y="9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4" name="Freeform 24"/>
                        <a:cNvSpPr>
                          <a:spLocks noEditPoints="1"/>
                        </a:cNvSpPr>
                      </a:nvSpPr>
                      <a:spPr bwMode="black">
                        <a:xfrm>
                          <a:off x="1937" y="559"/>
                          <a:ext cx="247" cy="247"/>
                        </a:xfrm>
                        <a:custGeom>
                          <a:avLst/>
                          <a:gdLst>
                            <a:gd name="T0" fmla="*/ 0 w 1919"/>
                            <a:gd name="T1" fmla="*/ 0 h 1919"/>
                            <a:gd name="T2" fmla="*/ 0 w 1919"/>
                            <a:gd name="T3" fmla="*/ 0 h 1919"/>
                            <a:gd name="T4" fmla="*/ 0 w 1919"/>
                            <a:gd name="T5" fmla="*/ 0 h 1919"/>
                            <a:gd name="T6" fmla="*/ 0 w 1919"/>
                            <a:gd name="T7" fmla="*/ 0 h 1919"/>
                            <a:gd name="T8" fmla="*/ 0 w 1919"/>
                            <a:gd name="T9" fmla="*/ 0 h 1919"/>
                            <a:gd name="T10" fmla="*/ 0 w 1919"/>
                            <a:gd name="T11" fmla="*/ 0 h 1919"/>
                            <a:gd name="T12" fmla="*/ 0 w 1919"/>
                            <a:gd name="T13" fmla="*/ 0 h 1919"/>
                            <a:gd name="T14" fmla="*/ 0 w 1919"/>
                            <a:gd name="T15" fmla="*/ 0 h 1919"/>
                            <a:gd name="T16" fmla="*/ 0 w 1919"/>
                            <a:gd name="T17" fmla="*/ 0 h 1919"/>
                            <a:gd name="T18" fmla="*/ 0 w 1919"/>
                            <a:gd name="T19" fmla="*/ 0 h 1919"/>
                            <a:gd name="T20" fmla="*/ 0 w 1919"/>
                            <a:gd name="T21" fmla="*/ 0 h 1919"/>
                            <a:gd name="T22" fmla="*/ 0 w 1919"/>
                            <a:gd name="T23" fmla="*/ 0 h 1919"/>
                            <a:gd name="T24" fmla="*/ 0 w 1919"/>
                            <a:gd name="T25" fmla="*/ 0 h 1919"/>
                            <a:gd name="T26" fmla="*/ 0 w 1919"/>
                            <a:gd name="T27" fmla="*/ 0 h 1919"/>
                            <a:gd name="T28" fmla="*/ 0 w 1919"/>
                            <a:gd name="T29" fmla="*/ 0 h 1919"/>
                            <a:gd name="T30" fmla="*/ 0 w 1919"/>
                            <a:gd name="T31" fmla="*/ 0 h 1919"/>
                            <a:gd name="T32" fmla="*/ 0 w 1919"/>
                            <a:gd name="T33" fmla="*/ 0 h 1919"/>
                            <a:gd name="T34" fmla="*/ 0 w 1919"/>
                            <a:gd name="T35" fmla="*/ 0 h 1919"/>
                            <a:gd name="T36" fmla="*/ 0 w 1919"/>
                            <a:gd name="T37" fmla="*/ 0 h 1919"/>
                            <a:gd name="T38" fmla="*/ 0 w 1919"/>
                            <a:gd name="T39" fmla="*/ 0 h 1919"/>
                            <a:gd name="T40" fmla="*/ 0 w 1919"/>
                            <a:gd name="T41" fmla="*/ 0 h 1919"/>
                            <a:gd name="T42" fmla="*/ 0 w 1919"/>
                            <a:gd name="T43" fmla="*/ 0 h 1919"/>
                            <a:gd name="T44" fmla="*/ 0 w 1919"/>
                            <a:gd name="T45" fmla="*/ 0 h 1919"/>
                            <a:gd name="T46" fmla="*/ 0 w 1919"/>
                            <a:gd name="T47" fmla="*/ 0 h 1919"/>
                            <a:gd name="T48" fmla="*/ 0 w 1919"/>
                            <a:gd name="T49" fmla="*/ 0 h 1919"/>
                            <a:gd name="T50" fmla="*/ 0 w 1919"/>
                            <a:gd name="T51" fmla="*/ 0 h 1919"/>
                            <a:gd name="T52" fmla="*/ 0 w 1919"/>
                            <a:gd name="T53" fmla="*/ 0 h 1919"/>
                            <a:gd name="T54" fmla="*/ 0 w 1919"/>
                            <a:gd name="T55" fmla="*/ 0 h 1919"/>
                            <a:gd name="T56" fmla="*/ 0 w 1919"/>
                            <a:gd name="T57" fmla="*/ 0 h 1919"/>
                            <a:gd name="T58" fmla="*/ 0 w 1919"/>
                            <a:gd name="T59" fmla="*/ 0 h 1919"/>
                            <a:gd name="T60" fmla="*/ 0 w 1919"/>
                            <a:gd name="T61" fmla="*/ 0 h 1919"/>
                            <a:gd name="T62" fmla="*/ 0 w 1919"/>
                            <a:gd name="T63" fmla="*/ 0 h 1919"/>
                            <a:gd name="T64" fmla="*/ 0 w 1919"/>
                            <a:gd name="T65" fmla="*/ 0 h 1919"/>
                            <a:gd name="T66" fmla="*/ 0 w 1919"/>
                            <a:gd name="T67" fmla="*/ 0 h 1919"/>
                            <a:gd name="T68" fmla="*/ 0 w 1919"/>
                            <a:gd name="T69" fmla="*/ 0 h 1919"/>
                            <a:gd name="T70" fmla="*/ 0 w 1919"/>
                            <a:gd name="T71" fmla="*/ 0 h 1919"/>
                            <a:gd name="T72" fmla="*/ 0 w 1919"/>
                            <a:gd name="T73" fmla="*/ 0 h 1919"/>
                            <a:gd name="T74" fmla="*/ 0 w 1919"/>
                            <a:gd name="T75" fmla="*/ 0 h 1919"/>
                            <a:gd name="T76" fmla="*/ 0 w 1919"/>
                            <a:gd name="T77" fmla="*/ 0 h 1919"/>
                            <a:gd name="T78" fmla="*/ 0 w 1919"/>
                            <a:gd name="T79" fmla="*/ 0 h 1919"/>
                            <a:gd name="T80" fmla="*/ 0 w 1919"/>
                            <a:gd name="T81" fmla="*/ 0 h 1919"/>
                            <a:gd name="T82" fmla="*/ 0 w 1919"/>
                            <a:gd name="T83" fmla="*/ 0 h 1919"/>
                            <a:gd name="T84" fmla="*/ 0 w 1919"/>
                            <a:gd name="T85" fmla="*/ 0 h 1919"/>
                            <a:gd name="T86" fmla="*/ 0 w 1919"/>
                            <a:gd name="T87" fmla="*/ 0 h 1919"/>
                            <a:gd name="T88" fmla="*/ 0 w 1919"/>
                            <a:gd name="T89" fmla="*/ 0 h 1919"/>
                            <a:gd name="T90" fmla="*/ 0 w 1919"/>
                            <a:gd name="T91" fmla="*/ 0 h 19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19"/>
                            <a:gd name="T139" fmla="*/ 0 h 1919"/>
                            <a:gd name="T140" fmla="*/ 1919 w 1919"/>
                            <a:gd name="T141" fmla="*/ 1919 h 1919"/>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19" h="1919">
                              <a:moveTo>
                                <a:pt x="424" y="957"/>
                              </a:moveTo>
                              <a:cubicBezTo>
                                <a:pt x="424" y="970"/>
                                <a:pt x="429" y="980"/>
                                <a:pt x="442" y="987"/>
                              </a:cubicBezTo>
                              <a:cubicBezTo>
                                <a:pt x="480" y="1010"/>
                                <a:pt x="597" y="1028"/>
                                <a:pt x="709" y="1028"/>
                              </a:cubicBezTo>
                              <a:cubicBezTo>
                                <a:pt x="769" y="1028"/>
                                <a:pt x="841" y="1020"/>
                                <a:pt x="899" y="980"/>
                              </a:cubicBezTo>
                              <a:cubicBezTo>
                                <a:pt x="988" y="919"/>
                                <a:pt x="1054" y="782"/>
                                <a:pt x="1054" y="589"/>
                              </a:cubicBezTo>
                              <a:cubicBezTo>
                                <a:pt x="1054" y="271"/>
                                <a:pt x="886" y="81"/>
                                <a:pt x="614" y="81"/>
                              </a:cubicBezTo>
                              <a:cubicBezTo>
                                <a:pt x="538" y="81"/>
                                <a:pt x="470" y="89"/>
                                <a:pt x="445" y="96"/>
                              </a:cubicBezTo>
                              <a:cubicBezTo>
                                <a:pt x="432" y="101"/>
                                <a:pt x="424" y="111"/>
                                <a:pt x="424" y="127"/>
                              </a:cubicBezTo>
                              <a:lnTo>
                                <a:pt x="424" y="957"/>
                              </a:lnTo>
                              <a:close/>
                              <a:moveTo>
                                <a:pt x="221" y="736"/>
                              </a:move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56" y="7"/>
                                <a:pt x="549" y="0"/>
                                <a:pt x="627" y="0"/>
                              </a:cubicBezTo>
                              <a:cubicBezTo>
                                <a:pt x="787" y="0"/>
                                <a:pt x="957" y="15"/>
                                <a:pt x="1092" y="111"/>
                              </a:cubicBezTo>
                              <a:cubicBezTo>
                                <a:pt x="1155" y="157"/>
                                <a:pt x="1267" y="282"/>
                                <a:pt x="1267" y="457"/>
                              </a:cubicBezTo>
                              <a:cubicBezTo>
                                <a:pt x="1267" y="645"/>
                                <a:pt x="1188" y="832"/>
                                <a:pt x="960" y="1043"/>
                              </a:cubicBezTo>
                              <a:cubicBezTo>
                                <a:pt x="1168" y="1310"/>
                                <a:pt x="1341" y="1536"/>
                                <a:pt x="1488" y="1693"/>
                              </a:cubicBezTo>
                              <a:cubicBezTo>
                                <a:pt x="1625" y="1838"/>
                                <a:pt x="1734" y="1866"/>
                                <a:pt x="1798" y="1876"/>
                              </a:cubicBezTo>
                              <a:cubicBezTo>
                                <a:pt x="1846" y="1883"/>
                                <a:pt x="1881" y="1883"/>
                                <a:pt x="1897" y="1883"/>
                              </a:cubicBezTo>
                              <a:cubicBezTo>
                                <a:pt x="1909" y="1883"/>
                                <a:pt x="1919" y="1891"/>
                                <a:pt x="1919" y="1899"/>
                              </a:cubicBezTo>
                              <a:cubicBezTo>
                                <a:pt x="1919" y="1914"/>
                                <a:pt x="1904" y="1919"/>
                                <a:pt x="1859" y="1919"/>
                              </a:cubicBezTo>
                              <a:lnTo>
                                <a:pt x="1678" y="1919"/>
                              </a:lnTo>
                              <a:cubicBezTo>
                                <a:pt x="1536" y="1919"/>
                                <a:pt x="1473" y="1907"/>
                                <a:pt x="1407" y="1871"/>
                              </a:cubicBezTo>
                              <a:cubicBezTo>
                                <a:pt x="1297" y="1813"/>
                                <a:pt x="1209" y="1688"/>
                                <a:pt x="1064" y="1498"/>
                              </a:cubicBezTo>
                              <a:cubicBezTo>
                                <a:pt x="957" y="1358"/>
                                <a:pt x="838" y="1188"/>
                                <a:pt x="787" y="1122"/>
                              </a:cubicBezTo>
                              <a:cubicBezTo>
                                <a:pt x="777" y="1112"/>
                                <a:pt x="769" y="1107"/>
                                <a:pt x="754" y="1107"/>
                              </a:cubicBezTo>
                              <a:lnTo>
                                <a:pt x="442" y="1102"/>
                              </a:lnTo>
                              <a:cubicBezTo>
                                <a:pt x="429" y="1102"/>
                                <a:pt x="424" y="1109"/>
                                <a:pt x="424" y="1122"/>
                              </a:cubicBezTo>
                              <a:lnTo>
                                <a:pt x="424" y="1183"/>
                              </a:lnTo>
                              <a:cubicBezTo>
                                <a:pt x="424" y="1427"/>
                                <a:pt x="424" y="1627"/>
                                <a:pt x="437" y="1734"/>
                              </a:cubicBezTo>
                              <a:cubicBezTo>
                                <a:pt x="445" y="1808"/>
                                <a:pt x="460" y="1863"/>
                                <a:pt x="536" y="1873"/>
                              </a:cubicBezTo>
                              <a:cubicBezTo>
                                <a:pt x="571" y="1878"/>
                                <a:pt x="627" y="1883"/>
                                <a:pt x="650" y="1883"/>
                              </a:cubicBezTo>
                              <a:cubicBezTo>
                                <a:pt x="665" y="1883"/>
                                <a:pt x="670" y="1891"/>
                                <a:pt x="670" y="1899"/>
                              </a:cubicBezTo>
                              <a:cubicBezTo>
                                <a:pt x="670" y="1912"/>
                                <a:pt x="658" y="1919"/>
                                <a:pt x="630" y="1919"/>
                              </a:cubicBezTo>
                              <a:cubicBezTo>
                                <a:pt x="490" y="1919"/>
                                <a:pt x="330" y="1912"/>
                                <a:pt x="31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5" y="1863"/>
                                <a:pt x="198" y="1808"/>
                                <a:pt x="208" y="1734"/>
                              </a:cubicBezTo>
                              <a:cubicBezTo>
                                <a:pt x="221" y="1627"/>
                                <a:pt x="221" y="1427"/>
                                <a:pt x="221" y="1183"/>
                              </a:cubicBezTo>
                              <a:lnTo>
                                <a:pt x="221" y="736"/>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5" name="Freeform 25"/>
                        <a:cNvSpPr>
                          <a:spLocks/>
                        </a:cNvSpPr>
                      </a:nvSpPr>
                      <a:spPr bwMode="black">
                        <a:xfrm>
                          <a:off x="2183" y="555"/>
                          <a:ext cx="125"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8" y="1922"/>
                              </a:moveTo>
                              <a:cubicBezTo>
                                <a:pt x="3" y="1904"/>
                                <a:pt x="0" y="1894"/>
                                <a:pt x="0" y="1826"/>
                              </a:cubicBezTo>
                              <a:cubicBezTo>
                                <a:pt x="0" y="1699"/>
                                <a:pt x="11" y="1597"/>
                                <a:pt x="13" y="1556"/>
                              </a:cubicBezTo>
                              <a:cubicBezTo>
                                <a:pt x="16" y="1529"/>
                                <a:pt x="21" y="1516"/>
                                <a:pt x="33" y="1516"/>
                              </a:cubicBezTo>
                              <a:cubicBezTo>
                                <a:pt x="49" y="1516"/>
                                <a:pt x="51" y="1524"/>
                                <a:pt x="51" y="1544"/>
                              </a:cubicBezTo>
                              <a:cubicBezTo>
                                <a:pt x="51" y="1567"/>
                                <a:pt x="51" y="1602"/>
                                <a:pt x="59" y="1638"/>
                              </a:cubicBezTo>
                              <a:cubicBezTo>
                                <a:pt x="97" y="1826"/>
                                <a:pt x="264" y="1897"/>
                                <a:pt x="434" y="1897"/>
                              </a:cubicBezTo>
                              <a:cubicBezTo>
                                <a:pt x="678" y="1897"/>
                                <a:pt x="797" y="1722"/>
                                <a:pt x="797" y="1559"/>
                              </a:cubicBezTo>
                              <a:cubicBezTo>
                                <a:pt x="797" y="1384"/>
                                <a:pt x="724" y="1282"/>
                                <a:pt x="506" y="1102"/>
                              </a:cubicBezTo>
                              <a:lnTo>
                                <a:pt x="391" y="1008"/>
                              </a:lnTo>
                              <a:cubicBezTo>
                                <a:pt x="122" y="787"/>
                                <a:pt x="61" y="630"/>
                                <a:pt x="61" y="457"/>
                              </a:cubicBezTo>
                              <a:cubicBezTo>
                                <a:pt x="61" y="185"/>
                                <a:pt x="264" y="0"/>
                                <a:pt x="587" y="0"/>
                              </a:cubicBezTo>
                              <a:cubicBezTo>
                                <a:pt x="686" y="0"/>
                                <a:pt x="759" y="10"/>
                                <a:pt x="823" y="26"/>
                              </a:cubicBezTo>
                              <a:cubicBezTo>
                                <a:pt x="871" y="36"/>
                                <a:pt x="891" y="38"/>
                                <a:pt x="912" y="38"/>
                              </a:cubicBezTo>
                              <a:cubicBezTo>
                                <a:pt x="932" y="38"/>
                                <a:pt x="937" y="43"/>
                                <a:pt x="937" y="56"/>
                              </a:cubicBezTo>
                              <a:cubicBezTo>
                                <a:pt x="937" y="69"/>
                                <a:pt x="927" y="153"/>
                                <a:pt x="927" y="325"/>
                              </a:cubicBezTo>
                              <a:cubicBezTo>
                                <a:pt x="927" y="366"/>
                                <a:pt x="922" y="384"/>
                                <a:pt x="909" y="384"/>
                              </a:cubicBezTo>
                              <a:cubicBezTo>
                                <a:pt x="894" y="384"/>
                                <a:pt x="891" y="371"/>
                                <a:pt x="889" y="351"/>
                              </a:cubicBezTo>
                              <a:cubicBezTo>
                                <a:pt x="886" y="320"/>
                                <a:pt x="871" y="252"/>
                                <a:pt x="856" y="224"/>
                              </a:cubicBezTo>
                              <a:cubicBezTo>
                                <a:pt x="841" y="196"/>
                                <a:pt x="772" y="89"/>
                                <a:pt x="539" y="89"/>
                              </a:cubicBezTo>
                              <a:cubicBezTo>
                                <a:pt x="363" y="89"/>
                                <a:pt x="226" y="198"/>
                                <a:pt x="226" y="384"/>
                              </a:cubicBezTo>
                              <a:cubicBezTo>
                                <a:pt x="226"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6" name="Freeform 26"/>
                        <a:cNvSpPr>
                          <a:spLocks/>
                        </a:cNvSpPr>
                      </a:nvSpPr>
                      <a:spPr bwMode="black">
                        <a:xfrm>
                          <a:off x="2471" y="559"/>
                          <a:ext cx="257" cy="247"/>
                        </a:xfrm>
                        <a:custGeom>
                          <a:avLst/>
                          <a:gdLst>
                            <a:gd name="T0" fmla="*/ 0 w 2001"/>
                            <a:gd name="T1" fmla="*/ 0 h 1919"/>
                            <a:gd name="T2" fmla="*/ 0 w 2001"/>
                            <a:gd name="T3" fmla="*/ 0 h 1919"/>
                            <a:gd name="T4" fmla="*/ 0 w 2001"/>
                            <a:gd name="T5" fmla="*/ 0 h 1919"/>
                            <a:gd name="T6" fmla="*/ 0 w 2001"/>
                            <a:gd name="T7" fmla="*/ 0 h 1919"/>
                            <a:gd name="T8" fmla="*/ 0 w 2001"/>
                            <a:gd name="T9" fmla="*/ 0 h 1919"/>
                            <a:gd name="T10" fmla="*/ 0 w 2001"/>
                            <a:gd name="T11" fmla="*/ 0 h 1919"/>
                            <a:gd name="T12" fmla="*/ 0 w 2001"/>
                            <a:gd name="T13" fmla="*/ 0 h 1919"/>
                            <a:gd name="T14" fmla="*/ 0 w 2001"/>
                            <a:gd name="T15" fmla="*/ 0 h 1919"/>
                            <a:gd name="T16" fmla="*/ 0 w 2001"/>
                            <a:gd name="T17" fmla="*/ 0 h 1919"/>
                            <a:gd name="T18" fmla="*/ 0 w 2001"/>
                            <a:gd name="T19" fmla="*/ 0 h 1919"/>
                            <a:gd name="T20" fmla="*/ 0 w 2001"/>
                            <a:gd name="T21" fmla="*/ 0 h 1919"/>
                            <a:gd name="T22" fmla="*/ 0 w 2001"/>
                            <a:gd name="T23" fmla="*/ 0 h 1919"/>
                            <a:gd name="T24" fmla="*/ 0 w 2001"/>
                            <a:gd name="T25" fmla="*/ 0 h 1919"/>
                            <a:gd name="T26" fmla="*/ 0 w 2001"/>
                            <a:gd name="T27" fmla="*/ 0 h 1919"/>
                            <a:gd name="T28" fmla="*/ 0 w 2001"/>
                            <a:gd name="T29" fmla="*/ 0 h 1919"/>
                            <a:gd name="T30" fmla="*/ 0 w 2001"/>
                            <a:gd name="T31" fmla="*/ 0 h 1919"/>
                            <a:gd name="T32" fmla="*/ 0 w 2001"/>
                            <a:gd name="T33" fmla="*/ 0 h 1919"/>
                            <a:gd name="T34" fmla="*/ 0 w 2001"/>
                            <a:gd name="T35" fmla="*/ 0 h 1919"/>
                            <a:gd name="T36" fmla="*/ 0 w 2001"/>
                            <a:gd name="T37" fmla="*/ 0 h 1919"/>
                            <a:gd name="T38" fmla="*/ 0 w 2001"/>
                            <a:gd name="T39" fmla="*/ 0 h 1919"/>
                            <a:gd name="T40" fmla="*/ 0 w 2001"/>
                            <a:gd name="T41" fmla="*/ 0 h 1919"/>
                            <a:gd name="T42" fmla="*/ 0 w 2001"/>
                            <a:gd name="T43" fmla="*/ 0 h 1919"/>
                            <a:gd name="T44" fmla="*/ 0 w 2001"/>
                            <a:gd name="T45" fmla="*/ 0 h 1919"/>
                            <a:gd name="T46" fmla="*/ 0 w 2001"/>
                            <a:gd name="T47" fmla="*/ 0 h 1919"/>
                            <a:gd name="T48" fmla="*/ 0 w 2001"/>
                            <a:gd name="T49" fmla="*/ 0 h 1919"/>
                            <a:gd name="T50" fmla="*/ 0 w 2001"/>
                            <a:gd name="T51" fmla="*/ 0 h 1919"/>
                            <a:gd name="T52" fmla="*/ 0 w 2001"/>
                            <a:gd name="T53" fmla="*/ 0 h 1919"/>
                            <a:gd name="T54" fmla="*/ 0 w 2001"/>
                            <a:gd name="T55" fmla="*/ 0 h 1919"/>
                            <a:gd name="T56" fmla="*/ 0 w 2001"/>
                            <a:gd name="T57" fmla="*/ 0 h 1919"/>
                            <a:gd name="T58" fmla="*/ 0 w 2001"/>
                            <a:gd name="T59" fmla="*/ 0 h 1919"/>
                            <a:gd name="T60" fmla="*/ 0 w 2001"/>
                            <a:gd name="T61" fmla="*/ 0 h 1919"/>
                            <a:gd name="T62" fmla="*/ 0 w 2001"/>
                            <a:gd name="T63" fmla="*/ 0 h 1919"/>
                            <a:gd name="T64" fmla="*/ 0 w 2001"/>
                            <a:gd name="T65" fmla="*/ 0 h 1919"/>
                            <a:gd name="T66" fmla="*/ 0 w 2001"/>
                            <a:gd name="T67" fmla="*/ 0 h 1919"/>
                            <a:gd name="T68" fmla="*/ 0 w 2001"/>
                            <a:gd name="T69" fmla="*/ 0 h 1919"/>
                            <a:gd name="T70" fmla="*/ 0 w 2001"/>
                            <a:gd name="T71" fmla="*/ 0 h 1919"/>
                            <a:gd name="T72" fmla="*/ 0 w 2001"/>
                            <a:gd name="T73" fmla="*/ 0 h 1919"/>
                            <a:gd name="T74" fmla="*/ 0 w 2001"/>
                            <a:gd name="T75" fmla="*/ 0 h 1919"/>
                            <a:gd name="T76" fmla="*/ 0 w 2001"/>
                            <a:gd name="T77" fmla="*/ 0 h 1919"/>
                            <a:gd name="T78" fmla="*/ 0 w 2001"/>
                            <a:gd name="T79" fmla="*/ 0 h 1919"/>
                            <a:gd name="T80" fmla="*/ 0 w 2001"/>
                            <a:gd name="T81" fmla="*/ 0 h 1919"/>
                            <a:gd name="T82" fmla="*/ 0 w 2001"/>
                            <a:gd name="T83" fmla="*/ 0 h 1919"/>
                            <a:gd name="T84" fmla="*/ 0 w 2001"/>
                            <a:gd name="T85" fmla="*/ 0 h 1919"/>
                            <a:gd name="T86" fmla="*/ 0 w 2001"/>
                            <a:gd name="T87" fmla="*/ 0 h 1919"/>
                            <a:gd name="T88" fmla="*/ 0 w 2001"/>
                            <a:gd name="T89" fmla="*/ 0 h 1919"/>
                            <a:gd name="T90" fmla="*/ 0 w 2001"/>
                            <a:gd name="T91" fmla="*/ 0 h 1919"/>
                            <a:gd name="T92" fmla="*/ 0 w 2001"/>
                            <a:gd name="T93" fmla="*/ 0 h 1919"/>
                            <a:gd name="T94" fmla="*/ 0 w 2001"/>
                            <a:gd name="T95" fmla="*/ 0 h 1919"/>
                            <a:gd name="T96" fmla="*/ 0 w 2001"/>
                            <a:gd name="T97" fmla="*/ 0 h 1919"/>
                            <a:gd name="T98" fmla="*/ 0 w 2001"/>
                            <a:gd name="T99" fmla="*/ 0 h 1919"/>
                            <a:gd name="T100" fmla="*/ 0 w 2001"/>
                            <a:gd name="T101" fmla="*/ 0 h 1919"/>
                            <a:gd name="T102" fmla="*/ 0 w 2001"/>
                            <a:gd name="T103" fmla="*/ 0 h 1919"/>
                            <a:gd name="T104" fmla="*/ 0 w 2001"/>
                            <a:gd name="T105" fmla="*/ 0 h 1919"/>
                            <a:gd name="T106" fmla="*/ 0 w 2001"/>
                            <a:gd name="T107" fmla="*/ 0 h 1919"/>
                            <a:gd name="T108" fmla="*/ 0 w 2001"/>
                            <a:gd name="T109" fmla="*/ 0 h 1919"/>
                            <a:gd name="T110" fmla="*/ 0 w 2001"/>
                            <a:gd name="T111" fmla="*/ 0 h 1919"/>
                            <a:gd name="T112" fmla="*/ 0 w 2001"/>
                            <a:gd name="T113" fmla="*/ 0 h 1919"/>
                            <a:gd name="T114" fmla="*/ 0 w 2001"/>
                            <a:gd name="T115" fmla="*/ 0 h 1919"/>
                            <a:gd name="T116" fmla="*/ 0 w 2001"/>
                            <a:gd name="T117" fmla="*/ 0 h 1919"/>
                            <a:gd name="T118" fmla="*/ 0 w 2001"/>
                            <a:gd name="T119" fmla="*/ 0 h 1919"/>
                            <a:gd name="T120" fmla="*/ 0 w 2001"/>
                            <a:gd name="T121" fmla="*/ 0 h 1919"/>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w 2001"/>
                            <a:gd name="T184" fmla="*/ 0 h 1919"/>
                            <a:gd name="T185" fmla="*/ 2001 w 2001"/>
                            <a:gd name="T186" fmla="*/ 1919 h 1919"/>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T183" t="T184" r="T185" b="T186"/>
                          <a:pathLst>
                            <a:path w="2001" h="1919">
                              <a:moveTo>
                                <a:pt x="1755" y="1183"/>
                              </a:moveTo>
                              <a:cubicBezTo>
                                <a:pt x="1755" y="1427"/>
                                <a:pt x="1755" y="1627"/>
                                <a:pt x="1767" y="1734"/>
                              </a:cubicBezTo>
                              <a:cubicBezTo>
                                <a:pt x="1775" y="1808"/>
                                <a:pt x="1790" y="1863"/>
                                <a:pt x="1866" y="1873"/>
                              </a:cubicBezTo>
                              <a:cubicBezTo>
                                <a:pt x="1902" y="1878"/>
                                <a:pt x="1958" y="1883"/>
                                <a:pt x="1981" y="1883"/>
                              </a:cubicBezTo>
                              <a:cubicBezTo>
                                <a:pt x="1996" y="1883"/>
                                <a:pt x="2001" y="1891"/>
                                <a:pt x="2001" y="1899"/>
                              </a:cubicBezTo>
                              <a:cubicBezTo>
                                <a:pt x="2001" y="1912"/>
                                <a:pt x="1988" y="1919"/>
                                <a:pt x="1960" y="1919"/>
                              </a:cubicBezTo>
                              <a:cubicBezTo>
                                <a:pt x="1821" y="1919"/>
                                <a:pt x="1661" y="1912"/>
                                <a:pt x="1648" y="1912"/>
                              </a:cubicBezTo>
                              <a:cubicBezTo>
                                <a:pt x="1635" y="1912"/>
                                <a:pt x="1475" y="1919"/>
                                <a:pt x="1399" y="1919"/>
                              </a:cubicBezTo>
                              <a:cubicBezTo>
                                <a:pt x="1371" y="1919"/>
                                <a:pt x="1358" y="1914"/>
                                <a:pt x="1358" y="1899"/>
                              </a:cubicBezTo>
                              <a:cubicBezTo>
                                <a:pt x="1358" y="1891"/>
                                <a:pt x="1364" y="1883"/>
                                <a:pt x="1379" y="1883"/>
                              </a:cubicBezTo>
                              <a:cubicBezTo>
                                <a:pt x="1402" y="1883"/>
                                <a:pt x="1432" y="1878"/>
                                <a:pt x="1455" y="1873"/>
                              </a:cubicBezTo>
                              <a:cubicBezTo>
                                <a:pt x="1506" y="1863"/>
                                <a:pt x="1519" y="1808"/>
                                <a:pt x="1529" y="1734"/>
                              </a:cubicBezTo>
                              <a:cubicBezTo>
                                <a:pt x="1541" y="1627"/>
                                <a:pt x="1541" y="1427"/>
                                <a:pt x="1541" y="1183"/>
                              </a:cubicBezTo>
                              <a:lnTo>
                                <a:pt x="1541" y="916"/>
                              </a:lnTo>
                              <a:cubicBezTo>
                                <a:pt x="1541" y="906"/>
                                <a:pt x="1534" y="901"/>
                                <a:pt x="1526" y="901"/>
                              </a:cubicBezTo>
                              <a:lnTo>
                                <a:pt x="450" y="901"/>
                              </a:lnTo>
                              <a:cubicBezTo>
                                <a:pt x="442" y="901"/>
                                <a:pt x="434" y="904"/>
                                <a:pt x="434" y="916"/>
                              </a:cubicBezTo>
                              <a:lnTo>
                                <a:pt x="434" y="1183"/>
                              </a:lnTo>
                              <a:cubicBezTo>
                                <a:pt x="434" y="1427"/>
                                <a:pt x="434" y="1627"/>
                                <a:pt x="447" y="1734"/>
                              </a:cubicBezTo>
                              <a:cubicBezTo>
                                <a:pt x="455" y="1808"/>
                                <a:pt x="470" y="1863"/>
                                <a:pt x="546" y="1873"/>
                              </a:cubicBezTo>
                              <a:cubicBezTo>
                                <a:pt x="582" y="1878"/>
                                <a:pt x="638" y="1883"/>
                                <a:pt x="660" y="1883"/>
                              </a:cubicBezTo>
                              <a:cubicBezTo>
                                <a:pt x="675" y="1883"/>
                                <a:pt x="681" y="1891"/>
                                <a:pt x="681" y="1899"/>
                              </a:cubicBezTo>
                              <a:cubicBezTo>
                                <a:pt x="681" y="1912"/>
                                <a:pt x="668" y="1919"/>
                                <a:pt x="640" y="1919"/>
                              </a:cubicBezTo>
                              <a:cubicBezTo>
                                <a:pt x="500" y="1919"/>
                                <a:pt x="340" y="1912"/>
                                <a:pt x="32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6" y="1863"/>
                                <a:pt x="198" y="1808"/>
                                <a:pt x="208" y="1734"/>
                              </a:cubicBezTo>
                              <a:cubicBezTo>
                                <a:pt x="221" y="1627"/>
                                <a:pt x="221" y="1427"/>
                                <a:pt x="221" y="1183"/>
                              </a:cubicBezTo>
                              <a:lnTo>
                                <a:pt x="221" y="736"/>
                              </a:ln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40" y="7"/>
                                <a:pt x="500" y="0"/>
                                <a:pt x="577" y="0"/>
                              </a:cubicBezTo>
                              <a:cubicBezTo>
                                <a:pt x="605" y="0"/>
                                <a:pt x="617" y="5"/>
                                <a:pt x="617" y="20"/>
                              </a:cubicBezTo>
                              <a:cubicBezTo>
                                <a:pt x="617" y="30"/>
                                <a:pt x="607" y="35"/>
                                <a:pt x="597" y="35"/>
                              </a:cubicBezTo>
                              <a:cubicBezTo>
                                <a:pt x="579" y="35"/>
                                <a:pt x="564" y="38"/>
                                <a:pt x="533" y="43"/>
                              </a:cubicBezTo>
                              <a:cubicBezTo>
                                <a:pt x="465" y="56"/>
                                <a:pt x="445" y="99"/>
                                <a:pt x="440" y="188"/>
                              </a:cubicBezTo>
                              <a:cubicBezTo>
                                <a:pt x="434" y="269"/>
                                <a:pt x="434" y="340"/>
                                <a:pt x="434" y="736"/>
                              </a:cubicBezTo>
                              <a:lnTo>
                                <a:pt x="434" y="789"/>
                              </a:lnTo>
                              <a:cubicBezTo>
                                <a:pt x="434" y="802"/>
                                <a:pt x="442" y="804"/>
                                <a:pt x="450" y="804"/>
                              </a:cubicBezTo>
                              <a:lnTo>
                                <a:pt x="1526" y="804"/>
                              </a:lnTo>
                              <a:cubicBezTo>
                                <a:pt x="1534" y="804"/>
                                <a:pt x="1541" y="802"/>
                                <a:pt x="1541" y="789"/>
                              </a:cubicBezTo>
                              <a:lnTo>
                                <a:pt x="1541" y="736"/>
                              </a:lnTo>
                              <a:cubicBezTo>
                                <a:pt x="1541" y="340"/>
                                <a:pt x="1541" y="269"/>
                                <a:pt x="1536" y="188"/>
                              </a:cubicBezTo>
                              <a:cubicBezTo>
                                <a:pt x="1531" y="101"/>
                                <a:pt x="1511" y="61"/>
                                <a:pt x="1427" y="43"/>
                              </a:cubicBezTo>
                              <a:cubicBezTo>
                                <a:pt x="1407" y="38"/>
                                <a:pt x="1364" y="35"/>
                                <a:pt x="1341" y="35"/>
                              </a:cubicBezTo>
                              <a:cubicBezTo>
                                <a:pt x="1331" y="35"/>
                                <a:pt x="1320" y="30"/>
                                <a:pt x="1320" y="20"/>
                              </a:cubicBezTo>
                              <a:cubicBezTo>
                                <a:pt x="1320" y="5"/>
                                <a:pt x="1333" y="0"/>
                                <a:pt x="1361" y="0"/>
                              </a:cubicBezTo>
                              <a:cubicBezTo>
                                <a:pt x="1475" y="0"/>
                                <a:pt x="1635" y="7"/>
                                <a:pt x="1648" y="7"/>
                              </a:cubicBezTo>
                              <a:cubicBezTo>
                                <a:pt x="1661" y="7"/>
                                <a:pt x="1821" y="0"/>
                                <a:pt x="1897" y="0"/>
                              </a:cubicBezTo>
                              <a:cubicBezTo>
                                <a:pt x="1925" y="0"/>
                                <a:pt x="1937" y="5"/>
                                <a:pt x="1937" y="20"/>
                              </a:cubicBezTo>
                              <a:cubicBezTo>
                                <a:pt x="1937" y="30"/>
                                <a:pt x="1927" y="35"/>
                                <a:pt x="1917" y="35"/>
                              </a:cubicBezTo>
                              <a:cubicBezTo>
                                <a:pt x="1899" y="35"/>
                                <a:pt x="1884" y="38"/>
                                <a:pt x="1854" y="43"/>
                              </a:cubicBezTo>
                              <a:cubicBezTo>
                                <a:pt x="1785" y="56"/>
                                <a:pt x="1765" y="99"/>
                                <a:pt x="1760" y="188"/>
                              </a:cubicBezTo>
                              <a:cubicBezTo>
                                <a:pt x="1755" y="269"/>
                                <a:pt x="1755" y="340"/>
                                <a:pt x="1755" y="736"/>
                              </a:cubicBezTo>
                              <a:lnTo>
                                <a:pt x="1755"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7" name="Freeform 27"/>
                        <a:cNvSpPr>
                          <a:spLocks noEditPoints="1"/>
                        </a:cNvSpPr>
                      </a:nvSpPr>
                      <a:spPr bwMode="black">
                        <a:xfrm>
                          <a:off x="2767" y="555"/>
                          <a:ext cx="256" cy="255"/>
                        </a:xfrm>
                        <a:custGeom>
                          <a:avLst/>
                          <a:gdLst>
                            <a:gd name="T0" fmla="*/ 0 w 1998"/>
                            <a:gd name="T1" fmla="*/ 0 h 1991"/>
                            <a:gd name="T2" fmla="*/ 0 w 1998"/>
                            <a:gd name="T3" fmla="*/ 0 h 1991"/>
                            <a:gd name="T4" fmla="*/ 0 w 1998"/>
                            <a:gd name="T5" fmla="*/ 0 h 1991"/>
                            <a:gd name="T6" fmla="*/ 0 w 1998"/>
                            <a:gd name="T7" fmla="*/ 0 h 1991"/>
                            <a:gd name="T8" fmla="*/ 0 w 1998"/>
                            <a:gd name="T9" fmla="*/ 0 h 1991"/>
                            <a:gd name="T10" fmla="*/ 0 w 1998"/>
                            <a:gd name="T11" fmla="*/ 0 h 1991"/>
                            <a:gd name="T12" fmla="*/ 0 w 1998"/>
                            <a:gd name="T13" fmla="*/ 0 h 1991"/>
                            <a:gd name="T14" fmla="*/ 0 w 1998"/>
                            <a:gd name="T15" fmla="*/ 0 h 1991"/>
                            <a:gd name="T16" fmla="*/ 0 w 1998"/>
                            <a:gd name="T17" fmla="*/ 0 h 1991"/>
                            <a:gd name="T18" fmla="*/ 0 w 1998"/>
                            <a:gd name="T19" fmla="*/ 0 h 199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98"/>
                            <a:gd name="T31" fmla="*/ 0 h 1991"/>
                            <a:gd name="T32" fmla="*/ 1998 w 1998"/>
                            <a:gd name="T33" fmla="*/ 1991 h 199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98" h="1991">
                              <a:moveTo>
                                <a:pt x="1054" y="1894"/>
                              </a:moveTo>
                              <a:cubicBezTo>
                                <a:pt x="1283" y="1894"/>
                                <a:pt x="1755" y="1762"/>
                                <a:pt x="1755" y="1023"/>
                              </a:cubicBezTo>
                              <a:cubicBezTo>
                                <a:pt x="1755" y="414"/>
                                <a:pt x="1384" y="86"/>
                                <a:pt x="983" y="86"/>
                              </a:cubicBezTo>
                              <a:cubicBezTo>
                                <a:pt x="559" y="86"/>
                                <a:pt x="242" y="366"/>
                                <a:pt x="242" y="922"/>
                              </a:cubicBezTo>
                              <a:cubicBezTo>
                                <a:pt x="242" y="1513"/>
                                <a:pt x="597" y="1894"/>
                                <a:pt x="1054" y="1894"/>
                              </a:cubicBezTo>
                              <a:moveTo>
                                <a:pt x="1001" y="0"/>
                              </a:moveTo>
                              <a:cubicBezTo>
                                <a:pt x="1572" y="0"/>
                                <a:pt x="1998" y="361"/>
                                <a:pt x="1998" y="952"/>
                              </a:cubicBezTo>
                              <a:cubicBezTo>
                                <a:pt x="1998" y="1521"/>
                                <a:pt x="1597" y="1991"/>
                                <a:pt x="986" y="1991"/>
                              </a:cubicBezTo>
                              <a:cubicBezTo>
                                <a:pt x="290" y="1991"/>
                                <a:pt x="0" y="1450"/>
                                <a:pt x="0" y="993"/>
                              </a:cubicBezTo>
                              <a:cubicBezTo>
                                <a:pt x="0" y="582"/>
                                <a:pt x="300" y="0"/>
                                <a:pt x="1001" y="0"/>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8" name="Freeform 28"/>
                        <a:cNvSpPr>
                          <a:spLocks/>
                        </a:cNvSpPr>
                      </a:nvSpPr>
                      <a:spPr bwMode="black">
                        <a:xfrm>
                          <a:off x="3064" y="559"/>
                          <a:ext cx="155" cy="248"/>
                        </a:xfrm>
                        <a:custGeom>
                          <a:avLst/>
                          <a:gdLst>
                            <a:gd name="T0" fmla="*/ 0 w 1205"/>
                            <a:gd name="T1" fmla="*/ 0 h 1927"/>
                            <a:gd name="T2" fmla="*/ 0 w 1205"/>
                            <a:gd name="T3" fmla="*/ 0 h 1927"/>
                            <a:gd name="T4" fmla="*/ 0 w 1205"/>
                            <a:gd name="T5" fmla="*/ 0 h 1927"/>
                            <a:gd name="T6" fmla="*/ 0 w 1205"/>
                            <a:gd name="T7" fmla="*/ 0 h 1927"/>
                            <a:gd name="T8" fmla="*/ 0 w 1205"/>
                            <a:gd name="T9" fmla="*/ 0 h 1927"/>
                            <a:gd name="T10" fmla="*/ 0 w 1205"/>
                            <a:gd name="T11" fmla="*/ 0 h 1927"/>
                            <a:gd name="T12" fmla="*/ 0 w 1205"/>
                            <a:gd name="T13" fmla="*/ 0 h 1927"/>
                            <a:gd name="T14" fmla="*/ 0 w 1205"/>
                            <a:gd name="T15" fmla="*/ 0 h 1927"/>
                            <a:gd name="T16" fmla="*/ 0 w 1205"/>
                            <a:gd name="T17" fmla="*/ 0 h 1927"/>
                            <a:gd name="T18" fmla="*/ 0 w 1205"/>
                            <a:gd name="T19" fmla="*/ 0 h 1927"/>
                            <a:gd name="T20" fmla="*/ 0 w 1205"/>
                            <a:gd name="T21" fmla="*/ 0 h 1927"/>
                            <a:gd name="T22" fmla="*/ 0 w 1205"/>
                            <a:gd name="T23" fmla="*/ 0 h 1927"/>
                            <a:gd name="T24" fmla="*/ 0 w 1205"/>
                            <a:gd name="T25" fmla="*/ 0 h 1927"/>
                            <a:gd name="T26" fmla="*/ 0 w 1205"/>
                            <a:gd name="T27" fmla="*/ 0 h 1927"/>
                            <a:gd name="T28" fmla="*/ 0 w 1205"/>
                            <a:gd name="T29" fmla="*/ 0 h 1927"/>
                            <a:gd name="T30" fmla="*/ 0 w 1205"/>
                            <a:gd name="T31" fmla="*/ 0 h 1927"/>
                            <a:gd name="T32" fmla="*/ 0 w 1205"/>
                            <a:gd name="T33" fmla="*/ 0 h 1927"/>
                            <a:gd name="T34" fmla="*/ 0 w 1205"/>
                            <a:gd name="T35" fmla="*/ 0 h 1927"/>
                            <a:gd name="T36" fmla="*/ 0 w 1205"/>
                            <a:gd name="T37" fmla="*/ 0 h 1927"/>
                            <a:gd name="T38" fmla="*/ 0 w 1205"/>
                            <a:gd name="T39" fmla="*/ 0 h 1927"/>
                            <a:gd name="T40" fmla="*/ 0 w 1205"/>
                            <a:gd name="T41" fmla="*/ 0 h 1927"/>
                            <a:gd name="T42" fmla="*/ 0 w 1205"/>
                            <a:gd name="T43" fmla="*/ 0 h 1927"/>
                            <a:gd name="T44" fmla="*/ 0 w 1205"/>
                            <a:gd name="T45" fmla="*/ 0 h 1927"/>
                            <a:gd name="T46" fmla="*/ 0 w 1205"/>
                            <a:gd name="T47" fmla="*/ 0 h 1927"/>
                            <a:gd name="T48" fmla="*/ 0 w 1205"/>
                            <a:gd name="T49" fmla="*/ 0 h 1927"/>
                            <a:gd name="T50" fmla="*/ 0 w 1205"/>
                            <a:gd name="T51" fmla="*/ 0 h 1927"/>
                            <a:gd name="T52" fmla="*/ 0 w 1205"/>
                            <a:gd name="T53" fmla="*/ 0 h 1927"/>
                            <a:gd name="T54" fmla="*/ 0 w 1205"/>
                            <a:gd name="T55" fmla="*/ 0 h 1927"/>
                            <a:gd name="T56" fmla="*/ 0 w 1205"/>
                            <a:gd name="T57" fmla="*/ 0 h 1927"/>
                            <a:gd name="T58" fmla="*/ 0 w 1205"/>
                            <a:gd name="T59" fmla="*/ 0 h 1927"/>
                            <a:gd name="T60" fmla="*/ 0 w 1205"/>
                            <a:gd name="T61" fmla="*/ 0 h 1927"/>
                            <a:gd name="T62" fmla="*/ 0 w 1205"/>
                            <a:gd name="T63" fmla="*/ 0 h 192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205"/>
                            <a:gd name="T97" fmla="*/ 0 h 1927"/>
                            <a:gd name="T98" fmla="*/ 1205 w 1205"/>
                            <a:gd name="T99" fmla="*/ 1927 h 1927"/>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205" h="1927">
                              <a:moveTo>
                                <a:pt x="434" y="1188"/>
                              </a:moveTo>
                              <a:cubicBezTo>
                                <a:pt x="434" y="1561"/>
                                <a:pt x="444" y="1724"/>
                                <a:pt x="490" y="1769"/>
                              </a:cubicBezTo>
                              <a:cubicBezTo>
                                <a:pt x="530" y="1810"/>
                                <a:pt x="596" y="1828"/>
                                <a:pt x="794" y="1828"/>
                              </a:cubicBezTo>
                              <a:cubicBezTo>
                                <a:pt x="929" y="1828"/>
                                <a:pt x="1040" y="1825"/>
                                <a:pt x="1101" y="1752"/>
                              </a:cubicBezTo>
                              <a:cubicBezTo>
                                <a:pt x="1134" y="1711"/>
                                <a:pt x="1160" y="1647"/>
                                <a:pt x="1167" y="1599"/>
                              </a:cubicBezTo>
                              <a:cubicBezTo>
                                <a:pt x="1170" y="1579"/>
                                <a:pt x="1175" y="1566"/>
                                <a:pt x="1190" y="1566"/>
                              </a:cubicBezTo>
                              <a:cubicBezTo>
                                <a:pt x="1203" y="1566"/>
                                <a:pt x="1205" y="1576"/>
                                <a:pt x="1205" y="1604"/>
                              </a:cubicBezTo>
                              <a:cubicBezTo>
                                <a:pt x="1205" y="1632"/>
                                <a:pt x="1188" y="1785"/>
                                <a:pt x="1167" y="1858"/>
                              </a:cubicBezTo>
                              <a:cubicBezTo>
                                <a:pt x="1150" y="1916"/>
                                <a:pt x="1142" y="1927"/>
                                <a:pt x="1007" y="1927"/>
                              </a:cubicBezTo>
                              <a:cubicBezTo>
                                <a:pt x="825" y="1927"/>
                                <a:pt x="693" y="1922"/>
                                <a:pt x="586" y="1919"/>
                              </a:cubicBezTo>
                              <a:cubicBezTo>
                                <a:pt x="479" y="1914"/>
                                <a:pt x="401" y="1912"/>
                                <a:pt x="327" y="1912"/>
                              </a:cubicBezTo>
                              <a:cubicBezTo>
                                <a:pt x="317" y="1912"/>
                                <a:pt x="274" y="1914"/>
                                <a:pt x="223" y="1914"/>
                              </a:cubicBezTo>
                              <a:cubicBezTo>
                                <a:pt x="172" y="1916"/>
                                <a:pt x="116" y="1919"/>
                                <a:pt x="78" y="1919"/>
                              </a:cubicBezTo>
                              <a:cubicBezTo>
                                <a:pt x="50" y="1919"/>
                                <a:pt x="38" y="1914"/>
                                <a:pt x="38" y="1899"/>
                              </a:cubicBezTo>
                              <a:cubicBezTo>
                                <a:pt x="38" y="1891"/>
                                <a:pt x="43" y="1883"/>
                                <a:pt x="58" y="1883"/>
                              </a:cubicBezTo>
                              <a:cubicBezTo>
                                <a:pt x="81" y="1883"/>
                                <a:pt x="111" y="1878"/>
                                <a:pt x="134" y="1873"/>
                              </a:cubicBezTo>
                              <a:cubicBezTo>
                                <a:pt x="185" y="1863"/>
                                <a:pt x="198" y="1808"/>
                                <a:pt x="208" y="1734"/>
                              </a:cubicBezTo>
                              <a:cubicBezTo>
                                <a:pt x="220" y="1627"/>
                                <a:pt x="220" y="1427"/>
                                <a:pt x="220" y="1183"/>
                              </a:cubicBezTo>
                              <a:lnTo>
                                <a:pt x="220" y="736"/>
                              </a:lnTo>
                              <a:cubicBezTo>
                                <a:pt x="220" y="340"/>
                                <a:pt x="220" y="269"/>
                                <a:pt x="215" y="188"/>
                              </a:cubicBezTo>
                              <a:cubicBezTo>
                                <a:pt x="210" y="101"/>
                                <a:pt x="190" y="61"/>
                                <a:pt x="106" y="43"/>
                              </a:cubicBezTo>
                              <a:cubicBezTo>
                                <a:pt x="86" y="38"/>
                                <a:pt x="43" y="35"/>
                                <a:pt x="20" y="35"/>
                              </a:cubicBezTo>
                              <a:cubicBezTo>
                                <a:pt x="10" y="35"/>
                                <a:pt x="0" y="30"/>
                                <a:pt x="0" y="20"/>
                              </a:cubicBezTo>
                              <a:cubicBezTo>
                                <a:pt x="0" y="5"/>
                                <a:pt x="12" y="0"/>
                                <a:pt x="40" y="0"/>
                              </a:cubicBezTo>
                              <a:cubicBezTo>
                                <a:pt x="154" y="0"/>
                                <a:pt x="314" y="7"/>
                                <a:pt x="327" y="7"/>
                              </a:cubicBezTo>
                              <a:cubicBezTo>
                                <a:pt x="340" y="7"/>
                                <a:pt x="525" y="0"/>
                                <a:pt x="601" y="0"/>
                              </a:cubicBezTo>
                              <a:cubicBezTo>
                                <a:pt x="629" y="0"/>
                                <a:pt x="642" y="5"/>
                                <a:pt x="642" y="20"/>
                              </a:cubicBezTo>
                              <a:cubicBezTo>
                                <a:pt x="642" y="30"/>
                                <a:pt x="632" y="35"/>
                                <a:pt x="622" y="35"/>
                              </a:cubicBezTo>
                              <a:cubicBezTo>
                                <a:pt x="604" y="35"/>
                                <a:pt x="568" y="38"/>
                                <a:pt x="538" y="43"/>
                              </a:cubicBezTo>
                              <a:cubicBezTo>
                                <a:pt x="464" y="56"/>
                                <a:pt x="444" y="99"/>
                                <a:pt x="439" y="188"/>
                              </a:cubicBezTo>
                              <a:cubicBezTo>
                                <a:pt x="434" y="269"/>
                                <a:pt x="434" y="340"/>
                                <a:pt x="434" y="736"/>
                              </a:cubicBezTo>
                              <a:lnTo>
                                <a:pt x="434" y="118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9" name="Freeform 29"/>
                        <a:cNvSpPr>
                          <a:spLocks noEditPoints="1"/>
                        </a:cNvSpPr>
                      </a:nvSpPr>
                      <a:spPr bwMode="black">
                        <a:xfrm>
                          <a:off x="3257" y="557"/>
                          <a:ext cx="248" cy="251"/>
                        </a:xfrm>
                        <a:custGeom>
                          <a:avLst/>
                          <a:gdLst>
                            <a:gd name="T0" fmla="*/ 0 w 1934"/>
                            <a:gd name="T1" fmla="*/ 0 h 1965"/>
                            <a:gd name="T2" fmla="*/ 0 w 1934"/>
                            <a:gd name="T3" fmla="*/ 0 h 1965"/>
                            <a:gd name="T4" fmla="*/ 0 w 1934"/>
                            <a:gd name="T5" fmla="*/ 0 h 1965"/>
                            <a:gd name="T6" fmla="*/ 0 w 1934"/>
                            <a:gd name="T7" fmla="*/ 0 h 1965"/>
                            <a:gd name="T8" fmla="*/ 0 w 1934"/>
                            <a:gd name="T9" fmla="*/ 0 h 1965"/>
                            <a:gd name="T10" fmla="*/ 0 w 1934"/>
                            <a:gd name="T11" fmla="*/ 0 h 1965"/>
                            <a:gd name="T12" fmla="*/ 0 w 1934"/>
                            <a:gd name="T13" fmla="*/ 0 h 1965"/>
                            <a:gd name="T14" fmla="*/ 0 w 1934"/>
                            <a:gd name="T15" fmla="*/ 0 h 1965"/>
                            <a:gd name="T16" fmla="*/ 0 w 1934"/>
                            <a:gd name="T17" fmla="*/ 0 h 1965"/>
                            <a:gd name="T18" fmla="*/ 0 w 1934"/>
                            <a:gd name="T19" fmla="*/ 0 h 1965"/>
                            <a:gd name="T20" fmla="*/ 0 w 1934"/>
                            <a:gd name="T21" fmla="*/ 0 h 1965"/>
                            <a:gd name="T22" fmla="*/ 0 w 1934"/>
                            <a:gd name="T23" fmla="*/ 0 h 1965"/>
                            <a:gd name="T24" fmla="*/ 0 w 1934"/>
                            <a:gd name="T25" fmla="*/ 0 h 1965"/>
                            <a:gd name="T26" fmla="*/ 0 w 1934"/>
                            <a:gd name="T27" fmla="*/ 0 h 1965"/>
                            <a:gd name="T28" fmla="*/ 0 w 1934"/>
                            <a:gd name="T29" fmla="*/ 0 h 1965"/>
                            <a:gd name="T30" fmla="*/ 0 w 1934"/>
                            <a:gd name="T31" fmla="*/ 0 h 1965"/>
                            <a:gd name="T32" fmla="*/ 0 w 1934"/>
                            <a:gd name="T33" fmla="*/ 0 h 1965"/>
                            <a:gd name="T34" fmla="*/ 0 w 1934"/>
                            <a:gd name="T35" fmla="*/ 0 h 1965"/>
                            <a:gd name="T36" fmla="*/ 0 w 1934"/>
                            <a:gd name="T37" fmla="*/ 0 h 1965"/>
                            <a:gd name="T38" fmla="*/ 0 w 1934"/>
                            <a:gd name="T39" fmla="*/ 0 h 1965"/>
                            <a:gd name="T40" fmla="*/ 0 w 1934"/>
                            <a:gd name="T41" fmla="*/ 0 h 1965"/>
                            <a:gd name="T42" fmla="*/ 0 w 1934"/>
                            <a:gd name="T43" fmla="*/ 0 h 1965"/>
                            <a:gd name="T44" fmla="*/ 0 w 1934"/>
                            <a:gd name="T45" fmla="*/ 0 h 1965"/>
                            <a:gd name="T46" fmla="*/ 0 w 1934"/>
                            <a:gd name="T47" fmla="*/ 0 h 1965"/>
                            <a:gd name="T48" fmla="*/ 0 w 1934"/>
                            <a:gd name="T49" fmla="*/ 0 h 1965"/>
                            <a:gd name="T50" fmla="*/ 0 w 1934"/>
                            <a:gd name="T51" fmla="*/ 0 h 1965"/>
                            <a:gd name="T52" fmla="*/ 0 w 1934"/>
                            <a:gd name="T53" fmla="*/ 0 h 1965"/>
                            <a:gd name="T54" fmla="*/ 0 w 1934"/>
                            <a:gd name="T55" fmla="*/ 0 h 1965"/>
                            <a:gd name="T56" fmla="*/ 0 w 1934"/>
                            <a:gd name="T57" fmla="*/ 0 h 1965"/>
                            <a:gd name="T58" fmla="*/ 0 w 1934"/>
                            <a:gd name="T59" fmla="*/ 0 h 1965"/>
                            <a:gd name="T60" fmla="*/ 0 w 1934"/>
                            <a:gd name="T61" fmla="*/ 0 h 1965"/>
                            <a:gd name="T62" fmla="*/ 0 w 1934"/>
                            <a:gd name="T63" fmla="*/ 0 h 1965"/>
                            <a:gd name="T64" fmla="*/ 0 w 1934"/>
                            <a:gd name="T65" fmla="*/ 0 h 1965"/>
                            <a:gd name="T66" fmla="*/ 0 w 1934"/>
                            <a:gd name="T67" fmla="*/ 0 h 196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934"/>
                            <a:gd name="T103" fmla="*/ 0 h 1965"/>
                            <a:gd name="T104" fmla="*/ 1934 w 1934"/>
                            <a:gd name="T105" fmla="*/ 1965 h 1965"/>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934" h="1965">
                              <a:moveTo>
                                <a:pt x="434" y="1033"/>
                              </a:moveTo>
                              <a:cubicBezTo>
                                <a:pt x="434" y="1302"/>
                                <a:pt x="436" y="1536"/>
                                <a:pt x="439" y="1584"/>
                              </a:cubicBezTo>
                              <a:cubicBezTo>
                                <a:pt x="441" y="1647"/>
                                <a:pt x="446" y="1749"/>
                                <a:pt x="466" y="1777"/>
                              </a:cubicBezTo>
                              <a:cubicBezTo>
                                <a:pt x="499" y="1825"/>
                                <a:pt x="599" y="1879"/>
                                <a:pt x="898" y="1879"/>
                              </a:cubicBezTo>
                              <a:cubicBezTo>
                                <a:pt x="1134" y="1879"/>
                                <a:pt x="1353" y="1792"/>
                                <a:pt x="1502" y="1643"/>
                              </a:cubicBezTo>
                              <a:cubicBezTo>
                                <a:pt x="1634" y="1513"/>
                                <a:pt x="1705" y="1269"/>
                                <a:pt x="1705" y="1036"/>
                              </a:cubicBezTo>
                              <a:cubicBezTo>
                                <a:pt x="1705" y="713"/>
                                <a:pt x="1566" y="505"/>
                                <a:pt x="1462" y="396"/>
                              </a:cubicBezTo>
                              <a:cubicBezTo>
                                <a:pt x="1223" y="145"/>
                                <a:pt x="934" y="109"/>
                                <a:pt x="632" y="109"/>
                              </a:cubicBezTo>
                              <a:cubicBezTo>
                                <a:pt x="581" y="109"/>
                                <a:pt x="487" y="117"/>
                                <a:pt x="466" y="127"/>
                              </a:cubicBezTo>
                              <a:cubicBezTo>
                                <a:pt x="444" y="137"/>
                                <a:pt x="436" y="150"/>
                                <a:pt x="436" y="178"/>
                              </a:cubicBezTo>
                              <a:cubicBezTo>
                                <a:pt x="434" y="264"/>
                                <a:pt x="434" y="523"/>
                                <a:pt x="434" y="718"/>
                              </a:cubicBezTo>
                              <a:lnTo>
                                <a:pt x="434" y="1033"/>
                              </a:lnTo>
                              <a:close/>
                              <a:moveTo>
                                <a:pt x="220" y="759"/>
                              </a:moveTo>
                              <a:cubicBezTo>
                                <a:pt x="220" y="363"/>
                                <a:pt x="220" y="292"/>
                                <a:pt x="215" y="211"/>
                              </a:cubicBezTo>
                              <a:cubicBezTo>
                                <a:pt x="210" y="124"/>
                                <a:pt x="190" y="84"/>
                                <a:pt x="106" y="66"/>
                              </a:cubicBezTo>
                              <a:cubicBezTo>
                                <a:pt x="86" y="61"/>
                                <a:pt x="43" y="58"/>
                                <a:pt x="20" y="58"/>
                              </a:cubicBezTo>
                              <a:cubicBezTo>
                                <a:pt x="10" y="58"/>
                                <a:pt x="0" y="53"/>
                                <a:pt x="0" y="43"/>
                              </a:cubicBezTo>
                              <a:cubicBezTo>
                                <a:pt x="0" y="28"/>
                                <a:pt x="12" y="23"/>
                                <a:pt x="40" y="23"/>
                              </a:cubicBezTo>
                              <a:cubicBezTo>
                                <a:pt x="154" y="23"/>
                                <a:pt x="314" y="30"/>
                                <a:pt x="327" y="30"/>
                              </a:cubicBezTo>
                              <a:cubicBezTo>
                                <a:pt x="357" y="30"/>
                                <a:pt x="517" y="23"/>
                                <a:pt x="670" y="23"/>
                              </a:cubicBezTo>
                              <a:cubicBezTo>
                                <a:pt x="921" y="23"/>
                                <a:pt x="1385" y="0"/>
                                <a:pt x="1688" y="312"/>
                              </a:cubicBezTo>
                              <a:cubicBezTo>
                                <a:pt x="1814" y="444"/>
                                <a:pt x="1934" y="655"/>
                                <a:pt x="1934" y="957"/>
                              </a:cubicBezTo>
                              <a:cubicBezTo>
                                <a:pt x="1934" y="1277"/>
                                <a:pt x="1802" y="1523"/>
                                <a:pt x="1660" y="1673"/>
                              </a:cubicBezTo>
                              <a:cubicBezTo>
                                <a:pt x="1550" y="1787"/>
                                <a:pt x="1322" y="1965"/>
                                <a:pt x="890" y="1965"/>
                              </a:cubicBezTo>
                              <a:cubicBezTo>
                                <a:pt x="781" y="1965"/>
                                <a:pt x="647" y="1957"/>
                                <a:pt x="538" y="1950"/>
                              </a:cubicBezTo>
                              <a:cubicBezTo>
                                <a:pt x="426" y="1942"/>
                                <a:pt x="340" y="1935"/>
                                <a:pt x="327" y="1935"/>
                              </a:cubicBezTo>
                              <a:cubicBezTo>
                                <a:pt x="322" y="1935"/>
                                <a:pt x="279" y="1935"/>
                                <a:pt x="225" y="1937"/>
                              </a:cubicBezTo>
                              <a:cubicBezTo>
                                <a:pt x="175" y="1937"/>
                                <a:pt x="116" y="1942"/>
                                <a:pt x="78" y="1942"/>
                              </a:cubicBezTo>
                              <a:cubicBezTo>
                                <a:pt x="50" y="1942"/>
                                <a:pt x="38" y="1937"/>
                                <a:pt x="38" y="1922"/>
                              </a:cubicBezTo>
                              <a:cubicBezTo>
                                <a:pt x="38" y="1914"/>
                                <a:pt x="43" y="1906"/>
                                <a:pt x="58" y="1906"/>
                              </a:cubicBezTo>
                              <a:cubicBezTo>
                                <a:pt x="81" y="1906"/>
                                <a:pt x="111" y="1901"/>
                                <a:pt x="134" y="1896"/>
                              </a:cubicBezTo>
                              <a:cubicBezTo>
                                <a:pt x="185" y="1886"/>
                                <a:pt x="197" y="1831"/>
                                <a:pt x="208" y="1757"/>
                              </a:cubicBezTo>
                              <a:cubicBezTo>
                                <a:pt x="220" y="1650"/>
                                <a:pt x="220" y="1450"/>
                                <a:pt x="220" y="1206"/>
                              </a:cubicBezTo>
                              <a:lnTo>
                                <a:pt x="220" y="75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0" name="Freeform 30"/>
                        <a:cNvSpPr>
                          <a:spLocks/>
                        </a:cNvSpPr>
                      </a:nvSpPr>
                      <a:spPr bwMode="black">
                        <a:xfrm>
                          <a:off x="3556" y="559"/>
                          <a:ext cx="84" cy="247"/>
                        </a:xfrm>
                        <a:custGeom>
                          <a:avLst/>
                          <a:gdLst>
                            <a:gd name="T0" fmla="*/ 0 w 650"/>
                            <a:gd name="T1" fmla="*/ 0 h 1919"/>
                            <a:gd name="T2" fmla="*/ 0 w 650"/>
                            <a:gd name="T3" fmla="*/ 0 h 1919"/>
                            <a:gd name="T4" fmla="*/ 0 w 650"/>
                            <a:gd name="T5" fmla="*/ 0 h 1919"/>
                            <a:gd name="T6" fmla="*/ 0 w 650"/>
                            <a:gd name="T7" fmla="*/ 0 h 1919"/>
                            <a:gd name="T8" fmla="*/ 0 w 650"/>
                            <a:gd name="T9" fmla="*/ 0 h 1919"/>
                            <a:gd name="T10" fmla="*/ 0 w 650"/>
                            <a:gd name="T11" fmla="*/ 0 h 1919"/>
                            <a:gd name="T12" fmla="*/ 0 w 650"/>
                            <a:gd name="T13" fmla="*/ 0 h 1919"/>
                            <a:gd name="T14" fmla="*/ 0 w 650"/>
                            <a:gd name="T15" fmla="*/ 0 h 1919"/>
                            <a:gd name="T16" fmla="*/ 0 w 650"/>
                            <a:gd name="T17" fmla="*/ 0 h 1919"/>
                            <a:gd name="T18" fmla="*/ 0 w 650"/>
                            <a:gd name="T19" fmla="*/ 0 h 1919"/>
                            <a:gd name="T20" fmla="*/ 0 w 650"/>
                            <a:gd name="T21" fmla="*/ 0 h 1919"/>
                            <a:gd name="T22" fmla="*/ 0 w 650"/>
                            <a:gd name="T23" fmla="*/ 0 h 1919"/>
                            <a:gd name="T24" fmla="*/ 0 w 650"/>
                            <a:gd name="T25" fmla="*/ 0 h 1919"/>
                            <a:gd name="T26" fmla="*/ 0 w 650"/>
                            <a:gd name="T27" fmla="*/ 0 h 1919"/>
                            <a:gd name="T28" fmla="*/ 0 w 650"/>
                            <a:gd name="T29" fmla="*/ 0 h 1919"/>
                            <a:gd name="T30" fmla="*/ 0 w 650"/>
                            <a:gd name="T31" fmla="*/ 0 h 1919"/>
                            <a:gd name="T32" fmla="*/ 0 w 650"/>
                            <a:gd name="T33" fmla="*/ 0 h 1919"/>
                            <a:gd name="T34" fmla="*/ 0 w 650"/>
                            <a:gd name="T35" fmla="*/ 0 h 1919"/>
                            <a:gd name="T36" fmla="*/ 0 w 650"/>
                            <a:gd name="T37" fmla="*/ 0 h 1919"/>
                            <a:gd name="T38" fmla="*/ 0 w 650"/>
                            <a:gd name="T39" fmla="*/ 0 h 1919"/>
                            <a:gd name="T40" fmla="*/ 0 w 650"/>
                            <a:gd name="T41" fmla="*/ 0 h 1919"/>
                            <a:gd name="T42" fmla="*/ 0 w 650"/>
                            <a:gd name="T43" fmla="*/ 0 h 1919"/>
                            <a:gd name="T44" fmla="*/ 0 w 650"/>
                            <a:gd name="T45" fmla="*/ 0 h 1919"/>
                            <a:gd name="T46" fmla="*/ 0 w 650"/>
                            <a:gd name="T47" fmla="*/ 0 h 1919"/>
                            <a:gd name="T48" fmla="*/ 0 w 650"/>
                            <a:gd name="T49" fmla="*/ 0 h 1919"/>
                            <a:gd name="T50" fmla="*/ 0 w 650"/>
                            <a:gd name="T51" fmla="*/ 0 h 1919"/>
                            <a:gd name="T52" fmla="*/ 0 w 650"/>
                            <a:gd name="T53" fmla="*/ 0 h 1919"/>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650"/>
                            <a:gd name="T82" fmla="*/ 0 h 1919"/>
                            <a:gd name="T83" fmla="*/ 650 w 650"/>
                            <a:gd name="T84" fmla="*/ 1919 h 1919"/>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650" h="1919">
                              <a:moveTo>
                                <a:pt x="404" y="1183"/>
                              </a:moveTo>
                              <a:cubicBezTo>
                                <a:pt x="404" y="1427"/>
                                <a:pt x="404" y="1627"/>
                                <a:pt x="417" y="1734"/>
                              </a:cubicBezTo>
                              <a:cubicBezTo>
                                <a:pt x="424" y="1808"/>
                                <a:pt x="439" y="1863"/>
                                <a:pt x="516" y="1873"/>
                              </a:cubicBezTo>
                              <a:cubicBezTo>
                                <a:pt x="551" y="1878"/>
                                <a:pt x="607" y="1883"/>
                                <a:pt x="630" y="1883"/>
                              </a:cubicBezTo>
                              <a:cubicBezTo>
                                <a:pt x="645" y="1883"/>
                                <a:pt x="650" y="1891"/>
                                <a:pt x="650" y="1899"/>
                              </a:cubicBezTo>
                              <a:cubicBezTo>
                                <a:pt x="650" y="1912"/>
                                <a:pt x="637" y="1919"/>
                                <a:pt x="609" y="1919"/>
                              </a:cubicBezTo>
                              <a:cubicBezTo>
                                <a:pt x="470" y="1919"/>
                                <a:pt x="310" y="1912"/>
                                <a:pt x="297" y="1912"/>
                              </a:cubicBezTo>
                              <a:cubicBezTo>
                                <a:pt x="285" y="1912"/>
                                <a:pt x="125" y="1919"/>
                                <a:pt x="49" y="1919"/>
                              </a:cubicBezTo>
                              <a:cubicBezTo>
                                <a:pt x="21" y="1919"/>
                                <a:pt x="8" y="1914"/>
                                <a:pt x="8" y="1899"/>
                              </a:cubicBezTo>
                              <a:cubicBezTo>
                                <a:pt x="8" y="1891"/>
                                <a:pt x="13" y="1883"/>
                                <a:pt x="28" y="1883"/>
                              </a:cubicBezTo>
                              <a:cubicBezTo>
                                <a:pt x="51" y="1883"/>
                                <a:pt x="82" y="1878"/>
                                <a:pt x="104" y="1873"/>
                              </a:cubicBezTo>
                              <a:cubicBezTo>
                                <a:pt x="155" y="1863"/>
                                <a:pt x="168" y="1808"/>
                                <a:pt x="178" y="1734"/>
                              </a:cubicBezTo>
                              <a:cubicBezTo>
                                <a:pt x="191" y="1627"/>
                                <a:pt x="191" y="1427"/>
                                <a:pt x="191" y="1183"/>
                              </a:cubicBezTo>
                              <a:lnTo>
                                <a:pt x="191" y="736"/>
                              </a:lnTo>
                              <a:cubicBezTo>
                                <a:pt x="191" y="340"/>
                                <a:pt x="191" y="269"/>
                                <a:pt x="186" y="188"/>
                              </a:cubicBezTo>
                              <a:cubicBezTo>
                                <a:pt x="180" y="101"/>
                                <a:pt x="155" y="58"/>
                                <a:pt x="99" y="45"/>
                              </a:cubicBezTo>
                              <a:cubicBezTo>
                                <a:pt x="71" y="38"/>
                                <a:pt x="38" y="35"/>
                                <a:pt x="21" y="35"/>
                              </a:cubicBezTo>
                              <a:cubicBezTo>
                                <a:pt x="10" y="35"/>
                                <a:pt x="0" y="30"/>
                                <a:pt x="0" y="20"/>
                              </a:cubicBezTo>
                              <a:cubicBezTo>
                                <a:pt x="0" y="5"/>
                                <a:pt x="13" y="0"/>
                                <a:pt x="41" y="0"/>
                              </a:cubicBezTo>
                              <a:cubicBezTo>
                                <a:pt x="125" y="0"/>
                                <a:pt x="285" y="7"/>
                                <a:pt x="297" y="7"/>
                              </a:cubicBezTo>
                              <a:cubicBezTo>
                                <a:pt x="310" y="7"/>
                                <a:pt x="470" y="0"/>
                                <a:pt x="546" y="0"/>
                              </a:cubicBezTo>
                              <a:cubicBezTo>
                                <a:pt x="574" y="0"/>
                                <a:pt x="587" y="5"/>
                                <a:pt x="587" y="20"/>
                              </a:cubicBezTo>
                              <a:cubicBezTo>
                                <a:pt x="587" y="30"/>
                                <a:pt x="577" y="35"/>
                                <a:pt x="566" y="35"/>
                              </a:cubicBezTo>
                              <a:cubicBezTo>
                                <a:pt x="549" y="35"/>
                                <a:pt x="533" y="38"/>
                                <a:pt x="503" y="43"/>
                              </a:cubicBezTo>
                              <a:cubicBezTo>
                                <a:pt x="434" y="56"/>
                                <a:pt x="414" y="99"/>
                                <a:pt x="409" y="188"/>
                              </a:cubicBezTo>
                              <a:cubicBezTo>
                                <a:pt x="404" y="269"/>
                                <a:pt x="404" y="340"/>
                                <a:pt x="404" y="736"/>
                              </a:cubicBezTo>
                              <a:lnTo>
                                <a:pt x="404"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1" name="Freeform 31"/>
                        <a:cNvSpPr>
                          <a:spLocks/>
                        </a:cNvSpPr>
                      </a:nvSpPr>
                      <a:spPr bwMode="black">
                        <a:xfrm>
                          <a:off x="3688" y="555"/>
                          <a:ext cx="262" cy="253"/>
                        </a:xfrm>
                        <a:custGeom>
                          <a:avLst/>
                          <a:gdLst>
                            <a:gd name="T0" fmla="*/ 0 w 2041"/>
                            <a:gd name="T1" fmla="*/ 0 h 1973"/>
                            <a:gd name="T2" fmla="*/ 0 w 2041"/>
                            <a:gd name="T3" fmla="*/ 0 h 1973"/>
                            <a:gd name="T4" fmla="*/ 0 w 2041"/>
                            <a:gd name="T5" fmla="*/ 0 h 1973"/>
                            <a:gd name="T6" fmla="*/ 0 w 2041"/>
                            <a:gd name="T7" fmla="*/ 0 h 1973"/>
                            <a:gd name="T8" fmla="*/ 0 w 2041"/>
                            <a:gd name="T9" fmla="*/ 0 h 1973"/>
                            <a:gd name="T10" fmla="*/ 0 w 2041"/>
                            <a:gd name="T11" fmla="*/ 0 h 1973"/>
                            <a:gd name="T12" fmla="*/ 0 w 2041"/>
                            <a:gd name="T13" fmla="*/ 0 h 1973"/>
                            <a:gd name="T14" fmla="*/ 0 w 2041"/>
                            <a:gd name="T15" fmla="*/ 0 h 1973"/>
                            <a:gd name="T16" fmla="*/ 0 w 2041"/>
                            <a:gd name="T17" fmla="*/ 0 h 1973"/>
                            <a:gd name="T18" fmla="*/ 0 w 2041"/>
                            <a:gd name="T19" fmla="*/ 0 h 1973"/>
                            <a:gd name="T20" fmla="*/ 0 w 2041"/>
                            <a:gd name="T21" fmla="*/ 0 h 1973"/>
                            <a:gd name="T22" fmla="*/ 0 w 2041"/>
                            <a:gd name="T23" fmla="*/ 0 h 1973"/>
                            <a:gd name="T24" fmla="*/ 0 w 2041"/>
                            <a:gd name="T25" fmla="*/ 0 h 1973"/>
                            <a:gd name="T26" fmla="*/ 0 w 2041"/>
                            <a:gd name="T27" fmla="*/ 0 h 1973"/>
                            <a:gd name="T28" fmla="*/ 0 w 2041"/>
                            <a:gd name="T29" fmla="*/ 0 h 1973"/>
                            <a:gd name="T30" fmla="*/ 0 w 2041"/>
                            <a:gd name="T31" fmla="*/ 0 h 1973"/>
                            <a:gd name="T32" fmla="*/ 0 w 2041"/>
                            <a:gd name="T33" fmla="*/ 0 h 1973"/>
                            <a:gd name="T34" fmla="*/ 0 w 2041"/>
                            <a:gd name="T35" fmla="*/ 0 h 1973"/>
                            <a:gd name="T36" fmla="*/ 0 w 2041"/>
                            <a:gd name="T37" fmla="*/ 0 h 1973"/>
                            <a:gd name="T38" fmla="*/ 0 w 2041"/>
                            <a:gd name="T39" fmla="*/ 0 h 1973"/>
                            <a:gd name="T40" fmla="*/ 0 w 2041"/>
                            <a:gd name="T41" fmla="*/ 0 h 1973"/>
                            <a:gd name="T42" fmla="*/ 0 w 2041"/>
                            <a:gd name="T43" fmla="*/ 0 h 1973"/>
                            <a:gd name="T44" fmla="*/ 0 w 2041"/>
                            <a:gd name="T45" fmla="*/ 0 h 1973"/>
                            <a:gd name="T46" fmla="*/ 0 w 2041"/>
                            <a:gd name="T47" fmla="*/ 0 h 1973"/>
                            <a:gd name="T48" fmla="*/ 0 w 2041"/>
                            <a:gd name="T49" fmla="*/ 0 h 1973"/>
                            <a:gd name="T50" fmla="*/ 0 w 2041"/>
                            <a:gd name="T51" fmla="*/ 0 h 1973"/>
                            <a:gd name="T52" fmla="*/ 0 w 2041"/>
                            <a:gd name="T53" fmla="*/ 0 h 1973"/>
                            <a:gd name="T54" fmla="*/ 0 w 2041"/>
                            <a:gd name="T55" fmla="*/ 0 h 1973"/>
                            <a:gd name="T56" fmla="*/ 0 w 2041"/>
                            <a:gd name="T57" fmla="*/ 0 h 1973"/>
                            <a:gd name="T58" fmla="*/ 0 w 2041"/>
                            <a:gd name="T59" fmla="*/ 0 h 1973"/>
                            <a:gd name="T60" fmla="*/ 0 w 2041"/>
                            <a:gd name="T61" fmla="*/ 0 h 1973"/>
                            <a:gd name="T62" fmla="*/ 0 w 2041"/>
                            <a:gd name="T63" fmla="*/ 0 h 1973"/>
                            <a:gd name="T64" fmla="*/ 0 w 2041"/>
                            <a:gd name="T65" fmla="*/ 0 h 19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1"/>
                            <a:gd name="T100" fmla="*/ 0 h 1973"/>
                            <a:gd name="T101" fmla="*/ 2041 w 2041"/>
                            <a:gd name="T102" fmla="*/ 1973 h 197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1" h="1973">
                              <a:moveTo>
                                <a:pt x="353" y="1610"/>
                              </a:moveTo>
                              <a:cubicBezTo>
                                <a:pt x="358" y="1818"/>
                                <a:pt x="384" y="1884"/>
                                <a:pt x="452" y="1904"/>
                              </a:cubicBezTo>
                              <a:cubicBezTo>
                                <a:pt x="500" y="1917"/>
                                <a:pt x="556" y="1919"/>
                                <a:pt x="579" y="1919"/>
                              </a:cubicBezTo>
                              <a:cubicBezTo>
                                <a:pt x="592" y="1919"/>
                                <a:pt x="599" y="1925"/>
                                <a:pt x="599" y="1935"/>
                              </a:cubicBezTo>
                              <a:cubicBezTo>
                                <a:pt x="599" y="1950"/>
                                <a:pt x="584" y="1955"/>
                                <a:pt x="554" y="1955"/>
                              </a:cubicBezTo>
                              <a:cubicBezTo>
                                <a:pt x="409" y="1955"/>
                                <a:pt x="307" y="1948"/>
                                <a:pt x="285" y="1948"/>
                              </a:cubicBezTo>
                              <a:cubicBezTo>
                                <a:pt x="262" y="1948"/>
                                <a:pt x="155" y="1955"/>
                                <a:pt x="41" y="1955"/>
                              </a:cubicBezTo>
                              <a:cubicBezTo>
                                <a:pt x="16" y="1955"/>
                                <a:pt x="0" y="1952"/>
                                <a:pt x="0" y="1935"/>
                              </a:cubicBezTo>
                              <a:cubicBezTo>
                                <a:pt x="0" y="1925"/>
                                <a:pt x="8" y="1919"/>
                                <a:pt x="21" y="1919"/>
                              </a:cubicBezTo>
                              <a:cubicBezTo>
                                <a:pt x="41" y="1919"/>
                                <a:pt x="86" y="1917"/>
                                <a:pt x="125" y="1904"/>
                              </a:cubicBezTo>
                              <a:cubicBezTo>
                                <a:pt x="188" y="1887"/>
                                <a:pt x="201" y="1813"/>
                                <a:pt x="201" y="1582"/>
                              </a:cubicBezTo>
                              <a:lnTo>
                                <a:pt x="203" y="127"/>
                              </a:lnTo>
                              <a:cubicBezTo>
                                <a:pt x="203" y="28"/>
                                <a:pt x="211" y="0"/>
                                <a:pt x="231" y="0"/>
                              </a:cubicBezTo>
                              <a:cubicBezTo>
                                <a:pt x="252" y="0"/>
                                <a:pt x="295" y="56"/>
                                <a:pt x="320" y="81"/>
                              </a:cubicBezTo>
                              <a:cubicBezTo>
                                <a:pt x="358" y="125"/>
                                <a:pt x="736" y="533"/>
                                <a:pt x="1127" y="952"/>
                              </a:cubicBezTo>
                              <a:cubicBezTo>
                                <a:pt x="1379" y="1221"/>
                                <a:pt x="1655" y="1531"/>
                                <a:pt x="1737" y="1615"/>
                              </a:cubicBezTo>
                              <a:lnTo>
                                <a:pt x="1709" y="325"/>
                              </a:lnTo>
                              <a:cubicBezTo>
                                <a:pt x="1706" y="160"/>
                                <a:pt x="1688" y="104"/>
                                <a:pt x="1610" y="84"/>
                              </a:cubicBezTo>
                              <a:cubicBezTo>
                                <a:pt x="1564" y="74"/>
                                <a:pt x="1506" y="71"/>
                                <a:pt x="1485" y="71"/>
                              </a:cubicBezTo>
                              <a:cubicBezTo>
                                <a:pt x="1468" y="71"/>
                                <a:pt x="1465" y="64"/>
                                <a:pt x="1465" y="53"/>
                              </a:cubicBezTo>
                              <a:cubicBezTo>
                                <a:pt x="1465" y="38"/>
                                <a:pt x="1485" y="36"/>
                                <a:pt x="1516" y="36"/>
                              </a:cubicBezTo>
                              <a:cubicBezTo>
                                <a:pt x="1630" y="36"/>
                                <a:pt x="1752" y="43"/>
                                <a:pt x="1780" y="43"/>
                              </a:cubicBezTo>
                              <a:cubicBezTo>
                                <a:pt x="1808" y="43"/>
                                <a:pt x="1892" y="36"/>
                                <a:pt x="1996" y="36"/>
                              </a:cubicBezTo>
                              <a:cubicBezTo>
                                <a:pt x="2024" y="36"/>
                                <a:pt x="2041" y="38"/>
                                <a:pt x="2041" y="53"/>
                              </a:cubicBezTo>
                              <a:cubicBezTo>
                                <a:pt x="2041" y="64"/>
                                <a:pt x="2031" y="71"/>
                                <a:pt x="2014" y="71"/>
                              </a:cubicBezTo>
                              <a:cubicBezTo>
                                <a:pt x="2001" y="71"/>
                                <a:pt x="1983" y="71"/>
                                <a:pt x="1952" y="79"/>
                              </a:cubicBezTo>
                              <a:cubicBezTo>
                                <a:pt x="1869" y="97"/>
                                <a:pt x="1859" y="153"/>
                                <a:pt x="1859" y="305"/>
                              </a:cubicBezTo>
                              <a:lnTo>
                                <a:pt x="1854" y="1793"/>
                              </a:lnTo>
                              <a:cubicBezTo>
                                <a:pt x="1854" y="1960"/>
                                <a:pt x="1848" y="1973"/>
                                <a:pt x="1831" y="1973"/>
                              </a:cubicBezTo>
                              <a:cubicBezTo>
                                <a:pt x="1810" y="1973"/>
                                <a:pt x="1780" y="1945"/>
                                <a:pt x="1645" y="1810"/>
                              </a:cubicBezTo>
                              <a:cubicBezTo>
                                <a:pt x="1617" y="1785"/>
                                <a:pt x="1252" y="1412"/>
                                <a:pt x="983" y="1122"/>
                              </a:cubicBezTo>
                              <a:cubicBezTo>
                                <a:pt x="688" y="805"/>
                                <a:pt x="401" y="485"/>
                                <a:pt x="320" y="394"/>
                              </a:cubicBezTo>
                              <a:lnTo>
                                <a:pt x="353" y="1610"/>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2" name="Freeform 32"/>
                        <a:cNvSpPr>
                          <a:spLocks/>
                        </a:cNvSpPr>
                      </a:nvSpPr>
                      <a:spPr bwMode="black">
                        <a:xfrm>
                          <a:off x="3990" y="555"/>
                          <a:ext cx="243" cy="255"/>
                        </a:xfrm>
                        <a:custGeom>
                          <a:avLst/>
                          <a:gdLst>
                            <a:gd name="T0" fmla="*/ 0 w 1892"/>
                            <a:gd name="T1" fmla="*/ 0 h 1991"/>
                            <a:gd name="T2" fmla="*/ 0 w 1892"/>
                            <a:gd name="T3" fmla="*/ 0 h 1991"/>
                            <a:gd name="T4" fmla="*/ 0 w 1892"/>
                            <a:gd name="T5" fmla="*/ 0 h 1991"/>
                            <a:gd name="T6" fmla="*/ 0 w 1892"/>
                            <a:gd name="T7" fmla="*/ 0 h 1991"/>
                            <a:gd name="T8" fmla="*/ 0 w 1892"/>
                            <a:gd name="T9" fmla="*/ 0 h 1991"/>
                            <a:gd name="T10" fmla="*/ 0 w 1892"/>
                            <a:gd name="T11" fmla="*/ 0 h 1991"/>
                            <a:gd name="T12" fmla="*/ 0 w 1892"/>
                            <a:gd name="T13" fmla="*/ 0 h 1991"/>
                            <a:gd name="T14" fmla="*/ 0 w 1892"/>
                            <a:gd name="T15" fmla="*/ 0 h 1991"/>
                            <a:gd name="T16" fmla="*/ 0 w 1892"/>
                            <a:gd name="T17" fmla="*/ 0 h 1991"/>
                            <a:gd name="T18" fmla="*/ 0 w 1892"/>
                            <a:gd name="T19" fmla="*/ 0 h 1991"/>
                            <a:gd name="T20" fmla="*/ 0 w 1892"/>
                            <a:gd name="T21" fmla="*/ 0 h 1991"/>
                            <a:gd name="T22" fmla="*/ 0 w 1892"/>
                            <a:gd name="T23" fmla="*/ 0 h 1991"/>
                            <a:gd name="T24" fmla="*/ 0 w 1892"/>
                            <a:gd name="T25" fmla="*/ 0 h 1991"/>
                            <a:gd name="T26" fmla="*/ 0 w 1892"/>
                            <a:gd name="T27" fmla="*/ 0 h 1991"/>
                            <a:gd name="T28" fmla="*/ 0 w 1892"/>
                            <a:gd name="T29" fmla="*/ 0 h 1991"/>
                            <a:gd name="T30" fmla="*/ 0 w 1892"/>
                            <a:gd name="T31" fmla="*/ 0 h 1991"/>
                            <a:gd name="T32" fmla="*/ 0 w 1892"/>
                            <a:gd name="T33" fmla="*/ 0 h 1991"/>
                            <a:gd name="T34" fmla="*/ 0 w 1892"/>
                            <a:gd name="T35" fmla="*/ 0 h 1991"/>
                            <a:gd name="T36" fmla="*/ 0 w 1892"/>
                            <a:gd name="T37" fmla="*/ 0 h 1991"/>
                            <a:gd name="T38" fmla="*/ 0 w 1892"/>
                            <a:gd name="T39" fmla="*/ 0 h 1991"/>
                            <a:gd name="T40" fmla="*/ 0 w 1892"/>
                            <a:gd name="T41" fmla="*/ 0 h 1991"/>
                            <a:gd name="T42" fmla="*/ 0 w 1892"/>
                            <a:gd name="T43" fmla="*/ 0 h 1991"/>
                            <a:gd name="T44" fmla="*/ 0 w 1892"/>
                            <a:gd name="T45" fmla="*/ 0 h 1991"/>
                            <a:gd name="T46" fmla="*/ 0 w 1892"/>
                            <a:gd name="T47" fmla="*/ 0 h 1991"/>
                            <a:gd name="T48" fmla="*/ 0 w 1892"/>
                            <a:gd name="T49" fmla="*/ 0 h 1991"/>
                            <a:gd name="T50" fmla="*/ 0 w 1892"/>
                            <a:gd name="T51" fmla="*/ 0 h 1991"/>
                            <a:gd name="T52" fmla="*/ 0 w 1892"/>
                            <a:gd name="T53" fmla="*/ 0 h 1991"/>
                            <a:gd name="T54" fmla="*/ 0 w 1892"/>
                            <a:gd name="T55" fmla="*/ 0 h 1991"/>
                            <a:gd name="T56" fmla="*/ 0 w 1892"/>
                            <a:gd name="T57" fmla="*/ 0 h 1991"/>
                            <a:gd name="T58" fmla="*/ 0 w 1892"/>
                            <a:gd name="T59" fmla="*/ 0 h 1991"/>
                            <a:gd name="T60" fmla="*/ 0 w 1892"/>
                            <a:gd name="T61" fmla="*/ 0 h 1991"/>
                            <a:gd name="T62" fmla="*/ 0 w 1892"/>
                            <a:gd name="T63" fmla="*/ 0 h 1991"/>
                            <a:gd name="T64" fmla="*/ 0 w 1892"/>
                            <a:gd name="T65" fmla="*/ 0 h 1991"/>
                            <a:gd name="T66" fmla="*/ 0 w 1892"/>
                            <a:gd name="T67" fmla="*/ 0 h 199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892"/>
                            <a:gd name="T103" fmla="*/ 0 h 1991"/>
                            <a:gd name="T104" fmla="*/ 1892 w 1892"/>
                            <a:gd name="T105" fmla="*/ 1991 h 1991"/>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892" h="1991">
                              <a:moveTo>
                                <a:pt x="1496" y="1308"/>
                              </a:moveTo>
                              <a:cubicBezTo>
                                <a:pt x="1496" y="1102"/>
                                <a:pt x="1483" y="1074"/>
                                <a:pt x="1381" y="1046"/>
                              </a:cubicBezTo>
                              <a:cubicBezTo>
                                <a:pt x="1361" y="1041"/>
                                <a:pt x="1318" y="1039"/>
                                <a:pt x="1295" y="1039"/>
                              </a:cubicBezTo>
                              <a:cubicBezTo>
                                <a:pt x="1285" y="1039"/>
                                <a:pt x="1275" y="1034"/>
                                <a:pt x="1275" y="1023"/>
                              </a:cubicBezTo>
                              <a:cubicBezTo>
                                <a:pt x="1275" y="1008"/>
                                <a:pt x="1288" y="1003"/>
                                <a:pt x="1315" y="1003"/>
                              </a:cubicBezTo>
                              <a:cubicBezTo>
                                <a:pt x="1430" y="1003"/>
                                <a:pt x="1590" y="1011"/>
                                <a:pt x="1602" y="1011"/>
                              </a:cubicBezTo>
                              <a:cubicBezTo>
                                <a:pt x="1615" y="1011"/>
                                <a:pt x="1775" y="1003"/>
                                <a:pt x="1851" y="1003"/>
                              </a:cubicBezTo>
                              <a:cubicBezTo>
                                <a:pt x="1879" y="1003"/>
                                <a:pt x="1892" y="1008"/>
                                <a:pt x="1892" y="1023"/>
                              </a:cubicBezTo>
                              <a:cubicBezTo>
                                <a:pt x="1892" y="1034"/>
                                <a:pt x="1881" y="1039"/>
                                <a:pt x="1871" y="1039"/>
                              </a:cubicBezTo>
                              <a:cubicBezTo>
                                <a:pt x="1854" y="1039"/>
                                <a:pt x="1838" y="1041"/>
                                <a:pt x="1808" y="1046"/>
                              </a:cubicBezTo>
                              <a:cubicBezTo>
                                <a:pt x="1740" y="1059"/>
                                <a:pt x="1719" y="1102"/>
                                <a:pt x="1714" y="1191"/>
                              </a:cubicBezTo>
                              <a:cubicBezTo>
                                <a:pt x="1709" y="1272"/>
                                <a:pt x="1709" y="1348"/>
                                <a:pt x="1709" y="1455"/>
                              </a:cubicBezTo>
                              <a:lnTo>
                                <a:pt x="1709" y="1739"/>
                              </a:lnTo>
                              <a:cubicBezTo>
                                <a:pt x="1709" y="1854"/>
                                <a:pt x="1706" y="1859"/>
                                <a:pt x="1676" y="1876"/>
                              </a:cubicBezTo>
                              <a:cubicBezTo>
                                <a:pt x="1513" y="1963"/>
                                <a:pt x="1285" y="1991"/>
                                <a:pt x="1138" y="1991"/>
                              </a:cubicBezTo>
                              <a:cubicBezTo>
                                <a:pt x="945" y="1991"/>
                                <a:pt x="584" y="1965"/>
                                <a:pt x="302" y="1719"/>
                              </a:cubicBezTo>
                              <a:cubicBezTo>
                                <a:pt x="148" y="1585"/>
                                <a:pt x="0" y="1313"/>
                                <a:pt x="0" y="995"/>
                              </a:cubicBezTo>
                              <a:cubicBezTo>
                                <a:pt x="0" y="589"/>
                                <a:pt x="198" y="302"/>
                                <a:pt x="424" y="160"/>
                              </a:cubicBezTo>
                              <a:cubicBezTo>
                                <a:pt x="653" y="18"/>
                                <a:pt x="904" y="0"/>
                                <a:pt x="1100" y="0"/>
                              </a:cubicBezTo>
                              <a:cubicBezTo>
                                <a:pt x="1260" y="0"/>
                                <a:pt x="1440" y="33"/>
                                <a:pt x="1488" y="43"/>
                              </a:cubicBezTo>
                              <a:cubicBezTo>
                                <a:pt x="1541" y="56"/>
                                <a:pt x="1630" y="66"/>
                                <a:pt x="1694" y="69"/>
                              </a:cubicBezTo>
                              <a:cubicBezTo>
                                <a:pt x="1719" y="71"/>
                                <a:pt x="1724" y="81"/>
                                <a:pt x="1724" y="92"/>
                              </a:cubicBezTo>
                              <a:cubicBezTo>
                                <a:pt x="1724" y="127"/>
                                <a:pt x="1706" y="198"/>
                                <a:pt x="1706" y="452"/>
                              </a:cubicBezTo>
                              <a:cubicBezTo>
                                <a:pt x="1706" y="493"/>
                                <a:pt x="1701" y="506"/>
                                <a:pt x="1684" y="506"/>
                              </a:cubicBezTo>
                              <a:cubicBezTo>
                                <a:pt x="1671" y="506"/>
                                <a:pt x="1668" y="490"/>
                                <a:pt x="1666" y="467"/>
                              </a:cubicBezTo>
                              <a:cubicBezTo>
                                <a:pt x="1663" y="432"/>
                                <a:pt x="1650" y="361"/>
                                <a:pt x="1612" y="300"/>
                              </a:cubicBezTo>
                              <a:cubicBezTo>
                                <a:pt x="1549" y="203"/>
                                <a:pt x="1343" y="94"/>
                                <a:pt x="1016" y="94"/>
                              </a:cubicBezTo>
                              <a:cubicBezTo>
                                <a:pt x="856" y="94"/>
                                <a:pt x="666" y="109"/>
                                <a:pt x="473" y="262"/>
                              </a:cubicBezTo>
                              <a:cubicBezTo>
                                <a:pt x="325" y="378"/>
                                <a:pt x="221" y="609"/>
                                <a:pt x="221" y="907"/>
                              </a:cubicBezTo>
                              <a:cubicBezTo>
                                <a:pt x="221" y="1264"/>
                                <a:pt x="401" y="1524"/>
                                <a:pt x="490" y="1610"/>
                              </a:cubicBezTo>
                              <a:cubicBezTo>
                                <a:pt x="691" y="1805"/>
                                <a:pt x="922" y="1881"/>
                                <a:pt x="1155" y="1881"/>
                              </a:cubicBezTo>
                              <a:cubicBezTo>
                                <a:pt x="1247" y="1881"/>
                                <a:pt x="1379" y="1866"/>
                                <a:pt x="1445" y="1828"/>
                              </a:cubicBezTo>
                              <a:cubicBezTo>
                                <a:pt x="1478" y="1810"/>
                                <a:pt x="1496" y="1782"/>
                                <a:pt x="1496" y="1739"/>
                              </a:cubicBezTo>
                              <a:lnTo>
                                <a:pt x="1496" y="130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3" name="Freeform 33"/>
                        <a:cNvSpPr>
                          <a:spLocks/>
                        </a:cNvSpPr>
                      </a:nvSpPr>
                      <a:spPr bwMode="black">
                        <a:xfrm>
                          <a:off x="4282" y="555"/>
                          <a:ext cx="126"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9" y="1922"/>
                              </a:moveTo>
                              <a:cubicBezTo>
                                <a:pt x="3" y="1904"/>
                                <a:pt x="0" y="1894"/>
                                <a:pt x="0" y="1826"/>
                              </a:cubicBezTo>
                              <a:cubicBezTo>
                                <a:pt x="0" y="1699"/>
                                <a:pt x="11" y="1597"/>
                                <a:pt x="13" y="1556"/>
                              </a:cubicBezTo>
                              <a:cubicBezTo>
                                <a:pt x="16" y="1529"/>
                                <a:pt x="21" y="1516"/>
                                <a:pt x="34" y="1516"/>
                              </a:cubicBezTo>
                              <a:cubicBezTo>
                                <a:pt x="49" y="1516"/>
                                <a:pt x="51" y="1524"/>
                                <a:pt x="51" y="1544"/>
                              </a:cubicBezTo>
                              <a:cubicBezTo>
                                <a:pt x="51" y="1567"/>
                                <a:pt x="51" y="1602"/>
                                <a:pt x="59" y="1638"/>
                              </a:cubicBezTo>
                              <a:cubicBezTo>
                                <a:pt x="97" y="1826"/>
                                <a:pt x="265" y="1897"/>
                                <a:pt x="435" y="1897"/>
                              </a:cubicBezTo>
                              <a:cubicBezTo>
                                <a:pt x="678" y="1897"/>
                                <a:pt x="798" y="1722"/>
                                <a:pt x="798" y="1559"/>
                              </a:cubicBezTo>
                              <a:cubicBezTo>
                                <a:pt x="798" y="1384"/>
                                <a:pt x="724" y="1282"/>
                                <a:pt x="506" y="1102"/>
                              </a:cubicBezTo>
                              <a:lnTo>
                                <a:pt x="392" y="1008"/>
                              </a:lnTo>
                              <a:cubicBezTo>
                                <a:pt x="123" y="787"/>
                                <a:pt x="61" y="630"/>
                                <a:pt x="61" y="457"/>
                              </a:cubicBezTo>
                              <a:cubicBezTo>
                                <a:pt x="61" y="185"/>
                                <a:pt x="265" y="0"/>
                                <a:pt x="587" y="0"/>
                              </a:cubicBezTo>
                              <a:cubicBezTo>
                                <a:pt x="686" y="0"/>
                                <a:pt x="760" y="10"/>
                                <a:pt x="823" y="26"/>
                              </a:cubicBezTo>
                              <a:cubicBezTo>
                                <a:pt x="871" y="36"/>
                                <a:pt x="892" y="38"/>
                                <a:pt x="912" y="38"/>
                              </a:cubicBezTo>
                              <a:cubicBezTo>
                                <a:pt x="933" y="38"/>
                                <a:pt x="937" y="43"/>
                                <a:pt x="937" y="56"/>
                              </a:cubicBezTo>
                              <a:cubicBezTo>
                                <a:pt x="937" y="69"/>
                                <a:pt x="927" y="153"/>
                                <a:pt x="927" y="325"/>
                              </a:cubicBezTo>
                              <a:cubicBezTo>
                                <a:pt x="927" y="366"/>
                                <a:pt x="922" y="384"/>
                                <a:pt x="909" y="384"/>
                              </a:cubicBezTo>
                              <a:cubicBezTo>
                                <a:pt x="894" y="384"/>
                                <a:pt x="892" y="371"/>
                                <a:pt x="889" y="351"/>
                              </a:cubicBezTo>
                              <a:cubicBezTo>
                                <a:pt x="887" y="320"/>
                                <a:pt x="871" y="252"/>
                                <a:pt x="856" y="224"/>
                              </a:cubicBezTo>
                              <a:cubicBezTo>
                                <a:pt x="841" y="196"/>
                                <a:pt x="772" y="89"/>
                                <a:pt x="539" y="89"/>
                              </a:cubicBezTo>
                              <a:cubicBezTo>
                                <a:pt x="364" y="89"/>
                                <a:pt x="227" y="198"/>
                                <a:pt x="227" y="384"/>
                              </a:cubicBezTo>
                              <a:cubicBezTo>
                                <a:pt x="227"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9"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4" name="Line 34"/>
                        <a:cNvSpPr>
                          <a:spLocks noChangeShapeType="1"/>
                        </a:cNvSpPr>
                      </a:nvSpPr>
                      <a:spPr bwMode="black">
                        <a:xfrm>
                          <a:off x="1395" y="937"/>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6215" name="Line 35"/>
                        <a:cNvSpPr>
                          <a:spLocks noChangeShapeType="1"/>
                        </a:cNvSpPr>
                      </a:nvSpPr>
                      <a:spPr bwMode="black">
                        <a:xfrm>
                          <a:off x="1395" y="448"/>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p w:rsidR="001B3376" w:rsidRPr="00A201CB" w:rsidRDefault="006E32EF" w:rsidP="00136DFD">
      <w:pPr>
        <w:jc w:val="center"/>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95250</wp:posOffset>
            </wp:positionH>
            <wp:positionV relativeFrom="paragraph">
              <wp:posOffset>11430</wp:posOffset>
            </wp:positionV>
            <wp:extent cx="6038850" cy="571500"/>
            <wp:effectExtent l="19050" t="0" r="0" b="0"/>
            <wp:wrapNone/>
            <wp:docPr id="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cstate="print"/>
                    <a:srcRect/>
                    <a:stretch>
                      <a:fillRect/>
                    </a:stretch>
                  </pic:blipFill>
                  <pic:spPr bwMode="auto">
                    <a:xfrm>
                      <a:off x="0" y="0"/>
                      <a:ext cx="6038850" cy="571500"/>
                    </a:xfrm>
                    <a:prstGeom prst="rect">
                      <a:avLst/>
                    </a:prstGeom>
                    <a:noFill/>
                    <a:ln w="9525">
                      <a:noFill/>
                      <a:miter lim="800000"/>
                      <a:headEnd/>
                      <a:tailEnd/>
                    </a:ln>
                  </pic:spPr>
                </pic:pic>
              </a:graphicData>
            </a:graphic>
          </wp:anchor>
        </w:drawing>
      </w:r>
    </w:p>
    <w:p w:rsidR="00136DFD" w:rsidRPr="00A201CB" w:rsidRDefault="00136DFD" w:rsidP="00136DFD">
      <w:pPr>
        <w:jc w:val="center"/>
        <w:rPr>
          <w:rFonts w:ascii="Arial" w:hAnsi="Arial" w:cs="Arial"/>
        </w:rPr>
      </w:pPr>
    </w:p>
    <w:p w:rsidR="008F3260" w:rsidRPr="00A201CB" w:rsidRDefault="008F3260" w:rsidP="00C31A46">
      <w:pPr>
        <w:pStyle w:val="BodyTextIndent2"/>
        <w:ind w:left="0"/>
        <w:jc w:val="both"/>
        <w:rPr>
          <w:sz w:val="40"/>
        </w:rPr>
      </w:pPr>
    </w:p>
    <w:p w:rsidR="00FE6754" w:rsidRPr="00AA7671" w:rsidRDefault="002F4CF5">
      <w:pPr>
        <w:pStyle w:val="BodyTextIndent2"/>
        <w:rPr>
          <w:sz w:val="40"/>
          <w:lang w:val="fr-FR"/>
        </w:rPr>
      </w:pPr>
      <w:r w:rsidRPr="00AA7671">
        <w:rPr>
          <w:sz w:val="40"/>
          <w:lang w:val="fr-FR"/>
        </w:rPr>
        <w:t xml:space="preserve">OBU </w:t>
      </w:r>
      <w:r w:rsidR="00FE6754" w:rsidRPr="00AA7671">
        <w:rPr>
          <w:sz w:val="40"/>
          <w:lang w:val="fr-FR"/>
        </w:rPr>
        <w:t>Product Requirements Document (</w:t>
      </w:r>
      <w:smartTag w:uri="urn:schemas-microsoft-com:office:smarttags" w:element="stockticker">
        <w:r w:rsidR="00FE6754" w:rsidRPr="00AA7671">
          <w:rPr>
            <w:sz w:val="40"/>
            <w:lang w:val="fr-FR"/>
          </w:rPr>
          <w:t>PRD</w:t>
        </w:r>
      </w:smartTag>
      <w:r w:rsidR="00790E73" w:rsidRPr="00AA7671">
        <w:rPr>
          <w:sz w:val="40"/>
          <w:lang w:val="fr-FR"/>
        </w:rPr>
        <w:t>)</w:t>
      </w:r>
    </w:p>
    <w:p w:rsidR="00FE6754" w:rsidRPr="00AA7671" w:rsidRDefault="00FE6754">
      <w:pPr>
        <w:jc w:val="center"/>
        <w:rPr>
          <w:rFonts w:ascii="Arial" w:hAnsi="Arial" w:cs="Arial"/>
          <w:b/>
          <w:sz w:val="40"/>
          <w:lang w:val="fr-FR"/>
        </w:rPr>
      </w:pPr>
    </w:p>
    <w:p w:rsidR="00FE6754" w:rsidRPr="00A201CB" w:rsidRDefault="002D308F" w:rsidP="00347938">
      <w:pPr>
        <w:jc w:val="center"/>
        <w:rPr>
          <w:rFonts w:ascii="Arial" w:hAnsi="Arial" w:cs="Arial"/>
          <w:b/>
          <w:i/>
          <w:sz w:val="40"/>
        </w:rPr>
      </w:pPr>
      <w:r>
        <w:rPr>
          <w:rFonts w:ascii="Arial" w:hAnsi="Arial" w:cs="Arial"/>
          <w:b/>
          <w:i/>
          <w:sz w:val="40"/>
        </w:rPr>
        <w:t>SHC</w:t>
      </w:r>
      <w:r w:rsidR="009D3806">
        <w:rPr>
          <w:rFonts w:ascii="Arial" w:hAnsi="Arial" w:cs="Arial"/>
          <w:b/>
          <w:i/>
          <w:sz w:val="40"/>
        </w:rPr>
        <w:t xml:space="preserve"> –</w:t>
      </w:r>
      <w:r w:rsidR="001A0019">
        <w:rPr>
          <w:rFonts w:ascii="Arial" w:hAnsi="Arial" w:cs="Arial"/>
          <w:b/>
          <w:i/>
          <w:sz w:val="40"/>
        </w:rPr>
        <w:t xml:space="preserve"> Communities Platform</w:t>
      </w:r>
    </w:p>
    <w:p w:rsidR="009D3806" w:rsidRPr="009D3806" w:rsidRDefault="009D3806">
      <w:pPr>
        <w:jc w:val="center"/>
        <w:rPr>
          <w:rFonts w:ascii="Arial" w:hAnsi="Arial" w:cs="Arial"/>
          <w:b/>
          <w:i/>
          <w:color w:val="3333FF"/>
          <w:sz w:val="20"/>
          <w:szCs w:val="20"/>
        </w:rPr>
      </w:pPr>
    </w:p>
    <w:p w:rsidR="00D32934" w:rsidRPr="00D32934" w:rsidRDefault="00D17BCF" w:rsidP="00D32934">
      <w:pPr>
        <w:jc w:val="center"/>
        <w:rPr>
          <w:rFonts w:ascii="Arial" w:hAnsi="Arial" w:cs="Arial"/>
          <w:b/>
          <w:color w:val="3333FF"/>
          <w:sz w:val="20"/>
          <w:szCs w:val="20"/>
        </w:rPr>
      </w:pPr>
      <w:r>
        <w:rPr>
          <w:rFonts w:ascii="Arial" w:hAnsi="Arial" w:cs="Arial"/>
          <w:sz w:val="20"/>
          <w:szCs w:val="20"/>
        </w:rPr>
        <w:fldChar w:fldCharType="begin">
          <w:ffData>
            <w:name w:val=""/>
            <w:enabled/>
            <w:calcOnExit w:val="0"/>
            <w:checkBox>
              <w:size w:val="16"/>
              <w:default w:val="1"/>
            </w:checkBox>
          </w:ffData>
        </w:fldChar>
      </w:r>
      <w:r w:rsidR="009D3806">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D32934" w:rsidRPr="00ED4FA6">
        <w:rPr>
          <w:rFonts w:ascii="Arial" w:hAnsi="Arial" w:cs="Arial"/>
          <w:sz w:val="20"/>
          <w:szCs w:val="20"/>
          <w:lang w:val="fr-FR"/>
        </w:rPr>
        <w:t xml:space="preserve"> </w:t>
      </w:r>
      <w:r w:rsidR="00D32934" w:rsidRPr="00D32934">
        <w:rPr>
          <w:rFonts w:ascii="Arial" w:hAnsi="Arial" w:cs="Arial"/>
          <w:b/>
          <w:color w:val="3333FF"/>
          <w:sz w:val="20"/>
          <w:szCs w:val="20"/>
        </w:rPr>
        <w:t>Preliminary</w:t>
      </w:r>
    </w:p>
    <w:p w:rsidR="00D32934" w:rsidRPr="00D32934" w:rsidRDefault="00D32934" w:rsidP="00D32934">
      <w:pPr>
        <w:spacing w:line="240" w:lineRule="atLeast"/>
        <w:ind w:left="288" w:hanging="288"/>
        <w:jc w:val="center"/>
        <w:rPr>
          <w:rFonts w:ascii="Arial" w:hAnsi="Arial" w:cs="Arial"/>
          <w:sz w:val="20"/>
          <w:szCs w:val="20"/>
          <w:lang w:val="fr-FR"/>
        </w:rPr>
      </w:pPr>
    </w:p>
    <w:p w:rsidR="00D32934" w:rsidRPr="00D32934" w:rsidRDefault="00D17BCF" w:rsidP="00D32934">
      <w:pPr>
        <w:spacing w:line="240" w:lineRule="atLeast"/>
        <w:ind w:left="288" w:hanging="288"/>
        <w:jc w:val="center"/>
        <w:rPr>
          <w:rFonts w:ascii="Arial" w:hAnsi="Arial" w:cs="Arial"/>
          <w:sz w:val="20"/>
          <w:szCs w:val="20"/>
          <w:lang w:val="fr-FR"/>
        </w:rPr>
      </w:pPr>
      <w:r w:rsidRPr="00D32934">
        <w:rPr>
          <w:rFonts w:ascii="Arial" w:hAnsi="Arial" w:cs="Arial"/>
          <w:sz w:val="20"/>
          <w:szCs w:val="20"/>
        </w:rPr>
        <w:fldChar w:fldCharType="begin">
          <w:ffData>
            <w:name w:val=""/>
            <w:enabled/>
            <w:calcOnExit w:val="0"/>
            <w:checkBox>
              <w:size w:val="16"/>
              <w:default w:val="0"/>
            </w:checkBox>
          </w:ffData>
        </w:fldChar>
      </w:r>
      <w:r w:rsidR="00D32934" w:rsidRPr="00D32934">
        <w:rPr>
          <w:rFonts w:ascii="Arial" w:hAnsi="Arial" w:cs="Arial"/>
          <w:sz w:val="20"/>
          <w:szCs w:val="20"/>
          <w:lang w:val="fr-FR"/>
        </w:rPr>
        <w:instrText xml:space="preserve"> FORMCHECKBOX </w:instrText>
      </w:r>
      <w:r w:rsidRPr="00D32934">
        <w:rPr>
          <w:rFonts w:ascii="Arial" w:hAnsi="Arial" w:cs="Arial"/>
          <w:sz w:val="20"/>
          <w:szCs w:val="20"/>
        </w:rPr>
      </w:r>
      <w:r w:rsidRPr="00D32934">
        <w:rPr>
          <w:rFonts w:ascii="Arial" w:hAnsi="Arial" w:cs="Arial"/>
          <w:sz w:val="20"/>
          <w:szCs w:val="20"/>
        </w:rPr>
        <w:fldChar w:fldCharType="end"/>
      </w:r>
      <w:r w:rsidR="00D32934" w:rsidRPr="00D32934">
        <w:rPr>
          <w:rFonts w:ascii="Arial" w:hAnsi="Arial" w:cs="Arial"/>
          <w:sz w:val="20"/>
          <w:szCs w:val="20"/>
          <w:lang w:val="fr-FR"/>
        </w:rPr>
        <w:t xml:space="preserve"> </w:t>
      </w:r>
      <w:r w:rsidR="00D32934" w:rsidRPr="00D32934">
        <w:rPr>
          <w:rFonts w:ascii="Arial" w:hAnsi="Arial" w:cs="Arial"/>
          <w:b/>
          <w:color w:val="3333FF"/>
          <w:sz w:val="20"/>
          <w:szCs w:val="20"/>
        </w:rPr>
        <w:t>Final</w:t>
      </w:r>
    </w:p>
    <w:p w:rsidR="00853CF1" w:rsidRDefault="00FE6754" w:rsidP="00DB05B6">
      <w:pPr>
        <w:pStyle w:val="TitlePageAuthor"/>
        <w:rPr>
          <w:rFonts w:ascii="Arial" w:hAnsi="Arial" w:cs="Arial"/>
        </w:rPr>
      </w:pPr>
      <w:r w:rsidRPr="00A201CB">
        <w:rPr>
          <w:rFonts w:ascii="Arial" w:hAnsi="Arial" w:cs="Arial"/>
        </w:rPr>
        <w:t>Product Manager</w:t>
      </w:r>
      <w:r w:rsidR="00790E73" w:rsidRPr="00A201CB">
        <w:rPr>
          <w:rFonts w:ascii="Arial" w:hAnsi="Arial" w:cs="Arial"/>
        </w:rPr>
        <w:t>/Author</w:t>
      </w:r>
      <w:r w:rsidRPr="00AC4AB6">
        <w:rPr>
          <w:rFonts w:ascii="Arial" w:hAnsi="Arial" w:cs="Arial"/>
        </w:rPr>
        <w:t xml:space="preserve">: </w:t>
      </w:r>
    </w:p>
    <w:p w:rsidR="00853CF1" w:rsidRDefault="001019D5" w:rsidP="00853CF1">
      <w:pPr>
        <w:pStyle w:val="TitlePageAuthor"/>
        <w:spacing w:before="120" w:after="120" w:line="240" w:lineRule="auto"/>
        <w:rPr>
          <w:rFonts w:ascii="Arial" w:hAnsi="Arial" w:cs="Arial"/>
          <w:i/>
        </w:rPr>
      </w:pPr>
      <w:r>
        <w:rPr>
          <w:rFonts w:ascii="Arial" w:hAnsi="Arial" w:cs="Arial"/>
          <w:i/>
        </w:rPr>
        <w:t>Judy Massuda</w:t>
      </w:r>
      <w:r w:rsidR="00853CF1">
        <w:rPr>
          <w:rFonts w:ascii="Arial" w:hAnsi="Arial" w:cs="Arial"/>
          <w:i/>
        </w:rPr>
        <w:t xml:space="preserve"> </w:t>
      </w:r>
      <w:hyperlink r:id="rId10" w:history="1">
        <w:r w:rsidR="009444EA" w:rsidRPr="002A1CD2">
          <w:rPr>
            <w:rStyle w:val="Hyperlink"/>
          </w:rPr>
          <w:t>jmassud@searshc.com</w:t>
        </w:r>
      </w:hyperlink>
      <w:r w:rsidR="009444EA">
        <w:t xml:space="preserve"> </w:t>
      </w:r>
    </w:p>
    <w:p w:rsidR="00853CF1" w:rsidRPr="00853CF1" w:rsidRDefault="00853CF1" w:rsidP="00853CF1"/>
    <w:p w:rsidR="008F3260" w:rsidRPr="00A201CB" w:rsidRDefault="00FE6754" w:rsidP="00DB05B6">
      <w:pPr>
        <w:pStyle w:val="TitlePageAuthor"/>
        <w:rPr>
          <w:rFonts w:ascii="Arial" w:hAnsi="Arial" w:cs="Arial"/>
          <w:i/>
        </w:rPr>
      </w:pPr>
      <w:r w:rsidRPr="00AC4AB6">
        <w:rPr>
          <w:rFonts w:ascii="Arial" w:hAnsi="Arial" w:cs="Arial"/>
        </w:rPr>
        <w:t xml:space="preserve"> Business</w:t>
      </w:r>
      <w:r w:rsidR="004C17B4" w:rsidRPr="00AC4AB6">
        <w:rPr>
          <w:rFonts w:ascii="Arial" w:hAnsi="Arial" w:cs="Arial"/>
        </w:rPr>
        <w:t>/Vertical</w:t>
      </w:r>
      <w:r w:rsidRPr="00AC4AB6">
        <w:rPr>
          <w:rFonts w:ascii="Arial" w:hAnsi="Arial" w:cs="Arial"/>
        </w:rPr>
        <w:t xml:space="preserve"> Sponsor: </w:t>
      </w:r>
      <w:r w:rsidR="007409FE">
        <w:rPr>
          <w:rFonts w:ascii="Arial" w:hAnsi="Arial" w:cs="Arial"/>
          <w:i/>
        </w:rPr>
        <w:t>Don Fotsch</w:t>
      </w:r>
      <w:r w:rsidRPr="00AC4AB6">
        <w:rPr>
          <w:rFonts w:ascii="Arial" w:hAnsi="Arial" w:cs="Arial"/>
          <w:i/>
        </w:rPr>
        <w:t xml:space="preserve">, </w:t>
      </w:r>
      <w:r w:rsidR="007409FE">
        <w:rPr>
          <w:rFonts w:ascii="Arial" w:hAnsi="Arial" w:cs="Arial"/>
          <w:i/>
        </w:rPr>
        <w:t xml:space="preserve">VP Customer Experience </w:t>
      </w:r>
    </w:p>
    <w:p w:rsidR="00FE6754" w:rsidRPr="00A201CB" w:rsidRDefault="00FE6754">
      <w:pPr>
        <w:rPr>
          <w:rFonts w:ascii="Arial" w:hAnsi="Arial" w:cs="Arial"/>
        </w:rPr>
      </w:pPr>
    </w:p>
    <w:p w:rsidR="00FE6754" w:rsidRPr="00A201CB" w:rsidRDefault="00FE6754">
      <w:pPr>
        <w:jc w:val="center"/>
        <w:rPr>
          <w:rFonts w:ascii="Arial" w:hAnsi="Arial" w:cs="Arial"/>
        </w:rPr>
      </w:pPr>
    </w:p>
    <w:p w:rsidR="00FE6754" w:rsidRPr="00A201CB" w:rsidRDefault="00FE6754">
      <w:pPr>
        <w:jc w:val="center"/>
        <w:rPr>
          <w:rFonts w:ascii="Arial" w:hAnsi="Arial" w:cs="Arial"/>
        </w:rPr>
      </w:pPr>
    </w:p>
    <w:p w:rsidR="00FE6754" w:rsidRDefault="00FE6754">
      <w:pPr>
        <w:pStyle w:val="TitlePageDate"/>
        <w:jc w:val="left"/>
        <w:rPr>
          <w:rFonts w:ascii="Arial" w:hAnsi="Arial" w:cs="Arial"/>
        </w:rPr>
      </w:pPr>
    </w:p>
    <w:p w:rsidR="009F0619" w:rsidRPr="00A201CB" w:rsidRDefault="009F0619">
      <w:pPr>
        <w:pStyle w:val="TitlePageDate"/>
        <w:jc w:val="left"/>
        <w:rPr>
          <w:rFonts w:ascii="Arial" w:hAnsi="Arial" w:cs="Arial"/>
        </w:rPr>
      </w:pPr>
    </w:p>
    <w:p w:rsidR="00F63D4E" w:rsidRPr="00A201CB" w:rsidRDefault="00F63D4E">
      <w:pPr>
        <w:pStyle w:val="TitlePageDate"/>
        <w:jc w:val="left"/>
        <w:rPr>
          <w:rFonts w:ascii="Arial" w:hAnsi="Arial" w:cs="Arial"/>
        </w:rPr>
      </w:pPr>
    </w:p>
    <w:p w:rsidR="00FE6754" w:rsidRPr="00A201CB" w:rsidRDefault="00FE6754">
      <w:pPr>
        <w:pStyle w:val="TitlePageDate"/>
        <w:jc w:val="left"/>
        <w:rPr>
          <w:rFonts w:ascii="Arial" w:hAnsi="Arial" w:cs="Arial"/>
        </w:rPr>
      </w:pPr>
    </w:p>
    <w:tbl>
      <w:tblPr>
        <w:tblW w:w="0" w:type="auto"/>
        <w:tblLook w:val="0000"/>
      </w:tblPr>
      <w:tblGrid>
        <w:gridCol w:w="2316"/>
        <w:gridCol w:w="7539"/>
      </w:tblGrid>
      <w:tr w:rsidR="00FE6754" w:rsidRPr="00A201CB">
        <w:trPr>
          <w:cantSplit/>
          <w:trHeight w:val="335"/>
        </w:trPr>
        <w:tc>
          <w:tcPr>
            <w:tcW w:w="2316" w:type="dxa"/>
            <w:shd w:val="pct10" w:color="auto" w:fill="auto"/>
            <w:vAlign w:val="center"/>
          </w:tcPr>
          <w:p w:rsidR="00FE6754" w:rsidRPr="00A201CB" w:rsidRDefault="004C17B4">
            <w:pPr>
              <w:pStyle w:val="TableContent"/>
              <w:rPr>
                <w:rFonts w:ascii="Arial" w:hAnsi="Arial" w:cs="Arial"/>
                <w:b/>
                <w:i/>
                <w:sz w:val="22"/>
              </w:rPr>
            </w:pPr>
            <w:r w:rsidRPr="00A201CB">
              <w:rPr>
                <w:rFonts w:ascii="Arial" w:hAnsi="Arial" w:cs="Arial"/>
                <w:b/>
                <w:i/>
                <w:sz w:val="22"/>
              </w:rPr>
              <w:t>Current</w:t>
            </w:r>
            <w:r w:rsidR="00FE6754" w:rsidRPr="00A201CB">
              <w:rPr>
                <w:rFonts w:ascii="Arial" w:hAnsi="Arial" w:cs="Arial"/>
                <w:b/>
                <w:i/>
                <w:sz w:val="22"/>
              </w:rPr>
              <w:t xml:space="preserve"> Revision:</w:t>
            </w:r>
          </w:p>
        </w:tc>
        <w:tc>
          <w:tcPr>
            <w:tcW w:w="7539" w:type="dxa"/>
            <w:shd w:val="pct10" w:color="auto" w:fill="auto"/>
          </w:tcPr>
          <w:p w:rsidR="00FE6754" w:rsidRPr="00A201CB" w:rsidRDefault="00FE6754" w:rsidP="00836BFE">
            <w:pPr>
              <w:pStyle w:val="TableContent"/>
              <w:rPr>
                <w:rFonts w:ascii="Arial" w:hAnsi="Arial" w:cs="Arial"/>
                <w:i/>
                <w:sz w:val="20"/>
              </w:rPr>
            </w:pPr>
            <w:r w:rsidRPr="00AA7671">
              <w:rPr>
                <w:rFonts w:ascii="Arial" w:hAnsi="Arial" w:cs="Arial"/>
                <w:i/>
                <w:sz w:val="20"/>
                <w:highlight w:val="yellow"/>
              </w:rPr>
              <w:t xml:space="preserve">Version </w:t>
            </w:r>
            <w:r w:rsidR="00671971">
              <w:rPr>
                <w:rFonts w:ascii="Arial" w:hAnsi="Arial" w:cs="Arial"/>
                <w:i/>
                <w:sz w:val="20"/>
              </w:rPr>
              <w:t>1.</w:t>
            </w:r>
            <w:del w:id="0" w:author="jmassud" w:date="2012-05-08T14:32:00Z">
              <w:r w:rsidR="007D26AF">
                <w:rPr>
                  <w:rFonts w:ascii="Arial" w:hAnsi="Arial" w:cs="Arial"/>
                  <w:i/>
                  <w:sz w:val="20"/>
                </w:rPr>
                <w:delText>1</w:delText>
              </w:r>
              <w:r w:rsidR="002D55A8">
                <w:rPr>
                  <w:rFonts w:ascii="Arial" w:hAnsi="Arial" w:cs="Arial"/>
                  <w:i/>
                  <w:sz w:val="20"/>
                </w:rPr>
                <w:delText>2</w:delText>
              </w:r>
            </w:del>
            <w:ins w:id="1" w:author="jmassud" w:date="2012-05-08T14:32:00Z">
              <w:r w:rsidR="007D26AF">
                <w:rPr>
                  <w:rFonts w:ascii="Arial" w:hAnsi="Arial" w:cs="Arial"/>
                  <w:i/>
                  <w:sz w:val="20"/>
                </w:rPr>
                <w:t>1</w:t>
              </w:r>
              <w:r w:rsidR="00D7362B">
                <w:rPr>
                  <w:rFonts w:ascii="Arial" w:hAnsi="Arial" w:cs="Arial"/>
                  <w:i/>
                  <w:sz w:val="20"/>
                </w:rPr>
                <w:t>3</w:t>
              </w:r>
            </w:ins>
          </w:p>
        </w:tc>
      </w:tr>
      <w:tr w:rsidR="00FE6754" w:rsidRPr="00A201CB">
        <w:trPr>
          <w:cantSplit/>
          <w:trHeight w:val="335"/>
        </w:trPr>
        <w:tc>
          <w:tcPr>
            <w:tcW w:w="2316" w:type="dxa"/>
            <w:shd w:val="pct10" w:color="auto" w:fill="auto"/>
            <w:vAlign w:val="center"/>
          </w:tcPr>
          <w:p w:rsidR="00FE6754" w:rsidRPr="00A201CB" w:rsidRDefault="00FE6754">
            <w:pPr>
              <w:pStyle w:val="TableContent"/>
              <w:rPr>
                <w:rFonts w:ascii="Arial" w:hAnsi="Arial" w:cs="Arial"/>
                <w:b/>
                <w:i/>
                <w:sz w:val="22"/>
              </w:rPr>
            </w:pPr>
            <w:r w:rsidRPr="00A201CB">
              <w:rPr>
                <w:rFonts w:ascii="Arial" w:hAnsi="Arial" w:cs="Arial"/>
                <w:b/>
                <w:i/>
                <w:sz w:val="22"/>
              </w:rPr>
              <w:t>Document Name:</w:t>
            </w:r>
          </w:p>
        </w:tc>
        <w:tc>
          <w:tcPr>
            <w:tcW w:w="7539" w:type="dxa"/>
            <w:shd w:val="pct10" w:color="auto" w:fill="auto"/>
          </w:tcPr>
          <w:p w:rsidR="00FE6754" w:rsidRPr="00A201CB" w:rsidRDefault="00766FCC" w:rsidP="001958CB">
            <w:pPr>
              <w:pStyle w:val="TableContent"/>
              <w:rPr>
                <w:rFonts w:ascii="Arial" w:hAnsi="Arial" w:cs="Arial"/>
                <w:i/>
                <w:sz w:val="20"/>
              </w:rPr>
            </w:pPr>
            <w:r w:rsidRPr="00766FCC">
              <w:rPr>
                <w:rFonts w:ascii="Arial" w:hAnsi="Arial" w:cs="Arial"/>
                <w:i/>
                <w:sz w:val="20"/>
              </w:rPr>
              <w:t>PR</w:t>
            </w:r>
            <w:r w:rsidR="00DC1C28">
              <w:rPr>
                <w:rFonts w:ascii="Arial" w:hAnsi="Arial" w:cs="Arial"/>
                <w:i/>
                <w:sz w:val="20"/>
              </w:rPr>
              <w:t>D_</w:t>
            </w:r>
            <w:r w:rsidR="001958CB">
              <w:rPr>
                <w:rFonts w:ascii="Arial" w:hAnsi="Arial" w:cs="Arial"/>
                <w:i/>
                <w:sz w:val="20"/>
              </w:rPr>
              <w:t>Communities Platform</w:t>
            </w:r>
            <w:r w:rsidR="00671971">
              <w:rPr>
                <w:rFonts w:ascii="Arial" w:hAnsi="Arial" w:cs="Arial"/>
                <w:i/>
                <w:sz w:val="20"/>
              </w:rPr>
              <w:t>.</w:t>
            </w:r>
            <w:r w:rsidRPr="00766FCC">
              <w:rPr>
                <w:rFonts w:ascii="Arial" w:hAnsi="Arial" w:cs="Arial"/>
                <w:i/>
                <w:sz w:val="20"/>
              </w:rPr>
              <w:t>doc</w:t>
            </w:r>
          </w:p>
        </w:tc>
      </w:tr>
    </w:tbl>
    <w:p w:rsidR="005E407B" w:rsidRPr="00A201CB" w:rsidRDefault="005E407B">
      <w:pPr>
        <w:pStyle w:val="Blocktext"/>
        <w:rPr>
          <w:rFonts w:ascii="Arial" w:hAnsi="Arial" w:cs="Arial"/>
          <w:sz w:val="20"/>
        </w:rPr>
        <w:sectPr w:rsidR="005E407B" w:rsidRPr="00A201CB" w:rsidSect="00A058D1">
          <w:headerReference w:type="default" r:id="rId11"/>
          <w:footerReference w:type="default" r:id="rId12"/>
          <w:type w:val="nextColumn"/>
          <w:pgSz w:w="12240" w:h="15840" w:code="1"/>
          <w:pgMar w:top="1152" w:right="1260" w:bottom="432"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rsidR="00FE6754" w:rsidRPr="000E7DB8" w:rsidRDefault="00FE6754" w:rsidP="000E7DB8">
      <w:pPr>
        <w:jc w:val="center"/>
        <w:rPr>
          <w:rFonts w:ascii="Arial" w:hAnsi="Arial" w:cs="Arial"/>
          <w:b/>
          <w:sz w:val="40"/>
          <w:u w:val="single"/>
        </w:rPr>
      </w:pPr>
      <w:r w:rsidRPr="00A201CB">
        <w:rPr>
          <w:rFonts w:ascii="Arial" w:hAnsi="Arial" w:cs="Arial"/>
          <w:b/>
          <w:sz w:val="40"/>
          <w:u w:val="single"/>
        </w:rPr>
        <w:lastRenderedPageBreak/>
        <w:t>Table Of Contents</w:t>
      </w:r>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r w:rsidRPr="00D17BCF">
        <w:rPr>
          <w:rFonts w:ascii="Arial" w:hAnsi="Arial" w:cs="Arial"/>
          <w:i/>
        </w:rPr>
        <w:fldChar w:fldCharType="begin"/>
      </w:r>
      <w:r w:rsidR="00FE6754" w:rsidRPr="00C30F0B">
        <w:rPr>
          <w:rFonts w:ascii="Arial" w:hAnsi="Arial" w:cs="Arial"/>
          <w:i/>
        </w:rPr>
        <w:instrText xml:space="preserve"> TOC \o "1-4" \h \z \u </w:instrText>
      </w:r>
      <w:r w:rsidRPr="00D17BCF">
        <w:rPr>
          <w:rFonts w:ascii="Arial" w:hAnsi="Arial" w:cs="Arial"/>
          <w:i/>
        </w:rPr>
        <w:fldChar w:fldCharType="separate"/>
      </w:r>
      <w:hyperlink w:anchor="_Toc323813648" w:history="1">
        <w:r w:rsidR="00F76361" w:rsidRPr="00D85DEC">
          <w:rPr>
            <w:rStyle w:val="Hyperlink"/>
            <w:rFonts w:cs="Arial"/>
            <w:noProof/>
          </w:rPr>
          <w:t>1</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Administrative</w:t>
        </w:r>
        <w:r w:rsidR="00F76361">
          <w:rPr>
            <w:noProof/>
            <w:webHidden/>
          </w:rPr>
          <w:tab/>
        </w:r>
        <w:r>
          <w:rPr>
            <w:noProof/>
            <w:webHidden/>
          </w:rPr>
          <w:fldChar w:fldCharType="begin"/>
        </w:r>
        <w:r w:rsidR="00F76361">
          <w:rPr>
            <w:noProof/>
            <w:webHidden/>
          </w:rPr>
          <w:instrText xml:space="preserve"> PAGEREF _Toc323813648 \h </w:instrText>
        </w:r>
        <w:r>
          <w:rPr>
            <w:noProof/>
            <w:webHidden/>
          </w:rPr>
        </w:r>
        <w:r>
          <w:rPr>
            <w:noProof/>
            <w:webHidden/>
          </w:rPr>
          <w:fldChar w:fldCharType="separate"/>
        </w:r>
        <w:r w:rsidR="00F76361">
          <w:rPr>
            <w:noProof/>
            <w:webHidden/>
          </w:rPr>
          <w:t>3</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49" w:history="1">
        <w:r w:rsidR="00F76361" w:rsidRPr="00D85DEC">
          <w:rPr>
            <w:rStyle w:val="Hyperlink"/>
            <w:noProof/>
          </w:rPr>
          <w:t>1.1</w:t>
        </w:r>
        <w:r w:rsidR="00F76361">
          <w:rPr>
            <w:rFonts w:asciiTheme="minorHAnsi" w:eastAsiaTheme="minorEastAsia" w:hAnsiTheme="minorHAnsi" w:cstheme="minorBidi"/>
            <w:smallCaps w:val="0"/>
            <w:noProof/>
            <w:sz w:val="22"/>
            <w:szCs w:val="22"/>
          </w:rPr>
          <w:tab/>
        </w:r>
        <w:r w:rsidR="00F76361" w:rsidRPr="00D85DEC">
          <w:rPr>
            <w:rStyle w:val="Hyperlink"/>
            <w:noProof/>
          </w:rPr>
          <w:t>Revision History</w:t>
        </w:r>
        <w:r w:rsidR="00F76361">
          <w:rPr>
            <w:noProof/>
            <w:webHidden/>
          </w:rPr>
          <w:tab/>
        </w:r>
        <w:r>
          <w:rPr>
            <w:noProof/>
            <w:webHidden/>
          </w:rPr>
          <w:fldChar w:fldCharType="begin"/>
        </w:r>
        <w:r w:rsidR="00F76361">
          <w:rPr>
            <w:noProof/>
            <w:webHidden/>
          </w:rPr>
          <w:instrText xml:space="preserve"> PAGEREF _Toc323813649 \h </w:instrText>
        </w:r>
        <w:r>
          <w:rPr>
            <w:noProof/>
            <w:webHidden/>
          </w:rPr>
        </w:r>
        <w:r>
          <w:rPr>
            <w:noProof/>
            <w:webHidden/>
          </w:rPr>
          <w:fldChar w:fldCharType="separate"/>
        </w:r>
        <w:r w:rsidR="00F76361">
          <w:rPr>
            <w:noProof/>
            <w:webHidden/>
          </w:rPr>
          <w:t>3</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0" w:history="1">
        <w:r w:rsidR="00F76361" w:rsidRPr="00D85DEC">
          <w:rPr>
            <w:rStyle w:val="Hyperlink"/>
            <w:noProof/>
          </w:rPr>
          <w:t>1.2</w:t>
        </w:r>
        <w:r w:rsidR="00F76361">
          <w:rPr>
            <w:rFonts w:asciiTheme="minorHAnsi" w:eastAsiaTheme="minorEastAsia" w:hAnsiTheme="minorHAnsi" w:cstheme="minorBidi"/>
            <w:smallCaps w:val="0"/>
            <w:noProof/>
            <w:sz w:val="22"/>
            <w:szCs w:val="22"/>
          </w:rPr>
          <w:tab/>
        </w:r>
        <w:r w:rsidR="00F76361" w:rsidRPr="00D85DEC">
          <w:rPr>
            <w:rStyle w:val="Hyperlink"/>
            <w:noProof/>
          </w:rPr>
          <w:t>Related Documentation</w:t>
        </w:r>
        <w:r w:rsidR="00F76361">
          <w:rPr>
            <w:noProof/>
            <w:webHidden/>
          </w:rPr>
          <w:tab/>
        </w:r>
        <w:r>
          <w:rPr>
            <w:noProof/>
            <w:webHidden/>
          </w:rPr>
          <w:fldChar w:fldCharType="begin"/>
        </w:r>
        <w:r w:rsidR="00F76361">
          <w:rPr>
            <w:noProof/>
            <w:webHidden/>
          </w:rPr>
          <w:instrText xml:space="preserve"> PAGEREF _Toc323813650 \h </w:instrText>
        </w:r>
        <w:r>
          <w:rPr>
            <w:noProof/>
            <w:webHidden/>
          </w:rPr>
        </w:r>
        <w:r>
          <w:rPr>
            <w:noProof/>
            <w:webHidden/>
          </w:rPr>
          <w:fldChar w:fldCharType="separate"/>
        </w:r>
        <w:r w:rsidR="00F76361">
          <w:rPr>
            <w:noProof/>
            <w:webHidden/>
          </w:rPr>
          <w:t>3</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1" w:history="1">
        <w:r w:rsidR="00F76361" w:rsidRPr="00D85DEC">
          <w:rPr>
            <w:rStyle w:val="Hyperlink"/>
            <w:noProof/>
          </w:rPr>
          <w:t>1.3</w:t>
        </w:r>
        <w:r w:rsidR="00F76361">
          <w:rPr>
            <w:rFonts w:asciiTheme="minorHAnsi" w:eastAsiaTheme="minorEastAsia" w:hAnsiTheme="minorHAnsi" w:cstheme="minorBidi"/>
            <w:smallCaps w:val="0"/>
            <w:noProof/>
            <w:sz w:val="22"/>
            <w:szCs w:val="22"/>
          </w:rPr>
          <w:tab/>
        </w:r>
        <w:r w:rsidR="00F76361" w:rsidRPr="00D85DEC">
          <w:rPr>
            <w:rStyle w:val="Hyperlink"/>
            <w:noProof/>
          </w:rPr>
          <w:t>Core Team and Key Stakeholders</w:t>
        </w:r>
        <w:r w:rsidR="00F76361">
          <w:rPr>
            <w:noProof/>
            <w:webHidden/>
          </w:rPr>
          <w:tab/>
        </w:r>
        <w:r>
          <w:rPr>
            <w:noProof/>
            <w:webHidden/>
          </w:rPr>
          <w:fldChar w:fldCharType="begin"/>
        </w:r>
        <w:r w:rsidR="00F76361">
          <w:rPr>
            <w:noProof/>
            <w:webHidden/>
          </w:rPr>
          <w:instrText xml:space="preserve"> PAGEREF _Toc323813651 \h </w:instrText>
        </w:r>
        <w:r>
          <w:rPr>
            <w:noProof/>
            <w:webHidden/>
          </w:rPr>
        </w:r>
        <w:r>
          <w:rPr>
            <w:noProof/>
            <w:webHidden/>
          </w:rPr>
          <w:fldChar w:fldCharType="separate"/>
        </w:r>
        <w:r w:rsidR="00F76361">
          <w:rPr>
            <w:noProof/>
            <w:webHidden/>
          </w:rPr>
          <w:t>3</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2" w:history="1">
        <w:r w:rsidR="00F76361" w:rsidRPr="00D85DEC">
          <w:rPr>
            <w:rStyle w:val="Hyperlink"/>
            <w:rFonts w:cs="Arial"/>
            <w:noProof/>
          </w:rPr>
          <w:t>2</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Product Overview</w:t>
        </w:r>
        <w:r w:rsidR="00F76361">
          <w:rPr>
            <w:noProof/>
            <w:webHidden/>
          </w:rPr>
          <w:tab/>
        </w:r>
        <w:r>
          <w:rPr>
            <w:noProof/>
            <w:webHidden/>
          </w:rPr>
          <w:fldChar w:fldCharType="begin"/>
        </w:r>
        <w:r w:rsidR="00F76361">
          <w:rPr>
            <w:noProof/>
            <w:webHidden/>
          </w:rPr>
          <w:instrText xml:space="preserve"> PAGEREF _Toc323813652 \h </w:instrText>
        </w:r>
        <w:r>
          <w:rPr>
            <w:noProof/>
            <w:webHidden/>
          </w:rPr>
        </w:r>
        <w:r>
          <w:rPr>
            <w:noProof/>
            <w:webHidden/>
          </w:rPr>
          <w:fldChar w:fldCharType="separate"/>
        </w:r>
        <w:r w:rsidR="00F76361">
          <w:rPr>
            <w:noProof/>
            <w:webHidden/>
          </w:rPr>
          <w:t>4</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3" w:history="1">
        <w:r w:rsidR="00F76361" w:rsidRPr="00D85DEC">
          <w:rPr>
            <w:rStyle w:val="Hyperlink"/>
            <w:noProof/>
          </w:rPr>
          <w:t>2.1</w:t>
        </w:r>
        <w:r w:rsidR="00F76361">
          <w:rPr>
            <w:rFonts w:asciiTheme="minorHAnsi" w:eastAsiaTheme="minorEastAsia" w:hAnsiTheme="minorHAnsi" w:cstheme="minorBidi"/>
            <w:smallCaps w:val="0"/>
            <w:noProof/>
            <w:sz w:val="22"/>
            <w:szCs w:val="22"/>
          </w:rPr>
          <w:tab/>
        </w:r>
        <w:r w:rsidR="00F76361" w:rsidRPr="00D85DEC">
          <w:rPr>
            <w:rStyle w:val="Hyperlink"/>
            <w:noProof/>
          </w:rPr>
          <w:t>Mission</w:t>
        </w:r>
        <w:r w:rsidR="00F76361">
          <w:rPr>
            <w:noProof/>
            <w:webHidden/>
          </w:rPr>
          <w:tab/>
        </w:r>
        <w:r>
          <w:rPr>
            <w:noProof/>
            <w:webHidden/>
          </w:rPr>
          <w:fldChar w:fldCharType="begin"/>
        </w:r>
        <w:r w:rsidR="00F76361">
          <w:rPr>
            <w:noProof/>
            <w:webHidden/>
          </w:rPr>
          <w:instrText xml:space="preserve"> PAGEREF _Toc323813653 \h </w:instrText>
        </w:r>
        <w:r>
          <w:rPr>
            <w:noProof/>
            <w:webHidden/>
          </w:rPr>
        </w:r>
        <w:r>
          <w:rPr>
            <w:noProof/>
            <w:webHidden/>
          </w:rPr>
          <w:fldChar w:fldCharType="separate"/>
        </w:r>
        <w:r w:rsidR="00F76361">
          <w:rPr>
            <w:noProof/>
            <w:webHidden/>
          </w:rPr>
          <w:t>4</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4" w:history="1">
        <w:r w:rsidR="00F76361" w:rsidRPr="00D85DEC">
          <w:rPr>
            <w:rStyle w:val="Hyperlink"/>
            <w:noProof/>
          </w:rPr>
          <w:t>2.2</w:t>
        </w:r>
        <w:r w:rsidR="00F76361">
          <w:rPr>
            <w:rFonts w:asciiTheme="minorHAnsi" w:eastAsiaTheme="minorEastAsia" w:hAnsiTheme="minorHAnsi" w:cstheme="minorBidi"/>
            <w:smallCaps w:val="0"/>
            <w:noProof/>
            <w:sz w:val="22"/>
            <w:szCs w:val="22"/>
          </w:rPr>
          <w:tab/>
        </w:r>
        <w:r w:rsidR="00F76361" w:rsidRPr="00D85DEC">
          <w:rPr>
            <w:rStyle w:val="Hyperlink"/>
            <w:noProof/>
          </w:rPr>
          <w:t>Strategy</w:t>
        </w:r>
        <w:r w:rsidR="00F76361">
          <w:rPr>
            <w:noProof/>
            <w:webHidden/>
          </w:rPr>
          <w:tab/>
        </w:r>
        <w:r>
          <w:rPr>
            <w:noProof/>
            <w:webHidden/>
          </w:rPr>
          <w:fldChar w:fldCharType="begin"/>
        </w:r>
        <w:r w:rsidR="00F76361">
          <w:rPr>
            <w:noProof/>
            <w:webHidden/>
          </w:rPr>
          <w:instrText xml:space="preserve"> PAGEREF _Toc323813654 \h </w:instrText>
        </w:r>
        <w:r>
          <w:rPr>
            <w:noProof/>
            <w:webHidden/>
          </w:rPr>
        </w:r>
        <w:r>
          <w:rPr>
            <w:noProof/>
            <w:webHidden/>
          </w:rPr>
          <w:fldChar w:fldCharType="separate"/>
        </w:r>
        <w:r w:rsidR="00F76361">
          <w:rPr>
            <w:noProof/>
            <w:webHidden/>
          </w:rPr>
          <w:t>4</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5" w:history="1">
        <w:r w:rsidR="00F76361" w:rsidRPr="00D85DEC">
          <w:rPr>
            <w:rStyle w:val="Hyperlink"/>
            <w:noProof/>
          </w:rPr>
          <w:t>2.3</w:t>
        </w:r>
        <w:r w:rsidR="00F76361">
          <w:rPr>
            <w:rFonts w:asciiTheme="minorHAnsi" w:eastAsiaTheme="minorEastAsia" w:hAnsiTheme="minorHAnsi" w:cstheme="minorBidi"/>
            <w:smallCaps w:val="0"/>
            <w:noProof/>
            <w:sz w:val="22"/>
            <w:szCs w:val="22"/>
          </w:rPr>
          <w:tab/>
        </w:r>
        <w:r w:rsidR="00F76361" w:rsidRPr="00D85DEC">
          <w:rPr>
            <w:rStyle w:val="Hyperlink"/>
            <w:noProof/>
          </w:rPr>
          <w:t>Objectives</w:t>
        </w:r>
        <w:r w:rsidR="00F76361">
          <w:rPr>
            <w:noProof/>
            <w:webHidden/>
          </w:rPr>
          <w:tab/>
        </w:r>
        <w:r>
          <w:rPr>
            <w:noProof/>
            <w:webHidden/>
          </w:rPr>
          <w:fldChar w:fldCharType="begin"/>
        </w:r>
        <w:r w:rsidR="00F76361">
          <w:rPr>
            <w:noProof/>
            <w:webHidden/>
          </w:rPr>
          <w:instrText xml:space="preserve"> PAGEREF _Toc323813655 \h </w:instrText>
        </w:r>
        <w:r>
          <w:rPr>
            <w:noProof/>
            <w:webHidden/>
          </w:rPr>
        </w:r>
        <w:r>
          <w:rPr>
            <w:noProof/>
            <w:webHidden/>
          </w:rPr>
          <w:fldChar w:fldCharType="separate"/>
        </w:r>
        <w:r w:rsidR="00F76361">
          <w:rPr>
            <w:noProof/>
            <w:webHidden/>
          </w:rPr>
          <w:t>4</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6" w:history="1">
        <w:r w:rsidR="00F76361" w:rsidRPr="00D85DEC">
          <w:rPr>
            <w:rStyle w:val="Hyperlink"/>
            <w:noProof/>
          </w:rPr>
          <w:t>2.4</w:t>
        </w:r>
        <w:r w:rsidR="00F76361">
          <w:rPr>
            <w:rFonts w:asciiTheme="minorHAnsi" w:eastAsiaTheme="minorEastAsia" w:hAnsiTheme="minorHAnsi" w:cstheme="minorBidi"/>
            <w:smallCaps w:val="0"/>
            <w:noProof/>
            <w:sz w:val="22"/>
            <w:szCs w:val="22"/>
          </w:rPr>
          <w:tab/>
        </w:r>
        <w:r w:rsidR="00F76361" w:rsidRPr="00D85DEC">
          <w:rPr>
            <w:rStyle w:val="Hyperlink"/>
            <w:noProof/>
          </w:rPr>
          <w:t>Guiding Principles</w:t>
        </w:r>
        <w:r w:rsidR="00F76361">
          <w:rPr>
            <w:noProof/>
            <w:webHidden/>
          </w:rPr>
          <w:tab/>
        </w:r>
        <w:r>
          <w:rPr>
            <w:noProof/>
            <w:webHidden/>
          </w:rPr>
          <w:fldChar w:fldCharType="begin"/>
        </w:r>
        <w:r w:rsidR="00F76361">
          <w:rPr>
            <w:noProof/>
            <w:webHidden/>
          </w:rPr>
          <w:instrText xml:space="preserve"> PAGEREF _Toc323813656 \h </w:instrText>
        </w:r>
        <w:r>
          <w:rPr>
            <w:noProof/>
            <w:webHidden/>
          </w:rPr>
        </w:r>
        <w:r>
          <w:rPr>
            <w:noProof/>
            <w:webHidden/>
          </w:rPr>
          <w:fldChar w:fldCharType="separate"/>
        </w:r>
        <w:r w:rsidR="00F76361">
          <w:rPr>
            <w:noProof/>
            <w:webHidden/>
          </w:rPr>
          <w:t>4</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7" w:history="1">
        <w:r w:rsidR="00F76361" w:rsidRPr="00D85DEC">
          <w:rPr>
            <w:rStyle w:val="Hyperlink"/>
            <w:rFonts w:cs="Arial"/>
            <w:noProof/>
          </w:rPr>
          <w:t>3</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Components and Functional Requirements</w:t>
        </w:r>
        <w:r w:rsidR="00F76361">
          <w:rPr>
            <w:noProof/>
            <w:webHidden/>
          </w:rPr>
          <w:tab/>
        </w:r>
        <w:r>
          <w:rPr>
            <w:noProof/>
            <w:webHidden/>
          </w:rPr>
          <w:fldChar w:fldCharType="begin"/>
        </w:r>
        <w:r w:rsidR="00F76361">
          <w:rPr>
            <w:noProof/>
            <w:webHidden/>
          </w:rPr>
          <w:instrText xml:space="preserve"> PAGEREF _Toc323813657 \h </w:instrText>
        </w:r>
        <w:r>
          <w:rPr>
            <w:noProof/>
            <w:webHidden/>
          </w:rPr>
        </w:r>
        <w:r>
          <w:rPr>
            <w:noProof/>
            <w:webHidden/>
          </w:rPr>
          <w:fldChar w:fldCharType="separate"/>
        </w:r>
        <w:r w:rsidR="00F76361">
          <w:rPr>
            <w:noProof/>
            <w:webHidden/>
          </w:rPr>
          <w:t>5</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8" w:history="1">
        <w:r w:rsidR="00F76361" w:rsidRPr="00D85DEC">
          <w:rPr>
            <w:rStyle w:val="Hyperlink"/>
            <w:noProof/>
          </w:rPr>
          <w:t>3.1</w:t>
        </w:r>
        <w:r w:rsidR="00F76361">
          <w:rPr>
            <w:rFonts w:asciiTheme="minorHAnsi" w:eastAsiaTheme="minorEastAsia" w:hAnsiTheme="minorHAnsi" w:cstheme="minorBidi"/>
            <w:smallCaps w:val="0"/>
            <w:noProof/>
            <w:sz w:val="22"/>
            <w:szCs w:val="22"/>
          </w:rPr>
          <w:tab/>
        </w:r>
        <w:r w:rsidR="00F76361" w:rsidRPr="00D85DEC">
          <w:rPr>
            <w:rStyle w:val="Hyperlink"/>
            <w:noProof/>
          </w:rPr>
          <w:t>Register and Sign On Requirements – P1</w:t>
        </w:r>
        <w:r w:rsidR="00F76361">
          <w:rPr>
            <w:noProof/>
            <w:webHidden/>
          </w:rPr>
          <w:tab/>
        </w:r>
        <w:r>
          <w:rPr>
            <w:noProof/>
            <w:webHidden/>
          </w:rPr>
          <w:fldChar w:fldCharType="begin"/>
        </w:r>
        <w:r w:rsidR="00F76361">
          <w:rPr>
            <w:noProof/>
            <w:webHidden/>
          </w:rPr>
          <w:instrText xml:space="preserve"> PAGEREF _Toc323813658 \h </w:instrText>
        </w:r>
        <w:r>
          <w:rPr>
            <w:noProof/>
            <w:webHidden/>
          </w:rPr>
        </w:r>
        <w:r>
          <w:rPr>
            <w:noProof/>
            <w:webHidden/>
          </w:rPr>
          <w:fldChar w:fldCharType="separate"/>
        </w:r>
        <w:r w:rsidR="00F76361">
          <w:rPr>
            <w:noProof/>
            <w:webHidden/>
          </w:rPr>
          <w:t>5</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9" w:history="1">
        <w:r w:rsidR="00F76361" w:rsidRPr="00D85DEC">
          <w:rPr>
            <w:rStyle w:val="Hyperlink"/>
            <w:noProof/>
          </w:rPr>
          <w:t>3.2</w:t>
        </w:r>
        <w:r w:rsidR="00F76361">
          <w:rPr>
            <w:rFonts w:asciiTheme="minorHAnsi" w:eastAsiaTheme="minorEastAsia" w:hAnsiTheme="minorHAnsi" w:cstheme="minorBidi"/>
            <w:smallCaps w:val="0"/>
            <w:noProof/>
            <w:sz w:val="22"/>
            <w:szCs w:val="22"/>
          </w:rPr>
          <w:tab/>
        </w:r>
        <w:r w:rsidR="00F76361" w:rsidRPr="00D85DEC">
          <w:rPr>
            <w:rStyle w:val="Hyperlink"/>
            <w:noProof/>
          </w:rPr>
          <w:t>Communities Profile Requirements – P1</w:t>
        </w:r>
        <w:r w:rsidR="00F76361">
          <w:rPr>
            <w:noProof/>
            <w:webHidden/>
          </w:rPr>
          <w:tab/>
        </w:r>
        <w:r>
          <w:rPr>
            <w:noProof/>
            <w:webHidden/>
          </w:rPr>
          <w:fldChar w:fldCharType="begin"/>
        </w:r>
        <w:r w:rsidR="00F76361">
          <w:rPr>
            <w:noProof/>
            <w:webHidden/>
          </w:rPr>
          <w:instrText xml:space="preserve"> PAGEREF _Toc323813659 \h </w:instrText>
        </w:r>
        <w:r>
          <w:rPr>
            <w:noProof/>
            <w:webHidden/>
          </w:rPr>
        </w:r>
        <w:r>
          <w:rPr>
            <w:noProof/>
            <w:webHidden/>
          </w:rPr>
          <w:fldChar w:fldCharType="separate"/>
        </w:r>
        <w:r w:rsidR="00F76361">
          <w:rPr>
            <w:noProof/>
            <w:webHidden/>
          </w:rPr>
          <w:t>6</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0" w:history="1">
        <w:r w:rsidR="00F76361" w:rsidRPr="00D85DEC">
          <w:rPr>
            <w:rStyle w:val="Hyperlink"/>
            <w:noProof/>
          </w:rPr>
          <w:t>3.3</w:t>
        </w:r>
        <w:r w:rsidR="00F76361">
          <w:rPr>
            <w:rFonts w:asciiTheme="minorHAnsi" w:eastAsiaTheme="minorEastAsia" w:hAnsiTheme="minorHAnsi" w:cstheme="minorBidi"/>
            <w:smallCaps w:val="0"/>
            <w:noProof/>
            <w:sz w:val="22"/>
            <w:szCs w:val="22"/>
          </w:rPr>
          <w:tab/>
        </w:r>
        <w:r w:rsidR="00F76361" w:rsidRPr="00D85DEC">
          <w:rPr>
            <w:rStyle w:val="Hyperlink"/>
            <w:noProof/>
          </w:rPr>
          <w:t>Header</w:t>
        </w:r>
        <w:r w:rsidR="00F76361">
          <w:rPr>
            <w:noProof/>
            <w:webHidden/>
          </w:rPr>
          <w:tab/>
        </w:r>
        <w:r>
          <w:rPr>
            <w:noProof/>
            <w:webHidden/>
          </w:rPr>
          <w:fldChar w:fldCharType="begin"/>
        </w:r>
        <w:r w:rsidR="00F76361">
          <w:rPr>
            <w:noProof/>
            <w:webHidden/>
          </w:rPr>
          <w:instrText xml:space="preserve"> PAGEREF _Toc323813660 \h </w:instrText>
        </w:r>
        <w:r>
          <w:rPr>
            <w:noProof/>
            <w:webHidden/>
          </w:rPr>
        </w:r>
        <w:r>
          <w:rPr>
            <w:noProof/>
            <w:webHidden/>
          </w:rPr>
          <w:fldChar w:fldCharType="separate"/>
        </w:r>
        <w:r w:rsidR="00F76361">
          <w:rPr>
            <w:noProof/>
            <w:webHidden/>
          </w:rPr>
          <w:t>6</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1" w:history="1">
        <w:r w:rsidR="00F76361" w:rsidRPr="00D85DEC">
          <w:rPr>
            <w:rStyle w:val="Hyperlink"/>
            <w:noProof/>
          </w:rPr>
          <w:t>3.4</w:t>
        </w:r>
        <w:r w:rsidR="00F76361">
          <w:rPr>
            <w:rFonts w:asciiTheme="minorHAnsi" w:eastAsiaTheme="minorEastAsia" w:hAnsiTheme="minorHAnsi" w:cstheme="minorBidi"/>
            <w:smallCaps w:val="0"/>
            <w:noProof/>
            <w:sz w:val="22"/>
            <w:szCs w:val="22"/>
          </w:rPr>
          <w:tab/>
        </w:r>
        <w:r w:rsidR="00F76361" w:rsidRPr="00D85DEC">
          <w:rPr>
            <w:rStyle w:val="Hyperlink"/>
            <w:noProof/>
          </w:rPr>
          <w:t>Homepage – P1 &amp; P2</w:t>
        </w:r>
        <w:r w:rsidR="00F76361">
          <w:rPr>
            <w:noProof/>
            <w:webHidden/>
          </w:rPr>
          <w:tab/>
        </w:r>
        <w:r>
          <w:rPr>
            <w:noProof/>
            <w:webHidden/>
          </w:rPr>
          <w:fldChar w:fldCharType="begin"/>
        </w:r>
        <w:r w:rsidR="00F76361">
          <w:rPr>
            <w:noProof/>
            <w:webHidden/>
          </w:rPr>
          <w:instrText xml:space="preserve"> PAGEREF _Toc323813661 \h </w:instrText>
        </w:r>
        <w:r>
          <w:rPr>
            <w:noProof/>
            <w:webHidden/>
          </w:rPr>
        </w:r>
        <w:r>
          <w:rPr>
            <w:noProof/>
            <w:webHidden/>
          </w:rPr>
          <w:fldChar w:fldCharType="separate"/>
        </w:r>
        <w:r w:rsidR="00F76361">
          <w:rPr>
            <w:noProof/>
            <w:webHidden/>
          </w:rPr>
          <w:t>7</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2" w:history="1">
        <w:r w:rsidR="00F76361" w:rsidRPr="00D85DEC">
          <w:rPr>
            <w:rStyle w:val="Hyperlink"/>
            <w:noProof/>
          </w:rPr>
          <w:t>3.5</w:t>
        </w:r>
        <w:r w:rsidR="00F76361">
          <w:rPr>
            <w:rFonts w:asciiTheme="minorHAnsi" w:eastAsiaTheme="minorEastAsia" w:hAnsiTheme="minorHAnsi" w:cstheme="minorBidi"/>
            <w:smallCaps w:val="0"/>
            <w:noProof/>
            <w:sz w:val="22"/>
            <w:szCs w:val="22"/>
          </w:rPr>
          <w:tab/>
        </w:r>
        <w:r w:rsidR="00F76361" w:rsidRPr="00D85DEC">
          <w:rPr>
            <w:rStyle w:val="Hyperlink"/>
            <w:noProof/>
          </w:rPr>
          <w:t>Q&amp;A and Commenting Requirements – P1</w:t>
        </w:r>
        <w:r w:rsidR="00F76361">
          <w:rPr>
            <w:noProof/>
            <w:webHidden/>
          </w:rPr>
          <w:tab/>
        </w:r>
        <w:r>
          <w:rPr>
            <w:noProof/>
            <w:webHidden/>
          </w:rPr>
          <w:fldChar w:fldCharType="begin"/>
        </w:r>
        <w:r w:rsidR="00F76361">
          <w:rPr>
            <w:noProof/>
            <w:webHidden/>
          </w:rPr>
          <w:instrText xml:space="preserve"> PAGEREF _Toc323813662 \h </w:instrText>
        </w:r>
        <w:r>
          <w:rPr>
            <w:noProof/>
            <w:webHidden/>
          </w:rPr>
        </w:r>
        <w:r>
          <w:rPr>
            <w:noProof/>
            <w:webHidden/>
          </w:rPr>
          <w:fldChar w:fldCharType="separate"/>
        </w:r>
        <w:r w:rsidR="00F76361">
          <w:rPr>
            <w:noProof/>
            <w:webHidden/>
          </w:rPr>
          <w:t>8</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3" w:history="1">
        <w:r w:rsidR="00F76361" w:rsidRPr="00D85DEC">
          <w:rPr>
            <w:rStyle w:val="Hyperlink"/>
            <w:noProof/>
          </w:rPr>
          <w:t>3.6</w:t>
        </w:r>
        <w:r w:rsidR="00F76361">
          <w:rPr>
            <w:rFonts w:asciiTheme="minorHAnsi" w:eastAsiaTheme="minorEastAsia" w:hAnsiTheme="minorHAnsi" w:cstheme="minorBidi"/>
            <w:smallCaps w:val="0"/>
            <w:noProof/>
            <w:sz w:val="22"/>
            <w:szCs w:val="22"/>
          </w:rPr>
          <w:tab/>
        </w:r>
        <w:r w:rsidR="00F76361" w:rsidRPr="00D85DEC">
          <w:rPr>
            <w:rStyle w:val="Hyperlink"/>
            <w:noProof/>
          </w:rPr>
          <w:t>Following Requirements – P1</w:t>
        </w:r>
        <w:r w:rsidR="00F76361">
          <w:rPr>
            <w:noProof/>
            <w:webHidden/>
          </w:rPr>
          <w:tab/>
        </w:r>
        <w:r>
          <w:rPr>
            <w:noProof/>
            <w:webHidden/>
          </w:rPr>
          <w:fldChar w:fldCharType="begin"/>
        </w:r>
        <w:r w:rsidR="00F76361">
          <w:rPr>
            <w:noProof/>
            <w:webHidden/>
          </w:rPr>
          <w:instrText xml:space="preserve"> PAGEREF _Toc323813663 \h </w:instrText>
        </w:r>
        <w:r>
          <w:rPr>
            <w:noProof/>
            <w:webHidden/>
          </w:rPr>
        </w:r>
        <w:r>
          <w:rPr>
            <w:noProof/>
            <w:webHidden/>
          </w:rPr>
          <w:fldChar w:fldCharType="separate"/>
        </w:r>
        <w:r w:rsidR="00F76361">
          <w:rPr>
            <w:noProof/>
            <w:webHidden/>
          </w:rPr>
          <w:t>9</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4" w:history="1">
        <w:r w:rsidR="00F76361" w:rsidRPr="00D85DEC">
          <w:rPr>
            <w:rStyle w:val="Hyperlink"/>
            <w:noProof/>
          </w:rPr>
          <w:t>3.7</w:t>
        </w:r>
        <w:r w:rsidR="00F76361">
          <w:rPr>
            <w:rFonts w:asciiTheme="minorHAnsi" w:eastAsiaTheme="minorEastAsia" w:hAnsiTheme="minorHAnsi" w:cstheme="minorBidi"/>
            <w:smallCaps w:val="0"/>
            <w:noProof/>
            <w:sz w:val="22"/>
            <w:szCs w:val="22"/>
          </w:rPr>
          <w:tab/>
        </w:r>
        <w:r w:rsidR="00F76361" w:rsidRPr="00D85DEC">
          <w:rPr>
            <w:rStyle w:val="Hyperlink"/>
            <w:noProof/>
          </w:rPr>
          <w:t>Badging Requirements – P1</w:t>
        </w:r>
        <w:r w:rsidR="00F76361">
          <w:rPr>
            <w:noProof/>
            <w:webHidden/>
          </w:rPr>
          <w:tab/>
        </w:r>
        <w:r>
          <w:rPr>
            <w:noProof/>
            <w:webHidden/>
          </w:rPr>
          <w:fldChar w:fldCharType="begin"/>
        </w:r>
        <w:r w:rsidR="00F76361">
          <w:rPr>
            <w:noProof/>
            <w:webHidden/>
          </w:rPr>
          <w:instrText xml:space="preserve"> PAGEREF _Toc323813664 \h </w:instrText>
        </w:r>
        <w:r>
          <w:rPr>
            <w:noProof/>
            <w:webHidden/>
          </w:rPr>
        </w:r>
        <w:r>
          <w:rPr>
            <w:noProof/>
            <w:webHidden/>
          </w:rPr>
          <w:fldChar w:fldCharType="separate"/>
        </w:r>
        <w:r w:rsidR="00F76361">
          <w:rPr>
            <w:noProof/>
            <w:webHidden/>
          </w:rPr>
          <w:t>10</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5" w:history="1">
        <w:r w:rsidR="00F76361" w:rsidRPr="00D85DEC">
          <w:rPr>
            <w:rStyle w:val="Hyperlink"/>
            <w:noProof/>
          </w:rPr>
          <w:t>3.8</w:t>
        </w:r>
        <w:r w:rsidR="00F76361">
          <w:rPr>
            <w:rFonts w:asciiTheme="minorHAnsi" w:eastAsiaTheme="minorEastAsia" w:hAnsiTheme="minorHAnsi" w:cstheme="minorBidi"/>
            <w:smallCaps w:val="0"/>
            <w:noProof/>
            <w:sz w:val="22"/>
            <w:szCs w:val="22"/>
          </w:rPr>
          <w:tab/>
        </w:r>
        <w:r w:rsidR="00F76361" w:rsidRPr="00D85DEC">
          <w:rPr>
            <w:rStyle w:val="Hyperlink"/>
            <w:noProof/>
          </w:rPr>
          <w:t>Social Integration Requirements – P1</w:t>
        </w:r>
        <w:r w:rsidR="00F76361">
          <w:rPr>
            <w:noProof/>
            <w:webHidden/>
          </w:rPr>
          <w:tab/>
        </w:r>
        <w:r>
          <w:rPr>
            <w:noProof/>
            <w:webHidden/>
          </w:rPr>
          <w:fldChar w:fldCharType="begin"/>
        </w:r>
        <w:r w:rsidR="00F76361">
          <w:rPr>
            <w:noProof/>
            <w:webHidden/>
          </w:rPr>
          <w:instrText xml:space="preserve"> PAGEREF _Toc323813665 \h </w:instrText>
        </w:r>
        <w:r>
          <w:rPr>
            <w:noProof/>
            <w:webHidden/>
          </w:rPr>
        </w:r>
        <w:r>
          <w:rPr>
            <w:noProof/>
            <w:webHidden/>
          </w:rPr>
          <w:fldChar w:fldCharType="separate"/>
        </w:r>
        <w:r w:rsidR="00F76361">
          <w:rPr>
            <w:noProof/>
            <w:webHidden/>
          </w:rPr>
          <w:t>10</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6" w:history="1">
        <w:r w:rsidR="00F76361" w:rsidRPr="00D85DEC">
          <w:rPr>
            <w:rStyle w:val="Hyperlink"/>
            <w:noProof/>
          </w:rPr>
          <w:t>3.9</w:t>
        </w:r>
        <w:r w:rsidR="00F76361">
          <w:rPr>
            <w:rFonts w:asciiTheme="minorHAnsi" w:eastAsiaTheme="minorEastAsia" w:hAnsiTheme="minorHAnsi" w:cstheme="minorBidi"/>
            <w:smallCaps w:val="0"/>
            <w:noProof/>
            <w:sz w:val="22"/>
            <w:szCs w:val="22"/>
          </w:rPr>
          <w:tab/>
        </w:r>
        <w:r w:rsidR="00F76361" w:rsidRPr="00D85DEC">
          <w:rPr>
            <w:rStyle w:val="Hyperlink"/>
            <w:noProof/>
          </w:rPr>
          <w:t>Customer Service Requirements – P1 &amp; P2</w:t>
        </w:r>
        <w:r w:rsidR="00F76361">
          <w:rPr>
            <w:noProof/>
            <w:webHidden/>
          </w:rPr>
          <w:tab/>
        </w:r>
        <w:r>
          <w:rPr>
            <w:noProof/>
            <w:webHidden/>
          </w:rPr>
          <w:fldChar w:fldCharType="begin"/>
        </w:r>
        <w:r w:rsidR="00F76361">
          <w:rPr>
            <w:noProof/>
            <w:webHidden/>
          </w:rPr>
          <w:instrText xml:space="preserve"> PAGEREF _Toc323813666 \h </w:instrText>
        </w:r>
        <w:r>
          <w:rPr>
            <w:noProof/>
            <w:webHidden/>
          </w:rPr>
        </w:r>
        <w:r>
          <w:rPr>
            <w:noProof/>
            <w:webHidden/>
          </w:rPr>
          <w:fldChar w:fldCharType="separate"/>
        </w:r>
        <w:r w:rsidR="00F76361">
          <w:rPr>
            <w:noProof/>
            <w:webHidden/>
          </w:rPr>
          <w:t>10</w:t>
        </w:r>
        <w:r>
          <w:rPr>
            <w:noProof/>
            <w:webHidden/>
          </w:rPr>
          <w:fldChar w:fldCharType="end"/>
        </w:r>
      </w:hyperlink>
    </w:p>
    <w:p w:rsidR="00F76361" w:rsidRDefault="00D17BC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67" w:history="1">
        <w:r w:rsidR="00F76361" w:rsidRPr="00D85DEC">
          <w:rPr>
            <w:rStyle w:val="Hyperlink"/>
            <w:noProof/>
          </w:rPr>
          <w:t>3.10</w:t>
        </w:r>
        <w:r w:rsidR="00F76361">
          <w:rPr>
            <w:rFonts w:asciiTheme="minorHAnsi" w:eastAsiaTheme="minorEastAsia" w:hAnsiTheme="minorHAnsi" w:cstheme="minorBidi"/>
            <w:smallCaps w:val="0"/>
            <w:noProof/>
            <w:sz w:val="22"/>
            <w:szCs w:val="22"/>
          </w:rPr>
          <w:tab/>
        </w:r>
        <w:r w:rsidR="00F76361" w:rsidRPr="00D85DEC">
          <w:rPr>
            <w:rStyle w:val="Hyperlink"/>
            <w:noProof/>
          </w:rPr>
          <w:t>Blogging and Buying Guides – P1</w:t>
        </w:r>
        <w:r w:rsidR="00F76361">
          <w:rPr>
            <w:noProof/>
            <w:webHidden/>
          </w:rPr>
          <w:tab/>
        </w:r>
        <w:r>
          <w:rPr>
            <w:noProof/>
            <w:webHidden/>
          </w:rPr>
          <w:fldChar w:fldCharType="begin"/>
        </w:r>
        <w:r w:rsidR="00F76361">
          <w:rPr>
            <w:noProof/>
            <w:webHidden/>
          </w:rPr>
          <w:instrText xml:space="preserve"> PAGEREF _Toc323813667 \h </w:instrText>
        </w:r>
        <w:r>
          <w:rPr>
            <w:noProof/>
            <w:webHidden/>
          </w:rPr>
        </w:r>
        <w:r>
          <w:rPr>
            <w:noProof/>
            <w:webHidden/>
          </w:rPr>
          <w:fldChar w:fldCharType="separate"/>
        </w:r>
        <w:r w:rsidR="00F76361">
          <w:rPr>
            <w:noProof/>
            <w:webHidden/>
          </w:rPr>
          <w:t>11</w:t>
        </w:r>
        <w:r>
          <w:rPr>
            <w:noProof/>
            <w:webHidden/>
          </w:rPr>
          <w:fldChar w:fldCharType="end"/>
        </w:r>
      </w:hyperlink>
    </w:p>
    <w:p w:rsidR="00F76361" w:rsidRDefault="00D17BC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68" w:history="1">
        <w:r w:rsidR="00F76361" w:rsidRPr="00D85DEC">
          <w:rPr>
            <w:rStyle w:val="Hyperlink"/>
            <w:noProof/>
          </w:rPr>
          <w:t>3.11</w:t>
        </w:r>
        <w:r w:rsidR="00F76361">
          <w:rPr>
            <w:rFonts w:asciiTheme="minorHAnsi" w:eastAsiaTheme="minorEastAsia" w:hAnsiTheme="minorHAnsi" w:cstheme="minorBidi"/>
            <w:smallCaps w:val="0"/>
            <w:noProof/>
            <w:sz w:val="22"/>
            <w:szCs w:val="22"/>
          </w:rPr>
          <w:tab/>
        </w:r>
        <w:r w:rsidR="00F76361" w:rsidRPr="00D85DEC">
          <w:rPr>
            <w:rStyle w:val="Hyperlink"/>
            <w:noProof/>
          </w:rPr>
          <w:t>Category Page Requirements – P1</w:t>
        </w:r>
        <w:r w:rsidR="00F76361">
          <w:rPr>
            <w:noProof/>
            <w:webHidden/>
          </w:rPr>
          <w:tab/>
        </w:r>
        <w:r>
          <w:rPr>
            <w:noProof/>
            <w:webHidden/>
          </w:rPr>
          <w:fldChar w:fldCharType="begin"/>
        </w:r>
        <w:r w:rsidR="00F76361">
          <w:rPr>
            <w:noProof/>
            <w:webHidden/>
          </w:rPr>
          <w:instrText xml:space="preserve"> PAGEREF _Toc323813668 \h </w:instrText>
        </w:r>
        <w:r>
          <w:rPr>
            <w:noProof/>
            <w:webHidden/>
          </w:rPr>
        </w:r>
        <w:r>
          <w:rPr>
            <w:noProof/>
            <w:webHidden/>
          </w:rPr>
          <w:fldChar w:fldCharType="separate"/>
        </w:r>
        <w:r w:rsidR="00F76361">
          <w:rPr>
            <w:noProof/>
            <w:webHidden/>
          </w:rPr>
          <w:t>12</w:t>
        </w:r>
        <w:r>
          <w:rPr>
            <w:noProof/>
            <w:webHidden/>
          </w:rPr>
          <w:fldChar w:fldCharType="end"/>
        </w:r>
      </w:hyperlink>
    </w:p>
    <w:p w:rsidR="00F76361" w:rsidRDefault="00D17BC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69" w:history="1">
        <w:r w:rsidR="00F76361" w:rsidRPr="00D85DEC">
          <w:rPr>
            <w:rStyle w:val="Hyperlink"/>
            <w:noProof/>
          </w:rPr>
          <w:t>3.12</w:t>
        </w:r>
        <w:r w:rsidR="00F76361">
          <w:rPr>
            <w:rFonts w:asciiTheme="minorHAnsi" w:eastAsiaTheme="minorEastAsia" w:hAnsiTheme="minorHAnsi" w:cstheme="minorBidi"/>
            <w:smallCaps w:val="0"/>
            <w:noProof/>
            <w:sz w:val="22"/>
            <w:szCs w:val="22"/>
          </w:rPr>
          <w:tab/>
        </w:r>
        <w:r w:rsidR="00F76361" w:rsidRPr="00D85DEC">
          <w:rPr>
            <w:rStyle w:val="Hyperlink"/>
            <w:noProof/>
          </w:rPr>
          <w:t>Advertisement Units – P1</w:t>
        </w:r>
        <w:r w:rsidR="00F76361">
          <w:rPr>
            <w:noProof/>
            <w:webHidden/>
          </w:rPr>
          <w:tab/>
        </w:r>
        <w:r>
          <w:rPr>
            <w:noProof/>
            <w:webHidden/>
          </w:rPr>
          <w:fldChar w:fldCharType="begin"/>
        </w:r>
        <w:r w:rsidR="00F76361">
          <w:rPr>
            <w:noProof/>
            <w:webHidden/>
          </w:rPr>
          <w:instrText xml:space="preserve"> PAGEREF _Toc323813669 \h </w:instrText>
        </w:r>
        <w:r>
          <w:rPr>
            <w:noProof/>
            <w:webHidden/>
          </w:rPr>
        </w:r>
        <w:r>
          <w:rPr>
            <w:noProof/>
            <w:webHidden/>
          </w:rPr>
          <w:fldChar w:fldCharType="separate"/>
        </w:r>
        <w:r w:rsidR="00F76361">
          <w:rPr>
            <w:noProof/>
            <w:webHidden/>
          </w:rPr>
          <w:t>12</w:t>
        </w:r>
        <w:r>
          <w:rPr>
            <w:noProof/>
            <w:webHidden/>
          </w:rPr>
          <w:fldChar w:fldCharType="end"/>
        </w:r>
      </w:hyperlink>
    </w:p>
    <w:p w:rsidR="00F76361" w:rsidRDefault="00D17BC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70" w:history="1">
        <w:r w:rsidR="00F76361" w:rsidRPr="00D85DEC">
          <w:rPr>
            <w:rStyle w:val="Hyperlink"/>
            <w:noProof/>
          </w:rPr>
          <w:t>3.13</w:t>
        </w:r>
        <w:r w:rsidR="00F76361">
          <w:rPr>
            <w:rFonts w:asciiTheme="minorHAnsi" w:eastAsiaTheme="minorEastAsia" w:hAnsiTheme="minorHAnsi" w:cstheme="minorBidi"/>
            <w:smallCaps w:val="0"/>
            <w:noProof/>
            <w:sz w:val="22"/>
            <w:szCs w:val="22"/>
          </w:rPr>
          <w:tab/>
        </w:r>
        <w:r w:rsidR="00F76361" w:rsidRPr="00D85DEC">
          <w:rPr>
            <w:rStyle w:val="Hyperlink"/>
            <w:noProof/>
          </w:rPr>
          <w:t>Emails – P1</w:t>
        </w:r>
        <w:r w:rsidR="00F76361">
          <w:rPr>
            <w:noProof/>
            <w:webHidden/>
          </w:rPr>
          <w:tab/>
        </w:r>
        <w:r>
          <w:rPr>
            <w:noProof/>
            <w:webHidden/>
          </w:rPr>
          <w:fldChar w:fldCharType="begin"/>
        </w:r>
        <w:r w:rsidR="00F76361">
          <w:rPr>
            <w:noProof/>
            <w:webHidden/>
          </w:rPr>
          <w:instrText xml:space="preserve"> PAGEREF _Toc323813670 \h </w:instrText>
        </w:r>
        <w:r>
          <w:rPr>
            <w:noProof/>
            <w:webHidden/>
          </w:rPr>
        </w:r>
        <w:r>
          <w:rPr>
            <w:noProof/>
            <w:webHidden/>
          </w:rPr>
          <w:fldChar w:fldCharType="separate"/>
        </w:r>
        <w:r w:rsidR="00F76361">
          <w:rPr>
            <w:noProof/>
            <w:webHidden/>
          </w:rPr>
          <w:t>12</w:t>
        </w:r>
        <w:r>
          <w:rPr>
            <w:noProof/>
            <w:webHidden/>
          </w:rPr>
          <w:fldChar w:fldCharType="end"/>
        </w:r>
      </w:hyperlink>
    </w:p>
    <w:p w:rsidR="00F76361" w:rsidRDefault="00D17BC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72" w:history="1">
        <w:r w:rsidR="00F76361" w:rsidRPr="00D85DEC">
          <w:rPr>
            <w:rStyle w:val="Hyperlink"/>
            <w:noProof/>
          </w:rPr>
          <w:t>3.14</w:t>
        </w:r>
        <w:r w:rsidR="00F76361">
          <w:rPr>
            <w:rFonts w:asciiTheme="minorHAnsi" w:eastAsiaTheme="minorEastAsia" w:hAnsiTheme="minorHAnsi" w:cstheme="minorBidi"/>
            <w:smallCaps w:val="0"/>
            <w:noProof/>
            <w:sz w:val="22"/>
            <w:szCs w:val="22"/>
          </w:rPr>
          <w:tab/>
        </w:r>
        <w:r w:rsidR="00F76361" w:rsidRPr="00D85DEC">
          <w:rPr>
            <w:rStyle w:val="Hyperlink"/>
            <w:noProof/>
          </w:rPr>
          <w:t>Crowdsourcing – P2</w:t>
        </w:r>
        <w:r w:rsidR="00F76361">
          <w:rPr>
            <w:noProof/>
            <w:webHidden/>
          </w:rPr>
          <w:tab/>
        </w:r>
        <w:r>
          <w:rPr>
            <w:noProof/>
            <w:webHidden/>
          </w:rPr>
          <w:fldChar w:fldCharType="begin"/>
        </w:r>
        <w:r w:rsidR="00F76361">
          <w:rPr>
            <w:noProof/>
            <w:webHidden/>
          </w:rPr>
          <w:instrText xml:space="preserve"> PAGEREF _Toc323813672 \h </w:instrText>
        </w:r>
        <w:r>
          <w:rPr>
            <w:noProof/>
            <w:webHidden/>
          </w:rPr>
        </w:r>
        <w:r>
          <w:rPr>
            <w:noProof/>
            <w:webHidden/>
          </w:rPr>
          <w:fldChar w:fldCharType="separate"/>
        </w:r>
        <w:r w:rsidR="00F76361">
          <w:rPr>
            <w:noProof/>
            <w:webHidden/>
          </w:rPr>
          <w:t>13</w:t>
        </w:r>
        <w:r>
          <w:rPr>
            <w:noProof/>
            <w:webHidden/>
          </w:rPr>
          <w:fldChar w:fldCharType="end"/>
        </w:r>
      </w:hyperlink>
    </w:p>
    <w:p w:rsidR="00F76361" w:rsidRDefault="00D17BC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73" w:history="1">
        <w:r w:rsidR="00F76361" w:rsidRPr="00D85DEC">
          <w:rPr>
            <w:rStyle w:val="Hyperlink"/>
            <w:noProof/>
          </w:rPr>
          <w:t>3.15</w:t>
        </w:r>
        <w:r w:rsidR="00F76361">
          <w:rPr>
            <w:rFonts w:asciiTheme="minorHAnsi" w:eastAsiaTheme="minorEastAsia" w:hAnsiTheme="minorHAnsi" w:cstheme="minorBidi"/>
            <w:smallCaps w:val="0"/>
            <w:noProof/>
            <w:sz w:val="22"/>
            <w:szCs w:val="22"/>
          </w:rPr>
          <w:tab/>
        </w:r>
        <w:r w:rsidR="00F76361" w:rsidRPr="00D85DEC">
          <w:rPr>
            <w:rStyle w:val="Hyperlink"/>
            <w:noProof/>
          </w:rPr>
          <w:t>Static Pages – P1</w:t>
        </w:r>
        <w:r w:rsidR="00F76361">
          <w:rPr>
            <w:noProof/>
            <w:webHidden/>
          </w:rPr>
          <w:tab/>
        </w:r>
        <w:r>
          <w:rPr>
            <w:noProof/>
            <w:webHidden/>
          </w:rPr>
          <w:fldChar w:fldCharType="begin"/>
        </w:r>
        <w:r w:rsidR="00F76361">
          <w:rPr>
            <w:noProof/>
            <w:webHidden/>
          </w:rPr>
          <w:instrText xml:space="preserve"> PAGEREF _Toc323813673 \h </w:instrText>
        </w:r>
        <w:r>
          <w:rPr>
            <w:noProof/>
            <w:webHidden/>
          </w:rPr>
        </w:r>
        <w:r>
          <w:rPr>
            <w:noProof/>
            <w:webHidden/>
          </w:rPr>
          <w:fldChar w:fldCharType="separate"/>
        </w:r>
        <w:r w:rsidR="00F76361">
          <w:rPr>
            <w:noProof/>
            <w:webHidden/>
          </w:rPr>
          <w:t>13</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77" w:history="1">
        <w:r w:rsidR="00F76361" w:rsidRPr="00D85DEC">
          <w:rPr>
            <w:rStyle w:val="Hyperlink"/>
            <w:rFonts w:cs="Arial"/>
            <w:noProof/>
          </w:rPr>
          <w:t>4</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User Experience Requirements</w:t>
        </w:r>
        <w:r w:rsidR="00F76361">
          <w:rPr>
            <w:noProof/>
            <w:webHidden/>
          </w:rPr>
          <w:tab/>
        </w:r>
        <w:r>
          <w:rPr>
            <w:noProof/>
            <w:webHidden/>
          </w:rPr>
          <w:fldChar w:fldCharType="begin"/>
        </w:r>
        <w:r w:rsidR="00F76361">
          <w:rPr>
            <w:noProof/>
            <w:webHidden/>
          </w:rPr>
          <w:instrText xml:space="preserve"> PAGEREF _Toc323813677 \h </w:instrText>
        </w:r>
        <w:r>
          <w:rPr>
            <w:noProof/>
            <w:webHidden/>
          </w:rPr>
        </w:r>
        <w:r>
          <w:rPr>
            <w:noProof/>
            <w:webHidden/>
          </w:rPr>
          <w:fldChar w:fldCharType="separate"/>
        </w:r>
        <w:r w:rsidR="00F76361">
          <w:rPr>
            <w:noProof/>
            <w:webHidden/>
          </w:rPr>
          <w:t>14</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78" w:history="1">
        <w:r w:rsidR="00F76361" w:rsidRPr="00D85DEC">
          <w:rPr>
            <w:rStyle w:val="Hyperlink"/>
            <w:rFonts w:cs="Arial"/>
            <w:noProof/>
          </w:rPr>
          <w:t>5</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Integration and Migration</w:t>
        </w:r>
        <w:r w:rsidR="00F76361">
          <w:rPr>
            <w:noProof/>
            <w:webHidden/>
          </w:rPr>
          <w:tab/>
        </w:r>
        <w:r>
          <w:rPr>
            <w:noProof/>
            <w:webHidden/>
          </w:rPr>
          <w:fldChar w:fldCharType="begin"/>
        </w:r>
        <w:r w:rsidR="00F76361">
          <w:rPr>
            <w:noProof/>
            <w:webHidden/>
          </w:rPr>
          <w:instrText xml:space="preserve"> PAGEREF _Toc323813678 \h </w:instrText>
        </w:r>
        <w:r>
          <w:rPr>
            <w:noProof/>
            <w:webHidden/>
          </w:rPr>
        </w:r>
        <w:r>
          <w:rPr>
            <w:noProof/>
            <w:webHidden/>
          </w:rPr>
          <w:fldChar w:fldCharType="separate"/>
        </w:r>
        <w:r w:rsidR="00F76361">
          <w:rPr>
            <w:noProof/>
            <w:webHidden/>
          </w:rPr>
          <w:t>14</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79" w:history="1">
        <w:r w:rsidR="00F76361" w:rsidRPr="00D85DEC">
          <w:rPr>
            <w:rStyle w:val="Hyperlink"/>
            <w:rFonts w:cs="Arial"/>
            <w:noProof/>
          </w:rPr>
          <w:t>6</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Operations and Maintenance</w:t>
        </w:r>
        <w:r w:rsidR="00F76361">
          <w:rPr>
            <w:noProof/>
            <w:webHidden/>
          </w:rPr>
          <w:tab/>
        </w:r>
        <w:r>
          <w:rPr>
            <w:noProof/>
            <w:webHidden/>
          </w:rPr>
          <w:fldChar w:fldCharType="begin"/>
        </w:r>
        <w:r w:rsidR="00F76361">
          <w:rPr>
            <w:noProof/>
            <w:webHidden/>
          </w:rPr>
          <w:instrText xml:space="preserve"> PAGEREF _Toc323813679 \h </w:instrText>
        </w:r>
        <w:r>
          <w:rPr>
            <w:noProof/>
            <w:webHidden/>
          </w:rPr>
        </w:r>
        <w:r>
          <w:rPr>
            <w:noProof/>
            <w:webHidden/>
          </w:rPr>
          <w:fldChar w:fldCharType="separate"/>
        </w:r>
        <w:r w:rsidR="00F76361">
          <w:rPr>
            <w:noProof/>
            <w:webHidden/>
          </w:rPr>
          <w:t>15</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0" w:history="1">
        <w:r w:rsidR="00F76361" w:rsidRPr="00D85DEC">
          <w:rPr>
            <w:rStyle w:val="Hyperlink"/>
            <w:noProof/>
          </w:rPr>
          <w:t>6.1</w:t>
        </w:r>
        <w:r w:rsidR="00F76361">
          <w:rPr>
            <w:rFonts w:asciiTheme="minorHAnsi" w:eastAsiaTheme="minorEastAsia" w:hAnsiTheme="minorHAnsi" w:cstheme="minorBidi"/>
            <w:smallCaps w:val="0"/>
            <w:noProof/>
            <w:sz w:val="22"/>
            <w:szCs w:val="22"/>
          </w:rPr>
          <w:tab/>
        </w:r>
        <w:r w:rsidR="00F76361" w:rsidRPr="00D85DEC">
          <w:rPr>
            <w:rStyle w:val="Hyperlink"/>
            <w:noProof/>
          </w:rPr>
          <w:t>Service Level Agreement</w:t>
        </w:r>
        <w:r w:rsidR="00F76361">
          <w:rPr>
            <w:noProof/>
            <w:webHidden/>
          </w:rPr>
          <w:tab/>
        </w:r>
        <w:r>
          <w:rPr>
            <w:noProof/>
            <w:webHidden/>
          </w:rPr>
          <w:fldChar w:fldCharType="begin"/>
        </w:r>
        <w:r w:rsidR="00F76361">
          <w:rPr>
            <w:noProof/>
            <w:webHidden/>
          </w:rPr>
          <w:instrText xml:space="preserve"> PAGEREF _Toc323813680 \h </w:instrText>
        </w:r>
        <w:r>
          <w:rPr>
            <w:noProof/>
            <w:webHidden/>
          </w:rPr>
        </w:r>
        <w:r>
          <w:rPr>
            <w:noProof/>
            <w:webHidden/>
          </w:rPr>
          <w:fldChar w:fldCharType="separate"/>
        </w:r>
        <w:r w:rsidR="00F76361">
          <w:rPr>
            <w:noProof/>
            <w:webHidden/>
          </w:rPr>
          <w:t>15</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1" w:history="1">
        <w:r w:rsidR="00F76361" w:rsidRPr="00D85DEC">
          <w:rPr>
            <w:rStyle w:val="Hyperlink"/>
            <w:noProof/>
          </w:rPr>
          <w:t>6.2</w:t>
        </w:r>
        <w:r w:rsidR="00F76361">
          <w:rPr>
            <w:rFonts w:asciiTheme="minorHAnsi" w:eastAsiaTheme="minorEastAsia" w:hAnsiTheme="minorHAnsi" w:cstheme="minorBidi"/>
            <w:smallCaps w:val="0"/>
            <w:noProof/>
            <w:sz w:val="22"/>
            <w:szCs w:val="22"/>
          </w:rPr>
          <w:tab/>
        </w:r>
        <w:r w:rsidR="00F76361" w:rsidRPr="00D85DEC">
          <w:rPr>
            <w:rStyle w:val="Hyperlink"/>
            <w:noProof/>
          </w:rPr>
          <w:t>Monitoring and Alerts</w:t>
        </w:r>
        <w:r w:rsidR="00F76361">
          <w:rPr>
            <w:noProof/>
            <w:webHidden/>
          </w:rPr>
          <w:tab/>
        </w:r>
        <w:r>
          <w:rPr>
            <w:noProof/>
            <w:webHidden/>
          </w:rPr>
          <w:fldChar w:fldCharType="begin"/>
        </w:r>
        <w:r w:rsidR="00F76361">
          <w:rPr>
            <w:noProof/>
            <w:webHidden/>
          </w:rPr>
          <w:instrText xml:space="preserve"> PAGEREF _Toc323813681 \h </w:instrText>
        </w:r>
        <w:r>
          <w:rPr>
            <w:noProof/>
            <w:webHidden/>
          </w:rPr>
        </w:r>
        <w:r>
          <w:rPr>
            <w:noProof/>
            <w:webHidden/>
          </w:rPr>
          <w:fldChar w:fldCharType="separate"/>
        </w:r>
        <w:r w:rsidR="00F76361">
          <w:rPr>
            <w:noProof/>
            <w:webHidden/>
          </w:rPr>
          <w:t>15</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2" w:history="1">
        <w:r w:rsidR="00F76361" w:rsidRPr="00D85DEC">
          <w:rPr>
            <w:rStyle w:val="Hyperlink"/>
            <w:noProof/>
          </w:rPr>
          <w:t>6.3</w:t>
        </w:r>
        <w:r w:rsidR="00F76361">
          <w:rPr>
            <w:rFonts w:asciiTheme="minorHAnsi" w:eastAsiaTheme="minorEastAsia" w:hAnsiTheme="minorHAnsi" w:cstheme="minorBidi"/>
            <w:smallCaps w:val="0"/>
            <w:noProof/>
            <w:sz w:val="22"/>
            <w:szCs w:val="22"/>
          </w:rPr>
          <w:tab/>
        </w:r>
        <w:r w:rsidR="00F76361" w:rsidRPr="00D85DEC">
          <w:rPr>
            <w:rStyle w:val="Hyperlink"/>
            <w:noProof/>
          </w:rPr>
          <w:t>Business Continuity Planning (BCP)</w:t>
        </w:r>
        <w:r w:rsidR="00F76361">
          <w:rPr>
            <w:noProof/>
            <w:webHidden/>
          </w:rPr>
          <w:tab/>
        </w:r>
        <w:r>
          <w:rPr>
            <w:noProof/>
            <w:webHidden/>
          </w:rPr>
          <w:fldChar w:fldCharType="begin"/>
        </w:r>
        <w:r w:rsidR="00F76361">
          <w:rPr>
            <w:noProof/>
            <w:webHidden/>
          </w:rPr>
          <w:instrText xml:space="preserve"> PAGEREF _Toc323813682 \h </w:instrText>
        </w:r>
        <w:r>
          <w:rPr>
            <w:noProof/>
            <w:webHidden/>
          </w:rPr>
        </w:r>
        <w:r>
          <w:rPr>
            <w:noProof/>
            <w:webHidden/>
          </w:rPr>
          <w:fldChar w:fldCharType="separate"/>
        </w:r>
        <w:r w:rsidR="00F76361">
          <w:rPr>
            <w:noProof/>
            <w:webHidden/>
          </w:rPr>
          <w:t>15</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3" w:history="1">
        <w:r w:rsidR="00F76361" w:rsidRPr="00D85DEC">
          <w:rPr>
            <w:rStyle w:val="Hyperlink"/>
            <w:noProof/>
          </w:rPr>
          <w:t>6.4</w:t>
        </w:r>
        <w:r w:rsidR="00F76361">
          <w:rPr>
            <w:rFonts w:asciiTheme="minorHAnsi" w:eastAsiaTheme="minorEastAsia" w:hAnsiTheme="minorHAnsi" w:cstheme="minorBidi"/>
            <w:smallCaps w:val="0"/>
            <w:noProof/>
            <w:sz w:val="22"/>
            <w:szCs w:val="22"/>
          </w:rPr>
          <w:tab/>
        </w:r>
        <w:r w:rsidR="00F76361" w:rsidRPr="00D85DEC">
          <w:rPr>
            <w:rStyle w:val="Hyperlink"/>
            <w:noProof/>
          </w:rPr>
          <w:t>Capacity Planning</w:t>
        </w:r>
        <w:r w:rsidR="00F76361">
          <w:rPr>
            <w:noProof/>
            <w:webHidden/>
          </w:rPr>
          <w:tab/>
        </w:r>
        <w:r>
          <w:rPr>
            <w:noProof/>
            <w:webHidden/>
          </w:rPr>
          <w:fldChar w:fldCharType="begin"/>
        </w:r>
        <w:r w:rsidR="00F76361">
          <w:rPr>
            <w:noProof/>
            <w:webHidden/>
          </w:rPr>
          <w:instrText xml:space="preserve"> PAGEREF _Toc323813683 \h </w:instrText>
        </w:r>
        <w:r>
          <w:rPr>
            <w:noProof/>
            <w:webHidden/>
          </w:rPr>
        </w:r>
        <w:r>
          <w:rPr>
            <w:noProof/>
            <w:webHidden/>
          </w:rPr>
          <w:fldChar w:fldCharType="separate"/>
        </w:r>
        <w:r w:rsidR="00F76361">
          <w:rPr>
            <w:noProof/>
            <w:webHidden/>
          </w:rPr>
          <w:t>15</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4" w:history="1">
        <w:r w:rsidR="00F76361" w:rsidRPr="00D85DEC">
          <w:rPr>
            <w:rStyle w:val="Hyperlink"/>
            <w:noProof/>
          </w:rPr>
          <w:t>6.5</w:t>
        </w:r>
        <w:r w:rsidR="00F76361">
          <w:rPr>
            <w:rFonts w:asciiTheme="minorHAnsi" w:eastAsiaTheme="minorEastAsia" w:hAnsiTheme="minorHAnsi" w:cstheme="minorBidi"/>
            <w:smallCaps w:val="0"/>
            <w:noProof/>
            <w:sz w:val="22"/>
            <w:szCs w:val="22"/>
          </w:rPr>
          <w:tab/>
        </w:r>
        <w:r w:rsidR="00F76361" w:rsidRPr="00D85DEC">
          <w:rPr>
            <w:rStyle w:val="Hyperlink"/>
            <w:noProof/>
          </w:rPr>
          <w:t>Escalations</w:t>
        </w:r>
        <w:r w:rsidR="00F76361">
          <w:rPr>
            <w:noProof/>
            <w:webHidden/>
          </w:rPr>
          <w:tab/>
        </w:r>
        <w:r>
          <w:rPr>
            <w:noProof/>
            <w:webHidden/>
          </w:rPr>
          <w:fldChar w:fldCharType="begin"/>
        </w:r>
        <w:r w:rsidR="00F76361">
          <w:rPr>
            <w:noProof/>
            <w:webHidden/>
          </w:rPr>
          <w:instrText xml:space="preserve"> PAGEREF _Toc323813684 \h </w:instrText>
        </w:r>
        <w:r>
          <w:rPr>
            <w:noProof/>
            <w:webHidden/>
          </w:rPr>
        </w:r>
        <w:r>
          <w:rPr>
            <w:noProof/>
            <w:webHidden/>
          </w:rPr>
          <w:fldChar w:fldCharType="separate"/>
        </w:r>
        <w:r w:rsidR="00F76361">
          <w:rPr>
            <w:noProof/>
            <w:webHidden/>
          </w:rPr>
          <w:t>15</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5" w:history="1">
        <w:r w:rsidR="00F76361" w:rsidRPr="00D85DEC">
          <w:rPr>
            <w:rStyle w:val="Hyperlink"/>
            <w:rFonts w:cs="Arial"/>
            <w:noProof/>
          </w:rPr>
          <w:t>7</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International</w:t>
        </w:r>
        <w:r w:rsidR="00F76361">
          <w:rPr>
            <w:noProof/>
            <w:webHidden/>
          </w:rPr>
          <w:tab/>
        </w:r>
        <w:r>
          <w:rPr>
            <w:noProof/>
            <w:webHidden/>
          </w:rPr>
          <w:fldChar w:fldCharType="begin"/>
        </w:r>
        <w:r w:rsidR="00F76361">
          <w:rPr>
            <w:noProof/>
            <w:webHidden/>
          </w:rPr>
          <w:instrText xml:space="preserve"> PAGEREF _Toc323813685 \h </w:instrText>
        </w:r>
        <w:r>
          <w:rPr>
            <w:noProof/>
            <w:webHidden/>
          </w:rPr>
        </w:r>
        <w:r>
          <w:rPr>
            <w:noProof/>
            <w:webHidden/>
          </w:rPr>
          <w:fldChar w:fldCharType="separate"/>
        </w:r>
        <w:r w:rsidR="00F76361">
          <w:rPr>
            <w:noProof/>
            <w:webHidden/>
          </w:rPr>
          <w:t>15</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6" w:history="1">
        <w:r w:rsidR="00F76361" w:rsidRPr="00D85DEC">
          <w:rPr>
            <w:rStyle w:val="Hyperlink"/>
            <w:rFonts w:cs="Arial"/>
            <w:noProof/>
          </w:rPr>
          <w:t>8</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Legal</w:t>
        </w:r>
        <w:r w:rsidR="00F76361">
          <w:rPr>
            <w:noProof/>
            <w:webHidden/>
          </w:rPr>
          <w:tab/>
        </w:r>
        <w:r>
          <w:rPr>
            <w:noProof/>
            <w:webHidden/>
          </w:rPr>
          <w:fldChar w:fldCharType="begin"/>
        </w:r>
        <w:r w:rsidR="00F76361">
          <w:rPr>
            <w:noProof/>
            <w:webHidden/>
          </w:rPr>
          <w:instrText xml:space="preserve"> PAGEREF _Toc323813686 \h </w:instrText>
        </w:r>
        <w:r>
          <w:rPr>
            <w:noProof/>
            <w:webHidden/>
          </w:rPr>
        </w:r>
        <w:r>
          <w:rPr>
            <w:noProof/>
            <w:webHidden/>
          </w:rPr>
          <w:fldChar w:fldCharType="separate"/>
        </w:r>
        <w:r w:rsidR="00F76361">
          <w:rPr>
            <w:noProof/>
            <w:webHidden/>
          </w:rPr>
          <w:t>15</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7" w:history="1">
        <w:r w:rsidR="00F76361" w:rsidRPr="00D85DEC">
          <w:rPr>
            <w:rStyle w:val="Hyperlink"/>
            <w:rFonts w:cs="Arial"/>
            <w:noProof/>
          </w:rPr>
          <w:t>9</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SEO and Marketing</w:t>
        </w:r>
        <w:r w:rsidR="00F76361">
          <w:rPr>
            <w:noProof/>
            <w:webHidden/>
          </w:rPr>
          <w:tab/>
        </w:r>
        <w:r>
          <w:rPr>
            <w:noProof/>
            <w:webHidden/>
          </w:rPr>
          <w:fldChar w:fldCharType="begin"/>
        </w:r>
        <w:r w:rsidR="00F76361">
          <w:rPr>
            <w:noProof/>
            <w:webHidden/>
          </w:rPr>
          <w:instrText xml:space="preserve"> PAGEREF _Toc323813687 \h </w:instrText>
        </w:r>
        <w:r>
          <w:rPr>
            <w:noProof/>
            <w:webHidden/>
          </w:rPr>
        </w:r>
        <w:r>
          <w:rPr>
            <w:noProof/>
            <w:webHidden/>
          </w:rPr>
          <w:fldChar w:fldCharType="separate"/>
        </w:r>
        <w:r w:rsidR="00F76361">
          <w:rPr>
            <w:noProof/>
            <w:webHidden/>
          </w:rPr>
          <w:t>16</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8" w:history="1">
        <w:r w:rsidR="00F76361" w:rsidRPr="00D85DEC">
          <w:rPr>
            <w:rStyle w:val="Hyperlink"/>
            <w:rFonts w:cs="Arial"/>
            <w:noProof/>
          </w:rPr>
          <w:t>10</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Other  Stuff</w:t>
        </w:r>
        <w:r w:rsidR="00F76361">
          <w:rPr>
            <w:noProof/>
            <w:webHidden/>
          </w:rPr>
          <w:tab/>
        </w:r>
        <w:r>
          <w:rPr>
            <w:noProof/>
            <w:webHidden/>
          </w:rPr>
          <w:fldChar w:fldCharType="begin"/>
        </w:r>
        <w:r w:rsidR="00F76361">
          <w:rPr>
            <w:noProof/>
            <w:webHidden/>
          </w:rPr>
          <w:instrText xml:space="preserve"> PAGEREF _Toc323813688 \h </w:instrText>
        </w:r>
        <w:r>
          <w:rPr>
            <w:noProof/>
            <w:webHidden/>
          </w:rPr>
        </w:r>
        <w:r>
          <w:rPr>
            <w:noProof/>
            <w:webHidden/>
          </w:rPr>
          <w:fldChar w:fldCharType="separate"/>
        </w:r>
        <w:r w:rsidR="00F76361">
          <w:rPr>
            <w:noProof/>
            <w:webHidden/>
          </w:rPr>
          <w:t>16</w:t>
        </w:r>
        <w:r>
          <w:rPr>
            <w:noProof/>
            <w:webHidden/>
          </w:rPr>
          <w:fldChar w:fldCharType="end"/>
        </w:r>
      </w:hyperlink>
    </w:p>
    <w:p w:rsidR="00F76361" w:rsidRDefault="00D17BC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89" w:history="1">
        <w:r w:rsidR="00F76361" w:rsidRPr="00D85DEC">
          <w:rPr>
            <w:rStyle w:val="Hyperlink"/>
            <w:noProof/>
          </w:rPr>
          <w:t>10.1</w:t>
        </w:r>
        <w:r w:rsidR="00F76361">
          <w:rPr>
            <w:rFonts w:asciiTheme="minorHAnsi" w:eastAsiaTheme="minorEastAsia" w:hAnsiTheme="minorHAnsi" w:cstheme="minorBidi"/>
            <w:smallCaps w:val="0"/>
            <w:noProof/>
            <w:sz w:val="22"/>
            <w:szCs w:val="22"/>
          </w:rPr>
          <w:tab/>
        </w:r>
        <w:r w:rsidR="00F76361" w:rsidRPr="00D85DEC">
          <w:rPr>
            <w:rStyle w:val="Hyperlink"/>
            <w:noProof/>
          </w:rPr>
          <w:t>Future Business Flow</w:t>
        </w:r>
        <w:r w:rsidR="00F76361">
          <w:rPr>
            <w:noProof/>
            <w:webHidden/>
          </w:rPr>
          <w:tab/>
        </w:r>
        <w:r>
          <w:rPr>
            <w:noProof/>
            <w:webHidden/>
          </w:rPr>
          <w:fldChar w:fldCharType="begin"/>
        </w:r>
        <w:r w:rsidR="00F76361">
          <w:rPr>
            <w:noProof/>
            <w:webHidden/>
          </w:rPr>
          <w:instrText xml:space="preserve"> PAGEREF _Toc323813689 \h </w:instrText>
        </w:r>
        <w:r>
          <w:rPr>
            <w:noProof/>
            <w:webHidden/>
          </w:rPr>
        </w:r>
        <w:r>
          <w:rPr>
            <w:noProof/>
            <w:webHidden/>
          </w:rPr>
          <w:fldChar w:fldCharType="separate"/>
        </w:r>
        <w:r w:rsidR="00F76361">
          <w:rPr>
            <w:noProof/>
            <w:webHidden/>
          </w:rPr>
          <w:t>16</w:t>
        </w:r>
        <w:r>
          <w:rPr>
            <w:noProof/>
            <w:webHidden/>
          </w:rPr>
          <w:fldChar w:fldCharType="end"/>
        </w:r>
      </w:hyperlink>
    </w:p>
    <w:p w:rsidR="00F76361" w:rsidRDefault="00D17BC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0" w:history="1">
        <w:r w:rsidR="00F76361" w:rsidRPr="00D85DEC">
          <w:rPr>
            <w:rStyle w:val="Hyperlink"/>
            <w:noProof/>
          </w:rPr>
          <w:t>10.2</w:t>
        </w:r>
        <w:r w:rsidR="00F76361">
          <w:rPr>
            <w:rFonts w:asciiTheme="minorHAnsi" w:eastAsiaTheme="minorEastAsia" w:hAnsiTheme="minorHAnsi" w:cstheme="minorBidi"/>
            <w:smallCaps w:val="0"/>
            <w:noProof/>
            <w:sz w:val="22"/>
            <w:szCs w:val="22"/>
          </w:rPr>
          <w:tab/>
        </w:r>
        <w:r w:rsidR="00F76361" w:rsidRPr="00D85DEC">
          <w:rPr>
            <w:rStyle w:val="Hyperlink"/>
            <w:noProof/>
          </w:rPr>
          <w:t>Other Business Areas / Departments Impacted</w:t>
        </w:r>
        <w:r w:rsidR="00F76361">
          <w:rPr>
            <w:noProof/>
            <w:webHidden/>
          </w:rPr>
          <w:tab/>
        </w:r>
        <w:r>
          <w:rPr>
            <w:noProof/>
            <w:webHidden/>
          </w:rPr>
          <w:fldChar w:fldCharType="begin"/>
        </w:r>
        <w:r w:rsidR="00F76361">
          <w:rPr>
            <w:noProof/>
            <w:webHidden/>
          </w:rPr>
          <w:instrText xml:space="preserve"> PAGEREF _Toc323813690 \h </w:instrText>
        </w:r>
        <w:r>
          <w:rPr>
            <w:noProof/>
            <w:webHidden/>
          </w:rPr>
        </w:r>
        <w:r>
          <w:rPr>
            <w:noProof/>
            <w:webHidden/>
          </w:rPr>
          <w:fldChar w:fldCharType="separate"/>
        </w:r>
        <w:r w:rsidR="00F76361">
          <w:rPr>
            <w:noProof/>
            <w:webHidden/>
          </w:rPr>
          <w:t>16</w:t>
        </w:r>
        <w:r>
          <w:rPr>
            <w:noProof/>
            <w:webHidden/>
          </w:rPr>
          <w:fldChar w:fldCharType="end"/>
        </w:r>
      </w:hyperlink>
    </w:p>
    <w:p w:rsidR="00F76361" w:rsidRDefault="00D17BC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1" w:history="1">
        <w:r w:rsidR="00F76361" w:rsidRPr="00D85DEC">
          <w:rPr>
            <w:rStyle w:val="Hyperlink"/>
            <w:noProof/>
          </w:rPr>
          <w:t>10.3</w:t>
        </w:r>
        <w:r w:rsidR="00F76361">
          <w:rPr>
            <w:rFonts w:asciiTheme="minorHAnsi" w:eastAsiaTheme="minorEastAsia" w:hAnsiTheme="minorHAnsi" w:cstheme="minorBidi"/>
            <w:smallCaps w:val="0"/>
            <w:noProof/>
            <w:sz w:val="22"/>
            <w:szCs w:val="22"/>
          </w:rPr>
          <w:tab/>
        </w:r>
        <w:r w:rsidR="00F76361" w:rsidRPr="00D85DEC">
          <w:rPr>
            <w:rStyle w:val="Hyperlink"/>
            <w:noProof/>
          </w:rPr>
          <w:t>Properties to be impacted</w:t>
        </w:r>
        <w:r w:rsidR="00F76361">
          <w:rPr>
            <w:noProof/>
            <w:webHidden/>
          </w:rPr>
          <w:tab/>
        </w:r>
        <w:r>
          <w:rPr>
            <w:noProof/>
            <w:webHidden/>
          </w:rPr>
          <w:fldChar w:fldCharType="begin"/>
        </w:r>
        <w:r w:rsidR="00F76361">
          <w:rPr>
            <w:noProof/>
            <w:webHidden/>
          </w:rPr>
          <w:instrText xml:space="preserve"> PAGEREF _Toc323813691 \h </w:instrText>
        </w:r>
        <w:r>
          <w:rPr>
            <w:noProof/>
            <w:webHidden/>
          </w:rPr>
        </w:r>
        <w:r>
          <w:rPr>
            <w:noProof/>
            <w:webHidden/>
          </w:rPr>
          <w:fldChar w:fldCharType="separate"/>
        </w:r>
        <w:r w:rsidR="00F76361">
          <w:rPr>
            <w:noProof/>
            <w:webHidden/>
          </w:rPr>
          <w:t>16</w:t>
        </w:r>
        <w:r>
          <w:rPr>
            <w:noProof/>
            <w:webHidden/>
          </w:rPr>
          <w:fldChar w:fldCharType="end"/>
        </w:r>
      </w:hyperlink>
    </w:p>
    <w:p w:rsidR="00F76361" w:rsidRDefault="00D17BC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2" w:history="1">
        <w:r w:rsidR="00F76361" w:rsidRPr="00D85DEC">
          <w:rPr>
            <w:rStyle w:val="Hyperlink"/>
            <w:noProof/>
          </w:rPr>
          <w:t>10.4</w:t>
        </w:r>
        <w:r w:rsidR="00F76361">
          <w:rPr>
            <w:rFonts w:asciiTheme="minorHAnsi" w:eastAsiaTheme="minorEastAsia" w:hAnsiTheme="minorHAnsi" w:cstheme="minorBidi"/>
            <w:smallCaps w:val="0"/>
            <w:noProof/>
            <w:sz w:val="22"/>
            <w:szCs w:val="22"/>
          </w:rPr>
          <w:tab/>
        </w:r>
        <w:r w:rsidR="00F76361" w:rsidRPr="00D85DEC">
          <w:rPr>
            <w:rStyle w:val="Hyperlink"/>
            <w:noProof/>
          </w:rPr>
          <w:t>Horizontal domain Impacts</w:t>
        </w:r>
        <w:r w:rsidR="00F76361">
          <w:rPr>
            <w:noProof/>
            <w:webHidden/>
          </w:rPr>
          <w:tab/>
        </w:r>
        <w:r>
          <w:rPr>
            <w:noProof/>
            <w:webHidden/>
          </w:rPr>
          <w:fldChar w:fldCharType="begin"/>
        </w:r>
        <w:r w:rsidR="00F76361">
          <w:rPr>
            <w:noProof/>
            <w:webHidden/>
          </w:rPr>
          <w:instrText xml:space="preserve"> PAGEREF _Toc323813692 \h </w:instrText>
        </w:r>
        <w:r>
          <w:rPr>
            <w:noProof/>
            <w:webHidden/>
          </w:rPr>
        </w:r>
        <w:r>
          <w:rPr>
            <w:noProof/>
            <w:webHidden/>
          </w:rPr>
          <w:fldChar w:fldCharType="separate"/>
        </w:r>
        <w:r w:rsidR="00F76361">
          <w:rPr>
            <w:noProof/>
            <w:webHidden/>
          </w:rPr>
          <w:t>17</w:t>
        </w:r>
        <w:r>
          <w:rPr>
            <w:noProof/>
            <w:webHidden/>
          </w:rPr>
          <w:fldChar w:fldCharType="end"/>
        </w:r>
      </w:hyperlink>
    </w:p>
    <w:p w:rsidR="00F76361" w:rsidRDefault="00D17BC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3" w:history="1">
        <w:r w:rsidR="00F76361" w:rsidRPr="00D85DEC">
          <w:rPr>
            <w:rStyle w:val="Hyperlink"/>
            <w:noProof/>
          </w:rPr>
          <w:t>10.5</w:t>
        </w:r>
        <w:r w:rsidR="00F76361">
          <w:rPr>
            <w:rFonts w:asciiTheme="minorHAnsi" w:eastAsiaTheme="minorEastAsia" w:hAnsiTheme="minorHAnsi" w:cstheme="minorBidi"/>
            <w:smallCaps w:val="0"/>
            <w:noProof/>
            <w:sz w:val="22"/>
            <w:szCs w:val="22"/>
          </w:rPr>
          <w:tab/>
        </w:r>
        <w:r w:rsidR="00F76361" w:rsidRPr="00D85DEC">
          <w:rPr>
            <w:rStyle w:val="Hyperlink"/>
            <w:noProof/>
          </w:rPr>
          <w:t>Merchant Services Impacts (Marketplace)</w:t>
        </w:r>
        <w:r w:rsidR="00F76361">
          <w:rPr>
            <w:noProof/>
            <w:webHidden/>
          </w:rPr>
          <w:tab/>
        </w:r>
        <w:r>
          <w:rPr>
            <w:noProof/>
            <w:webHidden/>
          </w:rPr>
          <w:fldChar w:fldCharType="begin"/>
        </w:r>
        <w:r w:rsidR="00F76361">
          <w:rPr>
            <w:noProof/>
            <w:webHidden/>
          </w:rPr>
          <w:instrText xml:space="preserve"> PAGEREF _Toc323813693 \h </w:instrText>
        </w:r>
        <w:r>
          <w:rPr>
            <w:noProof/>
            <w:webHidden/>
          </w:rPr>
        </w:r>
        <w:r>
          <w:rPr>
            <w:noProof/>
            <w:webHidden/>
          </w:rPr>
          <w:fldChar w:fldCharType="separate"/>
        </w:r>
        <w:r w:rsidR="00F76361">
          <w:rPr>
            <w:noProof/>
            <w:webHidden/>
          </w:rPr>
          <w:t>18</w:t>
        </w:r>
        <w:r>
          <w:rPr>
            <w:noProof/>
            <w:webHidden/>
          </w:rPr>
          <w:fldChar w:fldCharType="end"/>
        </w:r>
      </w:hyperlink>
    </w:p>
    <w:p w:rsidR="00F76361" w:rsidRDefault="00D17BC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4" w:history="1">
        <w:r w:rsidR="00F76361" w:rsidRPr="00D85DEC">
          <w:rPr>
            <w:rStyle w:val="Hyperlink"/>
            <w:noProof/>
          </w:rPr>
          <w:t>10.6</w:t>
        </w:r>
        <w:r w:rsidR="00F76361">
          <w:rPr>
            <w:rFonts w:asciiTheme="minorHAnsi" w:eastAsiaTheme="minorEastAsia" w:hAnsiTheme="minorHAnsi" w:cstheme="minorBidi"/>
            <w:smallCaps w:val="0"/>
            <w:noProof/>
            <w:sz w:val="22"/>
            <w:szCs w:val="22"/>
          </w:rPr>
          <w:tab/>
        </w:r>
        <w:r w:rsidR="00F76361" w:rsidRPr="00D85DEC">
          <w:rPr>
            <w:rStyle w:val="Hyperlink"/>
            <w:noProof/>
          </w:rPr>
          <w:t>External Vendor Involvement</w:t>
        </w:r>
        <w:r w:rsidR="00F76361">
          <w:rPr>
            <w:noProof/>
            <w:webHidden/>
          </w:rPr>
          <w:tab/>
        </w:r>
        <w:r>
          <w:rPr>
            <w:noProof/>
            <w:webHidden/>
          </w:rPr>
          <w:fldChar w:fldCharType="begin"/>
        </w:r>
        <w:r w:rsidR="00F76361">
          <w:rPr>
            <w:noProof/>
            <w:webHidden/>
          </w:rPr>
          <w:instrText xml:space="preserve"> PAGEREF _Toc323813694 \h </w:instrText>
        </w:r>
        <w:r>
          <w:rPr>
            <w:noProof/>
            <w:webHidden/>
          </w:rPr>
        </w:r>
        <w:r>
          <w:rPr>
            <w:noProof/>
            <w:webHidden/>
          </w:rPr>
          <w:fldChar w:fldCharType="separate"/>
        </w:r>
        <w:r w:rsidR="00F76361">
          <w:rPr>
            <w:noProof/>
            <w:webHidden/>
          </w:rPr>
          <w:t>18</w:t>
        </w:r>
        <w:r>
          <w:rPr>
            <w:noProof/>
            <w:webHidden/>
          </w:rPr>
          <w:fldChar w:fldCharType="end"/>
        </w:r>
      </w:hyperlink>
    </w:p>
    <w:p w:rsidR="00F76361" w:rsidRDefault="00D17BC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5" w:history="1">
        <w:r w:rsidR="00F76361" w:rsidRPr="00D85DEC">
          <w:rPr>
            <w:rStyle w:val="Hyperlink"/>
            <w:noProof/>
          </w:rPr>
          <w:t>10.7</w:t>
        </w:r>
        <w:r w:rsidR="00F76361">
          <w:rPr>
            <w:rFonts w:asciiTheme="minorHAnsi" w:eastAsiaTheme="minorEastAsia" w:hAnsiTheme="minorHAnsi" w:cstheme="minorBidi"/>
            <w:smallCaps w:val="0"/>
            <w:noProof/>
            <w:sz w:val="22"/>
            <w:szCs w:val="22"/>
          </w:rPr>
          <w:tab/>
        </w:r>
        <w:r w:rsidR="00F76361" w:rsidRPr="00D85DEC">
          <w:rPr>
            <w:rStyle w:val="Hyperlink"/>
            <w:noProof/>
          </w:rPr>
          <w:t>Security and Compliance</w:t>
        </w:r>
        <w:r w:rsidR="00F76361">
          <w:rPr>
            <w:noProof/>
            <w:webHidden/>
          </w:rPr>
          <w:tab/>
        </w:r>
        <w:r>
          <w:rPr>
            <w:noProof/>
            <w:webHidden/>
          </w:rPr>
          <w:fldChar w:fldCharType="begin"/>
        </w:r>
        <w:r w:rsidR="00F76361">
          <w:rPr>
            <w:noProof/>
            <w:webHidden/>
          </w:rPr>
          <w:instrText xml:space="preserve"> PAGEREF _Toc323813695 \h </w:instrText>
        </w:r>
        <w:r>
          <w:rPr>
            <w:noProof/>
            <w:webHidden/>
          </w:rPr>
        </w:r>
        <w:r>
          <w:rPr>
            <w:noProof/>
            <w:webHidden/>
          </w:rPr>
          <w:fldChar w:fldCharType="separate"/>
        </w:r>
        <w:r w:rsidR="00F76361">
          <w:rPr>
            <w:noProof/>
            <w:webHidden/>
          </w:rPr>
          <w:t>18</w:t>
        </w:r>
        <w:r>
          <w:rPr>
            <w:noProof/>
            <w:webHidden/>
          </w:rPr>
          <w:fldChar w:fldCharType="end"/>
        </w:r>
      </w:hyperlink>
    </w:p>
    <w:p w:rsidR="00F76361" w:rsidRDefault="00D17BC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6" w:history="1">
        <w:r w:rsidR="00F76361" w:rsidRPr="00D85DEC">
          <w:rPr>
            <w:rStyle w:val="Hyperlink"/>
            <w:noProof/>
          </w:rPr>
          <w:t>10.8</w:t>
        </w:r>
        <w:r w:rsidR="00F76361">
          <w:rPr>
            <w:rFonts w:asciiTheme="minorHAnsi" w:eastAsiaTheme="minorEastAsia" w:hAnsiTheme="minorHAnsi" w:cstheme="minorBidi"/>
            <w:smallCaps w:val="0"/>
            <w:noProof/>
            <w:sz w:val="22"/>
            <w:szCs w:val="22"/>
          </w:rPr>
          <w:tab/>
        </w:r>
        <w:r w:rsidR="00F76361" w:rsidRPr="00D85DEC">
          <w:rPr>
            <w:rStyle w:val="Hyperlink"/>
            <w:noProof/>
          </w:rPr>
          <w:t>Operations, Networking, and System Requirements</w:t>
        </w:r>
        <w:r w:rsidR="00F76361">
          <w:rPr>
            <w:noProof/>
            <w:webHidden/>
          </w:rPr>
          <w:tab/>
        </w:r>
        <w:r>
          <w:rPr>
            <w:noProof/>
            <w:webHidden/>
          </w:rPr>
          <w:fldChar w:fldCharType="begin"/>
        </w:r>
        <w:r w:rsidR="00F76361">
          <w:rPr>
            <w:noProof/>
            <w:webHidden/>
          </w:rPr>
          <w:instrText xml:space="preserve"> PAGEREF _Toc323813696 \h </w:instrText>
        </w:r>
        <w:r>
          <w:rPr>
            <w:noProof/>
            <w:webHidden/>
          </w:rPr>
        </w:r>
        <w:r>
          <w:rPr>
            <w:noProof/>
            <w:webHidden/>
          </w:rPr>
          <w:fldChar w:fldCharType="separate"/>
        </w:r>
        <w:r w:rsidR="00F76361">
          <w:rPr>
            <w:noProof/>
            <w:webHidden/>
          </w:rPr>
          <w:t>19</w:t>
        </w:r>
        <w:r>
          <w:rPr>
            <w:noProof/>
            <w:webHidden/>
          </w:rPr>
          <w:fldChar w:fldCharType="end"/>
        </w:r>
      </w:hyperlink>
    </w:p>
    <w:p w:rsidR="00F76361" w:rsidRDefault="00D17BC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7" w:history="1">
        <w:r w:rsidR="00F76361" w:rsidRPr="00D85DEC">
          <w:rPr>
            <w:rStyle w:val="Hyperlink"/>
            <w:noProof/>
          </w:rPr>
          <w:t>10.9</w:t>
        </w:r>
        <w:r w:rsidR="00F76361">
          <w:rPr>
            <w:rFonts w:asciiTheme="minorHAnsi" w:eastAsiaTheme="minorEastAsia" w:hAnsiTheme="minorHAnsi" w:cstheme="minorBidi"/>
            <w:smallCaps w:val="0"/>
            <w:noProof/>
            <w:sz w:val="22"/>
            <w:szCs w:val="22"/>
          </w:rPr>
          <w:tab/>
        </w:r>
        <w:r w:rsidR="00F76361" w:rsidRPr="00D85DEC">
          <w:rPr>
            <w:rStyle w:val="Hyperlink"/>
            <w:noProof/>
          </w:rPr>
          <w:t>Global Non-Functional Requirements</w:t>
        </w:r>
        <w:r w:rsidR="00F76361">
          <w:rPr>
            <w:noProof/>
            <w:webHidden/>
          </w:rPr>
          <w:tab/>
        </w:r>
        <w:r>
          <w:rPr>
            <w:noProof/>
            <w:webHidden/>
          </w:rPr>
          <w:fldChar w:fldCharType="begin"/>
        </w:r>
        <w:r w:rsidR="00F76361">
          <w:rPr>
            <w:noProof/>
            <w:webHidden/>
          </w:rPr>
          <w:instrText xml:space="preserve"> PAGEREF _Toc323813697 \h </w:instrText>
        </w:r>
        <w:r>
          <w:rPr>
            <w:noProof/>
            <w:webHidden/>
          </w:rPr>
        </w:r>
        <w:r>
          <w:rPr>
            <w:noProof/>
            <w:webHidden/>
          </w:rPr>
          <w:fldChar w:fldCharType="separate"/>
        </w:r>
        <w:r w:rsidR="00F76361">
          <w:rPr>
            <w:noProof/>
            <w:webHidden/>
          </w:rPr>
          <w:t>20</w:t>
        </w:r>
        <w:r>
          <w:rPr>
            <w:noProof/>
            <w:webHidden/>
          </w:rPr>
          <w:fldChar w:fldCharType="end"/>
        </w:r>
      </w:hyperlink>
    </w:p>
    <w:p w:rsidR="00F76361" w:rsidRDefault="00D17BCF">
      <w:pPr>
        <w:pStyle w:val="TOC2"/>
        <w:tabs>
          <w:tab w:val="left" w:pos="1200"/>
          <w:tab w:val="right" w:leader="dot" w:pos="9620"/>
        </w:tabs>
        <w:rPr>
          <w:rFonts w:asciiTheme="minorHAnsi" w:eastAsiaTheme="minorEastAsia" w:hAnsiTheme="minorHAnsi" w:cstheme="minorBidi"/>
          <w:smallCaps w:val="0"/>
          <w:noProof/>
          <w:sz w:val="22"/>
          <w:szCs w:val="22"/>
        </w:rPr>
      </w:pPr>
      <w:hyperlink w:anchor="_Toc323813698" w:history="1">
        <w:r w:rsidR="00F76361" w:rsidRPr="00D85DEC">
          <w:rPr>
            <w:rStyle w:val="Hyperlink"/>
            <w:rFonts w:cs="Arial"/>
            <w:noProof/>
          </w:rPr>
          <w:t>10.9.1</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SEO requirements</w:t>
        </w:r>
        <w:r w:rsidR="00F76361">
          <w:rPr>
            <w:noProof/>
            <w:webHidden/>
          </w:rPr>
          <w:tab/>
        </w:r>
        <w:r>
          <w:rPr>
            <w:noProof/>
            <w:webHidden/>
          </w:rPr>
          <w:fldChar w:fldCharType="begin"/>
        </w:r>
        <w:r w:rsidR="00F76361">
          <w:rPr>
            <w:noProof/>
            <w:webHidden/>
          </w:rPr>
          <w:instrText xml:space="preserve"> PAGEREF _Toc323813698 \h </w:instrText>
        </w:r>
        <w:r>
          <w:rPr>
            <w:noProof/>
            <w:webHidden/>
          </w:rPr>
        </w:r>
        <w:r>
          <w:rPr>
            <w:noProof/>
            <w:webHidden/>
          </w:rPr>
          <w:fldChar w:fldCharType="separate"/>
        </w:r>
        <w:r w:rsidR="00F76361">
          <w:rPr>
            <w:noProof/>
            <w:webHidden/>
          </w:rPr>
          <w:t>20</w:t>
        </w:r>
        <w:r>
          <w:rPr>
            <w:noProof/>
            <w:webHidden/>
          </w:rPr>
          <w:fldChar w:fldCharType="end"/>
        </w:r>
      </w:hyperlink>
    </w:p>
    <w:p w:rsidR="00F76361" w:rsidRDefault="00D17BC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9" w:history="1">
        <w:r w:rsidR="00F76361" w:rsidRPr="00D85DEC">
          <w:rPr>
            <w:rStyle w:val="Hyperlink"/>
            <w:noProof/>
          </w:rPr>
          <w:t>10.10</w:t>
        </w:r>
        <w:r w:rsidR="00F76361">
          <w:rPr>
            <w:rFonts w:asciiTheme="minorHAnsi" w:eastAsiaTheme="minorEastAsia" w:hAnsiTheme="minorHAnsi" w:cstheme="minorBidi"/>
            <w:smallCaps w:val="0"/>
            <w:noProof/>
            <w:sz w:val="22"/>
            <w:szCs w:val="22"/>
          </w:rPr>
          <w:tab/>
        </w:r>
        <w:r w:rsidR="00F76361" w:rsidRPr="00D85DEC">
          <w:rPr>
            <w:rStyle w:val="Hyperlink"/>
            <w:noProof/>
          </w:rPr>
          <w:t>Future Phases of Project</w:t>
        </w:r>
        <w:r w:rsidR="00F76361">
          <w:rPr>
            <w:noProof/>
            <w:webHidden/>
          </w:rPr>
          <w:tab/>
        </w:r>
        <w:r>
          <w:rPr>
            <w:noProof/>
            <w:webHidden/>
          </w:rPr>
          <w:fldChar w:fldCharType="begin"/>
        </w:r>
        <w:r w:rsidR="00F76361">
          <w:rPr>
            <w:noProof/>
            <w:webHidden/>
          </w:rPr>
          <w:instrText xml:space="preserve"> PAGEREF _Toc323813699 \h </w:instrText>
        </w:r>
        <w:r>
          <w:rPr>
            <w:noProof/>
            <w:webHidden/>
          </w:rPr>
        </w:r>
        <w:r>
          <w:rPr>
            <w:noProof/>
            <w:webHidden/>
          </w:rPr>
          <w:fldChar w:fldCharType="separate"/>
        </w:r>
        <w:r w:rsidR="00F76361">
          <w:rPr>
            <w:noProof/>
            <w:webHidden/>
          </w:rPr>
          <w:t>20</w:t>
        </w:r>
        <w:r>
          <w:rPr>
            <w:noProof/>
            <w:webHidden/>
          </w:rPr>
          <w:fldChar w:fldCharType="end"/>
        </w:r>
      </w:hyperlink>
    </w:p>
    <w:p w:rsidR="00F76361" w:rsidRDefault="00D17BC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700" w:history="1">
        <w:r w:rsidR="00F76361" w:rsidRPr="00D85DEC">
          <w:rPr>
            <w:rStyle w:val="Hyperlink"/>
            <w:noProof/>
          </w:rPr>
          <w:t>10.11</w:t>
        </w:r>
        <w:r w:rsidR="00F76361">
          <w:rPr>
            <w:rFonts w:asciiTheme="minorHAnsi" w:eastAsiaTheme="minorEastAsia" w:hAnsiTheme="minorHAnsi" w:cstheme="minorBidi"/>
            <w:smallCaps w:val="0"/>
            <w:noProof/>
            <w:sz w:val="22"/>
            <w:szCs w:val="22"/>
          </w:rPr>
          <w:tab/>
        </w:r>
        <w:r w:rsidR="00F76361" w:rsidRPr="00D85DEC">
          <w:rPr>
            <w:rStyle w:val="Hyperlink"/>
            <w:noProof/>
          </w:rPr>
          <w:t>Preliminary Wireframes (Optional)</w:t>
        </w:r>
        <w:r w:rsidR="00F76361">
          <w:rPr>
            <w:noProof/>
            <w:webHidden/>
          </w:rPr>
          <w:tab/>
        </w:r>
        <w:r>
          <w:rPr>
            <w:noProof/>
            <w:webHidden/>
          </w:rPr>
          <w:fldChar w:fldCharType="begin"/>
        </w:r>
        <w:r w:rsidR="00F76361">
          <w:rPr>
            <w:noProof/>
            <w:webHidden/>
          </w:rPr>
          <w:instrText xml:space="preserve"> PAGEREF _Toc323813700 \h </w:instrText>
        </w:r>
        <w:r>
          <w:rPr>
            <w:noProof/>
            <w:webHidden/>
          </w:rPr>
        </w:r>
        <w:r>
          <w:rPr>
            <w:noProof/>
            <w:webHidden/>
          </w:rPr>
          <w:fldChar w:fldCharType="separate"/>
        </w:r>
        <w:r w:rsidR="00F76361">
          <w:rPr>
            <w:noProof/>
            <w:webHidden/>
          </w:rPr>
          <w:t>21</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701" w:history="1">
        <w:r w:rsidR="00F76361" w:rsidRPr="00D85DEC">
          <w:rPr>
            <w:rStyle w:val="Hyperlink"/>
            <w:rFonts w:cs="Arial"/>
            <w:noProof/>
          </w:rPr>
          <w:t>11</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Project Milestone RACI Diagram</w:t>
        </w:r>
        <w:r w:rsidR="00F76361">
          <w:rPr>
            <w:noProof/>
            <w:webHidden/>
          </w:rPr>
          <w:tab/>
        </w:r>
        <w:r>
          <w:rPr>
            <w:noProof/>
            <w:webHidden/>
          </w:rPr>
          <w:fldChar w:fldCharType="begin"/>
        </w:r>
        <w:r w:rsidR="00F76361">
          <w:rPr>
            <w:noProof/>
            <w:webHidden/>
          </w:rPr>
          <w:instrText xml:space="preserve"> PAGEREF _Toc323813701 \h </w:instrText>
        </w:r>
        <w:r>
          <w:rPr>
            <w:noProof/>
            <w:webHidden/>
          </w:rPr>
        </w:r>
        <w:r>
          <w:rPr>
            <w:noProof/>
            <w:webHidden/>
          </w:rPr>
          <w:fldChar w:fldCharType="separate"/>
        </w:r>
        <w:r w:rsidR="00F76361">
          <w:rPr>
            <w:noProof/>
            <w:webHidden/>
          </w:rPr>
          <w:t>21</w:t>
        </w:r>
        <w:r>
          <w:rPr>
            <w:noProof/>
            <w:webHidden/>
          </w:rPr>
          <w:fldChar w:fldCharType="end"/>
        </w:r>
      </w:hyperlink>
    </w:p>
    <w:p w:rsidR="00F76361" w:rsidRDefault="00D17BC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702" w:history="1">
        <w:r w:rsidR="00F76361" w:rsidRPr="00D85DEC">
          <w:rPr>
            <w:rStyle w:val="Hyperlink"/>
            <w:rFonts w:cs="Arial"/>
            <w:noProof/>
          </w:rPr>
          <w:t>12</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Appendix:</w:t>
        </w:r>
        <w:r w:rsidR="00F76361">
          <w:rPr>
            <w:noProof/>
            <w:webHidden/>
          </w:rPr>
          <w:tab/>
        </w:r>
        <w:r>
          <w:rPr>
            <w:noProof/>
            <w:webHidden/>
          </w:rPr>
          <w:fldChar w:fldCharType="begin"/>
        </w:r>
        <w:r w:rsidR="00F76361">
          <w:rPr>
            <w:noProof/>
            <w:webHidden/>
          </w:rPr>
          <w:instrText xml:space="preserve"> PAGEREF _Toc323813702 \h </w:instrText>
        </w:r>
        <w:r>
          <w:rPr>
            <w:noProof/>
            <w:webHidden/>
          </w:rPr>
        </w:r>
        <w:r>
          <w:rPr>
            <w:noProof/>
            <w:webHidden/>
          </w:rPr>
          <w:fldChar w:fldCharType="separate"/>
        </w:r>
        <w:r w:rsidR="00F76361">
          <w:rPr>
            <w:noProof/>
            <w:webHidden/>
          </w:rPr>
          <w:t>21</w:t>
        </w:r>
        <w:r>
          <w:rPr>
            <w:noProof/>
            <w:webHidden/>
          </w:rPr>
          <w:fldChar w:fldCharType="end"/>
        </w:r>
      </w:hyperlink>
    </w:p>
    <w:p w:rsidR="00F76361" w:rsidRDefault="00D17BC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703" w:history="1">
        <w:r w:rsidR="00F76361" w:rsidRPr="00D85DEC">
          <w:rPr>
            <w:rStyle w:val="Hyperlink"/>
            <w:noProof/>
          </w:rPr>
          <w:t>12.1</w:t>
        </w:r>
        <w:r w:rsidR="00F76361">
          <w:rPr>
            <w:rFonts w:asciiTheme="minorHAnsi" w:eastAsiaTheme="minorEastAsia" w:hAnsiTheme="minorHAnsi" w:cstheme="minorBidi"/>
            <w:smallCaps w:val="0"/>
            <w:noProof/>
            <w:sz w:val="22"/>
            <w:szCs w:val="22"/>
          </w:rPr>
          <w:tab/>
        </w:r>
        <w:r w:rsidR="00F76361" w:rsidRPr="00D85DEC">
          <w:rPr>
            <w:rStyle w:val="Hyperlink"/>
            <w:noProof/>
          </w:rPr>
          <w:t>Priority List</w:t>
        </w:r>
        <w:r w:rsidR="00F76361">
          <w:rPr>
            <w:noProof/>
            <w:webHidden/>
          </w:rPr>
          <w:tab/>
        </w:r>
        <w:r>
          <w:rPr>
            <w:noProof/>
            <w:webHidden/>
          </w:rPr>
          <w:fldChar w:fldCharType="begin"/>
        </w:r>
        <w:r w:rsidR="00F76361">
          <w:rPr>
            <w:noProof/>
            <w:webHidden/>
          </w:rPr>
          <w:instrText xml:space="preserve"> PAGEREF _Toc323813703 \h </w:instrText>
        </w:r>
        <w:r>
          <w:rPr>
            <w:noProof/>
            <w:webHidden/>
          </w:rPr>
        </w:r>
        <w:r>
          <w:rPr>
            <w:noProof/>
            <w:webHidden/>
          </w:rPr>
          <w:fldChar w:fldCharType="separate"/>
        </w:r>
        <w:r w:rsidR="00F76361">
          <w:rPr>
            <w:noProof/>
            <w:webHidden/>
          </w:rPr>
          <w:t>21</w:t>
        </w:r>
        <w:r>
          <w:rPr>
            <w:noProof/>
            <w:webHidden/>
          </w:rPr>
          <w:fldChar w:fldCharType="end"/>
        </w:r>
      </w:hyperlink>
    </w:p>
    <w:p w:rsidR="005E407B" w:rsidRPr="0045324D" w:rsidRDefault="00D17BCF" w:rsidP="00F52C9A">
      <w:pPr>
        <w:ind w:left="360"/>
        <w:rPr>
          <w:rFonts w:ascii="Arial" w:hAnsi="Arial" w:cs="Arial"/>
          <w:b/>
          <w:caps/>
        </w:rPr>
      </w:pPr>
      <w:r w:rsidRPr="00C30F0B">
        <w:rPr>
          <w:rFonts w:ascii="Arial" w:hAnsi="Arial" w:cs="Arial"/>
          <w:i/>
          <w:sz w:val="20"/>
          <w:szCs w:val="20"/>
        </w:rPr>
        <w:fldChar w:fldCharType="end"/>
      </w:r>
      <w:r w:rsidR="00357748">
        <w:rPr>
          <w:rFonts w:ascii="Arial" w:hAnsi="Arial" w:cs="Arial"/>
          <w:i/>
          <w:sz w:val="20"/>
          <w:szCs w:val="20"/>
        </w:rPr>
        <w:br w:type="page"/>
      </w:r>
    </w:p>
    <w:p w:rsidR="00FE6754" w:rsidRPr="00A201CB" w:rsidRDefault="00FE6754" w:rsidP="00BB2154">
      <w:pPr>
        <w:pStyle w:val="Heading2"/>
        <w:numPr>
          <w:ilvl w:val="0"/>
          <w:numId w:val="3"/>
        </w:numPr>
        <w:shd w:val="pct20" w:color="auto" w:fill="auto"/>
        <w:tabs>
          <w:tab w:val="clear" w:pos="1152"/>
          <w:tab w:val="num" w:pos="270"/>
        </w:tabs>
        <w:spacing w:before="0"/>
        <w:ind w:left="270" w:hanging="270"/>
        <w:rPr>
          <w:rFonts w:cs="Arial"/>
          <w:sz w:val="28"/>
        </w:rPr>
      </w:pPr>
      <w:bookmarkStart w:id="2" w:name="_Toc323813648"/>
      <w:r w:rsidRPr="00A201CB">
        <w:rPr>
          <w:rFonts w:cs="Arial"/>
          <w:sz w:val="28"/>
        </w:rPr>
        <w:lastRenderedPageBreak/>
        <w:t>Administrative</w:t>
      </w:r>
      <w:bookmarkStart w:id="3" w:name="_Toc121302757"/>
      <w:bookmarkStart w:id="4" w:name="_Toc121302803"/>
      <w:bookmarkEnd w:id="2"/>
      <w:bookmarkEnd w:id="3"/>
      <w:bookmarkEnd w:id="4"/>
    </w:p>
    <w:p w:rsidR="00FE6754" w:rsidRPr="00E41FED" w:rsidRDefault="00FE6754" w:rsidP="00E41FED">
      <w:pPr>
        <w:pStyle w:val="Heading2"/>
        <w:tabs>
          <w:tab w:val="left" w:pos="810"/>
        </w:tabs>
        <w:ind w:left="810" w:hanging="540"/>
      </w:pPr>
      <w:bookmarkStart w:id="5" w:name="_Toc323813649"/>
      <w:r w:rsidRPr="00E41FED">
        <w:t>Revision History</w:t>
      </w:r>
      <w:bookmarkEnd w:id="5"/>
    </w:p>
    <w:tbl>
      <w:tblPr>
        <w:tblW w:w="8660" w:type="dxa"/>
        <w:jc w:val="center"/>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2036"/>
        <w:gridCol w:w="1262"/>
        <w:gridCol w:w="3168"/>
        <w:gridCol w:w="2194"/>
      </w:tblGrid>
      <w:tr w:rsidR="00FE6754" w:rsidRPr="00A201CB">
        <w:trPr>
          <w:trHeight w:val="464"/>
          <w:jc w:val="center"/>
        </w:trPr>
        <w:tc>
          <w:tcPr>
            <w:tcW w:w="2036" w:type="dxa"/>
            <w:shd w:val="clear" w:color="auto" w:fill="99CCFF"/>
          </w:tcPr>
          <w:p w:rsidR="00FE6754" w:rsidRPr="00A201CB" w:rsidRDefault="00FE6754" w:rsidP="00CA301B">
            <w:pPr>
              <w:pStyle w:val="TableHeading"/>
              <w:rPr>
                <w:rFonts w:cs="Arial"/>
              </w:rPr>
            </w:pPr>
            <w:r w:rsidRPr="00A201CB">
              <w:rPr>
                <w:rFonts w:cs="Arial"/>
              </w:rPr>
              <w:t>Date</w:t>
            </w:r>
          </w:p>
        </w:tc>
        <w:tc>
          <w:tcPr>
            <w:tcW w:w="1262" w:type="dxa"/>
            <w:shd w:val="clear" w:color="auto" w:fill="99CCFF"/>
          </w:tcPr>
          <w:p w:rsidR="00FE6754" w:rsidRPr="00A201CB" w:rsidRDefault="00FE6754" w:rsidP="00CA301B">
            <w:pPr>
              <w:pStyle w:val="TableHeading"/>
              <w:rPr>
                <w:rFonts w:cs="Arial"/>
              </w:rPr>
            </w:pPr>
            <w:r w:rsidRPr="00A201CB">
              <w:rPr>
                <w:rFonts w:cs="Arial"/>
              </w:rPr>
              <w:t>Version</w:t>
            </w:r>
          </w:p>
        </w:tc>
        <w:tc>
          <w:tcPr>
            <w:tcW w:w="3168" w:type="dxa"/>
            <w:shd w:val="clear" w:color="auto" w:fill="99CCFF"/>
          </w:tcPr>
          <w:p w:rsidR="00FE6754" w:rsidRPr="00A201CB" w:rsidRDefault="00FE6754" w:rsidP="00CA301B">
            <w:pPr>
              <w:pStyle w:val="TableHeading"/>
              <w:rPr>
                <w:rFonts w:cs="Arial"/>
              </w:rPr>
            </w:pPr>
            <w:r w:rsidRPr="00A201CB">
              <w:rPr>
                <w:rFonts w:cs="Arial"/>
              </w:rPr>
              <w:t>Update Description</w:t>
            </w:r>
          </w:p>
        </w:tc>
        <w:tc>
          <w:tcPr>
            <w:tcW w:w="2194" w:type="dxa"/>
            <w:shd w:val="clear" w:color="auto" w:fill="99CCFF"/>
          </w:tcPr>
          <w:p w:rsidR="00FE6754" w:rsidRPr="00A201CB" w:rsidRDefault="00FE6754" w:rsidP="00CA301B">
            <w:pPr>
              <w:pStyle w:val="TableHeading"/>
              <w:rPr>
                <w:rFonts w:cs="Arial"/>
              </w:rPr>
            </w:pPr>
            <w:r w:rsidRPr="00A201CB">
              <w:rPr>
                <w:rFonts w:cs="Arial"/>
              </w:rPr>
              <w:t>Author(s)</w:t>
            </w:r>
          </w:p>
        </w:tc>
      </w:tr>
      <w:tr w:rsidR="00853CF1"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853CF1" w:rsidRPr="00A201CB" w:rsidRDefault="002171E4" w:rsidP="002278A9">
            <w:pPr>
              <w:rPr>
                <w:rFonts w:ascii="Arial" w:hAnsi="Arial" w:cs="Arial"/>
                <w:i/>
                <w:sz w:val="20"/>
              </w:rPr>
            </w:pPr>
            <w:r>
              <w:rPr>
                <w:rFonts w:ascii="Arial" w:hAnsi="Arial" w:cs="Arial"/>
                <w:i/>
                <w:sz w:val="20"/>
              </w:rPr>
              <w:t>11/21</w:t>
            </w:r>
            <w:r w:rsidR="00853CF1">
              <w:rPr>
                <w:rFonts w:ascii="Arial" w:hAnsi="Arial" w:cs="Arial"/>
                <w:i/>
                <w:sz w:val="20"/>
              </w:rPr>
              <w:t>/1</w:t>
            </w:r>
            <w:r w:rsidR="00671971">
              <w:rPr>
                <w:rFonts w:ascii="Arial" w:hAnsi="Arial" w:cs="Arial"/>
                <w:i/>
                <w:sz w:val="20"/>
              </w:rPr>
              <w:t>1</w:t>
            </w:r>
          </w:p>
        </w:tc>
        <w:tc>
          <w:tcPr>
            <w:tcW w:w="1262" w:type="dxa"/>
            <w:tcBorders>
              <w:top w:val="single" w:sz="4" w:space="0" w:color="auto"/>
              <w:left w:val="single" w:sz="4" w:space="0" w:color="auto"/>
              <w:bottom w:val="single" w:sz="4" w:space="0" w:color="auto"/>
              <w:right w:val="single" w:sz="4" w:space="0" w:color="auto"/>
            </w:tcBorders>
          </w:tcPr>
          <w:p w:rsidR="00853CF1" w:rsidRPr="00A201CB" w:rsidRDefault="006B0ED1" w:rsidP="002278A9">
            <w:pPr>
              <w:rPr>
                <w:rFonts w:ascii="Arial" w:hAnsi="Arial" w:cs="Arial"/>
                <w:sz w:val="20"/>
              </w:rPr>
            </w:pPr>
            <w:r>
              <w:rPr>
                <w:rFonts w:ascii="Arial" w:hAnsi="Arial" w:cs="Arial"/>
                <w:sz w:val="20"/>
              </w:rPr>
              <w:t>1</w:t>
            </w:r>
            <w:r w:rsidR="00853CF1">
              <w:rPr>
                <w:rFonts w:ascii="Arial" w:hAnsi="Arial" w:cs="Arial"/>
                <w:sz w:val="20"/>
              </w:rPr>
              <w:t>.0</w:t>
            </w:r>
          </w:p>
        </w:tc>
        <w:tc>
          <w:tcPr>
            <w:tcW w:w="3168" w:type="dxa"/>
            <w:tcBorders>
              <w:top w:val="single" w:sz="4" w:space="0" w:color="auto"/>
              <w:left w:val="single" w:sz="4" w:space="0" w:color="auto"/>
              <w:bottom w:val="single" w:sz="4" w:space="0" w:color="auto"/>
              <w:right w:val="single" w:sz="4" w:space="0" w:color="auto"/>
            </w:tcBorders>
          </w:tcPr>
          <w:p w:rsidR="00853CF1" w:rsidRPr="00A201CB" w:rsidRDefault="00761BD2" w:rsidP="001958CB">
            <w:pPr>
              <w:rPr>
                <w:rFonts w:ascii="Arial" w:hAnsi="Arial" w:cs="Arial"/>
                <w:sz w:val="20"/>
              </w:rPr>
            </w:pPr>
            <w:r w:rsidRPr="00761BD2">
              <w:rPr>
                <w:rFonts w:ascii="Arial" w:hAnsi="Arial" w:cs="Arial"/>
                <w:sz w:val="20"/>
              </w:rPr>
              <w:t xml:space="preserve">Communities </w:t>
            </w:r>
            <w:r w:rsidR="001958CB">
              <w:rPr>
                <w:rFonts w:ascii="Arial" w:hAnsi="Arial" w:cs="Arial"/>
                <w:sz w:val="20"/>
              </w:rPr>
              <w:t>Platform</w:t>
            </w:r>
          </w:p>
        </w:tc>
        <w:tc>
          <w:tcPr>
            <w:tcW w:w="2194" w:type="dxa"/>
            <w:tcBorders>
              <w:top w:val="single" w:sz="4" w:space="0" w:color="auto"/>
              <w:left w:val="single" w:sz="4" w:space="0" w:color="auto"/>
              <w:bottom w:val="single" w:sz="4" w:space="0" w:color="auto"/>
              <w:right w:val="single" w:sz="4" w:space="0" w:color="auto"/>
            </w:tcBorders>
          </w:tcPr>
          <w:p w:rsidR="00853CF1" w:rsidRPr="00A201CB" w:rsidRDefault="00761BD2" w:rsidP="002278A9">
            <w:pPr>
              <w:ind w:right="-128"/>
              <w:rPr>
                <w:rFonts w:ascii="Arial" w:hAnsi="Arial" w:cs="Arial"/>
                <w:sz w:val="20"/>
              </w:rPr>
            </w:pPr>
            <w:r>
              <w:rPr>
                <w:rFonts w:ascii="Arial" w:hAnsi="Arial" w:cs="Arial"/>
                <w:sz w:val="20"/>
              </w:rPr>
              <w:t>Judy Massuda</w:t>
            </w:r>
          </w:p>
        </w:tc>
      </w:tr>
      <w:tr w:rsidR="00A01103"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i/>
                <w:sz w:val="20"/>
              </w:rPr>
            </w:pPr>
            <w:r>
              <w:rPr>
                <w:rFonts w:ascii="Arial" w:hAnsi="Arial" w:cs="Arial"/>
                <w:i/>
                <w:sz w:val="20"/>
              </w:rPr>
              <w:t>11/25/11</w:t>
            </w:r>
          </w:p>
        </w:tc>
        <w:tc>
          <w:tcPr>
            <w:tcW w:w="1262"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sz w:val="20"/>
              </w:rPr>
            </w:pPr>
            <w:r>
              <w:rPr>
                <w:rFonts w:ascii="Arial" w:hAnsi="Arial" w:cs="Arial"/>
                <w:sz w:val="20"/>
              </w:rPr>
              <w:t>1.1</w:t>
            </w:r>
          </w:p>
        </w:tc>
        <w:tc>
          <w:tcPr>
            <w:tcW w:w="3168" w:type="dxa"/>
            <w:tcBorders>
              <w:top w:val="single" w:sz="4" w:space="0" w:color="auto"/>
              <w:left w:val="single" w:sz="4" w:space="0" w:color="auto"/>
              <w:bottom w:val="single" w:sz="4" w:space="0" w:color="auto"/>
              <w:right w:val="single" w:sz="4" w:space="0" w:color="auto"/>
            </w:tcBorders>
          </w:tcPr>
          <w:p w:rsidR="00A01103" w:rsidRPr="00761BD2" w:rsidRDefault="00A01103"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A01103" w:rsidRDefault="00A01103" w:rsidP="002278A9">
            <w:pPr>
              <w:ind w:right="-128"/>
              <w:rPr>
                <w:rFonts w:ascii="Arial" w:hAnsi="Arial" w:cs="Arial"/>
                <w:sz w:val="20"/>
              </w:rPr>
            </w:pPr>
            <w:r>
              <w:rPr>
                <w:rFonts w:ascii="Arial" w:hAnsi="Arial" w:cs="Arial"/>
                <w:sz w:val="20"/>
              </w:rPr>
              <w:t>Judy Massuda</w:t>
            </w:r>
          </w:p>
        </w:tc>
      </w:tr>
      <w:tr w:rsidR="00A01103"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i/>
                <w:sz w:val="20"/>
              </w:rPr>
            </w:pPr>
            <w:r>
              <w:rPr>
                <w:rFonts w:ascii="Arial" w:hAnsi="Arial" w:cs="Arial"/>
                <w:i/>
                <w:sz w:val="20"/>
              </w:rPr>
              <w:t>12/8/11</w:t>
            </w:r>
          </w:p>
        </w:tc>
        <w:tc>
          <w:tcPr>
            <w:tcW w:w="1262"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sz w:val="20"/>
              </w:rPr>
            </w:pPr>
            <w:r>
              <w:rPr>
                <w:rFonts w:ascii="Arial" w:hAnsi="Arial" w:cs="Arial"/>
                <w:sz w:val="20"/>
              </w:rPr>
              <w:t>1.2</w:t>
            </w:r>
          </w:p>
        </w:tc>
        <w:tc>
          <w:tcPr>
            <w:tcW w:w="3168" w:type="dxa"/>
            <w:tcBorders>
              <w:top w:val="single" w:sz="4" w:space="0" w:color="auto"/>
              <w:left w:val="single" w:sz="4" w:space="0" w:color="auto"/>
              <w:bottom w:val="single" w:sz="4" w:space="0" w:color="auto"/>
              <w:right w:val="single" w:sz="4" w:space="0" w:color="auto"/>
            </w:tcBorders>
          </w:tcPr>
          <w:p w:rsidR="00A01103" w:rsidRPr="00761BD2" w:rsidRDefault="00A01103"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A01103" w:rsidRDefault="00A01103" w:rsidP="002278A9">
            <w:pPr>
              <w:ind w:right="-128"/>
              <w:rPr>
                <w:rFonts w:ascii="Arial" w:hAnsi="Arial" w:cs="Arial"/>
                <w:sz w:val="20"/>
              </w:rPr>
            </w:pPr>
            <w:r>
              <w:rPr>
                <w:rFonts w:ascii="Arial" w:hAnsi="Arial" w:cs="Arial"/>
                <w:sz w:val="20"/>
              </w:rPr>
              <w:t>Judy Massuda</w:t>
            </w:r>
          </w:p>
        </w:tc>
      </w:tr>
      <w:tr w:rsidR="009C2BA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9C2BA6" w:rsidRDefault="009C2BA6" w:rsidP="002278A9">
            <w:pPr>
              <w:rPr>
                <w:rFonts w:ascii="Arial" w:hAnsi="Arial" w:cs="Arial"/>
                <w:i/>
                <w:sz w:val="20"/>
              </w:rPr>
            </w:pPr>
            <w:r>
              <w:rPr>
                <w:rFonts w:ascii="Arial" w:hAnsi="Arial" w:cs="Arial"/>
                <w:i/>
                <w:sz w:val="20"/>
              </w:rPr>
              <w:t>2/10/11</w:t>
            </w:r>
          </w:p>
        </w:tc>
        <w:tc>
          <w:tcPr>
            <w:tcW w:w="1262" w:type="dxa"/>
            <w:tcBorders>
              <w:top w:val="single" w:sz="4" w:space="0" w:color="auto"/>
              <w:left w:val="single" w:sz="4" w:space="0" w:color="auto"/>
              <w:bottom w:val="single" w:sz="4" w:space="0" w:color="auto"/>
              <w:right w:val="single" w:sz="4" w:space="0" w:color="auto"/>
            </w:tcBorders>
          </w:tcPr>
          <w:p w:rsidR="009C2BA6" w:rsidRDefault="009C2BA6" w:rsidP="002278A9">
            <w:pPr>
              <w:rPr>
                <w:rFonts w:ascii="Arial" w:hAnsi="Arial" w:cs="Arial"/>
                <w:sz w:val="20"/>
              </w:rPr>
            </w:pPr>
            <w:r>
              <w:rPr>
                <w:rFonts w:ascii="Arial" w:hAnsi="Arial" w:cs="Arial"/>
                <w:sz w:val="20"/>
              </w:rPr>
              <w:t>1.3</w:t>
            </w:r>
          </w:p>
        </w:tc>
        <w:tc>
          <w:tcPr>
            <w:tcW w:w="3168" w:type="dxa"/>
            <w:tcBorders>
              <w:top w:val="single" w:sz="4" w:space="0" w:color="auto"/>
              <w:left w:val="single" w:sz="4" w:space="0" w:color="auto"/>
              <w:bottom w:val="single" w:sz="4" w:space="0" w:color="auto"/>
              <w:right w:val="single" w:sz="4" w:space="0" w:color="auto"/>
            </w:tcBorders>
          </w:tcPr>
          <w:p w:rsidR="009C2BA6" w:rsidRDefault="009C2BA6"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9C2BA6" w:rsidRDefault="009C2BA6" w:rsidP="002278A9">
            <w:pPr>
              <w:ind w:right="-128"/>
              <w:rPr>
                <w:rFonts w:ascii="Arial" w:hAnsi="Arial" w:cs="Arial"/>
                <w:sz w:val="20"/>
              </w:rPr>
            </w:pPr>
            <w:r>
              <w:rPr>
                <w:rFonts w:ascii="Arial" w:hAnsi="Arial" w:cs="Arial"/>
                <w:sz w:val="20"/>
              </w:rPr>
              <w:t>Judy Massuda</w:t>
            </w:r>
          </w:p>
        </w:tc>
      </w:tr>
      <w:tr w:rsidR="002A280C"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A280C" w:rsidRDefault="002A280C" w:rsidP="002278A9">
            <w:pPr>
              <w:rPr>
                <w:rFonts w:ascii="Arial" w:hAnsi="Arial" w:cs="Arial"/>
                <w:i/>
                <w:sz w:val="20"/>
              </w:rPr>
            </w:pPr>
            <w:r>
              <w:rPr>
                <w:rFonts w:ascii="Arial" w:hAnsi="Arial" w:cs="Arial"/>
                <w:i/>
                <w:sz w:val="20"/>
              </w:rPr>
              <w:t>2/13/11</w:t>
            </w:r>
          </w:p>
        </w:tc>
        <w:tc>
          <w:tcPr>
            <w:tcW w:w="1262" w:type="dxa"/>
            <w:tcBorders>
              <w:top w:val="single" w:sz="4" w:space="0" w:color="auto"/>
              <w:left w:val="single" w:sz="4" w:space="0" w:color="auto"/>
              <w:bottom w:val="single" w:sz="4" w:space="0" w:color="auto"/>
              <w:right w:val="single" w:sz="4" w:space="0" w:color="auto"/>
            </w:tcBorders>
          </w:tcPr>
          <w:p w:rsidR="002A280C" w:rsidRDefault="002A280C" w:rsidP="002278A9">
            <w:pPr>
              <w:rPr>
                <w:rFonts w:ascii="Arial" w:hAnsi="Arial" w:cs="Arial"/>
                <w:sz w:val="20"/>
              </w:rPr>
            </w:pPr>
            <w:r>
              <w:rPr>
                <w:rFonts w:ascii="Arial" w:hAnsi="Arial" w:cs="Arial"/>
                <w:sz w:val="20"/>
              </w:rPr>
              <w:t>1.4</w:t>
            </w:r>
          </w:p>
        </w:tc>
        <w:tc>
          <w:tcPr>
            <w:tcW w:w="3168" w:type="dxa"/>
            <w:tcBorders>
              <w:top w:val="single" w:sz="4" w:space="0" w:color="auto"/>
              <w:left w:val="single" w:sz="4" w:space="0" w:color="auto"/>
              <w:bottom w:val="single" w:sz="4" w:space="0" w:color="auto"/>
              <w:right w:val="single" w:sz="4" w:space="0" w:color="auto"/>
            </w:tcBorders>
          </w:tcPr>
          <w:p w:rsidR="002A280C" w:rsidRDefault="001237D2"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A280C" w:rsidRDefault="001237D2" w:rsidP="002278A9">
            <w:pPr>
              <w:ind w:right="-128"/>
              <w:rPr>
                <w:rFonts w:ascii="Arial" w:hAnsi="Arial" w:cs="Arial"/>
                <w:sz w:val="20"/>
              </w:rPr>
            </w:pPr>
            <w:r>
              <w:rPr>
                <w:rFonts w:ascii="Arial" w:hAnsi="Arial" w:cs="Arial"/>
                <w:sz w:val="20"/>
              </w:rPr>
              <w:t xml:space="preserve">Judy Massuda </w:t>
            </w:r>
          </w:p>
        </w:tc>
      </w:tr>
      <w:tr w:rsidR="002401D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401DF" w:rsidRDefault="002401DF" w:rsidP="002278A9">
            <w:pPr>
              <w:rPr>
                <w:rFonts w:ascii="Arial" w:hAnsi="Arial" w:cs="Arial"/>
                <w:i/>
                <w:sz w:val="20"/>
              </w:rPr>
            </w:pPr>
            <w:r>
              <w:rPr>
                <w:rFonts w:ascii="Arial" w:hAnsi="Arial" w:cs="Arial"/>
                <w:i/>
                <w:sz w:val="20"/>
              </w:rPr>
              <w:t>2/14</w:t>
            </w:r>
            <w:r w:rsidR="00CE4B1F">
              <w:rPr>
                <w:rFonts w:ascii="Arial" w:hAnsi="Arial" w:cs="Arial"/>
                <w:i/>
                <w:sz w:val="20"/>
              </w:rPr>
              <w:t>/11</w:t>
            </w:r>
          </w:p>
        </w:tc>
        <w:tc>
          <w:tcPr>
            <w:tcW w:w="1262" w:type="dxa"/>
            <w:tcBorders>
              <w:top w:val="single" w:sz="4" w:space="0" w:color="auto"/>
              <w:left w:val="single" w:sz="4" w:space="0" w:color="auto"/>
              <w:bottom w:val="single" w:sz="4" w:space="0" w:color="auto"/>
              <w:right w:val="single" w:sz="4" w:space="0" w:color="auto"/>
            </w:tcBorders>
          </w:tcPr>
          <w:p w:rsidR="002401DF" w:rsidRDefault="002401DF" w:rsidP="002278A9">
            <w:pPr>
              <w:rPr>
                <w:rFonts w:ascii="Arial" w:hAnsi="Arial" w:cs="Arial"/>
                <w:sz w:val="20"/>
              </w:rPr>
            </w:pPr>
            <w:r>
              <w:rPr>
                <w:rFonts w:ascii="Arial" w:hAnsi="Arial" w:cs="Arial"/>
                <w:sz w:val="20"/>
              </w:rPr>
              <w:t>1.5</w:t>
            </w:r>
          </w:p>
        </w:tc>
        <w:tc>
          <w:tcPr>
            <w:tcW w:w="3168" w:type="dxa"/>
            <w:tcBorders>
              <w:top w:val="single" w:sz="4" w:space="0" w:color="auto"/>
              <w:left w:val="single" w:sz="4" w:space="0" w:color="auto"/>
              <w:bottom w:val="single" w:sz="4" w:space="0" w:color="auto"/>
              <w:right w:val="single" w:sz="4" w:space="0" w:color="auto"/>
            </w:tcBorders>
          </w:tcPr>
          <w:p w:rsidR="002401DF" w:rsidRDefault="002401DF"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401DF" w:rsidRDefault="002401DF" w:rsidP="002278A9">
            <w:pPr>
              <w:ind w:right="-128"/>
              <w:rPr>
                <w:rFonts w:ascii="Arial" w:hAnsi="Arial" w:cs="Arial"/>
                <w:sz w:val="20"/>
              </w:rPr>
            </w:pPr>
            <w:r>
              <w:rPr>
                <w:rFonts w:ascii="Arial" w:hAnsi="Arial" w:cs="Arial"/>
                <w:sz w:val="20"/>
              </w:rPr>
              <w:t>Judy Massuda</w:t>
            </w:r>
          </w:p>
        </w:tc>
      </w:tr>
      <w:tr w:rsidR="002401D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401DF" w:rsidRDefault="00CE4B1F" w:rsidP="002278A9">
            <w:pPr>
              <w:rPr>
                <w:rFonts w:ascii="Arial" w:hAnsi="Arial" w:cs="Arial"/>
                <w:i/>
                <w:sz w:val="20"/>
              </w:rPr>
            </w:pPr>
            <w:r>
              <w:rPr>
                <w:rFonts w:ascii="Arial" w:hAnsi="Arial" w:cs="Arial"/>
                <w:i/>
                <w:sz w:val="20"/>
              </w:rPr>
              <w:t>2/22/11</w:t>
            </w:r>
          </w:p>
        </w:tc>
        <w:tc>
          <w:tcPr>
            <w:tcW w:w="1262" w:type="dxa"/>
            <w:tcBorders>
              <w:top w:val="single" w:sz="4" w:space="0" w:color="auto"/>
              <w:left w:val="single" w:sz="4" w:space="0" w:color="auto"/>
              <w:bottom w:val="single" w:sz="4" w:space="0" w:color="auto"/>
              <w:right w:val="single" w:sz="4" w:space="0" w:color="auto"/>
            </w:tcBorders>
          </w:tcPr>
          <w:p w:rsidR="002401DF" w:rsidRDefault="00CE4B1F" w:rsidP="002278A9">
            <w:pPr>
              <w:rPr>
                <w:rFonts w:ascii="Arial" w:hAnsi="Arial" w:cs="Arial"/>
                <w:sz w:val="20"/>
              </w:rPr>
            </w:pPr>
            <w:r>
              <w:rPr>
                <w:rFonts w:ascii="Arial" w:hAnsi="Arial" w:cs="Arial"/>
                <w:sz w:val="20"/>
              </w:rPr>
              <w:t>1.6</w:t>
            </w:r>
          </w:p>
        </w:tc>
        <w:tc>
          <w:tcPr>
            <w:tcW w:w="3168" w:type="dxa"/>
            <w:tcBorders>
              <w:top w:val="single" w:sz="4" w:space="0" w:color="auto"/>
              <w:left w:val="single" w:sz="4" w:space="0" w:color="auto"/>
              <w:bottom w:val="single" w:sz="4" w:space="0" w:color="auto"/>
              <w:right w:val="single" w:sz="4" w:space="0" w:color="auto"/>
            </w:tcBorders>
          </w:tcPr>
          <w:p w:rsidR="002401DF" w:rsidRDefault="00CE4B1F"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401DF" w:rsidRDefault="00CE4B1F" w:rsidP="002278A9">
            <w:pPr>
              <w:ind w:right="-128"/>
              <w:rPr>
                <w:rFonts w:ascii="Arial" w:hAnsi="Arial" w:cs="Arial"/>
                <w:sz w:val="20"/>
              </w:rPr>
            </w:pPr>
            <w:r>
              <w:rPr>
                <w:rFonts w:ascii="Arial" w:hAnsi="Arial" w:cs="Arial"/>
                <w:sz w:val="20"/>
              </w:rPr>
              <w:t>Judy Massuda</w:t>
            </w:r>
          </w:p>
        </w:tc>
      </w:tr>
      <w:tr w:rsidR="00CE4B1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CE4B1F" w:rsidRDefault="00CD29FE" w:rsidP="002278A9">
            <w:pPr>
              <w:rPr>
                <w:rFonts w:ascii="Arial" w:hAnsi="Arial" w:cs="Arial"/>
                <w:i/>
                <w:sz w:val="20"/>
              </w:rPr>
            </w:pPr>
            <w:r>
              <w:rPr>
                <w:rFonts w:ascii="Arial" w:hAnsi="Arial" w:cs="Arial"/>
                <w:i/>
                <w:sz w:val="20"/>
              </w:rPr>
              <w:t>2/24/11</w:t>
            </w:r>
          </w:p>
        </w:tc>
        <w:tc>
          <w:tcPr>
            <w:tcW w:w="1262" w:type="dxa"/>
            <w:tcBorders>
              <w:top w:val="single" w:sz="4" w:space="0" w:color="auto"/>
              <w:left w:val="single" w:sz="4" w:space="0" w:color="auto"/>
              <w:bottom w:val="single" w:sz="4" w:space="0" w:color="auto"/>
              <w:right w:val="single" w:sz="4" w:space="0" w:color="auto"/>
            </w:tcBorders>
          </w:tcPr>
          <w:p w:rsidR="00CE4B1F" w:rsidRDefault="00CD29FE" w:rsidP="002278A9">
            <w:pPr>
              <w:rPr>
                <w:rFonts w:ascii="Arial" w:hAnsi="Arial" w:cs="Arial"/>
                <w:sz w:val="20"/>
              </w:rPr>
            </w:pPr>
            <w:r>
              <w:rPr>
                <w:rFonts w:ascii="Arial" w:hAnsi="Arial" w:cs="Arial"/>
                <w:sz w:val="20"/>
              </w:rPr>
              <w:t>1.7</w:t>
            </w:r>
          </w:p>
        </w:tc>
        <w:tc>
          <w:tcPr>
            <w:tcW w:w="3168" w:type="dxa"/>
            <w:tcBorders>
              <w:top w:val="single" w:sz="4" w:space="0" w:color="auto"/>
              <w:left w:val="single" w:sz="4" w:space="0" w:color="auto"/>
              <w:bottom w:val="single" w:sz="4" w:space="0" w:color="auto"/>
              <w:right w:val="single" w:sz="4" w:space="0" w:color="auto"/>
            </w:tcBorders>
          </w:tcPr>
          <w:p w:rsidR="00CE4B1F" w:rsidRDefault="00CD29FE"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CE4B1F" w:rsidRDefault="00CD29FE" w:rsidP="002278A9">
            <w:pPr>
              <w:ind w:right="-128"/>
              <w:rPr>
                <w:rFonts w:ascii="Arial" w:hAnsi="Arial" w:cs="Arial"/>
                <w:sz w:val="20"/>
              </w:rPr>
            </w:pPr>
            <w:r>
              <w:rPr>
                <w:rFonts w:ascii="Arial" w:hAnsi="Arial" w:cs="Arial"/>
                <w:sz w:val="20"/>
              </w:rPr>
              <w:t>Judy Massuda</w:t>
            </w:r>
          </w:p>
        </w:tc>
      </w:tr>
      <w:tr w:rsidR="00CD29FE"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CD29FE" w:rsidRDefault="00836BFE" w:rsidP="002278A9">
            <w:pPr>
              <w:rPr>
                <w:rFonts w:ascii="Arial" w:hAnsi="Arial" w:cs="Arial"/>
                <w:i/>
                <w:sz w:val="20"/>
              </w:rPr>
            </w:pPr>
            <w:r>
              <w:rPr>
                <w:rFonts w:ascii="Arial" w:hAnsi="Arial" w:cs="Arial"/>
                <w:i/>
                <w:sz w:val="20"/>
              </w:rPr>
              <w:t>2/27/11</w:t>
            </w:r>
          </w:p>
        </w:tc>
        <w:tc>
          <w:tcPr>
            <w:tcW w:w="1262" w:type="dxa"/>
            <w:tcBorders>
              <w:top w:val="single" w:sz="4" w:space="0" w:color="auto"/>
              <w:left w:val="single" w:sz="4" w:space="0" w:color="auto"/>
              <w:bottom w:val="single" w:sz="4" w:space="0" w:color="auto"/>
              <w:right w:val="single" w:sz="4" w:space="0" w:color="auto"/>
            </w:tcBorders>
          </w:tcPr>
          <w:p w:rsidR="00CD29FE" w:rsidRDefault="00836BFE" w:rsidP="002278A9">
            <w:pPr>
              <w:rPr>
                <w:rFonts w:ascii="Arial" w:hAnsi="Arial" w:cs="Arial"/>
                <w:sz w:val="20"/>
              </w:rPr>
            </w:pPr>
            <w:r>
              <w:rPr>
                <w:rFonts w:ascii="Arial" w:hAnsi="Arial" w:cs="Arial"/>
                <w:sz w:val="20"/>
              </w:rPr>
              <w:t>1.8</w:t>
            </w:r>
          </w:p>
        </w:tc>
        <w:tc>
          <w:tcPr>
            <w:tcW w:w="3168" w:type="dxa"/>
            <w:tcBorders>
              <w:top w:val="single" w:sz="4" w:space="0" w:color="auto"/>
              <w:left w:val="single" w:sz="4" w:space="0" w:color="auto"/>
              <w:bottom w:val="single" w:sz="4" w:space="0" w:color="auto"/>
              <w:right w:val="single" w:sz="4" w:space="0" w:color="auto"/>
            </w:tcBorders>
          </w:tcPr>
          <w:p w:rsidR="00CD29FE" w:rsidRDefault="00836BFE" w:rsidP="001958CB">
            <w:pPr>
              <w:rPr>
                <w:rFonts w:ascii="Arial" w:hAnsi="Arial" w:cs="Arial"/>
                <w:sz w:val="20"/>
              </w:rPr>
            </w:pPr>
            <w:r>
              <w:rPr>
                <w:rFonts w:ascii="Arial" w:hAnsi="Arial" w:cs="Arial"/>
                <w:sz w:val="20"/>
              </w:rPr>
              <w:t>Updated CMS</w:t>
            </w:r>
          </w:p>
        </w:tc>
        <w:tc>
          <w:tcPr>
            <w:tcW w:w="2194" w:type="dxa"/>
            <w:tcBorders>
              <w:top w:val="single" w:sz="4" w:space="0" w:color="auto"/>
              <w:left w:val="single" w:sz="4" w:space="0" w:color="auto"/>
              <w:bottom w:val="single" w:sz="4" w:space="0" w:color="auto"/>
              <w:right w:val="single" w:sz="4" w:space="0" w:color="auto"/>
            </w:tcBorders>
          </w:tcPr>
          <w:p w:rsidR="00CD29FE" w:rsidRDefault="00836BFE"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r>
              <w:rPr>
                <w:rFonts w:ascii="Arial" w:hAnsi="Arial" w:cs="Arial"/>
                <w:i/>
                <w:sz w:val="20"/>
              </w:rPr>
              <w:t>4/5/11</w:t>
            </w: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1.9</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Updated interest pages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1.10</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Removed store pages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r>
              <w:rPr>
                <w:rFonts w:ascii="Arial" w:hAnsi="Arial" w:cs="Arial"/>
                <w:i/>
                <w:sz w:val="20"/>
              </w:rPr>
              <w:t>4/25/11</w:t>
            </w: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1.11</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Updated reputation points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2D55A8"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D55A8" w:rsidRDefault="002D55A8" w:rsidP="002278A9">
            <w:pPr>
              <w:rPr>
                <w:rFonts w:ascii="Arial" w:hAnsi="Arial" w:cs="Arial"/>
                <w:i/>
                <w:sz w:val="20"/>
              </w:rPr>
            </w:pPr>
            <w:r>
              <w:rPr>
                <w:rFonts w:ascii="Arial" w:hAnsi="Arial" w:cs="Arial"/>
                <w:i/>
                <w:sz w:val="20"/>
              </w:rPr>
              <w:t>5/3/11</w:t>
            </w:r>
          </w:p>
        </w:tc>
        <w:tc>
          <w:tcPr>
            <w:tcW w:w="1262" w:type="dxa"/>
            <w:tcBorders>
              <w:top w:val="single" w:sz="4" w:space="0" w:color="auto"/>
              <w:left w:val="single" w:sz="4" w:space="0" w:color="auto"/>
              <w:bottom w:val="single" w:sz="4" w:space="0" w:color="auto"/>
              <w:right w:val="single" w:sz="4" w:space="0" w:color="auto"/>
            </w:tcBorders>
          </w:tcPr>
          <w:p w:rsidR="002D55A8" w:rsidRDefault="002D55A8" w:rsidP="002278A9">
            <w:pPr>
              <w:rPr>
                <w:rFonts w:ascii="Arial" w:hAnsi="Arial" w:cs="Arial"/>
                <w:sz w:val="20"/>
              </w:rPr>
            </w:pPr>
            <w:r>
              <w:rPr>
                <w:rFonts w:ascii="Arial" w:hAnsi="Arial" w:cs="Arial"/>
                <w:sz w:val="20"/>
              </w:rPr>
              <w:t>1.12</w:t>
            </w:r>
          </w:p>
        </w:tc>
        <w:tc>
          <w:tcPr>
            <w:tcW w:w="3168" w:type="dxa"/>
            <w:tcBorders>
              <w:top w:val="single" w:sz="4" w:space="0" w:color="auto"/>
              <w:left w:val="single" w:sz="4" w:space="0" w:color="auto"/>
              <w:bottom w:val="single" w:sz="4" w:space="0" w:color="auto"/>
              <w:right w:val="single" w:sz="4" w:space="0" w:color="auto"/>
            </w:tcBorders>
          </w:tcPr>
          <w:p w:rsidR="002D55A8" w:rsidRDefault="002D55A8"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D55A8" w:rsidRDefault="002D55A8" w:rsidP="002278A9">
            <w:pPr>
              <w:ind w:right="-128"/>
              <w:rPr>
                <w:rFonts w:ascii="Arial" w:hAnsi="Arial" w:cs="Arial"/>
                <w:sz w:val="20"/>
              </w:rPr>
            </w:pPr>
            <w:r>
              <w:rPr>
                <w:rFonts w:ascii="Arial" w:hAnsi="Arial" w:cs="Arial"/>
                <w:sz w:val="20"/>
              </w:rPr>
              <w:t>Judy Massuda</w:t>
            </w:r>
          </w:p>
        </w:tc>
      </w:tr>
    </w:tbl>
    <w:p w:rsidR="00FE6754" w:rsidRPr="00E41FED" w:rsidRDefault="00FE6754" w:rsidP="00E41FED">
      <w:pPr>
        <w:pStyle w:val="Heading2"/>
        <w:tabs>
          <w:tab w:val="left" w:pos="810"/>
        </w:tabs>
        <w:ind w:left="810" w:hanging="540"/>
      </w:pPr>
      <w:bookmarkStart w:id="6" w:name="_Toc323813650"/>
      <w:r w:rsidRPr="00E41FED">
        <w:t>Related Documentation</w:t>
      </w:r>
      <w:bookmarkEnd w:id="6"/>
    </w:p>
    <w:tbl>
      <w:tblPr>
        <w:tblW w:w="9016" w:type="dxa"/>
        <w:jc w:val="center"/>
        <w:tblInd w:w="1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3985"/>
        <w:gridCol w:w="7"/>
        <w:gridCol w:w="2844"/>
        <w:gridCol w:w="7"/>
        <w:gridCol w:w="2166"/>
        <w:gridCol w:w="7"/>
      </w:tblGrid>
      <w:tr w:rsidR="00FE6754" w:rsidRPr="00A201CB" w:rsidTr="00D57CC9">
        <w:trPr>
          <w:gridAfter w:val="1"/>
          <w:wAfter w:w="7" w:type="dxa"/>
          <w:trHeight w:val="453"/>
          <w:jc w:val="center"/>
        </w:trPr>
        <w:tc>
          <w:tcPr>
            <w:tcW w:w="3985" w:type="dxa"/>
            <w:tcBorders>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Document Name &amp; Description</w:t>
            </w:r>
          </w:p>
        </w:tc>
        <w:tc>
          <w:tcPr>
            <w:tcW w:w="2851" w:type="dxa"/>
            <w:gridSpan w:val="2"/>
            <w:tcBorders>
              <w:left w:val="single" w:sz="4" w:space="0" w:color="auto"/>
              <w:bottom w:val="single" w:sz="4" w:space="0" w:color="auto"/>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Author</w:t>
            </w:r>
          </w:p>
        </w:tc>
        <w:tc>
          <w:tcPr>
            <w:tcW w:w="2173" w:type="dxa"/>
            <w:gridSpan w:val="2"/>
            <w:tcBorders>
              <w:left w:val="single" w:sz="4" w:space="0" w:color="auto"/>
              <w:bottom w:val="single" w:sz="4" w:space="0" w:color="auto"/>
            </w:tcBorders>
            <w:shd w:val="clear" w:color="auto" w:fill="99CCFF"/>
          </w:tcPr>
          <w:p w:rsidR="00FE6754" w:rsidRPr="00A201CB" w:rsidRDefault="00FE6754" w:rsidP="00CA301B">
            <w:pPr>
              <w:pStyle w:val="TableHeading"/>
              <w:rPr>
                <w:rFonts w:cs="Arial"/>
              </w:rPr>
            </w:pPr>
            <w:r w:rsidRPr="00A201CB">
              <w:rPr>
                <w:rFonts w:cs="Arial"/>
              </w:rPr>
              <w:t>Location/URL</w:t>
            </w:r>
          </w:p>
        </w:tc>
      </w:tr>
      <w:tr w:rsidR="00761BD2" w:rsidRPr="00A201CB" w:rsidTr="00D57CC9">
        <w:trPr>
          <w:trHeight w:val="233"/>
          <w:jc w:val="center"/>
        </w:trPr>
        <w:tc>
          <w:tcPr>
            <w:tcW w:w="3992" w:type="dxa"/>
            <w:gridSpan w:val="2"/>
          </w:tcPr>
          <w:p w:rsidR="00761BD2" w:rsidRDefault="00214F88" w:rsidP="00D270D4">
            <w:pPr>
              <w:rPr>
                <w:rFonts w:ascii="Arial" w:hAnsi="Arial" w:cs="Arial"/>
                <w:sz w:val="18"/>
              </w:rPr>
            </w:pPr>
            <w:r>
              <w:rPr>
                <w:rFonts w:ascii="Arial" w:hAnsi="Arial" w:cs="Arial"/>
                <w:sz w:val="18"/>
              </w:rPr>
              <w:t>Reviews and Communities Profile PRD</w:t>
            </w:r>
          </w:p>
        </w:tc>
        <w:tc>
          <w:tcPr>
            <w:tcW w:w="2851" w:type="dxa"/>
            <w:gridSpan w:val="2"/>
            <w:tcBorders>
              <w:top w:val="single" w:sz="4" w:space="0" w:color="auto"/>
            </w:tcBorders>
          </w:tcPr>
          <w:p w:rsidR="00761BD2" w:rsidRDefault="00761BD2">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7B4C1A" w:rsidRDefault="007B4C1A">
            <w:pPr>
              <w:rPr>
                <w:rFonts w:ascii="Arial" w:hAnsi="Arial" w:cs="Arial"/>
                <w:sz w:val="20"/>
              </w:rPr>
            </w:pPr>
            <w:r>
              <w:rPr>
                <w:rFonts w:ascii="Arial" w:hAnsi="Arial" w:cs="Arial"/>
                <w:sz w:val="20"/>
              </w:rPr>
              <w:t>Basecamp</w:t>
            </w:r>
          </w:p>
        </w:tc>
      </w:tr>
      <w:tr w:rsidR="00FE6754" w:rsidRPr="00A201CB" w:rsidTr="00D57CC9">
        <w:trPr>
          <w:trHeight w:val="233"/>
          <w:jc w:val="center"/>
        </w:trPr>
        <w:tc>
          <w:tcPr>
            <w:tcW w:w="3992" w:type="dxa"/>
            <w:gridSpan w:val="2"/>
          </w:tcPr>
          <w:p w:rsidR="00FE6754" w:rsidRPr="00A201CB" w:rsidRDefault="00214F88" w:rsidP="00D270D4">
            <w:pPr>
              <w:rPr>
                <w:rFonts w:ascii="Arial" w:hAnsi="Arial" w:cs="Arial"/>
                <w:sz w:val="18"/>
              </w:rPr>
            </w:pPr>
            <w:r>
              <w:rPr>
                <w:rFonts w:ascii="Arial" w:hAnsi="Arial" w:cs="Arial"/>
                <w:sz w:val="18"/>
              </w:rPr>
              <w:t>Communities Moderation PRD</w:t>
            </w:r>
          </w:p>
        </w:tc>
        <w:tc>
          <w:tcPr>
            <w:tcW w:w="2851" w:type="dxa"/>
            <w:gridSpan w:val="2"/>
            <w:tcBorders>
              <w:top w:val="single" w:sz="4" w:space="0" w:color="auto"/>
            </w:tcBorders>
          </w:tcPr>
          <w:p w:rsidR="00FE6754" w:rsidRPr="00A201CB" w:rsidRDefault="002844B3">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FE6754" w:rsidRPr="00A201CB" w:rsidRDefault="002844B3">
            <w:pPr>
              <w:rPr>
                <w:rFonts w:ascii="Arial" w:hAnsi="Arial" w:cs="Arial"/>
                <w:sz w:val="20"/>
              </w:rPr>
            </w:pPr>
            <w:r>
              <w:rPr>
                <w:rFonts w:ascii="Arial" w:hAnsi="Arial" w:cs="Arial"/>
                <w:sz w:val="20"/>
              </w:rPr>
              <w:t>Basecamp</w:t>
            </w:r>
          </w:p>
        </w:tc>
      </w:tr>
      <w:tr w:rsidR="007636F7" w:rsidRPr="00331687" w:rsidTr="00D57CC9">
        <w:trPr>
          <w:trHeight w:val="219"/>
          <w:jc w:val="center"/>
        </w:trPr>
        <w:tc>
          <w:tcPr>
            <w:tcW w:w="3992" w:type="dxa"/>
            <w:gridSpan w:val="2"/>
          </w:tcPr>
          <w:p w:rsidR="007636F7" w:rsidRDefault="007636F7" w:rsidP="0013423D">
            <w:pPr>
              <w:rPr>
                <w:rFonts w:ascii="Arial" w:hAnsi="Arial" w:cs="Arial"/>
                <w:sz w:val="20"/>
              </w:rPr>
            </w:pPr>
            <w:r>
              <w:rPr>
                <w:rFonts w:ascii="Arial" w:hAnsi="Arial" w:cs="Arial"/>
                <w:sz w:val="20"/>
              </w:rPr>
              <w:t>UX Designs</w:t>
            </w:r>
          </w:p>
        </w:tc>
        <w:tc>
          <w:tcPr>
            <w:tcW w:w="2851" w:type="dxa"/>
            <w:gridSpan w:val="2"/>
          </w:tcPr>
          <w:p w:rsidR="007636F7" w:rsidRDefault="007636F7" w:rsidP="0013423D">
            <w:pPr>
              <w:rPr>
                <w:rFonts w:ascii="Arial" w:hAnsi="Arial" w:cs="Arial"/>
                <w:sz w:val="20"/>
              </w:rPr>
            </w:pPr>
            <w:r>
              <w:rPr>
                <w:rFonts w:ascii="Arial" w:hAnsi="Arial" w:cs="Arial"/>
                <w:sz w:val="20"/>
              </w:rPr>
              <w:t>Shirley McClain</w:t>
            </w:r>
          </w:p>
        </w:tc>
        <w:tc>
          <w:tcPr>
            <w:tcW w:w="2173" w:type="dxa"/>
            <w:gridSpan w:val="2"/>
          </w:tcPr>
          <w:p w:rsidR="007636F7" w:rsidRDefault="007636F7" w:rsidP="0013423D">
            <w:pPr>
              <w:rPr>
                <w:rFonts w:ascii="Arial" w:hAnsi="Arial" w:cs="Arial"/>
                <w:sz w:val="20"/>
              </w:rPr>
            </w:pPr>
          </w:p>
        </w:tc>
      </w:tr>
    </w:tbl>
    <w:p w:rsidR="0099003F" w:rsidRPr="00E41FED" w:rsidRDefault="000B309E" w:rsidP="00E41FED">
      <w:pPr>
        <w:pStyle w:val="Heading2"/>
        <w:tabs>
          <w:tab w:val="left" w:pos="810"/>
        </w:tabs>
        <w:ind w:left="810" w:hanging="540"/>
      </w:pPr>
      <w:bookmarkStart w:id="7" w:name="_Toc323813651"/>
      <w:r w:rsidRPr="00E41FED">
        <w:t>Core Team and Key Stakeholders</w:t>
      </w:r>
      <w:bookmarkEnd w:id="7"/>
    </w:p>
    <w:tbl>
      <w:tblPr>
        <w:tblpPr w:leftFromText="180" w:rightFromText="180" w:vertAnchor="text" w:tblpX="738" w:tblpY="1"/>
        <w:tblOverlap w:val="never"/>
        <w:tblW w:w="9198" w:type="dxa"/>
        <w:tblLayout w:type="fixed"/>
        <w:tblLook w:val="0000"/>
      </w:tblPr>
      <w:tblGrid>
        <w:gridCol w:w="2250"/>
        <w:gridCol w:w="3168"/>
        <w:gridCol w:w="2430"/>
        <w:gridCol w:w="1350"/>
      </w:tblGrid>
      <w:tr w:rsidR="008C0422" w:rsidRPr="00A201CB" w:rsidTr="009444EA">
        <w:trPr>
          <w:trHeight w:val="401"/>
        </w:trPr>
        <w:tc>
          <w:tcPr>
            <w:tcW w:w="22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Name</w:t>
            </w:r>
          </w:p>
        </w:tc>
        <w:tc>
          <w:tcPr>
            <w:tcW w:w="3168" w:type="dxa"/>
            <w:tcBorders>
              <w:top w:val="single" w:sz="4" w:space="0" w:color="auto"/>
              <w:left w:val="nil"/>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 xml:space="preserve">Role </w:t>
            </w:r>
            <w:r w:rsidR="009515E5">
              <w:rPr>
                <w:rFonts w:cs="Arial"/>
                <w:lang w:eastAsia="ja-JP"/>
              </w:rPr>
              <w:t>–</w:t>
            </w:r>
            <w:r w:rsidRPr="00A201CB">
              <w:rPr>
                <w:rFonts w:cs="Arial"/>
                <w:lang w:eastAsia="ja-JP"/>
              </w:rPr>
              <w:t xml:space="preserve"> Organization</w:t>
            </w:r>
          </w:p>
        </w:tc>
        <w:tc>
          <w:tcPr>
            <w:tcW w:w="243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E-mail</w:t>
            </w:r>
          </w:p>
        </w:tc>
        <w:tc>
          <w:tcPr>
            <w:tcW w:w="13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Approver?</w:t>
            </w:r>
          </w:p>
        </w:tc>
      </w:tr>
      <w:tr w:rsidR="00E87D65"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6C53AC" w:rsidP="009444EA">
            <w:pPr>
              <w:spacing w:line="240" w:lineRule="auto"/>
              <w:rPr>
                <w:rFonts w:cs="Arial"/>
                <w:color w:val="000000"/>
                <w:szCs w:val="22"/>
                <w:lang w:eastAsia="ja-JP"/>
              </w:rPr>
            </w:pPr>
            <w:r>
              <w:rPr>
                <w:rFonts w:cs="Arial"/>
                <w:color w:val="000000"/>
                <w:szCs w:val="22"/>
                <w:lang w:eastAsia="ja-JP"/>
              </w:rPr>
              <w:t>Judy Massuda</w:t>
            </w:r>
          </w:p>
        </w:tc>
        <w:tc>
          <w:tcPr>
            <w:tcW w:w="3168" w:type="dxa"/>
            <w:tcBorders>
              <w:top w:val="nil"/>
              <w:left w:val="nil"/>
              <w:bottom w:val="single" w:sz="4" w:space="0" w:color="auto"/>
              <w:right w:val="single" w:sz="4" w:space="0" w:color="auto"/>
            </w:tcBorders>
          </w:tcPr>
          <w:p w:rsidR="00202AC5" w:rsidRDefault="00E87D65" w:rsidP="009444EA">
            <w:pPr>
              <w:spacing w:line="240" w:lineRule="auto"/>
              <w:jc w:val="left"/>
              <w:rPr>
                <w:rFonts w:cs="Arial"/>
                <w:szCs w:val="22"/>
                <w:lang w:eastAsia="ja-JP"/>
              </w:rPr>
            </w:pPr>
            <w:r w:rsidRPr="0031533C">
              <w:rPr>
                <w:rFonts w:cs="Arial"/>
                <w:szCs w:val="22"/>
                <w:lang w:eastAsia="ja-JP"/>
              </w:rPr>
              <w:t xml:space="preserve">Product </w:t>
            </w:r>
            <w:r w:rsidR="006C53AC">
              <w:rPr>
                <w:rFonts w:cs="Arial"/>
                <w:szCs w:val="22"/>
                <w:lang w:eastAsia="ja-JP"/>
              </w:rPr>
              <w:t>Manager</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D17BCF" w:rsidP="009444EA">
            <w:pPr>
              <w:spacing w:line="240" w:lineRule="auto"/>
              <w:jc w:val="left"/>
              <w:rPr>
                <w:rFonts w:cs="Arial"/>
                <w:sz w:val="20"/>
                <w:szCs w:val="20"/>
                <w:lang w:eastAsia="ja-JP"/>
              </w:rPr>
            </w:pPr>
            <w:hyperlink r:id="rId13" w:history="1">
              <w:r w:rsidR="009444EA" w:rsidRPr="008579F9">
                <w:rPr>
                  <w:rStyle w:val="Hyperlink"/>
                  <w:rFonts w:cs="Arial"/>
                  <w:sz w:val="20"/>
                  <w:szCs w:val="20"/>
                  <w:lang w:eastAsia="ja-JP"/>
                </w:rPr>
                <w:t>jmassud@searshc.com</w:t>
              </w:r>
            </w:hyperlink>
            <w:r w:rsidR="009444EA"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202AC5" w:rsidRDefault="00E87D65" w:rsidP="009444EA">
            <w:pPr>
              <w:spacing w:line="240" w:lineRule="auto"/>
              <w:jc w:val="center"/>
              <w:rPr>
                <w:rFonts w:cs="Arial"/>
                <w:szCs w:val="22"/>
                <w:lang w:eastAsia="ja-JP"/>
              </w:rPr>
            </w:pPr>
            <w:r w:rsidRPr="0031533C">
              <w:rPr>
                <w:rFonts w:cs="Arial"/>
                <w:szCs w:val="22"/>
                <w:lang w:eastAsia="ja-JP"/>
              </w:rPr>
              <w:t>Author</w:t>
            </w: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B80D76" w:rsidP="009444EA">
            <w:pPr>
              <w:spacing w:line="240" w:lineRule="auto"/>
              <w:rPr>
                <w:rFonts w:cs="Arial"/>
                <w:color w:val="000000"/>
                <w:szCs w:val="22"/>
                <w:lang w:eastAsia="ja-JP"/>
              </w:rPr>
            </w:pPr>
            <w:r w:rsidRPr="0031533C">
              <w:rPr>
                <w:rFonts w:cs="Arial"/>
                <w:color w:val="000000"/>
                <w:szCs w:val="22"/>
                <w:lang w:eastAsia="ja-JP"/>
              </w:rPr>
              <w:t>Shirley McClain</w:t>
            </w:r>
          </w:p>
        </w:tc>
        <w:tc>
          <w:tcPr>
            <w:tcW w:w="3168" w:type="dxa"/>
            <w:tcBorders>
              <w:top w:val="nil"/>
              <w:left w:val="nil"/>
              <w:bottom w:val="single" w:sz="4" w:space="0" w:color="auto"/>
              <w:right w:val="single" w:sz="4" w:space="0" w:color="auto"/>
            </w:tcBorders>
          </w:tcPr>
          <w:p w:rsidR="00202AC5" w:rsidRDefault="00B80D76" w:rsidP="009444EA">
            <w:pPr>
              <w:spacing w:line="240" w:lineRule="auto"/>
              <w:jc w:val="left"/>
              <w:rPr>
                <w:rFonts w:cs="Arial"/>
                <w:szCs w:val="22"/>
                <w:lang w:eastAsia="ja-JP"/>
              </w:rPr>
            </w:pPr>
            <w:r w:rsidRPr="0031533C">
              <w:rPr>
                <w:rFonts w:cs="Arial"/>
                <w:szCs w:val="22"/>
                <w:lang w:eastAsia="ja-JP"/>
              </w:rPr>
              <w:t>UX Lead</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D17BCF" w:rsidP="009444EA">
            <w:pPr>
              <w:spacing w:line="240" w:lineRule="auto"/>
              <w:jc w:val="left"/>
              <w:rPr>
                <w:rFonts w:cs="Arial"/>
                <w:sz w:val="20"/>
                <w:szCs w:val="20"/>
                <w:lang w:eastAsia="ja-JP"/>
              </w:rPr>
            </w:pPr>
            <w:hyperlink r:id="rId14" w:history="1">
              <w:r w:rsidR="00B80D76" w:rsidRPr="008579F9">
                <w:rPr>
                  <w:rStyle w:val="Hyperlink"/>
                  <w:rFonts w:cs="Arial"/>
                  <w:sz w:val="20"/>
                  <w:szCs w:val="20"/>
                  <w:lang w:eastAsia="ja-JP"/>
                </w:rPr>
                <w:t>smccla7@searshc.com</w:t>
              </w:r>
            </w:hyperlink>
          </w:p>
        </w:tc>
        <w:tc>
          <w:tcPr>
            <w:tcW w:w="1350" w:type="dxa"/>
            <w:tcBorders>
              <w:top w:val="single" w:sz="4" w:space="0" w:color="auto"/>
              <w:left w:val="single" w:sz="4" w:space="0" w:color="auto"/>
              <w:bottom w:val="single" w:sz="4" w:space="0" w:color="auto"/>
              <w:right w:val="single" w:sz="4" w:space="0" w:color="auto"/>
            </w:tcBorders>
          </w:tcPr>
          <w:p w:rsidR="00202AC5" w:rsidRDefault="00202AC5" w:rsidP="009444EA">
            <w:pPr>
              <w:spacing w:line="240" w:lineRule="auto"/>
              <w:jc w:val="center"/>
              <w:rPr>
                <w:rFonts w:cs="Arial"/>
                <w:szCs w:val="22"/>
                <w:lang w:eastAsia="ja-JP"/>
              </w:rPr>
            </w:pPr>
          </w:p>
        </w:tc>
      </w:tr>
      <w:tr w:rsidR="00590AA0" w:rsidRPr="00A201CB" w:rsidTr="009444EA">
        <w:trPr>
          <w:trHeight w:val="308"/>
        </w:trPr>
        <w:tc>
          <w:tcPr>
            <w:tcW w:w="2250" w:type="dxa"/>
            <w:tcBorders>
              <w:top w:val="nil"/>
              <w:left w:val="single" w:sz="4" w:space="0" w:color="auto"/>
              <w:bottom w:val="single" w:sz="4" w:space="0" w:color="auto"/>
              <w:right w:val="single" w:sz="4" w:space="0" w:color="auto"/>
            </w:tcBorders>
          </w:tcPr>
          <w:p w:rsidR="00590AA0" w:rsidRPr="0031533C" w:rsidRDefault="00590AA0" w:rsidP="00590AA0">
            <w:pPr>
              <w:spacing w:line="240" w:lineRule="auto"/>
              <w:rPr>
                <w:rFonts w:cs="Arial"/>
                <w:color w:val="000000"/>
                <w:szCs w:val="22"/>
                <w:lang w:eastAsia="ja-JP"/>
              </w:rPr>
            </w:pPr>
          </w:p>
        </w:tc>
        <w:tc>
          <w:tcPr>
            <w:tcW w:w="3168" w:type="dxa"/>
            <w:tcBorders>
              <w:top w:val="nil"/>
              <w:left w:val="nil"/>
              <w:bottom w:val="single" w:sz="4" w:space="0" w:color="auto"/>
              <w:right w:val="single" w:sz="4" w:space="0" w:color="auto"/>
            </w:tcBorders>
          </w:tcPr>
          <w:p w:rsidR="00590AA0" w:rsidRPr="0031533C" w:rsidRDefault="00590AA0" w:rsidP="00590AA0">
            <w:pPr>
              <w:spacing w:line="240" w:lineRule="auto"/>
              <w:jc w:val="left"/>
              <w:rPr>
                <w:rFonts w:cs="Arial"/>
                <w:szCs w:val="22"/>
                <w:lang w:eastAsia="ja-JP"/>
              </w:rPr>
            </w:pPr>
          </w:p>
        </w:tc>
        <w:tc>
          <w:tcPr>
            <w:tcW w:w="2430" w:type="dxa"/>
            <w:tcBorders>
              <w:top w:val="single" w:sz="4" w:space="0" w:color="auto"/>
              <w:left w:val="single" w:sz="4" w:space="0" w:color="auto"/>
              <w:bottom w:val="single" w:sz="4" w:space="0" w:color="auto"/>
              <w:right w:val="single" w:sz="4" w:space="0" w:color="auto"/>
            </w:tcBorders>
          </w:tcPr>
          <w:p w:rsidR="00590AA0" w:rsidRPr="008579F9" w:rsidRDefault="00590AA0" w:rsidP="00590AA0">
            <w:pPr>
              <w:spacing w:line="240" w:lineRule="auto"/>
              <w:jc w:val="left"/>
              <w:rPr>
                <w:rFonts w:cs="Arial"/>
                <w:sz w:val="20"/>
                <w:szCs w:val="20"/>
                <w:lang w:eastAsia="ja-JP"/>
              </w:rPr>
            </w:pPr>
          </w:p>
        </w:tc>
        <w:tc>
          <w:tcPr>
            <w:tcW w:w="1350" w:type="dxa"/>
            <w:tcBorders>
              <w:top w:val="single" w:sz="4" w:space="0" w:color="auto"/>
              <w:left w:val="single" w:sz="4" w:space="0" w:color="auto"/>
              <w:bottom w:val="single" w:sz="4" w:space="0" w:color="auto"/>
              <w:right w:val="single" w:sz="4" w:space="0" w:color="auto"/>
            </w:tcBorders>
          </w:tcPr>
          <w:p w:rsidR="00590AA0" w:rsidRDefault="00590AA0" w:rsidP="00590AA0">
            <w:pPr>
              <w:spacing w:line="240" w:lineRule="auto"/>
              <w:jc w:val="center"/>
              <w:rPr>
                <w:rFonts w:cs="Arial"/>
                <w:szCs w:val="22"/>
                <w:lang w:eastAsia="ja-JP"/>
              </w:rPr>
            </w:pPr>
          </w:p>
        </w:tc>
      </w:tr>
      <w:tr w:rsidR="00590AA0" w:rsidRPr="00A201CB" w:rsidTr="005A40B8">
        <w:trPr>
          <w:trHeight w:val="308"/>
        </w:trPr>
        <w:tc>
          <w:tcPr>
            <w:tcW w:w="2250" w:type="dxa"/>
            <w:tcBorders>
              <w:top w:val="nil"/>
              <w:left w:val="single" w:sz="4" w:space="0" w:color="auto"/>
              <w:bottom w:val="single" w:sz="4" w:space="0" w:color="auto"/>
              <w:right w:val="single" w:sz="4" w:space="0" w:color="auto"/>
            </w:tcBorders>
          </w:tcPr>
          <w:p w:rsidR="00590AA0" w:rsidRDefault="002D55A8" w:rsidP="00590AA0">
            <w:pPr>
              <w:spacing w:line="240" w:lineRule="auto"/>
              <w:rPr>
                <w:rFonts w:cs="Arial"/>
                <w:color w:val="000000"/>
                <w:szCs w:val="22"/>
                <w:lang w:eastAsia="ja-JP"/>
              </w:rPr>
            </w:pPr>
            <w:r>
              <w:rPr>
                <w:szCs w:val="22"/>
              </w:rPr>
              <w:t xml:space="preserve">Brendan </w:t>
            </w:r>
            <w:r w:rsidRPr="002D55A8">
              <w:rPr>
                <w:szCs w:val="22"/>
              </w:rPr>
              <w:t>Gualdoni</w:t>
            </w:r>
          </w:p>
        </w:tc>
        <w:tc>
          <w:tcPr>
            <w:tcW w:w="3168" w:type="dxa"/>
            <w:tcBorders>
              <w:top w:val="nil"/>
              <w:left w:val="nil"/>
              <w:bottom w:val="single" w:sz="4" w:space="0" w:color="auto"/>
              <w:right w:val="single" w:sz="4" w:space="0" w:color="auto"/>
            </w:tcBorders>
          </w:tcPr>
          <w:p w:rsidR="00590AA0" w:rsidRDefault="00590AA0" w:rsidP="00590AA0">
            <w:pPr>
              <w:spacing w:line="240" w:lineRule="auto"/>
              <w:jc w:val="left"/>
              <w:rPr>
                <w:rFonts w:cs="Arial"/>
                <w:szCs w:val="22"/>
                <w:lang w:eastAsia="ja-JP"/>
              </w:rPr>
            </w:pPr>
            <w:r>
              <w:rPr>
                <w:rFonts w:cs="Arial"/>
                <w:szCs w:val="22"/>
                <w:lang w:eastAsia="ja-JP"/>
              </w:rPr>
              <w:t xml:space="preserve">Profile </w:t>
            </w:r>
            <w:r w:rsidRPr="0031533C">
              <w:rPr>
                <w:rFonts w:cs="Arial"/>
                <w:szCs w:val="22"/>
                <w:lang w:eastAsia="ja-JP"/>
              </w:rPr>
              <w:t>Engineering Lead</w:t>
            </w:r>
          </w:p>
        </w:tc>
        <w:tc>
          <w:tcPr>
            <w:tcW w:w="2430" w:type="dxa"/>
            <w:tcBorders>
              <w:top w:val="single" w:sz="4" w:space="0" w:color="auto"/>
              <w:left w:val="single" w:sz="4" w:space="0" w:color="auto"/>
              <w:bottom w:val="single" w:sz="4" w:space="0" w:color="auto"/>
              <w:right w:val="single" w:sz="4" w:space="0" w:color="auto"/>
            </w:tcBorders>
          </w:tcPr>
          <w:p w:rsidR="00590AA0" w:rsidRPr="008579F9" w:rsidRDefault="00D17BCF" w:rsidP="00590AA0">
            <w:pPr>
              <w:spacing w:line="240" w:lineRule="auto"/>
              <w:jc w:val="left"/>
              <w:rPr>
                <w:rFonts w:cs="Arial"/>
                <w:sz w:val="20"/>
                <w:szCs w:val="20"/>
                <w:lang w:eastAsia="ja-JP"/>
              </w:rPr>
            </w:pPr>
            <w:hyperlink r:id="rId15" w:history="1">
              <w:r w:rsidR="002D55A8" w:rsidRPr="002D55A8">
                <w:rPr>
                  <w:rStyle w:val="Hyperlink"/>
                  <w:sz w:val="20"/>
                  <w:szCs w:val="20"/>
                </w:rPr>
                <w:t>bguald0</w:t>
              </w:r>
              <w:r w:rsidR="00590AA0" w:rsidRPr="008579F9">
                <w:rPr>
                  <w:rStyle w:val="Hyperlink"/>
                  <w:sz w:val="20"/>
                  <w:szCs w:val="20"/>
                </w:rPr>
                <w:t>@searshc.com</w:t>
              </w:r>
            </w:hyperlink>
            <w:hyperlink r:id="rId16" w:history="1"/>
            <w:r w:rsidR="00590AA0"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590AA0" w:rsidRDefault="00590AA0" w:rsidP="00590AA0">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sidRPr="008579F9">
              <w:rPr>
                <w:rFonts w:cs="Arial"/>
                <w:color w:val="000000"/>
                <w:szCs w:val="22"/>
                <w:lang w:eastAsia="ja-JP"/>
              </w:rPr>
              <w:t>Patrick Szczypinski</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FED Lead</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D17BCF" w:rsidP="009444EA">
            <w:pPr>
              <w:spacing w:line="240" w:lineRule="auto"/>
              <w:jc w:val="left"/>
              <w:rPr>
                <w:sz w:val="20"/>
                <w:szCs w:val="20"/>
              </w:rPr>
            </w:pPr>
            <w:hyperlink r:id="rId17" w:history="1">
              <w:r w:rsidR="008579F9" w:rsidRPr="00C8774B">
                <w:rPr>
                  <w:rStyle w:val="Hyperlink"/>
                  <w:sz w:val="20"/>
                  <w:szCs w:val="20"/>
                </w:rPr>
                <w:t>Patrick.Szczypinski@searshc.com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Pr>
                <w:rFonts w:cs="Arial"/>
                <w:color w:val="000000"/>
                <w:szCs w:val="22"/>
                <w:lang w:eastAsia="ja-JP"/>
              </w:rPr>
              <w:t xml:space="preserve">Iga </w:t>
            </w:r>
            <w:r w:rsidRPr="008579F9">
              <w:rPr>
                <w:rFonts w:cs="Arial"/>
                <w:color w:val="000000"/>
                <w:szCs w:val="22"/>
                <w:lang w:eastAsia="ja-JP"/>
              </w:rPr>
              <w:t>Zyzanska</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Art Director</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D17BCF" w:rsidP="009444EA">
            <w:pPr>
              <w:spacing w:line="240" w:lineRule="auto"/>
              <w:jc w:val="left"/>
              <w:rPr>
                <w:sz w:val="20"/>
                <w:szCs w:val="20"/>
              </w:rPr>
            </w:pPr>
            <w:hyperlink r:id="rId18" w:history="1">
              <w:r w:rsidR="008579F9" w:rsidRPr="00C8774B">
                <w:rPr>
                  <w:rStyle w:val="Hyperlink"/>
                  <w:sz w:val="20"/>
                  <w:szCs w:val="20"/>
                </w:rPr>
                <w:t>Iga.Zyzanska@searshc.com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233A45" w:rsidRPr="00A201CB" w:rsidTr="009444EA">
        <w:trPr>
          <w:trHeight w:val="308"/>
        </w:trPr>
        <w:tc>
          <w:tcPr>
            <w:tcW w:w="2250" w:type="dxa"/>
            <w:tcBorders>
              <w:top w:val="nil"/>
              <w:left w:val="single" w:sz="4" w:space="0" w:color="auto"/>
              <w:bottom w:val="single" w:sz="4" w:space="0" w:color="auto"/>
              <w:right w:val="single" w:sz="4" w:space="0" w:color="auto"/>
            </w:tcBorders>
          </w:tcPr>
          <w:p w:rsidR="00233A45" w:rsidRPr="0031533C" w:rsidRDefault="00233A45" w:rsidP="00233A45">
            <w:pPr>
              <w:spacing w:line="240" w:lineRule="auto"/>
              <w:rPr>
                <w:rFonts w:cs="Arial"/>
                <w:color w:val="000000"/>
                <w:szCs w:val="22"/>
                <w:lang w:eastAsia="ja-JP"/>
              </w:rPr>
            </w:pPr>
            <w:r>
              <w:rPr>
                <w:rFonts w:cs="Arial"/>
                <w:color w:val="000000"/>
                <w:szCs w:val="22"/>
                <w:lang w:eastAsia="ja-JP"/>
              </w:rPr>
              <w:t xml:space="preserve">Kat </w:t>
            </w:r>
            <w:r w:rsidRPr="00C2364D">
              <w:rPr>
                <w:rFonts w:cs="Arial"/>
                <w:color w:val="000000"/>
                <w:szCs w:val="22"/>
                <w:lang w:eastAsia="ja-JP"/>
              </w:rPr>
              <w:t>Ferrell</w:t>
            </w:r>
          </w:p>
        </w:tc>
        <w:tc>
          <w:tcPr>
            <w:tcW w:w="3168" w:type="dxa"/>
            <w:tcBorders>
              <w:top w:val="nil"/>
              <w:left w:val="nil"/>
              <w:bottom w:val="single" w:sz="4" w:space="0" w:color="auto"/>
              <w:right w:val="single" w:sz="4" w:space="0" w:color="auto"/>
            </w:tcBorders>
          </w:tcPr>
          <w:p w:rsidR="00233A45" w:rsidRPr="0031533C" w:rsidRDefault="00233A45" w:rsidP="00233A45">
            <w:pPr>
              <w:spacing w:line="240" w:lineRule="auto"/>
              <w:jc w:val="left"/>
              <w:rPr>
                <w:rFonts w:cs="Arial"/>
                <w:szCs w:val="22"/>
                <w:lang w:eastAsia="ja-JP"/>
              </w:rPr>
            </w:pPr>
            <w:r>
              <w:rPr>
                <w:rFonts w:cs="Arial"/>
                <w:szCs w:val="22"/>
                <w:lang w:eastAsia="ja-JP"/>
              </w:rPr>
              <w:t>Project Manager</w:t>
            </w:r>
          </w:p>
        </w:tc>
        <w:tc>
          <w:tcPr>
            <w:tcW w:w="2430" w:type="dxa"/>
            <w:tcBorders>
              <w:top w:val="single" w:sz="4" w:space="0" w:color="auto"/>
              <w:left w:val="single" w:sz="4" w:space="0" w:color="auto"/>
              <w:bottom w:val="single" w:sz="4" w:space="0" w:color="auto"/>
              <w:right w:val="single" w:sz="4" w:space="0" w:color="auto"/>
            </w:tcBorders>
          </w:tcPr>
          <w:p w:rsidR="00233A45" w:rsidRPr="008579F9" w:rsidRDefault="00D17BCF" w:rsidP="00233A45">
            <w:pPr>
              <w:spacing w:line="240" w:lineRule="auto"/>
              <w:jc w:val="left"/>
              <w:rPr>
                <w:sz w:val="20"/>
                <w:szCs w:val="20"/>
              </w:rPr>
            </w:pPr>
            <w:hyperlink r:id="rId19" w:history="1">
              <w:r w:rsidR="00233A45" w:rsidRPr="00C2364D">
                <w:rPr>
                  <w:rStyle w:val="Hyperlink"/>
                  <w:sz w:val="20"/>
                  <w:szCs w:val="20"/>
                </w:rPr>
                <w:t>kferre2</w:t>
              </w:r>
              <w:r w:rsidR="00233A45" w:rsidRPr="008579F9">
                <w:rPr>
                  <w:rStyle w:val="Hyperlink"/>
                  <w:sz w:val="20"/>
                  <w:szCs w:val="20"/>
                </w:rPr>
                <w:t>@searshc.com</w:t>
              </w:r>
            </w:hyperlink>
            <w:r w:rsidR="00233A45" w:rsidRP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233A45" w:rsidRDefault="00233A45" w:rsidP="00233A45">
            <w:pPr>
              <w:spacing w:line="240" w:lineRule="auto"/>
              <w:jc w:val="center"/>
              <w:rPr>
                <w:rFonts w:cs="Arial"/>
                <w:szCs w:val="22"/>
                <w:lang w:eastAsia="ja-JP"/>
              </w:rPr>
            </w:pP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B80D76" w:rsidRPr="0031533C" w:rsidRDefault="001019D5" w:rsidP="009444EA">
            <w:pPr>
              <w:spacing w:line="240" w:lineRule="auto"/>
              <w:rPr>
                <w:rFonts w:cs="Arial"/>
                <w:color w:val="000000"/>
                <w:szCs w:val="22"/>
                <w:lang w:eastAsia="ja-JP"/>
              </w:rPr>
            </w:pPr>
            <w:r>
              <w:rPr>
                <w:rFonts w:cs="Arial"/>
                <w:color w:val="000000"/>
                <w:szCs w:val="22"/>
                <w:lang w:eastAsia="ja-JP"/>
              </w:rPr>
              <w:t>Casey Goddard</w:t>
            </w:r>
          </w:p>
        </w:tc>
        <w:tc>
          <w:tcPr>
            <w:tcW w:w="3168" w:type="dxa"/>
            <w:tcBorders>
              <w:top w:val="nil"/>
              <w:left w:val="nil"/>
              <w:bottom w:val="single" w:sz="4" w:space="0" w:color="auto"/>
              <w:right w:val="single" w:sz="4" w:space="0" w:color="auto"/>
            </w:tcBorders>
          </w:tcPr>
          <w:p w:rsidR="00B80D76" w:rsidRPr="0031533C" w:rsidRDefault="00B80D76" w:rsidP="009444EA">
            <w:pPr>
              <w:spacing w:line="240" w:lineRule="auto"/>
              <w:jc w:val="left"/>
              <w:rPr>
                <w:rFonts w:cs="Arial"/>
                <w:szCs w:val="22"/>
                <w:lang w:eastAsia="ja-JP"/>
              </w:rPr>
            </w:pPr>
            <w:r w:rsidRPr="0031533C">
              <w:rPr>
                <w:rFonts w:cs="Arial"/>
                <w:szCs w:val="22"/>
                <w:lang w:eastAsia="ja-JP"/>
              </w:rPr>
              <w:t xml:space="preserve">Business Lead </w:t>
            </w:r>
          </w:p>
        </w:tc>
        <w:tc>
          <w:tcPr>
            <w:tcW w:w="2430" w:type="dxa"/>
            <w:tcBorders>
              <w:top w:val="single" w:sz="4" w:space="0" w:color="auto"/>
              <w:left w:val="single" w:sz="4" w:space="0" w:color="auto"/>
              <w:bottom w:val="single" w:sz="4" w:space="0" w:color="auto"/>
              <w:right w:val="single" w:sz="4" w:space="0" w:color="auto"/>
            </w:tcBorders>
          </w:tcPr>
          <w:p w:rsidR="00B80D76" w:rsidRPr="008579F9" w:rsidRDefault="00D17BCF" w:rsidP="009444EA">
            <w:pPr>
              <w:spacing w:line="240" w:lineRule="auto"/>
              <w:jc w:val="left"/>
              <w:rPr>
                <w:sz w:val="20"/>
                <w:szCs w:val="20"/>
              </w:rPr>
            </w:pPr>
            <w:hyperlink r:id="rId20" w:history="1">
              <w:r w:rsidR="001019D5" w:rsidRPr="008579F9">
                <w:rPr>
                  <w:rStyle w:val="Hyperlink"/>
                  <w:rFonts w:cs="Arial"/>
                  <w:sz w:val="20"/>
                  <w:szCs w:val="20"/>
                  <w:lang w:eastAsia="ja-JP"/>
                </w:rPr>
                <w:t>cgodda3@searshc.com</w:t>
              </w:r>
            </w:hyperlink>
          </w:p>
        </w:tc>
        <w:tc>
          <w:tcPr>
            <w:tcW w:w="1350" w:type="dxa"/>
            <w:tcBorders>
              <w:top w:val="single" w:sz="4" w:space="0" w:color="auto"/>
              <w:left w:val="single" w:sz="4" w:space="0" w:color="auto"/>
              <w:bottom w:val="single" w:sz="4" w:space="0" w:color="auto"/>
              <w:right w:val="single" w:sz="4" w:space="0" w:color="auto"/>
            </w:tcBorders>
          </w:tcPr>
          <w:p w:rsidR="00B80D76" w:rsidRPr="0031533C" w:rsidRDefault="00B80D76" w:rsidP="009444EA">
            <w:pPr>
              <w:spacing w:line="240" w:lineRule="auto"/>
              <w:jc w:val="center"/>
              <w:rPr>
                <w:rFonts w:cs="Arial"/>
                <w:szCs w:val="22"/>
                <w:lang w:eastAsia="ja-JP"/>
              </w:rPr>
            </w:pPr>
            <w:r>
              <w:rPr>
                <w:rFonts w:cs="Arial"/>
                <w:szCs w:val="22"/>
                <w:lang w:eastAsia="ja-JP"/>
              </w:rPr>
              <w:t>Y</w:t>
            </w:r>
          </w:p>
        </w:tc>
      </w:tr>
      <w:tr w:rsidR="007409FE" w:rsidRPr="00A201CB" w:rsidTr="009444EA">
        <w:trPr>
          <w:trHeight w:val="308"/>
        </w:trPr>
        <w:tc>
          <w:tcPr>
            <w:tcW w:w="2250" w:type="dxa"/>
            <w:tcBorders>
              <w:top w:val="single" w:sz="4" w:space="0" w:color="auto"/>
              <w:left w:val="single" w:sz="4" w:space="0" w:color="auto"/>
              <w:bottom w:val="single" w:sz="4" w:space="0" w:color="auto"/>
              <w:right w:val="single" w:sz="4" w:space="0" w:color="auto"/>
            </w:tcBorders>
          </w:tcPr>
          <w:p w:rsidR="007409FE" w:rsidRPr="00214F88" w:rsidRDefault="007409FE" w:rsidP="007409FE">
            <w:pPr>
              <w:spacing w:line="240" w:lineRule="auto"/>
              <w:rPr>
                <w:rFonts w:asciiTheme="minorHAnsi" w:hAnsiTheme="minorHAnsi" w:cs="Arial"/>
                <w:color w:val="000000"/>
                <w:szCs w:val="22"/>
                <w:lang w:eastAsia="ja-JP"/>
              </w:rPr>
            </w:pPr>
            <w:r w:rsidRPr="00214F88">
              <w:rPr>
                <w:rFonts w:asciiTheme="minorHAnsi" w:hAnsiTheme="minorHAnsi" w:cs="Arial"/>
                <w:szCs w:val="22"/>
              </w:rPr>
              <w:lastRenderedPageBreak/>
              <w:t>Don Fotsch</w:t>
            </w:r>
          </w:p>
        </w:tc>
        <w:tc>
          <w:tcPr>
            <w:tcW w:w="3168" w:type="dxa"/>
            <w:tcBorders>
              <w:top w:val="single" w:sz="4" w:space="0" w:color="auto"/>
              <w:left w:val="nil"/>
              <w:bottom w:val="single" w:sz="4" w:space="0" w:color="auto"/>
              <w:right w:val="single" w:sz="4" w:space="0" w:color="auto"/>
            </w:tcBorders>
          </w:tcPr>
          <w:p w:rsidR="007409FE" w:rsidRPr="00214F88" w:rsidRDefault="007409FE" w:rsidP="009444EA">
            <w:pPr>
              <w:spacing w:line="240" w:lineRule="auto"/>
              <w:jc w:val="left"/>
              <w:rPr>
                <w:rFonts w:asciiTheme="minorHAnsi" w:hAnsiTheme="minorHAnsi" w:cs="Arial"/>
                <w:szCs w:val="22"/>
                <w:lang w:eastAsia="ja-JP"/>
              </w:rPr>
            </w:pPr>
            <w:r w:rsidRPr="00214F88">
              <w:rPr>
                <w:rFonts w:asciiTheme="minorHAnsi" w:hAnsiTheme="minorHAnsi" w:cs="Arial"/>
                <w:szCs w:val="22"/>
              </w:rPr>
              <w:t>VP Customer Experience (Sponsor)</w:t>
            </w:r>
          </w:p>
        </w:tc>
        <w:tc>
          <w:tcPr>
            <w:tcW w:w="2430" w:type="dxa"/>
            <w:tcBorders>
              <w:top w:val="single" w:sz="4" w:space="0" w:color="auto"/>
              <w:left w:val="single" w:sz="4" w:space="0" w:color="auto"/>
              <w:bottom w:val="single" w:sz="4" w:space="0" w:color="auto"/>
              <w:right w:val="single" w:sz="4" w:space="0" w:color="auto"/>
            </w:tcBorders>
          </w:tcPr>
          <w:p w:rsidR="007409FE" w:rsidRPr="008579F9" w:rsidRDefault="00D17BCF" w:rsidP="009444EA">
            <w:pPr>
              <w:spacing w:line="240" w:lineRule="auto"/>
              <w:jc w:val="left"/>
              <w:rPr>
                <w:rFonts w:asciiTheme="minorHAnsi" w:hAnsiTheme="minorHAnsi"/>
                <w:sz w:val="20"/>
                <w:szCs w:val="20"/>
              </w:rPr>
            </w:pPr>
            <w:hyperlink r:id="rId21" w:history="1">
              <w:r w:rsidR="008579F9" w:rsidRPr="00C8774B">
                <w:rPr>
                  <w:rStyle w:val="Hyperlink"/>
                  <w:rFonts w:asciiTheme="minorHAnsi" w:hAnsiTheme="minorHAnsi"/>
                  <w:sz w:val="20"/>
                  <w:szCs w:val="20"/>
                </w:rPr>
                <w:t>Don.fotsch@searshc.com</w:t>
              </w:r>
            </w:hyperlink>
            <w:r w:rsidR="008579F9">
              <w:rPr>
                <w:rFonts w:asciiTheme="minorHAnsi" w:hAnsiTheme="minorHAnsi"/>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7409FE" w:rsidRPr="007409FE" w:rsidRDefault="007409FE" w:rsidP="009444EA">
            <w:pPr>
              <w:spacing w:line="240" w:lineRule="auto"/>
              <w:jc w:val="center"/>
              <w:rPr>
                <w:rFonts w:asciiTheme="minorHAnsi" w:hAnsiTheme="minorHAnsi" w:cs="Arial"/>
                <w:szCs w:val="22"/>
                <w:lang w:eastAsia="ja-JP"/>
              </w:rPr>
            </w:pPr>
            <w:r w:rsidRPr="007409FE">
              <w:rPr>
                <w:rFonts w:asciiTheme="minorHAnsi" w:hAnsiTheme="minorHAnsi" w:cs="Arial"/>
                <w:szCs w:val="22"/>
                <w:lang w:eastAsia="ja-JP"/>
              </w:rPr>
              <w:t>Y</w:t>
            </w:r>
          </w:p>
        </w:tc>
      </w:tr>
    </w:tbl>
    <w:p w:rsidR="006B2BAE" w:rsidRDefault="009444EA" w:rsidP="00E44C25">
      <w:pPr>
        <w:rPr>
          <w:highlight w:val="yellow"/>
        </w:rPr>
      </w:pPr>
      <w:r>
        <w:rPr>
          <w:rFonts w:ascii="Arial" w:hAnsi="Arial" w:cs="Arial"/>
          <w:sz w:val="28"/>
        </w:rPr>
        <w:br w:type="textWrapping" w:clear="all"/>
      </w:r>
    </w:p>
    <w:p w:rsidR="00152B94" w:rsidRPr="00152B94" w:rsidRDefault="00152B94" w:rsidP="00152B94">
      <w:pPr>
        <w:rPr>
          <w:highlight w:val="yellow"/>
        </w:rPr>
      </w:pPr>
    </w:p>
    <w:p w:rsidR="00100DE2" w:rsidRPr="00E41FED" w:rsidRDefault="007A688D" w:rsidP="00BB2154">
      <w:pPr>
        <w:pStyle w:val="Heading2"/>
        <w:numPr>
          <w:ilvl w:val="0"/>
          <w:numId w:val="3"/>
        </w:numPr>
        <w:shd w:val="pct20" w:color="auto" w:fill="auto"/>
        <w:tabs>
          <w:tab w:val="clear" w:pos="1152"/>
          <w:tab w:val="num" w:pos="270"/>
        </w:tabs>
        <w:spacing w:before="0"/>
        <w:ind w:left="270" w:hanging="270"/>
        <w:rPr>
          <w:rFonts w:cs="Arial"/>
          <w:sz w:val="28"/>
        </w:rPr>
      </w:pPr>
      <w:bookmarkStart w:id="8" w:name="_Toc137553479"/>
      <w:bookmarkStart w:id="9" w:name="_Toc137614743"/>
      <w:bookmarkStart w:id="10" w:name="_Toc137615377"/>
      <w:bookmarkStart w:id="11" w:name="_Toc323813652"/>
      <w:bookmarkEnd w:id="8"/>
      <w:bookmarkEnd w:id="9"/>
      <w:bookmarkEnd w:id="10"/>
      <w:r w:rsidRPr="00E41FED">
        <w:rPr>
          <w:rFonts w:cs="Arial"/>
          <w:sz w:val="28"/>
        </w:rPr>
        <w:t>Pr</w:t>
      </w:r>
      <w:r>
        <w:rPr>
          <w:rFonts w:cs="Arial"/>
          <w:sz w:val="28"/>
        </w:rPr>
        <w:t>oduct</w:t>
      </w:r>
      <w:r w:rsidRPr="00E41FED">
        <w:rPr>
          <w:rFonts w:cs="Arial"/>
          <w:sz w:val="28"/>
        </w:rPr>
        <w:t xml:space="preserve"> </w:t>
      </w:r>
      <w:r w:rsidR="00100DE2" w:rsidRPr="00E41FED">
        <w:rPr>
          <w:rFonts w:cs="Arial"/>
          <w:sz w:val="28"/>
        </w:rPr>
        <w:t>Overview</w:t>
      </w:r>
      <w:bookmarkEnd w:id="11"/>
    </w:p>
    <w:p w:rsidR="008353A3" w:rsidRDefault="00D456E3" w:rsidP="008353A3">
      <w:pPr>
        <w:pStyle w:val="Heading2"/>
      </w:pPr>
      <w:bookmarkStart w:id="12" w:name="_Toc323813653"/>
      <w:r>
        <w:t>Mission</w:t>
      </w:r>
      <w:bookmarkEnd w:id="12"/>
    </w:p>
    <w:p w:rsidR="00214F88" w:rsidRDefault="00214F88" w:rsidP="00214F88">
      <w:pPr>
        <w:ind w:left="720"/>
      </w:pPr>
      <w:r w:rsidRPr="00EF22BB">
        <w:t>To provide an online</w:t>
      </w:r>
      <w:r w:rsidR="00CF4F1C">
        <w:t xml:space="preserve"> social support</w:t>
      </w:r>
      <w:r w:rsidRPr="00EF22BB">
        <w:t xml:space="preserve"> community that replicates in-pers</w:t>
      </w:r>
      <w:r>
        <w:t>on interaction and conversation so that c</w:t>
      </w:r>
      <w:r w:rsidRPr="00EF22BB">
        <w:t xml:space="preserve">ustomers and prospective customers access information, </w:t>
      </w:r>
      <w:r w:rsidR="00CF4F1C">
        <w:t>customer service and expert advice from</w:t>
      </w:r>
      <w:r w:rsidRPr="00EF22BB">
        <w:t xml:space="preserve"> SHC associates, vendors and fellow members while providing invaluable feedback and customer behavior understanding to SHC.</w:t>
      </w:r>
    </w:p>
    <w:p w:rsidR="00D456E3" w:rsidRDefault="00D456E3" w:rsidP="008353A3">
      <w:pPr>
        <w:pStyle w:val="Heading2"/>
      </w:pPr>
      <w:bookmarkStart w:id="13" w:name="_Toc323813654"/>
      <w:r>
        <w:t>Strategy</w:t>
      </w:r>
      <w:bookmarkEnd w:id="13"/>
    </w:p>
    <w:p w:rsidR="00214F88" w:rsidRDefault="00CF4F1C" w:rsidP="00855BFA">
      <w:pPr>
        <w:pStyle w:val="ListParagraph"/>
        <w:numPr>
          <w:ilvl w:val="0"/>
          <w:numId w:val="14"/>
        </w:numPr>
      </w:pPr>
      <w:r>
        <w:t>Provide an online social support platform</w:t>
      </w:r>
    </w:p>
    <w:p w:rsidR="00214F88" w:rsidRDefault="00214F88" w:rsidP="00855BFA">
      <w:pPr>
        <w:pStyle w:val="ListParagraph"/>
        <w:numPr>
          <w:ilvl w:val="0"/>
          <w:numId w:val="14"/>
        </w:numPr>
      </w:pPr>
      <w:r w:rsidRPr="00EF22BB">
        <w:t>Strengthen Customer Engagement</w:t>
      </w:r>
    </w:p>
    <w:p w:rsidR="00214F88" w:rsidRDefault="00214F88" w:rsidP="00855BFA">
      <w:pPr>
        <w:pStyle w:val="ListParagraph"/>
        <w:numPr>
          <w:ilvl w:val="0"/>
          <w:numId w:val="14"/>
        </w:numPr>
      </w:pPr>
      <w:r w:rsidRPr="00EF22BB">
        <w:t>Leverage community feedback and insights</w:t>
      </w:r>
    </w:p>
    <w:p w:rsidR="00E967B5" w:rsidRDefault="00D456E3" w:rsidP="00E967B5">
      <w:pPr>
        <w:pStyle w:val="Heading2"/>
      </w:pPr>
      <w:bookmarkStart w:id="14" w:name="_Toc323813655"/>
      <w:r>
        <w:t>Objectives</w:t>
      </w:r>
      <w:bookmarkEnd w:id="14"/>
    </w:p>
    <w:p w:rsidR="00A8620D" w:rsidRDefault="00A8620D" w:rsidP="00855BFA">
      <w:pPr>
        <w:pStyle w:val="ListParagraph"/>
        <w:numPr>
          <w:ilvl w:val="0"/>
          <w:numId w:val="17"/>
        </w:numPr>
      </w:pPr>
      <w:r>
        <w:t xml:space="preserve">Deliver Phase 1 release of Communities by End of </w:t>
      </w:r>
      <w:r w:rsidR="00CF4F1C">
        <w:t>August 29,2012</w:t>
      </w:r>
      <w:r>
        <w:t xml:space="preserve"> to migrate Communities and Reviews off of the Viewpoints platform. </w:t>
      </w:r>
    </w:p>
    <w:p w:rsidR="00A8620D" w:rsidRDefault="00A8620D" w:rsidP="00855BFA">
      <w:pPr>
        <w:pStyle w:val="ListParagraph"/>
        <w:numPr>
          <w:ilvl w:val="0"/>
          <w:numId w:val="17"/>
        </w:numPr>
      </w:pPr>
      <w:r>
        <w:t>Deliver Phase 2 relea</w:t>
      </w:r>
      <w:r w:rsidR="00210F62">
        <w:t>se</w:t>
      </w:r>
      <w:r w:rsidR="00CF4F1C">
        <w:t xml:space="preserve"> of additional functionality in two week iterations beginning August 29, 2012 through October 30, 2012. </w:t>
      </w:r>
    </w:p>
    <w:p w:rsidR="00214F88" w:rsidRPr="00214F88" w:rsidRDefault="00214F88" w:rsidP="00214F88">
      <w:pPr>
        <w:ind w:left="720"/>
      </w:pPr>
    </w:p>
    <w:p w:rsidR="00186D8E" w:rsidRPr="00D456E3" w:rsidRDefault="00186D8E" w:rsidP="00D456E3">
      <w:pPr>
        <w:pStyle w:val="Heading2"/>
        <w:rPr>
          <w:sz w:val="24"/>
        </w:rPr>
      </w:pPr>
      <w:bookmarkStart w:id="15" w:name="_Toc323813656"/>
      <w:r>
        <w:t>Guiding Principles</w:t>
      </w:r>
      <w:bookmarkEnd w:id="15"/>
    </w:p>
    <w:p w:rsidR="00214F88" w:rsidRDefault="00214F88" w:rsidP="006F2404">
      <w:pPr>
        <w:ind w:left="720"/>
      </w:pPr>
      <w:r>
        <w:t xml:space="preserve">To </w:t>
      </w:r>
      <w:r w:rsidR="0004448C">
        <w:t xml:space="preserve">be the leader in online social support communities and delight our customers through every touchpoint.  </w:t>
      </w:r>
    </w:p>
    <w:p w:rsidR="006F2404" w:rsidRPr="00214F88" w:rsidRDefault="006F2404" w:rsidP="006F2404">
      <w:pPr>
        <w:ind w:left="720"/>
        <w:rPr>
          <w:b/>
        </w:rPr>
      </w:pPr>
    </w:p>
    <w:p w:rsidR="00214F88" w:rsidRPr="00EF22BB" w:rsidRDefault="00214F88" w:rsidP="00FD035C">
      <w:pPr>
        <w:ind w:left="720" w:firstLine="360"/>
        <w:rPr>
          <w:b/>
          <w:bCs/>
        </w:rPr>
      </w:pPr>
      <w:r>
        <w:rPr>
          <w:b/>
          <w:bCs/>
        </w:rPr>
        <w:t>1. For Customers:</w:t>
      </w:r>
    </w:p>
    <w:p w:rsidR="00214F88" w:rsidRDefault="00214F88" w:rsidP="00855BFA">
      <w:pPr>
        <w:pStyle w:val="ListParagraph"/>
        <w:numPr>
          <w:ilvl w:val="0"/>
          <w:numId w:val="15"/>
        </w:numPr>
        <w:ind w:left="1440"/>
      </w:pPr>
      <w:r w:rsidRPr="00EF22BB">
        <w:t>to connect with SHC, product experts and enthusiasts: ask questions, share advice</w:t>
      </w:r>
      <w:r w:rsidR="0004448C">
        <w:t xml:space="preserve"> and feedback</w:t>
      </w:r>
      <w:r w:rsidRPr="00EF22BB">
        <w:t xml:space="preserve">, </w:t>
      </w:r>
      <w:r w:rsidR="0004448C">
        <w:t>receive answers</w:t>
      </w:r>
    </w:p>
    <w:p w:rsidR="00214F88" w:rsidRDefault="00214F88" w:rsidP="00855BFA">
      <w:pPr>
        <w:pStyle w:val="ListParagraph"/>
        <w:numPr>
          <w:ilvl w:val="0"/>
          <w:numId w:val="15"/>
        </w:numPr>
        <w:ind w:left="1440"/>
      </w:pPr>
      <w:r w:rsidRPr="00EF22BB">
        <w:t>to be heard, to be helped, to receive excellent customer care</w:t>
      </w:r>
    </w:p>
    <w:p w:rsidR="00214F88" w:rsidRDefault="00214F88" w:rsidP="00855BFA">
      <w:pPr>
        <w:pStyle w:val="ListParagraph"/>
        <w:numPr>
          <w:ilvl w:val="0"/>
          <w:numId w:val="15"/>
        </w:numPr>
        <w:ind w:left="1440"/>
      </w:pPr>
      <w:r w:rsidRPr="00EF22BB">
        <w:t xml:space="preserve">to find Information: Guides, Articles, Blogs, Videos, etc. </w:t>
      </w:r>
    </w:p>
    <w:p w:rsidR="00214F88" w:rsidRPr="00EF22BB" w:rsidRDefault="00214F88" w:rsidP="00214F88">
      <w:pPr>
        <w:ind w:left="720"/>
      </w:pPr>
    </w:p>
    <w:p w:rsidR="00214F88" w:rsidRPr="00EF22BB" w:rsidRDefault="00214F88" w:rsidP="00FD035C">
      <w:pPr>
        <w:ind w:left="720" w:firstLine="360"/>
      </w:pPr>
      <w:r>
        <w:rPr>
          <w:b/>
          <w:bCs/>
        </w:rPr>
        <w:t>2.</w:t>
      </w:r>
      <w:r w:rsidR="00FD035C">
        <w:rPr>
          <w:b/>
          <w:bCs/>
        </w:rPr>
        <w:t xml:space="preserve"> </w:t>
      </w:r>
      <w:r>
        <w:rPr>
          <w:b/>
          <w:bCs/>
        </w:rPr>
        <w:t xml:space="preserve">For SHC: </w:t>
      </w:r>
    </w:p>
    <w:p w:rsidR="00214F88" w:rsidRDefault="00214F88" w:rsidP="00855BFA">
      <w:pPr>
        <w:pStyle w:val="ListParagraph"/>
        <w:numPr>
          <w:ilvl w:val="0"/>
          <w:numId w:val="16"/>
        </w:numPr>
        <w:ind w:left="1440"/>
      </w:pPr>
      <w:r w:rsidRPr="00EF22BB">
        <w:t>a deeper engagement with our customers to create brand ambassadors</w:t>
      </w:r>
    </w:p>
    <w:p w:rsidR="0004448C" w:rsidRDefault="0004448C" w:rsidP="00855BFA">
      <w:pPr>
        <w:pStyle w:val="ListParagraph"/>
        <w:numPr>
          <w:ilvl w:val="0"/>
          <w:numId w:val="16"/>
        </w:numPr>
        <w:ind w:left="1440"/>
      </w:pPr>
      <w:r>
        <w:lastRenderedPageBreak/>
        <w:t>reduce contact costs through digital interactions</w:t>
      </w:r>
    </w:p>
    <w:p w:rsidR="00214F88" w:rsidRDefault="00214F88" w:rsidP="00855BFA">
      <w:pPr>
        <w:pStyle w:val="ListParagraph"/>
        <w:numPr>
          <w:ilvl w:val="0"/>
          <w:numId w:val="16"/>
        </w:numPr>
        <w:ind w:left="1440"/>
      </w:pPr>
      <w:r w:rsidRPr="00EF22BB">
        <w:t>to drive conversion/sales by influencing, shaping, informing and enabling customer shopping behaviors and buying decisions</w:t>
      </w:r>
    </w:p>
    <w:p w:rsidR="00214F88" w:rsidRDefault="00214F88" w:rsidP="00855BFA">
      <w:pPr>
        <w:pStyle w:val="ListParagraph"/>
        <w:numPr>
          <w:ilvl w:val="0"/>
          <w:numId w:val="16"/>
        </w:numPr>
        <w:ind w:left="1440"/>
      </w:pPr>
      <w:r w:rsidRPr="00EF22BB">
        <w:t>ongoing feedback on our products and marketing initiatives</w:t>
      </w:r>
    </w:p>
    <w:p w:rsidR="00214F88" w:rsidRDefault="00214F88" w:rsidP="00855BFA">
      <w:pPr>
        <w:pStyle w:val="ListParagraph"/>
        <w:numPr>
          <w:ilvl w:val="0"/>
          <w:numId w:val="16"/>
        </w:numPr>
        <w:ind w:left="1440"/>
      </w:pPr>
      <w:r w:rsidRPr="00EF22BB">
        <w:t>valuable UGC which is optimized for SEO and is considered more reliable</w:t>
      </w:r>
    </w:p>
    <w:p w:rsidR="00214F88" w:rsidRDefault="00214F88" w:rsidP="00855BFA">
      <w:pPr>
        <w:pStyle w:val="ListParagraph"/>
        <w:numPr>
          <w:ilvl w:val="0"/>
          <w:numId w:val="16"/>
        </w:numPr>
        <w:ind w:left="1440"/>
      </w:pPr>
      <w:r w:rsidRPr="00EF22BB">
        <w:t>to connect our customers with our brands, products and initiatives, to provide increased customer conversion and in turn increase lifetime value.</w:t>
      </w:r>
    </w:p>
    <w:p w:rsidR="009E567E" w:rsidRDefault="009E567E" w:rsidP="00E51AA1">
      <w:pPr>
        <w:rPr>
          <w:b/>
          <w:sz w:val="28"/>
          <w:szCs w:val="28"/>
        </w:rPr>
      </w:pPr>
    </w:p>
    <w:p w:rsidR="00186D8E" w:rsidRDefault="000F3640" w:rsidP="00186D8E">
      <w:pPr>
        <w:pStyle w:val="Heading2"/>
        <w:numPr>
          <w:ilvl w:val="0"/>
          <w:numId w:val="3"/>
        </w:numPr>
        <w:shd w:val="pct20" w:color="auto" w:fill="auto"/>
        <w:tabs>
          <w:tab w:val="clear" w:pos="1152"/>
          <w:tab w:val="num" w:pos="270"/>
        </w:tabs>
        <w:spacing w:before="0"/>
        <w:ind w:left="270" w:hanging="270"/>
        <w:rPr>
          <w:rFonts w:cs="Arial"/>
          <w:sz w:val="28"/>
        </w:rPr>
      </w:pPr>
      <w:bookmarkStart w:id="16" w:name="_Toc323813657"/>
      <w:r>
        <w:rPr>
          <w:rFonts w:cs="Arial"/>
          <w:sz w:val="28"/>
        </w:rPr>
        <w:t>Components and</w:t>
      </w:r>
      <w:r w:rsidR="002E6AFF">
        <w:rPr>
          <w:rFonts w:cs="Arial"/>
          <w:sz w:val="28"/>
        </w:rPr>
        <w:t xml:space="preserve"> Functional </w:t>
      </w:r>
      <w:r w:rsidR="00F30D0E">
        <w:rPr>
          <w:rFonts w:cs="Arial"/>
          <w:sz w:val="28"/>
        </w:rPr>
        <w:t>Requirements</w:t>
      </w:r>
      <w:bookmarkEnd w:id="16"/>
    </w:p>
    <w:p w:rsidR="00D17BCF" w:rsidRDefault="0004448C" w:rsidP="00D17BCF">
      <w:bookmarkStart w:id="17" w:name="_Toc308433900"/>
      <w:r>
        <w:t>User Roles</w:t>
      </w:r>
    </w:p>
    <w:tbl>
      <w:tblPr>
        <w:tblStyle w:val="LightGrid-Accent11"/>
        <w:tblW w:w="0" w:type="auto"/>
        <w:tblLook w:val="04A0"/>
      </w:tblPr>
      <w:tblGrid>
        <w:gridCol w:w="4923"/>
        <w:gridCol w:w="4923"/>
      </w:tblGrid>
      <w:tr w:rsidR="0004448C" w:rsidTr="00EC3C67">
        <w:trPr>
          <w:cnfStyle w:val="100000000000"/>
        </w:trPr>
        <w:tc>
          <w:tcPr>
            <w:cnfStyle w:val="001000000000"/>
            <w:tcW w:w="4923" w:type="dxa"/>
          </w:tcPr>
          <w:p w:rsidR="0004448C" w:rsidRDefault="0004448C" w:rsidP="00EC3C67">
            <w:r>
              <w:t>User Role</w:t>
            </w:r>
          </w:p>
        </w:tc>
        <w:tc>
          <w:tcPr>
            <w:tcW w:w="4923" w:type="dxa"/>
          </w:tcPr>
          <w:p w:rsidR="0004448C" w:rsidRDefault="0004448C" w:rsidP="00EC3C67">
            <w:pPr>
              <w:cnfStyle w:val="100000000000"/>
            </w:pPr>
            <w:r>
              <w:t>Description</w:t>
            </w:r>
          </w:p>
        </w:tc>
      </w:tr>
      <w:tr w:rsidR="0004448C" w:rsidTr="00EC3C67">
        <w:trPr>
          <w:cnfStyle w:val="000000100000"/>
        </w:trPr>
        <w:tc>
          <w:tcPr>
            <w:cnfStyle w:val="001000000000"/>
            <w:tcW w:w="4923" w:type="dxa"/>
          </w:tcPr>
          <w:p w:rsidR="0004448C" w:rsidRDefault="0004448C" w:rsidP="00EC3C67">
            <w:r>
              <w:t>Business</w:t>
            </w:r>
          </w:p>
        </w:tc>
        <w:tc>
          <w:tcPr>
            <w:tcW w:w="4923" w:type="dxa"/>
          </w:tcPr>
          <w:p w:rsidR="0004448C" w:rsidRDefault="0004448C" w:rsidP="00EC3C67">
            <w:pPr>
              <w:cnfStyle w:val="000000100000"/>
            </w:pPr>
            <w:r>
              <w:t>Moderator, Expert, Customer Care Agent</w:t>
            </w:r>
          </w:p>
        </w:tc>
      </w:tr>
      <w:tr w:rsidR="0004448C" w:rsidTr="00EC3C67">
        <w:trPr>
          <w:cnfStyle w:val="000000010000"/>
        </w:trPr>
        <w:tc>
          <w:tcPr>
            <w:cnfStyle w:val="001000000000"/>
            <w:tcW w:w="4923" w:type="dxa"/>
          </w:tcPr>
          <w:p w:rsidR="0004448C" w:rsidRDefault="0004448C" w:rsidP="00EC3C67">
            <w:r>
              <w:t>User</w:t>
            </w:r>
          </w:p>
        </w:tc>
        <w:tc>
          <w:tcPr>
            <w:tcW w:w="4923" w:type="dxa"/>
          </w:tcPr>
          <w:p w:rsidR="0004448C" w:rsidRDefault="0004448C" w:rsidP="00EC3C67">
            <w:pPr>
              <w:cnfStyle w:val="000000010000"/>
            </w:pPr>
            <w:r>
              <w:t>Customer, Member</w:t>
            </w:r>
          </w:p>
        </w:tc>
      </w:tr>
      <w:tr w:rsidR="0004448C" w:rsidTr="00EC3C67">
        <w:trPr>
          <w:cnfStyle w:val="000000100000"/>
        </w:trPr>
        <w:tc>
          <w:tcPr>
            <w:cnfStyle w:val="001000000000"/>
            <w:tcW w:w="4923" w:type="dxa"/>
          </w:tcPr>
          <w:p w:rsidR="0004448C" w:rsidRDefault="0004448C" w:rsidP="00EC3C67">
            <w:r>
              <w:t>System</w:t>
            </w:r>
          </w:p>
        </w:tc>
        <w:tc>
          <w:tcPr>
            <w:tcW w:w="4923" w:type="dxa"/>
          </w:tcPr>
          <w:p w:rsidR="0004448C" w:rsidRDefault="0004448C" w:rsidP="00EC3C67">
            <w:pPr>
              <w:cnfStyle w:val="000000100000"/>
            </w:pPr>
            <w:r>
              <w:t>Non-human user; automated interaction</w:t>
            </w:r>
          </w:p>
        </w:tc>
      </w:tr>
    </w:tbl>
    <w:p w:rsidR="00607DCD" w:rsidRDefault="00607DCD" w:rsidP="00607DCD">
      <w:pPr>
        <w:pStyle w:val="Heading2"/>
        <w:tabs>
          <w:tab w:val="clear" w:pos="1980"/>
        </w:tabs>
      </w:pPr>
      <w:bookmarkStart w:id="18" w:name="_Toc323813658"/>
      <w:r>
        <w:t xml:space="preserve">Register and Sign On </w:t>
      </w:r>
      <w:r w:rsidR="003736A6">
        <w:t xml:space="preserve">Requirements </w:t>
      </w:r>
      <w:r>
        <w:t>– P1</w:t>
      </w:r>
      <w:bookmarkEnd w:id="17"/>
      <w:bookmarkEnd w:id="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25"/>
      </w:tblGrid>
      <w:tr w:rsidR="00607DCD" w:rsidRPr="001068D4" w:rsidTr="00484614">
        <w:tc>
          <w:tcPr>
            <w:tcW w:w="810" w:type="dxa"/>
            <w:shd w:val="clear" w:color="auto" w:fill="B6DDE8"/>
          </w:tcPr>
          <w:p w:rsidR="00607DCD" w:rsidRPr="001068D4" w:rsidRDefault="00607DCD" w:rsidP="00E52AC5">
            <w:pPr>
              <w:rPr>
                <w:rFonts w:ascii="Arial" w:hAnsi="Arial" w:cs="Arial"/>
                <w:b/>
                <w:sz w:val="18"/>
                <w:szCs w:val="20"/>
              </w:rPr>
            </w:pPr>
            <w:r w:rsidRPr="001068D4">
              <w:rPr>
                <w:rFonts w:ascii="Arial" w:hAnsi="Arial" w:cs="Arial"/>
                <w:b/>
                <w:sz w:val="18"/>
                <w:szCs w:val="20"/>
              </w:rPr>
              <w:t>Req #</w:t>
            </w:r>
          </w:p>
        </w:tc>
        <w:tc>
          <w:tcPr>
            <w:tcW w:w="8725" w:type="dxa"/>
            <w:shd w:val="clear" w:color="auto" w:fill="B6DDE8"/>
          </w:tcPr>
          <w:p w:rsidR="00607DCD" w:rsidRPr="001068D4" w:rsidRDefault="00607DCD" w:rsidP="009426B4">
            <w:pPr>
              <w:rPr>
                <w:rFonts w:ascii="Arial" w:hAnsi="Arial" w:cs="Arial"/>
                <w:b/>
                <w:sz w:val="18"/>
                <w:szCs w:val="20"/>
              </w:rPr>
            </w:pPr>
            <w:r w:rsidRPr="001068D4">
              <w:rPr>
                <w:rFonts w:ascii="Arial" w:hAnsi="Arial" w:cs="Arial"/>
                <w:b/>
                <w:sz w:val="18"/>
                <w:szCs w:val="20"/>
              </w:rPr>
              <w:t xml:space="preserve">Description  </w:t>
            </w:r>
          </w:p>
        </w:tc>
      </w:tr>
      <w:tr w:rsidR="009E335E" w:rsidRPr="001068D4" w:rsidTr="00484614">
        <w:tc>
          <w:tcPr>
            <w:tcW w:w="810" w:type="dxa"/>
          </w:tcPr>
          <w:p w:rsidR="009E335E" w:rsidRPr="001068D4" w:rsidRDefault="009E335E" w:rsidP="009426B4">
            <w:pPr>
              <w:rPr>
                <w:rFonts w:ascii="Arial" w:hAnsi="Arial" w:cs="Arial"/>
                <w:sz w:val="18"/>
                <w:szCs w:val="20"/>
              </w:rPr>
            </w:pPr>
            <w:r>
              <w:rPr>
                <w:rFonts w:ascii="Arial" w:hAnsi="Arial" w:cs="Arial"/>
                <w:sz w:val="18"/>
                <w:szCs w:val="20"/>
              </w:rPr>
              <w:t>3.1</w:t>
            </w:r>
          </w:p>
        </w:tc>
        <w:tc>
          <w:tcPr>
            <w:tcW w:w="8725" w:type="dxa"/>
          </w:tcPr>
          <w:p w:rsidR="009E335E" w:rsidRPr="009E335E" w:rsidRDefault="009E335E" w:rsidP="009E335E">
            <w:pPr>
              <w:rPr>
                <w:rFonts w:ascii="Arial" w:hAnsi="Arial" w:cs="Arial"/>
                <w:b/>
                <w:sz w:val="20"/>
                <w:szCs w:val="20"/>
              </w:rPr>
            </w:pPr>
            <w:r w:rsidRPr="009E335E">
              <w:rPr>
                <w:rFonts w:ascii="Arial" w:hAnsi="Arial" w:cs="Arial"/>
                <w:b/>
                <w:sz w:val="20"/>
                <w:szCs w:val="20"/>
              </w:rPr>
              <w:t>Register</w:t>
            </w:r>
          </w:p>
          <w:p w:rsidR="009E335E" w:rsidRDefault="009E335E" w:rsidP="009E335E">
            <w:pPr>
              <w:rPr>
                <w:rFonts w:ascii="Arial" w:hAnsi="Arial" w:cs="Arial"/>
                <w:sz w:val="20"/>
                <w:szCs w:val="20"/>
              </w:rPr>
            </w:pPr>
            <w:r>
              <w:rPr>
                <w:rFonts w:ascii="Arial" w:hAnsi="Arial" w:cs="Arial"/>
                <w:sz w:val="20"/>
                <w:szCs w:val="20"/>
              </w:rPr>
              <w:t xml:space="preserve">User does not have existing SHC account </w:t>
            </w:r>
          </w:p>
          <w:p w:rsid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When trying to post content, User is prompted with in flow simple sign on to enter email address and create username and prechecked box to sign up for Community emails, can uncheck to opt out.</w:t>
            </w:r>
          </w:p>
          <w:p w:rsid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 xml:space="preserve">When registering from header link User is prompted with </w:t>
            </w:r>
            <w:r>
              <w:rPr>
                <w:rFonts w:ascii="Arial" w:hAnsi="Arial" w:cs="Arial"/>
                <w:sz w:val="20"/>
                <w:szCs w:val="20"/>
              </w:rPr>
              <w:t>login</w:t>
            </w:r>
            <w:r w:rsidRPr="009E335E">
              <w:rPr>
                <w:rFonts w:ascii="Arial" w:hAnsi="Arial" w:cs="Arial"/>
                <w:sz w:val="20"/>
                <w:szCs w:val="20"/>
              </w:rPr>
              <w:t xml:space="preserve"> form that includes Username as a required field. </w:t>
            </w:r>
          </w:p>
          <w:p w:rsidR="009E335E" w:rsidRP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User signs in using Open ID login – prompt after signing in to create a username for communities and reviews</w:t>
            </w:r>
          </w:p>
          <w:p w:rsidR="009E335E" w:rsidRPr="009E335E" w:rsidRDefault="009E335E" w:rsidP="009E335E">
            <w:pPr>
              <w:pStyle w:val="ListParagraph"/>
              <w:rPr>
                <w:rFonts w:ascii="Arial" w:hAnsi="Arial" w:cs="Arial"/>
                <w:sz w:val="20"/>
                <w:szCs w:val="20"/>
              </w:rPr>
            </w:pPr>
          </w:p>
          <w:p w:rsidR="009E335E" w:rsidRPr="009E335E" w:rsidRDefault="009E335E" w:rsidP="009E335E">
            <w:pPr>
              <w:rPr>
                <w:rFonts w:ascii="Arial" w:hAnsi="Arial" w:cs="Arial"/>
                <w:sz w:val="20"/>
                <w:szCs w:val="20"/>
              </w:rPr>
            </w:pPr>
            <w:r w:rsidRPr="009E335E">
              <w:rPr>
                <w:rFonts w:ascii="Arial" w:hAnsi="Arial" w:cs="Arial"/>
                <w:b/>
                <w:sz w:val="20"/>
                <w:szCs w:val="20"/>
              </w:rPr>
              <w:t>Functional Requirement:</w:t>
            </w:r>
            <w:r w:rsidRPr="009E335E">
              <w:rPr>
                <w:rFonts w:ascii="Arial" w:hAnsi="Arial" w:cs="Arial"/>
                <w:sz w:val="20"/>
                <w:szCs w:val="20"/>
              </w:rPr>
              <w:t xml:space="preserve"> Standard Registration links are needed: Sign in, terms of use, privacy policy, </w:t>
            </w:r>
            <w:commentRangeStart w:id="19"/>
            <w:r w:rsidRPr="009E335E">
              <w:rPr>
                <w:rFonts w:ascii="Arial" w:hAnsi="Arial" w:cs="Arial"/>
                <w:sz w:val="20"/>
                <w:szCs w:val="20"/>
              </w:rPr>
              <w:t>Open ID</w:t>
            </w:r>
            <w:commentRangeEnd w:id="19"/>
            <w:r w:rsidR="00772D12">
              <w:rPr>
                <w:rStyle w:val="CommentReference"/>
              </w:rPr>
              <w:commentReference w:id="19"/>
            </w:r>
          </w:p>
          <w:p w:rsidR="009E335E" w:rsidRPr="009E335E" w:rsidRDefault="009E335E" w:rsidP="009E335E">
            <w:pPr>
              <w:rPr>
                <w:rFonts w:ascii="Arial" w:hAnsi="Arial" w:cs="Arial"/>
                <w:sz w:val="20"/>
                <w:szCs w:val="20"/>
              </w:rPr>
            </w:pPr>
          </w:p>
        </w:tc>
      </w:tr>
      <w:tr w:rsidR="009E335E" w:rsidRPr="001068D4" w:rsidTr="00484614">
        <w:tc>
          <w:tcPr>
            <w:tcW w:w="810" w:type="dxa"/>
          </w:tcPr>
          <w:p w:rsidR="009E335E" w:rsidRPr="001068D4" w:rsidRDefault="009E335E" w:rsidP="009426B4">
            <w:pPr>
              <w:rPr>
                <w:rFonts w:ascii="Arial" w:hAnsi="Arial" w:cs="Arial"/>
                <w:sz w:val="18"/>
                <w:szCs w:val="20"/>
              </w:rPr>
            </w:pPr>
          </w:p>
        </w:tc>
        <w:tc>
          <w:tcPr>
            <w:tcW w:w="8725" w:type="dxa"/>
          </w:tcPr>
          <w:p w:rsidR="009E335E" w:rsidRPr="009E335E" w:rsidRDefault="009E335E" w:rsidP="009E335E">
            <w:pPr>
              <w:rPr>
                <w:rFonts w:ascii="Arial" w:hAnsi="Arial" w:cs="Arial"/>
                <w:b/>
                <w:sz w:val="20"/>
                <w:szCs w:val="20"/>
              </w:rPr>
            </w:pPr>
            <w:r w:rsidRPr="009E335E">
              <w:rPr>
                <w:rFonts w:ascii="Arial" w:hAnsi="Arial" w:cs="Arial"/>
                <w:b/>
                <w:sz w:val="20"/>
                <w:szCs w:val="20"/>
              </w:rPr>
              <w:t>Sign On</w:t>
            </w:r>
          </w:p>
          <w:p w:rsidR="009E335E" w:rsidRPr="009E335E" w:rsidRDefault="009E335E" w:rsidP="009E335E">
            <w:pPr>
              <w:rPr>
                <w:rFonts w:ascii="Arial" w:hAnsi="Arial" w:cs="Arial"/>
                <w:sz w:val="20"/>
                <w:szCs w:val="20"/>
              </w:rPr>
            </w:pPr>
            <w:r>
              <w:rPr>
                <w:rFonts w:ascii="Arial" w:hAnsi="Arial" w:cs="Arial"/>
                <w:sz w:val="20"/>
                <w:szCs w:val="20"/>
              </w:rPr>
              <w:t>User has an SHC account</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User is interacting with Communities site and wants to leave UGC</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User is prompted with in flow simple sign on for email address and password.</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 xml:space="preserve">User has WCS account but never created a username in past. User is prompted to </w:t>
            </w:r>
            <w:r>
              <w:rPr>
                <w:rFonts w:ascii="Arial" w:hAnsi="Arial" w:cs="Arial"/>
                <w:sz w:val="20"/>
                <w:szCs w:val="20"/>
              </w:rPr>
              <w:lastRenderedPageBreak/>
              <w:t>create a username. If User has existing username then there is no change in process after standard login prompt.</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UGC displays username</w:t>
            </w:r>
          </w:p>
          <w:p w:rsidR="009E335E" w:rsidRDefault="009E335E" w:rsidP="009E335E">
            <w:pPr>
              <w:rPr>
                <w:rFonts w:ascii="Arial" w:hAnsi="Arial" w:cs="Arial"/>
                <w:sz w:val="20"/>
                <w:szCs w:val="20"/>
              </w:rPr>
            </w:pPr>
          </w:p>
          <w:p w:rsidR="009E335E" w:rsidRPr="009E335E" w:rsidRDefault="009E335E" w:rsidP="009C2BA6">
            <w:pPr>
              <w:rPr>
                <w:rFonts w:ascii="Arial" w:hAnsi="Arial" w:cs="Arial"/>
                <w:sz w:val="20"/>
                <w:szCs w:val="20"/>
              </w:rPr>
            </w:pPr>
            <w:r w:rsidRPr="009E335E">
              <w:rPr>
                <w:rFonts w:ascii="Arial" w:hAnsi="Arial" w:cs="Arial"/>
                <w:b/>
                <w:sz w:val="20"/>
                <w:szCs w:val="20"/>
              </w:rPr>
              <w:t>Functional Requirement:</w:t>
            </w:r>
            <w:r>
              <w:rPr>
                <w:rFonts w:ascii="Arial" w:hAnsi="Arial" w:cs="Arial"/>
                <w:sz w:val="20"/>
                <w:szCs w:val="20"/>
              </w:rPr>
              <w:t xml:space="preserve"> Standard Sign In links are needed: Forgot Password, Register, Open ID</w:t>
            </w:r>
          </w:p>
        </w:tc>
      </w:tr>
    </w:tbl>
    <w:p w:rsidR="009E335E" w:rsidRDefault="009E335E" w:rsidP="009E335E">
      <w:pPr>
        <w:pStyle w:val="Heading2"/>
        <w:numPr>
          <w:ilvl w:val="0"/>
          <w:numId w:val="0"/>
        </w:numPr>
        <w:ind w:left="1386" w:hanging="576"/>
      </w:pPr>
    </w:p>
    <w:p w:rsidR="003075F8" w:rsidRDefault="003075F8" w:rsidP="003075F8">
      <w:pPr>
        <w:pStyle w:val="Heading2"/>
      </w:pPr>
      <w:bookmarkStart w:id="20" w:name="_Toc323813659"/>
      <w:r>
        <w:t xml:space="preserve">Communities Profile </w:t>
      </w:r>
      <w:r w:rsidR="003736A6">
        <w:t>Requirements</w:t>
      </w:r>
      <w:r>
        <w:t xml:space="preserve"> – P1</w:t>
      </w:r>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397072" w:rsidRPr="001068D4" w:rsidTr="00CD29FE">
        <w:tc>
          <w:tcPr>
            <w:tcW w:w="810" w:type="dxa"/>
            <w:shd w:val="clear" w:color="auto" w:fill="B6DDE8"/>
          </w:tcPr>
          <w:p w:rsidR="00397072" w:rsidRPr="001068D4" w:rsidRDefault="00397072" w:rsidP="006B3A18">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397072" w:rsidRPr="001068D4" w:rsidRDefault="00397072" w:rsidP="006B3A18">
            <w:pPr>
              <w:rPr>
                <w:rFonts w:ascii="Arial" w:hAnsi="Arial" w:cs="Arial"/>
                <w:b/>
                <w:sz w:val="18"/>
                <w:szCs w:val="20"/>
              </w:rPr>
            </w:pPr>
            <w:r w:rsidRPr="001068D4">
              <w:rPr>
                <w:rFonts w:ascii="Arial" w:hAnsi="Arial" w:cs="Arial"/>
                <w:b/>
                <w:sz w:val="18"/>
                <w:szCs w:val="20"/>
              </w:rPr>
              <w:t xml:space="preserve">Description  </w:t>
            </w:r>
          </w:p>
        </w:tc>
      </w:tr>
      <w:tr w:rsidR="00665C1E" w:rsidRPr="001068D4" w:rsidTr="00CD29FE">
        <w:tc>
          <w:tcPr>
            <w:tcW w:w="810" w:type="dxa"/>
          </w:tcPr>
          <w:p w:rsidR="00665C1E" w:rsidRPr="00F57A7E" w:rsidRDefault="006E38B1" w:rsidP="000E43F8">
            <w:pPr>
              <w:rPr>
                <w:rFonts w:ascii="Arial" w:hAnsi="Arial" w:cs="Arial"/>
                <w:sz w:val="20"/>
                <w:szCs w:val="20"/>
              </w:rPr>
            </w:pPr>
            <w:r>
              <w:rPr>
                <w:rFonts w:ascii="Arial" w:hAnsi="Arial" w:cs="Arial"/>
                <w:sz w:val="20"/>
                <w:szCs w:val="20"/>
              </w:rPr>
              <w:t>3.2</w:t>
            </w:r>
            <w:r w:rsidR="00665C1E" w:rsidRPr="00F57A7E">
              <w:rPr>
                <w:rFonts w:ascii="Arial" w:hAnsi="Arial" w:cs="Arial"/>
                <w:sz w:val="20"/>
                <w:szCs w:val="20"/>
              </w:rPr>
              <w:t>.</w:t>
            </w:r>
            <w:r w:rsidR="00CD29FE">
              <w:rPr>
                <w:rFonts w:ascii="Arial" w:hAnsi="Arial" w:cs="Arial"/>
                <w:sz w:val="20"/>
                <w:szCs w:val="20"/>
              </w:rPr>
              <w:t>1</w:t>
            </w:r>
          </w:p>
        </w:tc>
        <w:tc>
          <w:tcPr>
            <w:tcW w:w="8730" w:type="dxa"/>
          </w:tcPr>
          <w:p w:rsidR="00665C1E" w:rsidRDefault="00665C1E" w:rsidP="000E43F8">
            <w:pPr>
              <w:rPr>
                <w:rFonts w:ascii="Arial" w:hAnsi="Arial" w:cs="Arial"/>
                <w:sz w:val="20"/>
                <w:szCs w:val="20"/>
              </w:rPr>
            </w:pPr>
            <w:r>
              <w:rPr>
                <w:rFonts w:ascii="Arial" w:hAnsi="Arial" w:cs="Arial"/>
                <w:sz w:val="20"/>
                <w:szCs w:val="20"/>
              </w:rPr>
              <w:t xml:space="preserve">Full Communities Profile: </w:t>
            </w:r>
          </w:p>
          <w:p w:rsidR="00665C1E" w:rsidRDefault="00665C1E" w:rsidP="000E43F8">
            <w:pPr>
              <w:rPr>
                <w:rFonts w:ascii="Arial" w:hAnsi="Arial" w:cs="Arial"/>
                <w:sz w:val="20"/>
                <w:szCs w:val="20"/>
              </w:rPr>
            </w:pPr>
            <w:r>
              <w:rPr>
                <w:rFonts w:ascii="Arial" w:hAnsi="Arial" w:cs="Arial"/>
                <w:sz w:val="20"/>
                <w:szCs w:val="20"/>
              </w:rPr>
              <w:t xml:space="preserve">User Information: </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User Name</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Profile Photo</w:t>
            </w:r>
          </w:p>
          <w:p w:rsidR="00665C1E" w:rsidRDefault="0059415A" w:rsidP="00077E44">
            <w:pPr>
              <w:pStyle w:val="ListParagraph"/>
              <w:numPr>
                <w:ilvl w:val="0"/>
                <w:numId w:val="55"/>
              </w:numPr>
              <w:rPr>
                <w:rFonts w:ascii="Arial" w:hAnsi="Arial" w:cs="Arial"/>
                <w:sz w:val="20"/>
                <w:szCs w:val="20"/>
              </w:rPr>
            </w:pPr>
            <w:r>
              <w:rPr>
                <w:rFonts w:ascii="Arial" w:hAnsi="Arial" w:cs="Arial"/>
                <w:sz w:val="20"/>
                <w:szCs w:val="20"/>
              </w:rPr>
              <w:t>L</w:t>
            </w:r>
            <w:r w:rsidR="00665C1E">
              <w:rPr>
                <w:rFonts w:ascii="Arial" w:hAnsi="Arial" w:cs="Arial"/>
                <w:sz w:val="20"/>
                <w:szCs w:val="20"/>
              </w:rPr>
              <w:t>ocation if opted in</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 xml:space="preserve">Badges </w:t>
            </w:r>
          </w:p>
          <w:p w:rsidR="00665C1E" w:rsidRDefault="0004448C" w:rsidP="00077E44">
            <w:pPr>
              <w:pStyle w:val="ListParagraph"/>
              <w:numPr>
                <w:ilvl w:val="0"/>
                <w:numId w:val="55"/>
              </w:numPr>
              <w:rPr>
                <w:rFonts w:ascii="Arial" w:hAnsi="Arial" w:cs="Arial"/>
                <w:sz w:val="20"/>
                <w:szCs w:val="20"/>
              </w:rPr>
            </w:pPr>
            <w:r>
              <w:rPr>
                <w:rFonts w:ascii="Arial" w:hAnsi="Arial" w:cs="Arial"/>
                <w:sz w:val="20"/>
                <w:szCs w:val="20"/>
              </w:rPr>
              <w:t>Questions Asked</w:t>
            </w:r>
          </w:p>
          <w:p w:rsidR="008C595B" w:rsidRPr="00F57A7E" w:rsidRDefault="00665C1E" w:rsidP="000E43F8">
            <w:pPr>
              <w:rPr>
                <w:rFonts w:ascii="Arial" w:hAnsi="Arial" w:cs="Arial"/>
                <w:sz w:val="20"/>
                <w:szCs w:val="20"/>
              </w:rPr>
            </w:pPr>
            <w:r>
              <w:rPr>
                <w:rFonts w:ascii="Arial" w:hAnsi="Arial" w:cs="Arial"/>
                <w:sz w:val="20"/>
                <w:szCs w:val="20"/>
              </w:rPr>
              <w:t>Badges Link to static communities page with explanation of badges</w:t>
            </w:r>
          </w:p>
        </w:tc>
      </w:tr>
      <w:tr w:rsidR="00665C1E" w:rsidRPr="001068D4" w:rsidTr="00CD29FE">
        <w:tc>
          <w:tcPr>
            <w:tcW w:w="810" w:type="dxa"/>
          </w:tcPr>
          <w:p w:rsidR="00665C1E" w:rsidRDefault="00665C1E" w:rsidP="000E43F8">
            <w:pPr>
              <w:rPr>
                <w:rFonts w:ascii="Arial" w:hAnsi="Arial" w:cs="Arial"/>
                <w:sz w:val="20"/>
                <w:szCs w:val="20"/>
              </w:rPr>
            </w:pPr>
          </w:p>
        </w:tc>
        <w:tc>
          <w:tcPr>
            <w:tcW w:w="8730" w:type="dxa"/>
          </w:tcPr>
          <w:p w:rsidR="00665C1E" w:rsidRPr="00F57A7E" w:rsidRDefault="00665C1E" w:rsidP="00EA0D34">
            <w:pPr>
              <w:rPr>
                <w:rFonts w:ascii="Arial" w:hAnsi="Arial" w:cs="Arial"/>
                <w:sz w:val="20"/>
                <w:szCs w:val="20"/>
              </w:rPr>
            </w:pPr>
          </w:p>
        </w:tc>
      </w:tr>
      <w:tr w:rsidR="00665C1E" w:rsidRPr="001068D4" w:rsidTr="00CD29FE">
        <w:tc>
          <w:tcPr>
            <w:tcW w:w="810" w:type="dxa"/>
          </w:tcPr>
          <w:p w:rsidR="00665C1E" w:rsidRDefault="006E38B1" w:rsidP="000E43F8">
            <w:pPr>
              <w:rPr>
                <w:rFonts w:ascii="Arial" w:hAnsi="Arial" w:cs="Arial"/>
                <w:sz w:val="20"/>
                <w:szCs w:val="20"/>
              </w:rPr>
            </w:pPr>
            <w:r>
              <w:rPr>
                <w:rFonts w:ascii="Arial" w:hAnsi="Arial" w:cs="Arial"/>
                <w:sz w:val="20"/>
                <w:szCs w:val="20"/>
              </w:rPr>
              <w:t>3.2</w:t>
            </w:r>
            <w:r w:rsidR="00665C1E">
              <w:rPr>
                <w:rFonts w:ascii="Arial" w:hAnsi="Arial" w:cs="Arial"/>
                <w:sz w:val="20"/>
                <w:szCs w:val="20"/>
              </w:rPr>
              <w:t>.</w:t>
            </w:r>
            <w:r w:rsidR="0004448C">
              <w:rPr>
                <w:rFonts w:ascii="Arial" w:hAnsi="Arial" w:cs="Arial"/>
                <w:sz w:val="20"/>
                <w:szCs w:val="20"/>
              </w:rPr>
              <w:t>2</w:t>
            </w:r>
          </w:p>
        </w:tc>
        <w:tc>
          <w:tcPr>
            <w:tcW w:w="8730" w:type="dxa"/>
          </w:tcPr>
          <w:p w:rsidR="00665C1E" w:rsidRDefault="00665C1E" w:rsidP="000E43F8">
            <w:pPr>
              <w:rPr>
                <w:rFonts w:ascii="Arial" w:hAnsi="Arial" w:cs="Arial"/>
                <w:sz w:val="20"/>
                <w:szCs w:val="20"/>
              </w:rPr>
            </w:pPr>
            <w:r>
              <w:rPr>
                <w:rFonts w:ascii="Arial" w:hAnsi="Arial" w:cs="Arial"/>
                <w:sz w:val="20"/>
                <w:szCs w:val="20"/>
              </w:rPr>
              <w:t xml:space="preserve">Discussion Activity shows user discussions he has posted in that have had activity in the last 30 days.  </w:t>
            </w:r>
          </w:p>
        </w:tc>
      </w:tr>
      <w:tr w:rsidR="00665C1E" w:rsidRPr="001068D4" w:rsidTr="00CD29FE">
        <w:tc>
          <w:tcPr>
            <w:tcW w:w="810" w:type="dxa"/>
          </w:tcPr>
          <w:p w:rsidR="00665C1E" w:rsidRDefault="00665C1E" w:rsidP="000E43F8">
            <w:pPr>
              <w:rPr>
                <w:rFonts w:ascii="Arial" w:hAnsi="Arial" w:cs="Arial"/>
                <w:sz w:val="20"/>
                <w:szCs w:val="20"/>
              </w:rPr>
            </w:pPr>
          </w:p>
        </w:tc>
        <w:tc>
          <w:tcPr>
            <w:tcW w:w="8730" w:type="dxa"/>
          </w:tcPr>
          <w:p w:rsidR="00665C1E" w:rsidRDefault="00665C1E" w:rsidP="00077E44">
            <w:pPr>
              <w:pStyle w:val="ListParagraph"/>
              <w:numPr>
                <w:ilvl w:val="0"/>
                <w:numId w:val="56"/>
              </w:numPr>
              <w:rPr>
                <w:b/>
                <w:snapToGrid w:val="0"/>
                <w:spacing w:val="2"/>
                <w:kern w:val="28"/>
                <w:szCs w:val="22"/>
              </w:rPr>
            </w:pPr>
          </w:p>
        </w:tc>
      </w:tr>
      <w:tr w:rsidR="00657C93" w:rsidRPr="001068D4" w:rsidTr="00CD29FE">
        <w:tc>
          <w:tcPr>
            <w:tcW w:w="810" w:type="dxa"/>
          </w:tcPr>
          <w:p w:rsidR="00657C93" w:rsidRDefault="00657C93" w:rsidP="000E43F8">
            <w:pPr>
              <w:rPr>
                <w:rFonts w:ascii="Arial" w:hAnsi="Arial" w:cs="Arial"/>
                <w:sz w:val="20"/>
                <w:szCs w:val="20"/>
              </w:rPr>
            </w:pPr>
            <w:r>
              <w:rPr>
                <w:rFonts w:ascii="Arial" w:hAnsi="Arial" w:cs="Arial"/>
                <w:sz w:val="20"/>
                <w:szCs w:val="20"/>
              </w:rPr>
              <w:t>3.2.</w:t>
            </w:r>
            <w:r w:rsidR="0004448C">
              <w:rPr>
                <w:rFonts w:ascii="Arial" w:hAnsi="Arial" w:cs="Arial"/>
                <w:sz w:val="20"/>
                <w:szCs w:val="20"/>
              </w:rPr>
              <w:t>3</w:t>
            </w:r>
          </w:p>
        </w:tc>
        <w:tc>
          <w:tcPr>
            <w:tcW w:w="8730" w:type="dxa"/>
          </w:tcPr>
          <w:p w:rsidR="00C00A91" w:rsidRDefault="00C00A91" w:rsidP="000E43F8">
            <w:pPr>
              <w:rPr>
                <w:rFonts w:ascii="Arial" w:hAnsi="Arial" w:cs="Arial"/>
                <w:sz w:val="20"/>
                <w:szCs w:val="20"/>
              </w:rPr>
            </w:pPr>
            <w:r>
              <w:rPr>
                <w:rFonts w:ascii="Arial" w:hAnsi="Arial" w:cs="Arial"/>
                <w:sz w:val="20"/>
                <w:szCs w:val="20"/>
              </w:rPr>
              <w:t xml:space="preserve">Contact a moderator contact (mailto: client) </w:t>
            </w:r>
          </w:p>
          <w:p w:rsidR="00CD29FE" w:rsidRDefault="00C00A91">
            <w:pPr>
              <w:pStyle w:val="ListParagraph"/>
              <w:numPr>
                <w:ilvl w:val="0"/>
                <w:numId w:val="59"/>
              </w:numPr>
              <w:rPr>
                <w:rFonts w:ascii="Arial" w:hAnsi="Arial" w:cs="Arial"/>
                <w:sz w:val="20"/>
                <w:szCs w:val="20"/>
              </w:rPr>
            </w:pPr>
            <w:r>
              <w:rPr>
                <w:rFonts w:ascii="Arial" w:hAnsi="Arial" w:cs="Arial"/>
                <w:sz w:val="20"/>
                <w:szCs w:val="20"/>
              </w:rPr>
              <w:t xml:space="preserve">Include help text – please include a way for us to contact you in the note. </w:t>
            </w:r>
          </w:p>
          <w:p w:rsidR="00657C93" w:rsidRDefault="00657C93" w:rsidP="000E43F8">
            <w:pPr>
              <w:rPr>
                <w:rFonts w:ascii="Arial" w:hAnsi="Arial" w:cs="Arial"/>
                <w:sz w:val="20"/>
                <w:szCs w:val="20"/>
              </w:rPr>
            </w:pPr>
            <w:r>
              <w:rPr>
                <w:rStyle w:val="CommentReference"/>
              </w:rPr>
              <w:commentReference w:id="21"/>
            </w:r>
          </w:p>
        </w:tc>
      </w:tr>
      <w:tr w:rsidR="00CD29FE" w:rsidRPr="001068D4" w:rsidTr="00CD29FE">
        <w:tc>
          <w:tcPr>
            <w:tcW w:w="9540" w:type="dxa"/>
            <w:gridSpan w:val="2"/>
            <w:shd w:val="clear" w:color="auto" w:fill="B6DDE8" w:themeFill="accent5" w:themeFillTint="66"/>
          </w:tcPr>
          <w:p w:rsidR="00CD29FE" w:rsidRPr="001068D4" w:rsidRDefault="00CD29FE" w:rsidP="00CD29FE">
            <w:pPr>
              <w:rPr>
                <w:rFonts w:ascii="Arial" w:hAnsi="Arial" w:cs="Arial"/>
                <w:b/>
                <w:sz w:val="18"/>
                <w:szCs w:val="20"/>
              </w:rPr>
            </w:pPr>
          </w:p>
        </w:tc>
      </w:tr>
      <w:tr w:rsidR="00CD29FE" w:rsidRPr="001068D4" w:rsidTr="00CD29FE">
        <w:tc>
          <w:tcPr>
            <w:tcW w:w="810" w:type="dxa"/>
          </w:tcPr>
          <w:p w:rsidR="00CD29FE" w:rsidRDefault="00CD29FE" w:rsidP="000E43F8">
            <w:pPr>
              <w:rPr>
                <w:rFonts w:ascii="Arial" w:hAnsi="Arial" w:cs="Arial"/>
                <w:sz w:val="20"/>
                <w:szCs w:val="20"/>
              </w:rPr>
            </w:pPr>
          </w:p>
        </w:tc>
        <w:tc>
          <w:tcPr>
            <w:tcW w:w="8730" w:type="dxa"/>
          </w:tcPr>
          <w:p w:rsidR="00CD29FE" w:rsidRPr="0025244B" w:rsidRDefault="00CD29FE" w:rsidP="00CD29FE">
            <w:pPr>
              <w:pStyle w:val="ListParagraph"/>
              <w:rPr>
                <w:rFonts w:ascii="Arial" w:hAnsi="Arial" w:cs="Arial"/>
                <w:sz w:val="20"/>
                <w:szCs w:val="20"/>
              </w:rPr>
            </w:pPr>
          </w:p>
        </w:tc>
      </w:tr>
    </w:tbl>
    <w:p w:rsidR="00397072" w:rsidRDefault="00397072" w:rsidP="003075F8">
      <w:pPr>
        <w:rPr>
          <w:b/>
          <w:i/>
          <w:color w:val="FF0000"/>
          <w:szCs w:val="22"/>
        </w:rPr>
      </w:pPr>
    </w:p>
    <w:p w:rsidR="003075F8" w:rsidRPr="003075F8" w:rsidRDefault="009C2BA6" w:rsidP="003075F8">
      <w:pPr>
        <w:rPr>
          <w:color w:val="FF0000"/>
          <w:szCs w:val="22"/>
        </w:rPr>
      </w:pPr>
      <w:r>
        <w:rPr>
          <w:color w:val="FF0000"/>
          <w:szCs w:val="22"/>
        </w:rPr>
        <w:t xml:space="preserve">WCS Profile to not be modified in first phase; existing integration (My Stuff and Order Center links) to be maintained only. </w:t>
      </w:r>
    </w:p>
    <w:p w:rsidR="00105978" w:rsidRDefault="00105978" w:rsidP="000D3277">
      <w:pPr>
        <w:pStyle w:val="Heading2"/>
      </w:pPr>
      <w:bookmarkStart w:id="22" w:name="_Toc323813660"/>
      <w:r>
        <w:t>Header</w:t>
      </w:r>
      <w:bookmarkEnd w:id="22"/>
      <w:r>
        <w:t xml:space="preserve"> </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105978" w:rsidRPr="001068D4" w:rsidTr="00105978">
        <w:tc>
          <w:tcPr>
            <w:tcW w:w="810" w:type="dxa"/>
            <w:shd w:val="clear" w:color="auto" w:fill="B6DDE8"/>
          </w:tcPr>
          <w:p w:rsidR="00105978" w:rsidRPr="001068D4" w:rsidRDefault="00105978" w:rsidP="00105978">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105978" w:rsidRPr="001068D4" w:rsidRDefault="00105978" w:rsidP="00105978">
            <w:pPr>
              <w:rPr>
                <w:rFonts w:ascii="Arial" w:hAnsi="Arial" w:cs="Arial"/>
                <w:b/>
                <w:sz w:val="18"/>
                <w:szCs w:val="20"/>
              </w:rPr>
            </w:pPr>
            <w:r w:rsidRPr="001068D4">
              <w:rPr>
                <w:rFonts w:ascii="Arial" w:hAnsi="Arial" w:cs="Arial"/>
                <w:b/>
                <w:sz w:val="18"/>
                <w:szCs w:val="20"/>
              </w:rPr>
              <w:t xml:space="preserve">Description </w:t>
            </w:r>
          </w:p>
        </w:tc>
      </w:tr>
      <w:tr w:rsidR="00105978" w:rsidRPr="001068D4" w:rsidTr="00105978">
        <w:tc>
          <w:tcPr>
            <w:tcW w:w="810" w:type="dxa"/>
          </w:tcPr>
          <w:p w:rsidR="00105978" w:rsidRPr="001068D4" w:rsidRDefault="00105978" w:rsidP="00105978">
            <w:pPr>
              <w:rPr>
                <w:rFonts w:ascii="Arial" w:hAnsi="Arial" w:cs="Arial"/>
                <w:sz w:val="18"/>
                <w:szCs w:val="20"/>
              </w:rPr>
            </w:pPr>
            <w:r w:rsidRPr="001068D4">
              <w:rPr>
                <w:rFonts w:ascii="Arial" w:hAnsi="Arial" w:cs="Arial"/>
                <w:sz w:val="18"/>
                <w:szCs w:val="20"/>
              </w:rPr>
              <w:t>3.3.1</w:t>
            </w:r>
          </w:p>
        </w:tc>
        <w:tc>
          <w:tcPr>
            <w:tcW w:w="8730" w:type="dxa"/>
          </w:tcPr>
          <w:p w:rsidR="00105978" w:rsidRPr="00BC3F20" w:rsidRDefault="00105978" w:rsidP="00105978">
            <w:pPr>
              <w:rPr>
                <w:rFonts w:ascii="Arial" w:hAnsi="Arial" w:cs="Arial"/>
                <w:b/>
                <w:sz w:val="18"/>
                <w:szCs w:val="20"/>
              </w:rPr>
            </w:pPr>
            <w:r>
              <w:rPr>
                <w:rFonts w:ascii="Arial" w:hAnsi="Arial" w:cs="Arial"/>
                <w:b/>
                <w:sz w:val="18"/>
                <w:szCs w:val="20"/>
              </w:rPr>
              <w:t xml:space="preserve">Header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Log in /</w:t>
            </w:r>
            <w:r w:rsidR="00813201">
              <w:rPr>
                <w:rFonts w:ascii="Arial" w:hAnsi="Arial" w:cs="Arial"/>
                <w:sz w:val="18"/>
                <w:szCs w:val="20"/>
              </w:rPr>
              <w:t xml:space="preserve"> Join the Communities; Log Out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lastRenderedPageBreak/>
              <w:t>Customer Service link</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Search</w:t>
            </w:r>
          </w:p>
          <w:p w:rsidR="00813187" w:rsidRDefault="00813187" w:rsidP="00077E44">
            <w:pPr>
              <w:pStyle w:val="ListParagraph"/>
              <w:numPr>
                <w:ilvl w:val="1"/>
                <w:numId w:val="41"/>
              </w:numPr>
              <w:rPr>
                <w:rFonts w:ascii="Arial" w:hAnsi="Arial" w:cs="Arial"/>
                <w:sz w:val="18"/>
                <w:szCs w:val="20"/>
              </w:rPr>
            </w:pPr>
            <w:r>
              <w:rPr>
                <w:rFonts w:ascii="Arial" w:hAnsi="Arial" w:cs="Arial"/>
                <w:sz w:val="18"/>
                <w:szCs w:val="20"/>
              </w:rPr>
              <w:t>Results indicate what type of results are displayed (i.e. whether the content is a blog, Q&amp;A, etc)</w:t>
            </w:r>
          </w:p>
          <w:p w:rsidR="00813187" w:rsidRDefault="00813187" w:rsidP="00077E44">
            <w:pPr>
              <w:pStyle w:val="ListParagraph"/>
              <w:numPr>
                <w:ilvl w:val="1"/>
                <w:numId w:val="41"/>
              </w:numPr>
              <w:rPr>
                <w:rFonts w:ascii="Arial" w:hAnsi="Arial" w:cs="Arial"/>
                <w:sz w:val="18"/>
                <w:szCs w:val="20"/>
              </w:rPr>
            </w:pPr>
            <w:r>
              <w:rPr>
                <w:rFonts w:ascii="Arial" w:hAnsi="Arial" w:cs="Arial"/>
                <w:sz w:val="18"/>
                <w:szCs w:val="20"/>
              </w:rPr>
              <w:t xml:space="preserve">User can filter through search results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Number of Members</w:t>
            </w:r>
          </w:p>
          <w:p w:rsidR="00813187" w:rsidRPr="00813187" w:rsidRDefault="00813187" w:rsidP="00077E44">
            <w:pPr>
              <w:pStyle w:val="ListParagraph"/>
              <w:numPr>
                <w:ilvl w:val="0"/>
                <w:numId w:val="41"/>
              </w:numPr>
              <w:rPr>
                <w:rFonts w:ascii="Arial" w:hAnsi="Arial" w:cs="Arial"/>
                <w:sz w:val="18"/>
                <w:szCs w:val="20"/>
              </w:rPr>
            </w:pPr>
            <w:r>
              <w:rPr>
                <w:rFonts w:ascii="Arial" w:hAnsi="Arial" w:cs="Arial"/>
                <w:sz w:val="18"/>
                <w:szCs w:val="20"/>
              </w:rPr>
              <w:t>Link for MyKmart directing people to associate page (existing)</w:t>
            </w:r>
          </w:p>
        </w:tc>
      </w:tr>
      <w:tr w:rsidR="00105978" w:rsidRPr="001068D4" w:rsidTr="00105978">
        <w:tc>
          <w:tcPr>
            <w:tcW w:w="810" w:type="dxa"/>
          </w:tcPr>
          <w:p w:rsidR="00105978" w:rsidRPr="001068D4" w:rsidRDefault="00105978" w:rsidP="00105978">
            <w:pPr>
              <w:rPr>
                <w:rFonts w:ascii="Arial" w:hAnsi="Arial" w:cs="Arial"/>
                <w:sz w:val="18"/>
                <w:szCs w:val="20"/>
              </w:rPr>
            </w:pPr>
            <w:r w:rsidRPr="001068D4">
              <w:rPr>
                <w:rFonts w:ascii="Arial" w:hAnsi="Arial" w:cs="Arial"/>
                <w:sz w:val="18"/>
                <w:szCs w:val="20"/>
              </w:rPr>
              <w:lastRenderedPageBreak/>
              <w:t>3.3.2</w:t>
            </w:r>
          </w:p>
        </w:tc>
        <w:tc>
          <w:tcPr>
            <w:tcW w:w="8730" w:type="dxa"/>
          </w:tcPr>
          <w:p w:rsidR="00105978" w:rsidRPr="00105978" w:rsidRDefault="00105978" w:rsidP="00105978">
            <w:pPr>
              <w:rPr>
                <w:rFonts w:ascii="Arial" w:hAnsi="Arial" w:cs="Arial"/>
                <w:b/>
                <w:sz w:val="18"/>
                <w:szCs w:val="20"/>
              </w:rPr>
            </w:pPr>
            <w:r w:rsidRPr="00105978">
              <w:rPr>
                <w:rFonts w:ascii="Arial" w:hAnsi="Arial" w:cs="Arial"/>
                <w:b/>
                <w:sz w:val="18"/>
                <w:szCs w:val="20"/>
              </w:rPr>
              <w:t xml:space="preserve">Site Navigation </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Home</w:t>
            </w:r>
          </w:p>
          <w:p w:rsidR="00105978" w:rsidRPr="00105978" w:rsidRDefault="0004448C" w:rsidP="00077E44">
            <w:pPr>
              <w:pStyle w:val="ListParagraph"/>
              <w:numPr>
                <w:ilvl w:val="0"/>
                <w:numId w:val="40"/>
              </w:numPr>
              <w:rPr>
                <w:rFonts w:ascii="Arial" w:hAnsi="Arial" w:cs="Arial"/>
                <w:sz w:val="18"/>
                <w:szCs w:val="20"/>
              </w:rPr>
            </w:pPr>
            <w:r>
              <w:rPr>
                <w:rFonts w:ascii="Arial" w:hAnsi="Arial" w:cs="Arial"/>
                <w:sz w:val="18"/>
                <w:szCs w:val="20"/>
              </w:rPr>
              <w:t>Categories (L&amp;G, Appliances, Fitness – Phase 1)</w:t>
            </w:r>
          </w:p>
          <w:p w:rsidR="00105978" w:rsidRDefault="0004448C" w:rsidP="00077E44">
            <w:pPr>
              <w:pStyle w:val="ListParagraph"/>
              <w:numPr>
                <w:ilvl w:val="0"/>
                <w:numId w:val="40"/>
              </w:numPr>
              <w:rPr>
                <w:rFonts w:ascii="Arial" w:hAnsi="Arial" w:cs="Arial"/>
                <w:sz w:val="18"/>
                <w:szCs w:val="20"/>
              </w:rPr>
            </w:pPr>
            <w:r>
              <w:rPr>
                <w:rFonts w:ascii="Arial" w:hAnsi="Arial" w:cs="Arial"/>
                <w:sz w:val="18"/>
                <w:szCs w:val="20"/>
              </w:rPr>
              <w:t xml:space="preserve">Customer Service </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Buying Guides</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 xml:space="preserve">Blog </w:t>
            </w:r>
          </w:p>
          <w:p w:rsidR="00105978" w:rsidRDefault="00105978" w:rsidP="00077E44">
            <w:pPr>
              <w:pStyle w:val="ListParagraph"/>
              <w:numPr>
                <w:ilvl w:val="1"/>
                <w:numId w:val="40"/>
              </w:numPr>
              <w:rPr>
                <w:rFonts w:ascii="Arial" w:hAnsi="Arial" w:cs="Arial"/>
                <w:sz w:val="18"/>
                <w:szCs w:val="20"/>
              </w:rPr>
            </w:pPr>
            <w:r>
              <w:rPr>
                <w:rFonts w:ascii="Arial" w:hAnsi="Arial" w:cs="Arial"/>
                <w:sz w:val="18"/>
                <w:szCs w:val="20"/>
              </w:rPr>
              <w:t xml:space="preserve">Page where all blog posts are aggregated, regardless what </w:t>
            </w:r>
            <w:r w:rsidR="0004448C">
              <w:rPr>
                <w:rFonts w:ascii="Arial" w:hAnsi="Arial" w:cs="Arial"/>
                <w:sz w:val="18"/>
                <w:szCs w:val="20"/>
              </w:rPr>
              <w:t>category the</w:t>
            </w:r>
            <w:r>
              <w:rPr>
                <w:rFonts w:ascii="Arial" w:hAnsi="Arial" w:cs="Arial"/>
                <w:sz w:val="18"/>
                <w:szCs w:val="20"/>
              </w:rPr>
              <w:t xml:space="preserve"> blog was written under</w:t>
            </w:r>
          </w:p>
          <w:p w:rsidR="00105978" w:rsidRPr="00657C93" w:rsidRDefault="00105978" w:rsidP="00077E44">
            <w:pPr>
              <w:pStyle w:val="ListParagraph"/>
              <w:numPr>
                <w:ilvl w:val="0"/>
                <w:numId w:val="40"/>
              </w:numPr>
              <w:rPr>
                <w:rFonts w:ascii="Arial" w:hAnsi="Arial" w:cs="Arial"/>
                <w:b/>
                <w:sz w:val="18"/>
                <w:szCs w:val="20"/>
              </w:rPr>
            </w:pPr>
            <w:r>
              <w:rPr>
                <w:rFonts w:ascii="Arial" w:hAnsi="Arial" w:cs="Arial"/>
                <w:sz w:val="18"/>
                <w:szCs w:val="20"/>
              </w:rPr>
              <w:t>Experts</w:t>
            </w:r>
            <w:r w:rsidR="00434572" w:rsidRPr="00434572">
              <w:rPr>
                <w:rFonts w:ascii="Arial" w:hAnsi="Arial" w:cs="Arial"/>
                <w:b/>
                <w:sz w:val="18"/>
                <w:szCs w:val="20"/>
              </w:rPr>
              <w:t xml:space="preserve"> (Phase two) </w:t>
            </w:r>
          </w:p>
          <w:p w:rsidR="00105978" w:rsidRPr="00484614" w:rsidRDefault="00105978" w:rsidP="00077E44">
            <w:pPr>
              <w:pStyle w:val="ListParagraph"/>
              <w:numPr>
                <w:ilvl w:val="0"/>
                <w:numId w:val="40"/>
              </w:numPr>
              <w:rPr>
                <w:rFonts w:ascii="Arial" w:hAnsi="Arial" w:cs="Arial"/>
                <w:sz w:val="18"/>
                <w:szCs w:val="20"/>
              </w:rPr>
            </w:pPr>
          </w:p>
        </w:tc>
      </w:tr>
      <w:tr w:rsidR="00813187" w:rsidRPr="001068D4" w:rsidTr="00105978">
        <w:tc>
          <w:tcPr>
            <w:tcW w:w="810" w:type="dxa"/>
          </w:tcPr>
          <w:p w:rsidR="00813187" w:rsidRPr="001068D4" w:rsidRDefault="00813187" w:rsidP="00105978">
            <w:pPr>
              <w:rPr>
                <w:rFonts w:ascii="Arial" w:hAnsi="Arial" w:cs="Arial"/>
                <w:sz w:val="18"/>
                <w:szCs w:val="20"/>
              </w:rPr>
            </w:pPr>
            <w:r>
              <w:rPr>
                <w:rFonts w:ascii="Arial" w:hAnsi="Arial" w:cs="Arial"/>
                <w:sz w:val="18"/>
                <w:szCs w:val="20"/>
              </w:rPr>
              <w:t>3.3.3</w:t>
            </w:r>
          </w:p>
        </w:tc>
        <w:tc>
          <w:tcPr>
            <w:tcW w:w="8730" w:type="dxa"/>
          </w:tcPr>
          <w:p w:rsidR="00813187" w:rsidRDefault="0004448C" w:rsidP="00105978">
            <w:pPr>
              <w:rPr>
                <w:rFonts w:ascii="Arial" w:hAnsi="Arial" w:cs="Arial"/>
                <w:b/>
                <w:sz w:val="18"/>
                <w:szCs w:val="20"/>
              </w:rPr>
            </w:pPr>
            <w:r>
              <w:rPr>
                <w:rFonts w:ascii="Arial" w:hAnsi="Arial" w:cs="Arial"/>
                <w:b/>
                <w:sz w:val="18"/>
                <w:szCs w:val="20"/>
              </w:rPr>
              <w:t>Navigation Message</w:t>
            </w:r>
          </w:p>
          <w:p w:rsidR="00813187" w:rsidRPr="0004448C" w:rsidRDefault="00813187" w:rsidP="0004448C">
            <w:pPr>
              <w:pStyle w:val="ListParagraph"/>
              <w:numPr>
                <w:ilvl w:val="0"/>
                <w:numId w:val="49"/>
              </w:numPr>
              <w:rPr>
                <w:rFonts w:ascii="Arial" w:hAnsi="Arial" w:cs="Arial"/>
                <w:b/>
                <w:sz w:val="18"/>
                <w:szCs w:val="20"/>
              </w:rPr>
            </w:pPr>
            <w:r>
              <w:rPr>
                <w:rFonts w:ascii="Arial" w:hAnsi="Arial" w:cs="Arial"/>
                <w:sz w:val="18"/>
                <w:szCs w:val="20"/>
              </w:rPr>
              <w:t xml:space="preserve">Highlighted section on the navigation bar </w:t>
            </w:r>
            <w:r w:rsidR="0004448C">
              <w:rPr>
                <w:rFonts w:ascii="Arial" w:hAnsi="Arial" w:cs="Arial"/>
                <w:sz w:val="18"/>
                <w:szCs w:val="20"/>
              </w:rPr>
              <w:t xml:space="preserve">that </w:t>
            </w:r>
            <w:r w:rsidRPr="00813187">
              <w:rPr>
                <w:rFonts w:ascii="Arial" w:hAnsi="Arial" w:cs="Arial"/>
                <w:sz w:val="18"/>
                <w:szCs w:val="20"/>
              </w:rPr>
              <w:t xml:space="preserve">links to any part of the site that admin wants highlighted. Text is input by admin  </w:t>
            </w:r>
          </w:p>
          <w:p w:rsidR="0004448C" w:rsidRPr="0004448C" w:rsidRDefault="0004448C" w:rsidP="0004448C">
            <w:pPr>
              <w:pStyle w:val="ListParagraph"/>
              <w:numPr>
                <w:ilvl w:val="0"/>
                <w:numId w:val="49"/>
              </w:numPr>
              <w:rPr>
                <w:rFonts w:ascii="Arial" w:hAnsi="Arial" w:cs="Arial"/>
                <w:b/>
                <w:sz w:val="18"/>
                <w:szCs w:val="20"/>
              </w:rPr>
            </w:pPr>
            <w:r>
              <w:rPr>
                <w:rFonts w:ascii="Arial" w:hAnsi="Arial" w:cs="Arial"/>
                <w:sz w:val="18"/>
                <w:szCs w:val="20"/>
              </w:rPr>
              <w:t xml:space="preserve">Updated in Admin tool </w:t>
            </w:r>
          </w:p>
          <w:p w:rsidR="0004448C" w:rsidRPr="00813187" w:rsidRDefault="0004448C" w:rsidP="0004448C">
            <w:pPr>
              <w:pStyle w:val="ListParagraph"/>
              <w:numPr>
                <w:ilvl w:val="0"/>
                <w:numId w:val="49"/>
              </w:numPr>
              <w:rPr>
                <w:rFonts w:ascii="Arial" w:hAnsi="Arial" w:cs="Arial"/>
                <w:b/>
                <w:sz w:val="18"/>
                <w:szCs w:val="20"/>
              </w:rPr>
            </w:pPr>
            <w:r>
              <w:rPr>
                <w:rFonts w:ascii="Arial" w:hAnsi="Arial" w:cs="Arial"/>
                <w:sz w:val="18"/>
                <w:szCs w:val="20"/>
              </w:rPr>
              <w:t xml:space="preserve">Current example: </w:t>
            </w:r>
            <w:r w:rsidR="00EC3C67">
              <w:rPr>
                <w:rFonts w:ascii="Arial" w:hAnsi="Arial" w:cs="Arial"/>
                <w:noProof/>
                <w:sz w:val="18"/>
                <w:szCs w:val="20"/>
              </w:rPr>
              <w:drawing>
                <wp:inline distT="0" distB="0" distL="0" distR="0">
                  <wp:extent cx="4838700" cy="723900"/>
                  <wp:effectExtent l="171450" t="133350" r="361950" b="3048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838700" cy="723900"/>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4944FD" w:rsidRPr="001068D4" w:rsidTr="00105978">
        <w:tc>
          <w:tcPr>
            <w:tcW w:w="810" w:type="dxa"/>
          </w:tcPr>
          <w:p w:rsidR="004944FD" w:rsidRDefault="004944FD" w:rsidP="00105978">
            <w:pPr>
              <w:rPr>
                <w:rFonts w:ascii="Arial" w:hAnsi="Arial" w:cs="Arial"/>
                <w:sz w:val="18"/>
                <w:szCs w:val="20"/>
              </w:rPr>
            </w:pPr>
            <w:r>
              <w:rPr>
                <w:rFonts w:ascii="Arial" w:hAnsi="Arial" w:cs="Arial"/>
                <w:sz w:val="18"/>
                <w:szCs w:val="20"/>
              </w:rPr>
              <w:t>3.3.4</w:t>
            </w:r>
          </w:p>
        </w:tc>
        <w:tc>
          <w:tcPr>
            <w:tcW w:w="8730" w:type="dxa"/>
          </w:tcPr>
          <w:p w:rsidR="004944FD" w:rsidRDefault="004944FD" w:rsidP="00105978">
            <w:pPr>
              <w:rPr>
                <w:rFonts w:ascii="Arial" w:hAnsi="Arial" w:cs="Arial"/>
                <w:b/>
                <w:sz w:val="18"/>
                <w:szCs w:val="20"/>
              </w:rPr>
            </w:pPr>
            <w:r>
              <w:rPr>
                <w:rFonts w:ascii="Arial" w:hAnsi="Arial" w:cs="Arial"/>
                <w:b/>
                <w:sz w:val="18"/>
                <w:szCs w:val="20"/>
              </w:rPr>
              <w:t xml:space="preserve">Qualtrics feedback link </w:t>
            </w:r>
          </w:p>
        </w:tc>
      </w:tr>
    </w:tbl>
    <w:p w:rsidR="000D3277" w:rsidRDefault="000D3277" w:rsidP="000D3277">
      <w:pPr>
        <w:pStyle w:val="Heading2"/>
      </w:pPr>
      <w:bookmarkStart w:id="23" w:name="_Toc323813661"/>
      <w:r>
        <w:t>Homepage</w:t>
      </w:r>
      <w:r w:rsidR="00304407">
        <w:t xml:space="preserve"> </w:t>
      </w:r>
      <w:r>
        <w:t>– P1 &amp; P2</w:t>
      </w:r>
      <w:bookmarkEnd w:id="23"/>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0D3277" w:rsidRPr="001068D4" w:rsidTr="00F37A79">
        <w:tc>
          <w:tcPr>
            <w:tcW w:w="81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 xml:space="preserve">Description </w:t>
            </w:r>
          </w:p>
        </w:tc>
      </w:tr>
      <w:tr w:rsidR="000D3277" w:rsidRPr="001068D4" w:rsidTr="00F37A79">
        <w:tc>
          <w:tcPr>
            <w:tcW w:w="810" w:type="dxa"/>
          </w:tcPr>
          <w:p w:rsidR="000D3277" w:rsidRPr="001068D4" w:rsidRDefault="00105978" w:rsidP="000D3277">
            <w:pPr>
              <w:rPr>
                <w:rFonts w:ascii="Arial" w:hAnsi="Arial" w:cs="Arial"/>
                <w:sz w:val="18"/>
                <w:szCs w:val="20"/>
              </w:rPr>
            </w:pPr>
            <w:r>
              <w:rPr>
                <w:rFonts w:ascii="Arial" w:hAnsi="Arial" w:cs="Arial"/>
                <w:sz w:val="18"/>
                <w:szCs w:val="20"/>
              </w:rPr>
              <w:t>3.4</w:t>
            </w:r>
            <w:r w:rsidR="000D3277" w:rsidRPr="001068D4">
              <w:rPr>
                <w:rFonts w:ascii="Arial" w:hAnsi="Arial" w:cs="Arial"/>
                <w:sz w:val="18"/>
                <w:szCs w:val="20"/>
              </w:rPr>
              <w:t>.</w:t>
            </w:r>
            <w:r w:rsidR="00CD29FE">
              <w:rPr>
                <w:rFonts w:ascii="Arial" w:hAnsi="Arial" w:cs="Arial"/>
                <w:sz w:val="18"/>
                <w:szCs w:val="20"/>
              </w:rPr>
              <w:t>1</w:t>
            </w:r>
          </w:p>
        </w:tc>
        <w:tc>
          <w:tcPr>
            <w:tcW w:w="8730" w:type="dxa"/>
          </w:tcPr>
          <w:p w:rsidR="000D3277" w:rsidRPr="00CC2E29" w:rsidRDefault="00CD29FE" w:rsidP="000D3277">
            <w:pPr>
              <w:rPr>
                <w:rFonts w:ascii="Arial" w:hAnsi="Arial" w:cs="Arial"/>
                <w:b/>
                <w:sz w:val="18"/>
                <w:szCs w:val="20"/>
              </w:rPr>
            </w:pPr>
            <w:r>
              <w:rPr>
                <w:rFonts w:ascii="Arial" w:hAnsi="Arial" w:cs="Arial"/>
                <w:b/>
                <w:sz w:val="18"/>
                <w:szCs w:val="20"/>
              </w:rPr>
              <w:t xml:space="preserve">Homepage (same view for logged in and logged out) </w:t>
            </w:r>
          </w:p>
          <w:p w:rsidR="000D3277" w:rsidRDefault="00484614" w:rsidP="00077E44">
            <w:pPr>
              <w:pStyle w:val="ListParagraph"/>
              <w:numPr>
                <w:ilvl w:val="0"/>
                <w:numId w:val="40"/>
              </w:numPr>
              <w:rPr>
                <w:rFonts w:ascii="Arial" w:hAnsi="Arial" w:cs="Arial"/>
                <w:sz w:val="18"/>
                <w:szCs w:val="20"/>
              </w:rPr>
            </w:pPr>
            <w:r>
              <w:rPr>
                <w:rFonts w:ascii="Arial" w:hAnsi="Arial" w:cs="Arial"/>
                <w:sz w:val="18"/>
                <w:szCs w:val="20"/>
              </w:rPr>
              <w:t>User sees featured</w:t>
            </w:r>
            <w:r w:rsidR="000D3277" w:rsidRPr="00CC2E29">
              <w:rPr>
                <w:rFonts w:ascii="Arial" w:hAnsi="Arial" w:cs="Arial"/>
                <w:sz w:val="18"/>
                <w:szCs w:val="20"/>
              </w:rPr>
              <w:t xml:space="preserve"> </w:t>
            </w:r>
            <w:r w:rsidR="000D3277">
              <w:rPr>
                <w:rFonts w:ascii="Arial" w:hAnsi="Arial" w:cs="Arial"/>
                <w:sz w:val="18"/>
                <w:szCs w:val="20"/>
              </w:rPr>
              <w:t>Blog posts</w:t>
            </w:r>
            <w:r w:rsidR="000D3277" w:rsidRPr="00CC2E29">
              <w:rPr>
                <w:rFonts w:ascii="Arial" w:hAnsi="Arial" w:cs="Arial"/>
                <w:sz w:val="18"/>
                <w:szCs w:val="20"/>
              </w:rPr>
              <w:t xml:space="preserve"> </w:t>
            </w:r>
            <w:r w:rsidR="000D3277">
              <w:rPr>
                <w:rFonts w:ascii="Arial" w:hAnsi="Arial" w:cs="Arial"/>
                <w:sz w:val="18"/>
                <w:szCs w:val="20"/>
              </w:rPr>
              <w:t>from the site</w:t>
            </w:r>
          </w:p>
          <w:p w:rsidR="000D3277" w:rsidRDefault="000D3277" w:rsidP="00077E44">
            <w:pPr>
              <w:pStyle w:val="ListParagraph"/>
              <w:numPr>
                <w:ilvl w:val="0"/>
                <w:numId w:val="40"/>
              </w:numPr>
              <w:rPr>
                <w:rFonts w:ascii="Arial" w:hAnsi="Arial" w:cs="Arial"/>
                <w:sz w:val="18"/>
                <w:szCs w:val="20"/>
              </w:rPr>
            </w:pPr>
            <w:r w:rsidRPr="00CC2E29">
              <w:rPr>
                <w:rFonts w:ascii="Arial" w:hAnsi="Arial" w:cs="Arial"/>
                <w:sz w:val="18"/>
                <w:szCs w:val="20"/>
              </w:rPr>
              <w:t xml:space="preserve">User sees </w:t>
            </w:r>
            <w:r w:rsidR="00484614">
              <w:rPr>
                <w:rFonts w:ascii="Arial" w:hAnsi="Arial" w:cs="Arial"/>
                <w:sz w:val="18"/>
                <w:szCs w:val="20"/>
              </w:rPr>
              <w:t>featured</w:t>
            </w:r>
            <w:r w:rsidRPr="00CC2E29">
              <w:rPr>
                <w:rFonts w:ascii="Arial" w:hAnsi="Arial" w:cs="Arial"/>
                <w:sz w:val="18"/>
                <w:szCs w:val="20"/>
              </w:rPr>
              <w:t xml:space="preserve"> Q&amp;A made throughout the site</w:t>
            </w:r>
          </w:p>
          <w:p w:rsidR="0094412D" w:rsidRDefault="0094412D" w:rsidP="00077E44">
            <w:pPr>
              <w:pStyle w:val="ListParagraph"/>
              <w:numPr>
                <w:ilvl w:val="0"/>
                <w:numId w:val="40"/>
              </w:numPr>
              <w:rPr>
                <w:rFonts w:ascii="Arial" w:hAnsi="Arial" w:cs="Arial"/>
                <w:sz w:val="18"/>
                <w:szCs w:val="20"/>
              </w:rPr>
            </w:pPr>
            <w:r>
              <w:rPr>
                <w:rFonts w:ascii="Arial" w:hAnsi="Arial" w:cs="Arial"/>
                <w:sz w:val="18"/>
                <w:szCs w:val="20"/>
              </w:rPr>
              <w:t xml:space="preserve">Recent activity on the site </w:t>
            </w:r>
          </w:p>
          <w:p w:rsidR="00F422EB" w:rsidRPr="00484614" w:rsidRDefault="00F422EB" w:rsidP="00077E44">
            <w:pPr>
              <w:pStyle w:val="ListParagraph"/>
              <w:numPr>
                <w:ilvl w:val="0"/>
                <w:numId w:val="40"/>
              </w:numPr>
              <w:rPr>
                <w:rFonts w:ascii="Arial" w:hAnsi="Arial" w:cs="Arial"/>
                <w:sz w:val="18"/>
                <w:szCs w:val="20"/>
              </w:rPr>
            </w:pPr>
            <w:r>
              <w:rPr>
                <w:rFonts w:ascii="Arial" w:hAnsi="Arial" w:cs="Arial"/>
                <w:sz w:val="18"/>
                <w:szCs w:val="20"/>
              </w:rPr>
              <w:t xml:space="preserve">Ad Units </w:t>
            </w:r>
            <w:r w:rsidRPr="00F422EB">
              <w:rPr>
                <w:rFonts w:ascii="Arial" w:hAnsi="Arial" w:cs="Arial"/>
                <w:b/>
                <w:sz w:val="18"/>
                <w:szCs w:val="20"/>
              </w:rPr>
              <w:t>(3.11)</w:t>
            </w:r>
          </w:p>
          <w:p w:rsidR="00484614" w:rsidRDefault="00484614" w:rsidP="00077E44">
            <w:pPr>
              <w:pStyle w:val="ListParagraph"/>
              <w:numPr>
                <w:ilvl w:val="0"/>
                <w:numId w:val="40"/>
              </w:numPr>
              <w:rPr>
                <w:rFonts w:ascii="Arial" w:hAnsi="Arial" w:cs="Arial"/>
                <w:sz w:val="18"/>
                <w:szCs w:val="20"/>
              </w:rPr>
            </w:pPr>
            <w:r w:rsidRPr="00484614">
              <w:rPr>
                <w:rFonts w:ascii="Arial" w:hAnsi="Arial" w:cs="Arial"/>
                <w:sz w:val="18"/>
                <w:szCs w:val="20"/>
              </w:rPr>
              <w:lastRenderedPageBreak/>
              <w:t xml:space="preserve">Featured </w:t>
            </w:r>
            <w:r w:rsidR="0004448C">
              <w:rPr>
                <w:rFonts w:ascii="Arial" w:hAnsi="Arial" w:cs="Arial"/>
                <w:sz w:val="18"/>
                <w:szCs w:val="20"/>
              </w:rPr>
              <w:t>Business member – controlled through CMS</w:t>
            </w:r>
          </w:p>
          <w:p w:rsidR="0004448C" w:rsidRDefault="0004448C" w:rsidP="00077E44">
            <w:pPr>
              <w:pStyle w:val="ListParagraph"/>
              <w:numPr>
                <w:ilvl w:val="0"/>
                <w:numId w:val="40"/>
              </w:numPr>
              <w:rPr>
                <w:rFonts w:ascii="Arial" w:hAnsi="Arial" w:cs="Arial"/>
                <w:sz w:val="18"/>
                <w:szCs w:val="20"/>
              </w:rPr>
            </w:pPr>
            <w:r>
              <w:rPr>
                <w:rFonts w:ascii="Arial" w:hAnsi="Arial" w:cs="Arial"/>
                <w:sz w:val="18"/>
                <w:szCs w:val="20"/>
              </w:rPr>
              <w:t xml:space="preserve">SEO optimized  </w:t>
            </w:r>
          </w:p>
          <w:p w:rsidR="00B17AB9" w:rsidRPr="00484614" w:rsidRDefault="00B17AB9" w:rsidP="00077E44">
            <w:pPr>
              <w:pStyle w:val="ListParagraph"/>
              <w:numPr>
                <w:ilvl w:val="0"/>
                <w:numId w:val="40"/>
              </w:numPr>
              <w:rPr>
                <w:rFonts w:ascii="Arial" w:hAnsi="Arial" w:cs="Arial"/>
                <w:sz w:val="18"/>
                <w:szCs w:val="20"/>
              </w:rPr>
            </w:pPr>
          </w:p>
        </w:tc>
      </w:tr>
      <w:tr w:rsidR="00583326" w:rsidRPr="001068D4" w:rsidTr="00F37A79">
        <w:tc>
          <w:tcPr>
            <w:tcW w:w="810" w:type="dxa"/>
          </w:tcPr>
          <w:p w:rsidR="00583326" w:rsidRPr="001068D4" w:rsidRDefault="00105978" w:rsidP="000D3277">
            <w:pPr>
              <w:rPr>
                <w:rFonts w:ascii="Arial" w:hAnsi="Arial" w:cs="Arial"/>
                <w:sz w:val="18"/>
                <w:szCs w:val="20"/>
              </w:rPr>
            </w:pPr>
            <w:r>
              <w:rPr>
                <w:rFonts w:ascii="Arial" w:hAnsi="Arial" w:cs="Arial"/>
                <w:sz w:val="18"/>
                <w:szCs w:val="20"/>
              </w:rPr>
              <w:lastRenderedPageBreak/>
              <w:t>3.4</w:t>
            </w:r>
            <w:r w:rsidR="00583326">
              <w:rPr>
                <w:rFonts w:ascii="Arial" w:hAnsi="Arial" w:cs="Arial"/>
                <w:sz w:val="18"/>
                <w:szCs w:val="20"/>
              </w:rPr>
              <w:t>.</w:t>
            </w:r>
            <w:r w:rsidR="00CD29FE">
              <w:rPr>
                <w:rFonts w:ascii="Arial" w:hAnsi="Arial" w:cs="Arial"/>
                <w:sz w:val="18"/>
                <w:szCs w:val="20"/>
              </w:rPr>
              <w:t>2</w:t>
            </w:r>
          </w:p>
        </w:tc>
        <w:tc>
          <w:tcPr>
            <w:tcW w:w="8730" w:type="dxa"/>
          </w:tcPr>
          <w:p w:rsidR="00583326" w:rsidRDefault="00583326" w:rsidP="000D3277">
            <w:pPr>
              <w:rPr>
                <w:rFonts w:ascii="Arial" w:hAnsi="Arial" w:cs="Arial"/>
                <w:b/>
                <w:sz w:val="18"/>
                <w:szCs w:val="20"/>
              </w:rPr>
            </w:pPr>
            <w:r>
              <w:rPr>
                <w:rFonts w:ascii="Arial" w:hAnsi="Arial" w:cs="Arial"/>
                <w:b/>
                <w:sz w:val="18"/>
                <w:szCs w:val="20"/>
              </w:rPr>
              <w:t>Communities Specific Search</w:t>
            </w:r>
          </w:p>
          <w:p w:rsidR="00583326" w:rsidRDefault="00583326" w:rsidP="00077E44">
            <w:pPr>
              <w:pStyle w:val="ListParagraph"/>
              <w:numPr>
                <w:ilvl w:val="0"/>
                <w:numId w:val="42"/>
              </w:numPr>
              <w:rPr>
                <w:rFonts w:ascii="Arial" w:hAnsi="Arial" w:cs="Arial"/>
                <w:sz w:val="18"/>
                <w:szCs w:val="20"/>
              </w:rPr>
            </w:pPr>
            <w:r>
              <w:rPr>
                <w:rFonts w:ascii="Arial" w:hAnsi="Arial" w:cs="Arial"/>
                <w:sz w:val="18"/>
                <w:szCs w:val="20"/>
              </w:rPr>
              <w:t>User can search keywords to find Communities content, search should look for relevant titles, content and meta tags, and tags</w:t>
            </w:r>
          </w:p>
          <w:p w:rsidR="00583326" w:rsidRPr="001C675D" w:rsidRDefault="001C675D" w:rsidP="0004448C">
            <w:pPr>
              <w:pStyle w:val="ListParagraph"/>
              <w:numPr>
                <w:ilvl w:val="1"/>
                <w:numId w:val="42"/>
              </w:numPr>
              <w:rPr>
                <w:rFonts w:ascii="Arial" w:hAnsi="Arial" w:cs="Arial"/>
                <w:sz w:val="18"/>
                <w:szCs w:val="20"/>
              </w:rPr>
            </w:pPr>
            <w:r>
              <w:rPr>
                <w:rFonts w:ascii="Arial" w:hAnsi="Arial" w:cs="Arial"/>
                <w:sz w:val="18"/>
                <w:szCs w:val="20"/>
              </w:rPr>
              <w:t>Clearly identified content in results (blog post, vs Q&amp;A, vs</w:t>
            </w:r>
            <w:r w:rsidR="0004448C">
              <w:rPr>
                <w:rFonts w:ascii="Arial" w:hAnsi="Arial" w:cs="Arial"/>
                <w:sz w:val="18"/>
                <w:szCs w:val="20"/>
              </w:rPr>
              <w:t xml:space="preserve"> Buying Guide</w:t>
            </w:r>
            <w:r>
              <w:rPr>
                <w:rFonts w:ascii="Arial" w:hAnsi="Arial" w:cs="Arial"/>
                <w:sz w:val="18"/>
                <w:szCs w:val="20"/>
              </w:rPr>
              <w:t xml:space="preserve">) </w:t>
            </w:r>
          </w:p>
        </w:tc>
      </w:tr>
      <w:tr w:rsidR="00F37A79"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Description </w:t>
            </w:r>
          </w:p>
        </w:tc>
      </w:tr>
      <w:tr w:rsidR="00CD29FE" w:rsidRPr="001068D4" w:rsidTr="00F37A79">
        <w:tc>
          <w:tcPr>
            <w:tcW w:w="810" w:type="dxa"/>
          </w:tcPr>
          <w:p w:rsidR="00CD29FE" w:rsidRDefault="00CD29FE" w:rsidP="000D3277">
            <w:pPr>
              <w:rPr>
                <w:rFonts w:ascii="Arial" w:hAnsi="Arial" w:cs="Arial"/>
                <w:sz w:val="18"/>
                <w:szCs w:val="20"/>
              </w:rPr>
            </w:pPr>
            <w:r>
              <w:rPr>
                <w:rFonts w:ascii="Arial" w:hAnsi="Arial" w:cs="Arial"/>
                <w:sz w:val="18"/>
                <w:szCs w:val="20"/>
              </w:rPr>
              <w:t>3.4</w:t>
            </w:r>
            <w:r w:rsidRPr="001068D4">
              <w:rPr>
                <w:rFonts w:ascii="Arial" w:hAnsi="Arial" w:cs="Arial"/>
                <w:sz w:val="18"/>
                <w:szCs w:val="20"/>
              </w:rPr>
              <w:t>.</w:t>
            </w:r>
            <w:r>
              <w:rPr>
                <w:rFonts w:ascii="Arial" w:hAnsi="Arial" w:cs="Arial"/>
                <w:sz w:val="18"/>
                <w:szCs w:val="20"/>
              </w:rPr>
              <w:t>3</w:t>
            </w:r>
          </w:p>
        </w:tc>
        <w:tc>
          <w:tcPr>
            <w:tcW w:w="8730" w:type="dxa"/>
          </w:tcPr>
          <w:p w:rsidR="00CD29FE" w:rsidRPr="00BC3F20" w:rsidRDefault="00CD29FE" w:rsidP="00CD29FE">
            <w:pPr>
              <w:rPr>
                <w:rFonts w:ascii="Arial" w:hAnsi="Arial" w:cs="Arial"/>
                <w:b/>
                <w:sz w:val="18"/>
                <w:szCs w:val="20"/>
              </w:rPr>
            </w:pPr>
            <w:r>
              <w:rPr>
                <w:rFonts w:ascii="Arial" w:hAnsi="Arial" w:cs="Arial"/>
                <w:b/>
                <w:sz w:val="18"/>
                <w:szCs w:val="20"/>
              </w:rPr>
              <w:t>Signed in User homepage</w:t>
            </w:r>
          </w:p>
          <w:p w:rsidR="00EC3C67" w:rsidRDefault="00EC3C67" w:rsidP="00CD29FE">
            <w:pPr>
              <w:pStyle w:val="ListParagraph"/>
              <w:numPr>
                <w:ilvl w:val="0"/>
                <w:numId w:val="41"/>
              </w:numPr>
              <w:rPr>
                <w:ins w:id="24" w:author="jmassud" w:date="2012-05-08T14:32:00Z"/>
                <w:rFonts w:ascii="Arial" w:hAnsi="Arial" w:cs="Arial"/>
                <w:sz w:val="18"/>
                <w:szCs w:val="20"/>
              </w:rPr>
            </w:pPr>
            <w:ins w:id="25" w:author="jmassud" w:date="2012-05-08T14:32:00Z">
              <w:r>
                <w:rPr>
                  <w:rFonts w:ascii="Arial" w:hAnsi="Arial" w:cs="Arial"/>
                  <w:sz w:val="18"/>
                  <w:szCs w:val="20"/>
                </w:rPr>
                <w:t>Welcome So and So</w:t>
              </w:r>
            </w:ins>
          </w:p>
          <w:p w:rsidR="00CD29FE" w:rsidRDefault="00CD29FE" w:rsidP="00CD29FE">
            <w:pPr>
              <w:pStyle w:val="ListParagraph"/>
              <w:numPr>
                <w:ilvl w:val="0"/>
                <w:numId w:val="41"/>
              </w:numPr>
              <w:rPr>
                <w:rFonts w:ascii="Arial" w:hAnsi="Arial" w:cs="Arial"/>
                <w:sz w:val="18"/>
                <w:szCs w:val="20"/>
              </w:rPr>
            </w:pPr>
            <w:r>
              <w:rPr>
                <w:rFonts w:ascii="Arial" w:hAnsi="Arial" w:cs="Arial"/>
                <w:sz w:val="18"/>
                <w:szCs w:val="20"/>
              </w:rPr>
              <w:t xml:space="preserve">Recent Blog posts and Buying Guides from </w:t>
            </w:r>
            <w:r w:rsidR="0004448C">
              <w:rPr>
                <w:rFonts w:ascii="Arial" w:hAnsi="Arial" w:cs="Arial"/>
                <w:sz w:val="18"/>
                <w:szCs w:val="20"/>
              </w:rPr>
              <w:t>Category Pages</w:t>
            </w:r>
          </w:p>
          <w:p w:rsidR="00CD29FE" w:rsidRPr="00F422EB" w:rsidRDefault="00CD29FE" w:rsidP="00CD29FE">
            <w:pPr>
              <w:pStyle w:val="ListParagraph"/>
              <w:numPr>
                <w:ilvl w:val="0"/>
                <w:numId w:val="41"/>
              </w:numPr>
              <w:rPr>
                <w:del w:id="26" w:author="jmassud" w:date="2012-05-08T14:32:00Z"/>
                <w:rFonts w:ascii="Arial" w:hAnsi="Arial" w:cs="Arial"/>
                <w:sz w:val="18"/>
                <w:szCs w:val="20"/>
              </w:rPr>
            </w:pPr>
            <w:del w:id="27" w:author="jmassud" w:date="2012-05-08T14:32:00Z">
              <w:r>
                <w:rPr>
                  <w:rFonts w:ascii="Arial" w:hAnsi="Arial" w:cs="Arial"/>
                  <w:sz w:val="18"/>
                  <w:szCs w:val="20"/>
                </w:rPr>
                <w:delText>C</w:delText>
              </w:r>
              <w:r w:rsidRPr="00BC3F20">
                <w:rPr>
                  <w:rFonts w:ascii="Arial" w:hAnsi="Arial" w:cs="Arial"/>
                  <w:sz w:val="18"/>
                  <w:szCs w:val="20"/>
                </w:rPr>
                <w:delText xml:space="preserve">ondensed version of </w:delText>
              </w:r>
              <w:r>
                <w:rPr>
                  <w:rFonts w:ascii="Arial" w:hAnsi="Arial" w:cs="Arial"/>
                  <w:sz w:val="18"/>
                  <w:szCs w:val="20"/>
                </w:rPr>
                <w:delText>the</w:delText>
              </w:r>
              <w:r w:rsidRPr="00BC3F20">
                <w:rPr>
                  <w:rFonts w:ascii="Arial" w:hAnsi="Arial" w:cs="Arial"/>
                  <w:sz w:val="18"/>
                  <w:szCs w:val="20"/>
                </w:rPr>
                <w:delText xml:space="preserve"> Activity Feed available in Profile </w:delText>
              </w:r>
              <w:r w:rsidRPr="00BC3F20">
                <w:rPr>
                  <w:rFonts w:ascii="Arial" w:hAnsi="Arial" w:cs="Arial"/>
                  <w:b/>
                  <w:sz w:val="18"/>
                  <w:szCs w:val="20"/>
                </w:rPr>
                <w:delText>(3.2.3)</w:delText>
              </w:r>
            </w:del>
          </w:p>
          <w:p w:rsidR="00CD29FE" w:rsidRDefault="00CD29FE" w:rsidP="00CD29FE">
            <w:pPr>
              <w:pStyle w:val="ListParagraph"/>
              <w:numPr>
                <w:ilvl w:val="0"/>
                <w:numId w:val="41"/>
              </w:numPr>
              <w:rPr>
                <w:rFonts w:ascii="Arial" w:hAnsi="Arial" w:cs="Arial"/>
                <w:sz w:val="18"/>
                <w:szCs w:val="20"/>
              </w:rPr>
            </w:pPr>
            <w:r w:rsidRPr="00F422EB">
              <w:rPr>
                <w:rFonts w:ascii="Arial" w:hAnsi="Arial" w:cs="Arial"/>
                <w:sz w:val="18"/>
                <w:szCs w:val="20"/>
              </w:rPr>
              <w:t xml:space="preserve">Ad Units </w:t>
            </w:r>
            <w:r w:rsidRPr="00F422EB">
              <w:rPr>
                <w:rFonts w:ascii="Arial" w:hAnsi="Arial" w:cs="Arial"/>
                <w:b/>
                <w:sz w:val="18"/>
                <w:szCs w:val="20"/>
              </w:rPr>
              <w:t>(3.11)</w:t>
            </w:r>
            <w:r>
              <w:rPr>
                <w:rFonts w:ascii="Arial" w:hAnsi="Arial" w:cs="Arial"/>
                <w:sz w:val="18"/>
                <w:szCs w:val="20"/>
              </w:rPr>
              <w:t xml:space="preserve"> – Preset ad units  </w:t>
            </w:r>
          </w:p>
          <w:p w:rsidR="00CD29FE" w:rsidRDefault="00CD29FE" w:rsidP="00CD29FE">
            <w:pPr>
              <w:pStyle w:val="ListParagraph"/>
              <w:numPr>
                <w:ilvl w:val="0"/>
                <w:numId w:val="41"/>
              </w:numPr>
              <w:rPr>
                <w:rFonts w:ascii="Arial" w:hAnsi="Arial" w:cs="Arial"/>
                <w:sz w:val="18"/>
                <w:szCs w:val="20"/>
              </w:rPr>
            </w:pPr>
            <w:r>
              <w:rPr>
                <w:rFonts w:ascii="Arial" w:hAnsi="Arial" w:cs="Arial"/>
                <w:sz w:val="18"/>
                <w:szCs w:val="20"/>
              </w:rPr>
              <w:t xml:space="preserve">Featured </w:t>
            </w:r>
            <w:r w:rsidR="0004448C">
              <w:rPr>
                <w:rFonts w:ascii="Arial" w:hAnsi="Arial" w:cs="Arial"/>
                <w:sz w:val="18"/>
                <w:szCs w:val="20"/>
              </w:rPr>
              <w:t xml:space="preserve">Business </w:t>
            </w:r>
            <w:r>
              <w:rPr>
                <w:rFonts w:ascii="Arial" w:hAnsi="Arial" w:cs="Arial"/>
                <w:sz w:val="18"/>
                <w:szCs w:val="20"/>
              </w:rPr>
              <w:t>Member</w:t>
            </w:r>
            <w:r w:rsidR="0004448C">
              <w:rPr>
                <w:rFonts w:ascii="Arial" w:hAnsi="Arial" w:cs="Arial"/>
                <w:sz w:val="18"/>
                <w:szCs w:val="20"/>
              </w:rPr>
              <w:t xml:space="preserve"> (controlled through CMS)</w:t>
            </w:r>
            <w:r>
              <w:rPr>
                <w:rFonts w:ascii="Arial" w:hAnsi="Arial" w:cs="Arial"/>
                <w:sz w:val="18"/>
                <w:szCs w:val="20"/>
              </w:rPr>
              <w:t xml:space="preserve"> </w:t>
            </w:r>
          </w:p>
          <w:p w:rsidR="00CD29FE" w:rsidRDefault="00CD29FE" w:rsidP="000D3277">
            <w:pPr>
              <w:rPr>
                <w:rFonts w:ascii="Arial" w:hAnsi="Arial" w:cs="Arial"/>
                <w:sz w:val="18"/>
                <w:szCs w:val="20"/>
              </w:rPr>
            </w:pPr>
            <w:r>
              <w:rPr>
                <w:rFonts w:ascii="Arial" w:hAnsi="Arial" w:cs="Arial"/>
                <w:sz w:val="18"/>
                <w:szCs w:val="20"/>
              </w:rPr>
              <w:t xml:space="preserve"> </w:t>
            </w:r>
          </w:p>
        </w:tc>
      </w:tr>
      <w:tr w:rsidR="00CD29FE" w:rsidRPr="001068D4" w:rsidTr="00CD29FE">
        <w:tc>
          <w:tcPr>
            <w:tcW w:w="9540" w:type="dxa"/>
            <w:gridSpan w:val="2"/>
            <w:shd w:val="clear" w:color="auto" w:fill="B6DDE8" w:themeFill="accent5" w:themeFillTint="66"/>
          </w:tcPr>
          <w:p w:rsidR="00CD29FE" w:rsidRPr="001068D4" w:rsidRDefault="00CD29FE" w:rsidP="00CD29FE">
            <w:pPr>
              <w:rPr>
                <w:rFonts w:ascii="Arial" w:hAnsi="Arial" w:cs="Arial"/>
                <w:b/>
                <w:sz w:val="18"/>
                <w:szCs w:val="20"/>
              </w:rPr>
            </w:pPr>
            <w:r w:rsidRPr="001068D4">
              <w:rPr>
                <w:rFonts w:ascii="Arial" w:hAnsi="Arial" w:cs="Arial"/>
                <w:b/>
                <w:sz w:val="18"/>
                <w:szCs w:val="20"/>
              </w:rPr>
              <w:t xml:space="preserve">Future planned enhancements </w:t>
            </w:r>
          </w:p>
        </w:tc>
      </w:tr>
      <w:tr w:rsidR="00AC5514" w:rsidRPr="001068D4" w:rsidTr="00F37A79">
        <w:tc>
          <w:tcPr>
            <w:tcW w:w="810" w:type="dxa"/>
          </w:tcPr>
          <w:p w:rsidR="00AC5514" w:rsidRDefault="00AC5514" w:rsidP="000D3277">
            <w:pPr>
              <w:rPr>
                <w:rFonts w:ascii="Arial" w:hAnsi="Arial" w:cs="Arial"/>
                <w:sz w:val="18"/>
                <w:szCs w:val="20"/>
              </w:rPr>
            </w:pPr>
          </w:p>
        </w:tc>
        <w:tc>
          <w:tcPr>
            <w:tcW w:w="8730" w:type="dxa"/>
          </w:tcPr>
          <w:p w:rsidR="00AC5514" w:rsidRPr="00AC5514" w:rsidRDefault="00AC5514" w:rsidP="000D3277">
            <w:pPr>
              <w:rPr>
                <w:rFonts w:ascii="Arial" w:hAnsi="Arial" w:cs="Arial"/>
                <w:sz w:val="18"/>
                <w:szCs w:val="20"/>
              </w:rPr>
            </w:pPr>
          </w:p>
        </w:tc>
      </w:tr>
    </w:tbl>
    <w:p w:rsidR="00E909F8" w:rsidRDefault="00DF291E" w:rsidP="00E909F8">
      <w:pPr>
        <w:pStyle w:val="Heading2"/>
      </w:pPr>
      <w:bookmarkStart w:id="28" w:name="_Toc323813662"/>
      <w:r>
        <w:t>Q&amp;A</w:t>
      </w:r>
      <w:r w:rsidR="003736A6">
        <w:t xml:space="preserve"> and Commenting</w:t>
      </w:r>
      <w:r>
        <w:t xml:space="preserve"> Requirements – </w:t>
      </w:r>
      <w:r w:rsidR="00E909F8">
        <w:t>P1</w:t>
      </w:r>
      <w:bookmarkEnd w:id="28"/>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E52AC5">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B0278" w:rsidRPr="001068D4" w:rsidTr="00F37A79">
        <w:tc>
          <w:tcPr>
            <w:tcW w:w="810" w:type="dxa"/>
          </w:tcPr>
          <w:p w:rsidR="006B0278" w:rsidRPr="001068D4" w:rsidRDefault="00105978" w:rsidP="001068D4">
            <w:pPr>
              <w:rPr>
                <w:rFonts w:ascii="Arial" w:hAnsi="Arial" w:cs="Arial"/>
                <w:sz w:val="18"/>
              </w:rPr>
            </w:pPr>
            <w:r>
              <w:rPr>
                <w:rFonts w:ascii="Arial" w:hAnsi="Arial" w:cs="Arial"/>
                <w:sz w:val="18"/>
              </w:rPr>
              <w:t>3.5</w:t>
            </w:r>
            <w:r w:rsidR="006B0278" w:rsidRPr="001068D4">
              <w:rPr>
                <w:rFonts w:ascii="Arial" w:hAnsi="Arial" w:cs="Arial"/>
                <w:sz w:val="18"/>
              </w:rPr>
              <w:t>.1</w:t>
            </w:r>
          </w:p>
        </w:tc>
        <w:tc>
          <w:tcPr>
            <w:tcW w:w="8730" w:type="dxa"/>
          </w:tcPr>
          <w:p w:rsidR="009247A5" w:rsidRPr="001068D4" w:rsidRDefault="009247A5" w:rsidP="009247A5">
            <w:pPr>
              <w:rPr>
                <w:rFonts w:ascii="Arial" w:hAnsi="Arial" w:cs="Arial"/>
                <w:sz w:val="18"/>
              </w:rPr>
            </w:pPr>
            <w:r w:rsidRPr="001068D4">
              <w:rPr>
                <w:rFonts w:ascii="Arial" w:hAnsi="Arial" w:cs="Arial"/>
                <w:sz w:val="18"/>
              </w:rPr>
              <w:t xml:space="preserve">Structured question and answer </w:t>
            </w:r>
            <w:r w:rsidR="0047661E">
              <w:rPr>
                <w:rFonts w:ascii="Arial" w:hAnsi="Arial" w:cs="Arial"/>
                <w:sz w:val="18"/>
              </w:rPr>
              <w:t>in</w:t>
            </w:r>
            <w:r w:rsidRPr="001068D4">
              <w:rPr>
                <w:rFonts w:ascii="Arial" w:hAnsi="Arial" w:cs="Arial"/>
                <w:sz w:val="18"/>
              </w:rPr>
              <w:t xml:space="preserve"> discussion</w:t>
            </w:r>
            <w:r w:rsidR="0047661E">
              <w:rPr>
                <w:rFonts w:ascii="Arial" w:hAnsi="Arial" w:cs="Arial"/>
                <w:sz w:val="18"/>
              </w:rPr>
              <w:t xml:space="preserve"> type</w:t>
            </w:r>
            <w:r w:rsidRPr="001068D4">
              <w:rPr>
                <w:rFonts w:ascii="Arial" w:hAnsi="Arial" w:cs="Arial"/>
                <w:sz w:val="18"/>
              </w:rPr>
              <w:t xml:space="preserve"> forum. </w:t>
            </w:r>
          </w:p>
          <w:p w:rsidR="009247A5" w:rsidRDefault="009247A5" w:rsidP="00077E44">
            <w:pPr>
              <w:pStyle w:val="ListParagraph"/>
              <w:numPr>
                <w:ilvl w:val="0"/>
                <w:numId w:val="27"/>
              </w:numPr>
              <w:rPr>
                <w:rFonts w:ascii="Arial" w:hAnsi="Arial" w:cs="Arial"/>
                <w:sz w:val="18"/>
              </w:rPr>
            </w:pPr>
            <w:r w:rsidRPr="001068D4">
              <w:rPr>
                <w:rFonts w:ascii="Arial" w:hAnsi="Arial" w:cs="Arial"/>
                <w:sz w:val="18"/>
              </w:rPr>
              <w:t xml:space="preserve">Ask questions </w:t>
            </w:r>
          </w:p>
          <w:p w:rsidR="00D0039E" w:rsidRDefault="0047661E" w:rsidP="00077E44">
            <w:pPr>
              <w:pStyle w:val="ListParagraph"/>
              <w:numPr>
                <w:ilvl w:val="1"/>
                <w:numId w:val="27"/>
              </w:numPr>
              <w:rPr>
                <w:rFonts w:ascii="Arial" w:hAnsi="Arial" w:cs="Arial"/>
                <w:sz w:val="18"/>
              </w:rPr>
            </w:pPr>
            <w:commentRangeStart w:id="29"/>
            <w:r>
              <w:rPr>
                <w:rFonts w:ascii="Arial" w:hAnsi="Arial" w:cs="Arial"/>
                <w:sz w:val="18"/>
              </w:rPr>
              <w:t xml:space="preserve">Add tags from predefined list </w:t>
            </w:r>
            <w:commentRangeEnd w:id="29"/>
            <w:r>
              <w:rPr>
                <w:rStyle w:val="CommentReference"/>
              </w:rPr>
              <w:commentReference w:id="29"/>
            </w:r>
            <w:r w:rsidR="00D0039E">
              <w:rPr>
                <w:rFonts w:ascii="Arial" w:hAnsi="Arial" w:cs="Arial"/>
                <w:sz w:val="18"/>
              </w:rPr>
              <w:t xml:space="preserve"> and show associated tags. </w:t>
            </w:r>
          </w:p>
          <w:p w:rsidR="00D0039E" w:rsidRDefault="00D0039E" w:rsidP="000E43F8">
            <w:pPr>
              <w:pStyle w:val="ListParagraph"/>
              <w:numPr>
                <w:ilvl w:val="2"/>
                <w:numId w:val="27"/>
              </w:numPr>
              <w:rPr>
                <w:rFonts w:ascii="Arial" w:hAnsi="Arial" w:cs="Arial"/>
                <w:sz w:val="18"/>
              </w:rPr>
            </w:pPr>
            <w:r>
              <w:rPr>
                <w:rFonts w:ascii="Arial" w:hAnsi="Arial" w:cs="Arial"/>
                <w:sz w:val="18"/>
              </w:rPr>
              <w:t>Limit of 5 tags</w:t>
            </w:r>
          </w:p>
          <w:p w:rsidR="000E43F8" w:rsidRPr="000E43F8" w:rsidRDefault="00D0039E" w:rsidP="000E43F8">
            <w:pPr>
              <w:pStyle w:val="ListParagraph"/>
              <w:numPr>
                <w:ilvl w:val="2"/>
                <w:numId w:val="27"/>
              </w:numPr>
              <w:rPr>
                <w:rFonts w:ascii="Arial" w:hAnsi="Arial" w:cs="Arial"/>
                <w:sz w:val="18"/>
              </w:rPr>
            </w:pPr>
            <w:r>
              <w:rPr>
                <w:rFonts w:ascii="Arial" w:hAnsi="Arial" w:cs="Arial"/>
                <w:sz w:val="18"/>
              </w:rPr>
              <w:t xml:space="preserve">Tags should be searchable but not displayed </w:t>
            </w:r>
          </w:p>
          <w:p w:rsidR="00D0039E" w:rsidRDefault="00D0039E" w:rsidP="00077E44">
            <w:pPr>
              <w:pStyle w:val="ListParagraph"/>
              <w:numPr>
                <w:ilvl w:val="2"/>
                <w:numId w:val="27"/>
              </w:numPr>
              <w:rPr>
                <w:rFonts w:ascii="Arial" w:hAnsi="Arial" w:cs="Arial"/>
                <w:sz w:val="18"/>
              </w:rPr>
            </w:pPr>
            <w:r w:rsidRPr="00D0039E">
              <w:rPr>
                <w:rFonts w:ascii="Arial" w:hAnsi="Arial" w:cs="Arial"/>
                <w:b/>
                <w:sz w:val="18"/>
              </w:rPr>
              <w:t>Functional Requirement:</w:t>
            </w:r>
            <w:r>
              <w:rPr>
                <w:rFonts w:ascii="Arial" w:hAnsi="Arial" w:cs="Arial"/>
                <w:sz w:val="18"/>
              </w:rPr>
              <w:t xml:space="preserve"> tags can be tied to Answer network P2</w:t>
            </w:r>
          </w:p>
          <w:p w:rsidR="000E43F8" w:rsidRPr="000E43F8" w:rsidRDefault="000E43F8" w:rsidP="000E43F8">
            <w:pPr>
              <w:pStyle w:val="ListParagraph"/>
              <w:numPr>
                <w:ilvl w:val="1"/>
                <w:numId w:val="27"/>
              </w:numPr>
              <w:rPr>
                <w:rFonts w:ascii="Arial" w:hAnsi="Arial" w:cs="Arial"/>
                <w:sz w:val="18"/>
              </w:rPr>
            </w:pPr>
            <w:r w:rsidRPr="000E43F8">
              <w:rPr>
                <w:rFonts w:ascii="Arial" w:hAnsi="Arial" w:cs="Arial"/>
                <w:sz w:val="18"/>
              </w:rPr>
              <w:t>Add topic to the Q&amp;A</w:t>
            </w:r>
          </w:p>
          <w:p w:rsidR="009247A5" w:rsidRDefault="009247A5" w:rsidP="00077E44">
            <w:pPr>
              <w:pStyle w:val="ListParagraph"/>
              <w:numPr>
                <w:ilvl w:val="0"/>
                <w:numId w:val="27"/>
              </w:numPr>
              <w:rPr>
                <w:rFonts w:ascii="Arial" w:hAnsi="Arial" w:cs="Arial"/>
                <w:sz w:val="18"/>
              </w:rPr>
            </w:pPr>
            <w:r w:rsidRPr="001068D4">
              <w:rPr>
                <w:rFonts w:ascii="Arial" w:hAnsi="Arial" w:cs="Arial"/>
                <w:sz w:val="18"/>
              </w:rPr>
              <w:t>Answer</w:t>
            </w:r>
            <w:r w:rsidR="000A21AA">
              <w:rPr>
                <w:rFonts w:ascii="Arial" w:hAnsi="Arial" w:cs="Arial"/>
                <w:sz w:val="18"/>
              </w:rPr>
              <w:t xml:space="preserve"> / Comment on</w:t>
            </w:r>
            <w:r w:rsidRPr="001068D4">
              <w:rPr>
                <w:rFonts w:ascii="Arial" w:hAnsi="Arial" w:cs="Arial"/>
                <w:sz w:val="18"/>
              </w:rPr>
              <w:t xml:space="preserve"> questions</w:t>
            </w:r>
          </w:p>
          <w:p w:rsidR="000E43F8" w:rsidRDefault="000E43F8" w:rsidP="000E43F8">
            <w:pPr>
              <w:pStyle w:val="ListParagraph"/>
              <w:numPr>
                <w:ilvl w:val="1"/>
                <w:numId w:val="27"/>
              </w:numPr>
              <w:rPr>
                <w:rFonts w:ascii="Arial" w:hAnsi="Arial" w:cs="Arial"/>
                <w:sz w:val="18"/>
              </w:rPr>
            </w:pPr>
            <w:r>
              <w:rPr>
                <w:rFonts w:ascii="Arial" w:hAnsi="Arial" w:cs="Arial"/>
                <w:sz w:val="18"/>
              </w:rPr>
              <w:t xml:space="preserve">Displaying answers are truncated if over set character limit – reader can expand and collapse as desired. </w:t>
            </w:r>
          </w:p>
          <w:p w:rsidR="0004448C" w:rsidRDefault="0004448C" w:rsidP="000E43F8">
            <w:pPr>
              <w:pStyle w:val="ListParagraph"/>
              <w:numPr>
                <w:ilvl w:val="1"/>
                <w:numId w:val="27"/>
              </w:numPr>
              <w:rPr>
                <w:rFonts w:ascii="Arial" w:hAnsi="Arial" w:cs="Arial"/>
                <w:sz w:val="18"/>
              </w:rPr>
            </w:pPr>
            <w:r>
              <w:rPr>
                <w:rFonts w:ascii="Arial" w:hAnsi="Arial" w:cs="Arial"/>
                <w:sz w:val="18"/>
              </w:rPr>
              <w:t>Vote an answer helpful</w:t>
            </w:r>
          </w:p>
          <w:p w:rsidR="00EC3C67" w:rsidRPr="001068D4" w:rsidRDefault="00EC3C67" w:rsidP="00EC3C67">
            <w:pPr>
              <w:pStyle w:val="ListParagraph"/>
              <w:numPr>
                <w:ilvl w:val="2"/>
                <w:numId w:val="27"/>
              </w:numPr>
              <w:rPr>
                <w:ins w:id="30" w:author="jmassud" w:date="2012-05-08T14:32:00Z"/>
                <w:rFonts w:ascii="Arial" w:hAnsi="Arial" w:cs="Arial"/>
                <w:sz w:val="18"/>
              </w:rPr>
            </w:pPr>
            <w:ins w:id="31" w:author="jmassud" w:date="2012-05-08T14:32:00Z">
              <w:r w:rsidRPr="00EC3C67">
                <w:rPr>
                  <w:rFonts w:ascii="Arial" w:hAnsi="Arial" w:cs="Arial"/>
                  <w:b/>
                  <w:i/>
                  <w:sz w:val="18"/>
                </w:rPr>
                <w:t>Functional Requirements</w:t>
              </w:r>
              <w:r>
                <w:rPr>
                  <w:rFonts w:ascii="Arial" w:hAnsi="Arial" w:cs="Arial"/>
                  <w:sz w:val="18"/>
                </w:rPr>
                <w:t xml:space="preserve">: Restrict SHC IP. </w:t>
              </w:r>
            </w:ins>
          </w:p>
          <w:p w:rsidR="009247A5" w:rsidRPr="001068D4" w:rsidRDefault="009247A5" w:rsidP="00077E44">
            <w:pPr>
              <w:pStyle w:val="ListParagraph"/>
              <w:numPr>
                <w:ilvl w:val="0"/>
                <w:numId w:val="27"/>
              </w:numPr>
              <w:rPr>
                <w:rFonts w:ascii="Arial" w:hAnsi="Arial" w:cs="Arial"/>
                <w:sz w:val="18"/>
              </w:rPr>
            </w:pPr>
            <w:r w:rsidRPr="001068D4">
              <w:rPr>
                <w:rFonts w:ascii="Arial" w:hAnsi="Arial" w:cs="Arial"/>
                <w:sz w:val="18"/>
              </w:rPr>
              <w:t>Search questions / answers</w:t>
            </w:r>
          </w:p>
          <w:p w:rsidR="009247A5" w:rsidRPr="001068D4" w:rsidRDefault="0047661E" w:rsidP="00077E44">
            <w:pPr>
              <w:pStyle w:val="ListParagraph"/>
              <w:numPr>
                <w:ilvl w:val="0"/>
                <w:numId w:val="27"/>
              </w:numPr>
              <w:rPr>
                <w:rFonts w:ascii="Arial" w:hAnsi="Arial" w:cs="Arial"/>
                <w:sz w:val="18"/>
              </w:rPr>
            </w:pPr>
            <w:r>
              <w:rPr>
                <w:rFonts w:ascii="Arial" w:hAnsi="Arial" w:cs="Arial"/>
                <w:sz w:val="18"/>
              </w:rPr>
              <w:t>Share to social networks</w:t>
            </w:r>
          </w:p>
          <w:p w:rsidR="009247A5" w:rsidRPr="001068D4" w:rsidRDefault="009247A5" w:rsidP="00077E44">
            <w:pPr>
              <w:pStyle w:val="ListParagraph"/>
              <w:numPr>
                <w:ilvl w:val="0"/>
                <w:numId w:val="27"/>
              </w:numPr>
              <w:rPr>
                <w:rFonts w:ascii="Arial" w:hAnsi="Arial" w:cs="Arial"/>
                <w:sz w:val="18"/>
              </w:rPr>
            </w:pPr>
            <w:r w:rsidRPr="001068D4">
              <w:rPr>
                <w:rFonts w:ascii="Arial" w:hAnsi="Arial" w:cs="Arial"/>
                <w:sz w:val="18"/>
              </w:rPr>
              <w:t xml:space="preserve">Receive notifications of new comments (feed and if opted in, </w:t>
            </w:r>
            <w:commentRangeStart w:id="32"/>
            <w:r w:rsidRPr="001068D4">
              <w:rPr>
                <w:rFonts w:ascii="Arial" w:hAnsi="Arial" w:cs="Arial"/>
                <w:sz w:val="18"/>
              </w:rPr>
              <w:t>email</w:t>
            </w:r>
            <w:commentRangeEnd w:id="32"/>
            <w:r w:rsidR="00C5462C">
              <w:rPr>
                <w:rStyle w:val="CommentReference"/>
              </w:rPr>
              <w:commentReference w:id="32"/>
            </w:r>
            <w:r w:rsidRPr="001068D4">
              <w:rPr>
                <w:rFonts w:ascii="Arial" w:hAnsi="Arial" w:cs="Arial"/>
                <w:sz w:val="18"/>
              </w:rPr>
              <w:t xml:space="preserve">)  </w:t>
            </w:r>
          </w:p>
          <w:p w:rsidR="00B9739D" w:rsidRDefault="0047661E" w:rsidP="00B9739D">
            <w:pPr>
              <w:pStyle w:val="ListParagraph"/>
              <w:numPr>
                <w:ilvl w:val="0"/>
                <w:numId w:val="27"/>
              </w:numPr>
              <w:rPr>
                <w:rFonts w:ascii="Arial" w:hAnsi="Arial" w:cs="Arial"/>
                <w:sz w:val="18"/>
              </w:rPr>
            </w:pPr>
            <w:r>
              <w:rPr>
                <w:rFonts w:ascii="Arial" w:hAnsi="Arial" w:cs="Arial"/>
                <w:sz w:val="18"/>
              </w:rPr>
              <w:t>Vote on/Select a best answer</w:t>
            </w:r>
            <w:r w:rsidR="009247A5" w:rsidRPr="001068D4">
              <w:rPr>
                <w:rFonts w:ascii="Arial" w:hAnsi="Arial" w:cs="Arial"/>
                <w:sz w:val="18"/>
              </w:rPr>
              <w:t xml:space="preserve">   </w:t>
            </w:r>
          </w:p>
          <w:p w:rsidR="00AF6D38" w:rsidRPr="00B9739D" w:rsidRDefault="00AF6D38" w:rsidP="00B9739D">
            <w:pPr>
              <w:pStyle w:val="ListParagraph"/>
              <w:numPr>
                <w:ilvl w:val="0"/>
                <w:numId w:val="27"/>
              </w:numPr>
              <w:rPr>
                <w:rFonts w:ascii="Arial" w:hAnsi="Arial" w:cs="Arial"/>
                <w:sz w:val="18"/>
              </w:rPr>
            </w:pPr>
            <w:r>
              <w:rPr>
                <w:rFonts w:ascii="Arial" w:hAnsi="Arial" w:cs="Arial"/>
                <w:sz w:val="18"/>
              </w:rPr>
              <w:lastRenderedPageBreak/>
              <w:t xml:space="preserve">SEO Optimized </w:t>
            </w:r>
          </w:p>
          <w:p w:rsidR="000E43F8" w:rsidRPr="000E43F8" w:rsidRDefault="000E43F8" w:rsidP="00AF6D38">
            <w:pPr>
              <w:rPr>
                <w:rFonts w:ascii="Arial" w:hAnsi="Arial" w:cs="Arial"/>
                <w:b/>
                <w:sz w:val="18"/>
              </w:rPr>
            </w:pPr>
            <w:r w:rsidRPr="000E43F8">
              <w:rPr>
                <w:rFonts w:ascii="Arial" w:hAnsi="Arial" w:cs="Arial"/>
                <w:b/>
                <w:sz w:val="18"/>
              </w:rPr>
              <w:t>Functional requirement</w:t>
            </w:r>
            <w:r>
              <w:rPr>
                <w:rFonts w:ascii="Arial" w:hAnsi="Arial" w:cs="Arial"/>
                <w:b/>
                <w:sz w:val="18"/>
              </w:rPr>
              <w:t>s</w:t>
            </w:r>
            <w:r w:rsidRPr="000E43F8">
              <w:rPr>
                <w:rFonts w:ascii="Arial" w:hAnsi="Arial" w:cs="Arial"/>
                <w:b/>
                <w:sz w:val="18"/>
              </w:rPr>
              <w:t xml:space="preserve">: </w:t>
            </w:r>
            <w:r w:rsidRPr="000E43F8">
              <w:rPr>
                <w:rFonts w:ascii="Arial" w:hAnsi="Arial" w:cs="Arial"/>
                <w:sz w:val="18"/>
              </w:rPr>
              <w:t xml:space="preserve">Spell Check </w:t>
            </w:r>
            <w:r>
              <w:rPr>
                <w:rFonts w:ascii="Arial" w:hAnsi="Arial" w:cs="Arial"/>
                <w:sz w:val="18"/>
              </w:rPr>
              <w:t>hyper linking</w:t>
            </w:r>
            <w:r w:rsidR="00AF6D38">
              <w:rPr>
                <w:rFonts w:ascii="Arial" w:hAnsi="Arial" w:cs="Arial"/>
                <w:sz w:val="18"/>
              </w:rPr>
              <w:t>, and paste PDFs,</w:t>
            </w:r>
            <w:r>
              <w:rPr>
                <w:rFonts w:ascii="Arial" w:hAnsi="Arial" w:cs="Arial"/>
                <w:sz w:val="18"/>
              </w:rPr>
              <w:t xml:space="preserve">that is limited to Admin / Moderator / Associate and Expert badged users </w:t>
            </w:r>
          </w:p>
        </w:tc>
      </w:tr>
      <w:tr w:rsidR="006B0278" w:rsidRPr="001068D4" w:rsidTr="00F37A79">
        <w:tc>
          <w:tcPr>
            <w:tcW w:w="810" w:type="dxa"/>
            <w:tcBorders>
              <w:bottom w:val="single" w:sz="4" w:space="0" w:color="000000"/>
            </w:tcBorders>
          </w:tcPr>
          <w:p w:rsidR="006B0278" w:rsidRPr="001068D4" w:rsidRDefault="00105978" w:rsidP="001068D4">
            <w:pPr>
              <w:rPr>
                <w:rFonts w:ascii="Arial" w:hAnsi="Arial" w:cs="Arial"/>
                <w:sz w:val="18"/>
              </w:rPr>
            </w:pPr>
            <w:r>
              <w:rPr>
                <w:rFonts w:ascii="Arial" w:hAnsi="Arial" w:cs="Arial"/>
                <w:sz w:val="18"/>
              </w:rPr>
              <w:lastRenderedPageBreak/>
              <w:t>3.5</w:t>
            </w:r>
            <w:r w:rsidR="006B0278" w:rsidRPr="001068D4">
              <w:rPr>
                <w:rFonts w:ascii="Arial" w:hAnsi="Arial" w:cs="Arial"/>
                <w:sz w:val="18"/>
              </w:rPr>
              <w:t>.2</w:t>
            </w:r>
          </w:p>
        </w:tc>
        <w:tc>
          <w:tcPr>
            <w:tcW w:w="8730" w:type="dxa"/>
            <w:tcBorders>
              <w:bottom w:val="single" w:sz="4" w:space="0" w:color="000000"/>
            </w:tcBorders>
          </w:tcPr>
          <w:p w:rsidR="009247A5" w:rsidRPr="001068D4" w:rsidRDefault="009247A5" w:rsidP="009247A5">
            <w:pPr>
              <w:rPr>
                <w:rFonts w:ascii="Arial" w:hAnsi="Arial" w:cs="Arial"/>
                <w:sz w:val="18"/>
              </w:rPr>
            </w:pPr>
            <w:r w:rsidRPr="001068D4">
              <w:rPr>
                <w:rFonts w:ascii="Arial" w:hAnsi="Arial" w:cs="Arial"/>
                <w:sz w:val="18"/>
              </w:rPr>
              <w:t>Q&amp;A functionality to be available for</w:t>
            </w:r>
          </w:p>
          <w:p w:rsidR="009247A5" w:rsidRPr="001068D4" w:rsidRDefault="00AF6D38" w:rsidP="00077E44">
            <w:pPr>
              <w:pStyle w:val="ListParagraph"/>
              <w:numPr>
                <w:ilvl w:val="0"/>
                <w:numId w:val="25"/>
              </w:numPr>
              <w:rPr>
                <w:rFonts w:ascii="Arial" w:hAnsi="Arial" w:cs="Arial"/>
                <w:sz w:val="18"/>
              </w:rPr>
            </w:pPr>
            <w:r>
              <w:rPr>
                <w:rFonts w:ascii="Arial" w:hAnsi="Arial" w:cs="Arial"/>
                <w:sz w:val="18"/>
              </w:rPr>
              <w:t>Category Pages</w:t>
            </w:r>
          </w:p>
          <w:p w:rsidR="00D0039E" w:rsidRDefault="00AF6D38" w:rsidP="00077E44">
            <w:pPr>
              <w:pStyle w:val="ListParagraph"/>
              <w:numPr>
                <w:ilvl w:val="0"/>
                <w:numId w:val="25"/>
              </w:numPr>
              <w:rPr>
                <w:rFonts w:ascii="Arial" w:hAnsi="Arial" w:cs="Arial"/>
                <w:sz w:val="18"/>
              </w:rPr>
            </w:pPr>
            <w:r>
              <w:rPr>
                <w:rFonts w:ascii="Arial" w:hAnsi="Arial" w:cs="Arial"/>
                <w:sz w:val="18"/>
              </w:rPr>
              <w:t xml:space="preserve">Other platforms (i.e.sears.com, kmart.com) </w:t>
            </w:r>
            <w:ins w:id="33" w:author="jmassud" w:date="2012-05-08T14:32:00Z">
              <w:r w:rsidR="00EC3C67">
                <w:rPr>
                  <w:rFonts w:ascii="Arial" w:hAnsi="Arial" w:cs="Arial"/>
                  <w:sz w:val="18"/>
                </w:rPr>
                <w:t xml:space="preserve"> – build functionality so it can be in future. </w:t>
              </w:r>
            </w:ins>
          </w:p>
          <w:p w:rsidR="009247A5" w:rsidRDefault="00D0039E" w:rsidP="00077E44">
            <w:pPr>
              <w:pStyle w:val="ListParagraph"/>
              <w:numPr>
                <w:ilvl w:val="1"/>
                <w:numId w:val="25"/>
              </w:numPr>
              <w:rPr>
                <w:rFonts w:ascii="Arial" w:hAnsi="Arial" w:cs="Arial"/>
                <w:sz w:val="18"/>
              </w:rPr>
            </w:pPr>
            <w:r>
              <w:rPr>
                <w:rFonts w:ascii="Arial" w:hAnsi="Arial" w:cs="Arial"/>
                <w:sz w:val="18"/>
              </w:rPr>
              <w:t>Vertical, Category, SubCategory</w:t>
            </w:r>
          </w:p>
          <w:p w:rsidR="00D0039E" w:rsidRPr="00D0039E" w:rsidRDefault="00D0039E" w:rsidP="00077E44">
            <w:pPr>
              <w:pStyle w:val="ListParagraph"/>
              <w:numPr>
                <w:ilvl w:val="1"/>
                <w:numId w:val="25"/>
              </w:numPr>
              <w:rPr>
                <w:rFonts w:ascii="Arial" w:hAnsi="Arial" w:cs="Arial"/>
                <w:sz w:val="18"/>
              </w:rPr>
            </w:pPr>
            <w:r>
              <w:rPr>
                <w:rFonts w:ascii="Arial" w:hAnsi="Arial" w:cs="Arial"/>
                <w:sz w:val="18"/>
              </w:rPr>
              <w:t>Offers</w:t>
            </w:r>
          </w:p>
          <w:p w:rsidR="00EC3C67" w:rsidRPr="00EC3C67" w:rsidRDefault="00EC3C67" w:rsidP="00077E44">
            <w:pPr>
              <w:pStyle w:val="ListParagraph"/>
              <w:numPr>
                <w:ilvl w:val="0"/>
                <w:numId w:val="25"/>
              </w:numPr>
              <w:rPr>
                <w:ins w:id="34" w:author="jmassud" w:date="2012-05-08T14:32:00Z"/>
                <w:rFonts w:ascii="Arial" w:hAnsi="Arial" w:cs="Arial"/>
                <w:sz w:val="18"/>
              </w:rPr>
            </w:pPr>
            <w:ins w:id="35" w:author="jmassud" w:date="2012-05-08T14:32:00Z">
              <w:r w:rsidRPr="00EC3C67">
                <w:rPr>
                  <w:rFonts w:ascii="Arial" w:hAnsi="Arial" w:cs="Arial"/>
                  <w:sz w:val="18"/>
                </w:rPr>
                <w:t>Home Page</w:t>
              </w:r>
            </w:ins>
          </w:p>
          <w:p w:rsidR="00F63B50" w:rsidRPr="001068D4" w:rsidRDefault="00F63B50" w:rsidP="00077E44">
            <w:pPr>
              <w:pStyle w:val="ListParagraph"/>
              <w:numPr>
                <w:ilvl w:val="0"/>
                <w:numId w:val="27"/>
              </w:numPr>
              <w:rPr>
                <w:rFonts w:ascii="Arial" w:hAnsi="Arial" w:cs="Arial"/>
                <w:sz w:val="18"/>
              </w:rPr>
            </w:pPr>
            <w:r>
              <w:rPr>
                <w:rFonts w:ascii="Arial" w:hAnsi="Arial" w:cs="Arial"/>
                <w:sz w:val="18"/>
              </w:rPr>
              <w:t xml:space="preserve">Customer Service </w:t>
            </w:r>
          </w:p>
        </w:tc>
      </w:tr>
      <w:tr w:rsidR="003736A6" w:rsidRPr="001068D4" w:rsidTr="00F37A79">
        <w:tc>
          <w:tcPr>
            <w:tcW w:w="810" w:type="dxa"/>
            <w:tcBorders>
              <w:bottom w:val="single" w:sz="4" w:space="0" w:color="000000"/>
            </w:tcBorders>
          </w:tcPr>
          <w:p w:rsidR="003736A6" w:rsidRPr="001068D4" w:rsidRDefault="00105978" w:rsidP="001068D4">
            <w:pPr>
              <w:rPr>
                <w:rFonts w:ascii="Arial" w:hAnsi="Arial" w:cs="Arial"/>
                <w:sz w:val="18"/>
              </w:rPr>
            </w:pPr>
            <w:r>
              <w:rPr>
                <w:rFonts w:ascii="Arial" w:hAnsi="Arial" w:cs="Arial"/>
                <w:sz w:val="18"/>
              </w:rPr>
              <w:t>3.5</w:t>
            </w:r>
            <w:r w:rsidR="003736A6" w:rsidRPr="001068D4">
              <w:rPr>
                <w:rFonts w:ascii="Arial" w:hAnsi="Arial" w:cs="Arial"/>
                <w:sz w:val="18"/>
              </w:rPr>
              <w:t>.3</w:t>
            </w:r>
          </w:p>
        </w:tc>
        <w:tc>
          <w:tcPr>
            <w:tcW w:w="8730" w:type="dxa"/>
            <w:tcBorders>
              <w:bottom w:val="single" w:sz="4" w:space="0" w:color="000000"/>
            </w:tcBorders>
          </w:tcPr>
          <w:p w:rsidR="00060C19" w:rsidRDefault="00060C19" w:rsidP="003736A6">
            <w:pPr>
              <w:rPr>
                <w:rFonts w:ascii="Arial" w:hAnsi="Arial" w:cs="Arial"/>
                <w:sz w:val="18"/>
                <w:szCs w:val="22"/>
              </w:rPr>
            </w:pPr>
            <w:r>
              <w:rPr>
                <w:rFonts w:ascii="Arial" w:hAnsi="Arial" w:cs="Arial"/>
                <w:sz w:val="18"/>
                <w:szCs w:val="22"/>
              </w:rPr>
              <w:t>Comments</w:t>
            </w:r>
          </w:p>
          <w:p w:rsidR="003736A6" w:rsidRDefault="003736A6" w:rsidP="00077E44">
            <w:pPr>
              <w:pStyle w:val="ListParagraph"/>
              <w:numPr>
                <w:ilvl w:val="0"/>
                <w:numId w:val="47"/>
              </w:numPr>
              <w:rPr>
                <w:rFonts w:ascii="Arial" w:hAnsi="Arial" w:cs="Arial"/>
                <w:sz w:val="18"/>
                <w:szCs w:val="22"/>
              </w:rPr>
            </w:pPr>
            <w:r w:rsidRPr="00060C19">
              <w:rPr>
                <w:rFonts w:ascii="Arial" w:hAnsi="Arial" w:cs="Arial"/>
                <w:sz w:val="18"/>
                <w:szCs w:val="22"/>
              </w:rPr>
              <w:t>Ability for User</w:t>
            </w:r>
            <w:r w:rsidR="009247A5" w:rsidRPr="00060C19">
              <w:rPr>
                <w:rFonts w:ascii="Arial" w:hAnsi="Arial" w:cs="Arial"/>
                <w:sz w:val="18"/>
                <w:szCs w:val="22"/>
              </w:rPr>
              <w:t>s to</w:t>
            </w:r>
            <w:r w:rsidRPr="00060C19">
              <w:rPr>
                <w:rFonts w:ascii="Arial" w:hAnsi="Arial" w:cs="Arial"/>
                <w:sz w:val="18"/>
                <w:szCs w:val="22"/>
              </w:rPr>
              <w:t xml:space="preserve"> comment on: </w:t>
            </w:r>
          </w:p>
          <w:p w:rsidR="000A21AA" w:rsidRDefault="000A21AA" w:rsidP="00077E44">
            <w:pPr>
              <w:pStyle w:val="ListParagraph"/>
              <w:numPr>
                <w:ilvl w:val="1"/>
                <w:numId w:val="47"/>
              </w:numPr>
              <w:rPr>
                <w:rFonts w:ascii="Arial" w:hAnsi="Arial" w:cs="Arial"/>
                <w:sz w:val="18"/>
                <w:szCs w:val="22"/>
              </w:rPr>
            </w:pPr>
            <w:r>
              <w:rPr>
                <w:rFonts w:ascii="Arial" w:hAnsi="Arial" w:cs="Arial"/>
                <w:sz w:val="18"/>
                <w:szCs w:val="22"/>
              </w:rPr>
              <w:t>Q&amp;A</w:t>
            </w:r>
          </w:p>
          <w:p w:rsidR="000A21AA" w:rsidRDefault="003736A6" w:rsidP="00077E44">
            <w:pPr>
              <w:pStyle w:val="ListParagraph"/>
              <w:numPr>
                <w:ilvl w:val="1"/>
                <w:numId w:val="47"/>
              </w:numPr>
              <w:rPr>
                <w:rFonts w:ascii="Arial" w:hAnsi="Arial" w:cs="Arial"/>
                <w:sz w:val="18"/>
                <w:szCs w:val="22"/>
              </w:rPr>
            </w:pPr>
            <w:r w:rsidRPr="000A21AA">
              <w:rPr>
                <w:rFonts w:ascii="Arial" w:hAnsi="Arial" w:cs="Arial"/>
                <w:sz w:val="18"/>
                <w:szCs w:val="22"/>
              </w:rPr>
              <w:t>Blogs</w:t>
            </w:r>
          </w:p>
          <w:p w:rsidR="000A21AA" w:rsidRDefault="003736A6" w:rsidP="00077E44">
            <w:pPr>
              <w:pStyle w:val="ListParagraph"/>
              <w:numPr>
                <w:ilvl w:val="1"/>
                <w:numId w:val="47"/>
              </w:numPr>
              <w:rPr>
                <w:rFonts w:ascii="Arial" w:hAnsi="Arial" w:cs="Arial"/>
                <w:sz w:val="18"/>
                <w:szCs w:val="22"/>
              </w:rPr>
            </w:pPr>
            <w:r w:rsidRPr="000A21AA">
              <w:rPr>
                <w:rFonts w:ascii="Arial" w:hAnsi="Arial" w:cs="Arial"/>
                <w:sz w:val="18"/>
                <w:szCs w:val="22"/>
              </w:rPr>
              <w:t>Buying Guides</w:t>
            </w:r>
          </w:p>
          <w:p w:rsidR="00265F56" w:rsidRPr="00BC63D7" w:rsidRDefault="00265F56" w:rsidP="00077E44">
            <w:pPr>
              <w:pStyle w:val="ListParagraph"/>
              <w:numPr>
                <w:ilvl w:val="1"/>
                <w:numId w:val="47"/>
              </w:numPr>
              <w:rPr>
                <w:rFonts w:ascii="Arial" w:hAnsi="Arial" w:cs="Arial"/>
                <w:sz w:val="18"/>
                <w:szCs w:val="22"/>
              </w:rPr>
            </w:pPr>
          </w:p>
        </w:tc>
      </w:tr>
      <w:tr w:rsidR="00BC63D7" w:rsidRPr="001068D4" w:rsidTr="00F37A79">
        <w:tc>
          <w:tcPr>
            <w:tcW w:w="810" w:type="dxa"/>
            <w:tcBorders>
              <w:bottom w:val="single" w:sz="4" w:space="0" w:color="000000"/>
            </w:tcBorders>
          </w:tcPr>
          <w:p w:rsidR="00BC63D7" w:rsidRPr="001068D4" w:rsidRDefault="00105978" w:rsidP="001068D4">
            <w:pPr>
              <w:rPr>
                <w:rFonts w:ascii="Arial" w:hAnsi="Arial" w:cs="Arial"/>
                <w:sz w:val="18"/>
              </w:rPr>
            </w:pPr>
            <w:r>
              <w:rPr>
                <w:rFonts w:ascii="Arial" w:hAnsi="Arial" w:cs="Arial"/>
                <w:sz w:val="18"/>
              </w:rPr>
              <w:t>3.5</w:t>
            </w:r>
            <w:r w:rsidR="00BC63D7">
              <w:rPr>
                <w:rFonts w:ascii="Arial" w:hAnsi="Arial" w:cs="Arial"/>
                <w:sz w:val="18"/>
              </w:rPr>
              <w:t>.4</w:t>
            </w:r>
          </w:p>
        </w:tc>
        <w:tc>
          <w:tcPr>
            <w:tcW w:w="8730" w:type="dxa"/>
            <w:tcBorders>
              <w:bottom w:val="single" w:sz="4" w:space="0" w:color="000000"/>
            </w:tcBorders>
          </w:tcPr>
          <w:p w:rsidR="00BC63D7" w:rsidRDefault="003627A5" w:rsidP="003736A6">
            <w:pPr>
              <w:rPr>
                <w:rFonts w:ascii="Arial" w:hAnsi="Arial" w:cs="Arial"/>
                <w:b/>
                <w:sz w:val="18"/>
                <w:szCs w:val="22"/>
              </w:rPr>
            </w:pPr>
            <w:r>
              <w:rPr>
                <w:rFonts w:ascii="Arial" w:hAnsi="Arial" w:cs="Arial"/>
                <w:sz w:val="18"/>
                <w:szCs w:val="22"/>
              </w:rPr>
              <w:t xml:space="preserve">Q&amp;A </w:t>
            </w:r>
            <w:r w:rsidR="00BC63D7">
              <w:rPr>
                <w:rFonts w:ascii="Arial" w:hAnsi="Arial" w:cs="Arial"/>
                <w:sz w:val="18"/>
                <w:szCs w:val="22"/>
              </w:rPr>
              <w:t xml:space="preserve"> and Comments can be flagged for concern by readers </w:t>
            </w:r>
            <w:r w:rsidR="00BC63D7" w:rsidRPr="0061067B">
              <w:rPr>
                <w:rFonts w:ascii="Arial" w:hAnsi="Arial" w:cs="Arial"/>
                <w:b/>
                <w:sz w:val="18"/>
                <w:szCs w:val="22"/>
              </w:rPr>
              <w:t>(refer to Moderation tool PRD)</w:t>
            </w:r>
          </w:p>
          <w:p w:rsidR="00622436" w:rsidRPr="00622436" w:rsidRDefault="00622436" w:rsidP="00077E44">
            <w:pPr>
              <w:pStyle w:val="ListParagraph"/>
              <w:numPr>
                <w:ilvl w:val="0"/>
                <w:numId w:val="48"/>
              </w:numPr>
              <w:rPr>
                <w:rFonts w:ascii="Arial" w:hAnsi="Arial" w:cs="Arial"/>
                <w:sz w:val="18"/>
                <w:szCs w:val="22"/>
              </w:rPr>
            </w:pPr>
            <w:r>
              <w:rPr>
                <w:rFonts w:ascii="Arial" w:hAnsi="Arial" w:cs="Arial"/>
                <w:sz w:val="18"/>
                <w:szCs w:val="22"/>
              </w:rPr>
              <w:t>Flagger must enter a comment with flag</w:t>
            </w:r>
          </w:p>
        </w:tc>
      </w:tr>
      <w:tr w:rsidR="00AF6D38" w:rsidRPr="001068D4" w:rsidTr="00F37A79">
        <w:tc>
          <w:tcPr>
            <w:tcW w:w="810" w:type="dxa"/>
            <w:tcBorders>
              <w:bottom w:val="single" w:sz="4" w:space="0" w:color="000000"/>
            </w:tcBorders>
          </w:tcPr>
          <w:p w:rsidR="00AF6D38" w:rsidRDefault="00AF6D38" w:rsidP="001068D4">
            <w:pPr>
              <w:rPr>
                <w:rFonts w:ascii="Arial" w:hAnsi="Arial" w:cs="Arial"/>
                <w:sz w:val="18"/>
              </w:rPr>
            </w:pPr>
            <w:r>
              <w:rPr>
                <w:rFonts w:ascii="Arial" w:hAnsi="Arial" w:cs="Arial"/>
                <w:sz w:val="18"/>
              </w:rPr>
              <w:t>3.5.5</w:t>
            </w:r>
          </w:p>
        </w:tc>
        <w:tc>
          <w:tcPr>
            <w:tcW w:w="8730" w:type="dxa"/>
            <w:tcBorders>
              <w:bottom w:val="single" w:sz="4" w:space="0" w:color="000000"/>
            </w:tcBorders>
          </w:tcPr>
          <w:p w:rsidR="00AF6D38" w:rsidRDefault="00AF6D38" w:rsidP="00AF6D38">
            <w:pPr>
              <w:rPr>
                <w:rFonts w:ascii="Arial" w:hAnsi="Arial" w:cs="Arial"/>
                <w:sz w:val="18"/>
                <w:szCs w:val="22"/>
              </w:rPr>
            </w:pPr>
            <w:r>
              <w:rPr>
                <w:rFonts w:ascii="Arial" w:hAnsi="Arial" w:cs="Arial"/>
                <w:sz w:val="18"/>
                <w:szCs w:val="22"/>
              </w:rPr>
              <w:t>Resolution Notifications:</w:t>
            </w:r>
          </w:p>
          <w:p w:rsidR="00AF6D38" w:rsidRDefault="00AF6D38" w:rsidP="00AF6D38">
            <w:pPr>
              <w:rPr>
                <w:rFonts w:ascii="Arial" w:hAnsi="Arial" w:cs="Arial"/>
                <w:sz w:val="18"/>
                <w:szCs w:val="22"/>
              </w:rPr>
            </w:pPr>
            <w:r>
              <w:rPr>
                <w:rFonts w:ascii="Arial" w:hAnsi="Arial" w:cs="Arial"/>
                <w:sz w:val="18"/>
                <w:szCs w:val="22"/>
              </w:rPr>
              <w:t>Once the business responds to a user and resolves the question/issue; business will prompt system to send a follow up email to user to ask if they were satisfied with the response/service</w:t>
            </w:r>
          </w:p>
          <w:p w:rsidR="00AF6D38" w:rsidRDefault="00AF6D38" w:rsidP="00AF6D38">
            <w:pPr>
              <w:pStyle w:val="ListParagraph"/>
              <w:numPr>
                <w:ilvl w:val="0"/>
                <w:numId w:val="48"/>
              </w:numPr>
              <w:rPr>
                <w:rFonts w:ascii="Arial" w:hAnsi="Arial" w:cs="Arial"/>
                <w:sz w:val="18"/>
                <w:szCs w:val="22"/>
              </w:rPr>
            </w:pPr>
            <w:r w:rsidRPr="003229C0">
              <w:rPr>
                <w:rFonts w:ascii="Arial" w:hAnsi="Arial" w:cs="Arial"/>
                <w:sz w:val="18"/>
                <w:szCs w:val="22"/>
              </w:rPr>
              <w:t>Notification includes questions:  “where you satisified with the service you received? Yes/no buttons</w:t>
            </w:r>
          </w:p>
          <w:p w:rsidR="00AF6D38" w:rsidRDefault="00AF6D38" w:rsidP="00AF6D38">
            <w:pPr>
              <w:pStyle w:val="ListParagraph"/>
              <w:numPr>
                <w:ilvl w:val="0"/>
                <w:numId w:val="48"/>
              </w:numPr>
              <w:rPr>
                <w:rFonts w:ascii="Arial" w:hAnsi="Arial" w:cs="Arial"/>
                <w:sz w:val="18"/>
                <w:szCs w:val="22"/>
              </w:rPr>
            </w:pPr>
            <w:r w:rsidRPr="003229C0">
              <w:rPr>
                <w:rFonts w:ascii="Arial" w:hAnsi="Arial" w:cs="Arial"/>
                <w:sz w:val="18"/>
                <w:szCs w:val="22"/>
              </w:rPr>
              <w:t xml:space="preserve">Click </w:t>
            </w:r>
            <w:r>
              <w:rPr>
                <w:rFonts w:ascii="Arial" w:hAnsi="Arial" w:cs="Arial"/>
                <w:sz w:val="18"/>
                <w:szCs w:val="22"/>
              </w:rPr>
              <w:t>on yes</w:t>
            </w:r>
            <w:r w:rsidRPr="003229C0">
              <w:rPr>
                <w:rFonts w:ascii="Arial" w:hAnsi="Arial" w:cs="Arial"/>
                <w:sz w:val="18"/>
                <w:szCs w:val="22"/>
              </w:rPr>
              <w:t xml:space="preserve"> will </w:t>
            </w:r>
            <w:r>
              <w:rPr>
                <w:rFonts w:ascii="Arial" w:hAnsi="Arial" w:cs="Arial"/>
                <w:sz w:val="18"/>
                <w:szCs w:val="22"/>
              </w:rPr>
              <w:t>trigger a “satisified” icon to appear</w:t>
            </w:r>
            <w:r w:rsidRPr="003229C0">
              <w:rPr>
                <w:rFonts w:ascii="Arial" w:hAnsi="Arial" w:cs="Arial"/>
                <w:sz w:val="18"/>
                <w:szCs w:val="22"/>
              </w:rPr>
              <w:t xml:space="preserve"> on original post</w:t>
            </w:r>
            <w:r>
              <w:rPr>
                <w:rFonts w:ascii="Arial" w:hAnsi="Arial" w:cs="Arial"/>
                <w:sz w:val="18"/>
                <w:szCs w:val="22"/>
              </w:rPr>
              <w:t>; no will display nothing</w:t>
            </w:r>
          </w:p>
          <w:p w:rsidR="00D17BCF" w:rsidRPr="00D17BCF" w:rsidRDefault="00AF6D38" w:rsidP="00D17BCF">
            <w:pPr>
              <w:pStyle w:val="ListParagraph"/>
              <w:numPr>
                <w:ilvl w:val="0"/>
                <w:numId w:val="48"/>
              </w:numPr>
              <w:rPr>
                <w:rFonts w:ascii="Arial" w:hAnsi="Arial" w:cs="Arial"/>
                <w:sz w:val="18"/>
                <w:szCs w:val="22"/>
              </w:rPr>
            </w:pPr>
            <w:r>
              <w:rPr>
                <w:rFonts w:ascii="Arial" w:hAnsi="Arial" w:cs="Arial"/>
                <w:sz w:val="18"/>
                <w:szCs w:val="22"/>
              </w:rPr>
              <w:t>If no is clicked, system notifies business to follow up; process repeats</w:t>
            </w:r>
          </w:p>
        </w:tc>
      </w:tr>
      <w:tr w:rsidR="00D31509" w:rsidRPr="001068D4" w:rsidTr="00F37A79">
        <w:tc>
          <w:tcPr>
            <w:tcW w:w="810" w:type="dxa"/>
            <w:tcBorders>
              <w:bottom w:val="single" w:sz="4" w:space="0" w:color="000000"/>
            </w:tcBorders>
          </w:tcPr>
          <w:p w:rsidR="00D31509" w:rsidRPr="001068D4" w:rsidRDefault="00105978" w:rsidP="001068D4">
            <w:pPr>
              <w:rPr>
                <w:rFonts w:ascii="Arial" w:hAnsi="Arial" w:cs="Arial"/>
                <w:sz w:val="18"/>
              </w:rPr>
            </w:pPr>
            <w:r>
              <w:rPr>
                <w:rFonts w:ascii="Arial" w:hAnsi="Arial" w:cs="Arial"/>
                <w:sz w:val="18"/>
              </w:rPr>
              <w:t>3.5</w:t>
            </w:r>
            <w:r w:rsidR="00D31509">
              <w:rPr>
                <w:rFonts w:ascii="Arial" w:hAnsi="Arial" w:cs="Arial"/>
                <w:sz w:val="18"/>
              </w:rPr>
              <w:t>.</w:t>
            </w:r>
            <w:r w:rsidR="00AF6D38">
              <w:rPr>
                <w:rFonts w:ascii="Arial" w:hAnsi="Arial" w:cs="Arial"/>
                <w:sz w:val="18"/>
              </w:rPr>
              <w:t>6</w:t>
            </w:r>
          </w:p>
        </w:tc>
        <w:tc>
          <w:tcPr>
            <w:tcW w:w="8730" w:type="dxa"/>
            <w:tcBorders>
              <w:bottom w:val="single" w:sz="4" w:space="0" w:color="000000"/>
            </w:tcBorders>
          </w:tcPr>
          <w:p w:rsidR="00AF6D38" w:rsidRDefault="00D31509" w:rsidP="001068D4">
            <w:pPr>
              <w:rPr>
                <w:rFonts w:ascii="Arial" w:hAnsi="Arial" w:cs="Arial"/>
                <w:sz w:val="18"/>
              </w:rPr>
            </w:pPr>
            <w:r>
              <w:rPr>
                <w:rFonts w:ascii="Arial" w:hAnsi="Arial" w:cs="Arial"/>
                <w:sz w:val="18"/>
              </w:rPr>
              <w:t>Opt into Answer Network</w:t>
            </w:r>
            <w:r w:rsidR="00AC5514">
              <w:rPr>
                <w:rFonts w:ascii="Arial" w:hAnsi="Arial" w:cs="Arial"/>
                <w:sz w:val="18"/>
              </w:rPr>
              <w:t xml:space="preserve"> </w:t>
            </w:r>
          </w:p>
          <w:p w:rsidR="00D17BCF" w:rsidRPr="00D17BCF" w:rsidRDefault="00AF6D38" w:rsidP="00D17BCF">
            <w:pPr>
              <w:pStyle w:val="ListParagraph"/>
              <w:numPr>
                <w:ilvl w:val="0"/>
                <w:numId w:val="64"/>
              </w:numPr>
              <w:rPr>
                <w:rFonts w:ascii="Arial" w:hAnsi="Arial" w:cs="Arial"/>
                <w:sz w:val="18"/>
              </w:rPr>
            </w:pPr>
            <w:r w:rsidRPr="003229C0">
              <w:rPr>
                <w:rFonts w:ascii="Arial" w:hAnsi="Arial" w:cs="Arial"/>
                <w:sz w:val="18"/>
              </w:rPr>
              <w:t>Users can opt-in to categories and/or sub-categories to receive notifications of questions posted</w:t>
            </w:r>
            <w:r w:rsidR="00D17BCF" w:rsidRPr="00D17BCF">
              <w:rPr>
                <w:rFonts w:ascii="Arial" w:hAnsi="Arial" w:cs="Arial"/>
                <w:sz w:val="18"/>
              </w:rPr>
              <w:t xml:space="preserve">When User comments on Question, prompt User to opt in to answer other questions within the same topic or interest group </w:t>
            </w:r>
          </w:p>
        </w:tc>
      </w:tr>
      <w:tr w:rsidR="00F37A79" w:rsidRPr="001068D4" w:rsidTr="00060C19">
        <w:tc>
          <w:tcPr>
            <w:tcW w:w="9540" w:type="dxa"/>
            <w:gridSpan w:val="2"/>
            <w:shd w:val="clear" w:color="auto" w:fill="B6DDE8" w:themeFill="accent5" w:themeFillTint="66"/>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Future planned enhancements </w:t>
            </w:r>
          </w:p>
        </w:tc>
      </w:tr>
      <w:tr w:rsidR="00F37A79" w:rsidRPr="001068D4" w:rsidTr="00060C1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Description </w:t>
            </w:r>
          </w:p>
        </w:tc>
      </w:tr>
      <w:tr w:rsidR="006B0278" w:rsidRPr="001068D4" w:rsidTr="000E43F8">
        <w:tc>
          <w:tcPr>
            <w:tcW w:w="810" w:type="dxa"/>
          </w:tcPr>
          <w:p w:rsidR="006B0278" w:rsidRPr="001068D4" w:rsidRDefault="00105978" w:rsidP="001068D4">
            <w:pPr>
              <w:rPr>
                <w:rFonts w:ascii="Arial" w:hAnsi="Arial" w:cs="Arial"/>
                <w:sz w:val="18"/>
              </w:rPr>
            </w:pPr>
            <w:r>
              <w:rPr>
                <w:rFonts w:ascii="Arial" w:hAnsi="Arial" w:cs="Arial"/>
                <w:sz w:val="18"/>
              </w:rPr>
              <w:t>3.5</w:t>
            </w:r>
            <w:r w:rsidR="003736A6" w:rsidRPr="001068D4">
              <w:rPr>
                <w:rFonts w:ascii="Arial" w:hAnsi="Arial" w:cs="Arial"/>
                <w:sz w:val="18"/>
              </w:rPr>
              <w:t>.</w:t>
            </w:r>
            <w:r w:rsidR="00AF6D38">
              <w:rPr>
                <w:rFonts w:ascii="Arial" w:hAnsi="Arial" w:cs="Arial"/>
                <w:sz w:val="18"/>
              </w:rPr>
              <w:t>7</w:t>
            </w:r>
          </w:p>
        </w:tc>
        <w:tc>
          <w:tcPr>
            <w:tcW w:w="8730" w:type="dxa"/>
          </w:tcPr>
          <w:p w:rsidR="006B0278" w:rsidRPr="00AC5514" w:rsidRDefault="006B0278" w:rsidP="00077E44">
            <w:pPr>
              <w:pStyle w:val="ListParagraph"/>
              <w:numPr>
                <w:ilvl w:val="0"/>
                <w:numId w:val="28"/>
              </w:numPr>
              <w:rPr>
                <w:rFonts w:ascii="Arial" w:hAnsi="Arial" w:cs="Arial"/>
                <w:b/>
                <w:sz w:val="18"/>
              </w:rPr>
            </w:pPr>
            <w:r w:rsidRPr="001068D4">
              <w:rPr>
                <w:rFonts w:ascii="Arial" w:hAnsi="Arial" w:cs="Arial"/>
                <w:sz w:val="18"/>
              </w:rPr>
              <w:t xml:space="preserve">Upload video/image in either post or comment. </w:t>
            </w:r>
            <w:r w:rsidR="00AF6D38">
              <w:rPr>
                <w:rFonts w:ascii="Arial" w:hAnsi="Arial" w:cs="Arial"/>
                <w:sz w:val="18"/>
              </w:rPr>
              <w:t>business only with admin rights</w:t>
            </w:r>
          </w:p>
          <w:p w:rsidR="006B0278" w:rsidRPr="001068D4" w:rsidRDefault="006B0278" w:rsidP="00077E44">
            <w:pPr>
              <w:pStyle w:val="ListParagraph"/>
              <w:numPr>
                <w:ilvl w:val="0"/>
                <w:numId w:val="28"/>
              </w:numPr>
              <w:rPr>
                <w:rFonts w:ascii="Arial" w:hAnsi="Arial" w:cs="Arial"/>
                <w:sz w:val="18"/>
              </w:rPr>
            </w:pPr>
          </w:p>
        </w:tc>
      </w:tr>
    </w:tbl>
    <w:p w:rsidR="000E43F8" w:rsidRDefault="000E43F8" w:rsidP="000E43F8"/>
    <w:p w:rsidR="000E43F8" w:rsidRPr="000E43F8" w:rsidRDefault="000E43F8" w:rsidP="000E43F8">
      <w:pPr>
        <w:rPr>
          <w:b/>
          <w:sz w:val="28"/>
        </w:rPr>
      </w:pPr>
      <w:r w:rsidRPr="000E43F8">
        <w:rPr>
          <w:b/>
          <w:sz w:val="28"/>
        </w:rPr>
        <w:t xml:space="preserve">Functional Requirement: </w:t>
      </w:r>
    </w:p>
    <w:p w:rsidR="00DF291E" w:rsidRDefault="00DF291E" w:rsidP="00DF291E">
      <w:pPr>
        <w:pStyle w:val="Heading2"/>
      </w:pPr>
      <w:bookmarkStart w:id="36" w:name="_Toc323813663"/>
      <w:r>
        <w:lastRenderedPageBreak/>
        <w:t xml:space="preserve">Following </w:t>
      </w:r>
      <w:r w:rsidR="003736A6">
        <w:t xml:space="preserve">Requirements </w:t>
      </w:r>
      <w:r>
        <w:t>– P1</w:t>
      </w:r>
      <w:bookmarkEnd w:id="36"/>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F291E" w:rsidRPr="001068D4" w:rsidTr="00484614">
        <w:tc>
          <w:tcPr>
            <w:tcW w:w="810" w:type="dxa"/>
          </w:tcPr>
          <w:p w:rsidR="00DF291E" w:rsidRPr="001068D4" w:rsidRDefault="00105978" w:rsidP="009426B4">
            <w:pPr>
              <w:rPr>
                <w:rFonts w:ascii="Arial" w:hAnsi="Arial" w:cs="Arial"/>
                <w:sz w:val="18"/>
                <w:szCs w:val="20"/>
              </w:rPr>
            </w:pPr>
            <w:ins w:id="37" w:author="jmassud" w:date="2012-05-08T14:32:00Z">
              <w:r>
                <w:rPr>
                  <w:rFonts w:ascii="Arial" w:hAnsi="Arial" w:cs="Arial"/>
                  <w:sz w:val="18"/>
                  <w:szCs w:val="20"/>
                </w:rPr>
                <w:t>3.6</w:t>
              </w:r>
              <w:r w:rsidR="00DF291E" w:rsidRPr="001068D4">
                <w:rPr>
                  <w:rFonts w:ascii="Arial" w:hAnsi="Arial" w:cs="Arial"/>
                  <w:sz w:val="18"/>
                  <w:szCs w:val="20"/>
                </w:rPr>
                <w:t>.</w:t>
              </w:r>
              <w:r w:rsidR="00544D28">
                <w:rPr>
                  <w:rFonts w:ascii="Arial" w:hAnsi="Arial" w:cs="Arial"/>
                  <w:sz w:val="18"/>
                  <w:szCs w:val="20"/>
                </w:rPr>
                <w:t>1</w:t>
              </w:r>
            </w:ins>
          </w:p>
        </w:tc>
        <w:tc>
          <w:tcPr>
            <w:tcW w:w="8730" w:type="dxa"/>
          </w:tcPr>
          <w:p w:rsidR="00DF291E" w:rsidRPr="001068D4" w:rsidRDefault="00DF291E" w:rsidP="00855BFA">
            <w:pPr>
              <w:pStyle w:val="ListParagraph"/>
              <w:numPr>
                <w:ilvl w:val="0"/>
                <w:numId w:val="20"/>
              </w:numPr>
              <w:rPr>
                <w:ins w:id="38" w:author="jmassud" w:date="2012-05-08T14:32:00Z"/>
                <w:rFonts w:ascii="Arial" w:hAnsi="Arial" w:cs="Arial"/>
                <w:sz w:val="18"/>
                <w:szCs w:val="20"/>
              </w:rPr>
            </w:pPr>
            <w:ins w:id="39" w:author="jmassud" w:date="2012-05-08T14:32:00Z">
              <w:r w:rsidRPr="001068D4">
                <w:rPr>
                  <w:rFonts w:ascii="Arial" w:hAnsi="Arial" w:cs="Arial"/>
                  <w:sz w:val="18"/>
                  <w:szCs w:val="20"/>
                </w:rPr>
                <w:t>Q&amp;A</w:t>
              </w:r>
              <w:r w:rsidR="00900E46">
                <w:rPr>
                  <w:rFonts w:ascii="Arial" w:hAnsi="Arial" w:cs="Arial"/>
                  <w:sz w:val="18"/>
                  <w:szCs w:val="20"/>
                </w:rPr>
                <w:t xml:space="preserve"> </w:t>
              </w:r>
              <w:r w:rsidR="00813187">
                <w:rPr>
                  <w:rFonts w:ascii="Arial" w:hAnsi="Arial" w:cs="Arial"/>
                  <w:b/>
                  <w:sz w:val="18"/>
                  <w:szCs w:val="20"/>
                </w:rPr>
                <w:t>(3.5</w:t>
              </w:r>
              <w:r w:rsidR="00900E46" w:rsidRPr="00900E46">
                <w:rPr>
                  <w:rFonts w:ascii="Arial" w:hAnsi="Arial" w:cs="Arial"/>
                  <w:b/>
                  <w:sz w:val="18"/>
                  <w:szCs w:val="20"/>
                </w:rPr>
                <w:t>)</w:t>
              </w:r>
              <w:r w:rsidR="00900E46">
                <w:rPr>
                  <w:rFonts w:ascii="Arial" w:hAnsi="Arial" w:cs="Arial"/>
                  <w:sz w:val="18"/>
                  <w:szCs w:val="20"/>
                </w:rPr>
                <w:t xml:space="preserve"> </w:t>
              </w:r>
            </w:ins>
          </w:p>
          <w:p w:rsidR="00DF291E" w:rsidRPr="00105978" w:rsidRDefault="00DF291E" w:rsidP="00105978">
            <w:pPr>
              <w:pStyle w:val="ListParagraph"/>
              <w:numPr>
                <w:ilvl w:val="0"/>
                <w:numId w:val="20"/>
              </w:numPr>
              <w:rPr>
                <w:rFonts w:ascii="Arial" w:hAnsi="Arial" w:cs="Arial"/>
                <w:sz w:val="18"/>
                <w:szCs w:val="20"/>
              </w:rPr>
            </w:pPr>
          </w:p>
        </w:tc>
      </w:tr>
      <w:tr w:rsidR="00813187" w:rsidRPr="001068D4" w:rsidTr="00484614">
        <w:tc>
          <w:tcPr>
            <w:tcW w:w="810" w:type="dxa"/>
          </w:tcPr>
          <w:p w:rsidR="00813187" w:rsidRDefault="00813187" w:rsidP="009426B4">
            <w:pPr>
              <w:rPr>
                <w:rFonts w:ascii="Arial" w:hAnsi="Arial" w:cs="Arial"/>
                <w:sz w:val="18"/>
                <w:szCs w:val="20"/>
              </w:rPr>
            </w:pPr>
            <w:r>
              <w:rPr>
                <w:rFonts w:ascii="Arial" w:hAnsi="Arial" w:cs="Arial"/>
                <w:sz w:val="18"/>
                <w:szCs w:val="20"/>
              </w:rPr>
              <w:t>3.6.</w:t>
            </w:r>
            <w:del w:id="40" w:author="jmassud" w:date="2012-05-08T14:32:00Z">
              <w:r w:rsidR="00AF6D38">
                <w:rPr>
                  <w:rFonts w:ascii="Arial" w:hAnsi="Arial" w:cs="Arial"/>
                  <w:sz w:val="18"/>
                  <w:szCs w:val="20"/>
                </w:rPr>
                <w:delText>1</w:delText>
              </w:r>
            </w:del>
            <w:ins w:id="41" w:author="jmassud" w:date="2012-05-08T14:32:00Z">
              <w:r w:rsidR="00544D28">
                <w:rPr>
                  <w:rFonts w:ascii="Arial" w:hAnsi="Arial" w:cs="Arial"/>
                  <w:sz w:val="18"/>
                  <w:szCs w:val="20"/>
                </w:rPr>
                <w:t>2</w:t>
              </w:r>
            </w:ins>
          </w:p>
        </w:tc>
        <w:tc>
          <w:tcPr>
            <w:tcW w:w="8730" w:type="dxa"/>
          </w:tcPr>
          <w:p w:rsidR="00544D28" w:rsidRDefault="00813187" w:rsidP="00AF6D38">
            <w:pPr>
              <w:rPr>
                <w:ins w:id="42" w:author="jmassud" w:date="2012-05-08T14:32:00Z"/>
                <w:rFonts w:ascii="Arial" w:hAnsi="Arial" w:cs="Arial"/>
                <w:sz w:val="18"/>
                <w:szCs w:val="20"/>
              </w:rPr>
            </w:pPr>
            <w:r>
              <w:rPr>
                <w:rFonts w:ascii="Arial" w:hAnsi="Arial" w:cs="Arial"/>
                <w:sz w:val="18"/>
                <w:szCs w:val="20"/>
              </w:rPr>
              <w:t xml:space="preserve">User can </w:t>
            </w:r>
            <w:r w:rsidR="00AF6D38">
              <w:rPr>
                <w:rFonts w:ascii="Arial" w:hAnsi="Arial" w:cs="Arial"/>
                <w:sz w:val="18"/>
                <w:szCs w:val="20"/>
              </w:rPr>
              <w:t xml:space="preserve">opt-out to receiving category Question Post notifications </w:t>
            </w:r>
            <w:r>
              <w:rPr>
                <w:rFonts w:ascii="Arial" w:hAnsi="Arial" w:cs="Arial"/>
                <w:sz w:val="18"/>
                <w:szCs w:val="20"/>
              </w:rPr>
              <w:t>anything he/she has followed.</w:t>
            </w:r>
          </w:p>
          <w:p w:rsidR="00813187" w:rsidRPr="001068D4" w:rsidRDefault="00544D28" w:rsidP="00AF6D38">
            <w:pPr>
              <w:rPr>
                <w:rFonts w:ascii="Arial" w:hAnsi="Arial" w:cs="Arial"/>
                <w:sz w:val="18"/>
                <w:szCs w:val="20"/>
              </w:rPr>
            </w:pPr>
            <w:ins w:id="43" w:author="jmassud" w:date="2012-05-08T14:32:00Z">
              <w:r>
                <w:rPr>
                  <w:rFonts w:ascii="Arial" w:hAnsi="Arial" w:cs="Arial"/>
                  <w:sz w:val="18"/>
                  <w:szCs w:val="20"/>
                </w:rPr>
                <w:t>Settings page</w:t>
              </w:r>
            </w:ins>
            <w:r w:rsidR="00813187">
              <w:rPr>
                <w:rFonts w:ascii="Arial" w:hAnsi="Arial" w:cs="Arial"/>
                <w:sz w:val="18"/>
                <w:szCs w:val="20"/>
              </w:rPr>
              <w:t xml:space="preserve"> </w:t>
            </w:r>
          </w:p>
        </w:tc>
      </w:tr>
    </w:tbl>
    <w:p w:rsidR="0019486C" w:rsidRDefault="00010A0C" w:rsidP="0019486C">
      <w:pPr>
        <w:pStyle w:val="Heading2"/>
      </w:pPr>
      <w:bookmarkStart w:id="44" w:name="_Toc323813664"/>
      <w:r>
        <w:t>Badging</w:t>
      </w:r>
      <w:r w:rsidR="001106B5">
        <w:t xml:space="preserve"> Requirements </w:t>
      </w:r>
      <w:r w:rsidR="003736A6">
        <w:t xml:space="preserve">– </w:t>
      </w:r>
      <w:r w:rsidR="0019486C">
        <w:t>P1</w:t>
      </w:r>
      <w:bookmarkEnd w:id="44"/>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3736A6" w:rsidRPr="001068D4" w:rsidTr="00484614">
        <w:tc>
          <w:tcPr>
            <w:tcW w:w="810" w:type="dxa"/>
          </w:tcPr>
          <w:p w:rsidR="001106B5" w:rsidRPr="001068D4" w:rsidRDefault="00105978" w:rsidP="00E72E89">
            <w:pPr>
              <w:rPr>
                <w:rFonts w:ascii="Arial" w:hAnsi="Arial" w:cs="Arial"/>
                <w:sz w:val="18"/>
                <w:szCs w:val="20"/>
              </w:rPr>
            </w:pPr>
            <w:r>
              <w:rPr>
                <w:rFonts w:ascii="Arial" w:hAnsi="Arial" w:cs="Arial"/>
                <w:sz w:val="18"/>
                <w:szCs w:val="20"/>
              </w:rPr>
              <w:t>3.7</w:t>
            </w:r>
            <w:r w:rsidR="001106B5">
              <w:rPr>
                <w:rFonts w:ascii="Arial" w:hAnsi="Arial" w:cs="Arial"/>
                <w:sz w:val="18"/>
                <w:szCs w:val="20"/>
              </w:rPr>
              <w:t>.</w:t>
            </w:r>
            <w:r w:rsidR="00AF6D38">
              <w:rPr>
                <w:rFonts w:ascii="Arial" w:hAnsi="Arial" w:cs="Arial"/>
                <w:sz w:val="18"/>
                <w:szCs w:val="20"/>
              </w:rPr>
              <w:t>1</w:t>
            </w:r>
          </w:p>
        </w:tc>
        <w:tc>
          <w:tcPr>
            <w:tcW w:w="8730" w:type="dxa"/>
          </w:tcPr>
          <w:p w:rsidR="00FD035C" w:rsidRPr="0096336F" w:rsidRDefault="00FD035C" w:rsidP="003736A6">
            <w:pPr>
              <w:rPr>
                <w:rFonts w:ascii="Arial" w:hAnsi="Arial" w:cs="Arial"/>
                <w:b/>
                <w:sz w:val="18"/>
                <w:szCs w:val="20"/>
              </w:rPr>
            </w:pPr>
            <w:r w:rsidRPr="0096336F">
              <w:rPr>
                <w:rFonts w:ascii="Arial" w:hAnsi="Arial" w:cs="Arial"/>
                <w:b/>
                <w:sz w:val="18"/>
                <w:szCs w:val="20"/>
              </w:rPr>
              <w:t xml:space="preserve">Reputation </w:t>
            </w:r>
          </w:p>
          <w:p w:rsidR="003736A6" w:rsidRDefault="0096336F" w:rsidP="00077E44">
            <w:pPr>
              <w:pStyle w:val="ListParagraph"/>
              <w:numPr>
                <w:ilvl w:val="0"/>
                <w:numId w:val="30"/>
              </w:numPr>
              <w:rPr>
                <w:rFonts w:ascii="Arial" w:hAnsi="Arial" w:cs="Arial"/>
                <w:sz w:val="18"/>
                <w:szCs w:val="20"/>
              </w:rPr>
            </w:pPr>
            <w:r w:rsidRPr="0096336F">
              <w:rPr>
                <w:rFonts w:ascii="Arial" w:hAnsi="Arial" w:cs="Arial"/>
                <w:sz w:val="18"/>
                <w:szCs w:val="20"/>
              </w:rPr>
              <w:t>Badges</w:t>
            </w:r>
          </w:p>
          <w:p w:rsidR="00CF4F1C" w:rsidRDefault="008E31D8">
            <w:pPr>
              <w:pStyle w:val="ListParagraph"/>
              <w:numPr>
                <w:ilvl w:val="1"/>
                <w:numId w:val="30"/>
              </w:numPr>
              <w:rPr>
                <w:del w:id="45" w:author="jmassud" w:date="2012-05-08T14:32:00Z"/>
                <w:rFonts w:ascii="Arial" w:hAnsi="Arial" w:cs="Arial"/>
                <w:sz w:val="18"/>
                <w:szCs w:val="20"/>
              </w:rPr>
            </w:pPr>
            <w:del w:id="46" w:author="jmassud" w:date="2012-05-08T14:32:00Z">
              <w:r>
                <w:rPr>
                  <w:rFonts w:ascii="Arial" w:hAnsi="Arial" w:cs="Arial"/>
                  <w:sz w:val="18"/>
                  <w:szCs w:val="20"/>
                </w:rPr>
                <w:delText xml:space="preserve">Craftsman Club Members – applied from badge in profile </w:delText>
              </w:r>
            </w:del>
          </w:p>
          <w:p w:rsidR="00CF4F1C" w:rsidRDefault="008E31D8">
            <w:pPr>
              <w:pStyle w:val="ListParagraph"/>
              <w:numPr>
                <w:ilvl w:val="1"/>
                <w:numId w:val="30"/>
              </w:numPr>
              <w:rPr>
                <w:rFonts w:ascii="Arial" w:hAnsi="Arial" w:cs="Arial"/>
                <w:sz w:val="18"/>
                <w:szCs w:val="20"/>
              </w:rPr>
            </w:pPr>
            <w:r>
              <w:rPr>
                <w:rFonts w:ascii="Arial" w:hAnsi="Arial" w:cs="Arial"/>
                <w:sz w:val="18"/>
                <w:szCs w:val="20"/>
              </w:rPr>
              <w:t xml:space="preserve">Expert – Manually added through Admin/Moderation tool </w:t>
            </w:r>
          </w:p>
          <w:p w:rsidR="00544D28" w:rsidRDefault="00544D28" w:rsidP="00544D28">
            <w:pPr>
              <w:pStyle w:val="ListParagraph"/>
              <w:numPr>
                <w:ilvl w:val="2"/>
                <w:numId w:val="30"/>
              </w:numPr>
              <w:rPr>
                <w:ins w:id="47" w:author="jmassud" w:date="2012-05-08T14:32:00Z"/>
                <w:rFonts w:ascii="Arial" w:hAnsi="Arial" w:cs="Arial"/>
                <w:sz w:val="18"/>
                <w:szCs w:val="20"/>
              </w:rPr>
            </w:pPr>
            <w:ins w:id="48" w:author="jmassud" w:date="2012-05-08T14:32:00Z">
              <w:r>
                <w:rPr>
                  <w:rFonts w:ascii="Arial" w:hAnsi="Arial" w:cs="Arial"/>
                  <w:sz w:val="18"/>
                  <w:szCs w:val="20"/>
                </w:rPr>
                <w:t>Different look/feel to public profile page</w:t>
              </w:r>
            </w:ins>
          </w:p>
          <w:p w:rsidR="00AF6D38" w:rsidRDefault="008E31D8">
            <w:pPr>
              <w:pStyle w:val="ListParagraph"/>
              <w:numPr>
                <w:ilvl w:val="1"/>
                <w:numId w:val="30"/>
              </w:numPr>
              <w:rPr>
                <w:rFonts w:ascii="Arial" w:hAnsi="Arial" w:cs="Arial"/>
                <w:sz w:val="18"/>
                <w:szCs w:val="20"/>
              </w:rPr>
            </w:pPr>
            <w:r>
              <w:rPr>
                <w:rFonts w:ascii="Arial" w:hAnsi="Arial" w:cs="Arial"/>
                <w:sz w:val="18"/>
                <w:szCs w:val="20"/>
              </w:rPr>
              <w:t>Associate – appears for anyone who has an employee ID in membership profile</w:t>
            </w:r>
          </w:p>
          <w:p w:rsidR="00D17BCF" w:rsidRDefault="00D17BCF" w:rsidP="00D17BCF">
            <w:pPr>
              <w:pStyle w:val="ListParagraph"/>
              <w:numPr>
                <w:ilvl w:val="2"/>
                <w:numId w:val="30"/>
              </w:numPr>
              <w:rPr>
                <w:rFonts w:ascii="Arial" w:hAnsi="Arial" w:cs="Arial"/>
                <w:sz w:val="18"/>
                <w:szCs w:val="20"/>
              </w:rPr>
            </w:pPr>
            <w:r w:rsidRPr="00D17BCF">
              <w:rPr>
                <w:rFonts w:ascii="Arial" w:hAnsi="Arial" w:cs="Arial"/>
                <w:b/>
                <w:i/>
                <w:sz w:val="18"/>
                <w:szCs w:val="20"/>
              </w:rPr>
              <w:t>Functional requirement</w:t>
            </w:r>
            <w:r w:rsidR="00AF6D38">
              <w:rPr>
                <w:rFonts w:ascii="Arial" w:hAnsi="Arial" w:cs="Arial"/>
                <w:sz w:val="18"/>
                <w:szCs w:val="20"/>
              </w:rPr>
              <w:t>: integrate with LDAP for automatic add/removal of associate badge BUT also need to badge associates that interact on the site without</w:t>
            </w:r>
            <w:r w:rsidR="00010A0C">
              <w:rPr>
                <w:rFonts w:ascii="Arial" w:hAnsi="Arial" w:cs="Arial"/>
                <w:sz w:val="18"/>
                <w:szCs w:val="20"/>
              </w:rPr>
              <w:t xml:space="preserve"> using admin tool. </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 xml:space="preserve">Customer Care Network – tied to CCN employees working within the communities </w:t>
            </w:r>
          </w:p>
          <w:p w:rsidR="00D17BCF" w:rsidRDefault="00AF6D38" w:rsidP="00D17BCF">
            <w:pPr>
              <w:pStyle w:val="ListParagraph"/>
              <w:numPr>
                <w:ilvl w:val="2"/>
                <w:numId w:val="30"/>
              </w:numPr>
              <w:rPr>
                <w:rFonts w:ascii="Arial" w:hAnsi="Arial" w:cs="Arial"/>
                <w:sz w:val="18"/>
                <w:szCs w:val="20"/>
              </w:rPr>
            </w:pPr>
            <w:r w:rsidRPr="00AF6D38">
              <w:rPr>
                <w:rFonts w:ascii="Arial" w:hAnsi="Arial" w:cs="Arial"/>
                <w:b/>
                <w:i/>
                <w:sz w:val="18"/>
                <w:szCs w:val="20"/>
              </w:rPr>
              <w:t>Functional requirement</w:t>
            </w:r>
            <w:r>
              <w:rPr>
                <w:rFonts w:ascii="Arial" w:hAnsi="Arial" w:cs="Arial"/>
                <w:sz w:val="18"/>
                <w:szCs w:val="20"/>
              </w:rPr>
              <w:t>: integrate with LDAP for automatic add/removal of associate badge</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Moderator Badge – Assigned to anyone with Admin/Moderator tool access</w:t>
            </w:r>
            <w:r w:rsidR="00010A0C">
              <w:rPr>
                <w:rFonts w:ascii="Arial" w:hAnsi="Arial" w:cs="Arial"/>
                <w:sz w:val="18"/>
                <w:szCs w:val="20"/>
              </w:rPr>
              <w:t xml:space="preserve">; manually added </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Vendors – Manually added through Admin/Moderation tool</w:t>
            </w:r>
          </w:p>
          <w:p w:rsidR="00CF4F1C" w:rsidRDefault="00CF4F1C">
            <w:pPr>
              <w:pStyle w:val="ListParagraph"/>
              <w:numPr>
                <w:ilvl w:val="1"/>
                <w:numId w:val="30"/>
              </w:numPr>
              <w:rPr>
                <w:rFonts w:ascii="Arial" w:hAnsi="Arial" w:cs="Arial"/>
                <w:sz w:val="18"/>
                <w:szCs w:val="20"/>
              </w:rPr>
            </w:pPr>
          </w:p>
        </w:tc>
      </w:tr>
    </w:tbl>
    <w:p w:rsidR="00FB4E73" w:rsidRDefault="00793BF0" w:rsidP="006746EB">
      <w:pPr>
        <w:pStyle w:val="Heading2"/>
      </w:pPr>
      <w:bookmarkStart w:id="49" w:name="_Toc307838668"/>
      <w:bookmarkStart w:id="50" w:name="_Toc307838669"/>
      <w:bookmarkStart w:id="51" w:name="_Toc307838703"/>
      <w:bookmarkStart w:id="52" w:name="_Toc307838712"/>
      <w:bookmarkStart w:id="53" w:name="_Toc307838713"/>
      <w:bookmarkStart w:id="54" w:name="_Toc307838714"/>
      <w:bookmarkStart w:id="55" w:name="_Toc323813665"/>
      <w:bookmarkEnd w:id="49"/>
      <w:bookmarkEnd w:id="50"/>
      <w:bookmarkEnd w:id="51"/>
      <w:bookmarkEnd w:id="52"/>
      <w:bookmarkEnd w:id="53"/>
      <w:bookmarkEnd w:id="54"/>
      <w:r>
        <w:t xml:space="preserve">Social Integration Requirements </w:t>
      </w:r>
      <w:r w:rsidR="005E51D2">
        <w:t xml:space="preserve">– </w:t>
      </w:r>
      <w:r w:rsidR="0019486C">
        <w:t>P1</w:t>
      </w:r>
      <w:bookmarkEnd w:id="55"/>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3748BC" w:rsidRPr="001068D4" w:rsidTr="000F1FE1">
        <w:tc>
          <w:tcPr>
            <w:tcW w:w="9540" w:type="dxa"/>
            <w:gridSpan w:val="2"/>
            <w:shd w:val="clear" w:color="auto" w:fill="B6DDE8" w:themeFill="accent5" w:themeFillTint="66"/>
          </w:tcPr>
          <w:p w:rsidR="003748BC" w:rsidRPr="001068D4" w:rsidRDefault="003748BC" w:rsidP="000F1FE1">
            <w:pPr>
              <w:rPr>
                <w:rFonts w:ascii="Arial" w:hAnsi="Arial" w:cs="Arial"/>
                <w:b/>
                <w:sz w:val="18"/>
                <w:szCs w:val="20"/>
              </w:rPr>
            </w:pPr>
            <w:r w:rsidRPr="001068D4">
              <w:rPr>
                <w:rFonts w:ascii="Arial" w:hAnsi="Arial" w:cs="Arial"/>
                <w:b/>
                <w:sz w:val="18"/>
                <w:szCs w:val="20"/>
              </w:rPr>
              <w:t xml:space="preserve">Phase </w:t>
            </w:r>
            <w:r>
              <w:rPr>
                <w:rFonts w:ascii="Arial" w:hAnsi="Arial" w:cs="Arial"/>
                <w:b/>
                <w:sz w:val="18"/>
                <w:szCs w:val="20"/>
              </w:rPr>
              <w:t>One</w:t>
            </w:r>
          </w:p>
        </w:tc>
      </w:tr>
      <w:tr w:rsidR="00DF291E" w:rsidRPr="001068D4" w:rsidTr="00ED012E">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30F1F" w:rsidRPr="001068D4" w:rsidTr="00ED012E">
        <w:tc>
          <w:tcPr>
            <w:tcW w:w="810" w:type="dxa"/>
          </w:tcPr>
          <w:p w:rsidR="00630F1F" w:rsidRPr="001068D4" w:rsidRDefault="00105978" w:rsidP="004413AA">
            <w:pPr>
              <w:rPr>
                <w:rFonts w:ascii="Arial" w:hAnsi="Arial" w:cs="Arial"/>
                <w:sz w:val="18"/>
                <w:szCs w:val="20"/>
              </w:rPr>
            </w:pPr>
            <w:r>
              <w:rPr>
                <w:rFonts w:ascii="Arial" w:hAnsi="Arial" w:cs="Arial"/>
                <w:sz w:val="18"/>
                <w:szCs w:val="20"/>
              </w:rPr>
              <w:t>3.8</w:t>
            </w:r>
            <w:r w:rsidR="00630F1F" w:rsidRPr="001068D4">
              <w:rPr>
                <w:rFonts w:ascii="Arial" w:hAnsi="Arial" w:cs="Arial"/>
                <w:sz w:val="18"/>
                <w:szCs w:val="20"/>
              </w:rPr>
              <w:t>.1</w:t>
            </w:r>
          </w:p>
        </w:tc>
        <w:tc>
          <w:tcPr>
            <w:tcW w:w="8730" w:type="dxa"/>
          </w:tcPr>
          <w:p w:rsidR="00630F1F" w:rsidRPr="00ED012E" w:rsidRDefault="00630F1F" w:rsidP="000F1FE1">
            <w:pPr>
              <w:tabs>
                <w:tab w:val="left" w:pos="3690"/>
              </w:tabs>
              <w:rPr>
                <w:rFonts w:ascii="Arial" w:hAnsi="Arial" w:cs="Arial"/>
                <w:b/>
                <w:sz w:val="18"/>
                <w:szCs w:val="20"/>
              </w:rPr>
            </w:pPr>
            <w:r w:rsidRPr="00ED012E">
              <w:rPr>
                <w:rFonts w:ascii="Arial" w:hAnsi="Arial" w:cs="Arial"/>
                <w:b/>
                <w:sz w:val="18"/>
                <w:szCs w:val="20"/>
              </w:rPr>
              <w:t xml:space="preserve">Share It Functionality </w:t>
            </w:r>
          </w:p>
          <w:p w:rsidR="00630F1F" w:rsidRPr="004A48D6" w:rsidRDefault="00630F1F" w:rsidP="00077E44">
            <w:pPr>
              <w:pStyle w:val="ListParagraph"/>
              <w:numPr>
                <w:ilvl w:val="0"/>
                <w:numId w:val="30"/>
              </w:numPr>
              <w:tabs>
                <w:tab w:val="left" w:pos="3690"/>
              </w:tabs>
              <w:rPr>
                <w:rFonts w:ascii="Arial" w:hAnsi="Arial" w:cs="Arial"/>
                <w:b/>
                <w:sz w:val="18"/>
                <w:szCs w:val="20"/>
              </w:rPr>
            </w:pPr>
            <w:r>
              <w:rPr>
                <w:rFonts w:ascii="Arial" w:hAnsi="Arial" w:cs="Arial"/>
                <w:sz w:val="18"/>
                <w:szCs w:val="20"/>
              </w:rPr>
              <w:t>Blogs</w:t>
            </w:r>
            <w:r w:rsidR="004A48D6">
              <w:rPr>
                <w:rFonts w:ascii="Arial" w:hAnsi="Arial" w:cs="Arial"/>
                <w:sz w:val="18"/>
                <w:szCs w:val="20"/>
              </w:rPr>
              <w:t xml:space="preserve"> </w:t>
            </w:r>
            <w:r w:rsidR="004A48D6" w:rsidRPr="004A48D6">
              <w:rPr>
                <w:rFonts w:ascii="Arial" w:hAnsi="Arial" w:cs="Arial"/>
                <w:b/>
                <w:sz w:val="18"/>
                <w:szCs w:val="20"/>
              </w:rPr>
              <w:t>(3.</w:t>
            </w:r>
            <w:r w:rsidR="00C11CA1">
              <w:rPr>
                <w:rFonts w:ascii="Arial" w:hAnsi="Arial" w:cs="Arial"/>
                <w:b/>
                <w:sz w:val="18"/>
                <w:szCs w:val="20"/>
              </w:rPr>
              <w:t>10</w:t>
            </w:r>
            <w:r w:rsidR="004A48D6" w:rsidRPr="004A48D6">
              <w:rPr>
                <w:rFonts w:ascii="Arial" w:hAnsi="Arial" w:cs="Arial"/>
                <w:b/>
                <w:sz w:val="18"/>
                <w:szCs w:val="20"/>
              </w:rPr>
              <w:t>)</w:t>
            </w:r>
          </w:p>
          <w:p w:rsidR="00630F1F" w:rsidRDefault="00630F1F" w:rsidP="00077E44">
            <w:pPr>
              <w:pStyle w:val="ListParagraph"/>
              <w:numPr>
                <w:ilvl w:val="0"/>
                <w:numId w:val="30"/>
              </w:numPr>
              <w:tabs>
                <w:tab w:val="left" w:pos="3690"/>
              </w:tabs>
              <w:rPr>
                <w:rFonts w:ascii="Arial" w:hAnsi="Arial" w:cs="Arial"/>
                <w:sz w:val="18"/>
                <w:szCs w:val="20"/>
              </w:rPr>
            </w:pPr>
            <w:r>
              <w:rPr>
                <w:rFonts w:ascii="Arial" w:hAnsi="Arial" w:cs="Arial"/>
                <w:sz w:val="18"/>
                <w:szCs w:val="20"/>
              </w:rPr>
              <w:t>Buying Guides</w:t>
            </w:r>
            <w:r w:rsidR="004A48D6">
              <w:rPr>
                <w:rFonts w:ascii="Arial" w:hAnsi="Arial" w:cs="Arial"/>
                <w:sz w:val="18"/>
                <w:szCs w:val="20"/>
              </w:rPr>
              <w:t xml:space="preserve"> </w:t>
            </w:r>
            <w:r w:rsidR="004A48D6" w:rsidRPr="004A48D6">
              <w:rPr>
                <w:rFonts w:ascii="Arial" w:hAnsi="Arial" w:cs="Arial"/>
                <w:b/>
                <w:sz w:val="18"/>
                <w:szCs w:val="20"/>
              </w:rPr>
              <w:t>(3.</w:t>
            </w:r>
            <w:r w:rsidR="00C11CA1">
              <w:rPr>
                <w:rFonts w:ascii="Arial" w:hAnsi="Arial" w:cs="Arial"/>
                <w:b/>
                <w:sz w:val="18"/>
                <w:szCs w:val="20"/>
              </w:rPr>
              <w:t>10</w:t>
            </w:r>
            <w:r w:rsidR="004A48D6" w:rsidRPr="004A48D6">
              <w:rPr>
                <w:rFonts w:ascii="Arial" w:hAnsi="Arial" w:cs="Arial"/>
                <w:b/>
                <w:sz w:val="18"/>
                <w:szCs w:val="20"/>
              </w:rPr>
              <w:t>)</w:t>
            </w:r>
          </w:p>
          <w:p w:rsidR="00630F1F" w:rsidRDefault="00630F1F" w:rsidP="00077E44">
            <w:pPr>
              <w:pStyle w:val="ListParagraph"/>
              <w:numPr>
                <w:ilvl w:val="0"/>
                <w:numId w:val="30"/>
              </w:numPr>
              <w:tabs>
                <w:tab w:val="left" w:pos="3690"/>
              </w:tabs>
              <w:rPr>
                <w:rFonts w:ascii="Arial" w:hAnsi="Arial" w:cs="Arial"/>
                <w:sz w:val="18"/>
                <w:szCs w:val="20"/>
              </w:rPr>
            </w:pPr>
            <w:r>
              <w:rPr>
                <w:rFonts w:ascii="Arial" w:hAnsi="Arial" w:cs="Arial"/>
                <w:sz w:val="18"/>
                <w:szCs w:val="20"/>
              </w:rPr>
              <w:t>Q</w:t>
            </w:r>
            <w:r w:rsidR="00010A0C">
              <w:rPr>
                <w:rFonts w:ascii="Arial" w:hAnsi="Arial" w:cs="Arial"/>
                <w:sz w:val="18"/>
                <w:szCs w:val="20"/>
              </w:rPr>
              <w:t>uestion Post</w:t>
            </w:r>
            <w:r>
              <w:rPr>
                <w:rFonts w:ascii="Arial" w:hAnsi="Arial" w:cs="Arial"/>
                <w:sz w:val="18"/>
                <w:szCs w:val="20"/>
              </w:rPr>
              <w:t xml:space="preserve"> </w:t>
            </w:r>
            <w:r w:rsidRPr="00630F1F">
              <w:rPr>
                <w:rFonts w:ascii="Arial" w:hAnsi="Arial" w:cs="Arial"/>
                <w:b/>
                <w:sz w:val="18"/>
                <w:szCs w:val="20"/>
              </w:rPr>
              <w:t>(3.4)</w:t>
            </w:r>
          </w:p>
          <w:p w:rsidR="00630F1F" w:rsidRPr="001068D4" w:rsidRDefault="000C434C" w:rsidP="000F1FE1">
            <w:pPr>
              <w:rPr>
                <w:rFonts w:ascii="Arial" w:hAnsi="Arial" w:cs="Arial"/>
                <w:sz w:val="18"/>
                <w:szCs w:val="20"/>
              </w:rPr>
            </w:pPr>
            <w:ins w:id="56" w:author="jmassud" w:date="2012-05-08T14:32:00Z">
              <w:r>
                <w:rPr>
                  <w:rFonts w:ascii="Arial" w:hAnsi="Arial" w:cs="Arial"/>
                  <w:b/>
                  <w:sz w:val="18"/>
                  <w:szCs w:val="20"/>
                </w:rPr>
                <w:t xml:space="preserve"> </w:t>
              </w:r>
              <w:r w:rsidRPr="000C434C">
                <w:rPr>
                  <w:rFonts w:ascii="Arial" w:hAnsi="Arial" w:cs="Arial"/>
                  <w:sz w:val="18"/>
                  <w:szCs w:val="20"/>
                </w:rPr>
                <w:t>Category Page</w:t>
              </w:r>
              <w:r>
                <w:rPr>
                  <w:rFonts w:ascii="Arial" w:hAnsi="Arial" w:cs="Arial"/>
                  <w:b/>
                  <w:sz w:val="18"/>
                  <w:szCs w:val="20"/>
                </w:rPr>
                <w:t xml:space="preserve"> </w:t>
              </w:r>
            </w:ins>
            <w:r w:rsidR="00630F1F" w:rsidRPr="00630F1F">
              <w:rPr>
                <w:rFonts w:ascii="Arial" w:hAnsi="Arial" w:cs="Arial"/>
                <w:b/>
                <w:i/>
                <w:sz w:val="18"/>
                <w:szCs w:val="20"/>
              </w:rPr>
              <w:t>Functional Requirement:</w:t>
            </w:r>
            <w:r w:rsidR="00630F1F">
              <w:rPr>
                <w:rFonts w:ascii="Arial" w:hAnsi="Arial" w:cs="Arial"/>
                <w:sz w:val="18"/>
                <w:szCs w:val="20"/>
              </w:rPr>
              <w:t xml:space="preserve"> Use existing Share It Capabilities</w:t>
            </w:r>
          </w:p>
        </w:tc>
      </w:tr>
      <w:tr w:rsidR="00630F1F" w:rsidRPr="001068D4" w:rsidTr="00ED012E">
        <w:tc>
          <w:tcPr>
            <w:tcW w:w="810" w:type="dxa"/>
            <w:tcBorders>
              <w:bottom w:val="single" w:sz="4" w:space="0" w:color="000000"/>
            </w:tcBorders>
          </w:tcPr>
          <w:p w:rsidR="00630F1F" w:rsidRPr="001068D4" w:rsidRDefault="00630F1F" w:rsidP="004413AA">
            <w:pPr>
              <w:rPr>
                <w:rFonts w:ascii="Arial" w:hAnsi="Arial" w:cs="Arial"/>
                <w:sz w:val="18"/>
                <w:szCs w:val="20"/>
              </w:rPr>
            </w:pPr>
          </w:p>
        </w:tc>
        <w:tc>
          <w:tcPr>
            <w:tcW w:w="8730" w:type="dxa"/>
            <w:tcBorders>
              <w:bottom w:val="single" w:sz="4" w:space="0" w:color="000000"/>
            </w:tcBorders>
          </w:tcPr>
          <w:p w:rsidR="00630F1F" w:rsidRPr="001068D4" w:rsidRDefault="00630F1F" w:rsidP="000F1FE1">
            <w:pPr>
              <w:rPr>
                <w:rFonts w:ascii="Arial" w:hAnsi="Arial" w:cs="Arial"/>
                <w:sz w:val="18"/>
                <w:szCs w:val="20"/>
              </w:rPr>
            </w:pPr>
          </w:p>
        </w:tc>
      </w:tr>
      <w:tr w:rsidR="003748BC" w:rsidRPr="001068D4" w:rsidTr="000F1FE1">
        <w:tc>
          <w:tcPr>
            <w:tcW w:w="9540" w:type="dxa"/>
            <w:gridSpan w:val="2"/>
            <w:shd w:val="clear" w:color="auto" w:fill="B6DDE8" w:themeFill="accent5" w:themeFillTint="66"/>
          </w:tcPr>
          <w:p w:rsidR="003748BC" w:rsidRPr="001068D4" w:rsidRDefault="003748BC" w:rsidP="000F1FE1">
            <w:pPr>
              <w:rPr>
                <w:rFonts w:ascii="Arial" w:hAnsi="Arial" w:cs="Arial"/>
                <w:b/>
                <w:sz w:val="18"/>
                <w:szCs w:val="20"/>
              </w:rPr>
            </w:pPr>
          </w:p>
        </w:tc>
      </w:tr>
      <w:tr w:rsidR="003748BC" w:rsidRPr="001068D4" w:rsidTr="000F1FE1">
        <w:tc>
          <w:tcPr>
            <w:tcW w:w="810" w:type="dxa"/>
            <w:shd w:val="clear" w:color="auto" w:fill="B6DDE8"/>
          </w:tcPr>
          <w:p w:rsidR="003748BC" w:rsidRPr="001068D4" w:rsidRDefault="003748BC" w:rsidP="000F1FE1">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3748BC" w:rsidRPr="001068D4" w:rsidRDefault="003748BC" w:rsidP="000F1FE1">
            <w:pPr>
              <w:rPr>
                <w:rFonts w:ascii="Arial" w:hAnsi="Arial" w:cs="Arial"/>
                <w:b/>
                <w:sz w:val="18"/>
                <w:szCs w:val="20"/>
              </w:rPr>
            </w:pPr>
          </w:p>
        </w:tc>
      </w:tr>
      <w:tr w:rsidR="00630F1F" w:rsidRPr="001068D4" w:rsidTr="003748BC">
        <w:tc>
          <w:tcPr>
            <w:tcW w:w="810" w:type="dxa"/>
          </w:tcPr>
          <w:p w:rsidR="00630F1F" w:rsidRPr="001068D4" w:rsidRDefault="00630F1F" w:rsidP="004413AA">
            <w:pPr>
              <w:rPr>
                <w:rFonts w:ascii="Arial" w:hAnsi="Arial" w:cs="Arial"/>
                <w:sz w:val="18"/>
                <w:szCs w:val="20"/>
              </w:rPr>
            </w:pPr>
          </w:p>
        </w:tc>
        <w:tc>
          <w:tcPr>
            <w:tcW w:w="8730" w:type="dxa"/>
          </w:tcPr>
          <w:p w:rsidR="00630F1F" w:rsidRPr="001068D4" w:rsidRDefault="00630F1F" w:rsidP="003748BC">
            <w:pPr>
              <w:rPr>
                <w:rFonts w:ascii="Arial" w:hAnsi="Arial" w:cs="Arial"/>
                <w:sz w:val="18"/>
                <w:szCs w:val="20"/>
              </w:rPr>
            </w:pPr>
          </w:p>
        </w:tc>
      </w:tr>
    </w:tbl>
    <w:p w:rsidR="005651CB" w:rsidRDefault="00630F1F" w:rsidP="005651CB">
      <w:pPr>
        <w:pStyle w:val="Heading2"/>
      </w:pPr>
      <w:bookmarkStart w:id="57" w:name="_Toc323813666"/>
      <w:r>
        <w:t>Customer Service Requirements</w:t>
      </w:r>
      <w:r w:rsidR="00612DF6">
        <w:t xml:space="preserve"> –</w:t>
      </w:r>
      <w:r>
        <w:t xml:space="preserve"> </w:t>
      </w:r>
      <w:r w:rsidR="005651CB">
        <w:t>P</w:t>
      </w:r>
      <w:r>
        <w:t>1 &amp; P2</w:t>
      </w:r>
      <w:bookmarkEnd w:id="57"/>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3748BC" w:rsidRPr="001068D4" w:rsidTr="003748BC">
        <w:tc>
          <w:tcPr>
            <w:tcW w:w="9540" w:type="dxa"/>
            <w:gridSpan w:val="2"/>
            <w:shd w:val="clear" w:color="auto" w:fill="B6DDE8" w:themeFill="accent5" w:themeFillTint="66"/>
          </w:tcPr>
          <w:p w:rsidR="003748BC" w:rsidRPr="001068D4" w:rsidRDefault="003748BC" w:rsidP="003748BC">
            <w:pPr>
              <w:rPr>
                <w:rFonts w:ascii="Arial" w:hAnsi="Arial" w:cs="Arial"/>
                <w:b/>
                <w:sz w:val="18"/>
                <w:szCs w:val="20"/>
              </w:rPr>
            </w:pPr>
            <w:r w:rsidRPr="001068D4">
              <w:rPr>
                <w:rFonts w:ascii="Arial" w:hAnsi="Arial" w:cs="Arial"/>
                <w:b/>
                <w:sz w:val="18"/>
                <w:szCs w:val="20"/>
              </w:rPr>
              <w:t xml:space="preserve">Phase </w:t>
            </w:r>
            <w:r>
              <w:rPr>
                <w:rFonts w:ascii="Arial" w:hAnsi="Arial" w:cs="Arial"/>
                <w:b/>
                <w:sz w:val="18"/>
                <w:szCs w:val="20"/>
              </w:rPr>
              <w:t>One</w:t>
            </w:r>
          </w:p>
        </w:tc>
      </w:tr>
      <w:tr w:rsidR="00DF291E" w:rsidRPr="001068D4" w:rsidTr="003748BC">
        <w:tc>
          <w:tcPr>
            <w:tcW w:w="81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E72E89" w:rsidRPr="001068D4" w:rsidTr="003748BC">
        <w:tc>
          <w:tcPr>
            <w:tcW w:w="810" w:type="dxa"/>
          </w:tcPr>
          <w:p w:rsidR="00E72E89" w:rsidRPr="001068D4" w:rsidRDefault="00993E57" w:rsidP="00DF291E">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9</w:t>
            </w:r>
            <w:r w:rsidR="00E72E89" w:rsidRPr="001068D4">
              <w:rPr>
                <w:rFonts w:ascii="Arial" w:hAnsi="Arial" w:cs="Arial"/>
                <w:sz w:val="18"/>
                <w:szCs w:val="20"/>
              </w:rPr>
              <w:t>.1</w:t>
            </w:r>
          </w:p>
        </w:tc>
        <w:tc>
          <w:tcPr>
            <w:tcW w:w="8730" w:type="dxa"/>
          </w:tcPr>
          <w:p w:rsidR="00E72E89" w:rsidRDefault="00F63B50" w:rsidP="00E72E89">
            <w:pPr>
              <w:rPr>
                <w:rFonts w:ascii="Arial" w:hAnsi="Arial" w:cs="Arial"/>
                <w:sz w:val="18"/>
                <w:szCs w:val="20"/>
              </w:rPr>
            </w:pPr>
            <w:r>
              <w:rPr>
                <w:rFonts w:ascii="Arial" w:hAnsi="Arial" w:cs="Arial"/>
                <w:sz w:val="18"/>
                <w:szCs w:val="20"/>
              </w:rPr>
              <w:t>Communities Specific Customer Service page</w:t>
            </w:r>
          </w:p>
          <w:p w:rsidR="00F63B50" w:rsidRDefault="00010A0C" w:rsidP="00077E44">
            <w:pPr>
              <w:pStyle w:val="ListParagraph"/>
              <w:numPr>
                <w:ilvl w:val="1"/>
                <w:numId w:val="32"/>
              </w:numPr>
              <w:rPr>
                <w:rFonts w:ascii="Arial" w:hAnsi="Arial" w:cs="Arial"/>
                <w:sz w:val="18"/>
                <w:szCs w:val="20"/>
              </w:rPr>
            </w:pPr>
            <w:r>
              <w:rPr>
                <w:rFonts w:ascii="Arial" w:hAnsi="Arial" w:cs="Arial"/>
                <w:sz w:val="18"/>
                <w:szCs w:val="20"/>
              </w:rPr>
              <w:t>Q&amp;A – select category (routes to different areas of the business)Order Issue</w:t>
            </w:r>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t>Delivery</w:t>
            </w:r>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t>Installation</w:t>
            </w:r>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t xml:space="preserve">Part Orders &amp; Inquiries </w:t>
            </w:r>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t>Repair</w:t>
            </w:r>
          </w:p>
          <w:p w:rsidR="007F79F6" w:rsidRDefault="00010A0C" w:rsidP="00077E44">
            <w:pPr>
              <w:pStyle w:val="ListParagraph"/>
              <w:numPr>
                <w:ilvl w:val="1"/>
                <w:numId w:val="32"/>
              </w:numPr>
              <w:rPr>
                <w:rFonts w:ascii="Arial" w:hAnsi="Arial" w:cs="Arial"/>
                <w:sz w:val="18"/>
                <w:szCs w:val="20"/>
              </w:rPr>
            </w:pPr>
            <w:r>
              <w:rPr>
                <w:rFonts w:ascii="Arial" w:hAnsi="Arial" w:cs="Arial"/>
                <w:sz w:val="18"/>
                <w:szCs w:val="20"/>
              </w:rPr>
              <w:t>Others TBD</w:t>
            </w:r>
          </w:p>
          <w:p w:rsidR="00010A0C" w:rsidRDefault="00010A0C" w:rsidP="00010A0C">
            <w:pPr>
              <w:pStyle w:val="ListParagraph"/>
              <w:numPr>
                <w:ilvl w:val="0"/>
                <w:numId w:val="32"/>
              </w:numPr>
              <w:rPr>
                <w:rFonts w:ascii="Arial" w:hAnsi="Arial" w:cs="Arial"/>
                <w:sz w:val="18"/>
                <w:szCs w:val="20"/>
              </w:rPr>
            </w:pPr>
            <w:r>
              <w:rPr>
                <w:rFonts w:ascii="Arial" w:hAnsi="Arial" w:cs="Arial"/>
                <w:sz w:val="18"/>
                <w:szCs w:val="20"/>
              </w:rPr>
              <w:t>FAQ page based on common customer questions – updateable through CMS</w:t>
            </w:r>
          </w:p>
          <w:p w:rsidR="00010A0C" w:rsidRDefault="00010A0C" w:rsidP="00010A0C">
            <w:pPr>
              <w:pStyle w:val="ListParagraph"/>
              <w:numPr>
                <w:ilvl w:val="0"/>
                <w:numId w:val="32"/>
              </w:numPr>
              <w:rPr>
                <w:rFonts w:ascii="Arial" w:hAnsi="Arial" w:cs="Arial"/>
                <w:sz w:val="18"/>
                <w:szCs w:val="20"/>
              </w:rPr>
            </w:pPr>
            <w:r w:rsidRPr="003229C0">
              <w:rPr>
                <w:rFonts w:ascii="Arial" w:hAnsi="Arial" w:cs="Arial"/>
                <w:sz w:val="18"/>
                <w:szCs w:val="20"/>
              </w:rPr>
              <w:t xml:space="preserve">Featured </w:t>
            </w:r>
            <w:r>
              <w:rPr>
                <w:rFonts w:ascii="Arial" w:hAnsi="Arial" w:cs="Arial"/>
                <w:sz w:val="18"/>
                <w:szCs w:val="20"/>
              </w:rPr>
              <w:t>Business</w:t>
            </w:r>
            <w:r w:rsidRPr="003229C0">
              <w:rPr>
                <w:rFonts w:ascii="Arial" w:hAnsi="Arial" w:cs="Arial"/>
                <w:sz w:val="18"/>
                <w:szCs w:val="20"/>
              </w:rPr>
              <w:t xml:space="preserve"> Members on duty – updateable through CMS; assign admin rights to update to agents</w:t>
            </w:r>
          </w:p>
          <w:p w:rsidR="00010A0C" w:rsidRDefault="00010A0C" w:rsidP="00010A0C">
            <w:pPr>
              <w:pStyle w:val="ListParagraph"/>
              <w:numPr>
                <w:ilvl w:val="0"/>
                <w:numId w:val="32"/>
              </w:numPr>
              <w:rPr>
                <w:rFonts w:ascii="Arial" w:hAnsi="Arial" w:cs="Arial"/>
                <w:sz w:val="18"/>
                <w:szCs w:val="20"/>
              </w:rPr>
            </w:pPr>
            <w:r w:rsidRPr="003229C0">
              <w:rPr>
                <w:rFonts w:ascii="Arial" w:hAnsi="Arial" w:cs="Arial"/>
                <w:sz w:val="18"/>
                <w:szCs w:val="20"/>
              </w:rPr>
              <w:t xml:space="preserve">Ability for </w:t>
            </w:r>
            <w:r>
              <w:rPr>
                <w:rFonts w:ascii="Arial" w:hAnsi="Arial" w:cs="Arial"/>
                <w:sz w:val="18"/>
                <w:szCs w:val="20"/>
              </w:rPr>
              <w:t>user (original poster only)</w:t>
            </w:r>
            <w:r w:rsidRPr="003229C0">
              <w:rPr>
                <w:rFonts w:ascii="Arial" w:hAnsi="Arial" w:cs="Arial"/>
                <w:sz w:val="18"/>
                <w:szCs w:val="20"/>
              </w:rPr>
              <w:t xml:space="preserve"> to indicate on the answer if they were satisfied with the service they received</w:t>
            </w:r>
            <w:r>
              <w:rPr>
                <w:rFonts w:ascii="Arial" w:hAnsi="Arial" w:cs="Arial"/>
                <w:sz w:val="18"/>
                <w:szCs w:val="20"/>
              </w:rPr>
              <w:t xml:space="preserve"> from the business; once clicked option is removed; cannot be edited</w:t>
            </w:r>
          </w:p>
          <w:p w:rsidR="00D17BCF" w:rsidRDefault="00D17BCF" w:rsidP="00D17BCF">
            <w:pPr>
              <w:pStyle w:val="ListParagraph"/>
              <w:ind w:left="1440"/>
              <w:rPr>
                <w:rFonts w:ascii="Arial" w:hAnsi="Arial" w:cs="Arial"/>
                <w:sz w:val="18"/>
                <w:szCs w:val="20"/>
              </w:rPr>
            </w:pPr>
          </w:p>
        </w:tc>
      </w:tr>
      <w:tr w:rsidR="003748BC" w:rsidRPr="001068D4" w:rsidTr="003748BC">
        <w:tc>
          <w:tcPr>
            <w:tcW w:w="9540" w:type="dxa"/>
            <w:gridSpan w:val="2"/>
            <w:shd w:val="clear" w:color="auto" w:fill="B6DDE8" w:themeFill="accent5" w:themeFillTint="66"/>
          </w:tcPr>
          <w:p w:rsidR="003748BC" w:rsidRPr="001068D4" w:rsidRDefault="003748BC" w:rsidP="000F1FE1">
            <w:pPr>
              <w:rPr>
                <w:rFonts w:ascii="Arial" w:hAnsi="Arial" w:cs="Arial"/>
                <w:b/>
                <w:sz w:val="18"/>
                <w:szCs w:val="20"/>
              </w:rPr>
            </w:pPr>
            <w:r w:rsidRPr="001068D4">
              <w:rPr>
                <w:rFonts w:ascii="Arial" w:hAnsi="Arial" w:cs="Arial"/>
                <w:b/>
                <w:sz w:val="18"/>
                <w:szCs w:val="20"/>
              </w:rPr>
              <w:t>Phase Two</w:t>
            </w:r>
          </w:p>
        </w:tc>
      </w:tr>
      <w:tr w:rsidR="00F63B50" w:rsidRPr="001068D4" w:rsidTr="000F1FE1">
        <w:tc>
          <w:tcPr>
            <w:tcW w:w="810" w:type="dxa"/>
            <w:shd w:val="clear" w:color="auto" w:fill="B6DDE8"/>
          </w:tcPr>
          <w:p w:rsidR="00F63B50" w:rsidRPr="001068D4" w:rsidRDefault="00F63B50" w:rsidP="000F1FE1">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F63B50" w:rsidRPr="001068D4" w:rsidRDefault="00F63B50" w:rsidP="000F1FE1">
            <w:pPr>
              <w:rPr>
                <w:rFonts w:ascii="Arial" w:hAnsi="Arial" w:cs="Arial"/>
                <w:b/>
                <w:sz w:val="18"/>
                <w:szCs w:val="20"/>
              </w:rPr>
            </w:pPr>
            <w:r w:rsidRPr="001068D4">
              <w:rPr>
                <w:rFonts w:ascii="Arial" w:hAnsi="Arial" w:cs="Arial"/>
                <w:b/>
                <w:sz w:val="18"/>
                <w:szCs w:val="20"/>
              </w:rPr>
              <w:t xml:space="preserve">Description </w:t>
            </w:r>
          </w:p>
        </w:tc>
      </w:tr>
      <w:tr w:rsidR="007F79F6" w:rsidRPr="001068D4" w:rsidTr="000F1FE1">
        <w:trPr>
          <w:del w:id="58" w:author="jmassud" w:date="2012-05-08T14:32:00Z"/>
        </w:trPr>
        <w:tc>
          <w:tcPr>
            <w:tcW w:w="810" w:type="dxa"/>
            <w:tcBorders>
              <w:bottom w:val="single" w:sz="4" w:space="0" w:color="000000"/>
            </w:tcBorders>
          </w:tcPr>
          <w:p w:rsidR="007F79F6" w:rsidRDefault="007F79F6" w:rsidP="000F1FE1">
            <w:pPr>
              <w:rPr>
                <w:del w:id="59" w:author="jmassud" w:date="2012-05-08T14:32:00Z"/>
                <w:rFonts w:ascii="Arial" w:hAnsi="Arial" w:cs="Arial"/>
                <w:sz w:val="18"/>
                <w:szCs w:val="20"/>
              </w:rPr>
            </w:pPr>
            <w:del w:id="60" w:author="jmassud" w:date="2012-05-08T14:32:00Z">
              <w:r>
                <w:rPr>
                  <w:rFonts w:ascii="Arial" w:hAnsi="Arial" w:cs="Arial"/>
                  <w:sz w:val="18"/>
                  <w:szCs w:val="20"/>
                </w:rPr>
                <w:delText>3.9.2</w:delText>
              </w:r>
            </w:del>
          </w:p>
        </w:tc>
        <w:tc>
          <w:tcPr>
            <w:tcW w:w="8730" w:type="dxa"/>
            <w:tcBorders>
              <w:bottom w:val="single" w:sz="4" w:space="0" w:color="000000"/>
            </w:tcBorders>
          </w:tcPr>
          <w:p w:rsidR="00D110E0" w:rsidRDefault="007F79F6">
            <w:pPr>
              <w:rPr>
                <w:del w:id="61" w:author="jmassud" w:date="2012-05-08T14:32:00Z"/>
                <w:rFonts w:ascii="Arial" w:hAnsi="Arial" w:cs="Arial"/>
                <w:sz w:val="18"/>
                <w:szCs w:val="20"/>
              </w:rPr>
            </w:pPr>
            <w:del w:id="62" w:author="jmassud" w:date="2012-05-08T14:32:00Z">
              <w:r>
                <w:rPr>
                  <w:rFonts w:ascii="Arial" w:hAnsi="Arial" w:cs="Arial"/>
                  <w:sz w:val="18"/>
                  <w:szCs w:val="20"/>
                </w:rPr>
                <w:delText xml:space="preserve">Customer Service </w:delText>
              </w:r>
              <w:r w:rsidR="00535FA0" w:rsidRPr="00535FA0">
                <w:rPr>
                  <w:rFonts w:ascii="Arial" w:hAnsi="Arial" w:cs="Arial"/>
                  <w:sz w:val="18"/>
                  <w:szCs w:val="20"/>
                </w:rPr>
                <w:delText xml:space="preserve">Q&amp;A </w:delText>
              </w:r>
              <w:r w:rsidR="00535FA0" w:rsidRPr="00535FA0">
                <w:rPr>
                  <w:rFonts w:ascii="Arial" w:hAnsi="Arial" w:cs="Arial"/>
                  <w:b/>
                  <w:sz w:val="18"/>
                  <w:szCs w:val="20"/>
                </w:rPr>
                <w:delText>(3.4)</w:delText>
              </w:r>
            </w:del>
          </w:p>
          <w:p w:rsidR="00D110E0" w:rsidRDefault="00535FA0" w:rsidP="00010A0C">
            <w:pPr>
              <w:pStyle w:val="ListParagraph"/>
              <w:numPr>
                <w:ilvl w:val="0"/>
                <w:numId w:val="60"/>
              </w:numPr>
              <w:rPr>
                <w:del w:id="63" w:author="jmassud" w:date="2012-05-08T14:32:00Z"/>
                <w:rFonts w:ascii="Arial" w:hAnsi="Arial" w:cs="Arial"/>
                <w:sz w:val="18"/>
                <w:szCs w:val="20"/>
              </w:rPr>
            </w:pPr>
            <w:del w:id="64" w:author="jmassud" w:date="2012-05-08T14:32:00Z">
              <w:r w:rsidRPr="00535FA0">
                <w:rPr>
                  <w:rFonts w:ascii="Arial" w:hAnsi="Arial" w:cs="Arial"/>
                  <w:sz w:val="18"/>
                  <w:szCs w:val="20"/>
                </w:rPr>
                <w:delText xml:space="preserve">Moderated by </w:delText>
              </w:r>
              <w:r w:rsidR="00010A0C">
                <w:rPr>
                  <w:rFonts w:ascii="Arial" w:hAnsi="Arial" w:cs="Arial"/>
                  <w:sz w:val="18"/>
                  <w:szCs w:val="20"/>
                </w:rPr>
                <w:delText>Business (social media support team in CCN)</w:delText>
              </w:r>
            </w:del>
          </w:p>
        </w:tc>
      </w:tr>
      <w:tr w:rsidR="00E64B04" w:rsidRPr="001068D4" w:rsidTr="000F1FE1">
        <w:tc>
          <w:tcPr>
            <w:tcW w:w="810" w:type="dxa"/>
            <w:tcBorders>
              <w:bottom w:val="single" w:sz="4" w:space="0" w:color="000000"/>
            </w:tcBorders>
          </w:tcPr>
          <w:p w:rsidR="00E64B04" w:rsidRPr="001068D4" w:rsidRDefault="00105978" w:rsidP="000F1FE1">
            <w:pPr>
              <w:rPr>
                <w:rFonts w:ascii="Arial" w:hAnsi="Arial" w:cs="Arial"/>
                <w:sz w:val="18"/>
                <w:szCs w:val="20"/>
              </w:rPr>
            </w:pPr>
            <w:r>
              <w:rPr>
                <w:rFonts w:ascii="Arial" w:hAnsi="Arial" w:cs="Arial"/>
                <w:sz w:val="18"/>
                <w:szCs w:val="20"/>
              </w:rPr>
              <w:t>3.9</w:t>
            </w:r>
            <w:r w:rsidR="00E64B04">
              <w:rPr>
                <w:rFonts w:ascii="Arial" w:hAnsi="Arial" w:cs="Arial"/>
                <w:sz w:val="18"/>
                <w:szCs w:val="20"/>
              </w:rPr>
              <w:t>.</w:t>
            </w:r>
            <w:del w:id="65" w:author="jmassud" w:date="2012-05-08T14:32:00Z">
              <w:r w:rsidR="007F79F6">
                <w:rPr>
                  <w:rFonts w:ascii="Arial" w:hAnsi="Arial" w:cs="Arial"/>
                  <w:sz w:val="18"/>
                  <w:szCs w:val="20"/>
                </w:rPr>
                <w:delText>3</w:delText>
              </w:r>
            </w:del>
            <w:ins w:id="66" w:author="jmassud" w:date="2012-05-08T14:32:00Z">
              <w:r w:rsidR="000C434C">
                <w:rPr>
                  <w:rFonts w:ascii="Arial" w:hAnsi="Arial" w:cs="Arial"/>
                  <w:sz w:val="18"/>
                  <w:szCs w:val="20"/>
                </w:rPr>
                <w:t>2</w:t>
              </w:r>
            </w:ins>
          </w:p>
        </w:tc>
        <w:tc>
          <w:tcPr>
            <w:tcW w:w="8730" w:type="dxa"/>
            <w:tcBorders>
              <w:bottom w:val="single" w:sz="4" w:space="0" w:color="000000"/>
            </w:tcBorders>
          </w:tcPr>
          <w:p w:rsidR="00E64B04" w:rsidRPr="001068D4" w:rsidRDefault="00010A0C" w:rsidP="000F1FE1">
            <w:pPr>
              <w:rPr>
                <w:rFonts w:ascii="Arial" w:hAnsi="Arial" w:cs="Arial"/>
                <w:sz w:val="18"/>
                <w:szCs w:val="20"/>
              </w:rPr>
            </w:pPr>
            <w:r>
              <w:rPr>
                <w:rFonts w:ascii="Arial" w:hAnsi="Arial" w:cs="Arial"/>
                <w:sz w:val="18"/>
                <w:szCs w:val="20"/>
              </w:rPr>
              <w:t>Customer Service Help form enables user to submit a request for help privately to the business; form submission should be integrated into KANA as an email submission</w:t>
            </w:r>
            <w:r w:rsidDel="00010A0C">
              <w:rPr>
                <w:rFonts w:ascii="Arial" w:hAnsi="Arial" w:cs="Arial"/>
                <w:sz w:val="18"/>
                <w:szCs w:val="20"/>
              </w:rPr>
              <w:t xml:space="preserve"> </w:t>
            </w:r>
            <w:r w:rsidR="00E64B04" w:rsidRPr="00E64B04">
              <w:rPr>
                <w:rFonts w:ascii="Arial" w:hAnsi="Arial" w:cs="Arial"/>
                <w:b/>
                <w:i/>
                <w:sz w:val="18"/>
                <w:szCs w:val="20"/>
              </w:rPr>
              <w:t>Functional Requirement:</w:t>
            </w:r>
            <w:r w:rsidR="00E64B04">
              <w:rPr>
                <w:rFonts w:ascii="Arial" w:hAnsi="Arial" w:cs="Arial"/>
                <w:sz w:val="18"/>
                <w:szCs w:val="20"/>
              </w:rPr>
              <w:t xml:space="preserve"> Integration into Kana (to work with Eric in Des Moines on integration) </w:t>
            </w:r>
          </w:p>
        </w:tc>
      </w:tr>
    </w:tbl>
    <w:p w:rsidR="005651CB" w:rsidRDefault="00010A0C" w:rsidP="005651CB">
      <w:pPr>
        <w:pStyle w:val="Heading2"/>
      </w:pPr>
      <w:bookmarkStart w:id="67" w:name="_Toc323813667"/>
      <w:r>
        <w:t xml:space="preserve">Blogging and Buying Guides </w:t>
      </w:r>
      <w:r w:rsidR="00EF6DDD">
        <w:t xml:space="preserve">– </w:t>
      </w:r>
      <w:r w:rsidR="005651CB">
        <w:t>P</w:t>
      </w:r>
      <w:r w:rsidR="00EF6DDD">
        <w:t>1</w:t>
      </w:r>
      <w:bookmarkEnd w:id="67"/>
      <w:r w:rsidR="007F79F6">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8730"/>
      </w:tblGrid>
      <w:tr w:rsidR="00DF291E" w:rsidRPr="001068D4" w:rsidTr="00836BFE">
        <w:tc>
          <w:tcPr>
            <w:tcW w:w="817"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C3C4F" w:rsidRPr="001068D4" w:rsidTr="00836BFE">
        <w:tc>
          <w:tcPr>
            <w:tcW w:w="817" w:type="dxa"/>
          </w:tcPr>
          <w:p w:rsidR="00DC3C4F" w:rsidRPr="001068D4" w:rsidRDefault="007636F7" w:rsidP="00E72E89">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10</w:t>
            </w:r>
            <w:r w:rsidR="00DC3C4F" w:rsidRPr="001068D4">
              <w:rPr>
                <w:rFonts w:ascii="Arial" w:hAnsi="Arial" w:cs="Arial"/>
                <w:sz w:val="18"/>
                <w:szCs w:val="20"/>
              </w:rPr>
              <w:t>.</w:t>
            </w:r>
            <w:r w:rsidR="00836BFE">
              <w:rPr>
                <w:rFonts w:ascii="Arial" w:hAnsi="Arial" w:cs="Arial"/>
                <w:sz w:val="18"/>
                <w:szCs w:val="20"/>
              </w:rPr>
              <w:t>1</w:t>
            </w:r>
          </w:p>
        </w:tc>
        <w:tc>
          <w:tcPr>
            <w:tcW w:w="8730" w:type="dxa"/>
          </w:tcPr>
          <w:p w:rsidR="00C815F9" w:rsidRDefault="009E6B02">
            <w:pPr>
              <w:rPr>
                <w:rFonts w:ascii="Arial" w:hAnsi="Arial" w:cs="Arial"/>
                <w:sz w:val="18"/>
                <w:szCs w:val="20"/>
              </w:rPr>
            </w:pPr>
            <w:r w:rsidRPr="009E6B02">
              <w:rPr>
                <w:rFonts w:ascii="Arial" w:hAnsi="Arial" w:cs="Arial"/>
                <w:sz w:val="18"/>
                <w:szCs w:val="20"/>
              </w:rPr>
              <w:t xml:space="preserve">SHC </w:t>
            </w:r>
            <w:r w:rsidR="00836BFE">
              <w:rPr>
                <w:rFonts w:ascii="Arial" w:hAnsi="Arial" w:cs="Arial"/>
                <w:sz w:val="18"/>
                <w:szCs w:val="20"/>
              </w:rPr>
              <w:t xml:space="preserve">editorial </w:t>
            </w:r>
            <w:r w:rsidRPr="009E6B02">
              <w:rPr>
                <w:rFonts w:ascii="Arial" w:hAnsi="Arial" w:cs="Arial"/>
                <w:sz w:val="18"/>
                <w:szCs w:val="20"/>
              </w:rPr>
              <w:t xml:space="preserve">content displayed within </w:t>
            </w:r>
          </w:p>
          <w:p w:rsidR="00EF6DDD" w:rsidRDefault="00EF6DDD" w:rsidP="00077E44">
            <w:pPr>
              <w:pStyle w:val="ListParagraph"/>
              <w:numPr>
                <w:ilvl w:val="0"/>
                <w:numId w:val="34"/>
              </w:numPr>
              <w:rPr>
                <w:rFonts w:ascii="Arial" w:hAnsi="Arial" w:cs="Arial"/>
                <w:b/>
                <w:sz w:val="18"/>
                <w:szCs w:val="20"/>
              </w:rPr>
            </w:pPr>
            <w:r w:rsidRPr="00711FF0">
              <w:rPr>
                <w:rFonts w:ascii="Arial" w:hAnsi="Arial" w:cs="Arial"/>
                <w:b/>
                <w:sz w:val="18"/>
                <w:szCs w:val="20"/>
              </w:rPr>
              <w:t>Blogs</w:t>
            </w:r>
            <w:r w:rsidR="00010A0C">
              <w:rPr>
                <w:rFonts w:ascii="Arial" w:hAnsi="Arial" w:cs="Arial"/>
                <w:b/>
                <w:sz w:val="18"/>
                <w:szCs w:val="20"/>
              </w:rPr>
              <w:t xml:space="preserve"> </w:t>
            </w:r>
          </w:p>
          <w:p w:rsidR="00C815F9" w:rsidRDefault="00711FF0">
            <w:pPr>
              <w:pStyle w:val="ListParagraph"/>
              <w:numPr>
                <w:ilvl w:val="1"/>
                <w:numId w:val="34"/>
              </w:numPr>
              <w:rPr>
                <w:rFonts w:ascii="Arial" w:hAnsi="Arial" w:cs="Arial"/>
                <w:sz w:val="18"/>
                <w:szCs w:val="20"/>
              </w:rPr>
            </w:pPr>
            <w:r>
              <w:rPr>
                <w:rFonts w:ascii="Arial" w:hAnsi="Arial" w:cs="Arial"/>
                <w:sz w:val="18"/>
                <w:szCs w:val="20"/>
              </w:rPr>
              <w:t>Interest</w:t>
            </w:r>
            <w:r w:rsidR="00836BFE">
              <w:rPr>
                <w:rFonts w:ascii="Arial" w:hAnsi="Arial" w:cs="Arial"/>
                <w:sz w:val="18"/>
                <w:szCs w:val="20"/>
              </w:rPr>
              <w:t xml:space="preserve"> Category</w:t>
            </w:r>
            <w:r w:rsidR="00010A0C">
              <w:rPr>
                <w:rFonts w:ascii="Arial" w:hAnsi="Arial" w:cs="Arial"/>
                <w:sz w:val="18"/>
                <w:szCs w:val="20"/>
              </w:rPr>
              <w:t xml:space="preserve"> </w:t>
            </w:r>
            <w:r>
              <w:rPr>
                <w:rFonts w:ascii="Arial" w:hAnsi="Arial" w:cs="Arial"/>
                <w:sz w:val="18"/>
                <w:szCs w:val="20"/>
              </w:rPr>
              <w:t xml:space="preserve">specific blog posts </w:t>
            </w:r>
          </w:p>
          <w:p w:rsidR="00C815F9" w:rsidRDefault="00836BFE">
            <w:pPr>
              <w:pStyle w:val="ListParagraph"/>
              <w:numPr>
                <w:ilvl w:val="1"/>
                <w:numId w:val="34"/>
              </w:numPr>
              <w:rPr>
                <w:rFonts w:ascii="Arial" w:hAnsi="Arial" w:cs="Arial"/>
                <w:sz w:val="18"/>
                <w:szCs w:val="20"/>
              </w:rPr>
            </w:pPr>
            <w:r>
              <w:rPr>
                <w:rFonts w:ascii="Arial" w:hAnsi="Arial" w:cs="Arial"/>
                <w:sz w:val="18"/>
              </w:rPr>
              <w:t xml:space="preserve">Ability to search by  </w:t>
            </w:r>
          </w:p>
          <w:p w:rsidR="00C815F9" w:rsidRDefault="009E6B02">
            <w:pPr>
              <w:pStyle w:val="ListParagraph"/>
              <w:numPr>
                <w:ilvl w:val="2"/>
                <w:numId w:val="34"/>
              </w:numPr>
              <w:rPr>
                <w:rFonts w:ascii="Arial" w:hAnsi="Arial" w:cs="Arial"/>
                <w:sz w:val="18"/>
                <w:szCs w:val="20"/>
              </w:rPr>
            </w:pPr>
            <w:r w:rsidRPr="009E6B02">
              <w:rPr>
                <w:rFonts w:ascii="Arial" w:hAnsi="Arial" w:cs="Arial"/>
                <w:sz w:val="18"/>
              </w:rPr>
              <w:t>Author</w:t>
            </w:r>
          </w:p>
          <w:p w:rsidR="00C815F9" w:rsidRDefault="009E6B02">
            <w:pPr>
              <w:pStyle w:val="ListParagraph"/>
              <w:numPr>
                <w:ilvl w:val="2"/>
                <w:numId w:val="34"/>
              </w:numPr>
              <w:rPr>
                <w:rFonts w:ascii="Arial" w:hAnsi="Arial" w:cs="Arial"/>
                <w:sz w:val="18"/>
                <w:szCs w:val="20"/>
              </w:rPr>
            </w:pPr>
            <w:r w:rsidRPr="009E6B02">
              <w:rPr>
                <w:rFonts w:ascii="Arial" w:hAnsi="Arial" w:cs="Arial"/>
                <w:sz w:val="18"/>
              </w:rPr>
              <w:lastRenderedPageBreak/>
              <w:t>Tags</w:t>
            </w:r>
          </w:p>
          <w:p w:rsidR="00EF6DDD" w:rsidRDefault="00EF6DDD" w:rsidP="00077E44">
            <w:pPr>
              <w:pStyle w:val="ListParagraph"/>
              <w:numPr>
                <w:ilvl w:val="0"/>
                <w:numId w:val="34"/>
              </w:numPr>
              <w:rPr>
                <w:rFonts w:ascii="Arial" w:hAnsi="Arial" w:cs="Arial"/>
                <w:b/>
                <w:sz w:val="18"/>
                <w:szCs w:val="20"/>
              </w:rPr>
            </w:pPr>
            <w:r w:rsidRPr="00711FF0">
              <w:rPr>
                <w:rFonts w:ascii="Arial" w:hAnsi="Arial" w:cs="Arial"/>
                <w:b/>
                <w:sz w:val="18"/>
                <w:szCs w:val="20"/>
              </w:rPr>
              <w:t>Buying Guides</w:t>
            </w:r>
          </w:p>
          <w:p w:rsidR="00711FF0" w:rsidRPr="00711FF0" w:rsidRDefault="00711FF0" w:rsidP="00077E44">
            <w:pPr>
              <w:pStyle w:val="ListParagraph"/>
              <w:numPr>
                <w:ilvl w:val="1"/>
                <w:numId w:val="34"/>
              </w:numPr>
              <w:rPr>
                <w:rFonts w:ascii="Arial" w:hAnsi="Arial" w:cs="Arial"/>
                <w:sz w:val="18"/>
                <w:szCs w:val="20"/>
              </w:rPr>
            </w:pPr>
            <w:r w:rsidRPr="00711FF0">
              <w:rPr>
                <w:rFonts w:ascii="Arial" w:hAnsi="Arial" w:cs="Arial"/>
                <w:sz w:val="18"/>
                <w:szCs w:val="20"/>
              </w:rPr>
              <w:t xml:space="preserve">Vertical specific </w:t>
            </w:r>
          </w:p>
          <w:p w:rsidR="00836BFE" w:rsidRPr="00836BFE" w:rsidRDefault="00711FF0" w:rsidP="00836BFE">
            <w:pPr>
              <w:pStyle w:val="ListParagraph"/>
              <w:numPr>
                <w:ilvl w:val="1"/>
                <w:numId w:val="34"/>
              </w:numPr>
              <w:rPr>
                <w:rFonts w:ascii="Arial" w:hAnsi="Arial" w:cs="Arial"/>
                <w:b/>
                <w:sz w:val="18"/>
                <w:szCs w:val="20"/>
              </w:rPr>
            </w:pPr>
            <w:r>
              <w:rPr>
                <w:rFonts w:ascii="Arial" w:hAnsi="Arial" w:cs="Arial"/>
                <w:sz w:val="18"/>
                <w:szCs w:val="20"/>
              </w:rPr>
              <w:t xml:space="preserve">Longer than blogs, should have different look / feel than blog (e.g. page turn) </w:t>
            </w:r>
          </w:p>
          <w:p w:rsidR="00711FF0" w:rsidRDefault="00EF6DDD" w:rsidP="00077E44">
            <w:pPr>
              <w:pStyle w:val="ListParagraph"/>
              <w:numPr>
                <w:ilvl w:val="0"/>
                <w:numId w:val="34"/>
              </w:numPr>
              <w:rPr>
                <w:del w:id="68" w:author="jmassud" w:date="2012-05-08T14:32:00Z"/>
                <w:rFonts w:ascii="Arial" w:hAnsi="Arial" w:cs="Arial"/>
                <w:sz w:val="18"/>
                <w:szCs w:val="20"/>
              </w:rPr>
            </w:pPr>
            <w:del w:id="69" w:author="jmassud" w:date="2012-05-08T14:32:00Z">
              <w:r>
                <w:rPr>
                  <w:rFonts w:ascii="Arial" w:hAnsi="Arial" w:cs="Arial"/>
                  <w:sz w:val="18"/>
                  <w:szCs w:val="20"/>
                </w:rPr>
                <w:delText xml:space="preserve">Store Pages </w:delText>
              </w:r>
              <w:r w:rsidRPr="00711FF0">
                <w:rPr>
                  <w:rFonts w:ascii="Arial" w:hAnsi="Arial" w:cs="Arial"/>
                  <w:b/>
                  <w:sz w:val="18"/>
                  <w:szCs w:val="20"/>
                </w:rPr>
                <w:delText>(Events</w:delText>
              </w:r>
              <w:r w:rsidR="000D3277">
                <w:rPr>
                  <w:rFonts w:ascii="Arial" w:hAnsi="Arial" w:cs="Arial"/>
                  <w:b/>
                  <w:sz w:val="18"/>
                  <w:szCs w:val="20"/>
                </w:rPr>
                <w:delText xml:space="preserve"> 3.</w:delText>
              </w:r>
              <w:r w:rsidR="00C11CA1">
                <w:rPr>
                  <w:rFonts w:ascii="Arial" w:hAnsi="Arial" w:cs="Arial"/>
                  <w:b/>
                  <w:sz w:val="18"/>
                  <w:szCs w:val="20"/>
                </w:rPr>
                <w:delText>15</w:delText>
              </w:r>
              <w:r w:rsidR="000D3277">
                <w:rPr>
                  <w:rFonts w:ascii="Arial" w:hAnsi="Arial" w:cs="Arial"/>
                  <w:b/>
                  <w:sz w:val="18"/>
                  <w:szCs w:val="20"/>
                </w:rPr>
                <w:delText>.4 / News 3.</w:delText>
              </w:r>
              <w:r w:rsidR="00C11CA1">
                <w:rPr>
                  <w:rFonts w:ascii="Arial" w:hAnsi="Arial" w:cs="Arial"/>
                  <w:b/>
                  <w:sz w:val="18"/>
                  <w:szCs w:val="20"/>
                </w:rPr>
                <w:delText>15</w:delText>
              </w:r>
              <w:r w:rsidR="00711FF0" w:rsidRPr="00711FF0">
                <w:rPr>
                  <w:rFonts w:ascii="Arial" w:hAnsi="Arial" w:cs="Arial"/>
                  <w:b/>
                  <w:sz w:val="18"/>
                  <w:szCs w:val="20"/>
                </w:rPr>
                <w:delText>.5</w:delText>
              </w:r>
              <w:r w:rsidRPr="00711FF0">
                <w:rPr>
                  <w:rFonts w:ascii="Arial" w:hAnsi="Arial" w:cs="Arial"/>
                  <w:b/>
                  <w:sz w:val="18"/>
                  <w:szCs w:val="20"/>
                </w:rPr>
                <w:delText>)</w:delText>
              </w:r>
              <w:r>
                <w:rPr>
                  <w:rFonts w:ascii="Arial" w:hAnsi="Arial" w:cs="Arial"/>
                  <w:sz w:val="18"/>
                  <w:szCs w:val="20"/>
                </w:rPr>
                <w:delText xml:space="preserve"> </w:delText>
              </w:r>
            </w:del>
          </w:p>
          <w:p w:rsidR="00711FF0" w:rsidRPr="00711FF0" w:rsidRDefault="00711FF0" w:rsidP="00077E44">
            <w:pPr>
              <w:pStyle w:val="ListParagraph"/>
              <w:numPr>
                <w:ilvl w:val="1"/>
                <w:numId w:val="34"/>
              </w:numPr>
              <w:rPr>
                <w:rFonts w:ascii="Arial" w:hAnsi="Arial" w:cs="Arial"/>
                <w:sz w:val="18"/>
                <w:szCs w:val="20"/>
              </w:rPr>
            </w:pPr>
            <w:del w:id="70" w:author="jmassud" w:date="2012-05-08T14:32:00Z">
              <w:r>
                <w:rPr>
                  <w:rFonts w:ascii="Arial" w:hAnsi="Arial" w:cs="Arial"/>
                  <w:sz w:val="18"/>
                  <w:szCs w:val="20"/>
                </w:rPr>
                <w:delText xml:space="preserve">Microblogging </w:delText>
              </w:r>
              <w:r w:rsidR="00836BFE">
                <w:rPr>
                  <w:rFonts w:ascii="Arial" w:hAnsi="Arial" w:cs="Arial"/>
                  <w:sz w:val="18"/>
                  <w:szCs w:val="20"/>
                </w:rPr>
                <w:delText>on Store pages for events/news</w:delText>
              </w:r>
            </w:del>
          </w:p>
        </w:tc>
      </w:tr>
      <w:tr w:rsidR="005005DE" w:rsidRPr="001068D4" w:rsidTr="00836BFE">
        <w:tc>
          <w:tcPr>
            <w:tcW w:w="9547" w:type="dxa"/>
            <w:gridSpan w:val="2"/>
            <w:shd w:val="clear" w:color="auto" w:fill="B6DDE8" w:themeFill="accent5" w:themeFillTint="66"/>
          </w:tcPr>
          <w:p w:rsidR="005005DE" w:rsidRPr="001068D4" w:rsidRDefault="005005DE" w:rsidP="005005DE">
            <w:pPr>
              <w:rPr>
                <w:rFonts w:ascii="Arial" w:hAnsi="Arial" w:cs="Arial"/>
                <w:b/>
                <w:sz w:val="18"/>
                <w:szCs w:val="20"/>
              </w:rPr>
            </w:pPr>
          </w:p>
        </w:tc>
      </w:tr>
      <w:tr w:rsidR="005005DE" w:rsidRPr="001068D4" w:rsidTr="00836BFE">
        <w:tc>
          <w:tcPr>
            <w:tcW w:w="817" w:type="dxa"/>
            <w:shd w:val="clear" w:color="auto" w:fill="B6DDE8"/>
          </w:tcPr>
          <w:p w:rsidR="005005DE" w:rsidRPr="001068D4" w:rsidRDefault="005005DE" w:rsidP="005005DE">
            <w:pPr>
              <w:rPr>
                <w:rFonts w:ascii="Arial" w:hAnsi="Arial" w:cs="Arial"/>
                <w:b/>
                <w:sz w:val="18"/>
                <w:szCs w:val="20"/>
              </w:rPr>
            </w:pPr>
          </w:p>
        </w:tc>
        <w:tc>
          <w:tcPr>
            <w:tcW w:w="8730" w:type="dxa"/>
            <w:shd w:val="clear" w:color="auto" w:fill="B6DDE8"/>
          </w:tcPr>
          <w:p w:rsidR="005005DE" w:rsidRPr="001068D4" w:rsidRDefault="005005DE" w:rsidP="005005DE">
            <w:pPr>
              <w:rPr>
                <w:rFonts w:ascii="Arial" w:hAnsi="Arial" w:cs="Arial"/>
                <w:b/>
                <w:sz w:val="18"/>
                <w:szCs w:val="20"/>
              </w:rPr>
            </w:pPr>
          </w:p>
        </w:tc>
      </w:tr>
      <w:tr w:rsidR="005005DE" w:rsidRPr="001068D4" w:rsidTr="00836BFE">
        <w:tc>
          <w:tcPr>
            <w:tcW w:w="817" w:type="dxa"/>
            <w:tcBorders>
              <w:bottom w:val="single" w:sz="4" w:space="0" w:color="000000"/>
            </w:tcBorders>
          </w:tcPr>
          <w:p w:rsidR="005005DE" w:rsidRPr="001068D4" w:rsidRDefault="005005DE" w:rsidP="00836BFE">
            <w:pPr>
              <w:rPr>
                <w:rFonts w:ascii="Arial" w:hAnsi="Arial" w:cs="Arial"/>
                <w:sz w:val="18"/>
                <w:szCs w:val="20"/>
              </w:rPr>
            </w:pPr>
          </w:p>
        </w:tc>
        <w:tc>
          <w:tcPr>
            <w:tcW w:w="8730" w:type="dxa"/>
            <w:tcBorders>
              <w:bottom w:val="single" w:sz="4" w:space="0" w:color="000000"/>
            </w:tcBorders>
          </w:tcPr>
          <w:p w:rsidR="00B941FF" w:rsidRPr="00B941FF" w:rsidRDefault="00B941FF" w:rsidP="00077E44">
            <w:pPr>
              <w:pStyle w:val="ListParagraph"/>
              <w:numPr>
                <w:ilvl w:val="0"/>
                <w:numId w:val="45"/>
              </w:numPr>
              <w:rPr>
                <w:rFonts w:ascii="Arial" w:hAnsi="Arial" w:cs="Arial"/>
                <w:sz w:val="18"/>
                <w:szCs w:val="20"/>
              </w:rPr>
            </w:pPr>
          </w:p>
        </w:tc>
      </w:tr>
    </w:tbl>
    <w:p w:rsidR="00BA5B1D" w:rsidRDefault="00010A0C" w:rsidP="00FC67F3">
      <w:pPr>
        <w:pStyle w:val="Heading2"/>
      </w:pPr>
      <w:bookmarkStart w:id="71" w:name="_Toc323813668"/>
      <w:r>
        <w:t xml:space="preserve">Category </w:t>
      </w:r>
      <w:r w:rsidR="00654D12">
        <w:t xml:space="preserve">Page </w:t>
      </w:r>
      <w:r w:rsidR="000F1FE1">
        <w:t>Requirements</w:t>
      </w:r>
      <w:r w:rsidR="00711FF0">
        <w:t xml:space="preserve"> – </w:t>
      </w:r>
      <w:r w:rsidR="00C92745">
        <w:t>P</w:t>
      </w:r>
      <w:r w:rsidR="00C815F9">
        <w:t>1</w:t>
      </w:r>
      <w:bookmarkEnd w:id="71"/>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4944FD" w:rsidRPr="001068D4" w:rsidTr="004944FD">
        <w:tc>
          <w:tcPr>
            <w:tcW w:w="9540" w:type="dxa"/>
            <w:gridSpan w:val="2"/>
            <w:shd w:val="clear" w:color="auto" w:fill="B6DDE8" w:themeFill="accent5" w:themeFillTint="66"/>
          </w:tcPr>
          <w:p w:rsidR="004944FD" w:rsidRPr="001068D4" w:rsidRDefault="004944FD" w:rsidP="00C815F9">
            <w:pPr>
              <w:rPr>
                <w:rFonts w:ascii="Arial" w:hAnsi="Arial" w:cs="Arial"/>
                <w:b/>
                <w:sz w:val="18"/>
                <w:szCs w:val="20"/>
              </w:rPr>
            </w:pPr>
            <w:r w:rsidRPr="001068D4">
              <w:rPr>
                <w:rFonts w:ascii="Arial" w:hAnsi="Arial" w:cs="Arial"/>
                <w:b/>
                <w:sz w:val="18"/>
                <w:szCs w:val="20"/>
              </w:rPr>
              <w:t>Phase Two</w:t>
            </w:r>
          </w:p>
        </w:tc>
      </w:tr>
      <w:tr w:rsidR="00DF291E" w:rsidRPr="001068D4" w:rsidTr="004944FD">
        <w:tc>
          <w:tcPr>
            <w:tcW w:w="81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BA5B1D" w:rsidRPr="001068D4" w:rsidTr="004944FD">
        <w:tc>
          <w:tcPr>
            <w:tcW w:w="810" w:type="dxa"/>
          </w:tcPr>
          <w:p w:rsidR="00BA5B1D" w:rsidRPr="001068D4" w:rsidRDefault="007636F7" w:rsidP="00DF291E">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11</w:t>
            </w:r>
            <w:r w:rsidR="00BA5B1D" w:rsidRPr="001068D4">
              <w:rPr>
                <w:rFonts w:ascii="Arial" w:hAnsi="Arial" w:cs="Arial"/>
                <w:sz w:val="18"/>
                <w:szCs w:val="20"/>
              </w:rPr>
              <w:t>.1</w:t>
            </w:r>
          </w:p>
        </w:tc>
        <w:tc>
          <w:tcPr>
            <w:tcW w:w="8730" w:type="dxa"/>
          </w:tcPr>
          <w:p w:rsidR="00BA5B1D" w:rsidRDefault="000F1FE1" w:rsidP="000F1FE1">
            <w:pPr>
              <w:tabs>
                <w:tab w:val="left" w:pos="2805"/>
              </w:tabs>
              <w:rPr>
                <w:rFonts w:ascii="Arial" w:hAnsi="Arial" w:cs="Arial"/>
                <w:sz w:val="18"/>
                <w:szCs w:val="20"/>
              </w:rPr>
            </w:pPr>
            <w:r>
              <w:rPr>
                <w:rFonts w:ascii="Arial" w:hAnsi="Arial" w:cs="Arial"/>
                <w:sz w:val="18"/>
                <w:szCs w:val="20"/>
              </w:rPr>
              <w:t xml:space="preserve">Template based </w:t>
            </w:r>
            <w:r>
              <w:rPr>
                <w:rFonts w:ascii="Arial" w:hAnsi="Arial" w:cs="Arial"/>
                <w:sz w:val="18"/>
                <w:szCs w:val="20"/>
              </w:rPr>
              <w:tab/>
            </w:r>
          </w:p>
          <w:p w:rsidR="000F1FE1" w:rsidRDefault="000F1FE1" w:rsidP="00077E44">
            <w:pPr>
              <w:pStyle w:val="ListParagraph"/>
              <w:numPr>
                <w:ilvl w:val="0"/>
                <w:numId w:val="38"/>
              </w:numPr>
              <w:rPr>
                <w:rFonts w:ascii="Arial" w:hAnsi="Arial" w:cs="Arial"/>
                <w:sz w:val="18"/>
                <w:szCs w:val="20"/>
              </w:rPr>
            </w:pPr>
            <w:r>
              <w:rPr>
                <w:rFonts w:ascii="Arial" w:hAnsi="Arial" w:cs="Arial"/>
                <w:sz w:val="18"/>
                <w:szCs w:val="20"/>
              </w:rPr>
              <w:t xml:space="preserve">Plug and play features to create new </w:t>
            </w:r>
            <w:r w:rsidR="00584011">
              <w:rPr>
                <w:rFonts w:ascii="Arial" w:hAnsi="Arial" w:cs="Arial"/>
                <w:sz w:val="18"/>
                <w:szCs w:val="20"/>
              </w:rPr>
              <w:t xml:space="preserve">category </w:t>
            </w:r>
            <w:r w:rsidR="00654D12">
              <w:rPr>
                <w:rFonts w:ascii="Arial" w:hAnsi="Arial" w:cs="Arial"/>
                <w:sz w:val="18"/>
                <w:szCs w:val="20"/>
              </w:rPr>
              <w:t xml:space="preserve">page </w:t>
            </w:r>
            <w:r>
              <w:rPr>
                <w:rFonts w:ascii="Arial" w:hAnsi="Arial" w:cs="Arial"/>
                <w:sz w:val="18"/>
                <w:szCs w:val="20"/>
              </w:rPr>
              <w:t>on the fly through admin tool</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Blog</w:t>
            </w:r>
            <w:r w:rsidR="00D31509">
              <w:rPr>
                <w:rFonts w:ascii="Arial" w:hAnsi="Arial" w:cs="Arial"/>
                <w:sz w:val="18"/>
                <w:szCs w:val="20"/>
              </w:rPr>
              <w:t xml:space="preserve"> </w:t>
            </w:r>
            <w:r w:rsidR="00D31509" w:rsidRPr="00D31509">
              <w:rPr>
                <w:rFonts w:ascii="Arial" w:hAnsi="Arial" w:cs="Arial"/>
                <w:b/>
                <w:sz w:val="18"/>
                <w:szCs w:val="20"/>
              </w:rPr>
              <w:t>(3.</w:t>
            </w:r>
            <w:r w:rsidR="00584011">
              <w:rPr>
                <w:rFonts w:ascii="Arial" w:hAnsi="Arial" w:cs="Arial"/>
                <w:b/>
                <w:sz w:val="18"/>
                <w:szCs w:val="20"/>
              </w:rPr>
              <w:t>10</w:t>
            </w:r>
            <w:r w:rsidR="00D31509" w:rsidRPr="00D31509">
              <w:rPr>
                <w:rFonts w:ascii="Arial" w:hAnsi="Arial" w:cs="Arial"/>
                <w:b/>
                <w:sz w:val="18"/>
                <w:szCs w:val="20"/>
              </w:rPr>
              <w:t>)</w:t>
            </w:r>
          </w:p>
          <w:p w:rsidR="004A48D6" w:rsidRPr="00D31509" w:rsidRDefault="004A48D6" w:rsidP="0051761F">
            <w:pPr>
              <w:pStyle w:val="ListParagraph"/>
              <w:numPr>
                <w:ilvl w:val="1"/>
                <w:numId w:val="38"/>
              </w:numPr>
              <w:rPr>
                <w:rFonts w:ascii="Arial" w:hAnsi="Arial" w:cs="Arial"/>
                <w:sz w:val="18"/>
                <w:szCs w:val="20"/>
              </w:rPr>
            </w:pPr>
            <w:r>
              <w:rPr>
                <w:rFonts w:ascii="Arial" w:hAnsi="Arial" w:cs="Arial"/>
                <w:sz w:val="18"/>
                <w:szCs w:val="20"/>
              </w:rPr>
              <w:t>Buying Guides</w:t>
            </w:r>
            <w:r w:rsidR="00D31509">
              <w:rPr>
                <w:rFonts w:ascii="Arial" w:hAnsi="Arial" w:cs="Arial"/>
                <w:sz w:val="18"/>
                <w:szCs w:val="20"/>
              </w:rPr>
              <w:t xml:space="preserve">  </w:t>
            </w:r>
            <w:r w:rsidR="00D31509" w:rsidRPr="00D31509">
              <w:rPr>
                <w:rFonts w:ascii="Arial" w:hAnsi="Arial" w:cs="Arial"/>
                <w:b/>
                <w:sz w:val="18"/>
                <w:szCs w:val="20"/>
              </w:rPr>
              <w:t>(3.</w:t>
            </w:r>
            <w:r w:rsidR="00584011">
              <w:rPr>
                <w:rFonts w:ascii="Arial" w:hAnsi="Arial" w:cs="Arial"/>
                <w:b/>
                <w:sz w:val="18"/>
                <w:szCs w:val="20"/>
              </w:rPr>
              <w:t>10</w:t>
            </w:r>
            <w:r w:rsidR="00D31509" w:rsidRPr="00D31509">
              <w:rPr>
                <w:rFonts w:ascii="Arial" w:hAnsi="Arial" w:cs="Arial"/>
                <w:b/>
                <w:sz w:val="18"/>
                <w:szCs w:val="20"/>
              </w:rPr>
              <w:t>)</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Q&amp;A</w:t>
            </w:r>
            <w:r w:rsidR="00D31509">
              <w:rPr>
                <w:rFonts w:ascii="Arial" w:hAnsi="Arial" w:cs="Arial"/>
                <w:sz w:val="18"/>
                <w:szCs w:val="20"/>
              </w:rPr>
              <w:t xml:space="preserve"> </w:t>
            </w:r>
            <w:r w:rsidR="00D31509" w:rsidRPr="00D31509">
              <w:rPr>
                <w:rFonts w:ascii="Arial" w:hAnsi="Arial" w:cs="Arial"/>
                <w:b/>
                <w:sz w:val="18"/>
                <w:szCs w:val="20"/>
              </w:rPr>
              <w:t>(3.4)</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 xml:space="preserve">Polls </w:t>
            </w:r>
            <w:r w:rsidR="004A48D6">
              <w:rPr>
                <w:rFonts w:ascii="Arial" w:hAnsi="Arial" w:cs="Arial"/>
                <w:sz w:val="18"/>
                <w:szCs w:val="20"/>
              </w:rPr>
              <w:t>(P2)</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Video</w:t>
            </w:r>
            <w:r w:rsidR="004A48D6">
              <w:rPr>
                <w:rFonts w:ascii="Arial" w:hAnsi="Arial" w:cs="Arial"/>
                <w:sz w:val="18"/>
                <w:szCs w:val="20"/>
              </w:rPr>
              <w:t xml:space="preserve"> (</w:t>
            </w:r>
            <w:r w:rsidR="00584011">
              <w:rPr>
                <w:rFonts w:ascii="Arial" w:hAnsi="Arial" w:cs="Arial"/>
                <w:sz w:val="18"/>
                <w:szCs w:val="20"/>
              </w:rPr>
              <w:t>drop zones)</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 xml:space="preserve">Ads </w:t>
            </w:r>
          </w:p>
          <w:p w:rsidR="00CF4F1C" w:rsidRDefault="004D104D">
            <w:pPr>
              <w:pStyle w:val="ListParagraph"/>
              <w:numPr>
                <w:ilvl w:val="1"/>
                <w:numId w:val="38"/>
              </w:numPr>
              <w:rPr>
                <w:rFonts w:ascii="Arial" w:hAnsi="Arial" w:cs="Arial"/>
                <w:sz w:val="18"/>
                <w:szCs w:val="20"/>
              </w:rPr>
            </w:pPr>
            <w:r>
              <w:rPr>
                <w:rFonts w:ascii="Arial" w:hAnsi="Arial" w:cs="Arial"/>
                <w:sz w:val="18"/>
                <w:szCs w:val="20"/>
              </w:rPr>
              <w:t xml:space="preserve"> </w:t>
            </w:r>
          </w:p>
        </w:tc>
      </w:tr>
      <w:tr w:rsidR="00D708FA" w:rsidRPr="001068D4" w:rsidDel="00CF6E9E" w:rsidTr="004944FD">
        <w:trPr>
          <w:del w:id="72" w:author="jmassud" w:date="2012-05-08T14:33:00Z"/>
        </w:trPr>
        <w:tc>
          <w:tcPr>
            <w:tcW w:w="810" w:type="dxa"/>
          </w:tcPr>
          <w:p w:rsidR="00D708FA" w:rsidRPr="001068D4" w:rsidDel="00CF6E9E" w:rsidRDefault="00D708FA" w:rsidP="00961472">
            <w:pPr>
              <w:rPr>
                <w:del w:id="73" w:author="jmassud" w:date="2012-05-08T14:33:00Z"/>
                <w:rFonts w:ascii="Arial" w:hAnsi="Arial" w:cs="Arial"/>
                <w:sz w:val="18"/>
                <w:szCs w:val="20"/>
              </w:rPr>
            </w:pPr>
          </w:p>
        </w:tc>
        <w:tc>
          <w:tcPr>
            <w:tcW w:w="8730" w:type="dxa"/>
          </w:tcPr>
          <w:p w:rsidR="000E7FB5" w:rsidRPr="004A48D6" w:rsidDel="00CF6E9E" w:rsidRDefault="000E7FB5" w:rsidP="00077E44">
            <w:pPr>
              <w:pStyle w:val="ListParagraph"/>
              <w:numPr>
                <w:ilvl w:val="1"/>
                <w:numId w:val="39"/>
              </w:numPr>
              <w:rPr>
                <w:del w:id="74" w:author="jmassud" w:date="2012-05-08T14:33:00Z"/>
                <w:rFonts w:ascii="Arial" w:hAnsi="Arial" w:cs="Arial"/>
                <w:sz w:val="18"/>
                <w:szCs w:val="20"/>
              </w:rPr>
            </w:pPr>
          </w:p>
        </w:tc>
      </w:tr>
      <w:tr w:rsidR="00584011" w:rsidRPr="001068D4" w:rsidDel="00CF6E9E" w:rsidTr="004944FD">
        <w:trPr>
          <w:del w:id="75" w:author="jmassud" w:date="2012-05-08T14:33:00Z"/>
        </w:trPr>
        <w:tc>
          <w:tcPr>
            <w:tcW w:w="9540" w:type="dxa"/>
            <w:gridSpan w:val="2"/>
            <w:shd w:val="clear" w:color="auto" w:fill="B6DDE8" w:themeFill="accent5" w:themeFillTint="66"/>
          </w:tcPr>
          <w:p w:rsidR="00584011" w:rsidRPr="001068D4" w:rsidDel="00CF6E9E" w:rsidRDefault="00584011" w:rsidP="005005DE">
            <w:pPr>
              <w:rPr>
                <w:del w:id="76" w:author="jmassud" w:date="2012-05-08T14:33:00Z"/>
                <w:rFonts w:ascii="Arial" w:hAnsi="Arial" w:cs="Arial"/>
                <w:b/>
                <w:sz w:val="18"/>
                <w:szCs w:val="20"/>
              </w:rPr>
            </w:pPr>
          </w:p>
        </w:tc>
      </w:tr>
      <w:tr w:rsidR="00584011" w:rsidRPr="001068D4" w:rsidDel="00CF6E9E" w:rsidTr="004944FD">
        <w:trPr>
          <w:del w:id="77" w:author="jmassud" w:date="2012-05-08T14:33:00Z"/>
        </w:trPr>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584011" w:rsidRPr="001068D4" w:rsidDel="00CF6E9E" w:rsidRDefault="00584011" w:rsidP="005005DE">
            <w:pPr>
              <w:rPr>
                <w:del w:id="78" w:author="jmassud" w:date="2012-05-08T14:33:00Z"/>
                <w:rFonts w:ascii="Arial" w:hAnsi="Arial" w:cs="Arial"/>
                <w:b/>
                <w:sz w:val="18"/>
                <w:szCs w:val="20"/>
              </w:rPr>
            </w:pP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584011" w:rsidRPr="001068D4" w:rsidDel="00CF6E9E" w:rsidRDefault="00584011" w:rsidP="005005DE">
            <w:pPr>
              <w:rPr>
                <w:del w:id="79" w:author="jmassud" w:date="2012-05-08T14:33:00Z"/>
                <w:rFonts w:ascii="Arial" w:hAnsi="Arial" w:cs="Arial"/>
                <w:b/>
                <w:sz w:val="18"/>
                <w:szCs w:val="20"/>
              </w:rPr>
            </w:pPr>
          </w:p>
        </w:tc>
      </w:tr>
      <w:tr w:rsidR="00584011" w:rsidRPr="001068D4" w:rsidDel="00CF6E9E" w:rsidTr="004944FD">
        <w:trPr>
          <w:del w:id="80" w:author="jmassud" w:date="2012-05-08T14:33:00Z"/>
        </w:trPr>
        <w:tc>
          <w:tcPr>
            <w:tcW w:w="810" w:type="dxa"/>
          </w:tcPr>
          <w:p w:rsidR="00584011" w:rsidDel="00CF6E9E" w:rsidRDefault="00584011" w:rsidP="00961472">
            <w:pPr>
              <w:rPr>
                <w:del w:id="81" w:author="jmassud" w:date="2012-05-08T14:33:00Z"/>
                <w:rFonts w:ascii="Arial" w:hAnsi="Arial" w:cs="Arial"/>
                <w:sz w:val="18"/>
                <w:szCs w:val="20"/>
              </w:rPr>
            </w:pPr>
          </w:p>
        </w:tc>
        <w:tc>
          <w:tcPr>
            <w:tcW w:w="8730" w:type="dxa"/>
          </w:tcPr>
          <w:p w:rsidR="00584011" w:rsidDel="00CF6E9E" w:rsidRDefault="00584011" w:rsidP="00654D12">
            <w:pPr>
              <w:rPr>
                <w:del w:id="82" w:author="jmassud" w:date="2012-05-08T14:33:00Z"/>
                <w:rFonts w:ascii="Arial" w:hAnsi="Arial" w:cs="Arial"/>
                <w:sz w:val="18"/>
                <w:szCs w:val="20"/>
              </w:rPr>
            </w:pPr>
          </w:p>
        </w:tc>
      </w:tr>
      <w:tr w:rsidR="00584011" w:rsidRPr="001068D4" w:rsidDel="00CF6E9E" w:rsidTr="004944FD">
        <w:trPr>
          <w:del w:id="83" w:author="jmassud" w:date="2012-05-08T14:33:00Z"/>
        </w:trPr>
        <w:tc>
          <w:tcPr>
            <w:tcW w:w="810" w:type="dxa"/>
          </w:tcPr>
          <w:p w:rsidR="00584011" w:rsidDel="00CF6E9E" w:rsidRDefault="00584011" w:rsidP="00961472">
            <w:pPr>
              <w:rPr>
                <w:del w:id="84" w:author="jmassud" w:date="2012-05-08T14:33:00Z"/>
                <w:rFonts w:ascii="Arial" w:hAnsi="Arial" w:cs="Arial"/>
                <w:sz w:val="18"/>
                <w:szCs w:val="20"/>
              </w:rPr>
            </w:pPr>
          </w:p>
        </w:tc>
        <w:tc>
          <w:tcPr>
            <w:tcW w:w="8730" w:type="dxa"/>
          </w:tcPr>
          <w:p w:rsidR="00584011" w:rsidDel="00CF6E9E" w:rsidRDefault="00584011" w:rsidP="00654D12">
            <w:pPr>
              <w:rPr>
                <w:del w:id="85" w:author="jmassud" w:date="2012-05-08T14:33:00Z"/>
                <w:rFonts w:ascii="Arial" w:hAnsi="Arial" w:cs="Arial"/>
                <w:sz w:val="18"/>
                <w:szCs w:val="20"/>
              </w:rPr>
            </w:pPr>
          </w:p>
        </w:tc>
      </w:tr>
      <w:tr w:rsidR="00584011" w:rsidRPr="001068D4" w:rsidDel="00CF6E9E" w:rsidTr="004944FD">
        <w:trPr>
          <w:del w:id="86" w:author="jmassud" w:date="2012-05-08T14:33:00Z"/>
        </w:trPr>
        <w:tc>
          <w:tcPr>
            <w:tcW w:w="810" w:type="dxa"/>
          </w:tcPr>
          <w:p w:rsidR="00584011" w:rsidRPr="001068D4" w:rsidDel="00CF6E9E" w:rsidRDefault="00584011" w:rsidP="00961472">
            <w:pPr>
              <w:rPr>
                <w:del w:id="87" w:author="jmassud" w:date="2012-05-08T14:33:00Z"/>
                <w:rFonts w:ascii="Arial" w:hAnsi="Arial" w:cs="Arial"/>
                <w:sz w:val="18"/>
                <w:szCs w:val="20"/>
              </w:rPr>
            </w:pPr>
          </w:p>
        </w:tc>
        <w:tc>
          <w:tcPr>
            <w:tcW w:w="8730" w:type="dxa"/>
          </w:tcPr>
          <w:p w:rsidR="00584011" w:rsidRPr="001068D4" w:rsidDel="00CF6E9E" w:rsidRDefault="00584011" w:rsidP="00654D12">
            <w:pPr>
              <w:rPr>
                <w:del w:id="88" w:author="jmassud" w:date="2012-05-08T14:33:00Z"/>
                <w:rFonts w:ascii="Arial" w:hAnsi="Arial" w:cs="Arial"/>
                <w:sz w:val="18"/>
                <w:szCs w:val="20"/>
              </w:rPr>
            </w:pPr>
          </w:p>
        </w:tc>
      </w:tr>
      <w:tr w:rsidR="00584011" w:rsidRPr="001068D4" w:rsidDel="00CF6E9E" w:rsidTr="004944FD">
        <w:trPr>
          <w:del w:id="89" w:author="jmassud" w:date="2012-05-08T14:33:00Z"/>
        </w:trPr>
        <w:tc>
          <w:tcPr>
            <w:tcW w:w="810" w:type="dxa"/>
            <w:tcBorders>
              <w:bottom w:val="single" w:sz="4" w:space="0" w:color="000000"/>
            </w:tcBorders>
          </w:tcPr>
          <w:p w:rsidR="00584011" w:rsidDel="00CF6E9E" w:rsidRDefault="00584011" w:rsidP="00961472">
            <w:pPr>
              <w:rPr>
                <w:del w:id="90" w:author="jmassud" w:date="2012-05-08T14:33:00Z"/>
                <w:rFonts w:ascii="Arial" w:hAnsi="Arial" w:cs="Arial"/>
                <w:sz w:val="18"/>
                <w:szCs w:val="20"/>
              </w:rPr>
            </w:pPr>
          </w:p>
        </w:tc>
        <w:tc>
          <w:tcPr>
            <w:tcW w:w="8730" w:type="dxa"/>
            <w:tcBorders>
              <w:bottom w:val="single" w:sz="4" w:space="0" w:color="000000"/>
            </w:tcBorders>
          </w:tcPr>
          <w:p w:rsidR="00584011" w:rsidRPr="009709DB" w:rsidDel="00CF6E9E" w:rsidRDefault="00584011" w:rsidP="00654D12">
            <w:pPr>
              <w:rPr>
                <w:del w:id="91" w:author="jmassud" w:date="2012-05-08T14:33:00Z"/>
                <w:rFonts w:ascii="Arial" w:hAnsi="Arial" w:cs="Arial"/>
                <w:sz w:val="18"/>
                <w:szCs w:val="20"/>
              </w:rPr>
            </w:pPr>
          </w:p>
        </w:tc>
      </w:tr>
    </w:tbl>
    <w:p w:rsidR="006C1FB1" w:rsidRDefault="00C237FA" w:rsidP="006C1FB1">
      <w:pPr>
        <w:pStyle w:val="Heading2"/>
        <w:tabs>
          <w:tab w:val="num" w:pos="1800"/>
        </w:tabs>
        <w:ind w:left="1296"/>
      </w:pPr>
      <w:bookmarkStart w:id="92" w:name="_Toc323813669"/>
      <w:bookmarkStart w:id="93" w:name="_Toc308181874"/>
      <w:commentRangeStart w:id="94"/>
      <w:r>
        <w:t>Ad</w:t>
      </w:r>
      <w:r w:rsidR="00EF395D">
        <w:t>vertisement</w:t>
      </w:r>
      <w:r>
        <w:t xml:space="preserve"> Units – </w:t>
      </w:r>
      <w:r w:rsidR="007636F7">
        <w:t>P</w:t>
      </w:r>
      <w:r>
        <w:t>1</w:t>
      </w:r>
      <w:commentRangeEnd w:id="94"/>
      <w:r w:rsidR="004944FD">
        <w:rPr>
          <w:rStyle w:val="CommentReference"/>
          <w:rFonts w:ascii="Calibri" w:hAnsi="Calibri"/>
          <w:b w:val="0"/>
          <w:spacing w:val="0"/>
          <w:kern w:val="0"/>
        </w:rPr>
        <w:commentReference w:id="94"/>
      </w:r>
      <w:bookmarkEnd w:id="9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DF291E" w:rsidRPr="001068D4" w:rsidTr="00F37A79">
        <w:tc>
          <w:tcPr>
            <w:tcW w:w="81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C1FB1" w:rsidRPr="001068D4" w:rsidTr="00F37A79">
        <w:tc>
          <w:tcPr>
            <w:tcW w:w="810" w:type="dxa"/>
          </w:tcPr>
          <w:p w:rsidR="006C1FB1" w:rsidRPr="001068D4" w:rsidRDefault="007636F7"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12</w:t>
            </w:r>
            <w:r w:rsidR="006C1FB1" w:rsidRPr="001068D4">
              <w:rPr>
                <w:rFonts w:ascii="Arial" w:hAnsi="Arial" w:cs="Arial"/>
                <w:sz w:val="18"/>
                <w:szCs w:val="20"/>
              </w:rPr>
              <w:t>.1</w:t>
            </w:r>
          </w:p>
        </w:tc>
        <w:tc>
          <w:tcPr>
            <w:tcW w:w="8730" w:type="dxa"/>
          </w:tcPr>
          <w:p w:rsidR="006C1FB1" w:rsidRDefault="00C237FA" w:rsidP="006C1FB1">
            <w:pPr>
              <w:rPr>
                <w:rFonts w:ascii="Arial" w:hAnsi="Arial" w:cs="Arial"/>
                <w:sz w:val="18"/>
                <w:szCs w:val="20"/>
              </w:rPr>
            </w:pPr>
            <w:r>
              <w:rPr>
                <w:rFonts w:ascii="Arial" w:hAnsi="Arial" w:cs="Arial"/>
                <w:sz w:val="18"/>
                <w:szCs w:val="20"/>
              </w:rPr>
              <w:t xml:space="preserve">Standard size ad unit spots </w:t>
            </w:r>
            <w:r w:rsidR="00F422EB">
              <w:rPr>
                <w:rFonts w:ascii="Arial" w:hAnsi="Arial" w:cs="Arial"/>
                <w:sz w:val="18"/>
                <w:szCs w:val="20"/>
              </w:rPr>
              <w:t>throughout site</w:t>
            </w:r>
            <w:r>
              <w:rPr>
                <w:rFonts w:ascii="Arial" w:hAnsi="Arial" w:cs="Arial"/>
                <w:sz w:val="18"/>
                <w:szCs w:val="20"/>
              </w:rPr>
              <w:t xml:space="preserve"> for internal and external ads </w:t>
            </w:r>
          </w:p>
          <w:p w:rsidR="00584011" w:rsidRDefault="00584011" w:rsidP="00584011">
            <w:pPr>
              <w:pStyle w:val="ListParagraph"/>
              <w:numPr>
                <w:ilvl w:val="0"/>
                <w:numId w:val="35"/>
              </w:numPr>
              <w:rPr>
                <w:rFonts w:ascii="Arial" w:hAnsi="Arial" w:cs="Arial"/>
                <w:sz w:val="18"/>
                <w:szCs w:val="20"/>
              </w:rPr>
            </w:pPr>
            <w:r>
              <w:rPr>
                <w:rFonts w:ascii="Arial" w:hAnsi="Arial" w:cs="Arial"/>
                <w:sz w:val="18"/>
                <w:szCs w:val="20"/>
              </w:rPr>
              <w:t>Various sizes (tbd by UX): should include 3 standard placements on the page which will only appear if an add is published</w:t>
            </w:r>
          </w:p>
          <w:p w:rsidR="00F363D1" w:rsidRPr="00F363D1" w:rsidRDefault="00F363D1" w:rsidP="00077E44">
            <w:pPr>
              <w:pStyle w:val="ListParagraph"/>
              <w:numPr>
                <w:ilvl w:val="0"/>
                <w:numId w:val="35"/>
              </w:numPr>
              <w:rPr>
                <w:rFonts w:ascii="Arial" w:hAnsi="Arial" w:cs="Arial"/>
                <w:sz w:val="18"/>
                <w:szCs w:val="20"/>
              </w:rPr>
            </w:pPr>
          </w:p>
        </w:tc>
      </w:tr>
      <w:tr w:rsidR="006C1FB1" w:rsidRPr="001068D4" w:rsidTr="00F37A79">
        <w:tc>
          <w:tcPr>
            <w:tcW w:w="810" w:type="dxa"/>
          </w:tcPr>
          <w:p w:rsidR="006C1FB1" w:rsidRPr="001068D4" w:rsidRDefault="007636F7" w:rsidP="007D15D6">
            <w:pPr>
              <w:rPr>
                <w:rFonts w:ascii="Arial" w:hAnsi="Arial" w:cs="Arial"/>
                <w:sz w:val="18"/>
                <w:szCs w:val="20"/>
              </w:rPr>
            </w:pPr>
            <w:r w:rsidRPr="001068D4">
              <w:rPr>
                <w:rFonts w:ascii="Arial" w:hAnsi="Arial" w:cs="Arial"/>
                <w:sz w:val="18"/>
                <w:szCs w:val="20"/>
              </w:rPr>
              <w:lastRenderedPageBreak/>
              <w:t>3.</w:t>
            </w:r>
            <w:r w:rsidR="00105978">
              <w:rPr>
                <w:rFonts w:ascii="Arial" w:hAnsi="Arial" w:cs="Arial"/>
                <w:sz w:val="18"/>
                <w:szCs w:val="20"/>
              </w:rPr>
              <w:t>12</w:t>
            </w:r>
            <w:r w:rsidR="006C1FB1" w:rsidRPr="001068D4">
              <w:rPr>
                <w:rFonts w:ascii="Arial" w:hAnsi="Arial" w:cs="Arial"/>
                <w:sz w:val="18"/>
                <w:szCs w:val="20"/>
              </w:rPr>
              <w:t>.2</w:t>
            </w:r>
          </w:p>
        </w:tc>
        <w:tc>
          <w:tcPr>
            <w:tcW w:w="8730" w:type="dxa"/>
          </w:tcPr>
          <w:p w:rsidR="006C1FB1" w:rsidRPr="001068D4" w:rsidRDefault="0094554F" w:rsidP="007D15D6">
            <w:pPr>
              <w:rPr>
                <w:rFonts w:ascii="Arial" w:hAnsi="Arial" w:cs="Arial"/>
                <w:sz w:val="18"/>
                <w:szCs w:val="20"/>
              </w:rPr>
            </w:pPr>
            <w:r>
              <w:rPr>
                <w:rFonts w:ascii="Arial" w:hAnsi="Arial" w:cs="Arial"/>
                <w:sz w:val="18"/>
                <w:szCs w:val="20"/>
              </w:rPr>
              <w:t xml:space="preserve">Configurable through Admin tool </w:t>
            </w:r>
          </w:p>
        </w:tc>
      </w:tr>
    </w:tbl>
    <w:p w:rsidR="00FE0053" w:rsidRDefault="0094554F" w:rsidP="00FE0053">
      <w:pPr>
        <w:pStyle w:val="Heading2"/>
      </w:pPr>
      <w:bookmarkStart w:id="95" w:name="_Toc323813670"/>
      <w:commentRangeStart w:id="96"/>
      <w:r>
        <w:t xml:space="preserve">Emails </w:t>
      </w:r>
      <w:r w:rsidR="009709DB">
        <w:t xml:space="preserve">– </w:t>
      </w:r>
      <w:r w:rsidR="00FE0053">
        <w:t>P</w:t>
      </w:r>
      <w:bookmarkEnd w:id="93"/>
      <w:r>
        <w:t>1</w:t>
      </w:r>
      <w:commentRangeEnd w:id="96"/>
      <w:r w:rsidR="004944FD">
        <w:rPr>
          <w:rStyle w:val="CommentReference"/>
          <w:rFonts w:ascii="Calibri" w:hAnsi="Calibri"/>
          <w:b w:val="0"/>
          <w:spacing w:val="0"/>
          <w:kern w:val="0"/>
        </w:rPr>
        <w:commentReference w:id="96"/>
      </w:r>
      <w:bookmarkEnd w:id="9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DF291E" w:rsidRPr="001068D4" w:rsidTr="00736605">
        <w:tc>
          <w:tcPr>
            <w:tcW w:w="90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FE0053" w:rsidRPr="001068D4" w:rsidTr="00736605">
        <w:tc>
          <w:tcPr>
            <w:tcW w:w="900" w:type="dxa"/>
          </w:tcPr>
          <w:p w:rsidR="00FE0053" w:rsidRPr="001068D4" w:rsidRDefault="00FE0053" w:rsidP="007D15D6">
            <w:pPr>
              <w:rPr>
                <w:rFonts w:ascii="Arial" w:hAnsi="Arial" w:cs="Arial"/>
                <w:sz w:val="18"/>
                <w:szCs w:val="20"/>
              </w:rPr>
            </w:pPr>
          </w:p>
        </w:tc>
        <w:tc>
          <w:tcPr>
            <w:tcW w:w="8640" w:type="dxa"/>
          </w:tcPr>
          <w:p w:rsidR="005E28D9" w:rsidRPr="005E28D9" w:rsidRDefault="005E28D9" w:rsidP="005E28D9">
            <w:pPr>
              <w:rPr>
                <w:rFonts w:ascii="Arial" w:hAnsi="Arial" w:cs="Arial"/>
                <w:sz w:val="18"/>
                <w:szCs w:val="18"/>
              </w:rPr>
            </w:pPr>
          </w:p>
        </w:tc>
      </w:tr>
      <w:tr w:rsidR="00FE0053" w:rsidRPr="001068D4" w:rsidTr="00736605">
        <w:tc>
          <w:tcPr>
            <w:tcW w:w="900" w:type="dxa"/>
            <w:tcBorders>
              <w:bottom w:val="single" w:sz="4" w:space="0" w:color="000000"/>
            </w:tcBorders>
          </w:tcPr>
          <w:p w:rsidR="00FE0053" w:rsidRPr="001068D4" w:rsidRDefault="00C07EC9"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13</w:t>
            </w:r>
            <w:r w:rsidR="00FE0053" w:rsidRPr="001068D4">
              <w:rPr>
                <w:rFonts w:ascii="Arial" w:hAnsi="Arial" w:cs="Arial"/>
                <w:sz w:val="18"/>
                <w:szCs w:val="20"/>
              </w:rPr>
              <w:t>.2</w:t>
            </w:r>
          </w:p>
        </w:tc>
        <w:tc>
          <w:tcPr>
            <w:tcW w:w="8640" w:type="dxa"/>
            <w:tcBorders>
              <w:bottom w:val="single" w:sz="4" w:space="0" w:color="000000"/>
            </w:tcBorders>
          </w:tcPr>
          <w:p w:rsidR="0094554F" w:rsidRPr="0094554F" w:rsidRDefault="0094554F" w:rsidP="0094554F">
            <w:pPr>
              <w:rPr>
                <w:rFonts w:ascii="Arial" w:hAnsi="Arial" w:cs="Arial"/>
                <w:sz w:val="18"/>
                <w:szCs w:val="20"/>
              </w:rPr>
            </w:pPr>
            <w:r w:rsidRPr="0094554F">
              <w:rPr>
                <w:rFonts w:ascii="Arial" w:hAnsi="Arial" w:cs="Arial"/>
                <w:sz w:val="18"/>
                <w:szCs w:val="20"/>
              </w:rPr>
              <w:t>Communities Trigger Emails</w:t>
            </w:r>
          </w:p>
          <w:p w:rsidR="0094554F" w:rsidRPr="0094554F" w:rsidRDefault="0094554F" w:rsidP="00077E44">
            <w:pPr>
              <w:pStyle w:val="ListParagraph"/>
              <w:numPr>
                <w:ilvl w:val="0"/>
                <w:numId w:val="36"/>
              </w:numPr>
              <w:contextualSpacing w:val="0"/>
              <w:rPr>
                <w:rFonts w:ascii="Arial" w:hAnsi="Arial" w:cs="Arial"/>
                <w:sz w:val="18"/>
                <w:szCs w:val="20"/>
              </w:rPr>
            </w:pPr>
            <w:r w:rsidRPr="0094554F">
              <w:rPr>
                <w:rFonts w:ascii="Arial" w:hAnsi="Arial" w:cs="Arial"/>
                <w:sz w:val="18"/>
                <w:szCs w:val="20"/>
              </w:rPr>
              <w:t xml:space="preserve">Notification emails, including: </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Welcome</w:t>
            </w:r>
          </w:p>
          <w:p w:rsidR="0094554F" w:rsidRPr="0094554F" w:rsidRDefault="00D7362B" w:rsidP="00077E44">
            <w:pPr>
              <w:pStyle w:val="ListParagraph"/>
              <w:numPr>
                <w:ilvl w:val="1"/>
                <w:numId w:val="36"/>
              </w:numPr>
              <w:contextualSpacing w:val="0"/>
              <w:rPr>
                <w:rFonts w:ascii="Arial" w:hAnsi="Arial" w:cs="Arial"/>
                <w:sz w:val="18"/>
                <w:szCs w:val="20"/>
              </w:rPr>
            </w:pPr>
            <w:ins w:id="97" w:author="jmassud" w:date="2012-05-08T14:32:00Z">
              <w:r>
                <w:rPr>
                  <w:rFonts w:ascii="Arial" w:hAnsi="Arial" w:cs="Arial"/>
                  <w:sz w:val="18"/>
                  <w:szCs w:val="20"/>
                </w:rPr>
                <w:t>Daily/</w:t>
              </w:r>
            </w:ins>
            <w:r w:rsidR="0094554F" w:rsidRPr="0094554F">
              <w:rPr>
                <w:rFonts w:ascii="Arial" w:hAnsi="Arial" w:cs="Arial"/>
                <w:sz w:val="18"/>
                <w:szCs w:val="20"/>
              </w:rPr>
              <w:t>Weekly feed</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 xml:space="preserve">Discussions/Q&amp;A comment (opted in) </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Answer Network</w:t>
            </w:r>
          </w:p>
          <w:p w:rsidR="00D17BCF" w:rsidRPr="00D17BCF" w:rsidRDefault="00D17BCF" w:rsidP="00D17BCF">
            <w:pPr>
              <w:ind w:left="360"/>
              <w:rPr>
                <w:rFonts w:ascii="Arial" w:hAnsi="Arial" w:cs="Arial"/>
                <w:sz w:val="18"/>
                <w:szCs w:val="20"/>
              </w:rPr>
            </w:pPr>
            <w:r w:rsidRPr="00D17BCF">
              <w:rPr>
                <w:rFonts w:ascii="Arial" w:hAnsi="Arial" w:cs="Arial"/>
                <w:b/>
                <w:i/>
                <w:sz w:val="18"/>
                <w:szCs w:val="18"/>
              </w:rPr>
              <w:t xml:space="preserve">Functional Requirement: </w:t>
            </w:r>
            <w:r w:rsidRPr="00D17BCF">
              <w:rPr>
                <w:rFonts w:ascii="Arial" w:hAnsi="Arial" w:cs="Arial"/>
                <w:sz w:val="18"/>
                <w:szCs w:val="18"/>
              </w:rPr>
              <w:t xml:space="preserve">Emails should be sent through system wherever possible rather than through Responsys; </w:t>
            </w:r>
            <w:r w:rsidRPr="00D17BCF">
              <w:rPr>
                <w:rFonts w:ascii="Arial" w:hAnsi="Arial" w:cs="Arial"/>
                <w:sz w:val="18"/>
                <w:szCs w:val="20"/>
              </w:rPr>
              <w:t>Track performance: OR, CTR, Shares, Conversion, Revenue, etc.  (Omniture integration)</w:t>
            </w:r>
          </w:p>
        </w:tc>
      </w:tr>
      <w:tr w:rsidR="00FE0053" w:rsidRPr="001068D4" w:rsidTr="00736605">
        <w:tc>
          <w:tcPr>
            <w:tcW w:w="900" w:type="dxa"/>
          </w:tcPr>
          <w:p w:rsidR="00FE0053" w:rsidRPr="001068D4" w:rsidRDefault="00FE0053" w:rsidP="007D15D6">
            <w:pPr>
              <w:rPr>
                <w:rFonts w:ascii="Arial" w:hAnsi="Arial" w:cs="Arial"/>
                <w:sz w:val="18"/>
                <w:szCs w:val="20"/>
              </w:rPr>
            </w:pPr>
          </w:p>
        </w:tc>
        <w:tc>
          <w:tcPr>
            <w:tcW w:w="8640" w:type="dxa"/>
          </w:tcPr>
          <w:p w:rsidR="00FE0053" w:rsidRPr="0094554F" w:rsidRDefault="00FE0053" w:rsidP="00077E44">
            <w:pPr>
              <w:pStyle w:val="ListParagraph"/>
              <w:numPr>
                <w:ilvl w:val="0"/>
                <w:numId w:val="36"/>
              </w:numPr>
              <w:contextualSpacing w:val="0"/>
              <w:rPr>
                <w:rFonts w:ascii="Arial" w:hAnsi="Arial" w:cs="Arial"/>
                <w:sz w:val="18"/>
                <w:szCs w:val="20"/>
              </w:rPr>
            </w:pPr>
          </w:p>
        </w:tc>
      </w:tr>
      <w:tr w:rsidR="00736605" w:rsidRPr="001068D4" w:rsidTr="00736605">
        <w:tc>
          <w:tcPr>
            <w:tcW w:w="900" w:type="dxa"/>
          </w:tcPr>
          <w:p w:rsidR="00736605" w:rsidRPr="001068D4" w:rsidRDefault="00105978" w:rsidP="007D15D6">
            <w:pPr>
              <w:rPr>
                <w:rFonts w:ascii="Arial" w:hAnsi="Arial" w:cs="Arial"/>
                <w:sz w:val="18"/>
                <w:szCs w:val="20"/>
              </w:rPr>
            </w:pPr>
            <w:commentRangeStart w:id="98"/>
            <w:r>
              <w:rPr>
                <w:rFonts w:ascii="Arial" w:hAnsi="Arial" w:cs="Arial"/>
                <w:sz w:val="18"/>
                <w:szCs w:val="20"/>
              </w:rPr>
              <w:t>3.13.</w:t>
            </w:r>
            <w:r w:rsidR="00584011">
              <w:rPr>
                <w:rFonts w:ascii="Arial" w:hAnsi="Arial" w:cs="Arial"/>
                <w:sz w:val="18"/>
                <w:szCs w:val="20"/>
              </w:rPr>
              <w:t>3</w:t>
            </w:r>
          </w:p>
        </w:tc>
        <w:tc>
          <w:tcPr>
            <w:tcW w:w="8640" w:type="dxa"/>
          </w:tcPr>
          <w:p w:rsidR="00736605" w:rsidRDefault="00736605" w:rsidP="0094554F">
            <w:pPr>
              <w:rPr>
                <w:rFonts w:ascii="Arial" w:hAnsi="Arial" w:cs="Arial"/>
                <w:sz w:val="18"/>
                <w:szCs w:val="20"/>
              </w:rPr>
            </w:pPr>
            <w:r>
              <w:rPr>
                <w:rFonts w:ascii="Arial" w:hAnsi="Arial" w:cs="Arial"/>
                <w:sz w:val="18"/>
                <w:szCs w:val="20"/>
              </w:rPr>
              <w:t xml:space="preserve">Qualtrics Survey Integration </w:t>
            </w:r>
          </w:p>
          <w:p w:rsidR="00584011" w:rsidRDefault="00584011" w:rsidP="00584011">
            <w:pPr>
              <w:rPr>
                <w:rFonts w:ascii="Arial" w:hAnsi="Arial" w:cs="Arial"/>
                <w:sz w:val="18"/>
                <w:szCs w:val="20"/>
              </w:rPr>
            </w:pPr>
            <w:r>
              <w:rPr>
                <w:rFonts w:ascii="Arial" w:hAnsi="Arial" w:cs="Arial"/>
                <w:sz w:val="18"/>
                <w:szCs w:val="20"/>
              </w:rPr>
              <w:t>Website Feedback</w:t>
            </w:r>
          </w:p>
          <w:p w:rsidR="00584011" w:rsidRDefault="00584011" w:rsidP="00584011">
            <w:pPr>
              <w:pStyle w:val="ListParagraph"/>
              <w:numPr>
                <w:ilvl w:val="0"/>
                <w:numId w:val="65"/>
              </w:numPr>
              <w:rPr>
                <w:rFonts w:ascii="Arial" w:hAnsi="Arial" w:cs="Arial"/>
                <w:sz w:val="18"/>
                <w:szCs w:val="20"/>
              </w:rPr>
            </w:pPr>
            <w:r w:rsidRPr="003229C0">
              <w:rPr>
                <w:rFonts w:ascii="Arial" w:hAnsi="Arial" w:cs="Arial"/>
                <w:sz w:val="18"/>
                <w:szCs w:val="20"/>
              </w:rPr>
              <w:t>Include code for  community feedback form from Qualtrics (Robert Gierwatowski will create)</w:t>
            </w:r>
          </w:p>
          <w:p w:rsidR="00736605" w:rsidRDefault="00584011" w:rsidP="00077E44">
            <w:pPr>
              <w:pStyle w:val="ListParagraph"/>
              <w:numPr>
                <w:ilvl w:val="0"/>
                <w:numId w:val="46"/>
              </w:numPr>
              <w:rPr>
                <w:rFonts w:ascii="Arial" w:hAnsi="Arial" w:cs="Arial"/>
                <w:sz w:val="18"/>
                <w:szCs w:val="20"/>
              </w:rPr>
            </w:pPr>
            <w:r>
              <w:rPr>
                <w:rFonts w:ascii="Arial" w:hAnsi="Arial" w:cs="Arial"/>
                <w:sz w:val="18"/>
                <w:szCs w:val="20"/>
              </w:rPr>
              <w:t>Surveys</w:t>
            </w:r>
            <w:r w:rsidR="00736605" w:rsidRPr="00736605">
              <w:rPr>
                <w:rFonts w:ascii="Arial" w:hAnsi="Arial" w:cs="Arial"/>
                <w:sz w:val="18"/>
                <w:szCs w:val="20"/>
              </w:rPr>
              <w:t xml:space="preserve">Surveys will be emailed by outside system (Qualtrics).   </w:t>
            </w:r>
          </w:p>
          <w:p w:rsidR="00736605" w:rsidRPr="00736605" w:rsidRDefault="00736605" w:rsidP="00077E44">
            <w:pPr>
              <w:pStyle w:val="ListParagraph"/>
              <w:numPr>
                <w:ilvl w:val="0"/>
                <w:numId w:val="46"/>
              </w:numPr>
              <w:rPr>
                <w:rFonts w:ascii="Arial" w:hAnsi="Arial" w:cs="Arial"/>
                <w:sz w:val="18"/>
                <w:szCs w:val="20"/>
              </w:rPr>
            </w:pPr>
            <w:r>
              <w:rPr>
                <w:rFonts w:ascii="Arial" w:hAnsi="Arial" w:cs="Arial"/>
                <w:sz w:val="18"/>
                <w:szCs w:val="20"/>
              </w:rPr>
              <w:t>Admin will need</w:t>
            </w:r>
            <w:r w:rsidR="009709DB">
              <w:rPr>
                <w:rFonts w:ascii="Arial" w:hAnsi="Arial" w:cs="Arial"/>
                <w:sz w:val="18"/>
                <w:szCs w:val="20"/>
              </w:rPr>
              <w:t xml:space="preserve"> ability</w:t>
            </w:r>
            <w:r>
              <w:rPr>
                <w:rFonts w:ascii="Arial" w:hAnsi="Arial" w:cs="Arial"/>
                <w:sz w:val="18"/>
                <w:szCs w:val="20"/>
              </w:rPr>
              <w:t xml:space="preserve"> to </w:t>
            </w:r>
            <w:r w:rsidRPr="00736605">
              <w:rPr>
                <w:rFonts w:ascii="Arial" w:hAnsi="Arial" w:cs="Arial"/>
                <w:sz w:val="18"/>
                <w:szCs w:val="20"/>
              </w:rPr>
              <w:t xml:space="preserve">download lists of members by profile </w:t>
            </w:r>
            <w:r w:rsidR="009709DB">
              <w:rPr>
                <w:rFonts w:ascii="Arial" w:hAnsi="Arial" w:cs="Arial"/>
                <w:sz w:val="18"/>
                <w:szCs w:val="20"/>
              </w:rPr>
              <w:t xml:space="preserve">answers or interest groups </w:t>
            </w:r>
            <w:commentRangeEnd w:id="98"/>
            <w:r w:rsidR="00654D12">
              <w:rPr>
                <w:rStyle w:val="CommentReference"/>
              </w:rPr>
              <w:commentReference w:id="98"/>
            </w:r>
          </w:p>
        </w:tc>
      </w:tr>
    </w:tbl>
    <w:p w:rsidR="00D01769" w:rsidRPr="00D01769" w:rsidRDefault="00D01769" w:rsidP="00D01769">
      <w:pPr>
        <w:rPr>
          <w:color w:val="FF0000"/>
        </w:rPr>
      </w:pPr>
      <w:bookmarkStart w:id="99" w:name="_Toc308181876"/>
      <w:r>
        <w:rPr>
          <w:color w:val="FF0000"/>
        </w:rPr>
        <w:t>Needs to be part of Communities Admin PRD</w:t>
      </w:r>
    </w:p>
    <w:p w:rsidR="00F57245" w:rsidRDefault="00AC5514" w:rsidP="00F57245">
      <w:pPr>
        <w:pStyle w:val="Heading2"/>
        <w:tabs>
          <w:tab w:val="num" w:pos="1800"/>
        </w:tabs>
        <w:ind w:left="1296"/>
      </w:pPr>
      <w:bookmarkStart w:id="100" w:name="_Toc308181930"/>
      <w:bookmarkStart w:id="101" w:name="_Toc323813672"/>
      <w:bookmarkEnd w:id="99"/>
      <w:r>
        <w:t xml:space="preserve">Crowdsourcing – </w:t>
      </w:r>
      <w:r w:rsidR="00F57245" w:rsidRPr="00360ABA">
        <w:t>P2</w:t>
      </w:r>
      <w:bookmarkEnd w:id="100"/>
      <w:bookmarkEnd w:id="10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7"/>
        <w:gridCol w:w="8640"/>
      </w:tblGrid>
      <w:tr w:rsidR="00DF291E" w:rsidRPr="001068D4" w:rsidTr="00333420">
        <w:tc>
          <w:tcPr>
            <w:tcW w:w="90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584011" w:rsidRPr="001068D4" w:rsidTr="00333420">
        <w:tc>
          <w:tcPr>
            <w:tcW w:w="900" w:type="dxa"/>
            <w:tcBorders>
              <w:bottom w:val="single" w:sz="4" w:space="0" w:color="000000"/>
            </w:tcBorders>
          </w:tcPr>
          <w:p w:rsidR="00584011" w:rsidRDefault="00584011" w:rsidP="007D15D6">
            <w:pPr>
              <w:rPr>
                <w:rFonts w:ascii="Arial" w:hAnsi="Arial" w:cs="Arial"/>
                <w:sz w:val="18"/>
                <w:szCs w:val="20"/>
              </w:rPr>
            </w:pPr>
            <w:r w:rsidRPr="001068D4">
              <w:rPr>
                <w:rFonts w:ascii="Arial" w:hAnsi="Arial" w:cs="Arial"/>
                <w:sz w:val="18"/>
                <w:szCs w:val="20"/>
              </w:rPr>
              <w:t>3.</w:t>
            </w:r>
            <w:del w:id="102" w:author="jmassud" w:date="2012-05-08T14:32:00Z">
              <w:r w:rsidRPr="001068D4">
                <w:rPr>
                  <w:rFonts w:ascii="Arial" w:hAnsi="Arial" w:cs="Arial"/>
                  <w:sz w:val="18"/>
                  <w:szCs w:val="20"/>
                </w:rPr>
                <w:delText>1</w:delText>
              </w:r>
              <w:r>
                <w:rPr>
                  <w:rFonts w:ascii="Arial" w:hAnsi="Arial" w:cs="Arial"/>
                  <w:sz w:val="18"/>
                  <w:szCs w:val="20"/>
                </w:rPr>
                <w:delText>5</w:delText>
              </w:r>
            </w:del>
            <w:ins w:id="103" w:author="jmassud" w:date="2012-05-08T14:32:00Z">
              <w:r w:rsidRPr="001068D4">
                <w:rPr>
                  <w:rFonts w:ascii="Arial" w:hAnsi="Arial" w:cs="Arial"/>
                  <w:sz w:val="18"/>
                  <w:szCs w:val="20"/>
                </w:rPr>
                <w:t>1</w:t>
              </w:r>
              <w:r w:rsidR="000C434C">
                <w:rPr>
                  <w:rFonts w:ascii="Arial" w:hAnsi="Arial" w:cs="Arial"/>
                  <w:sz w:val="18"/>
                  <w:szCs w:val="20"/>
                </w:rPr>
                <w:t>4</w:t>
              </w:r>
            </w:ins>
            <w:r>
              <w:rPr>
                <w:rFonts w:ascii="Arial" w:hAnsi="Arial" w:cs="Arial"/>
                <w:sz w:val="18"/>
                <w:szCs w:val="20"/>
              </w:rPr>
              <w:t>.1</w:t>
            </w:r>
          </w:p>
        </w:tc>
        <w:tc>
          <w:tcPr>
            <w:tcW w:w="8640" w:type="dxa"/>
            <w:tcBorders>
              <w:bottom w:val="single" w:sz="4" w:space="0" w:color="000000"/>
            </w:tcBorders>
          </w:tcPr>
          <w:p w:rsidR="00584011" w:rsidRPr="00AC5514" w:rsidRDefault="00584011" w:rsidP="00EC3C67">
            <w:pPr>
              <w:rPr>
                <w:rFonts w:ascii="Arial" w:hAnsi="Arial" w:cs="Arial"/>
                <w:b/>
                <w:sz w:val="18"/>
                <w:szCs w:val="20"/>
              </w:rPr>
            </w:pPr>
            <w:r w:rsidRPr="00AC5514">
              <w:rPr>
                <w:rFonts w:ascii="Arial" w:hAnsi="Arial" w:cs="Arial"/>
                <w:b/>
                <w:sz w:val="18"/>
                <w:szCs w:val="20"/>
              </w:rPr>
              <w:t xml:space="preserve">Polls </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Consistent Template includes:</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 xml:space="preserve">Question creation using text, image or video </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Multiple answer types: multiple choice, ratings, etc.</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Title and tags</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Crawlable</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Created and published through the Admin tool, results pulled though Admin tool or Business Objects</w:t>
            </w:r>
          </w:p>
          <w:p w:rsidR="00584011" w:rsidRDefault="00584011" w:rsidP="00EC3C67">
            <w:pPr>
              <w:pStyle w:val="ListParagraph"/>
              <w:numPr>
                <w:ilvl w:val="0"/>
                <w:numId w:val="26"/>
              </w:numPr>
              <w:rPr>
                <w:rFonts w:ascii="Arial" w:hAnsi="Arial" w:cs="Arial"/>
                <w:sz w:val="18"/>
                <w:szCs w:val="20"/>
              </w:rPr>
            </w:pP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Select location to publish (home page, category page, other site pages)</w:t>
            </w:r>
          </w:p>
          <w:p w:rsidR="00584011" w:rsidRDefault="00584011" w:rsidP="009709DB">
            <w:pPr>
              <w:rPr>
                <w:rFonts w:ascii="Arial" w:hAnsi="Arial" w:cs="Arial"/>
                <w:b/>
                <w:sz w:val="18"/>
                <w:szCs w:val="20"/>
              </w:rPr>
            </w:pPr>
            <w:r>
              <w:rPr>
                <w:rFonts w:ascii="Arial" w:hAnsi="Arial" w:cs="Arial"/>
                <w:sz w:val="18"/>
                <w:szCs w:val="20"/>
              </w:rPr>
              <w:lastRenderedPageBreak/>
              <w:t xml:space="preserve">Only displays when there is content </w:t>
            </w:r>
          </w:p>
        </w:tc>
      </w:tr>
      <w:tr w:rsidR="00032EB8" w:rsidRPr="001068D4" w:rsidTr="00333420">
        <w:tc>
          <w:tcPr>
            <w:tcW w:w="900" w:type="dxa"/>
            <w:tcBorders>
              <w:bottom w:val="single" w:sz="4" w:space="0" w:color="000000"/>
            </w:tcBorders>
          </w:tcPr>
          <w:p w:rsidR="00032EB8" w:rsidRPr="001068D4" w:rsidRDefault="00032EB8" w:rsidP="007D15D6">
            <w:pPr>
              <w:rPr>
                <w:rFonts w:ascii="Arial" w:hAnsi="Arial" w:cs="Arial"/>
                <w:sz w:val="18"/>
                <w:szCs w:val="20"/>
              </w:rPr>
            </w:pPr>
          </w:p>
        </w:tc>
        <w:tc>
          <w:tcPr>
            <w:tcW w:w="8640" w:type="dxa"/>
            <w:tcBorders>
              <w:bottom w:val="single" w:sz="4" w:space="0" w:color="000000"/>
            </w:tcBorders>
          </w:tcPr>
          <w:p w:rsidR="009709DB" w:rsidRPr="009709DB" w:rsidRDefault="009709DB" w:rsidP="009709DB">
            <w:pPr>
              <w:rPr>
                <w:rFonts w:ascii="Arial" w:hAnsi="Arial" w:cs="Arial"/>
                <w:b/>
                <w:sz w:val="18"/>
                <w:szCs w:val="20"/>
              </w:rPr>
            </w:pPr>
          </w:p>
        </w:tc>
      </w:tr>
    </w:tbl>
    <w:p w:rsidR="00543DA7" w:rsidRDefault="00543DA7" w:rsidP="00543DA7">
      <w:pPr>
        <w:pStyle w:val="Heading2"/>
        <w:tabs>
          <w:tab w:val="num" w:pos="1800"/>
        </w:tabs>
        <w:ind w:left="1296"/>
      </w:pPr>
      <w:bookmarkStart w:id="104" w:name="_Toc323813673"/>
      <w:r>
        <w:t>Static Pages – P1</w:t>
      </w:r>
      <w:bookmarkEnd w:id="10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543DA7" w:rsidRPr="001068D4" w:rsidTr="006B3A18">
        <w:tc>
          <w:tcPr>
            <w:tcW w:w="900" w:type="dxa"/>
            <w:shd w:val="clear" w:color="auto" w:fill="B6DDE8"/>
          </w:tcPr>
          <w:p w:rsidR="00543DA7" w:rsidRPr="001068D4" w:rsidRDefault="00543DA7" w:rsidP="006B3A18">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543DA7" w:rsidRPr="001068D4" w:rsidRDefault="00543DA7" w:rsidP="006B3A18">
            <w:pPr>
              <w:rPr>
                <w:rFonts w:ascii="Arial" w:hAnsi="Arial" w:cs="Arial"/>
                <w:b/>
                <w:sz w:val="18"/>
                <w:szCs w:val="20"/>
              </w:rPr>
            </w:pPr>
            <w:r w:rsidRPr="001068D4">
              <w:rPr>
                <w:rFonts w:ascii="Arial" w:hAnsi="Arial" w:cs="Arial"/>
                <w:b/>
                <w:sz w:val="18"/>
                <w:szCs w:val="20"/>
              </w:rPr>
              <w:t xml:space="preserve">Description </w:t>
            </w:r>
          </w:p>
        </w:tc>
      </w:tr>
      <w:tr w:rsidR="00543DA7" w:rsidRPr="001068D4" w:rsidTr="006B3A18">
        <w:trPr>
          <w:trHeight w:val="368"/>
        </w:trPr>
        <w:tc>
          <w:tcPr>
            <w:tcW w:w="900" w:type="dxa"/>
          </w:tcPr>
          <w:p w:rsidR="00543DA7" w:rsidRPr="001068D4" w:rsidRDefault="00543DA7" w:rsidP="006B3A18">
            <w:pPr>
              <w:rPr>
                <w:rFonts w:ascii="Arial" w:hAnsi="Arial" w:cs="Arial"/>
                <w:sz w:val="18"/>
                <w:szCs w:val="20"/>
              </w:rPr>
            </w:pPr>
            <w:r w:rsidRPr="001068D4">
              <w:rPr>
                <w:rFonts w:ascii="Arial" w:hAnsi="Arial" w:cs="Arial"/>
                <w:sz w:val="18"/>
                <w:szCs w:val="20"/>
              </w:rPr>
              <w:t>3.1</w:t>
            </w:r>
            <w:r w:rsidR="00584011">
              <w:rPr>
                <w:rFonts w:ascii="Arial" w:hAnsi="Arial" w:cs="Arial"/>
                <w:sz w:val="18"/>
                <w:szCs w:val="20"/>
              </w:rPr>
              <w:t>5</w:t>
            </w:r>
            <w:r>
              <w:rPr>
                <w:rFonts w:ascii="Arial" w:hAnsi="Arial" w:cs="Arial"/>
                <w:sz w:val="18"/>
                <w:szCs w:val="20"/>
              </w:rPr>
              <w:t>.1</w:t>
            </w:r>
          </w:p>
        </w:tc>
        <w:tc>
          <w:tcPr>
            <w:tcW w:w="8640" w:type="dxa"/>
          </w:tcPr>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FAQ</w:t>
            </w:r>
          </w:p>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About</w:t>
            </w:r>
            <w:r w:rsidR="00C47BD2">
              <w:rPr>
                <w:rFonts w:ascii="Arial" w:hAnsi="Arial" w:cs="Arial"/>
                <w:sz w:val="18"/>
                <w:szCs w:val="20"/>
              </w:rPr>
              <w:t xml:space="preserve"> / Why J</w:t>
            </w:r>
            <w:r>
              <w:rPr>
                <w:rFonts w:ascii="Arial" w:hAnsi="Arial" w:cs="Arial"/>
                <w:sz w:val="18"/>
                <w:szCs w:val="20"/>
              </w:rPr>
              <w:t>oin</w:t>
            </w:r>
          </w:p>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Terms of Service</w:t>
            </w:r>
          </w:p>
          <w:p w:rsidR="00543DA7" w:rsidRPr="00543DA7" w:rsidRDefault="00543DA7" w:rsidP="00077E44">
            <w:pPr>
              <w:pStyle w:val="ListParagraph"/>
              <w:numPr>
                <w:ilvl w:val="0"/>
                <w:numId w:val="26"/>
              </w:numPr>
              <w:rPr>
                <w:rFonts w:ascii="Arial" w:hAnsi="Arial" w:cs="Arial"/>
                <w:sz w:val="18"/>
                <w:szCs w:val="20"/>
              </w:rPr>
            </w:pPr>
            <w:r>
              <w:rPr>
                <w:rFonts w:ascii="Arial" w:hAnsi="Arial" w:cs="Arial"/>
                <w:sz w:val="18"/>
                <w:szCs w:val="20"/>
              </w:rPr>
              <w:t>Badges</w:t>
            </w:r>
            <w:r w:rsidR="00584011">
              <w:rPr>
                <w:rFonts w:ascii="Arial" w:hAnsi="Arial" w:cs="Arial"/>
                <w:sz w:val="18"/>
                <w:szCs w:val="20"/>
              </w:rPr>
              <w:t>/Team Page – updateable through CMS as team members change</w:t>
            </w:r>
          </w:p>
        </w:tc>
      </w:tr>
    </w:tbl>
    <w:p w:rsidR="00B6658B" w:rsidRDefault="00B6658B" w:rsidP="00E10289">
      <w:pPr>
        <w:rPr>
          <w:color w:val="1F497D"/>
          <w:szCs w:val="22"/>
        </w:rPr>
      </w:pPr>
    </w:p>
    <w:p w:rsidR="009E335E" w:rsidRDefault="009E335E" w:rsidP="00E10289">
      <w:pPr>
        <w:rPr>
          <w:color w:val="1F497D"/>
          <w:szCs w:val="22"/>
        </w:rPr>
      </w:pPr>
    </w:p>
    <w:p w:rsidR="00032EB8" w:rsidRDefault="00032EB8"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105" w:name="_Toc323813677"/>
      <w:r>
        <w:rPr>
          <w:rFonts w:cs="Arial"/>
          <w:sz w:val="28"/>
        </w:rPr>
        <w:t>User Experience Requirements</w:t>
      </w:r>
      <w:bookmarkEnd w:id="105"/>
    </w:p>
    <w:p w:rsidR="000A0AAC" w:rsidRPr="00C3486B" w:rsidRDefault="000A0AAC" w:rsidP="00855BFA">
      <w:pPr>
        <w:numPr>
          <w:ilvl w:val="0"/>
          <w:numId w:val="10"/>
        </w:numPr>
        <w:rPr>
          <w:szCs w:val="22"/>
        </w:rPr>
      </w:pPr>
      <w:r w:rsidRPr="00C3486B">
        <w:rPr>
          <w:szCs w:val="22"/>
        </w:rPr>
        <w:t xml:space="preserve">Overall goal is to </w:t>
      </w:r>
      <w:r w:rsidR="00C3486B" w:rsidRPr="00C3486B">
        <w:rPr>
          <w:szCs w:val="22"/>
        </w:rPr>
        <w:t xml:space="preserve">increase awareness of communities and seamless integration with SHC ecommerce sites </w:t>
      </w:r>
    </w:p>
    <w:p w:rsidR="003520EB" w:rsidRPr="00C3486B" w:rsidRDefault="000A0AAC" w:rsidP="00855BFA">
      <w:pPr>
        <w:numPr>
          <w:ilvl w:val="0"/>
          <w:numId w:val="10"/>
        </w:numPr>
        <w:rPr>
          <w:szCs w:val="22"/>
        </w:rPr>
      </w:pPr>
      <w:r w:rsidRPr="00C3486B">
        <w:rPr>
          <w:szCs w:val="22"/>
        </w:rPr>
        <w:t>Experimentation</w:t>
      </w:r>
      <w:r w:rsidR="001A5D4B" w:rsidRPr="00C3486B">
        <w:rPr>
          <w:szCs w:val="22"/>
        </w:rPr>
        <w:t xml:space="preserve">: Should be possible to </w:t>
      </w:r>
      <w:r w:rsidR="00772326" w:rsidRPr="00C3486B">
        <w:rPr>
          <w:szCs w:val="22"/>
        </w:rPr>
        <w:t>quickly</w:t>
      </w:r>
      <w:r w:rsidR="001A5D4B" w:rsidRPr="00C3486B">
        <w:rPr>
          <w:szCs w:val="22"/>
        </w:rPr>
        <w:t xml:space="preserve"> modify UX flows, do A/B testing, get feedback and iterate</w:t>
      </w:r>
    </w:p>
    <w:p w:rsidR="00180F14" w:rsidRPr="00C3486B" w:rsidRDefault="00180F14" w:rsidP="00855BFA">
      <w:pPr>
        <w:numPr>
          <w:ilvl w:val="0"/>
          <w:numId w:val="10"/>
        </w:numPr>
        <w:rPr>
          <w:szCs w:val="22"/>
        </w:rPr>
      </w:pPr>
      <w:r w:rsidRPr="00C3486B">
        <w:rPr>
          <w:szCs w:val="22"/>
        </w:rPr>
        <w:t>Formats: support for desktop, mobile, ipad, in-store kiosk?</w:t>
      </w:r>
    </w:p>
    <w:p w:rsidR="00B6658B" w:rsidRPr="00C3486B" w:rsidRDefault="001A5D4B" w:rsidP="00855BFA">
      <w:pPr>
        <w:numPr>
          <w:ilvl w:val="0"/>
          <w:numId w:val="10"/>
        </w:numPr>
        <w:rPr>
          <w:szCs w:val="22"/>
        </w:rPr>
      </w:pPr>
      <w:r w:rsidRPr="00C3486B">
        <w:rPr>
          <w:szCs w:val="22"/>
        </w:rPr>
        <w:t xml:space="preserve">Supported </w:t>
      </w:r>
      <w:r w:rsidR="00B6658B" w:rsidRPr="00C3486B">
        <w:rPr>
          <w:szCs w:val="22"/>
        </w:rPr>
        <w:t>Browsers</w:t>
      </w:r>
      <w:r w:rsidRPr="00C3486B">
        <w:rPr>
          <w:szCs w:val="22"/>
        </w:rPr>
        <w:t>:</w:t>
      </w:r>
    </w:p>
    <w:p w:rsidR="00180F14" w:rsidRDefault="00180F14" w:rsidP="00180F14">
      <w:pPr>
        <w:ind w:left="432"/>
        <w:rPr>
          <w:color w:val="1F497D"/>
          <w:szCs w:val="22"/>
        </w:rPr>
      </w:pPr>
    </w:p>
    <w:tbl>
      <w:tblPr>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148"/>
        <w:gridCol w:w="1680"/>
      </w:tblGrid>
      <w:tr w:rsidR="00180F14" w:rsidRPr="009473B7" w:rsidTr="00F665E9">
        <w:tc>
          <w:tcPr>
            <w:tcW w:w="2148"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Browser</w:t>
            </w:r>
          </w:p>
        </w:tc>
        <w:tc>
          <w:tcPr>
            <w:tcW w:w="1680"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Supported (Y/N)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6</w:t>
            </w:r>
          </w:p>
        </w:tc>
        <w:tc>
          <w:tcPr>
            <w:tcW w:w="1680" w:type="dxa"/>
          </w:tcPr>
          <w:p w:rsidR="00180F14" w:rsidRPr="000A0AAC" w:rsidRDefault="00C8425C" w:rsidP="00F665E9">
            <w:pPr>
              <w:pStyle w:val="ListParagraph"/>
              <w:spacing w:line="480" w:lineRule="auto"/>
              <w:ind w:left="0"/>
              <w:jc w:val="left"/>
              <w:rPr>
                <w:rFonts w:ascii="Arial" w:hAnsi="Arial" w:cs="Arial"/>
                <w:color w:val="FF0000"/>
                <w:sz w:val="20"/>
                <w:szCs w:val="20"/>
              </w:rPr>
            </w:pPr>
            <w:r>
              <w:rPr>
                <w:rFonts w:ascii="Arial" w:hAnsi="Arial" w:cs="Arial"/>
                <w:color w:val="FF0000"/>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7</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8</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Netscape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Safari</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Firefox</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Google Chrome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Other</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bl>
    <w:p w:rsidR="00180F14" w:rsidRDefault="00180F14" w:rsidP="00E10289">
      <w:pPr>
        <w:rPr>
          <w:color w:val="1F497D"/>
          <w:szCs w:val="22"/>
        </w:rPr>
      </w:pPr>
    </w:p>
    <w:p w:rsidR="004B679E" w:rsidRDefault="004B679E" w:rsidP="004B679E">
      <w:pPr>
        <w:rPr>
          <w:color w:val="1F497D"/>
          <w:szCs w:val="22"/>
        </w:rPr>
      </w:pPr>
    </w:p>
    <w:p w:rsidR="004B679E" w:rsidRDefault="004B679E" w:rsidP="004B679E">
      <w:pPr>
        <w:pStyle w:val="Heading2"/>
        <w:numPr>
          <w:ilvl w:val="0"/>
          <w:numId w:val="3"/>
        </w:numPr>
        <w:shd w:val="pct20" w:color="auto" w:fill="auto"/>
        <w:tabs>
          <w:tab w:val="clear" w:pos="1152"/>
          <w:tab w:val="num" w:pos="270"/>
        </w:tabs>
        <w:spacing w:before="0"/>
        <w:ind w:left="270" w:hanging="270"/>
        <w:rPr>
          <w:rFonts w:cs="Arial"/>
          <w:sz w:val="28"/>
        </w:rPr>
      </w:pPr>
      <w:bookmarkStart w:id="106" w:name="_Toc323813678"/>
      <w:r>
        <w:rPr>
          <w:rFonts w:cs="Arial"/>
          <w:sz w:val="28"/>
        </w:rPr>
        <w:lastRenderedPageBreak/>
        <w:t>Integration and Migration</w:t>
      </w:r>
      <w:bookmarkEnd w:id="106"/>
    </w:p>
    <w:p w:rsidR="00266A11" w:rsidRPr="00C3486B" w:rsidRDefault="00266A11" w:rsidP="00855BFA">
      <w:pPr>
        <w:pStyle w:val="ListParagraph"/>
        <w:numPr>
          <w:ilvl w:val="0"/>
          <w:numId w:val="13"/>
        </w:numPr>
        <w:rPr>
          <w:szCs w:val="22"/>
        </w:rPr>
      </w:pPr>
      <w:r w:rsidRPr="00C3486B">
        <w:rPr>
          <w:szCs w:val="22"/>
        </w:rPr>
        <w:t xml:space="preserve">Provide fully documented Web Service APIs for all </w:t>
      </w:r>
      <w:r w:rsidR="00C3486B" w:rsidRPr="00C3486B">
        <w:rPr>
          <w:szCs w:val="22"/>
        </w:rPr>
        <w:t>communities</w:t>
      </w:r>
      <w:r w:rsidRPr="00C3486B">
        <w:rPr>
          <w:szCs w:val="22"/>
        </w:rPr>
        <w:t xml:space="preserve"> functions</w:t>
      </w:r>
      <w:r w:rsidR="00C3486B" w:rsidRPr="00C3486B">
        <w:rPr>
          <w:szCs w:val="22"/>
        </w:rPr>
        <w:t xml:space="preserve"> being pulled into Profile</w:t>
      </w:r>
    </w:p>
    <w:p w:rsidR="00266A11" w:rsidRPr="00C3486B" w:rsidRDefault="00266A11" w:rsidP="00855BFA">
      <w:pPr>
        <w:pStyle w:val="ListParagraph"/>
        <w:numPr>
          <w:ilvl w:val="0"/>
          <w:numId w:val="13"/>
        </w:numPr>
        <w:rPr>
          <w:szCs w:val="22"/>
        </w:rPr>
      </w:pPr>
      <w:r w:rsidRPr="00C3486B">
        <w:rPr>
          <w:szCs w:val="22"/>
        </w:rPr>
        <w:t>Migrate existing user data from Viewpoint to Universal Profile</w:t>
      </w:r>
    </w:p>
    <w:p w:rsidR="00266A11" w:rsidRPr="00C3486B" w:rsidRDefault="00266A11" w:rsidP="00855BFA">
      <w:pPr>
        <w:pStyle w:val="ListParagraph"/>
        <w:numPr>
          <w:ilvl w:val="0"/>
          <w:numId w:val="13"/>
        </w:numPr>
        <w:rPr>
          <w:szCs w:val="22"/>
        </w:rPr>
      </w:pPr>
      <w:r w:rsidRPr="00C3486B">
        <w:rPr>
          <w:szCs w:val="22"/>
        </w:rPr>
        <w:t>Migrate existing reviews</w:t>
      </w:r>
      <w:r w:rsidR="00C3486B" w:rsidRPr="00C3486B">
        <w:rPr>
          <w:szCs w:val="22"/>
        </w:rPr>
        <w:t>, discussions, and profile</w:t>
      </w:r>
      <w:r w:rsidRPr="00C3486B">
        <w:rPr>
          <w:szCs w:val="22"/>
        </w:rPr>
        <w:t xml:space="preserve"> data</w:t>
      </w:r>
      <w:r w:rsidR="00C3486B" w:rsidRPr="00C3486B">
        <w:rPr>
          <w:szCs w:val="22"/>
        </w:rPr>
        <w:t xml:space="preserve"> (where applicable)</w:t>
      </w:r>
      <w:r w:rsidRPr="00C3486B">
        <w:rPr>
          <w:szCs w:val="22"/>
        </w:rPr>
        <w:t xml:space="preserve"> from Viewpoint to new Reviews system</w:t>
      </w:r>
    </w:p>
    <w:p w:rsidR="004B679E" w:rsidRDefault="004B679E"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107" w:name="_Toc323813679"/>
      <w:r>
        <w:rPr>
          <w:rFonts w:cs="Arial"/>
          <w:sz w:val="28"/>
        </w:rPr>
        <w:t>Operations and Maintenance</w:t>
      </w:r>
      <w:bookmarkEnd w:id="107"/>
    </w:p>
    <w:p w:rsidR="003520EB" w:rsidRDefault="00C13DB4" w:rsidP="003B657E">
      <w:pPr>
        <w:pStyle w:val="Heading2"/>
      </w:pPr>
      <w:bookmarkStart w:id="108" w:name="_Toc323813680"/>
      <w:r>
        <w:t>S</w:t>
      </w:r>
      <w:r w:rsidR="003B657E">
        <w:t>ervice Level Agreement</w:t>
      </w:r>
      <w:bookmarkEnd w:id="108"/>
    </w:p>
    <w:p w:rsidR="0090510F" w:rsidRPr="00572273" w:rsidRDefault="0090510F" w:rsidP="0090510F">
      <w:pPr>
        <w:rPr>
          <w:i/>
          <w:szCs w:val="22"/>
        </w:rPr>
      </w:pPr>
      <w:r w:rsidRPr="00572273">
        <w:rPr>
          <w:i/>
          <w:szCs w:val="22"/>
        </w:rPr>
        <w:t>From any US location:</w:t>
      </w:r>
    </w:p>
    <w:p w:rsidR="003B657E" w:rsidRPr="00572273" w:rsidRDefault="003B657E" w:rsidP="00855BFA">
      <w:pPr>
        <w:numPr>
          <w:ilvl w:val="0"/>
          <w:numId w:val="9"/>
        </w:numPr>
        <w:rPr>
          <w:szCs w:val="22"/>
        </w:rPr>
      </w:pPr>
      <w:r w:rsidRPr="00572273">
        <w:rPr>
          <w:szCs w:val="22"/>
        </w:rPr>
        <w:t>Uptime: 99.</w:t>
      </w:r>
      <w:r w:rsidR="00A95E2B">
        <w:rPr>
          <w:szCs w:val="22"/>
        </w:rPr>
        <w:t>5</w:t>
      </w:r>
      <w:r w:rsidRPr="00572273">
        <w:rPr>
          <w:szCs w:val="22"/>
        </w:rPr>
        <w:t>%</w:t>
      </w:r>
    </w:p>
    <w:p w:rsidR="00DD3842" w:rsidRPr="00752423" w:rsidRDefault="00A95E2B" w:rsidP="00855BFA">
      <w:pPr>
        <w:numPr>
          <w:ilvl w:val="0"/>
          <w:numId w:val="9"/>
        </w:numPr>
        <w:rPr>
          <w:szCs w:val="22"/>
        </w:rPr>
      </w:pPr>
      <w:r>
        <w:rPr>
          <w:szCs w:val="22"/>
        </w:rPr>
        <w:t>Responsiveness</w:t>
      </w:r>
      <w:r w:rsidR="003B657E" w:rsidRPr="00572273">
        <w:rPr>
          <w:szCs w:val="22"/>
        </w:rPr>
        <w:t xml:space="preserve">: </w:t>
      </w:r>
      <w:r w:rsidRPr="00752423">
        <w:rPr>
          <w:szCs w:val="22"/>
        </w:rPr>
        <w:t xml:space="preserve">85% of all API calls will return in </w:t>
      </w:r>
      <w:r w:rsidR="003B657E" w:rsidRPr="00752423">
        <w:rPr>
          <w:szCs w:val="22"/>
        </w:rPr>
        <w:t xml:space="preserve">&lt; </w:t>
      </w:r>
      <w:r w:rsidRPr="00752423">
        <w:rPr>
          <w:szCs w:val="22"/>
        </w:rPr>
        <w:t>100</w:t>
      </w:r>
      <w:r w:rsidR="003B657E" w:rsidRPr="00752423">
        <w:rPr>
          <w:szCs w:val="22"/>
        </w:rPr>
        <w:t xml:space="preserve"> milliseconds @ x reads/second,  &lt; </w:t>
      </w:r>
      <w:r w:rsidRPr="00752423">
        <w:rPr>
          <w:szCs w:val="22"/>
        </w:rPr>
        <w:t>200</w:t>
      </w:r>
      <w:r w:rsidR="003B657E" w:rsidRPr="00752423">
        <w:rPr>
          <w:szCs w:val="22"/>
        </w:rPr>
        <w:t xml:space="preserve"> milliseconds @ x writes/second</w:t>
      </w:r>
    </w:p>
    <w:p w:rsidR="00C13DB4" w:rsidRDefault="00C13DB4" w:rsidP="001A5D4B">
      <w:pPr>
        <w:pStyle w:val="Heading2"/>
      </w:pPr>
      <w:bookmarkStart w:id="109" w:name="_Toc323813681"/>
      <w:r>
        <w:t>Monitoring and Alerts</w:t>
      </w:r>
      <w:bookmarkEnd w:id="109"/>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monitoring of basic system services ((server load, server up-time)</w:t>
      </w:r>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w:t>
      </w:r>
      <w:r w:rsidR="00C50A91">
        <w:rPr>
          <w:rFonts w:cs="Times-Roman"/>
          <w:szCs w:val="22"/>
        </w:rPr>
        <w:t xml:space="preserve">oring of rate of communication </w:t>
      </w:r>
      <w:r w:rsidRPr="000C0D07">
        <w:rPr>
          <w:rFonts w:cs="Times-Roman"/>
          <w:szCs w:val="22"/>
        </w:rPr>
        <w:t xml:space="preserve"> with client web servers.</w:t>
      </w:r>
    </w:p>
    <w:p w:rsidR="00772326" w:rsidRDefault="007221FF" w:rsidP="00772326">
      <w:pPr>
        <w:pStyle w:val="Heading2"/>
      </w:pPr>
      <w:bookmarkStart w:id="110" w:name="_Toc323813682"/>
      <w:r>
        <w:t>B</w:t>
      </w:r>
      <w:r w:rsidR="00772326">
        <w:t xml:space="preserve">usiness </w:t>
      </w:r>
      <w:r>
        <w:t>C</w:t>
      </w:r>
      <w:r w:rsidR="00772326">
        <w:t xml:space="preserve">ontinuity </w:t>
      </w:r>
      <w:r>
        <w:t>P</w:t>
      </w:r>
      <w:r w:rsidR="00772326">
        <w:t>lanning (BCP)</w:t>
      </w:r>
      <w:bookmarkEnd w:id="110"/>
    </w:p>
    <w:p w:rsidR="00402739" w:rsidRPr="00752423" w:rsidRDefault="00C50A91" w:rsidP="00855BFA">
      <w:pPr>
        <w:numPr>
          <w:ilvl w:val="0"/>
          <w:numId w:val="11"/>
        </w:numPr>
      </w:pPr>
      <w:r>
        <w:t>Communities integration</w:t>
      </w:r>
      <w:r w:rsidR="00772326" w:rsidRPr="00752423">
        <w:t xml:space="preserve"> should </w:t>
      </w:r>
      <w:r w:rsidR="00402739" w:rsidRPr="00752423">
        <w:t>be deployed i</w:t>
      </w:r>
      <w:r>
        <w:t>n Sign On and Profile</w:t>
      </w:r>
    </w:p>
    <w:p w:rsidR="00402739" w:rsidRPr="00752423" w:rsidRDefault="00402739" w:rsidP="00855BFA">
      <w:pPr>
        <w:widowControl/>
        <w:numPr>
          <w:ilvl w:val="0"/>
          <w:numId w:val="11"/>
        </w:numPr>
        <w:autoSpaceDE w:val="0"/>
        <w:autoSpaceDN w:val="0"/>
        <w:spacing w:line="240" w:lineRule="auto"/>
        <w:jc w:val="left"/>
        <w:textAlignment w:val="auto"/>
        <w:rPr>
          <w:rFonts w:cs="Times-Roman"/>
          <w:szCs w:val="22"/>
        </w:rPr>
      </w:pPr>
      <w:r w:rsidRPr="00752423">
        <w:rPr>
          <w:rFonts w:cs="Times-Roman"/>
          <w:szCs w:val="22"/>
        </w:rPr>
        <w:t>Platform will support semi-automated failover in the event of a failure in either location</w:t>
      </w:r>
    </w:p>
    <w:p w:rsidR="00402739" w:rsidRPr="00C50A91" w:rsidRDefault="00402739" w:rsidP="00855BFA">
      <w:pPr>
        <w:widowControl/>
        <w:numPr>
          <w:ilvl w:val="0"/>
          <w:numId w:val="11"/>
        </w:numPr>
        <w:autoSpaceDE w:val="0"/>
        <w:autoSpaceDN w:val="0"/>
        <w:spacing w:line="240" w:lineRule="auto"/>
        <w:jc w:val="left"/>
        <w:textAlignment w:val="auto"/>
        <w:rPr>
          <w:rFonts w:cs="Times-Roman"/>
          <w:color w:val="FF0000"/>
          <w:szCs w:val="22"/>
        </w:rPr>
      </w:pPr>
      <w:r w:rsidRPr="00C50A91">
        <w:rPr>
          <w:rFonts w:cs="Times-Roman"/>
          <w:color w:val="FF0000"/>
          <w:szCs w:val="22"/>
        </w:rPr>
        <w:t>Data Back-Up: data will be backed up to tape once a day. In case of loss of data, data will be restored</w:t>
      </w:r>
      <w:r w:rsidR="000C0D07" w:rsidRPr="00C50A91">
        <w:rPr>
          <w:rFonts w:cs="Times-Roman"/>
          <w:color w:val="FF0000"/>
          <w:szCs w:val="22"/>
        </w:rPr>
        <w:t xml:space="preserve"> </w:t>
      </w:r>
      <w:r w:rsidRPr="00C50A91">
        <w:rPr>
          <w:rFonts w:cs="Times-Roman"/>
          <w:color w:val="FF0000"/>
          <w:szCs w:val="22"/>
        </w:rPr>
        <w:t>within 1 business day.</w:t>
      </w:r>
    </w:p>
    <w:p w:rsidR="007221FF" w:rsidRDefault="007221FF" w:rsidP="00E10289">
      <w:pPr>
        <w:rPr>
          <w:color w:val="1F497D"/>
          <w:szCs w:val="22"/>
        </w:rPr>
      </w:pPr>
    </w:p>
    <w:p w:rsidR="00752423" w:rsidRDefault="00752423" w:rsidP="00752423">
      <w:pPr>
        <w:pStyle w:val="Heading2"/>
      </w:pPr>
      <w:bookmarkStart w:id="111" w:name="_Toc323813683"/>
      <w:r>
        <w:t>Capacity Planning</w:t>
      </w:r>
      <w:bookmarkEnd w:id="111"/>
    </w:p>
    <w:p w:rsidR="00752423" w:rsidRPr="00752423" w:rsidRDefault="00752423" w:rsidP="00855BFA">
      <w:pPr>
        <w:widowControl/>
        <w:numPr>
          <w:ilvl w:val="0"/>
          <w:numId w:val="9"/>
        </w:numPr>
        <w:autoSpaceDE w:val="0"/>
        <w:autoSpaceDN w:val="0"/>
        <w:spacing w:line="240" w:lineRule="auto"/>
        <w:jc w:val="left"/>
        <w:textAlignment w:val="auto"/>
        <w:rPr>
          <w:rFonts w:cs="Symbol"/>
          <w:szCs w:val="22"/>
        </w:rPr>
      </w:pPr>
      <w:r w:rsidRPr="00752423">
        <w:rPr>
          <w:rFonts w:cs="Times-Roman"/>
          <w:szCs w:val="22"/>
        </w:rPr>
        <w:t>Capacity Planning will be done on a quarterly basis, based in traffic estimates provided by customers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Emergency plan for expanding capacity (data storage, rate of access for both reads and writes):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Expand by 15% : 5 business days</w:t>
      </w:r>
    </w:p>
    <w:p w:rsidR="00A702E0" w:rsidRPr="00084AA2" w:rsidRDefault="00752423" w:rsidP="00855BFA">
      <w:pPr>
        <w:numPr>
          <w:ilvl w:val="0"/>
          <w:numId w:val="9"/>
        </w:numPr>
        <w:rPr>
          <w:szCs w:val="22"/>
        </w:rPr>
      </w:pPr>
      <w:r w:rsidRPr="00752423">
        <w:rPr>
          <w:rFonts w:cs="Times-Roman"/>
          <w:szCs w:val="22"/>
        </w:rPr>
        <w:t>Expand by more than 15% - 30 business days</w:t>
      </w:r>
    </w:p>
    <w:p w:rsidR="00084AA2" w:rsidRPr="00A702E0" w:rsidRDefault="00084AA2" w:rsidP="00855BFA">
      <w:pPr>
        <w:numPr>
          <w:ilvl w:val="0"/>
          <w:numId w:val="9"/>
        </w:numPr>
        <w:rPr>
          <w:szCs w:val="22"/>
        </w:rPr>
      </w:pPr>
      <w:r>
        <w:rPr>
          <w:rFonts w:cs="Times-Roman"/>
          <w:szCs w:val="22"/>
        </w:rPr>
        <w:t>Traffic Estimates by Customer: tbd</w:t>
      </w:r>
    </w:p>
    <w:p w:rsidR="00A702E0" w:rsidRDefault="00A702E0" w:rsidP="00A702E0">
      <w:pPr>
        <w:rPr>
          <w:rFonts w:cs="Times-Roman"/>
          <w:szCs w:val="22"/>
        </w:rPr>
      </w:pPr>
    </w:p>
    <w:p w:rsidR="00752423" w:rsidRPr="00752423" w:rsidRDefault="00A702E0" w:rsidP="00A702E0">
      <w:pPr>
        <w:pStyle w:val="Heading2"/>
        <w:rPr>
          <w:rFonts w:ascii="Calibri" w:hAnsi="Calibri"/>
        </w:rPr>
      </w:pPr>
      <w:bookmarkStart w:id="112" w:name="_Toc323813684"/>
      <w:r>
        <w:t>Escalations</w:t>
      </w:r>
      <w:bookmarkEnd w:id="112"/>
      <w:r w:rsidR="00752423" w:rsidRPr="00752423">
        <w:rPr>
          <w:rFonts w:ascii="Calibri" w:hAnsi="Calibri"/>
        </w:rPr>
        <w:t xml:space="preserve"> </w:t>
      </w:r>
    </w:p>
    <w:p w:rsidR="00752423" w:rsidRPr="00A702E0" w:rsidRDefault="00C50A91" w:rsidP="00855BFA">
      <w:pPr>
        <w:numPr>
          <w:ilvl w:val="0"/>
          <w:numId w:val="12"/>
        </w:numPr>
        <w:rPr>
          <w:szCs w:val="22"/>
        </w:rPr>
      </w:pPr>
      <w:r>
        <w:rPr>
          <w:szCs w:val="22"/>
        </w:rPr>
        <w:t>CCN will be integrated into Communities and will have its own escalation plan</w:t>
      </w:r>
    </w:p>
    <w:p w:rsidR="008735AF" w:rsidRDefault="008735AF">
      <w:pPr>
        <w:widowControl/>
        <w:adjustRightInd/>
        <w:spacing w:line="240" w:lineRule="auto"/>
        <w:jc w:val="left"/>
        <w:textAlignment w:val="auto"/>
        <w:rPr>
          <w:color w:val="1F497D"/>
          <w:szCs w:val="22"/>
        </w:rPr>
      </w:pPr>
    </w:p>
    <w:p w:rsidR="00C13DB4" w:rsidRDefault="00C13DB4" w:rsidP="00E10289">
      <w:pPr>
        <w:rPr>
          <w:color w:val="1F497D"/>
          <w:szCs w:val="22"/>
        </w:rPr>
      </w:pPr>
    </w:p>
    <w:p w:rsidR="00C13DB4" w:rsidRDefault="00C13DB4" w:rsidP="00C13DB4">
      <w:pPr>
        <w:pStyle w:val="Heading2"/>
        <w:numPr>
          <w:ilvl w:val="0"/>
          <w:numId w:val="3"/>
        </w:numPr>
        <w:shd w:val="pct20" w:color="auto" w:fill="auto"/>
        <w:tabs>
          <w:tab w:val="clear" w:pos="1152"/>
          <w:tab w:val="num" w:pos="270"/>
        </w:tabs>
        <w:spacing w:before="0"/>
        <w:ind w:left="270" w:hanging="270"/>
        <w:rPr>
          <w:rFonts w:cs="Arial"/>
          <w:sz w:val="28"/>
        </w:rPr>
      </w:pPr>
      <w:bookmarkStart w:id="113" w:name="_Toc323813685"/>
      <w:r>
        <w:rPr>
          <w:rFonts w:cs="Arial"/>
          <w:sz w:val="28"/>
        </w:rPr>
        <w:t>International</w:t>
      </w:r>
      <w:bookmarkEnd w:id="113"/>
    </w:p>
    <w:p w:rsidR="00C30C2E" w:rsidRDefault="00572273" w:rsidP="00C30C2E">
      <w:r>
        <w:t>Support some non-english language reviews: Spanish (US), French (Canada), Other?</w:t>
      </w:r>
    </w:p>
    <w:p w:rsidR="00C30C2E" w:rsidRPr="00C30C2E" w:rsidRDefault="00C30C2E" w:rsidP="00C30C2E">
      <w:pPr>
        <w:rPr>
          <w:sz w:val="24"/>
        </w:rPr>
      </w:pPr>
    </w:p>
    <w:p w:rsidR="00C30C2E" w:rsidRDefault="00C30C2E" w:rsidP="00C30C2E">
      <w:pPr>
        <w:pStyle w:val="Heading2"/>
        <w:numPr>
          <w:ilvl w:val="0"/>
          <w:numId w:val="3"/>
        </w:numPr>
        <w:shd w:val="pct20" w:color="auto" w:fill="auto"/>
        <w:tabs>
          <w:tab w:val="clear" w:pos="1152"/>
          <w:tab w:val="num" w:pos="270"/>
        </w:tabs>
        <w:spacing w:before="0"/>
        <w:ind w:left="270" w:hanging="270"/>
        <w:rPr>
          <w:rFonts w:cs="Arial"/>
          <w:sz w:val="28"/>
        </w:rPr>
      </w:pPr>
      <w:bookmarkStart w:id="114" w:name="_Toc323813686"/>
      <w:r>
        <w:rPr>
          <w:rFonts w:cs="Arial"/>
          <w:sz w:val="28"/>
        </w:rPr>
        <w:t>Legal</w:t>
      </w:r>
      <w:bookmarkEnd w:id="114"/>
    </w:p>
    <w:p w:rsidR="00C13DB4" w:rsidRDefault="00C13DB4" w:rsidP="00E10289">
      <w:pPr>
        <w:rPr>
          <w:color w:val="1F497D"/>
          <w:szCs w:val="22"/>
        </w:rPr>
      </w:pPr>
    </w:p>
    <w:p w:rsidR="000718B4" w:rsidRDefault="000718B4" w:rsidP="00E10289">
      <w:pPr>
        <w:rPr>
          <w:color w:val="1F497D"/>
          <w:szCs w:val="22"/>
        </w:rPr>
      </w:pPr>
    </w:p>
    <w:p w:rsidR="00537F88" w:rsidRDefault="00537F88" w:rsidP="00537F88">
      <w:pPr>
        <w:pStyle w:val="Heading2"/>
        <w:numPr>
          <w:ilvl w:val="0"/>
          <w:numId w:val="3"/>
        </w:numPr>
        <w:shd w:val="pct20" w:color="auto" w:fill="auto"/>
        <w:tabs>
          <w:tab w:val="clear" w:pos="1152"/>
          <w:tab w:val="num" w:pos="270"/>
        </w:tabs>
        <w:spacing w:before="0"/>
        <w:ind w:left="270" w:hanging="270"/>
        <w:rPr>
          <w:rFonts w:cs="Arial"/>
          <w:sz w:val="28"/>
        </w:rPr>
      </w:pPr>
      <w:bookmarkStart w:id="115" w:name="_Toc323813687"/>
      <w:r>
        <w:rPr>
          <w:rFonts w:cs="Arial"/>
          <w:sz w:val="28"/>
        </w:rPr>
        <w:t>SEO and Marketing</w:t>
      </w:r>
      <w:bookmarkEnd w:id="115"/>
      <w:r>
        <w:rPr>
          <w:rFonts w:cs="Arial"/>
          <w:sz w:val="28"/>
        </w:rPr>
        <w:t xml:space="preserve"> </w:t>
      </w:r>
    </w:p>
    <w:p w:rsidR="00F955DC" w:rsidRDefault="00F955DC" w:rsidP="00F955DC">
      <w:pPr>
        <w:pStyle w:val="ListParagraph"/>
        <w:widowControl/>
        <w:adjustRightInd/>
        <w:spacing w:line="240" w:lineRule="auto"/>
        <w:ind w:left="1080"/>
        <w:contextualSpacing w:val="0"/>
        <w:jc w:val="left"/>
        <w:textAlignment w:val="auto"/>
        <w:rPr>
          <w:color w:val="1F497D"/>
          <w:szCs w:val="22"/>
        </w:rPr>
      </w:pPr>
    </w:p>
    <w:p w:rsidR="005651CB" w:rsidRDefault="005651CB" w:rsidP="00F955DC">
      <w:pPr>
        <w:pStyle w:val="ListParagraph"/>
        <w:widowControl/>
        <w:adjustRightInd/>
        <w:spacing w:line="240" w:lineRule="auto"/>
        <w:ind w:left="1080"/>
        <w:contextualSpacing w:val="0"/>
        <w:jc w:val="left"/>
        <w:textAlignment w:val="auto"/>
        <w:rPr>
          <w:color w:val="1F497D"/>
          <w:szCs w:val="22"/>
        </w:rPr>
      </w:pPr>
    </w:p>
    <w:p w:rsidR="0087174E" w:rsidRPr="00E41FED" w:rsidRDefault="00572273" w:rsidP="00BB2154">
      <w:pPr>
        <w:pStyle w:val="Heading2"/>
        <w:numPr>
          <w:ilvl w:val="0"/>
          <w:numId w:val="3"/>
        </w:numPr>
        <w:shd w:val="pct20" w:color="auto" w:fill="auto"/>
        <w:tabs>
          <w:tab w:val="clear" w:pos="1152"/>
          <w:tab w:val="num" w:pos="270"/>
        </w:tabs>
        <w:spacing w:before="0"/>
        <w:ind w:left="270" w:hanging="270"/>
        <w:rPr>
          <w:rFonts w:cs="Arial"/>
          <w:sz w:val="28"/>
        </w:rPr>
      </w:pPr>
      <w:bookmarkStart w:id="116" w:name="_Toc290518974"/>
      <w:bookmarkStart w:id="117" w:name="_Toc290518979"/>
      <w:bookmarkStart w:id="118" w:name="_Toc290518980"/>
      <w:bookmarkStart w:id="119" w:name="_Toc290518981"/>
      <w:bookmarkStart w:id="120" w:name="_Toc290518982"/>
      <w:bookmarkStart w:id="121" w:name="_Toc290518984"/>
      <w:bookmarkStart w:id="122" w:name="_Toc323813688"/>
      <w:bookmarkEnd w:id="116"/>
      <w:bookmarkEnd w:id="117"/>
      <w:bookmarkEnd w:id="118"/>
      <w:bookmarkEnd w:id="119"/>
      <w:bookmarkEnd w:id="120"/>
      <w:bookmarkEnd w:id="121"/>
      <w:r>
        <w:rPr>
          <w:rFonts w:cs="Arial"/>
          <w:sz w:val="28"/>
        </w:rPr>
        <w:t xml:space="preserve">Other </w:t>
      </w:r>
      <w:r w:rsidR="00B86D0C" w:rsidRPr="00E41FED">
        <w:rPr>
          <w:rFonts w:cs="Arial"/>
          <w:sz w:val="28"/>
        </w:rPr>
        <w:t xml:space="preserve"> </w:t>
      </w:r>
      <w:r w:rsidR="003D58AD">
        <w:rPr>
          <w:rFonts w:cs="Arial"/>
          <w:sz w:val="28"/>
        </w:rPr>
        <w:t>Stuff</w:t>
      </w:r>
      <w:bookmarkEnd w:id="122"/>
    </w:p>
    <w:p w:rsidR="0087174E" w:rsidRPr="00E41FED" w:rsidRDefault="00295E0D" w:rsidP="00E41FED">
      <w:pPr>
        <w:pStyle w:val="Heading2"/>
        <w:tabs>
          <w:tab w:val="left" w:pos="810"/>
        </w:tabs>
        <w:ind w:left="810" w:hanging="540"/>
      </w:pPr>
      <w:r>
        <w:t xml:space="preserve"> </w:t>
      </w:r>
      <w:bookmarkStart w:id="123" w:name="_Toc323813689"/>
      <w:r w:rsidR="008F18C0">
        <w:t>Future Business Flow</w:t>
      </w:r>
      <w:bookmarkEnd w:id="123"/>
    </w:p>
    <w:p w:rsidR="0087174E" w:rsidRPr="00E41FED" w:rsidRDefault="0087174E" w:rsidP="00E41FED">
      <w:pPr>
        <w:pStyle w:val="Heading2"/>
        <w:tabs>
          <w:tab w:val="left" w:pos="810"/>
        </w:tabs>
        <w:ind w:left="810" w:hanging="540"/>
      </w:pPr>
      <w:bookmarkStart w:id="124" w:name="_Toc323813690"/>
      <w:r w:rsidRPr="00E41FED">
        <w:t>Other Business Area</w:t>
      </w:r>
      <w:r w:rsidR="00ED4FA6" w:rsidRPr="00E41FED">
        <w:t>s</w:t>
      </w:r>
      <w:r w:rsidRPr="00E41FED">
        <w:t xml:space="preserve"> / Departments Impacted</w:t>
      </w:r>
      <w:bookmarkEnd w:id="124"/>
    </w:p>
    <w:p w:rsidR="00B86D0C" w:rsidRPr="00E41FED" w:rsidRDefault="00B86D0C" w:rsidP="00E41FED">
      <w:pPr>
        <w:ind w:left="900"/>
        <w:rPr>
          <w:rFonts w:ascii="Arial" w:hAnsi="Arial" w:cs="Arial"/>
          <w:b/>
          <w:i/>
          <w:color w:val="0000FF"/>
          <w:sz w:val="20"/>
          <w:szCs w:val="20"/>
        </w:rPr>
      </w:pPr>
    </w:p>
    <w:tbl>
      <w:tblPr>
        <w:tblW w:w="9341" w:type="dxa"/>
        <w:tblInd w:w="948" w:type="dxa"/>
        <w:tblLayout w:type="fixed"/>
        <w:tblLook w:val="0000"/>
      </w:tblPr>
      <w:tblGrid>
        <w:gridCol w:w="2280"/>
        <w:gridCol w:w="2520"/>
        <w:gridCol w:w="2103"/>
        <w:gridCol w:w="2438"/>
      </w:tblGrid>
      <w:tr w:rsidR="00B86D0C" w:rsidRPr="009C46F9">
        <w:trPr>
          <w:trHeight w:val="90"/>
        </w:trPr>
        <w:tc>
          <w:tcPr>
            <w:tcW w:w="2280" w:type="dxa"/>
            <w:tcBorders>
              <w:top w:val="nil"/>
              <w:left w:val="nil"/>
              <w:bottom w:val="nil"/>
              <w:right w:val="nil"/>
            </w:tcBorders>
          </w:tcPr>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Domestic</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Offshore</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Super K Stores</w:t>
            </w:r>
          </w:p>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Ops</w:t>
            </w:r>
          </w:p>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Conversions</w:t>
            </w:r>
          </w:p>
          <w:p w:rsidR="0087174E"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Distribution Centers</w:t>
            </w:r>
          </w:p>
          <w:p w:rsidR="00B86D0C" w:rsidRDefault="00D17BCF" w:rsidP="00046B44">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5C487E"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5C487E" w:rsidRPr="009C46F9">
              <w:rPr>
                <w:rFonts w:ascii="Arial" w:hAnsi="Arial" w:cs="Arial"/>
                <w:b/>
                <w:color w:val="000000"/>
                <w:sz w:val="20"/>
                <w:szCs w:val="20"/>
              </w:rPr>
              <w:t xml:space="preserve"> </w:t>
            </w:r>
            <w:r w:rsidR="005C487E" w:rsidRPr="009C46F9">
              <w:rPr>
                <w:rFonts w:ascii="Arial" w:hAnsi="Arial" w:cs="Arial"/>
                <w:color w:val="000000"/>
                <w:sz w:val="20"/>
                <w:szCs w:val="20"/>
              </w:rPr>
              <w:t>Legal</w:t>
            </w:r>
          </w:p>
          <w:p w:rsidR="009700FF" w:rsidRPr="009C46F9" w:rsidRDefault="00D17BCF" w:rsidP="009700FF">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smartTag w:uri="urn:schemas-microsoft-com:office:smarttags" w:element="City">
              <w:smartTag w:uri="urn:schemas-microsoft-com:office:smarttags" w:element="place">
                <w:r w:rsidR="009700FF">
                  <w:rPr>
                    <w:rFonts w:ascii="Arial" w:hAnsi="Arial" w:cs="Arial"/>
                    <w:color w:val="000000"/>
                    <w:sz w:val="20"/>
                    <w:szCs w:val="20"/>
                  </w:rPr>
                  <w:t>Mobile</w:t>
                </w:r>
              </w:smartTag>
            </w:smartTag>
          </w:p>
        </w:tc>
        <w:tc>
          <w:tcPr>
            <w:tcW w:w="2520" w:type="dxa"/>
            <w:tcBorders>
              <w:top w:val="nil"/>
              <w:left w:val="nil"/>
              <w:bottom w:val="nil"/>
              <w:right w:val="nil"/>
            </w:tcBorders>
          </w:tcPr>
          <w:p w:rsidR="00B86D0C"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Merchandising</w:t>
            </w:r>
          </w:p>
          <w:p w:rsidR="002651CB"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700FF"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International</w:t>
            </w:r>
          </w:p>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color w:val="000000"/>
                <w:sz w:val="20"/>
                <w:szCs w:val="20"/>
              </w:rPr>
              <w:t xml:space="preserve"> Cross Merchandising</w:t>
            </w:r>
          </w:p>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Merchandise Prchsing</w:t>
            </w:r>
          </w:p>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Non-Merch. Prchsing</w:t>
            </w:r>
          </w:p>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Decon Center</w:t>
            </w:r>
          </w:p>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Supply Chain Ops</w:t>
            </w:r>
          </w:p>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Supplier</w:t>
            </w:r>
          </w:p>
        </w:tc>
        <w:tc>
          <w:tcPr>
            <w:tcW w:w="2103" w:type="dxa"/>
            <w:tcBorders>
              <w:top w:val="nil"/>
              <w:left w:val="nil"/>
              <w:bottom w:val="nil"/>
              <w:right w:val="nil"/>
            </w:tcBorders>
          </w:tcPr>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Purchasing</w:t>
            </w:r>
          </w:p>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Sourcing</w:t>
            </w:r>
          </w:p>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Corporate Center</w:t>
            </w:r>
          </w:p>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Overseas Offices</w:t>
            </w:r>
          </w:p>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GENCO</w:t>
            </w:r>
          </w:p>
          <w:p w:rsidR="00B86D0C" w:rsidRDefault="00D17BCF" w:rsidP="008C3B9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Marketing</w:t>
            </w:r>
          </w:p>
          <w:p w:rsidR="009700FF" w:rsidRPr="009C46F9" w:rsidRDefault="00D17BCF" w:rsidP="008C3B91">
            <w:pPr>
              <w:spacing w:line="240" w:lineRule="atLeast"/>
              <w:ind w:left="288" w:hanging="288"/>
              <w:rPr>
                <w:rFonts w:ascii="Arial" w:hAnsi="Arial" w:cs="Arial"/>
                <w:b/>
                <w:color w:val="000000"/>
                <w:sz w:val="20"/>
                <w:szCs w:val="20"/>
              </w:rPr>
            </w:pPr>
            <w:r>
              <w:rPr>
                <w:rFonts w:ascii="Arial" w:hAnsi="Arial" w:cs="Arial"/>
                <w:b/>
                <w:color w:val="000000"/>
                <w:sz w:val="20"/>
                <w:szCs w:val="20"/>
              </w:rPr>
              <w:fldChar w:fldCharType="begin">
                <w:ffData>
                  <w:name w:val=""/>
                  <w:enabled/>
                  <w:calcOnExit w:val="0"/>
                  <w:checkBox>
                    <w:size w:val="16"/>
                    <w:default w:val="0"/>
                  </w:checkBox>
                </w:ffData>
              </w:fldChar>
            </w:r>
            <w:r w:rsidR="005651CB">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MyGofer</w:t>
            </w:r>
          </w:p>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Home Services</w:t>
            </w:r>
          </w:p>
        </w:tc>
        <w:tc>
          <w:tcPr>
            <w:tcW w:w="2438" w:type="dxa"/>
            <w:tcBorders>
              <w:top w:val="nil"/>
              <w:left w:val="nil"/>
              <w:bottom w:val="nil"/>
              <w:right w:val="nil"/>
            </w:tcBorders>
          </w:tcPr>
          <w:p w:rsidR="00B86D0C" w:rsidRPr="009C46F9" w:rsidRDefault="00D17BCF"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Credit</w:t>
            </w:r>
          </w:p>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Audit Services</w:t>
            </w:r>
          </w:p>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Asset Protection</w:t>
            </w:r>
          </w:p>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Finance/Accounting</w:t>
            </w:r>
          </w:p>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Human Resources</w:t>
            </w:r>
          </w:p>
          <w:p w:rsidR="00B86D0C" w:rsidRPr="009C46F9" w:rsidRDefault="00D17BC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Payroll</w:t>
            </w:r>
          </w:p>
          <w:p w:rsidR="00B86D0C" w:rsidRPr="009C46F9" w:rsidRDefault="00D17BCF"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Other:</w:t>
            </w:r>
          </w:p>
        </w:tc>
      </w:tr>
    </w:tbl>
    <w:p w:rsidR="00351E58" w:rsidRPr="00E41FED" w:rsidRDefault="009700FF" w:rsidP="00E41FED">
      <w:pPr>
        <w:pStyle w:val="Heading2"/>
        <w:tabs>
          <w:tab w:val="left" w:pos="810"/>
        </w:tabs>
        <w:ind w:left="810" w:hanging="540"/>
      </w:pPr>
      <w:bookmarkStart w:id="125" w:name="_Toc323813691"/>
      <w:r w:rsidRPr="00E41FED">
        <w:t>Properties</w:t>
      </w:r>
      <w:r w:rsidR="001B3376" w:rsidRPr="00E41FED">
        <w:t xml:space="preserve"> </w:t>
      </w:r>
      <w:r w:rsidR="001469B7" w:rsidRPr="00E41FED">
        <w:t>to be i</w:t>
      </w:r>
      <w:r w:rsidR="001B3376" w:rsidRPr="00E41FED">
        <w:t>mpacted</w:t>
      </w:r>
      <w:bookmarkEnd w:id="125"/>
      <w:r w:rsidR="001B3376" w:rsidRPr="00E41FED">
        <w:t xml:space="preserve"> </w:t>
      </w:r>
    </w:p>
    <w:p w:rsidR="001F79D7" w:rsidRPr="00E41FED" w:rsidRDefault="001F79D7" w:rsidP="00295E0D">
      <w:pPr>
        <w:ind w:left="840"/>
        <w:rPr>
          <w:rFonts w:ascii="Arial" w:hAnsi="Arial" w:cs="Arial"/>
          <w:b/>
          <w:i/>
          <w:color w:val="0000FF"/>
          <w:sz w:val="20"/>
          <w:szCs w:val="20"/>
        </w:rPr>
      </w:pPr>
      <w:r w:rsidRPr="00E41FED">
        <w:rPr>
          <w:rFonts w:ascii="Arial" w:hAnsi="Arial" w:cs="Arial"/>
          <w:b/>
          <w:i/>
          <w:color w:val="0000FF"/>
          <w:sz w:val="20"/>
          <w:szCs w:val="20"/>
        </w:rPr>
        <w:t>Check all that apply</w:t>
      </w:r>
      <w:r w:rsidR="002A5EC1">
        <w:rPr>
          <w:rFonts w:ascii="Arial" w:hAnsi="Arial" w:cs="Arial"/>
          <w:b/>
          <w:i/>
          <w:color w:val="0000FF"/>
          <w:sz w:val="20"/>
          <w:szCs w:val="20"/>
        </w:rPr>
        <w:t>:</w:t>
      </w:r>
    </w:p>
    <w:p w:rsidR="001F79D7" w:rsidRPr="001F79D7" w:rsidRDefault="001F79D7" w:rsidP="001F79D7">
      <w:pPr>
        <w:jc w:val="left"/>
      </w:pPr>
    </w:p>
    <w:tbl>
      <w:tblPr>
        <w:tblW w:w="7488" w:type="dxa"/>
        <w:jc w:val="center"/>
        <w:tblInd w:w="-33" w:type="dxa"/>
        <w:tblLayout w:type="fixed"/>
        <w:tblLook w:val="0000"/>
      </w:tblPr>
      <w:tblGrid>
        <w:gridCol w:w="2437"/>
        <w:gridCol w:w="2437"/>
        <w:gridCol w:w="2614"/>
      </w:tblGrid>
      <w:tr w:rsidR="001F79D7" w:rsidRPr="009C46F9">
        <w:trPr>
          <w:trHeight w:val="90"/>
          <w:jc w:val="center"/>
        </w:trPr>
        <w:tc>
          <w:tcPr>
            <w:tcW w:w="2437" w:type="dxa"/>
            <w:tcBorders>
              <w:top w:val="nil"/>
              <w:left w:val="nil"/>
              <w:bottom w:val="nil"/>
              <w:right w:val="nil"/>
            </w:tcBorders>
          </w:tcPr>
          <w:p w:rsidR="001F79D7" w:rsidRPr="009C46F9" w:rsidRDefault="00D17BC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4" w:history="1">
              <w:r w:rsidR="001F79D7" w:rsidRPr="00AA7671">
                <w:rPr>
                  <w:rStyle w:val="Hyperlink"/>
                  <w:rFonts w:ascii="Arial" w:hAnsi="Arial" w:cs="Arial"/>
                  <w:color w:val="auto"/>
                  <w:sz w:val="20"/>
                  <w:szCs w:val="20"/>
                  <w:u w:val="none"/>
                </w:rPr>
                <w:t>Craftsman</w:t>
              </w:r>
            </w:hyperlink>
          </w:p>
          <w:p w:rsidR="001F79D7" w:rsidRPr="009C46F9" w:rsidRDefault="00D17BC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5" w:history="1">
              <w:r w:rsidR="001F79D7" w:rsidRPr="00AA7671">
                <w:rPr>
                  <w:rStyle w:val="Hyperlink"/>
                  <w:rFonts w:ascii="Arial" w:hAnsi="Arial" w:cs="Arial"/>
                  <w:color w:val="auto"/>
                  <w:sz w:val="20"/>
                  <w:szCs w:val="20"/>
                  <w:u w:val="none"/>
                </w:rPr>
                <w:t>Delver</w:t>
              </w:r>
            </w:hyperlink>
          </w:p>
          <w:p w:rsidR="001F79D7" w:rsidRPr="009C46F9" w:rsidRDefault="00D17BC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6" w:history="1">
              <w:r w:rsidR="001F79D7" w:rsidRPr="00AA7671">
                <w:rPr>
                  <w:rStyle w:val="Hyperlink"/>
                  <w:rFonts w:ascii="Arial" w:hAnsi="Arial" w:cs="Arial"/>
                  <w:color w:val="auto"/>
                  <w:sz w:val="20"/>
                  <w:szCs w:val="20"/>
                  <w:u w:val="none"/>
                </w:rPr>
                <w:t>DieHard</w:t>
              </w:r>
            </w:hyperlink>
          </w:p>
          <w:p w:rsidR="001F79D7" w:rsidRPr="009C46F9" w:rsidRDefault="00D17BC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7" w:history="1">
              <w:r w:rsidR="001F79D7" w:rsidRPr="00AA7671">
                <w:rPr>
                  <w:rStyle w:val="Hyperlink"/>
                  <w:rFonts w:ascii="Arial" w:hAnsi="Arial" w:cs="Arial"/>
                  <w:color w:val="auto"/>
                  <w:sz w:val="20"/>
                  <w:szCs w:val="20"/>
                  <w:u w:val="none"/>
                </w:rPr>
                <w:t>Kenmore</w:t>
              </w:r>
            </w:hyperlink>
          </w:p>
          <w:p w:rsidR="001F79D7" w:rsidRPr="009C46F9" w:rsidRDefault="00D17BC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8" w:history="1">
              <w:r w:rsidR="001F79D7" w:rsidRPr="00AA7671">
                <w:rPr>
                  <w:rStyle w:val="Hyperlink"/>
                  <w:rFonts w:ascii="Arial" w:hAnsi="Arial" w:cs="Arial"/>
                  <w:color w:val="auto"/>
                  <w:sz w:val="20"/>
                  <w:szCs w:val="20"/>
                  <w:u w:val="none"/>
                </w:rPr>
                <w:t>Kmart.com</w:t>
              </w:r>
            </w:hyperlink>
          </w:p>
          <w:p w:rsidR="001F79D7" w:rsidRPr="009C46F9" w:rsidRDefault="00D17BC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9" w:history="1">
              <w:r w:rsidR="001F79D7" w:rsidRPr="00AA7671">
                <w:rPr>
                  <w:rStyle w:val="Hyperlink"/>
                  <w:rFonts w:ascii="Arial" w:hAnsi="Arial" w:cs="Arial"/>
                  <w:color w:val="auto"/>
                  <w:sz w:val="20"/>
                  <w:szCs w:val="20"/>
                  <w:u w:val="none"/>
                </w:rPr>
                <w:t>Lands' End</w:t>
              </w:r>
            </w:hyperlink>
          </w:p>
          <w:p w:rsidR="001F79D7" w:rsidRDefault="00D17BC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0" w:history="1">
              <w:r w:rsidR="001F79D7" w:rsidRPr="00AA7671">
                <w:rPr>
                  <w:rStyle w:val="Hyperlink"/>
                  <w:rFonts w:ascii="Arial" w:hAnsi="Arial" w:cs="Arial"/>
                  <w:color w:val="auto"/>
                  <w:sz w:val="20"/>
                  <w:szCs w:val="20"/>
                  <w:u w:val="none"/>
                </w:rPr>
                <w:t>ManageMyLife</w:t>
              </w:r>
            </w:hyperlink>
          </w:p>
          <w:p w:rsidR="009433A9" w:rsidRDefault="00D17BCF"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6E0D8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433A9">
              <w:rPr>
                <w:rFonts w:ascii="Arial" w:hAnsi="Arial" w:cs="Arial"/>
                <w:b/>
                <w:color w:val="000000"/>
                <w:sz w:val="20"/>
                <w:szCs w:val="20"/>
              </w:rPr>
              <w:t xml:space="preserve"> </w:t>
            </w:r>
            <w:hyperlink r:id="rId31" w:history="1">
              <w:r w:rsidR="001F79D7" w:rsidRPr="00AA7671">
                <w:rPr>
                  <w:rStyle w:val="Hyperlink"/>
                  <w:rFonts w:ascii="Arial" w:hAnsi="Arial" w:cs="Arial"/>
                  <w:color w:val="auto"/>
                  <w:sz w:val="20"/>
                  <w:szCs w:val="20"/>
                  <w:u w:val="none"/>
                </w:rPr>
                <w:t>MyGofer</w:t>
              </w:r>
            </w:hyperlink>
          </w:p>
          <w:p w:rsidR="009433A9" w:rsidRDefault="00D17BCF" w:rsidP="009433A9">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433A9"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433A9">
              <w:rPr>
                <w:rFonts w:ascii="Arial" w:hAnsi="Arial" w:cs="Arial"/>
                <w:sz w:val="20"/>
                <w:szCs w:val="20"/>
              </w:rPr>
              <w:t xml:space="preserve"> International Site</w:t>
            </w:r>
          </w:p>
          <w:p w:rsidR="001F79D7" w:rsidRPr="009C46F9" w:rsidRDefault="001F79D7" w:rsidP="001F79D7">
            <w:pPr>
              <w:spacing w:line="240" w:lineRule="atLeast"/>
              <w:ind w:left="288" w:hanging="288"/>
              <w:rPr>
                <w:rFonts w:ascii="Arial" w:hAnsi="Arial" w:cs="Arial"/>
                <w:color w:val="000000"/>
                <w:sz w:val="20"/>
                <w:szCs w:val="20"/>
              </w:rPr>
            </w:pPr>
            <w:r w:rsidRPr="00AA7671">
              <w:rPr>
                <w:rFonts w:ascii="Arial" w:hAnsi="Arial" w:cs="Arial"/>
                <w:sz w:val="20"/>
                <w:szCs w:val="20"/>
              </w:rPr>
              <w:t xml:space="preserve">  </w:t>
            </w:r>
          </w:p>
        </w:tc>
        <w:tc>
          <w:tcPr>
            <w:tcW w:w="2437" w:type="dxa"/>
            <w:tcBorders>
              <w:top w:val="nil"/>
              <w:left w:val="nil"/>
              <w:bottom w:val="nil"/>
              <w:right w:val="nil"/>
            </w:tcBorders>
          </w:tcPr>
          <w:p w:rsidR="001F79D7" w:rsidRDefault="00D17BC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2" w:history="1">
              <w:r w:rsidR="001F79D7" w:rsidRPr="00AA7671">
                <w:rPr>
                  <w:rStyle w:val="Hyperlink"/>
                  <w:rFonts w:ascii="Arial" w:hAnsi="Arial" w:cs="Arial"/>
                  <w:color w:val="auto"/>
                  <w:sz w:val="20"/>
                  <w:szCs w:val="20"/>
                  <w:u w:val="none"/>
                </w:rPr>
                <w:t>MyKmart</w:t>
              </w:r>
            </w:hyperlink>
          </w:p>
          <w:p w:rsidR="001F79D7" w:rsidRPr="009C46F9" w:rsidRDefault="00D17BC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3" w:history="1">
              <w:r w:rsidR="001F79D7" w:rsidRPr="00AA7671">
                <w:rPr>
                  <w:rStyle w:val="Hyperlink"/>
                  <w:rFonts w:ascii="Arial" w:hAnsi="Arial" w:cs="Arial"/>
                  <w:color w:val="auto"/>
                  <w:sz w:val="20"/>
                  <w:szCs w:val="20"/>
                  <w:u w:val="none"/>
                </w:rPr>
                <w:t>MySears</w:t>
              </w:r>
            </w:hyperlink>
          </w:p>
          <w:p w:rsidR="001F79D7" w:rsidRDefault="00D17BCF"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color w:val="000000"/>
                <w:sz w:val="20"/>
                <w:szCs w:val="20"/>
              </w:rPr>
              <w:t xml:space="preserve"> </w:t>
            </w:r>
            <w:hyperlink r:id="rId34" w:history="1">
              <w:r w:rsidR="001F79D7" w:rsidRPr="00AA7671">
                <w:rPr>
                  <w:rStyle w:val="Hyperlink"/>
                  <w:rFonts w:ascii="Arial" w:hAnsi="Arial" w:cs="Arial"/>
                  <w:color w:val="auto"/>
                  <w:sz w:val="20"/>
                  <w:szCs w:val="20"/>
                  <w:u w:val="none"/>
                </w:rPr>
                <w:t>Sears.com</w:t>
              </w:r>
            </w:hyperlink>
          </w:p>
          <w:p w:rsidR="008F6641" w:rsidRPr="009C46F9" w:rsidRDefault="00D17BCF" w:rsidP="008F664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8F6641" w:rsidRPr="009C46F9">
              <w:rPr>
                <w:rFonts w:ascii="Arial" w:hAnsi="Arial" w:cs="Arial"/>
                <w:color w:val="000000"/>
                <w:sz w:val="20"/>
                <w:szCs w:val="20"/>
              </w:rPr>
              <w:t xml:space="preserve"> </w:t>
            </w:r>
            <w:r w:rsidR="008F6641">
              <w:rPr>
                <w:rFonts w:ascii="Arial" w:hAnsi="Arial" w:cs="Arial"/>
                <w:color w:val="000000"/>
                <w:sz w:val="20"/>
                <w:szCs w:val="20"/>
              </w:rPr>
              <w:t>Catalog.</w:t>
            </w:r>
            <w:hyperlink r:id="rId35" w:history="1">
              <w:r w:rsidR="008F6641" w:rsidRPr="00AA7671">
                <w:rPr>
                  <w:rStyle w:val="Hyperlink"/>
                  <w:rFonts w:ascii="Arial" w:hAnsi="Arial" w:cs="Arial"/>
                  <w:color w:val="auto"/>
                  <w:sz w:val="20"/>
                  <w:szCs w:val="20"/>
                  <w:u w:val="none"/>
                </w:rPr>
                <w:t>Sears.com</w:t>
              </w:r>
            </w:hyperlink>
          </w:p>
          <w:p w:rsidR="001F79D7" w:rsidRPr="009C46F9" w:rsidRDefault="00D17BC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6" w:history="1">
              <w:r w:rsidR="001F79D7" w:rsidRPr="00AA7671">
                <w:rPr>
                  <w:rStyle w:val="Hyperlink"/>
                  <w:rFonts w:ascii="Arial" w:hAnsi="Arial" w:cs="Arial"/>
                  <w:color w:val="auto"/>
                  <w:sz w:val="20"/>
                  <w:szCs w:val="20"/>
                  <w:u w:val="none"/>
                </w:rPr>
                <w:t>Sears Commercial</w:t>
              </w:r>
            </w:hyperlink>
          </w:p>
          <w:p w:rsidR="001F79D7" w:rsidRPr="009C46F9" w:rsidRDefault="00D17BC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7" w:history="1">
              <w:r w:rsidR="001F79D7" w:rsidRPr="00AA7671">
                <w:rPr>
                  <w:rStyle w:val="Hyperlink"/>
                  <w:rFonts w:ascii="Arial" w:hAnsi="Arial" w:cs="Arial"/>
                  <w:color w:val="auto"/>
                  <w:sz w:val="20"/>
                  <w:szCs w:val="20"/>
                  <w:u w:val="none"/>
                </w:rPr>
                <w:t>Sears Driving School</w:t>
              </w:r>
            </w:hyperlink>
          </w:p>
          <w:p w:rsidR="001F79D7" w:rsidRPr="009C46F9" w:rsidRDefault="00D17BC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8" w:history="1">
              <w:r w:rsidR="001F79D7" w:rsidRPr="00AA7671">
                <w:rPr>
                  <w:rStyle w:val="Hyperlink"/>
                  <w:rFonts w:ascii="Arial" w:hAnsi="Arial" w:cs="Arial"/>
                  <w:color w:val="auto"/>
                  <w:sz w:val="20"/>
                  <w:szCs w:val="20"/>
                  <w:u w:val="none"/>
                </w:rPr>
                <w:t>Sears Flowers</w:t>
              </w:r>
            </w:hyperlink>
          </w:p>
          <w:p w:rsidR="001F79D7" w:rsidRPr="009C46F9" w:rsidRDefault="00D17BC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9" w:history="1">
              <w:r w:rsidR="001F79D7" w:rsidRPr="00AA7671">
                <w:rPr>
                  <w:rStyle w:val="Hyperlink"/>
                  <w:rFonts w:ascii="Arial" w:hAnsi="Arial" w:cs="Arial"/>
                  <w:color w:val="auto"/>
                  <w:sz w:val="20"/>
                  <w:szCs w:val="20"/>
                  <w:u w:val="none"/>
                </w:rPr>
                <w:t>Sears Garage Doors</w:t>
              </w:r>
            </w:hyperlink>
          </w:p>
          <w:p w:rsidR="001F79D7" w:rsidRPr="009C46F9" w:rsidRDefault="00D17BC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0" w:history="1">
              <w:r w:rsidR="001F79D7" w:rsidRPr="00AA7671">
                <w:rPr>
                  <w:rStyle w:val="Hyperlink"/>
                  <w:rFonts w:ascii="Arial" w:hAnsi="Arial" w:cs="Arial"/>
                  <w:color w:val="auto"/>
                  <w:sz w:val="20"/>
                  <w:szCs w:val="20"/>
                  <w:u w:val="none"/>
                </w:rPr>
                <w:t>Sears Home Services</w:t>
              </w:r>
            </w:hyperlink>
          </w:p>
        </w:tc>
        <w:tc>
          <w:tcPr>
            <w:tcW w:w="2614" w:type="dxa"/>
            <w:tcBorders>
              <w:top w:val="nil"/>
              <w:left w:val="nil"/>
              <w:bottom w:val="nil"/>
              <w:right w:val="nil"/>
            </w:tcBorders>
          </w:tcPr>
          <w:p w:rsidR="001F79D7" w:rsidRPr="009C46F9" w:rsidRDefault="00D17BC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hyperlink r:id="rId41" w:tooltip="formerly Sears Dealer Stores" w:history="1">
              <w:r w:rsidR="001F79D7">
                <w:rPr>
                  <w:rStyle w:val="Hyperlink"/>
                  <w:rFonts w:ascii="Arial" w:hAnsi="Arial" w:cs="Arial"/>
                  <w:color w:val="auto"/>
                  <w:sz w:val="20"/>
                  <w:szCs w:val="20"/>
                  <w:u w:val="none"/>
                </w:rPr>
                <w:t xml:space="preserve">SearsHometown </w:t>
              </w:r>
              <w:r w:rsidR="001F79D7" w:rsidRPr="00AA7671">
                <w:rPr>
                  <w:rStyle w:val="Hyperlink"/>
                  <w:rFonts w:ascii="Arial" w:hAnsi="Arial" w:cs="Arial"/>
                  <w:color w:val="auto"/>
                  <w:sz w:val="20"/>
                  <w:szCs w:val="20"/>
                  <w:u w:val="none"/>
                </w:rPr>
                <w:t>Stores</w:t>
              </w:r>
            </w:hyperlink>
          </w:p>
          <w:p w:rsidR="001F79D7" w:rsidRPr="009C46F9" w:rsidRDefault="00D17BC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2" w:history="1">
              <w:r w:rsidR="001F79D7" w:rsidRPr="00AA7671">
                <w:rPr>
                  <w:rStyle w:val="Hyperlink"/>
                  <w:rFonts w:ascii="Arial" w:hAnsi="Arial" w:cs="Arial"/>
                  <w:color w:val="auto"/>
                  <w:sz w:val="20"/>
                  <w:szCs w:val="20"/>
                  <w:u w:val="none"/>
                </w:rPr>
                <w:t>Sears Optical</w:t>
              </w:r>
            </w:hyperlink>
          </w:p>
          <w:p w:rsidR="001F79D7" w:rsidRPr="009C46F9" w:rsidRDefault="00D17BC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3" w:history="1">
              <w:r w:rsidR="001F79D7" w:rsidRPr="00AA7671">
                <w:rPr>
                  <w:rStyle w:val="Hyperlink"/>
                  <w:rFonts w:ascii="Arial" w:hAnsi="Arial" w:cs="Arial"/>
                  <w:color w:val="auto"/>
                  <w:sz w:val="20"/>
                  <w:szCs w:val="20"/>
                  <w:u w:val="none"/>
                </w:rPr>
                <w:t>Sears Parts Direct</w:t>
              </w:r>
            </w:hyperlink>
          </w:p>
          <w:p w:rsidR="001F79D7" w:rsidRPr="009C46F9" w:rsidRDefault="00D17BC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A834BA">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4" w:history="1">
              <w:r w:rsidR="001F79D7" w:rsidRPr="00AA7671">
                <w:rPr>
                  <w:rStyle w:val="Hyperlink"/>
                  <w:rFonts w:ascii="Arial" w:hAnsi="Arial" w:cs="Arial"/>
                  <w:color w:val="auto"/>
                  <w:sz w:val="20"/>
                  <w:szCs w:val="20"/>
                  <w:u w:val="none"/>
                </w:rPr>
                <w:t>Sears Outlet</w:t>
              </w:r>
            </w:hyperlink>
          </w:p>
          <w:p w:rsidR="001F79D7" w:rsidRPr="009C46F9" w:rsidRDefault="00D17BC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5" w:history="1">
              <w:r w:rsidR="001F79D7" w:rsidRPr="00AA7671">
                <w:rPr>
                  <w:rStyle w:val="Hyperlink"/>
                  <w:rFonts w:ascii="Arial" w:hAnsi="Arial" w:cs="Arial"/>
                  <w:color w:val="auto"/>
                  <w:sz w:val="20"/>
                  <w:szCs w:val="20"/>
                  <w:u w:val="none"/>
                </w:rPr>
                <w:t>Sears Photos</w:t>
              </w:r>
            </w:hyperlink>
          </w:p>
          <w:p w:rsidR="001F79D7" w:rsidRDefault="00D17BCF" w:rsidP="001F79D7">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6" w:history="1">
              <w:r w:rsidR="001F79D7" w:rsidRPr="00AA7671">
                <w:rPr>
                  <w:rStyle w:val="Hyperlink"/>
                  <w:rFonts w:ascii="Arial" w:hAnsi="Arial" w:cs="Arial"/>
                  <w:color w:val="auto"/>
                  <w:sz w:val="20"/>
                  <w:szCs w:val="20"/>
                  <w:u w:val="none"/>
                </w:rPr>
                <w:t>Sears Portrait Studio</w:t>
              </w:r>
            </w:hyperlink>
          </w:p>
          <w:p w:rsidR="00846B02" w:rsidRDefault="00D17BCF" w:rsidP="00846B02">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846B02"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846B02" w:rsidRPr="009C46F9">
              <w:rPr>
                <w:rFonts w:ascii="Arial" w:hAnsi="Arial" w:cs="Arial"/>
                <w:b/>
                <w:color w:val="000000"/>
                <w:sz w:val="20"/>
                <w:szCs w:val="20"/>
              </w:rPr>
              <w:t xml:space="preserve"> </w:t>
            </w:r>
            <w:hyperlink r:id="rId47" w:history="1">
              <w:r w:rsidR="00846B02">
                <w:rPr>
                  <w:rStyle w:val="Hyperlink"/>
                  <w:rFonts w:ascii="Arial" w:hAnsi="Arial" w:cs="Arial"/>
                  <w:color w:val="auto"/>
                  <w:sz w:val="20"/>
                  <w:szCs w:val="20"/>
                  <w:u w:val="none"/>
                </w:rPr>
                <w:t>Sears</w:t>
              </w:r>
            </w:hyperlink>
            <w:r w:rsidR="00846B02">
              <w:rPr>
                <w:rFonts w:ascii="Arial" w:hAnsi="Arial" w:cs="Arial"/>
                <w:sz w:val="20"/>
                <w:szCs w:val="20"/>
              </w:rPr>
              <w:t xml:space="preserve"> Puerto Rico</w:t>
            </w:r>
          </w:p>
          <w:p w:rsidR="00AC4AB6" w:rsidRPr="00AC4AB6" w:rsidRDefault="00D17BCF" w:rsidP="00AC4AB6">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AC4AB6"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AC4AB6" w:rsidRPr="009C46F9">
              <w:rPr>
                <w:rFonts w:ascii="Arial" w:hAnsi="Arial" w:cs="Arial"/>
                <w:b/>
                <w:color w:val="000000"/>
                <w:sz w:val="20"/>
                <w:szCs w:val="20"/>
              </w:rPr>
              <w:t xml:space="preserve"> </w:t>
            </w:r>
            <w:hyperlink r:id="rId48" w:history="1">
              <w:r w:rsidR="00AC4AB6">
                <w:rPr>
                  <w:rStyle w:val="Hyperlink"/>
                  <w:rFonts w:ascii="Arial" w:hAnsi="Arial" w:cs="Arial"/>
                  <w:color w:val="auto"/>
                  <w:sz w:val="20"/>
                  <w:szCs w:val="20"/>
                  <w:u w:val="none"/>
                </w:rPr>
                <w:t>Sears</w:t>
              </w:r>
            </w:hyperlink>
            <w:r w:rsidR="00AC4AB6">
              <w:rPr>
                <w:rFonts w:ascii="Arial" w:hAnsi="Arial" w:cs="Arial"/>
                <w:sz w:val="20"/>
                <w:szCs w:val="20"/>
              </w:rPr>
              <w:t xml:space="preserve"> Spanish Site</w:t>
            </w:r>
          </w:p>
          <w:p w:rsidR="001F79D7" w:rsidRDefault="00D17BCF" w:rsidP="00BB3BFA">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9" w:history="1">
              <w:r w:rsidR="00BB3BFA">
                <w:rPr>
                  <w:rStyle w:val="Hyperlink"/>
                  <w:rFonts w:ascii="Arial" w:hAnsi="Arial" w:cs="Arial"/>
                  <w:color w:val="auto"/>
                  <w:sz w:val="20"/>
                  <w:szCs w:val="20"/>
                  <w:u w:val="none"/>
                </w:rPr>
                <w:t>tgi.com</w:t>
              </w:r>
            </w:hyperlink>
          </w:p>
          <w:p w:rsidR="008F6641" w:rsidRPr="001F79D7" w:rsidRDefault="008F6641" w:rsidP="00BB3BFA">
            <w:pPr>
              <w:spacing w:line="240" w:lineRule="atLeast"/>
              <w:ind w:left="288" w:hanging="288"/>
              <w:rPr>
                <w:rFonts w:ascii="Arial" w:hAnsi="Arial" w:cs="Arial"/>
                <w:b/>
                <w:color w:val="000000"/>
                <w:sz w:val="20"/>
                <w:szCs w:val="20"/>
              </w:rPr>
            </w:pPr>
          </w:p>
        </w:tc>
      </w:tr>
    </w:tbl>
    <w:p w:rsidR="00846B02" w:rsidRDefault="00846B02" w:rsidP="00CD4D9A">
      <w:pPr>
        <w:rPr>
          <w:rFonts w:ascii="Arial" w:hAnsi="Arial" w:cs="Arial"/>
          <w:b/>
          <w:sz w:val="20"/>
          <w:szCs w:val="20"/>
        </w:rPr>
      </w:pPr>
    </w:p>
    <w:p w:rsidR="00C06C37" w:rsidRPr="00B86D0C" w:rsidRDefault="00C06C37" w:rsidP="00C06C37">
      <w:pPr>
        <w:ind w:left="450"/>
        <w:rPr>
          <w:rFonts w:ascii="Arial" w:hAnsi="Arial" w:cs="Arial"/>
          <w:b/>
          <w:sz w:val="20"/>
          <w:szCs w:val="20"/>
        </w:rPr>
      </w:pPr>
      <w:r w:rsidRPr="00B86D0C">
        <w:rPr>
          <w:rFonts w:ascii="Arial" w:hAnsi="Arial" w:cs="Arial"/>
          <w:b/>
          <w:sz w:val="20"/>
          <w:szCs w:val="20"/>
        </w:rPr>
        <w:t xml:space="preserve">Other </w:t>
      </w:r>
      <w:r w:rsidR="002507AA" w:rsidRPr="00B86D0C">
        <w:rPr>
          <w:rFonts w:ascii="Arial" w:hAnsi="Arial" w:cs="Arial"/>
          <w:b/>
          <w:sz w:val="20"/>
          <w:szCs w:val="20"/>
        </w:rPr>
        <w:t xml:space="preserve">Web </w:t>
      </w:r>
      <w:r w:rsidR="00460C0B" w:rsidRPr="00B86D0C">
        <w:rPr>
          <w:rFonts w:ascii="Arial" w:hAnsi="Arial" w:cs="Arial"/>
          <w:b/>
          <w:sz w:val="20"/>
          <w:szCs w:val="20"/>
        </w:rPr>
        <w:t>Types</w:t>
      </w:r>
      <w:r w:rsidR="00136DFD" w:rsidRPr="00B86D0C">
        <w:rPr>
          <w:rFonts w:ascii="Arial" w:hAnsi="Arial" w:cs="Arial"/>
          <w:b/>
          <w:sz w:val="20"/>
          <w:szCs w:val="20"/>
        </w:rPr>
        <w:t xml:space="preserve"> (check all that apply</w:t>
      </w:r>
      <w:r w:rsidRPr="00B86D0C">
        <w:rPr>
          <w:rFonts w:ascii="Arial" w:hAnsi="Arial" w:cs="Arial"/>
          <w:b/>
          <w:sz w:val="20"/>
          <w:szCs w:val="20"/>
        </w:rPr>
        <w:t>):</w:t>
      </w:r>
    </w:p>
    <w:p w:rsidR="00C06C37" w:rsidRPr="00B86D0C" w:rsidRDefault="002507AA" w:rsidP="00DF1715">
      <w:pPr>
        <w:tabs>
          <w:tab w:val="left" w:pos="2070"/>
          <w:tab w:val="left" w:pos="2610"/>
          <w:tab w:val="left" w:pos="6390"/>
          <w:tab w:val="left" w:pos="7560"/>
        </w:tabs>
        <w:ind w:left="450" w:firstLine="360"/>
        <w:rPr>
          <w:rFonts w:ascii="Arial" w:hAnsi="Arial" w:cs="Arial"/>
          <w:sz w:val="20"/>
          <w:szCs w:val="20"/>
        </w:rPr>
      </w:pPr>
      <w:r w:rsidRPr="00B86D0C">
        <w:rPr>
          <w:rFonts w:ascii="Arial" w:hAnsi="Arial" w:cs="Arial"/>
          <w:sz w:val="20"/>
          <w:szCs w:val="20"/>
        </w:rPr>
        <w:t>Market Place</w:t>
      </w:r>
      <w:r w:rsidRPr="00B86D0C">
        <w:rPr>
          <w:rFonts w:ascii="Arial" w:hAnsi="Arial" w:cs="Arial"/>
          <w:sz w:val="20"/>
          <w:szCs w:val="20"/>
        </w:rPr>
        <w:tab/>
      </w:r>
      <w:r w:rsidR="00C06C37" w:rsidRPr="00B86D0C">
        <w:rPr>
          <w:rFonts w:ascii="Arial" w:hAnsi="Arial" w:cs="Arial"/>
          <w:sz w:val="20"/>
          <w:szCs w:val="20"/>
        </w:rPr>
        <w:tab/>
      </w:r>
      <w:r w:rsidRPr="00B86D0C">
        <w:rPr>
          <w:rFonts w:ascii="Arial" w:hAnsi="Arial" w:cs="Arial"/>
          <w:sz w:val="20"/>
          <w:szCs w:val="20"/>
        </w:rPr>
        <w:t>Multi-Channel</w:t>
      </w:r>
      <w:r w:rsidR="00124331" w:rsidRPr="00B86D0C">
        <w:rPr>
          <w:rFonts w:ascii="Arial" w:hAnsi="Arial" w:cs="Arial"/>
          <w:sz w:val="20"/>
          <w:szCs w:val="20"/>
        </w:rPr>
        <w:t xml:space="preserve"> (in store Kiosk, etc)</w:t>
      </w:r>
      <w:r w:rsidR="00DF1715">
        <w:rPr>
          <w:rFonts w:ascii="Arial" w:hAnsi="Arial" w:cs="Arial"/>
          <w:sz w:val="20"/>
          <w:szCs w:val="20"/>
        </w:rPr>
        <w:tab/>
      </w:r>
      <w:smartTag w:uri="urn:schemas-microsoft-com:office:smarttags" w:element="stockticker">
        <w:r w:rsidR="009C46F9">
          <w:rPr>
            <w:rFonts w:ascii="Arial" w:hAnsi="Arial" w:cs="Arial"/>
            <w:sz w:val="20"/>
            <w:szCs w:val="20"/>
          </w:rPr>
          <w:t>API</w:t>
        </w:r>
      </w:smartTag>
      <w:r w:rsidR="00DF1715">
        <w:rPr>
          <w:rFonts w:ascii="Arial" w:hAnsi="Arial" w:cs="Arial"/>
          <w:sz w:val="20"/>
          <w:szCs w:val="20"/>
        </w:rPr>
        <w:tab/>
        <w:t>Mobile</w:t>
      </w:r>
    </w:p>
    <w:p w:rsidR="00C06C37" w:rsidRDefault="00D17BCF" w:rsidP="00DF1715">
      <w:pPr>
        <w:tabs>
          <w:tab w:val="left" w:pos="4050"/>
          <w:tab w:val="left" w:pos="5400"/>
          <w:tab w:val="left" w:pos="6480"/>
          <w:tab w:val="left" w:pos="7740"/>
        </w:tabs>
        <w:ind w:left="1080" w:firstLine="360"/>
        <w:jc w:val="left"/>
        <w:rPr>
          <w:rFonts w:ascii="Arial" w:hAnsi="Arial" w:cs="Arial"/>
          <w:smallCaps/>
          <w:sz w:val="20"/>
          <w:szCs w:val="20"/>
        </w:rPr>
      </w:pPr>
      <w:r>
        <w:rPr>
          <w:rFonts w:ascii="Arial" w:hAnsi="Arial" w:cs="Arial"/>
          <w:smallCaps/>
          <w:sz w:val="20"/>
          <w:szCs w:val="20"/>
        </w:rPr>
        <w:lastRenderedPageBreak/>
        <w:fldChar w:fldCharType="begin">
          <w:ffData>
            <w:name w:val="Check11"/>
            <w:enabled/>
            <w:calcOnExit w:val="0"/>
            <w:checkBox>
              <w:sizeAuto/>
              <w:default w:val="1"/>
            </w:checkBox>
          </w:ffData>
        </w:fldChar>
      </w:r>
      <w:bookmarkStart w:id="126" w:name="Check11"/>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bookmarkEnd w:id="126"/>
      <w:r w:rsidR="00C06C37"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C06C37"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r w:rsidR="00DF1715">
        <w:rPr>
          <w:rFonts w:ascii="Arial" w:hAnsi="Arial" w:cs="Arial"/>
          <w:smallCaps/>
          <w:sz w:val="20"/>
          <w:szCs w:val="20"/>
        </w:rPr>
        <w:tab/>
      </w:r>
      <w:r w:rsidR="009C46F9">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DF1715">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p>
    <w:p w:rsidR="009A1BCB" w:rsidRPr="00F57A7E" w:rsidRDefault="009A1BCB" w:rsidP="0075614F">
      <w:pPr>
        <w:spacing w:line="240" w:lineRule="auto"/>
        <w:ind w:left="2880"/>
        <w:rPr>
          <w:rFonts w:ascii="Arial" w:hAnsi="Arial" w:cs="Arial"/>
          <w:i/>
          <w:sz w:val="16"/>
          <w:szCs w:val="16"/>
        </w:rPr>
      </w:pPr>
      <w:r w:rsidRPr="00F57A7E">
        <w:rPr>
          <w:rFonts w:ascii="Arial" w:hAnsi="Arial" w:cs="Arial"/>
          <w:i/>
          <w:sz w:val="16"/>
          <w:szCs w:val="16"/>
        </w:rPr>
        <w:t xml:space="preserve">Note: The store Kiosk view on the web sites differs in some cases from what is seen from the standard external web view; </w:t>
      </w:r>
      <w:r w:rsidR="000D68CF" w:rsidRPr="00F57A7E">
        <w:rPr>
          <w:rFonts w:ascii="Arial" w:hAnsi="Arial" w:cs="Arial"/>
          <w:i/>
          <w:sz w:val="16"/>
          <w:szCs w:val="16"/>
        </w:rPr>
        <w:t>this</w:t>
      </w:r>
      <w:r w:rsidRPr="00F57A7E">
        <w:rPr>
          <w:rFonts w:ascii="Arial" w:hAnsi="Arial" w:cs="Arial"/>
          <w:i/>
          <w:sz w:val="16"/>
          <w:szCs w:val="16"/>
        </w:rPr>
        <w:t xml:space="preserve"> is done for performance reasons and to recognize that the </w:t>
      </w:r>
      <w:r w:rsidR="000D68CF" w:rsidRPr="00F57A7E">
        <w:rPr>
          <w:rFonts w:ascii="Arial" w:hAnsi="Arial" w:cs="Arial"/>
          <w:i/>
          <w:sz w:val="16"/>
          <w:szCs w:val="16"/>
        </w:rPr>
        <w:t xml:space="preserve">kiosk </w:t>
      </w:r>
      <w:r w:rsidRPr="00F57A7E">
        <w:rPr>
          <w:rFonts w:ascii="Arial" w:hAnsi="Arial" w:cs="Arial"/>
          <w:i/>
          <w:sz w:val="16"/>
          <w:szCs w:val="16"/>
        </w:rPr>
        <w:t xml:space="preserve">viewer is in our store. (e.g., </w:t>
      </w:r>
      <w:r w:rsidR="00D61AF2" w:rsidRPr="00F57A7E">
        <w:rPr>
          <w:rFonts w:ascii="Arial" w:hAnsi="Arial" w:cs="Arial"/>
          <w:i/>
          <w:sz w:val="16"/>
          <w:szCs w:val="16"/>
        </w:rPr>
        <w:t xml:space="preserve">if in-store, no pop up </w:t>
      </w:r>
      <w:r w:rsidR="000D68CF" w:rsidRPr="00F57A7E">
        <w:rPr>
          <w:rFonts w:ascii="Arial" w:hAnsi="Arial" w:cs="Arial"/>
          <w:i/>
          <w:sz w:val="16"/>
          <w:szCs w:val="16"/>
        </w:rPr>
        <w:t xml:space="preserve">prompt </w:t>
      </w:r>
      <w:r w:rsidR="00630DAC">
        <w:rPr>
          <w:rFonts w:ascii="Arial" w:hAnsi="Arial" w:cs="Arial"/>
          <w:i/>
          <w:sz w:val="16"/>
          <w:szCs w:val="16"/>
        </w:rPr>
        <w:t>displays, asking</w:t>
      </w:r>
      <w:r w:rsidR="0075614F" w:rsidRPr="00F57A7E">
        <w:rPr>
          <w:rFonts w:ascii="Arial" w:hAnsi="Arial" w:cs="Arial"/>
          <w:i/>
          <w:sz w:val="16"/>
          <w:szCs w:val="16"/>
        </w:rPr>
        <w:t xml:space="preserve"> if the customer wants </w:t>
      </w:r>
      <w:r w:rsidR="00D61AF2" w:rsidRPr="00F57A7E">
        <w:rPr>
          <w:rFonts w:ascii="Arial" w:hAnsi="Arial" w:cs="Arial"/>
          <w:i/>
          <w:sz w:val="16"/>
          <w:szCs w:val="16"/>
        </w:rPr>
        <w:t xml:space="preserve">to </w:t>
      </w:r>
      <w:r w:rsidR="000D68CF" w:rsidRPr="00F57A7E">
        <w:rPr>
          <w:rFonts w:ascii="Arial" w:hAnsi="Arial" w:cs="Arial"/>
          <w:i/>
          <w:sz w:val="16"/>
          <w:szCs w:val="16"/>
        </w:rPr>
        <w:t xml:space="preserve">speak or </w:t>
      </w:r>
      <w:r w:rsidR="00D61AF2" w:rsidRPr="00F57A7E">
        <w:rPr>
          <w:rFonts w:ascii="Arial" w:hAnsi="Arial" w:cs="Arial"/>
          <w:i/>
          <w:sz w:val="16"/>
          <w:szCs w:val="16"/>
        </w:rPr>
        <w:t xml:space="preserve">chat with </w:t>
      </w:r>
      <w:r w:rsidR="000D68CF" w:rsidRPr="00F57A7E">
        <w:rPr>
          <w:rFonts w:ascii="Arial" w:hAnsi="Arial" w:cs="Arial"/>
          <w:i/>
          <w:sz w:val="16"/>
          <w:szCs w:val="16"/>
        </w:rPr>
        <w:t>a representative, since w</w:t>
      </w:r>
      <w:r w:rsidR="00630DAC">
        <w:rPr>
          <w:rFonts w:ascii="Arial" w:hAnsi="Arial" w:cs="Arial"/>
          <w:i/>
          <w:sz w:val="16"/>
          <w:szCs w:val="16"/>
        </w:rPr>
        <w:t>e’d rather the customer</w:t>
      </w:r>
      <w:r w:rsidR="000D68CF" w:rsidRPr="00F57A7E">
        <w:rPr>
          <w:rFonts w:ascii="Arial" w:hAnsi="Arial" w:cs="Arial"/>
          <w:i/>
          <w:sz w:val="16"/>
          <w:szCs w:val="16"/>
        </w:rPr>
        <w:t xml:space="preserve"> speak directly with </w:t>
      </w:r>
      <w:r w:rsidR="00630DAC">
        <w:rPr>
          <w:rFonts w:ascii="Arial" w:hAnsi="Arial" w:cs="Arial"/>
          <w:i/>
          <w:sz w:val="16"/>
          <w:szCs w:val="16"/>
        </w:rPr>
        <w:t>an</w:t>
      </w:r>
      <w:r w:rsidR="000D68CF" w:rsidRPr="00F57A7E">
        <w:rPr>
          <w:rFonts w:ascii="Arial" w:hAnsi="Arial" w:cs="Arial"/>
          <w:i/>
          <w:sz w:val="16"/>
          <w:szCs w:val="16"/>
        </w:rPr>
        <w:t xml:space="preserve"> in-store associate). Where applicable, </w:t>
      </w:r>
      <w:smartTag w:uri="urn:schemas-microsoft-com:office:smarttags" w:element="stockticker">
        <w:r w:rsidR="000D68CF" w:rsidRPr="00F57A7E">
          <w:rPr>
            <w:rFonts w:ascii="Arial" w:hAnsi="Arial" w:cs="Arial"/>
            <w:i/>
            <w:sz w:val="16"/>
            <w:szCs w:val="16"/>
          </w:rPr>
          <w:t>PRD</w:t>
        </w:r>
      </w:smartTag>
      <w:r w:rsidR="000D68CF" w:rsidRPr="00F57A7E">
        <w:rPr>
          <w:rFonts w:ascii="Arial" w:hAnsi="Arial" w:cs="Arial"/>
          <w:i/>
          <w:sz w:val="16"/>
          <w:szCs w:val="16"/>
        </w:rPr>
        <w:t xml:space="preserve"> stated requirements should differentiate guidance on how </w:t>
      </w:r>
      <w:r w:rsidR="009716B3">
        <w:rPr>
          <w:rFonts w:ascii="Arial" w:hAnsi="Arial" w:cs="Arial"/>
          <w:i/>
          <w:sz w:val="16"/>
          <w:szCs w:val="16"/>
        </w:rPr>
        <w:t>the UI experience should differ between in-store vs. external website</w:t>
      </w:r>
      <w:r w:rsidR="000D68CF" w:rsidRPr="00F57A7E">
        <w:rPr>
          <w:rFonts w:ascii="Arial" w:hAnsi="Arial" w:cs="Arial"/>
          <w:i/>
          <w:sz w:val="16"/>
          <w:szCs w:val="16"/>
        </w:rPr>
        <w:t>.</w:t>
      </w:r>
    </w:p>
    <w:p w:rsidR="002507AA" w:rsidRPr="00B86D0C" w:rsidRDefault="002507AA" w:rsidP="002507AA">
      <w:pPr>
        <w:ind w:left="450"/>
        <w:rPr>
          <w:rFonts w:ascii="Arial" w:hAnsi="Arial" w:cs="Arial"/>
          <w:b/>
          <w:sz w:val="20"/>
          <w:szCs w:val="20"/>
        </w:rPr>
      </w:pPr>
      <w:r w:rsidRPr="00B86D0C">
        <w:rPr>
          <w:rFonts w:ascii="Arial" w:hAnsi="Arial" w:cs="Arial"/>
          <w:b/>
          <w:sz w:val="20"/>
          <w:szCs w:val="20"/>
        </w:rPr>
        <w:t>Other Sites (</w:t>
      </w:r>
      <w:r w:rsidR="00124331" w:rsidRPr="00B86D0C">
        <w:rPr>
          <w:rFonts w:ascii="Arial" w:hAnsi="Arial" w:cs="Arial"/>
          <w:b/>
          <w:sz w:val="20"/>
          <w:szCs w:val="20"/>
        </w:rPr>
        <w:t>List</w:t>
      </w:r>
      <w:r w:rsidRPr="00B86D0C">
        <w:rPr>
          <w:rFonts w:ascii="Arial" w:hAnsi="Arial" w:cs="Arial"/>
          <w:b/>
          <w:sz w:val="20"/>
          <w:szCs w:val="20"/>
        </w:rPr>
        <w:t xml:space="preserve"> all impacted):</w:t>
      </w:r>
    </w:p>
    <w:p w:rsidR="002507AA" w:rsidRPr="00B86D0C" w:rsidRDefault="008F6641" w:rsidP="002507AA">
      <w:pPr>
        <w:ind w:left="450" w:firstLine="360"/>
        <w:rPr>
          <w:rFonts w:ascii="Arial" w:hAnsi="Arial" w:cs="Arial"/>
          <w:sz w:val="20"/>
          <w:szCs w:val="20"/>
        </w:rPr>
      </w:pPr>
      <w:r>
        <w:rPr>
          <w:rFonts w:ascii="Arial" w:hAnsi="Arial" w:cs="Arial"/>
          <w:color w:val="000000"/>
          <w:sz w:val="20"/>
          <w:szCs w:val="20"/>
        </w:rPr>
        <w:t>Catalog.</w:t>
      </w:r>
      <w:hyperlink r:id="rId50" w:history="1">
        <w:r w:rsidRPr="00AA7671">
          <w:rPr>
            <w:rStyle w:val="Hyperlink"/>
            <w:rFonts w:ascii="Arial" w:hAnsi="Arial" w:cs="Arial"/>
            <w:color w:val="auto"/>
            <w:sz w:val="20"/>
            <w:szCs w:val="20"/>
            <w:u w:val="none"/>
          </w:rPr>
          <w:t>Sears.com</w:t>
        </w:r>
      </w:hyperlink>
      <w:r w:rsidR="002507AA" w:rsidRPr="00B86D0C">
        <w:rPr>
          <w:rFonts w:ascii="Arial" w:hAnsi="Arial" w:cs="Arial"/>
          <w:sz w:val="20"/>
          <w:szCs w:val="20"/>
        </w:rPr>
        <w:tab/>
        <w:t>_______________________</w:t>
      </w:r>
    </w:p>
    <w:p w:rsidR="002507AA" w:rsidRPr="00B86D0C" w:rsidRDefault="00D17BCF" w:rsidP="002507AA">
      <w:pPr>
        <w:ind w:left="1080" w:firstLine="360"/>
        <w:jc w:val="left"/>
        <w:rPr>
          <w:rFonts w:ascii="Arial" w:hAnsi="Arial" w:cs="Arial"/>
          <w:sz w:val="20"/>
          <w:szCs w:val="20"/>
        </w:rPr>
      </w:pP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2507AA"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p>
    <w:p w:rsidR="00DF1715" w:rsidRPr="00E41FED" w:rsidRDefault="00DF1715" w:rsidP="00E41FED">
      <w:pPr>
        <w:pStyle w:val="Heading2"/>
        <w:tabs>
          <w:tab w:val="left" w:pos="810"/>
        </w:tabs>
        <w:ind w:left="810" w:hanging="540"/>
      </w:pPr>
      <w:bookmarkStart w:id="127" w:name="_Toc323813692"/>
      <w:r w:rsidRPr="00E41FED">
        <w:t>Horizontal domain Impacts</w:t>
      </w:r>
      <w:bookmarkEnd w:id="127"/>
    </w:p>
    <w:p w:rsidR="00797950" w:rsidRDefault="00DF1715"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CB79DD">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797950" w:rsidRPr="00A201CB">
        <w:trPr>
          <w:tblHeader/>
        </w:trPr>
        <w:tc>
          <w:tcPr>
            <w:tcW w:w="325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Profile / SSO</w:t>
            </w:r>
          </w:p>
        </w:tc>
        <w:tc>
          <w:tcPr>
            <w:tcW w:w="3242" w:type="dxa"/>
          </w:tcPr>
          <w:p w:rsidR="00797950" w:rsidRDefault="00426939" w:rsidP="001C0969">
            <w:pPr>
              <w:pStyle w:val="NormalWeb"/>
              <w:numPr>
                <w:ilvl w:val="0"/>
                <w:numId w:val="8"/>
              </w:numPr>
              <w:rPr>
                <w:rFonts w:ascii="Arial" w:hAnsi="Arial" w:cs="Arial"/>
                <w:sz w:val="20"/>
                <w:szCs w:val="20"/>
              </w:rPr>
            </w:pPr>
            <w:r>
              <w:rPr>
                <w:rFonts w:ascii="Arial" w:hAnsi="Arial" w:cs="Arial"/>
                <w:sz w:val="20"/>
                <w:szCs w:val="20"/>
              </w:rPr>
              <w:t>Single Profile (and login) for all users that write Reviews, across all sites</w:t>
            </w:r>
          </w:p>
          <w:p w:rsidR="00426939" w:rsidRDefault="00426939" w:rsidP="001C0969">
            <w:pPr>
              <w:pStyle w:val="NormalWeb"/>
              <w:numPr>
                <w:ilvl w:val="0"/>
                <w:numId w:val="8"/>
              </w:numPr>
              <w:rPr>
                <w:rFonts w:ascii="Arial" w:hAnsi="Arial" w:cs="Arial"/>
                <w:sz w:val="20"/>
                <w:szCs w:val="20"/>
              </w:rPr>
            </w:pPr>
            <w:r>
              <w:rPr>
                <w:rFonts w:ascii="Arial" w:hAnsi="Arial" w:cs="Arial"/>
                <w:sz w:val="20"/>
                <w:szCs w:val="20"/>
              </w:rPr>
              <w:t>Reviews widget will display author’s mini profile view (user card aka quick view) next to each Review</w:t>
            </w:r>
          </w:p>
          <w:p w:rsidR="005651CB" w:rsidRPr="00426939" w:rsidRDefault="005651CB" w:rsidP="001C0969">
            <w:pPr>
              <w:pStyle w:val="NormalWeb"/>
              <w:numPr>
                <w:ilvl w:val="0"/>
                <w:numId w:val="8"/>
              </w:numPr>
              <w:rPr>
                <w:rFonts w:ascii="Arial" w:hAnsi="Arial" w:cs="Arial"/>
                <w:sz w:val="20"/>
                <w:szCs w:val="20"/>
              </w:rPr>
            </w:pPr>
            <w:r>
              <w:rPr>
                <w:rFonts w:ascii="Arial" w:hAnsi="Arial" w:cs="Arial"/>
                <w:sz w:val="20"/>
                <w:szCs w:val="20"/>
              </w:rPr>
              <w:t>Profile Page Changes</w:t>
            </w: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Header / Tool Box</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Home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Vertical Page</w:t>
            </w:r>
            <w:r w:rsidR="009716B3">
              <w:rPr>
                <w:rFonts w:ascii="Arial" w:hAnsi="Arial" w:cs="Arial"/>
                <w:sz w:val="20"/>
                <w:szCs w:val="20"/>
              </w:rPr>
              <w:t xml:space="preserve"> – specify which vertical(s) or all</w:t>
            </w:r>
          </w:p>
        </w:tc>
        <w:tc>
          <w:tcPr>
            <w:tcW w:w="3242" w:type="dxa"/>
          </w:tcPr>
          <w:p w:rsidR="00426939" w:rsidRPr="00AA7671" w:rsidRDefault="00426939"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Category</w:t>
            </w:r>
            <w:r w:rsidR="00291316">
              <w:rPr>
                <w:rFonts w:ascii="Arial" w:hAnsi="Arial" w:cs="Arial"/>
                <w:sz w:val="20"/>
                <w:szCs w:val="20"/>
              </w:rPr>
              <w:t xml:space="preserv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Search &amp; Browse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Product Detail</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Cart / Checkout</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Post Order/Purchase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Email Communication</w:t>
            </w:r>
          </w:p>
        </w:tc>
        <w:tc>
          <w:tcPr>
            <w:tcW w:w="3242" w:type="dxa"/>
          </w:tcPr>
          <w:p w:rsidR="00797950" w:rsidRPr="00AA7671" w:rsidRDefault="008F6641" w:rsidP="00672E0D">
            <w:pPr>
              <w:pStyle w:val="NormalWeb"/>
              <w:rPr>
                <w:rFonts w:ascii="Arial" w:hAnsi="Arial" w:cs="Arial"/>
                <w:sz w:val="20"/>
                <w:szCs w:val="20"/>
              </w:rPr>
            </w:pPr>
            <w:smartTag w:uri="urn:schemas-microsoft-com:office:smarttags" w:element="place">
              <w:smartTag w:uri="urn:schemas-microsoft-com:office:smarttags" w:element="PlaceName">
                <w:r>
                  <w:rPr>
                    <w:rFonts w:ascii="Arial" w:hAnsi="Arial" w:cs="Arial"/>
                    <w:sz w:val="20"/>
                    <w:szCs w:val="20"/>
                  </w:rPr>
                  <w:t>Message</w:t>
                </w:r>
              </w:smartTag>
              <w:r>
                <w:rPr>
                  <w:rFonts w:ascii="Arial" w:hAnsi="Arial" w:cs="Arial"/>
                  <w:sz w:val="20"/>
                  <w:szCs w:val="20"/>
                </w:rPr>
                <w:t xml:space="preserve"> </w:t>
              </w:r>
              <w:smartTag w:uri="urn:schemas-microsoft-com:office:smarttags" w:element="PlaceType">
                <w:r>
                  <w:rPr>
                    <w:rFonts w:ascii="Arial" w:hAnsi="Arial" w:cs="Arial"/>
                    <w:sz w:val="20"/>
                    <w:szCs w:val="20"/>
                  </w:rPr>
                  <w:t>Center</w:t>
                </w:r>
              </w:smartTag>
            </w:smartTag>
            <w:r>
              <w:rPr>
                <w:rFonts w:ascii="Arial" w:hAnsi="Arial" w:cs="Arial"/>
                <w:sz w:val="20"/>
                <w:szCs w:val="20"/>
              </w:rPr>
              <w:t>, Address Book</w:t>
            </w:r>
          </w:p>
        </w:tc>
        <w:tc>
          <w:tcPr>
            <w:tcW w:w="2864" w:type="dxa"/>
          </w:tcPr>
          <w:p w:rsidR="00797950" w:rsidRPr="00AA7671" w:rsidRDefault="00797950"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Bundles/Collection Page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Compare Pages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Product Options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Gift Cards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Registry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Club Rewards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Recommendations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Lists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Community</w:t>
            </w:r>
          </w:p>
        </w:tc>
        <w:tc>
          <w:tcPr>
            <w:tcW w:w="3242" w:type="dxa"/>
          </w:tcPr>
          <w:p w:rsidR="00291316" w:rsidRPr="00AA7671" w:rsidRDefault="005651CB" w:rsidP="00672E0D">
            <w:pPr>
              <w:pStyle w:val="NormalWeb"/>
              <w:rPr>
                <w:rFonts w:ascii="Arial" w:hAnsi="Arial" w:cs="Arial"/>
                <w:sz w:val="20"/>
                <w:szCs w:val="20"/>
              </w:rPr>
            </w:pPr>
            <w:r>
              <w:rPr>
                <w:rFonts w:ascii="Arial" w:hAnsi="Arial" w:cs="Arial"/>
                <w:sz w:val="20"/>
                <w:szCs w:val="20"/>
              </w:rPr>
              <w:t>Redesign</w:t>
            </w: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Content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Videos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APIs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Sears Catalog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City">
              <w:smartTag w:uri="urn:schemas-microsoft-com:office:smarttags" w:element="place">
                <w:r>
                  <w:rPr>
                    <w:rFonts w:ascii="Arial" w:hAnsi="Arial" w:cs="Arial"/>
                    <w:sz w:val="20"/>
                    <w:szCs w:val="20"/>
                  </w:rPr>
                  <w:lastRenderedPageBreak/>
                  <w:t>Mobile</w:t>
                </w:r>
              </w:smartTag>
            </w:smartTag>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Multi Channel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International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Marketing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Social sites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Omniture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stockticker">
              <w:r>
                <w:rPr>
                  <w:rFonts w:ascii="Arial" w:hAnsi="Arial" w:cs="Arial"/>
                  <w:sz w:val="20"/>
                  <w:szCs w:val="20"/>
                </w:rPr>
                <w:t>SOLR</w:t>
              </w:r>
            </w:smartTag>
            <w:r>
              <w:rPr>
                <w:rFonts w:ascii="Arial" w:hAnsi="Arial" w:cs="Arial"/>
                <w:sz w:val="20"/>
                <w:szCs w:val="20"/>
              </w:rPr>
              <w:t>/BRAT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Save a Story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9433A9" w:rsidRPr="00AA7671">
        <w:tc>
          <w:tcPr>
            <w:tcW w:w="3254" w:type="dxa"/>
          </w:tcPr>
          <w:p w:rsidR="009433A9" w:rsidRDefault="009433A9" w:rsidP="00672E0D">
            <w:pPr>
              <w:pStyle w:val="NormalWeb"/>
              <w:rPr>
                <w:rFonts w:ascii="Arial" w:hAnsi="Arial" w:cs="Arial"/>
                <w:sz w:val="20"/>
                <w:szCs w:val="20"/>
              </w:rPr>
            </w:pPr>
            <w:r>
              <w:rPr>
                <w:rFonts w:ascii="Arial" w:hAnsi="Arial" w:cs="Arial"/>
                <w:sz w:val="20"/>
                <w:szCs w:val="20"/>
              </w:rPr>
              <w:t>Customer Service</w:t>
            </w:r>
          </w:p>
        </w:tc>
        <w:tc>
          <w:tcPr>
            <w:tcW w:w="3242" w:type="dxa"/>
          </w:tcPr>
          <w:p w:rsidR="009433A9" w:rsidRPr="00AA7671" w:rsidRDefault="009433A9" w:rsidP="00672E0D">
            <w:pPr>
              <w:pStyle w:val="NormalWeb"/>
              <w:rPr>
                <w:rFonts w:ascii="Arial" w:hAnsi="Arial" w:cs="Arial"/>
                <w:sz w:val="20"/>
                <w:szCs w:val="20"/>
              </w:rPr>
            </w:pPr>
          </w:p>
        </w:tc>
        <w:tc>
          <w:tcPr>
            <w:tcW w:w="2864" w:type="dxa"/>
          </w:tcPr>
          <w:p w:rsidR="009433A9" w:rsidRPr="00AA7671" w:rsidRDefault="009433A9" w:rsidP="00672E0D">
            <w:pPr>
              <w:pStyle w:val="NormalWeb"/>
              <w:rPr>
                <w:rFonts w:ascii="Arial" w:hAnsi="Arial" w:cs="Arial"/>
                <w:sz w:val="20"/>
                <w:szCs w:val="20"/>
              </w:rPr>
            </w:pPr>
          </w:p>
        </w:tc>
      </w:tr>
    </w:tbl>
    <w:p w:rsidR="00F75B44" w:rsidRPr="00E41FED" w:rsidRDefault="00F75B44" w:rsidP="00E41FED">
      <w:pPr>
        <w:pStyle w:val="Heading2"/>
        <w:tabs>
          <w:tab w:val="left" w:pos="810"/>
        </w:tabs>
        <w:ind w:left="810" w:hanging="540"/>
      </w:pPr>
      <w:bookmarkStart w:id="128" w:name="_Toc323813693"/>
      <w:r w:rsidRPr="00E41FED">
        <w:t>Merchant Services Impacts</w:t>
      </w:r>
      <w:r w:rsidR="00797950" w:rsidRPr="00E41FED">
        <w:t xml:space="preserve"> (Market</w:t>
      </w:r>
      <w:r w:rsidR="00ED4FA6" w:rsidRPr="00E41FED">
        <w:t>p</w:t>
      </w:r>
      <w:r w:rsidR="00797950" w:rsidRPr="00E41FED">
        <w:t>lace)</w:t>
      </w:r>
      <w:bookmarkEnd w:id="128"/>
    </w:p>
    <w:p w:rsidR="00F75B44" w:rsidRDefault="00F75B44"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D400B8">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ED4FA6" w:rsidRPr="00A201CB">
        <w:trPr>
          <w:tblHeader/>
        </w:trPr>
        <w:tc>
          <w:tcPr>
            <w:tcW w:w="325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bl>
    <w:p w:rsidR="007A4028" w:rsidRPr="007A4028" w:rsidRDefault="007A4028" w:rsidP="007A4028"/>
    <w:p w:rsidR="00F75B44" w:rsidRPr="00E41FED" w:rsidRDefault="00F75B44" w:rsidP="00E41FED">
      <w:pPr>
        <w:pStyle w:val="Heading2"/>
        <w:tabs>
          <w:tab w:val="left" w:pos="810"/>
        </w:tabs>
        <w:ind w:left="810" w:hanging="540"/>
      </w:pPr>
      <w:bookmarkStart w:id="129" w:name="_Toc323813694"/>
      <w:r w:rsidRPr="00E41FED">
        <w:t>External Vendor Involvement</w:t>
      </w:r>
      <w:bookmarkEnd w:id="129"/>
    </w:p>
    <w:p w:rsidR="00F75B44" w:rsidRPr="00ED4FA6" w:rsidRDefault="00F75B44" w:rsidP="00295E0D">
      <w:pPr>
        <w:ind w:left="840"/>
        <w:rPr>
          <w:rFonts w:ascii="Arial" w:hAnsi="Arial" w:cs="Arial"/>
          <w:b/>
          <w:i/>
          <w:color w:val="0000FF"/>
          <w:sz w:val="20"/>
          <w:szCs w:val="20"/>
        </w:rPr>
      </w:pPr>
      <w:r w:rsidRPr="00ED4FA6">
        <w:rPr>
          <w:rFonts w:ascii="Arial" w:hAnsi="Arial" w:cs="Arial"/>
          <w:b/>
          <w:i/>
          <w:color w:val="0000FF"/>
          <w:sz w:val="20"/>
          <w:szCs w:val="20"/>
        </w:rPr>
        <w:t xml:space="preserve">Check each External Vendor </w:t>
      </w:r>
      <w:r w:rsidR="00ED5DF2" w:rsidRPr="00ED4FA6">
        <w:rPr>
          <w:rFonts w:ascii="Arial" w:hAnsi="Arial" w:cs="Arial"/>
          <w:b/>
          <w:i/>
          <w:color w:val="0000FF"/>
          <w:sz w:val="20"/>
          <w:szCs w:val="20"/>
        </w:rPr>
        <w:t xml:space="preserve">property </w:t>
      </w:r>
      <w:r w:rsidRPr="00ED4FA6">
        <w:rPr>
          <w:rFonts w:ascii="Arial" w:hAnsi="Arial" w:cs="Arial"/>
          <w:b/>
          <w:i/>
          <w:color w:val="0000FF"/>
          <w:sz w:val="20"/>
          <w:szCs w:val="20"/>
        </w:rPr>
        <w:t xml:space="preserve">that </w:t>
      </w:r>
      <w:r w:rsidRPr="00295E0D">
        <w:rPr>
          <w:rFonts w:ascii="Arial" w:hAnsi="Arial" w:cs="Arial"/>
          <w:b/>
          <w:i/>
          <w:color w:val="0000FF"/>
          <w:sz w:val="20"/>
          <w:szCs w:val="20"/>
        </w:rPr>
        <w:t>may</w:t>
      </w:r>
      <w:r w:rsidRPr="00ED4FA6">
        <w:rPr>
          <w:rFonts w:ascii="Arial" w:hAnsi="Arial" w:cs="Arial"/>
          <w:b/>
          <w:i/>
          <w:color w:val="0000FF"/>
          <w:sz w:val="20"/>
          <w:szCs w:val="20"/>
        </w:rPr>
        <w:t xml:space="preserve"> be involved in effecting a solution to these requirements.</w:t>
      </w:r>
      <w:r w:rsidR="00ED5DF2" w:rsidRPr="00ED4FA6">
        <w:rPr>
          <w:rFonts w:ascii="Arial" w:hAnsi="Arial" w:cs="Arial"/>
          <w:b/>
          <w:i/>
          <w:color w:val="0000FF"/>
          <w:sz w:val="20"/>
          <w:szCs w:val="20"/>
        </w:rPr>
        <w:t xml:space="preserve"> Final decision on involvement will come later in the life cycle.</w:t>
      </w:r>
      <w:r w:rsidR="006C347C">
        <w:rPr>
          <w:rFonts w:ascii="Arial" w:hAnsi="Arial" w:cs="Arial"/>
          <w:b/>
          <w:i/>
          <w:color w:val="0000FF"/>
          <w:sz w:val="20"/>
          <w:szCs w:val="20"/>
        </w:rPr>
        <w:t xml:space="preserve"> Consult OBU IT Operations if necessary.  (Check all that apply)</w:t>
      </w:r>
    </w:p>
    <w:p w:rsidR="00F75B44" w:rsidRDefault="00F75B44" w:rsidP="00F75B44">
      <w:pPr>
        <w:widowControl/>
        <w:ind w:left="540"/>
        <w:rPr>
          <w:rFonts w:ascii="Arial" w:hAnsi="Arial" w:cs="Arial"/>
          <w:color w:val="000000"/>
          <w:sz w:val="20"/>
          <w:szCs w:val="20"/>
        </w:rPr>
      </w:pPr>
    </w:p>
    <w:tbl>
      <w:tblPr>
        <w:tblW w:w="7311" w:type="dxa"/>
        <w:jc w:val="center"/>
        <w:tblInd w:w="221" w:type="dxa"/>
        <w:tblLayout w:type="fixed"/>
        <w:tblLook w:val="0000"/>
      </w:tblPr>
      <w:tblGrid>
        <w:gridCol w:w="2437"/>
        <w:gridCol w:w="2437"/>
        <w:gridCol w:w="2437"/>
      </w:tblGrid>
      <w:tr w:rsidR="00ED4FA6" w:rsidRPr="00ED4FA6">
        <w:trPr>
          <w:trHeight w:val="90"/>
          <w:jc w:val="center"/>
        </w:trPr>
        <w:tc>
          <w:tcPr>
            <w:tcW w:w="2437" w:type="dxa"/>
            <w:tcBorders>
              <w:top w:val="nil"/>
              <w:left w:val="nil"/>
              <w:bottom w:val="nil"/>
              <w:right w:val="nil"/>
            </w:tcBorders>
          </w:tcPr>
          <w:p w:rsidR="00ED4FA6" w:rsidRPr="00ED4FA6" w:rsidRDefault="00D17BCF" w:rsidP="00A564B7">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1"/>
                  </w:checkBox>
                </w:ffData>
              </w:fldChar>
            </w:r>
            <w:r w:rsidR="006E62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lang w:val="fr-FR"/>
              </w:rPr>
              <w:t xml:space="preserve"> </w:t>
            </w:r>
            <w:hyperlink r:id="rId51" w:history="1">
              <w:r w:rsidR="00ED4FA6" w:rsidRPr="00ED4FA6">
                <w:rPr>
                  <w:rStyle w:val="Hyperlink"/>
                  <w:rFonts w:ascii="Arial" w:hAnsi="Arial" w:cs="Arial"/>
                  <w:color w:val="auto"/>
                  <w:sz w:val="20"/>
                  <w:szCs w:val="20"/>
                  <w:u w:val="none"/>
                  <w:lang w:val="fr-FR"/>
                </w:rPr>
                <w:t>Responsys</w:t>
              </w:r>
            </w:hyperlink>
          </w:p>
          <w:p w:rsidR="00ED4FA6" w:rsidRPr="00ED4FA6" w:rsidRDefault="00D17BCF"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2" w:history="1">
              <w:r w:rsidR="00ED4FA6" w:rsidRPr="00ED4FA6">
                <w:rPr>
                  <w:rStyle w:val="Hyperlink"/>
                  <w:rFonts w:ascii="Arial" w:hAnsi="Arial" w:cs="Arial"/>
                  <w:color w:val="auto"/>
                  <w:sz w:val="20"/>
                  <w:szCs w:val="20"/>
                  <w:u w:val="none"/>
                  <w:lang w:val="fr-FR"/>
                </w:rPr>
                <w:t>Scene7</w:t>
              </w:r>
            </w:hyperlink>
          </w:p>
          <w:p w:rsidR="00ED4FA6" w:rsidRPr="00ED4FA6" w:rsidRDefault="00D17BCF"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3" w:history="1">
              <w:r w:rsidR="00ED4FA6" w:rsidRPr="00ED4FA6">
                <w:rPr>
                  <w:rStyle w:val="Hyperlink"/>
                  <w:rFonts w:ascii="Arial" w:hAnsi="Arial" w:cs="Arial"/>
                  <w:color w:val="auto"/>
                  <w:sz w:val="20"/>
                  <w:szCs w:val="20"/>
                  <w:u w:val="none"/>
                  <w:lang w:val="fr-FR"/>
                </w:rPr>
                <w:t>ExpoTV</w:t>
              </w:r>
            </w:hyperlink>
          </w:p>
          <w:p w:rsidR="00ED4FA6" w:rsidRPr="00ED4FA6" w:rsidRDefault="00D17BCF"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4" w:history="1">
              <w:r w:rsidR="00ED4FA6" w:rsidRPr="00ED4FA6">
                <w:rPr>
                  <w:rStyle w:val="Hyperlink"/>
                  <w:rFonts w:ascii="Arial" w:hAnsi="Arial" w:cs="Arial"/>
                  <w:color w:val="auto"/>
                  <w:sz w:val="20"/>
                  <w:szCs w:val="20"/>
                  <w:u w:val="none"/>
                  <w:lang w:val="fr-FR"/>
                </w:rPr>
                <w:t>5Min</w:t>
              </w:r>
            </w:hyperlink>
          </w:p>
          <w:p w:rsidR="00ED4FA6" w:rsidRDefault="00D17BCF" w:rsidP="009F683A">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Viewpoints</w:t>
            </w:r>
          </w:p>
          <w:p w:rsidR="009F683A" w:rsidRPr="00ED4FA6" w:rsidRDefault="00D17BCF" w:rsidP="009F683A">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9F683A"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Other:</w:t>
            </w:r>
          </w:p>
          <w:p w:rsidR="009F683A" w:rsidRPr="00ED4FA6" w:rsidRDefault="009F683A" w:rsidP="009F683A">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D17BCF"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5" w:history="1">
              <w:r w:rsidR="00ED4FA6" w:rsidRPr="00ED4FA6">
                <w:rPr>
                  <w:rStyle w:val="Hyperlink"/>
                  <w:rFonts w:ascii="Arial" w:hAnsi="Arial" w:cs="Arial"/>
                  <w:color w:val="auto"/>
                  <w:sz w:val="20"/>
                  <w:szCs w:val="20"/>
                  <w:u w:val="none"/>
                </w:rPr>
                <w:t>Akamai</w:t>
              </w:r>
            </w:hyperlink>
          </w:p>
          <w:p w:rsidR="00ED4FA6" w:rsidRDefault="00D17BCF"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6" w:history="1">
              <w:r w:rsidR="00ED4FA6" w:rsidRPr="00ED4FA6">
                <w:rPr>
                  <w:rStyle w:val="Hyperlink"/>
                  <w:rFonts w:ascii="Arial" w:hAnsi="Arial" w:cs="Arial"/>
                  <w:color w:val="auto"/>
                  <w:sz w:val="20"/>
                  <w:szCs w:val="20"/>
                  <w:u w:val="none"/>
                </w:rPr>
                <w:t>Omniture</w:t>
              </w:r>
            </w:hyperlink>
          </w:p>
          <w:p w:rsidR="00E315A1" w:rsidRDefault="00D17BCF"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7" w:history="1">
              <w:r w:rsidR="00E315A1">
                <w:rPr>
                  <w:rStyle w:val="Hyperlink"/>
                  <w:rFonts w:ascii="Arial" w:hAnsi="Arial" w:cs="Arial"/>
                  <w:color w:val="auto"/>
                  <w:sz w:val="20"/>
                  <w:szCs w:val="20"/>
                  <w:u w:val="none"/>
                </w:rPr>
                <w:t>KANA</w:t>
              </w:r>
            </w:hyperlink>
          </w:p>
          <w:p w:rsidR="00E315A1" w:rsidRDefault="00D17BCF"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8" w:history="1">
              <w:r w:rsidR="00E315A1">
                <w:rPr>
                  <w:rStyle w:val="Hyperlink"/>
                  <w:rFonts w:ascii="Arial" w:hAnsi="Arial" w:cs="Arial"/>
                  <w:color w:val="auto"/>
                  <w:sz w:val="20"/>
                  <w:szCs w:val="20"/>
                  <w:u w:val="none"/>
                </w:rPr>
                <w:t>CommerceHub</w:t>
              </w:r>
            </w:hyperlink>
          </w:p>
          <w:p w:rsidR="00E315A1" w:rsidRPr="00ED4FA6" w:rsidRDefault="00D17BCF"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9" w:history="1">
              <w:r w:rsidR="00E315A1">
                <w:rPr>
                  <w:rStyle w:val="Hyperlink"/>
                  <w:rFonts w:ascii="Arial" w:hAnsi="Arial" w:cs="Arial"/>
                  <w:color w:val="auto"/>
                  <w:sz w:val="20"/>
                  <w:szCs w:val="20"/>
                  <w:u w:val="none"/>
                </w:rPr>
                <w:t>LivePerson</w:t>
              </w:r>
            </w:hyperlink>
          </w:p>
          <w:p w:rsidR="00ED4FA6" w:rsidRPr="00ED4FA6" w:rsidRDefault="00D17BC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44D9B">
              <w:rPr>
                <w:rFonts w:ascii="Arial" w:hAnsi="Arial" w:cs="Arial"/>
                <w:sz w:val="20"/>
                <w:szCs w:val="20"/>
              </w:rPr>
              <w:t>Other:</w:t>
            </w:r>
          </w:p>
          <w:p w:rsidR="00ED4FA6" w:rsidRPr="00ED4FA6" w:rsidRDefault="00ED4FA6" w:rsidP="00ED4FA6">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D17BC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DesignKitchen</w:t>
            </w:r>
          </w:p>
          <w:p w:rsidR="00ED4FA6" w:rsidRPr="00ED4FA6" w:rsidRDefault="00D17BCF"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F55B9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ARS</w:t>
            </w:r>
          </w:p>
          <w:p w:rsidR="00ED4FA6" w:rsidRPr="00ED4FA6" w:rsidRDefault="00D17BC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Fluid</w:t>
            </w:r>
          </w:p>
          <w:p w:rsidR="00ED4FA6" w:rsidRPr="00ED4FA6" w:rsidRDefault="00D17BC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Agency.com</w:t>
            </w:r>
          </w:p>
          <w:p w:rsidR="00ED4FA6" w:rsidRPr="00ED4FA6" w:rsidRDefault="00D17BC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Zemoga</w:t>
            </w:r>
          </w:p>
          <w:p w:rsidR="00ED4FA6" w:rsidRPr="00ED4FA6" w:rsidRDefault="00D17BC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KBPS</w:t>
            </w:r>
          </w:p>
          <w:p w:rsidR="00ED4FA6" w:rsidRPr="00ED4FA6" w:rsidRDefault="00D17BC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RealArt</w:t>
            </w:r>
          </w:p>
          <w:p w:rsidR="00ED4FA6" w:rsidRPr="00ED4FA6" w:rsidRDefault="00D17BCF" w:rsidP="00ED4FA6">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Other</w:t>
            </w:r>
            <w:r w:rsidR="00E44D9B">
              <w:rPr>
                <w:rFonts w:ascii="Arial" w:hAnsi="Arial" w:cs="Arial"/>
                <w:sz w:val="20"/>
                <w:szCs w:val="20"/>
              </w:rPr>
              <w:t>:</w:t>
            </w:r>
            <w:r w:rsidR="005651CB">
              <w:rPr>
                <w:rFonts w:ascii="Arial" w:hAnsi="Arial" w:cs="Arial"/>
                <w:sz w:val="20"/>
                <w:szCs w:val="20"/>
              </w:rPr>
              <w:t xml:space="preserve"> Business Objects </w:t>
            </w:r>
          </w:p>
        </w:tc>
      </w:tr>
    </w:tbl>
    <w:p w:rsidR="009716B3" w:rsidRDefault="009716B3" w:rsidP="002A5EC1">
      <w:pPr>
        <w:ind w:left="900"/>
        <w:rPr>
          <w:rFonts w:ascii="Arial" w:hAnsi="Arial" w:cs="Arial"/>
          <w:sz w:val="20"/>
          <w:szCs w:val="20"/>
        </w:rPr>
      </w:pPr>
      <w:r w:rsidRPr="009716B3">
        <w:rPr>
          <w:rFonts w:ascii="Arial" w:hAnsi="Arial" w:cs="Arial"/>
          <w:sz w:val="20"/>
          <w:szCs w:val="20"/>
        </w:rPr>
        <w:t>If the vendor is new, please specify vendor name and anticipated service from the vendor:</w:t>
      </w:r>
    </w:p>
    <w:p w:rsidR="002A5EC1" w:rsidRDefault="002A5EC1" w:rsidP="002A5EC1">
      <w:pPr>
        <w:ind w:left="900"/>
        <w:rPr>
          <w:rFonts w:ascii="Arial" w:hAnsi="Arial" w:cs="Arial"/>
          <w:sz w:val="20"/>
          <w:szCs w:val="20"/>
        </w:rPr>
      </w:pPr>
    </w:p>
    <w:p w:rsidR="001C17F7" w:rsidRDefault="001C17F7" w:rsidP="001C17F7">
      <w:pPr>
        <w:pStyle w:val="Heading2"/>
        <w:tabs>
          <w:tab w:val="left" w:pos="810"/>
        </w:tabs>
        <w:ind w:left="810" w:hanging="540"/>
      </w:pPr>
      <w:bookmarkStart w:id="130" w:name="_Toc323813695"/>
      <w:r>
        <w:t>Security and Compliance</w:t>
      </w:r>
      <w:bookmarkEnd w:id="130"/>
    </w:p>
    <w:p w:rsidR="001C17F7" w:rsidRPr="00E34D3B" w:rsidRDefault="001C17F7" w:rsidP="00E34D3B">
      <w:pPr>
        <w:ind w:left="900"/>
        <w:rPr>
          <w:rFonts w:ascii="Arial" w:hAnsi="Arial" w:cs="Arial"/>
          <w:b/>
          <w:i/>
          <w:color w:val="0070C0"/>
          <w:sz w:val="20"/>
          <w:szCs w:val="20"/>
        </w:rPr>
      </w:pPr>
      <w:r w:rsidRPr="00E34D3B">
        <w:rPr>
          <w:rFonts w:ascii="Arial" w:hAnsi="Arial" w:cs="Arial"/>
          <w:b/>
          <w:i/>
          <w:color w:val="0070C0"/>
          <w:sz w:val="20"/>
          <w:szCs w:val="20"/>
        </w:rPr>
        <w:t xml:space="preserve">Please fill out the following list to help the team understand how the new project will be secured </w:t>
      </w:r>
      <w:r w:rsidR="006C347C">
        <w:rPr>
          <w:rFonts w:ascii="Arial" w:hAnsi="Arial" w:cs="Arial"/>
          <w:b/>
          <w:i/>
          <w:color w:val="0070C0"/>
          <w:sz w:val="20"/>
          <w:szCs w:val="20"/>
        </w:rPr>
        <w:t xml:space="preserve">and meet compliance initiatives.  </w:t>
      </w:r>
      <w:r w:rsidR="006C347C">
        <w:rPr>
          <w:rFonts w:ascii="Arial" w:hAnsi="Arial" w:cs="Arial"/>
          <w:b/>
          <w:i/>
          <w:color w:val="0000FF"/>
          <w:sz w:val="20"/>
          <w:szCs w:val="20"/>
        </w:rPr>
        <w:t>Consult OBU IT Operations if necessary.</w:t>
      </w:r>
    </w:p>
    <w:p w:rsidR="001C17F7" w:rsidRPr="006825F8" w:rsidRDefault="001C17F7" w:rsidP="00E34D3B">
      <w:pPr>
        <w:ind w:left="900"/>
        <w:rPr>
          <w:rFonts w:ascii="Arial" w:hAnsi="Arial" w:cs="Arial"/>
          <w:sz w:val="20"/>
          <w:szCs w:val="20"/>
        </w:rPr>
      </w:pPr>
    </w:p>
    <w:p w:rsidR="001C17F7" w:rsidRPr="006825F8" w:rsidRDefault="001C17F7" w:rsidP="0045324D">
      <w:pPr>
        <w:ind w:left="900"/>
        <w:rPr>
          <w:rFonts w:ascii="Arial" w:hAnsi="Arial" w:cs="Arial"/>
          <w:sz w:val="20"/>
          <w:szCs w:val="20"/>
        </w:rPr>
      </w:pPr>
      <w:r w:rsidRPr="006825F8">
        <w:rPr>
          <w:rFonts w:ascii="Arial" w:hAnsi="Arial" w:cs="Arial"/>
          <w:sz w:val="20"/>
          <w:szCs w:val="20"/>
        </w:rPr>
        <w:lastRenderedPageBreak/>
        <w:t>Does this project introduce a new application to the SHC environment?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D17BCF"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D17BC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9716B3" w:rsidRDefault="00AC7879" w:rsidP="009716B3">
      <w:pPr>
        <w:ind w:left="900"/>
        <w:rPr>
          <w:rFonts w:ascii="Arial" w:hAnsi="Arial" w:cs="Arial"/>
          <w:sz w:val="20"/>
          <w:szCs w:val="20"/>
        </w:rPr>
      </w:pPr>
      <w:r>
        <w:rPr>
          <w:rFonts w:ascii="Arial" w:hAnsi="Arial" w:cs="Arial"/>
          <w:sz w:val="20"/>
          <w:szCs w:val="20"/>
        </w:rPr>
        <w:t>If yes, briefly explain</w:t>
      </w:r>
      <w:r w:rsidR="009716B3" w:rsidRPr="009716B3">
        <w:rPr>
          <w:rFonts w:ascii="Arial" w:hAnsi="Arial" w:cs="Arial"/>
          <w:sz w:val="20"/>
          <w:szCs w:val="20"/>
        </w:rPr>
        <w:t>:</w:t>
      </w:r>
    </w:p>
    <w:p w:rsidR="009716B3" w:rsidRDefault="009716B3" w:rsidP="009716B3">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any consumer or vendor data that will be stored, processed, accessed, or transmitted for this project?   If so, please answer questions 2 and 3.</w:t>
      </w:r>
    </w:p>
    <w:p w:rsidR="001C17F7" w:rsidRPr="006825F8" w:rsidRDefault="001C17F7" w:rsidP="00E34D3B">
      <w:pPr>
        <w:ind w:left="900"/>
        <w:rPr>
          <w:rFonts w:ascii="Arial" w:hAnsi="Arial" w:cs="Arial"/>
          <w:sz w:val="20"/>
          <w:szCs w:val="20"/>
        </w:rPr>
      </w:pPr>
    </w:p>
    <w:tbl>
      <w:tblPr>
        <w:tblW w:w="7311" w:type="dxa"/>
        <w:jc w:val="center"/>
        <w:tblInd w:w="720" w:type="dxa"/>
        <w:tblLayout w:type="fixed"/>
        <w:tblLook w:val="0000"/>
      </w:tblPr>
      <w:tblGrid>
        <w:gridCol w:w="3655"/>
        <w:gridCol w:w="3656"/>
      </w:tblGrid>
      <w:tr w:rsidR="001C17F7" w:rsidRPr="006825F8">
        <w:trPr>
          <w:trHeight w:val="90"/>
          <w:jc w:val="center"/>
        </w:trPr>
        <w:tc>
          <w:tcPr>
            <w:tcW w:w="3655" w:type="dxa"/>
            <w:tcBorders>
              <w:top w:val="nil"/>
              <w:left w:val="nil"/>
              <w:bottom w:val="nil"/>
              <w:right w:val="nil"/>
            </w:tcBorders>
          </w:tcPr>
          <w:p w:rsidR="001C17F7" w:rsidRPr="006825F8" w:rsidRDefault="00D17BC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Yes</w:t>
            </w:r>
          </w:p>
        </w:tc>
        <w:tc>
          <w:tcPr>
            <w:tcW w:w="3656" w:type="dxa"/>
            <w:tcBorders>
              <w:top w:val="nil"/>
              <w:left w:val="nil"/>
              <w:bottom w:val="nil"/>
              <w:right w:val="nil"/>
            </w:tcBorders>
          </w:tcPr>
          <w:p w:rsidR="001C17F7" w:rsidRPr="006825F8" w:rsidRDefault="00D17BC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AC7879" w:rsidRDefault="00AC7879" w:rsidP="00AC7879">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AC7879" w:rsidRDefault="00AC7879" w:rsidP="00AC7879">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Please check all customer and/or vendor data that will be stored, processed, accessed, or transmitted with this functionality:</w:t>
      </w:r>
    </w:p>
    <w:p w:rsidR="001C17F7" w:rsidRPr="006825F8" w:rsidRDefault="001C17F7" w:rsidP="00E34D3B">
      <w:pPr>
        <w:ind w:left="900"/>
        <w:rPr>
          <w:rFonts w:ascii="Arial" w:hAnsi="Arial" w:cs="Arial"/>
          <w:sz w:val="20"/>
          <w:szCs w:val="20"/>
        </w:rPr>
      </w:pPr>
    </w:p>
    <w:tbl>
      <w:tblPr>
        <w:tblW w:w="7311" w:type="dxa"/>
        <w:jc w:val="center"/>
        <w:tblInd w:w="900" w:type="dxa"/>
        <w:tblLayout w:type="fixed"/>
        <w:tblLook w:val="0000"/>
      </w:tblPr>
      <w:tblGrid>
        <w:gridCol w:w="2437"/>
        <w:gridCol w:w="2437"/>
        <w:gridCol w:w="2437"/>
      </w:tblGrid>
      <w:tr w:rsidR="001B455D" w:rsidRPr="006825F8">
        <w:trPr>
          <w:trHeight w:val="2160"/>
          <w:jc w:val="center"/>
        </w:trPr>
        <w:tc>
          <w:tcPr>
            <w:tcW w:w="2437" w:type="dxa"/>
            <w:tcBorders>
              <w:top w:val="nil"/>
              <w:left w:val="nil"/>
              <w:bottom w:val="nil"/>
              <w:right w:val="nil"/>
            </w:tcBorders>
          </w:tcPr>
          <w:p w:rsidR="001B455D" w:rsidRPr="00ED4FA6" w:rsidRDefault="00D17BCF"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lang w:val="fr-FR"/>
              </w:rPr>
              <w:t xml:space="preserve"> </w:t>
            </w:r>
            <w:hyperlink r:id="rId60" w:history="1">
              <w:r w:rsidR="001B455D">
                <w:rPr>
                  <w:rStyle w:val="Hyperlink"/>
                  <w:rFonts w:ascii="Arial" w:hAnsi="Arial" w:cs="Arial"/>
                  <w:color w:val="auto"/>
                  <w:sz w:val="20"/>
                  <w:szCs w:val="20"/>
                  <w:u w:val="none"/>
                  <w:lang w:val="fr-FR"/>
                </w:rPr>
                <w:t>Credit card</w:t>
              </w:r>
            </w:hyperlink>
            <w:r w:rsidR="001B455D">
              <w:rPr>
                <w:rFonts w:ascii="Arial" w:hAnsi="Arial" w:cs="Arial"/>
                <w:sz w:val="20"/>
                <w:szCs w:val="20"/>
              </w:rPr>
              <w:t xml:space="preserve"> number</w:t>
            </w:r>
          </w:p>
          <w:p w:rsidR="001B455D" w:rsidRPr="00ED4FA6" w:rsidRDefault="00D17BCF"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CVV (three numbers on the back of the credit card)</w:t>
            </w:r>
          </w:p>
          <w:p w:rsidR="001B455D" w:rsidRPr="00ED4FA6" w:rsidRDefault="00D17BCF"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Pr>
                <w:rFonts w:ascii="Arial" w:hAnsi="Arial" w:cs="Arial"/>
                <w:sz w:val="20"/>
                <w:szCs w:val="20"/>
              </w:rPr>
              <w:t xml:space="preserve"> First name</w:t>
            </w:r>
          </w:p>
          <w:p w:rsidR="001B455D" w:rsidRPr="00ED4FA6" w:rsidRDefault="00D17BCF"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lang w:val="fr-FR"/>
              </w:rPr>
              <w:t xml:space="preserve"> </w:t>
            </w:r>
            <w:r w:rsidR="001B455D">
              <w:rPr>
                <w:rFonts w:ascii="Arial" w:hAnsi="Arial" w:cs="Arial"/>
                <w:sz w:val="20"/>
                <w:szCs w:val="20"/>
                <w:lang w:val="fr-FR"/>
              </w:rPr>
              <w:t>Last name</w:t>
            </w:r>
          </w:p>
          <w:p w:rsidR="001B455D" w:rsidRPr="00ED4FA6" w:rsidRDefault="00D17BCF"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Mailing address</w:t>
            </w:r>
          </w:p>
          <w:p w:rsidR="001B455D" w:rsidRPr="00ED4FA6" w:rsidRDefault="001B455D" w:rsidP="001A6314">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1B455D" w:rsidRDefault="00D17BCF"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Phone number</w:t>
            </w:r>
          </w:p>
          <w:p w:rsidR="001B455D" w:rsidRDefault="00D17BCF"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Mobile number</w:t>
            </w:r>
          </w:p>
          <w:p w:rsidR="001B455D" w:rsidRPr="00ED4FA6" w:rsidRDefault="00D17BC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Fax number</w:t>
            </w:r>
          </w:p>
          <w:p w:rsidR="001B455D" w:rsidRPr="00ED4FA6" w:rsidRDefault="00D17BC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Order number</w:t>
            </w:r>
          </w:p>
          <w:p w:rsidR="001B455D" w:rsidRPr="00ED4FA6" w:rsidRDefault="00D17BCF"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Email address</w:t>
            </w:r>
          </w:p>
          <w:p w:rsidR="001B455D" w:rsidRPr="00ED4FA6" w:rsidRDefault="00D17BCF"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Birthday</w:t>
            </w:r>
          </w:p>
          <w:p w:rsidR="001B455D" w:rsidRPr="00ED4FA6" w:rsidRDefault="00D17BC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Family members’ information</w:t>
            </w:r>
          </w:p>
        </w:tc>
        <w:tc>
          <w:tcPr>
            <w:tcW w:w="2437" w:type="dxa"/>
            <w:tcBorders>
              <w:top w:val="nil"/>
              <w:left w:val="nil"/>
              <w:bottom w:val="nil"/>
              <w:right w:val="nil"/>
            </w:tcBorders>
          </w:tcPr>
          <w:p w:rsidR="001B455D" w:rsidRDefault="00D17BC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Healthcare information</w:t>
            </w:r>
          </w:p>
          <w:p w:rsidR="001B455D" w:rsidRDefault="00D17BC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Rewards information</w:t>
            </w:r>
          </w:p>
          <w:p w:rsidR="001B455D" w:rsidRDefault="00D17BC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routing number</w:t>
            </w:r>
          </w:p>
          <w:p w:rsidR="001B455D" w:rsidRDefault="00D17BC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account number</w:t>
            </w:r>
          </w:p>
          <w:p w:rsidR="001B455D" w:rsidRPr="00ED4FA6" w:rsidRDefault="00D17BC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Driver’s license</w:t>
            </w:r>
          </w:p>
          <w:p w:rsidR="001B455D" w:rsidRPr="00ED4FA6" w:rsidRDefault="00D17BC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Prescription information</w:t>
            </w:r>
          </w:p>
          <w:p w:rsidR="001B455D" w:rsidRDefault="001B455D" w:rsidP="001A6314">
            <w:pPr>
              <w:spacing w:line="240" w:lineRule="atLeast"/>
              <w:ind w:left="288" w:hanging="288"/>
              <w:rPr>
                <w:rFonts w:ascii="Arial" w:hAnsi="Arial" w:cs="Arial"/>
                <w:sz w:val="20"/>
                <w:szCs w:val="20"/>
              </w:rPr>
            </w:pPr>
          </w:p>
          <w:p w:rsidR="001B455D" w:rsidRDefault="001B455D" w:rsidP="001A6314">
            <w:pPr>
              <w:spacing w:line="240" w:lineRule="atLeast"/>
              <w:ind w:left="288" w:hanging="288"/>
              <w:rPr>
                <w:rFonts w:ascii="Arial" w:hAnsi="Arial" w:cs="Arial"/>
                <w:sz w:val="20"/>
                <w:szCs w:val="20"/>
              </w:rPr>
            </w:pPr>
          </w:p>
          <w:p w:rsidR="001B455D" w:rsidRPr="00ED4FA6" w:rsidRDefault="001B455D" w:rsidP="001A6314">
            <w:pPr>
              <w:spacing w:line="240" w:lineRule="atLeast"/>
              <w:ind w:left="288" w:hanging="288"/>
              <w:rPr>
                <w:rFonts w:ascii="Arial" w:hAnsi="Arial" w:cs="Arial"/>
                <w:sz w:val="20"/>
                <w:szCs w:val="20"/>
              </w:rPr>
            </w:pPr>
          </w:p>
        </w:tc>
      </w:tr>
    </w:tbl>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network architecture/infrastructure associated with this project (e.g., the introduction of a new network segment, the introduction of a new network connection between SHC and an untrusted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D17BCF"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D17BC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the method utilized by end-users to authenticate to the network, a workstation, or an application associated with this project?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D17BCF"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D17BC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Does the information associated with this project traverse a public (non-SHC)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D17BCF"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Yes</w:t>
            </w:r>
          </w:p>
        </w:tc>
        <w:tc>
          <w:tcPr>
            <w:tcW w:w="2437" w:type="dxa"/>
            <w:tcBorders>
              <w:top w:val="nil"/>
              <w:left w:val="nil"/>
              <w:bottom w:val="nil"/>
              <w:right w:val="nil"/>
            </w:tcBorders>
          </w:tcPr>
          <w:p w:rsidR="001C17F7" w:rsidRPr="006825F8" w:rsidRDefault="00D17BC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lastRenderedPageBreak/>
        <w:t>If yes, briefly explain</w:t>
      </w:r>
      <w:r w:rsidRPr="009716B3">
        <w:rPr>
          <w:rFonts w:ascii="Arial" w:hAnsi="Arial" w:cs="Arial"/>
          <w:sz w:val="20"/>
          <w:szCs w:val="20"/>
        </w:rPr>
        <w:t>:</w:t>
      </w:r>
    </w:p>
    <w:p w:rsidR="00E34D3B" w:rsidRDefault="00E34D3B" w:rsidP="001C17F7">
      <w:pPr>
        <w:pStyle w:val="Heading2"/>
        <w:tabs>
          <w:tab w:val="num" w:pos="810"/>
        </w:tabs>
        <w:ind w:left="810"/>
      </w:pPr>
      <w:bookmarkStart w:id="131" w:name="_Toc323813696"/>
      <w:r>
        <w:t>Operations, Networking, and System Requirements</w:t>
      </w:r>
      <w:bookmarkEnd w:id="131"/>
    </w:p>
    <w:p w:rsidR="006C347C" w:rsidRDefault="006C347C" w:rsidP="006C347C">
      <w:pPr>
        <w:ind w:left="900"/>
        <w:rPr>
          <w:rFonts w:ascii="Arial" w:hAnsi="Arial" w:cs="Arial"/>
          <w:b/>
          <w:i/>
          <w:color w:val="0000FF"/>
          <w:sz w:val="20"/>
          <w:szCs w:val="20"/>
        </w:rPr>
      </w:pPr>
      <w:r>
        <w:rPr>
          <w:rFonts w:ascii="Arial" w:hAnsi="Arial" w:cs="Arial"/>
          <w:b/>
          <w:i/>
          <w:color w:val="0000FF"/>
          <w:sz w:val="20"/>
          <w:szCs w:val="20"/>
        </w:rPr>
        <w:t>Consult OBU IT Operations if necessary.</w:t>
      </w:r>
    </w:p>
    <w:p w:rsidR="006C347C" w:rsidRPr="006C347C" w:rsidRDefault="006C347C" w:rsidP="006C347C"/>
    <w:p w:rsidR="005651CB" w:rsidRPr="005651CB"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w:t>
      </w:r>
      <w:r w:rsidR="00BE1C0A">
        <w:rPr>
          <w:rFonts w:ascii="Arial" w:hAnsi="Arial" w:cs="Arial"/>
          <w:sz w:val="20"/>
          <w:szCs w:val="20"/>
        </w:rPr>
        <w:t>areas of the system</w:t>
      </w:r>
      <w:r w:rsidR="00530FD9">
        <w:rPr>
          <w:rFonts w:ascii="Arial" w:hAnsi="Arial" w:cs="Arial"/>
          <w:sz w:val="20"/>
          <w:szCs w:val="20"/>
        </w:rPr>
        <w:t xml:space="preserve"> are </w:t>
      </w:r>
      <w:r>
        <w:rPr>
          <w:rFonts w:ascii="Arial" w:hAnsi="Arial" w:cs="Arial"/>
          <w:sz w:val="20"/>
          <w:szCs w:val="20"/>
        </w:rPr>
        <w:t>customer facing?</w:t>
      </w:r>
      <w:r w:rsidR="00F51B39">
        <w:rPr>
          <w:rFonts w:ascii="Arial" w:hAnsi="Arial" w:cs="Arial"/>
          <w:sz w:val="20"/>
          <w:szCs w:val="20"/>
        </w:rPr>
        <w:t xml:space="preserve"> </w:t>
      </w:r>
      <w:r w:rsidR="005651CB">
        <w:rPr>
          <w:rFonts w:ascii="Arial" w:hAnsi="Arial" w:cs="Arial"/>
          <w:sz w:val="20"/>
          <w:szCs w:val="20"/>
        </w:rPr>
        <w:t xml:space="preserve">Sign </w:t>
      </w:r>
      <w:r w:rsidR="00C50A91">
        <w:rPr>
          <w:rFonts w:ascii="Arial" w:hAnsi="Arial" w:cs="Arial"/>
          <w:sz w:val="20"/>
          <w:szCs w:val="20"/>
        </w:rPr>
        <w:t xml:space="preserve">on, Profile </w:t>
      </w:r>
    </w:p>
    <w:p w:rsidR="00191DC0" w:rsidRPr="00D108C9"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existing applications or infrastructure components can be affected operationally by impairments in the new service?</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are the OS and/or database platform and version requirements for req</w:t>
      </w:r>
      <w:r>
        <w:rPr>
          <w:rFonts w:ascii="Arial" w:hAnsi="Arial" w:cs="Arial"/>
          <w:sz w:val="20"/>
          <w:szCs w:val="20"/>
        </w:rPr>
        <w:t>uired third-party applications?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Are there any acces</w:t>
      </w:r>
      <w:r>
        <w:rPr>
          <w:rFonts w:ascii="Arial" w:hAnsi="Arial" w:cs="Arial"/>
          <w:sz w:val="20"/>
          <w:szCs w:val="20"/>
        </w:rPr>
        <w:t>s requirements, firewall rules?</w:t>
      </w:r>
      <w:r w:rsidR="00BE1C0A">
        <w:rPr>
          <w:rFonts w:ascii="Arial" w:hAnsi="Arial" w:cs="Arial"/>
          <w:sz w:val="20"/>
          <w:szCs w:val="20"/>
        </w:rPr>
        <w:t xml:space="preserve">  If yes, briefly explain: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projected growth of website traffic (or specifically, additional website traffic due to project)</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current DB and/or application storage requirements (if known)?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expected DB and/or application storage requirements, and over wha</w:t>
      </w:r>
      <w:r>
        <w:rPr>
          <w:rFonts w:ascii="Arial" w:hAnsi="Arial" w:cs="Arial"/>
          <w:sz w:val="20"/>
          <w:szCs w:val="20"/>
        </w:rPr>
        <w:t>t time (or in what increments)?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network attached sto</w:t>
      </w:r>
      <w:r>
        <w:rPr>
          <w:rFonts w:ascii="Arial" w:hAnsi="Arial" w:cs="Arial"/>
          <w:sz w:val="20"/>
          <w:szCs w:val="20"/>
        </w:rPr>
        <w:t>rage (NAS) requirement, if any?</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much data loss is acceptable? -</w:t>
      </w:r>
      <w:r>
        <w:rPr>
          <w:rFonts w:ascii="Arial" w:hAnsi="Arial" w:cs="Arial"/>
          <w:sz w:val="20"/>
          <w:szCs w:val="20"/>
        </w:rPr>
        <w:t xml:space="preserve"> recovery point objective (RPO)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quickly must data be brought back online? – recovery time objective (</w:t>
      </w:r>
      <w:r>
        <w:rPr>
          <w:rFonts w:ascii="Arial" w:hAnsi="Arial" w:cs="Arial"/>
          <w:sz w:val="20"/>
          <w:szCs w:val="20"/>
        </w:rPr>
        <w:t>RTO)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Is there a shared data (i.e. </w:t>
      </w:r>
      <w:smartTag w:uri="urn:schemas-microsoft-com:office:smarttags" w:element="stockticker">
        <w:r w:rsidRPr="00D108C9">
          <w:rPr>
            <w:rFonts w:ascii="Arial" w:hAnsi="Arial" w:cs="Arial"/>
            <w:sz w:val="20"/>
            <w:szCs w:val="20"/>
          </w:rPr>
          <w:t>SAN</w:t>
        </w:r>
      </w:smartTag>
      <w:r w:rsidRPr="00D108C9">
        <w:rPr>
          <w:rFonts w:ascii="Arial" w:hAnsi="Arial" w:cs="Arial"/>
          <w:sz w:val="20"/>
          <w:szCs w:val="20"/>
        </w:rPr>
        <w:t xml:space="preserve"> storage) requi</w:t>
      </w:r>
      <w:r>
        <w:rPr>
          <w:rFonts w:ascii="Arial" w:hAnsi="Arial" w:cs="Arial"/>
          <w:sz w:val="20"/>
          <w:szCs w:val="20"/>
        </w:rPr>
        <w:t>rement across multiple servers?</w:t>
      </w:r>
    </w:p>
    <w:p w:rsidR="00E36E7A" w:rsidRDefault="00E36E7A" w:rsidP="006979AF">
      <w:pPr>
        <w:pStyle w:val="Bodytextwithbullet"/>
        <w:tabs>
          <w:tab w:val="clear" w:pos="360"/>
        </w:tabs>
        <w:ind w:left="0" w:firstLine="0"/>
        <w:rPr>
          <w:rFonts w:ascii="Calibri" w:hAnsi="Calibri"/>
          <w:sz w:val="22"/>
          <w:szCs w:val="22"/>
        </w:rPr>
      </w:pPr>
    </w:p>
    <w:p w:rsidR="002515EF" w:rsidRDefault="002515EF" w:rsidP="006979AF">
      <w:pPr>
        <w:pStyle w:val="Bodytextwithbullet"/>
        <w:tabs>
          <w:tab w:val="clear" w:pos="360"/>
        </w:tabs>
        <w:ind w:left="0" w:firstLine="0"/>
        <w:rPr>
          <w:rFonts w:ascii="Calibri" w:hAnsi="Calibri"/>
          <w:sz w:val="22"/>
          <w:szCs w:val="22"/>
        </w:rPr>
      </w:pPr>
    </w:p>
    <w:p w:rsidR="00A96585" w:rsidRPr="00A96585" w:rsidRDefault="00A96585" w:rsidP="006979AF">
      <w:pPr>
        <w:pStyle w:val="Bodytextwithbullet"/>
        <w:tabs>
          <w:tab w:val="clear" w:pos="360"/>
        </w:tabs>
        <w:ind w:left="0" w:firstLine="0"/>
        <w:rPr>
          <w:b/>
        </w:rPr>
      </w:pPr>
      <w:r w:rsidRPr="00A96585">
        <w:rPr>
          <w:b/>
        </w:rPr>
        <w:t>Appendix:</w:t>
      </w:r>
    </w:p>
    <w:p w:rsidR="00A96585" w:rsidRDefault="00A96585" w:rsidP="006979AF">
      <w:pPr>
        <w:pStyle w:val="Bodytextwithbullet"/>
        <w:tabs>
          <w:tab w:val="clear" w:pos="360"/>
        </w:tabs>
        <w:ind w:left="0" w:firstLine="0"/>
      </w:pPr>
    </w:p>
    <w:p w:rsidR="00445E5A" w:rsidRPr="00E41FED" w:rsidRDefault="00445E5A" w:rsidP="00E41FED">
      <w:pPr>
        <w:pStyle w:val="Heading2"/>
        <w:tabs>
          <w:tab w:val="left" w:pos="810"/>
        </w:tabs>
        <w:ind w:left="810" w:hanging="540"/>
      </w:pPr>
      <w:bookmarkStart w:id="132" w:name="_Toc323813697"/>
      <w:r w:rsidRPr="00E41FED">
        <w:t>Global Non-Functional Requirements</w:t>
      </w:r>
      <w:bookmarkEnd w:id="132"/>
    </w:p>
    <w:p w:rsidR="00ED4FA6" w:rsidRDefault="00ED4FA6" w:rsidP="00BB2154">
      <w:pPr>
        <w:pStyle w:val="Heading2"/>
        <w:numPr>
          <w:ilvl w:val="2"/>
          <w:numId w:val="3"/>
        </w:numPr>
        <w:tabs>
          <w:tab w:val="num" w:pos="1080"/>
        </w:tabs>
        <w:rPr>
          <w:rStyle w:val="Heading3Char"/>
          <w:rFonts w:cs="Arial"/>
        </w:rPr>
      </w:pPr>
      <w:bookmarkStart w:id="133" w:name="_Toc323813698"/>
      <w:r>
        <w:rPr>
          <w:rStyle w:val="Heading3Char"/>
          <w:rFonts w:cs="Arial"/>
        </w:rPr>
        <w:t>SEO requirements</w:t>
      </w:r>
      <w:bookmarkEnd w:id="133"/>
    </w:p>
    <w:p w:rsidR="00ED4FA6" w:rsidRDefault="00ED4FA6" w:rsidP="00ED4FA6">
      <w:pPr>
        <w:ind w:left="360"/>
        <w:rPr>
          <w:rFonts w:ascii="Arial" w:hAnsi="Arial" w:cs="Arial"/>
          <w:b/>
          <w:i/>
          <w:color w:val="0000FF"/>
          <w:sz w:val="20"/>
          <w:szCs w:val="20"/>
        </w:rPr>
      </w:pPr>
      <w:r>
        <w:rPr>
          <w:rFonts w:ascii="Arial" w:hAnsi="Arial" w:cs="Arial"/>
          <w:b/>
          <w:i/>
          <w:color w:val="0000FF"/>
          <w:sz w:val="20"/>
          <w:szCs w:val="20"/>
        </w:rPr>
        <w:t>Define:</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What the page structure should be</w:t>
      </w:r>
    </w:p>
    <w:p w:rsidR="00ED4FA6" w:rsidRDefault="00ED4FA6" w:rsidP="001C0969">
      <w:pPr>
        <w:numPr>
          <w:ilvl w:val="0"/>
          <w:numId w:val="5"/>
        </w:numPr>
        <w:rPr>
          <w:rFonts w:ascii="Arial" w:hAnsi="Arial" w:cs="Arial"/>
          <w:b/>
          <w:i/>
          <w:color w:val="0000FF"/>
          <w:sz w:val="20"/>
          <w:szCs w:val="20"/>
        </w:rPr>
      </w:pPr>
      <w:smartTag w:uri="urn:schemas-microsoft-com:office:smarttags" w:element="place">
        <w:r>
          <w:rPr>
            <w:rFonts w:ascii="Arial" w:hAnsi="Arial" w:cs="Arial"/>
            <w:b/>
            <w:i/>
            <w:color w:val="0000FF"/>
            <w:sz w:val="20"/>
            <w:szCs w:val="20"/>
          </w:rPr>
          <w:t>Meta</w:t>
        </w:r>
      </w:smartTag>
      <w:r>
        <w:rPr>
          <w:rFonts w:ascii="Arial" w:hAnsi="Arial" w:cs="Arial"/>
          <w:b/>
          <w:i/>
          <w:color w:val="0000FF"/>
          <w:sz w:val="20"/>
          <w:szCs w:val="20"/>
        </w:rPr>
        <w:t xml:space="preserve"> description and keyword</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Content</w:t>
      </w:r>
    </w:p>
    <w:p w:rsidR="00ED4FA6" w:rsidRP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lastRenderedPageBreak/>
        <w:t>Sitemap to be updated</w:t>
      </w:r>
    </w:p>
    <w:p w:rsidR="00ED4FA6" w:rsidRPr="00AA7671" w:rsidRDefault="00ED4FA6" w:rsidP="00295E0D">
      <w:pPr>
        <w:ind w:left="840"/>
        <w:rPr>
          <w:rFonts w:ascii="Arial" w:hAnsi="Arial" w:cs="Arial"/>
          <w:b/>
          <w:i/>
          <w:color w:val="0000FF"/>
          <w:sz w:val="20"/>
          <w:szCs w:val="20"/>
        </w:rPr>
      </w:pPr>
      <w:bookmarkStart w:id="134" w:name="_Toc138679532"/>
      <w:bookmarkStart w:id="135" w:name="_Toc138805549"/>
      <w:bookmarkStart w:id="136" w:name="_Toc138845343"/>
      <w:bookmarkStart w:id="137" w:name="_Toc139432479"/>
      <w:bookmarkStart w:id="138" w:name="_Toc140484750"/>
      <w:bookmarkStart w:id="139" w:name="_Toc138679534"/>
      <w:bookmarkStart w:id="140" w:name="_Toc138805551"/>
      <w:bookmarkStart w:id="141" w:name="_Toc138845345"/>
      <w:bookmarkStart w:id="142" w:name="_Toc139432481"/>
      <w:bookmarkStart w:id="143" w:name="_Toc140484752"/>
      <w:bookmarkStart w:id="144" w:name="_Toc137553474"/>
      <w:bookmarkStart w:id="145" w:name="_Toc137614738"/>
      <w:bookmarkStart w:id="146" w:name="_Toc137615372"/>
      <w:bookmarkStart w:id="147" w:name="_Toc138679537"/>
      <w:bookmarkStart w:id="148" w:name="_Toc138805554"/>
      <w:bookmarkStart w:id="149" w:name="_Toc138845348"/>
      <w:bookmarkStart w:id="150" w:name="_Toc139432484"/>
      <w:bookmarkStart w:id="151" w:name="_Toc140484755"/>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rPr>
          <w:rFonts w:ascii="Arial" w:hAnsi="Arial" w:cs="Arial"/>
          <w:b/>
          <w:i/>
          <w:color w:val="0000FF"/>
          <w:sz w:val="20"/>
          <w:szCs w:val="20"/>
        </w:rPr>
        <w:t xml:space="preserve">What can be an issue to launch this project </w:t>
      </w:r>
      <w:r w:rsidR="00130988">
        <w:rPr>
          <w:rFonts w:ascii="Arial" w:hAnsi="Arial" w:cs="Arial"/>
          <w:b/>
          <w:i/>
          <w:color w:val="0000FF"/>
          <w:sz w:val="20"/>
          <w:szCs w:val="20"/>
        </w:rPr>
        <w:t>successfully?</w:t>
      </w:r>
      <w:r>
        <w:rPr>
          <w:rFonts w:ascii="Arial" w:hAnsi="Arial" w:cs="Arial"/>
          <w:b/>
          <w:i/>
          <w:color w:val="0000FF"/>
          <w:sz w:val="20"/>
          <w:szCs w:val="20"/>
        </w:rPr>
        <w:t xml:space="preserve"> For example, needs to have an extensive marketing plan, </w:t>
      </w:r>
      <w:r w:rsidR="00F57A7E">
        <w:rPr>
          <w:rFonts w:ascii="Arial" w:hAnsi="Arial" w:cs="Arial"/>
          <w:b/>
          <w:i/>
          <w:color w:val="0000FF"/>
          <w:sz w:val="20"/>
          <w:szCs w:val="20"/>
        </w:rPr>
        <w:t>dependency with another project.</w:t>
      </w:r>
      <w:r w:rsidR="006C347C">
        <w:rPr>
          <w:rFonts w:ascii="Arial" w:hAnsi="Arial" w:cs="Arial"/>
          <w:b/>
          <w:i/>
          <w:color w:val="0000FF"/>
          <w:sz w:val="20"/>
          <w:szCs w:val="20"/>
        </w:rPr>
        <w:t xml:space="preserve">  </w:t>
      </w:r>
    </w:p>
    <w:p w:rsidR="00556574" w:rsidRPr="00E41FED" w:rsidRDefault="00A926CC" w:rsidP="00E41FED">
      <w:pPr>
        <w:pStyle w:val="Heading2"/>
        <w:tabs>
          <w:tab w:val="left" w:pos="810"/>
        </w:tabs>
        <w:ind w:left="810" w:hanging="540"/>
      </w:pPr>
      <w:r>
        <w:t xml:space="preserve"> </w:t>
      </w:r>
      <w:bookmarkStart w:id="152" w:name="_Toc323813699"/>
      <w:r w:rsidR="00556574" w:rsidRPr="00E41FED">
        <w:t xml:space="preserve">Future </w:t>
      </w:r>
      <w:r w:rsidR="00A677D2">
        <w:t>Phases of</w:t>
      </w:r>
      <w:r w:rsidR="00556574" w:rsidRPr="00E41FED">
        <w:t xml:space="preserve"> Project</w:t>
      </w:r>
      <w:bookmarkEnd w:id="152"/>
    </w:p>
    <w:p w:rsidR="00556574" w:rsidRPr="00AA7671" w:rsidRDefault="00A677D2" w:rsidP="00295E0D">
      <w:pPr>
        <w:ind w:left="840"/>
        <w:rPr>
          <w:rFonts w:ascii="Arial" w:hAnsi="Arial" w:cs="Arial"/>
          <w:b/>
          <w:i/>
          <w:color w:val="0000FF"/>
          <w:sz w:val="20"/>
          <w:szCs w:val="20"/>
        </w:rPr>
      </w:pPr>
      <w:r>
        <w:rPr>
          <w:rFonts w:ascii="Arial" w:hAnsi="Arial" w:cs="Arial"/>
          <w:b/>
          <w:i/>
          <w:color w:val="0000FF"/>
          <w:sz w:val="20"/>
          <w:szCs w:val="20"/>
        </w:rPr>
        <w:t>Are there any future phases of this project?  If yes, please explain.</w:t>
      </w:r>
    </w:p>
    <w:p w:rsidR="005C487E" w:rsidRPr="00E41FED" w:rsidRDefault="00A926CC" w:rsidP="00E41FED">
      <w:pPr>
        <w:pStyle w:val="Heading2"/>
        <w:tabs>
          <w:tab w:val="left" w:pos="810"/>
        </w:tabs>
        <w:ind w:left="810" w:hanging="540"/>
      </w:pPr>
      <w:r>
        <w:t xml:space="preserve">  </w:t>
      </w:r>
      <w:bookmarkStart w:id="153" w:name="_Toc323813700"/>
      <w:r w:rsidR="005C487E" w:rsidRPr="00E41FED">
        <w:t>Preliminary Wireframes (Optional)</w:t>
      </w:r>
      <w:bookmarkEnd w:id="153"/>
    </w:p>
    <w:p w:rsidR="005C487E" w:rsidRPr="00AA7671" w:rsidRDefault="005C487E" w:rsidP="00295E0D">
      <w:pPr>
        <w:ind w:left="840"/>
        <w:rPr>
          <w:rFonts w:ascii="Arial" w:hAnsi="Arial" w:cs="Arial"/>
          <w:b/>
          <w:i/>
          <w:color w:val="0000FF"/>
          <w:sz w:val="20"/>
          <w:szCs w:val="20"/>
        </w:rPr>
      </w:pPr>
      <w:r w:rsidRPr="00AA7671">
        <w:rPr>
          <w:rFonts w:ascii="Arial" w:hAnsi="Arial" w:cs="Arial"/>
          <w:b/>
          <w:i/>
          <w:color w:val="0000FF"/>
          <w:sz w:val="20"/>
          <w:szCs w:val="20"/>
        </w:rPr>
        <w:t>Insert or link a document depicting the preliminary wireframe</w:t>
      </w:r>
      <w:r w:rsidR="009C46F9" w:rsidRPr="00AA7671">
        <w:rPr>
          <w:rFonts w:ascii="Arial" w:hAnsi="Arial" w:cs="Arial"/>
          <w:b/>
          <w:i/>
          <w:color w:val="0000FF"/>
          <w:sz w:val="20"/>
          <w:szCs w:val="20"/>
        </w:rPr>
        <w:t>s</w:t>
      </w:r>
      <w:r w:rsidRPr="00AA7671">
        <w:rPr>
          <w:rFonts w:ascii="Arial" w:hAnsi="Arial" w:cs="Arial"/>
          <w:b/>
          <w:i/>
          <w:color w:val="0000FF"/>
          <w:sz w:val="20"/>
          <w:szCs w:val="20"/>
        </w:rPr>
        <w:t xml:space="preserve"> to help give better product management guidance to the desired </w:t>
      </w:r>
      <w:r w:rsidR="009C46F9" w:rsidRPr="00AA7671">
        <w:rPr>
          <w:rFonts w:ascii="Arial" w:hAnsi="Arial" w:cs="Arial"/>
          <w:b/>
          <w:i/>
          <w:color w:val="0000FF"/>
          <w:sz w:val="20"/>
          <w:szCs w:val="20"/>
        </w:rPr>
        <w:t>user experience</w:t>
      </w:r>
      <w:r w:rsidR="00436838" w:rsidRPr="00AA7671">
        <w:rPr>
          <w:rFonts w:ascii="Arial" w:hAnsi="Arial" w:cs="Arial"/>
          <w:b/>
          <w:i/>
          <w:color w:val="0000FF"/>
          <w:sz w:val="20"/>
          <w:szCs w:val="20"/>
        </w:rPr>
        <w:t>.  (Jpeg, Visio diagram</w:t>
      </w:r>
      <w:r w:rsidR="00295E0D">
        <w:rPr>
          <w:rFonts w:ascii="Arial" w:hAnsi="Arial" w:cs="Arial"/>
          <w:b/>
          <w:i/>
          <w:color w:val="0000FF"/>
          <w:sz w:val="20"/>
          <w:szCs w:val="20"/>
        </w:rPr>
        <w:t>, etc.)</w:t>
      </w:r>
    </w:p>
    <w:p w:rsidR="00BD41AE" w:rsidRPr="00AA7671" w:rsidRDefault="00BD41AE" w:rsidP="005C487E">
      <w:pPr>
        <w:ind w:left="900"/>
        <w:rPr>
          <w:rFonts w:ascii="Arial" w:hAnsi="Arial" w:cs="Arial"/>
          <w:b/>
          <w:i/>
          <w:color w:val="0000FF"/>
          <w:sz w:val="18"/>
          <w:szCs w:val="18"/>
        </w:rPr>
      </w:pPr>
      <w:r w:rsidRPr="00AA7671">
        <w:rPr>
          <w:rFonts w:ascii="Arial" w:hAnsi="Arial" w:cs="Arial"/>
          <w:b/>
          <w:i/>
          <w:color w:val="0000FF"/>
          <w:sz w:val="18"/>
          <w:szCs w:val="18"/>
        </w:rPr>
        <w:t>Minimally strive to elaborate on expectations related to: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Search Engine Oprimization (SEO)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Page site structure</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 xml:space="preserve"> </w:t>
      </w:r>
      <w:smartTag w:uri="urn:schemas-microsoft-com:office:smarttags" w:element="place">
        <w:r w:rsidRPr="00AA7671">
          <w:rPr>
            <w:rFonts w:ascii="Arial" w:hAnsi="Arial" w:cs="Arial"/>
            <w:b/>
            <w:i/>
            <w:color w:val="0000FF"/>
            <w:sz w:val="18"/>
            <w:szCs w:val="18"/>
          </w:rPr>
          <w:t>Meta</w:t>
        </w:r>
      </w:smartTag>
      <w:r w:rsidRPr="00AA7671">
        <w:rPr>
          <w:rFonts w:ascii="Arial" w:hAnsi="Arial" w:cs="Arial"/>
          <w:b/>
          <w:i/>
          <w:color w:val="0000FF"/>
          <w:sz w:val="18"/>
          <w:szCs w:val="18"/>
        </w:rPr>
        <w:t xml:space="preserve"> description</w:t>
      </w:r>
    </w:p>
    <w:p w:rsidR="00BD41AE" w:rsidRPr="00AA7671" w:rsidRDefault="00BD41AE" w:rsidP="001C0969">
      <w:pPr>
        <w:numPr>
          <w:ilvl w:val="0"/>
          <w:numId w:val="4"/>
        </w:numPr>
        <w:ind w:left="720" w:firstLine="360"/>
        <w:rPr>
          <w:rFonts w:ascii="Arial" w:hAnsi="Arial" w:cs="Arial"/>
          <w:b/>
          <w:i/>
          <w:color w:val="0000FF"/>
          <w:sz w:val="18"/>
          <w:szCs w:val="18"/>
        </w:rPr>
      </w:pPr>
      <w:r w:rsidRPr="00AA7671">
        <w:rPr>
          <w:rFonts w:ascii="Arial" w:hAnsi="Arial" w:cs="Arial"/>
          <w:b/>
          <w:i/>
          <w:color w:val="0000FF"/>
          <w:sz w:val="18"/>
          <w:szCs w:val="18"/>
        </w:rPr>
        <w:t xml:space="preserve"> Content </w:t>
      </w:r>
    </w:p>
    <w:p w:rsidR="00970522" w:rsidRDefault="00970522" w:rsidP="0045324D"/>
    <w:p w:rsidR="00AC4AB6" w:rsidRPr="00A201CB" w:rsidRDefault="00AC4AB6" w:rsidP="00BB2154">
      <w:pPr>
        <w:pStyle w:val="Heading2"/>
        <w:numPr>
          <w:ilvl w:val="0"/>
          <w:numId w:val="3"/>
        </w:numPr>
        <w:shd w:val="pct20" w:color="auto" w:fill="auto"/>
        <w:tabs>
          <w:tab w:val="clear" w:pos="1152"/>
          <w:tab w:val="num" w:pos="270"/>
        </w:tabs>
        <w:spacing w:before="0"/>
        <w:ind w:left="270" w:hanging="270"/>
        <w:rPr>
          <w:rFonts w:cs="Arial"/>
          <w:sz w:val="28"/>
        </w:rPr>
      </w:pPr>
      <w:bookmarkStart w:id="154" w:name="_Toc323813701"/>
      <w:r>
        <w:rPr>
          <w:rFonts w:cs="Arial"/>
          <w:sz w:val="28"/>
        </w:rPr>
        <w:t>Project Milestone RACI Diagram</w:t>
      </w:r>
      <w:bookmarkEnd w:id="154"/>
    </w:p>
    <w:p w:rsidR="00AC4AB6" w:rsidRPr="005C7F3B" w:rsidRDefault="00AC4AB6" w:rsidP="00AC4AB6">
      <w:pPr>
        <w:ind w:left="990"/>
        <w:rPr>
          <w:rFonts w:ascii="Arial" w:hAnsi="Arial" w:cs="Arial"/>
          <w:b/>
          <w:i/>
          <w:color w:val="0000FF"/>
          <w:sz w:val="20"/>
          <w:szCs w:val="20"/>
        </w:rPr>
      </w:pPr>
      <w:r w:rsidRPr="005C7F3B">
        <w:rPr>
          <w:rFonts w:ascii="Arial" w:hAnsi="Arial" w:cs="Arial"/>
          <w:b/>
          <w:i/>
          <w:color w:val="0000FF"/>
          <w:sz w:val="20"/>
          <w:szCs w:val="20"/>
        </w:rPr>
        <w:t xml:space="preserve">The RACI Diagram below illustrates each team member’s role in </w:t>
      </w:r>
      <w:r w:rsidR="006C347C" w:rsidRPr="005C7F3B">
        <w:rPr>
          <w:rFonts w:ascii="Arial" w:hAnsi="Arial" w:cs="Arial"/>
          <w:b/>
          <w:i/>
          <w:color w:val="0000FF"/>
          <w:sz w:val="20"/>
          <w:szCs w:val="20"/>
        </w:rPr>
        <w:t>conjunction with</w:t>
      </w:r>
      <w:r w:rsidRPr="005C7F3B">
        <w:rPr>
          <w:rFonts w:ascii="Arial" w:hAnsi="Arial" w:cs="Arial"/>
          <w:b/>
          <w:i/>
          <w:color w:val="0000FF"/>
          <w:sz w:val="20"/>
          <w:szCs w:val="20"/>
        </w:rPr>
        <w:t xml:space="preserve"> the</w:t>
      </w:r>
      <w:r w:rsidR="006C347C" w:rsidRPr="005C7F3B">
        <w:rPr>
          <w:rFonts w:ascii="Arial" w:hAnsi="Arial" w:cs="Arial"/>
          <w:b/>
          <w:i/>
          <w:color w:val="0000FF"/>
          <w:sz w:val="20"/>
          <w:szCs w:val="20"/>
        </w:rPr>
        <w:t xml:space="preserve"> preliminary </w:t>
      </w:r>
      <w:smartTag w:uri="urn:schemas-microsoft-com:office:smarttags" w:element="stockticker">
        <w:r w:rsidR="006C347C" w:rsidRPr="005C7F3B">
          <w:rPr>
            <w:rFonts w:ascii="Arial" w:hAnsi="Arial" w:cs="Arial"/>
            <w:b/>
            <w:i/>
            <w:color w:val="0000FF"/>
            <w:sz w:val="20"/>
            <w:szCs w:val="20"/>
          </w:rPr>
          <w:t>PRD</w:t>
        </w:r>
      </w:smartTag>
      <w:r w:rsidRPr="005C7F3B">
        <w:rPr>
          <w:rFonts w:ascii="Arial" w:hAnsi="Arial" w:cs="Arial"/>
          <w:b/>
          <w:i/>
          <w:color w:val="0000FF"/>
          <w:sz w:val="20"/>
          <w:szCs w:val="20"/>
        </w:rPr>
        <w:t xml:space="preserve"> </w:t>
      </w:r>
      <w:r w:rsidR="006C347C" w:rsidRPr="005C7F3B">
        <w:rPr>
          <w:rFonts w:ascii="Arial" w:hAnsi="Arial" w:cs="Arial"/>
          <w:b/>
          <w:i/>
          <w:color w:val="0000FF"/>
          <w:sz w:val="20"/>
          <w:szCs w:val="20"/>
        </w:rPr>
        <w:t>and 6</w:t>
      </w:r>
      <w:r w:rsidRPr="005C7F3B">
        <w:rPr>
          <w:rFonts w:ascii="Arial" w:hAnsi="Arial" w:cs="Arial"/>
          <w:b/>
          <w:i/>
          <w:color w:val="0000FF"/>
          <w:sz w:val="20"/>
          <w:szCs w:val="20"/>
        </w:rPr>
        <w:t xml:space="preserve"> m</w:t>
      </w:r>
      <w:r w:rsidR="006C347C" w:rsidRPr="005C7F3B">
        <w:rPr>
          <w:rFonts w:ascii="Arial" w:hAnsi="Arial" w:cs="Arial"/>
          <w:b/>
          <w:i/>
          <w:color w:val="0000FF"/>
          <w:sz w:val="20"/>
          <w:szCs w:val="20"/>
        </w:rPr>
        <w:t>ajor milestones for the project.  The role titles should be replaced with specific names of assigned team members.</w:t>
      </w:r>
    </w:p>
    <w:p w:rsidR="00AC4AB6" w:rsidRDefault="00AC4AB6" w:rsidP="00AC4AB6">
      <w:pPr>
        <w:rPr>
          <w:rFonts w:ascii="Arial" w:hAnsi="Arial" w:cs="Arial"/>
          <w:b/>
          <w:i/>
          <w:color w:val="0070C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1537"/>
        <w:gridCol w:w="1525"/>
        <w:gridCol w:w="1615"/>
        <w:gridCol w:w="1620"/>
      </w:tblGrid>
      <w:tr w:rsidR="00AC4AB6" w:rsidRPr="00C70AAC">
        <w:trPr>
          <w:tblHeader/>
        </w:trPr>
        <w:tc>
          <w:tcPr>
            <w:tcW w:w="2160" w:type="dxa"/>
            <w:shd w:val="clear" w:color="auto" w:fill="B6DDE8"/>
          </w:tcPr>
          <w:p w:rsidR="00AC4AB6" w:rsidRPr="00AF6262" w:rsidRDefault="00B34398" w:rsidP="00220DAB">
            <w:pPr>
              <w:rPr>
                <w:rFonts w:ascii="Arial" w:hAnsi="Arial" w:cs="Arial"/>
                <w:b/>
                <w:sz w:val="20"/>
                <w:szCs w:val="20"/>
              </w:rPr>
            </w:pPr>
            <w:r>
              <w:rPr>
                <w:rFonts w:ascii="Arial" w:hAnsi="Arial" w:cs="Arial"/>
                <w:b/>
                <w:sz w:val="20"/>
                <w:szCs w:val="20"/>
              </w:rPr>
              <w:t xml:space="preserve">Major </w:t>
            </w:r>
            <w:r w:rsidR="00C70AAC" w:rsidRPr="00AF6262">
              <w:rPr>
                <w:rFonts w:ascii="Arial" w:hAnsi="Arial" w:cs="Arial"/>
                <w:b/>
                <w:sz w:val="20"/>
                <w:szCs w:val="20"/>
              </w:rPr>
              <w:t>Milestone</w:t>
            </w:r>
          </w:p>
        </w:tc>
        <w:tc>
          <w:tcPr>
            <w:tcW w:w="1537"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Accountable</w:t>
            </w:r>
          </w:p>
        </w:tc>
        <w:tc>
          <w:tcPr>
            <w:tcW w:w="152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Responsible</w:t>
            </w:r>
          </w:p>
        </w:tc>
        <w:tc>
          <w:tcPr>
            <w:tcW w:w="161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Consulted</w:t>
            </w:r>
          </w:p>
        </w:tc>
        <w:tc>
          <w:tcPr>
            <w:tcW w:w="1620"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Informed</w:t>
            </w: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 xml:space="preserve">Preliminary </w:t>
            </w:r>
            <w:smartTag w:uri="urn:schemas-microsoft-com:office:smarttags" w:element="stockticker">
              <w:r w:rsidRPr="005C7F3B">
                <w:rPr>
                  <w:rFonts w:ascii="Arial" w:hAnsi="Arial" w:cs="Arial"/>
                  <w:b/>
                  <w:sz w:val="20"/>
                  <w:szCs w:val="20"/>
                </w:rPr>
                <w:t>PRD</w:t>
              </w:r>
            </w:smartTag>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C70AAC"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Functl Mgrs</w:t>
            </w:r>
          </w:p>
        </w:tc>
        <w:tc>
          <w:tcPr>
            <w:tcW w:w="1620" w:type="dxa"/>
          </w:tcPr>
          <w:p w:rsidR="00AC4AB6" w:rsidRPr="005C7F3B" w:rsidRDefault="00AC4AB6" w:rsidP="00220DAB">
            <w:pPr>
              <w:jc w:val="left"/>
              <w:rPr>
                <w:rFonts w:ascii="Arial" w:hAnsi="Arial" w:cs="Arial"/>
                <w:i/>
                <w:color w:val="0000FF"/>
                <w:sz w:val="20"/>
                <w:szCs w:val="20"/>
              </w:rPr>
            </w:pP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Project Kickoff</w:t>
            </w:r>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Proj Team</w:t>
            </w:r>
          </w:p>
        </w:tc>
        <w:tc>
          <w:tcPr>
            <w:tcW w:w="1620" w:type="dxa"/>
          </w:tcPr>
          <w:p w:rsidR="00AC4AB6"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 xml:space="preserve">Final </w:t>
            </w:r>
            <w:smartTag w:uri="urn:schemas-microsoft-com:office:smarttags" w:element="stockticker">
              <w:r w:rsidRPr="005C7F3B">
                <w:rPr>
                  <w:rFonts w:ascii="Arial" w:hAnsi="Arial" w:cs="Arial"/>
                  <w:b/>
                  <w:sz w:val="20"/>
                  <w:szCs w:val="20"/>
                </w:rPr>
                <w:t>PRD</w:t>
              </w:r>
            </w:smartTag>
          </w:p>
        </w:tc>
        <w:tc>
          <w:tcPr>
            <w:tcW w:w="1537"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Proj Team</w:t>
            </w:r>
          </w:p>
        </w:tc>
        <w:tc>
          <w:tcPr>
            <w:tcW w:w="1620" w:type="dxa"/>
          </w:tcPr>
          <w:p w:rsidR="00774C04"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Wireframe Signoff</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HTML Complete</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w:t>
            </w:r>
            <w:r w:rsidR="006C347C" w:rsidRPr="005C7F3B">
              <w:rPr>
                <w:rFonts w:ascii="Arial" w:hAnsi="Arial" w:cs="Arial"/>
                <w:i/>
                <w:color w:val="0000FF"/>
                <w:sz w:val="20"/>
                <w:szCs w:val="20"/>
              </w:rPr>
              <w:t>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Deploy to QA</w:t>
            </w:r>
          </w:p>
        </w:tc>
        <w:tc>
          <w:tcPr>
            <w:tcW w:w="1537"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774C04">
            <w:pPr>
              <w:jc w:val="left"/>
              <w:rPr>
                <w:rFonts w:ascii="Arial" w:hAnsi="Arial" w:cs="Arial"/>
                <w:i/>
                <w:color w:val="0000FF"/>
                <w:sz w:val="20"/>
                <w:szCs w:val="20"/>
              </w:rPr>
            </w:pPr>
            <w:r w:rsidRPr="005C7F3B">
              <w:rPr>
                <w:rFonts w:ascii="Arial" w:hAnsi="Arial" w:cs="Arial"/>
                <w:i/>
                <w:color w:val="0000FF"/>
                <w:sz w:val="20"/>
                <w:szCs w:val="20"/>
              </w:rPr>
              <w:t>Dev Lead</w:t>
            </w:r>
          </w:p>
        </w:tc>
        <w:tc>
          <w:tcPr>
            <w:tcW w:w="1615"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QA Lead</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C70AAC" w:rsidRPr="00A201CB">
        <w:tc>
          <w:tcPr>
            <w:tcW w:w="2160" w:type="dxa"/>
          </w:tcPr>
          <w:p w:rsidR="00C70AAC" w:rsidRPr="005C7F3B" w:rsidRDefault="00C70AAC" w:rsidP="00220DAB">
            <w:pPr>
              <w:jc w:val="left"/>
              <w:rPr>
                <w:rFonts w:ascii="Arial" w:hAnsi="Arial" w:cs="Arial"/>
                <w:b/>
                <w:sz w:val="20"/>
                <w:szCs w:val="20"/>
              </w:rPr>
            </w:pPr>
            <w:r w:rsidRPr="005C7F3B">
              <w:rPr>
                <w:rFonts w:ascii="Arial" w:hAnsi="Arial" w:cs="Arial"/>
                <w:b/>
                <w:sz w:val="20"/>
                <w:szCs w:val="20"/>
              </w:rPr>
              <w:t>Deploy to Staging</w:t>
            </w:r>
          </w:p>
        </w:tc>
        <w:tc>
          <w:tcPr>
            <w:tcW w:w="1537"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C70AAC" w:rsidRPr="005C7F3B" w:rsidRDefault="00C70AAC" w:rsidP="00774C04">
            <w:pPr>
              <w:jc w:val="left"/>
              <w:rPr>
                <w:rFonts w:ascii="Arial" w:hAnsi="Arial" w:cs="Arial"/>
                <w:i/>
                <w:color w:val="0000FF"/>
                <w:sz w:val="20"/>
                <w:szCs w:val="20"/>
              </w:rPr>
            </w:pPr>
            <w:r w:rsidRPr="005C7F3B">
              <w:rPr>
                <w:rFonts w:ascii="Arial" w:hAnsi="Arial" w:cs="Arial"/>
                <w:i/>
                <w:color w:val="0000FF"/>
                <w:sz w:val="20"/>
                <w:szCs w:val="20"/>
              </w:rPr>
              <w:t xml:space="preserve">QA </w:t>
            </w:r>
            <w:r w:rsidR="00774C04" w:rsidRPr="005C7F3B">
              <w:rPr>
                <w:rFonts w:ascii="Arial" w:hAnsi="Arial" w:cs="Arial"/>
                <w:i/>
                <w:color w:val="0000FF"/>
                <w:sz w:val="20"/>
                <w:szCs w:val="20"/>
              </w:rPr>
              <w:t>Lead</w:t>
            </w:r>
          </w:p>
        </w:tc>
        <w:tc>
          <w:tcPr>
            <w:tcW w:w="1615" w:type="dxa"/>
          </w:tcPr>
          <w:p w:rsidR="00C70AAC" w:rsidRPr="005C7F3B" w:rsidRDefault="00C70AAC" w:rsidP="00220DAB">
            <w:pPr>
              <w:jc w:val="left"/>
              <w:rPr>
                <w:rFonts w:ascii="Arial" w:hAnsi="Arial" w:cs="Arial"/>
                <w:i/>
                <w:color w:val="0000FF"/>
                <w:sz w:val="20"/>
                <w:szCs w:val="20"/>
              </w:rPr>
            </w:pPr>
          </w:p>
        </w:tc>
        <w:tc>
          <w:tcPr>
            <w:tcW w:w="1620"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SDM, Proj Team</w:t>
            </w:r>
          </w:p>
        </w:tc>
      </w:tr>
    </w:tbl>
    <w:p w:rsidR="00AC4AB6" w:rsidRPr="00AC4AB6" w:rsidRDefault="00AC4AB6" w:rsidP="00AC4AB6">
      <w:pPr>
        <w:ind w:left="990"/>
        <w:rPr>
          <w:rFonts w:ascii="Arial" w:hAnsi="Arial" w:cs="Arial"/>
          <w:b/>
          <w:i/>
          <w:color w:val="0070C0"/>
          <w:sz w:val="20"/>
          <w:szCs w:val="20"/>
        </w:rPr>
      </w:pPr>
    </w:p>
    <w:p w:rsidR="005C2F2D" w:rsidRDefault="00166031" w:rsidP="0045324D">
      <w:r>
        <w:t xml:space="preserve"> </w:t>
      </w:r>
    </w:p>
    <w:p w:rsidR="00136616" w:rsidRPr="00136616" w:rsidRDefault="00136616" w:rsidP="00136616">
      <w:pPr>
        <w:pStyle w:val="Heading2"/>
        <w:numPr>
          <w:ilvl w:val="0"/>
          <w:numId w:val="3"/>
        </w:numPr>
        <w:shd w:val="pct20" w:color="auto" w:fill="auto"/>
        <w:tabs>
          <w:tab w:val="clear" w:pos="1152"/>
          <w:tab w:val="num" w:pos="270"/>
        </w:tabs>
        <w:spacing w:before="0"/>
        <w:ind w:left="270" w:hanging="270"/>
        <w:rPr>
          <w:rFonts w:cs="Arial"/>
          <w:sz w:val="28"/>
        </w:rPr>
      </w:pPr>
      <w:bookmarkStart w:id="155" w:name="_Toc323813702"/>
      <w:r w:rsidRPr="00136616">
        <w:rPr>
          <w:rFonts w:cs="Arial"/>
          <w:sz w:val="28"/>
        </w:rPr>
        <w:lastRenderedPageBreak/>
        <w:t>Appendix:</w:t>
      </w:r>
      <w:bookmarkEnd w:id="155"/>
    </w:p>
    <w:p w:rsidR="00035E95" w:rsidRDefault="001068D4" w:rsidP="005C2F2D">
      <w:pPr>
        <w:pStyle w:val="Heading2"/>
        <w:tabs>
          <w:tab w:val="left" w:pos="810"/>
        </w:tabs>
        <w:ind w:left="810" w:hanging="540"/>
      </w:pPr>
      <w:bookmarkStart w:id="156" w:name="_Toc323813703"/>
      <w:r>
        <w:t>Priority List</w:t>
      </w:r>
      <w:bookmarkEnd w:id="156"/>
    </w:p>
    <w:p w:rsidR="0019486C" w:rsidRDefault="0019486C" w:rsidP="00035E95">
      <w:pPr>
        <w:pStyle w:val="Heading2"/>
        <w:numPr>
          <w:ilvl w:val="0"/>
          <w:numId w:val="0"/>
        </w:numPr>
        <w:tabs>
          <w:tab w:val="left" w:pos="810"/>
        </w:tabs>
        <w:ind w:left="270"/>
      </w:pPr>
      <w:r>
        <w:t xml:space="preserve"> </w:t>
      </w:r>
    </w:p>
    <w:tbl>
      <w:tblPr>
        <w:tblW w:w="9753" w:type="dxa"/>
        <w:tblInd w:w="93" w:type="dxa"/>
        <w:tblLook w:val="04A0"/>
      </w:tblPr>
      <w:tblGrid>
        <w:gridCol w:w="1905"/>
        <w:gridCol w:w="3420"/>
        <w:gridCol w:w="1350"/>
        <w:gridCol w:w="3078"/>
      </w:tblGrid>
      <w:tr w:rsidR="00035E95" w:rsidRPr="00035E95" w:rsidTr="00035E95">
        <w:trPr>
          <w:trHeight w:val="390"/>
        </w:trPr>
        <w:tc>
          <w:tcPr>
            <w:tcW w:w="1905" w:type="dxa"/>
            <w:tcBorders>
              <w:top w:val="single" w:sz="8" w:space="0" w:color="auto"/>
              <w:left w:val="single" w:sz="8" w:space="0" w:color="auto"/>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Functional Area</w:t>
            </w:r>
          </w:p>
        </w:tc>
        <w:tc>
          <w:tcPr>
            <w:tcW w:w="342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Description</w:t>
            </w:r>
          </w:p>
        </w:tc>
        <w:tc>
          <w:tcPr>
            <w:tcW w:w="135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Priority</w:t>
            </w:r>
          </w:p>
        </w:tc>
        <w:tc>
          <w:tcPr>
            <w:tcW w:w="3078"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Notes</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People</w:t>
            </w:r>
          </w:p>
        </w:tc>
      </w:tr>
      <w:tr w:rsidR="00035E95" w:rsidRPr="00035E95" w:rsidTr="00035E95">
        <w:trPr>
          <w:trHeight w:val="610"/>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Profile</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User information for configuration of experience.   Needs to share login / password information from commerce system (SSO).  Profile data ideally is pulled directly from Sears.com and additional community features are either added commerce database or linked to commerce profile information.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Communities Profile tab </w:t>
            </w:r>
            <w:r w:rsidRPr="00035E95">
              <w:rPr>
                <w:color w:val="000000"/>
                <w:sz w:val="20"/>
                <w:szCs w:val="22"/>
              </w:rPr>
              <w:br/>
            </w:r>
            <w:r w:rsidRPr="00035E95">
              <w:rPr>
                <w:color w:val="FF0000"/>
                <w:sz w:val="20"/>
                <w:szCs w:val="22"/>
              </w:rPr>
              <w:t>Need to meet with Legal to find out if they have to specifically say they want to be a community member to opt in? Or can anyone who signs up be a community member automatically?</w:t>
            </w:r>
            <w:r w:rsidRPr="00035E95">
              <w:rPr>
                <w:color w:val="FF0000"/>
                <w:sz w:val="20"/>
                <w:szCs w:val="22"/>
              </w:rPr>
              <w:br/>
            </w:r>
            <w:r w:rsidRPr="00035E95">
              <w:rPr>
                <w:color w:val="FF0000"/>
                <w:sz w:val="20"/>
                <w:szCs w:val="22"/>
              </w:rPr>
              <w:br/>
              <w:t xml:space="preserve">Message center, comments, disscussions, reviews, groups, badges, etc. </w:t>
            </w:r>
            <w:r w:rsidRPr="00035E95">
              <w:rPr>
                <w:color w:val="FF0000"/>
                <w:sz w:val="20"/>
                <w:szCs w:val="22"/>
              </w:rPr>
              <w:br/>
            </w:r>
            <w:r w:rsidRPr="00035E95">
              <w:rPr>
                <w:color w:val="FF0000"/>
                <w:sz w:val="20"/>
                <w:szCs w:val="22"/>
              </w:rPr>
              <w:br/>
              <w:t xml:space="preserve">Need a public/private view </w:t>
            </w:r>
            <w:r w:rsidRPr="00035E95">
              <w:rPr>
                <w:color w:val="FF0000"/>
                <w:sz w:val="20"/>
                <w:szCs w:val="22"/>
              </w:rPr>
              <w:br/>
            </w:r>
            <w:r w:rsidRPr="00035E95">
              <w:rPr>
                <w:color w:val="FF0000"/>
                <w:sz w:val="20"/>
                <w:szCs w:val="22"/>
              </w:rPr>
              <w:br/>
              <w:t xml:space="preserve">If in community do not want them going to Sears.com to look at the profile - want to have profile visible from Community header and Community Profile default view (not landing page for overview)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Relationships (Following) </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entities (community members / blogs / topics /  stores / etc) to follow or have followers.   Followers would be notified of activity via their feed or email notification.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SM: Once a group is added, all associated followers of the group will be automatically connected with the member</w:t>
            </w:r>
            <w:r w:rsidRPr="00035E95">
              <w:rPr>
                <w:color w:val="000000"/>
                <w:sz w:val="20"/>
                <w:szCs w:val="22"/>
              </w:rPr>
              <w:br/>
            </w:r>
            <w:r w:rsidRPr="00035E95">
              <w:rPr>
                <w:color w:val="FF0000"/>
                <w:sz w:val="20"/>
                <w:szCs w:val="22"/>
              </w:rPr>
              <w:t>Remove friends, just have following, can follow individuals and add to their stream - following a group will not automatically all all memebers of group to feed</w:t>
            </w:r>
          </w:p>
        </w:tc>
      </w:tr>
      <w:tr w:rsidR="00035E95" w:rsidRPr="00035E95" w:rsidTr="00035E95">
        <w:trPr>
          <w:trHeight w:val="379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Social Network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login via social media account. Link FB and community account via FB Connect, import profile image.</w:t>
            </w:r>
            <w:r w:rsidRPr="00035E95">
              <w:rPr>
                <w:color w:val="000000"/>
                <w:sz w:val="20"/>
                <w:szCs w:val="22"/>
              </w:rPr>
              <w:t xml:space="preserve"> </w:t>
            </w:r>
            <w:r w:rsidRPr="00035E95">
              <w:rPr>
                <w:color w:val="000000"/>
                <w:sz w:val="20"/>
              </w:rPr>
              <w:t xml:space="preserve"> name, FB ID, friend ID's, Friend information, email, interests,  locate which FB friends are also on community and follow them. Link Twitter and MySears account, import profile image. Allow for postings created in community site (by users or by Sears) to be posted to social media account. FB/Google+ Share/Like (Twitter post) for Site, Clubs, Stores, Blog posts, Articles, Questions, etc. Allow members to invite friends to join community through facebook, twitter, emails.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Browse team may have already built - need to follow up </w:t>
            </w:r>
            <w:r w:rsidRPr="00035E95">
              <w:rPr>
                <w:color w:val="FF0000"/>
                <w:sz w:val="20"/>
                <w:szCs w:val="22"/>
              </w:rPr>
              <w:t>and provide pieces of content that needs to be shared</w:t>
            </w:r>
          </w:p>
        </w:tc>
      </w:tr>
      <w:tr w:rsidR="00035E95" w:rsidRPr="00035E95" w:rsidTr="00035E95">
        <w:trPr>
          <w:trHeight w:val="442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SYWR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community members to store SYWR number in profile to convert loyalty points to SYWR points.  Members should be able to input and link SYWR number easily to their account through email and/or phone number. If a member is not a SYWR member they can easily sign up directly through the registration process or through an integrated sign-up form within community. System must also map loyalty points to SYWR points based on system defined mapping table.   (ex:  1:1 point structure - 1 community point = 1 SYWR point). Any SYWR points earned will need to be communicated to our SYWR Loyalty Program partner (Epsilon) to be applied to member.  (TBD - pending legal)</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Conditional on #7 - SYWR points yet to be determined </w:t>
            </w:r>
            <w:r w:rsidRPr="00035E95">
              <w:rPr>
                <w:color w:val="000000"/>
                <w:sz w:val="20"/>
                <w:szCs w:val="22"/>
              </w:rPr>
              <w:br/>
            </w:r>
            <w:r w:rsidRPr="00035E95">
              <w:rPr>
                <w:color w:val="000000"/>
                <w:sz w:val="20"/>
                <w:szCs w:val="22"/>
              </w:rPr>
              <w:br/>
              <w:t xml:space="preserve">Sign up for SYWR, link, should all be linked to community without having them leave. </w:t>
            </w:r>
          </w:p>
        </w:tc>
      </w:tr>
      <w:tr w:rsidR="00035E95" w:rsidRPr="00035E95" w:rsidTr="00035E95">
        <w:trPr>
          <w:trHeight w:val="6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Reputation/Loyalty Program</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community members to gain reputation points via community engagement (posting reviews, answers, ideas, etc.) Points will equate to different levels of reputation/membership (7 tier membership system) – the more points you receive, the higher you will grow in membership level and the more benefits/rewards you will receive.  Each time a new level is reached there will be automatic benefits (profile badges, SYWR VIP status, etc.) applied to member account along with bonus rewards (this will be a catalog of items that the member can chose from - such as coupons, gift cards, products, shipvantage membership, etc.) </w:t>
            </w:r>
            <w:r w:rsidRPr="00035E95">
              <w:rPr>
                <w:color w:val="000000"/>
                <w:sz w:val="20"/>
              </w:rPr>
              <w:br/>
            </w:r>
            <w:r w:rsidRPr="00035E95">
              <w:rPr>
                <w:color w:val="000000"/>
                <w:sz w:val="20"/>
              </w:rPr>
              <w:br/>
              <w:t>Will still need Epsilon connection</w:t>
            </w:r>
            <w:r w:rsidRPr="00035E95">
              <w:rPr>
                <w:color w:val="000000"/>
                <w:sz w:val="20"/>
              </w:rPr>
              <w:br/>
            </w:r>
            <w:r w:rsidRPr="00035E95">
              <w:rPr>
                <w:color w:val="000000"/>
                <w:sz w:val="20"/>
              </w:rPr>
              <w:br/>
              <w:t xml:space="preserve">System to award Reputation points to users based on the quantity and quality of their community contributions. Display Reputation points as Icons that depict level of user engagement.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Need point system and badging system and status - how they are rewarded is still up for dicussion #6 vs. social coupons, etc. .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Voted Experts</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after="240" w:line="240" w:lineRule="auto"/>
              <w:jc w:val="left"/>
              <w:textAlignment w:val="auto"/>
              <w:rPr>
                <w:color w:val="000000"/>
                <w:sz w:val="20"/>
              </w:rPr>
            </w:pPr>
            <w:r w:rsidRPr="00035E95">
              <w:rPr>
                <w:color w:val="000000"/>
                <w:sz w:val="20"/>
              </w:rPr>
              <w:t xml:space="preserve">Members become an expert through 1 of 2 ways: Manual (#9) or  socially selected; based on peer votes placed on their content.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Manually applied is part of badging (#9) </w:t>
            </w:r>
          </w:p>
        </w:tc>
      </w:tr>
      <w:tr w:rsidR="00035E95" w:rsidRPr="00035E95" w:rsidTr="00035E95">
        <w:trPr>
          <w:trHeight w:val="1590"/>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t>Badging</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Badging Associate members, Experts and Vendors, Store Managers, Alumni in the community</w:t>
            </w:r>
            <w:r w:rsidRPr="00035E95">
              <w:rPr>
                <w:color w:val="000000"/>
                <w:sz w:val="20"/>
              </w:rPr>
              <w:br/>
            </w:r>
            <w:r w:rsidRPr="00035E95">
              <w:rPr>
                <w:color w:val="000000"/>
                <w:sz w:val="20"/>
              </w:rPr>
              <w:br/>
              <w:t>Public Q&amp;A Functionality (Ask an Expert, Ask store, Ask associate) - unlocked when badged</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Mapped to interest pages (Featured experts within interest groups)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CDW/SYWR Database Integration</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Ensure all member data is shared/integrated with internal customer databases.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If they're an existing member, and a current customer and we have SSO, how will it merge? </w:t>
            </w:r>
            <w:r w:rsidRPr="00035E95">
              <w:rPr>
                <w:color w:val="FF0000"/>
                <w:sz w:val="20"/>
                <w:szCs w:val="22"/>
              </w:rPr>
              <w:t xml:space="preserve">Need to look into </w:t>
            </w:r>
          </w:p>
        </w:tc>
      </w:tr>
      <w:tr w:rsidR="00035E95" w:rsidRPr="00035E95" w:rsidTr="00035E95">
        <w:trPr>
          <w:trHeight w:val="390"/>
        </w:trPr>
        <w:tc>
          <w:tcPr>
            <w:tcW w:w="9753" w:type="dxa"/>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Participation</w:t>
            </w:r>
          </w:p>
        </w:tc>
      </w:tr>
      <w:tr w:rsidR="00035E95" w:rsidRPr="00035E95" w:rsidTr="00035E95">
        <w:trPr>
          <w:trHeight w:val="4065"/>
        </w:trPr>
        <w:tc>
          <w:tcPr>
            <w:tcW w:w="1905"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Q&amp;A/Discussion Forum </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Structured question and answer or discussion forum. Live Q&amp;A engagement Quora-like service </w:t>
            </w:r>
            <w:r w:rsidRPr="00035E95">
              <w:rPr>
                <w:color w:val="000000"/>
                <w:sz w:val="20"/>
                <w:szCs w:val="22"/>
              </w:rPr>
              <w:t xml:space="preserve">in member’s own profile page. Members can ask questions, tag questions, search question, and questions are treated as news feeds for the followers to be notified and help answered. </w:t>
            </w:r>
            <w:r w:rsidRPr="00035E95">
              <w:rPr>
                <w:color w:val="000000"/>
                <w:sz w:val="20"/>
              </w:rPr>
              <w:t xml:space="preserve">Include video/image in either post or comment. Add tags to post. Share to social networks.  Receive notifications of updates (email/feed/social networks). Vote on/Select a best answer. Search Q+A for archived questions/answers. </w:t>
            </w:r>
            <w:r w:rsidRPr="00035E95">
              <w:rPr>
                <w:color w:val="000000"/>
                <w:sz w:val="20"/>
              </w:rPr>
              <w:br/>
            </w:r>
            <w:r w:rsidRPr="00035E95">
              <w:rPr>
                <w:color w:val="000000"/>
                <w:sz w:val="20"/>
              </w:rPr>
              <w:br/>
              <w:t xml:space="preserve">Associate a question with a content item or entity (buyer guide, blog post, deal, product, store)  </w:t>
            </w:r>
          </w:p>
        </w:tc>
        <w:tc>
          <w:tcPr>
            <w:tcW w:w="1350"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P4 - Recommended product based on reviews in discussions -  need to work with machine learning and Shub</w:t>
            </w: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What other features are we missing?</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7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Read/Write Product Reviews</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Members will be able to read/write product reviews throughout the entire community (interest pages, homepage along as well as a dedicated MySears Reviews page.) The read/write should all take place within the community (no re-directs) but should be integrated with our core Product Reviews technology.  The entire product catalog should be accessible through the community to read/write reviews. </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What is value proposition of keeping reviews with community? Is it to keep status quo? </w:t>
            </w:r>
            <w:r w:rsidRPr="00035E95">
              <w:rPr>
                <w:color w:val="000000"/>
                <w:sz w:val="20"/>
                <w:szCs w:val="22"/>
              </w:rPr>
              <w:br/>
            </w:r>
            <w:r w:rsidRPr="00035E95">
              <w:rPr>
                <w:color w:val="000000"/>
                <w:sz w:val="20"/>
                <w:szCs w:val="22"/>
              </w:rPr>
              <w:br/>
            </w:r>
            <w:r w:rsidRPr="00035E95">
              <w:rPr>
                <w:color w:val="FF0000"/>
                <w:sz w:val="20"/>
                <w:szCs w:val="22"/>
              </w:rPr>
              <w:t xml:space="preserve">Need better display, but communities is research phase and reviews are a big part of that. </w:t>
            </w:r>
          </w:p>
        </w:tc>
      </w:tr>
      <w:tr w:rsidR="00035E95" w:rsidRPr="00035E95" w:rsidTr="00035E95">
        <w:trPr>
          <w:trHeight w:val="2520"/>
        </w:trPr>
        <w:tc>
          <w:tcPr>
            <w:tcW w:w="1905"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Ideas/Co-Creation/Crowd sourcing</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user to submit idea relating to improving some product/service, store innovation, site feature and new marketing campaigns.  Other users can comment, share and vote on feature.   The higher the number of votes, the more prominent the idea is placed. Apply evaluation status to ideas to make members aware of the idea status (i.e. Investigating, Updates In Progress, Completed, etc.)  </w:t>
            </w:r>
          </w:p>
        </w:tc>
        <w:tc>
          <w:tcPr>
            <w:tcW w:w="1350"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vMerge w:val="restart"/>
            <w:tcBorders>
              <w:top w:val="nil"/>
              <w:left w:val="single" w:sz="8" w:space="0" w:color="auto"/>
              <w:bottom w:val="single" w:sz="8" w:space="0" w:color="000000"/>
              <w:right w:val="single" w:sz="8" w:space="0" w:color="auto"/>
            </w:tcBorders>
            <w:shd w:val="clear" w:color="auto" w:fill="auto"/>
            <w:vAlign w:val="bottom"/>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 </w:t>
            </w: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participate in the development of new products, services and processes by providing their opinions through an interactive experience.</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27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respond to challenges/problems by providing comment/solutions. Notifications go out to members to inform them of a new challenge.   Include images/videos in post. Vote on solutions.</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2535"/>
        </w:trPr>
        <w:tc>
          <w:tcPr>
            <w:tcW w:w="1905" w:type="dxa"/>
            <w:tcBorders>
              <w:top w:val="single" w:sz="8" w:space="0" w:color="auto"/>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Polls </w:t>
            </w:r>
          </w:p>
        </w:tc>
        <w:tc>
          <w:tcPr>
            <w:tcW w:w="342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 questions / polls to be answered by community members.  Image-based as well as text. We will have the ability to set-up and post a poll to any page within the community (homepage, product pages, interest pages, etc.)  through the admin tool. Polls can easily be turned on/off as needed. All results should be accessible through the admin/reporting tool.</w:t>
            </w:r>
          </w:p>
        </w:tc>
        <w:tc>
          <w:tcPr>
            <w:tcW w:w="135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Can leverage existing Delver tools? If so Priority is H</w:t>
            </w:r>
          </w:p>
        </w:tc>
      </w:tr>
      <w:tr w:rsidR="00035E95" w:rsidRPr="00035E95" w:rsidTr="00035E95">
        <w:trPr>
          <w:trHeight w:val="2850"/>
        </w:trPr>
        <w:tc>
          <w:tcPr>
            <w:tcW w:w="1905" w:type="dxa"/>
            <w:tcBorders>
              <w:top w:val="nil"/>
              <w:left w:val="single" w:sz="8" w:space="0" w:color="auto"/>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Answer Network</w:t>
            </w:r>
          </w:p>
        </w:tc>
        <w:tc>
          <w:tcPr>
            <w:tcW w:w="342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Provide an opt-in for members to be notified when questions are posted in specified topics. For example, if a member is knowledgeable in appliances - each time a another member posts a question about appliances an email will be sent to the "Answer Network" to notify them of the post.  The email will contain the question posted with a link back to the post to easily allow the notified member to return to the community and answer the question. </w:t>
            </w:r>
          </w:p>
        </w:tc>
        <w:tc>
          <w:tcPr>
            <w:tcW w:w="135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Advisory Council </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Select members of the community will be invited to join our Advisory Council.  Advisory Council will be required to participate in a pre-determined amount of surveys, polls, online focus groups, etc. and will earn rewards for their participation. We will need to track participation and apply to their account – members will lose Advisory Council membership (and rewards) if they do not meet requirements.  Automated notifications will keep member informed of their status.</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Need to determine the best way to communicate with them (orientation strategy).</w:t>
            </w:r>
            <w:r w:rsidRPr="00035E95">
              <w:rPr>
                <w:color w:val="000000"/>
                <w:sz w:val="20"/>
                <w:szCs w:val="22"/>
              </w:rPr>
              <w:br/>
              <w:t xml:space="preserve"> </w:t>
            </w:r>
            <w:r w:rsidRPr="00035E95">
              <w:rPr>
                <w:color w:val="000000"/>
                <w:sz w:val="20"/>
                <w:szCs w:val="22"/>
              </w:rPr>
              <w:br/>
              <w:t xml:space="preserve">How will we highlight they are special to the community? </w:t>
            </w:r>
            <w:r w:rsidRPr="00035E95">
              <w:rPr>
                <w:color w:val="FF0000"/>
                <w:sz w:val="20"/>
                <w:szCs w:val="22"/>
              </w:rPr>
              <w:t>Private interest page / badge - not asking them to be experts, just loyal customers who are getting rewarded</w:t>
            </w:r>
          </w:p>
        </w:tc>
      </w:tr>
      <w:tr w:rsidR="00035E95" w:rsidRPr="00035E95" w:rsidTr="00035E95">
        <w:trPr>
          <w:trHeight w:val="2220"/>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Customer Service Network</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Created similar to an interest page - provide users a dedicated community page for customer-service specific issues. This page will contain a forum, click-to-chat, feedback form and other customer service related tools to easily allow our customers to reach us to get help with issues. This page will be monitored by CCN.</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lastRenderedPageBreak/>
              <w:t>Content</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Blogs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Community managers / DMM/BU social/marketing will post blogs and blog entries based on specific topics.   Community members will not create blogs. Members can comment and share blogs.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Buying Guides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Page that includes a step by step for how to choose a particular product or category items.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Similar to a blog in fuctionality but in it's own area - section in landing page. Layout and design needs to be different from a blog as well. </w:t>
            </w:r>
          </w:p>
        </w:tc>
      </w:tr>
      <w:tr w:rsidR="00035E95" w:rsidRPr="00035E95" w:rsidTr="00035E95">
        <w:trPr>
          <w:trHeight w:val="96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Ad Units and Deals (Community &amp; Partner Businesses)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Standard ad unit space that will display for all members. Future will allow outside vendors to place deals on site.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59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Live TV Channel/Video Hub</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Create a dedicated landing page that will host our Live TV channel streaming various events. Include live chat. Also provides an archives of previous shows/videos that is easily accessible for our members.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br/>
              <w:t xml:space="preserve">CMS built for it already - early phase can put as blog content, later can expand. </w:t>
            </w:r>
          </w:p>
        </w:tc>
      </w:tr>
      <w:tr w:rsidR="00035E95" w:rsidRPr="00035E95" w:rsidTr="00035E95">
        <w:trPr>
          <w:trHeight w:val="537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Interest Pages (Cateogy pages or Micro-Communities)</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This is a template-based functionality that will allow us to easily and quickly set-up categories within community that could also serve as "micro-communities" within the larger community focused on specific interests (example: DIY, Gardening, Fashion, etc.).  These pages should be set up by selecting from a list of available features (blog, Q&amp;A, polls, video, ads, etc.) through a plug &amp; play model and should creatively be customizeable.  All interest pages will automatically have the functionality for members to "join" or follow the page.  All members who join an interest page will be flagged in a database and receive any promotional offerings from the interest page and also benefits to following the interest. Their pages will also appear in their profile and content from their interest pages will flow into their activity feeds.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FF0000"/>
                <w:sz w:val="20"/>
                <w:szCs w:val="22"/>
              </w:rPr>
            </w:pPr>
            <w:r w:rsidRPr="00035E95">
              <w:rPr>
                <w:color w:val="FF0000"/>
                <w:sz w:val="20"/>
                <w:szCs w:val="22"/>
              </w:rPr>
              <w:t xml:space="preserve">Both Public and Private (Invitation process for private) </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Contextual Ads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Site advertisements that are targeted toward the logged in community member.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Personalization prerequisite</w:t>
            </w:r>
            <w:r w:rsidRPr="00035E95">
              <w:rPr>
                <w:color w:val="000000"/>
                <w:sz w:val="20"/>
                <w:szCs w:val="22"/>
              </w:rPr>
              <w:br/>
            </w:r>
            <w:r w:rsidRPr="00035E95">
              <w:rPr>
                <w:color w:val="000000"/>
                <w:sz w:val="20"/>
                <w:szCs w:val="22"/>
              </w:rPr>
              <w:br/>
            </w:r>
            <w:r w:rsidRPr="00035E95">
              <w:rPr>
                <w:color w:val="FF0000"/>
                <w:sz w:val="20"/>
                <w:szCs w:val="22"/>
              </w:rPr>
              <w:t>Will utilize third party ad-platform technology to enable.</w:t>
            </w:r>
          </w:p>
        </w:tc>
      </w:tr>
      <w:tr w:rsidR="00035E95" w:rsidRPr="00035E95" w:rsidTr="00035E95">
        <w:trPr>
          <w:trHeight w:val="190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Email Surveys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Surveys will be emailed by outside system (Qualtrics).   Community system will need to allow site administrators to download lists of members by profile attributes and download unique groups of members (ex:  download 5K members today, next week, need different 5K group of members.)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9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Store Pages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Entity page that is maintained by the individual store. System auto locate member’s nearest stores and have the store info as part of their profile, members can always change their preferred store.   Stores will be able to post news, events, pictures, etc.   Community members will be able to follow stores and changes will show up in member’s feeds or email notifications. Community members will be able to post questions to individual stores. Notifications should go to store managers when posts are made to their page.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Is the promo team doing this as part of local store ads - can we collaborate with their initiative to put our experience on top of it? </w:t>
            </w:r>
            <w:r w:rsidRPr="00035E95">
              <w:rPr>
                <w:color w:val="FF0000"/>
                <w:sz w:val="20"/>
                <w:szCs w:val="22"/>
              </w:rPr>
              <w:t xml:space="preserve">Need to follow up with Brian Hodge; want local store ad to be accessible on Store Pages. </w:t>
            </w:r>
            <w:r w:rsidRPr="00035E95">
              <w:rPr>
                <w:color w:val="FF0000"/>
                <w:sz w:val="20"/>
                <w:szCs w:val="22"/>
              </w:rPr>
              <w:br/>
            </w:r>
            <w:r w:rsidRPr="00035E95">
              <w:rPr>
                <w:color w:val="FF0000"/>
                <w:sz w:val="20"/>
                <w:szCs w:val="22"/>
              </w:rPr>
              <w:br/>
              <w:t xml:space="preserve">Eventually My Store store page should be a profile tab. </w:t>
            </w:r>
            <w:r w:rsidRPr="00035E95">
              <w:rPr>
                <w:color w:val="000000"/>
                <w:sz w:val="20"/>
                <w:szCs w:val="22"/>
              </w:rPr>
              <w:br/>
            </w:r>
            <w:r w:rsidRPr="00035E95">
              <w:rPr>
                <w:color w:val="000000"/>
                <w:sz w:val="20"/>
                <w:szCs w:val="22"/>
              </w:rPr>
              <w:br/>
            </w:r>
            <w:r w:rsidRPr="00035E95">
              <w:rPr>
                <w:color w:val="FF0000"/>
                <w:sz w:val="20"/>
                <w:szCs w:val="22"/>
              </w:rPr>
              <w:t>Collaborating with Delver</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Discovery</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Customized Experience (Dashboard)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for community member to customize the site experience.   This includes:  followers, notifications, feed layout.</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FF0000"/>
                <w:sz w:val="20"/>
                <w:szCs w:val="22"/>
              </w:rPr>
              <w:t xml:space="preserve">This is Homepage (iGoggle) </w:t>
            </w:r>
            <w:r w:rsidRPr="00035E95">
              <w:rPr>
                <w:color w:val="000000"/>
                <w:sz w:val="20"/>
                <w:szCs w:val="22"/>
              </w:rPr>
              <w:br/>
            </w:r>
            <w:r w:rsidRPr="00035E95">
              <w:rPr>
                <w:color w:val="000000"/>
                <w:sz w:val="20"/>
                <w:szCs w:val="22"/>
              </w:rPr>
              <w:br/>
              <w:t>Feed Layout might not be 1st priority, usibility testing will be necessary</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SEO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to add SEO tags to content types to enhance natural search.   System will automatically add tags to content items and community managers will be able to manually add / edit SEO tags.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Part discovery </w:t>
            </w:r>
            <w:r w:rsidRPr="00035E95">
              <w:rPr>
                <w:color w:val="000000"/>
                <w:sz w:val="20"/>
                <w:szCs w:val="22"/>
              </w:rPr>
              <w:br/>
              <w:t xml:space="preserve">Part Admin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Notification Emails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Emails sent from the system, triggered on certain actions (new followers, updates from the interest clubs, Q&amp;A , new answers, events invite from the clubs)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Trigger point is following </w:t>
            </w:r>
            <w:r w:rsidRPr="00035E95">
              <w:rPr>
                <w:color w:val="FF0000"/>
                <w:sz w:val="20"/>
                <w:szCs w:val="22"/>
              </w:rPr>
              <w:br/>
            </w:r>
            <w:r w:rsidRPr="00035E95">
              <w:rPr>
                <w:color w:val="FF0000"/>
                <w:sz w:val="20"/>
                <w:szCs w:val="22"/>
              </w:rPr>
              <w:br/>
              <w:t xml:space="preserve">Need to connect with Legal and have preference settings (Weekly recap, vs. daily vs instant) </w:t>
            </w:r>
          </w:p>
        </w:tc>
      </w:tr>
      <w:tr w:rsidR="00035E95" w:rsidRPr="00035E95" w:rsidTr="00035E95">
        <w:trPr>
          <w:trHeight w:val="21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Search</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Ability to search site content (QA / blogs / ideas) for specific search terms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NEW</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Jumpstarted from new core capability for search (global search as core site but need to bubble up community content first rather than product content) Need connect with Levi. </w:t>
            </w:r>
          </w:p>
        </w:tc>
      </w:tr>
      <w:tr w:rsidR="00035E95" w:rsidRPr="00035E95" w:rsidTr="00035E95">
        <w:trPr>
          <w:trHeight w:val="2820"/>
        </w:trPr>
        <w:tc>
          <w:tcPr>
            <w:tcW w:w="1905" w:type="dxa"/>
            <w:tcBorders>
              <w:top w:val="nil"/>
              <w:left w:val="single" w:sz="8" w:space="0" w:color="auto"/>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Happening Now / Activity Feed</w:t>
            </w:r>
          </w:p>
        </w:tc>
        <w:tc>
          <w:tcPr>
            <w:tcW w:w="342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Users (and other entities e.g,stores, clubs) can share a summary of each action they take in the community with their Followers. On the home page users see an aggregated, real-time activity stream from users and entities that they follow. For non-members/website visitors, the happening now includes updates from store pages, blogs, and clubs. If they are a new visitor, they will see an aggregate of all recent posts made throughout the site as well as from our social networks (FB, Twitter)</w:t>
            </w:r>
          </w:p>
        </w:tc>
        <w:tc>
          <w:tcPr>
            <w:tcW w:w="135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820"/>
        </w:trPr>
        <w:tc>
          <w:tcPr>
            <w:tcW w:w="1905" w:type="dxa"/>
            <w:tcBorders>
              <w:top w:val="single" w:sz="8" w:space="0" w:color="auto"/>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t>Activity Feed for Social Media Sites *NEW*</w:t>
            </w:r>
          </w:p>
        </w:tc>
        <w:tc>
          <w:tcPr>
            <w:tcW w:w="342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real time activity stream from Twitter and Facebook</w:t>
            </w:r>
          </w:p>
        </w:tc>
        <w:tc>
          <w:tcPr>
            <w:tcW w:w="135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auto" w:fill="auto"/>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Other</w:t>
            </w:r>
          </w:p>
        </w:tc>
      </w:tr>
      <w:tr w:rsidR="00035E95" w:rsidRPr="00035E95" w:rsidTr="00035E95">
        <w:trPr>
          <w:trHeight w:val="1200"/>
        </w:trPr>
        <w:tc>
          <w:tcPr>
            <w:tcW w:w="1905"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Tool / Reporting</w:t>
            </w: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Functions include:</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PDF will be very difficult - unless from Google Analytics or Omniture</w:t>
            </w:r>
            <w:r w:rsidRPr="00035E95">
              <w:rPr>
                <w:color w:val="000000"/>
                <w:sz w:val="20"/>
                <w:szCs w:val="22"/>
              </w:rPr>
              <w:br/>
              <w:t>Need to look into additional reporting tools</w:t>
            </w: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Moderation (Q&amp;A)</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Blog Write/Publish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Ad Network</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Deals 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List Pulls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Analytics/Reports/Alerts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Create /Manage Clubs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systems includes community control tool and 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control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Membership management: create, delete, find, edit, update, grant features, edit badges/membership status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Content management: Q&amp;A, blogs content update, ideas, co-creation,  user-flagged inappropriates, images, video, profanity, approves, delete, edit.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Ad network: post SHC ads (outside of contextual – Image management)</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Clubs, interests, topics management: create, update, edit new clubs, topics, interests and map to different BU ambassadors.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5. Analytics/reports tool: ad hoc reports/dashboards on KPI.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Clubs management: assigned club content update, edit, delete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6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Q&amp;A: interest, topics, questions with the followers, open access to create, edit, delete, update content, ad reports on followers 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5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Blogs: access to upload, edit, delete blogs.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Analytics: generate adhoc reports on top issues from Q&amp;A in related BU areas.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-Store Pages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1.</w:t>
            </w:r>
            <w:r w:rsidRPr="00035E95">
              <w:rPr>
                <w:rFonts w:ascii="Times New Roman" w:hAnsi="Times New Roman"/>
                <w:color w:val="000000"/>
                <w:sz w:val="20"/>
                <w:szCs w:val="14"/>
              </w:rPr>
              <w:t xml:space="preserve">      </w:t>
            </w:r>
            <w:r w:rsidRPr="00035E95">
              <w:rPr>
                <w:color w:val="000000"/>
                <w:sz w:val="20"/>
              </w:rPr>
              <w:t>Post news updates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2.</w:t>
            </w:r>
            <w:r w:rsidRPr="00035E95">
              <w:rPr>
                <w:rFonts w:ascii="Times New Roman" w:hAnsi="Times New Roman"/>
                <w:color w:val="000000"/>
                <w:sz w:val="20"/>
                <w:szCs w:val="14"/>
              </w:rPr>
              <w:t xml:space="preserve">      </w:t>
            </w:r>
            <w:r w:rsidRPr="00035E95">
              <w:rPr>
                <w:color w:val="000000"/>
                <w:sz w:val="20"/>
              </w:rPr>
              <w:t>Post events (by corporate in real time, by store through corp moderation process)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3.</w:t>
            </w:r>
            <w:r w:rsidRPr="00035E95">
              <w:rPr>
                <w:rFonts w:ascii="Times New Roman" w:hAnsi="Times New Roman"/>
                <w:color w:val="000000"/>
                <w:sz w:val="20"/>
                <w:szCs w:val="14"/>
              </w:rPr>
              <w:t xml:space="preserve">      </w:t>
            </w:r>
            <w:r w:rsidRPr="00035E95">
              <w:rPr>
                <w:color w:val="000000"/>
                <w:sz w:val="20"/>
              </w:rPr>
              <w:t xml:space="preserve">Answer questions posted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4.</w:t>
            </w:r>
            <w:r w:rsidRPr="00035E95">
              <w:rPr>
                <w:rFonts w:ascii="Times New Roman" w:hAnsi="Times New Roman"/>
                <w:color w:val="000000"/>
                <w:sz w:val="20"/>
                <w:szCs w:val="14"/>
              </w:rPr>
              <w:t xml:space="preserve">      </w:t>
            </w:r>
            <w:r w:rsidRPr="00035E95">
              <w:rPr>
                <w:color w:val="000000"/>
                <w:sz w:val="20"/>
              </w:rPr>
              <w:t>Mobile Accessible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Export reports tool: csv</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bl>
    <w:p w:rsidR="000D1CDA" w:rsidRDefault="000D1CDA" w:rsidP="00166031">
      <w:pPr>
        <w:ind w:left="360"/>
      </w:pPr>
    </w:p>
    <w:sectPr w:rsidR="000D1CDA" w:rsidSect="00A058D1">
      <w:footerReference w:type="default" r:id="rId61"/>
      <w:pgSz w:w="12240" w:h="15840" w:code="1"/>
      <w:pgMar w:top="990" w:right="1440" w:bottom="432"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jmassud" w:date="2012-02-13T13:20:00Z" w:initials="j">
    <w:p w:rsidR="00EC3C67" w:rsidRDefault="00EC3C67">
      <w:pPr>
        <w:pStyle w:val="CommentText"/>
      </w:pPr>
      <w:r>
        <w:rPr>
          <w:rStyle w:val="CommentReference"/>
        </w:rPr>
        <w:annotationRef/>
      </w:r>
      <w:r>
        <w:t xml:space="preserve">Need to merge VP open id stored profiles. </w:t>
      </w:r>
    </w:p>
  </w:comment>
  <w:comment w:id="21" w:author="jmassud" w:date="2012-02-13T09:31:00Z" w:initials="j">
    <w:p w:rsidR="00EC3C67" w:rsidRDefault="00EC3C67">
      <w:pPr>
        <w:pStyle w:val="CommentText"/>
      </w:pPr>
      <w:r>
        <w:rPr>
          <w:rStyle w:val="CommentReference"/>
        </w:rPr>
        <w:annotationRef/>
      </w:r>
      <w:r>
        <w:t>Follow topics and content, not people</w:t>
      </w:r>
    </w:p>
  </w:comment>
  <w:comment w:id="29" w:author="jmassud" w:date="2011-12-05T14:32:00Z" w:initials="j">
    <w:p w:rsidR="00EC3C67" w:rsidRDefault="00EC3C67">
      <w:pPr>
        <w:pStyle w:val="CommentText"/>
      </w:pPr>
      <w:r>
        <w:rPr>
          <w:rStyle w:val="CommentReference"/>
        </w:rPr>
        <w:annotationRef/>
      </w:r>
      <w:r>
        <w:t xml:space="preserve">Add tags in moderation tool </w:t>
      </w:r>
    </w:p>
  </w:comment>
  <w:comment w:id="32" w:author="jmassud" w:date="2012-02-24T10:18:00Z" w:initials="j">
    <w:p w:rsidR="00EC3C67" w:rsidRDefault="00EC3C67">
      <w:pPr>
        <w:pStyle w:val="CommentText"/>
      </w:pPr>
      <w:r>
        <w:rPr>
          <w:rStyle w:val="CommentReference"/>
        </w:rPr>
        <w:annotationRef/>
      </w:r>
      <w:r>
        <w:t xml:space="preserve">Email through responsys </w:t>
      </w:r>
    </w:p>
  </w:comment>
  <w:comment w:id="94" w:author="jmassud" w:date="2012-02-24T10:51:00Z" w:initials="j">
    <w:p w:rsidR="00EC3C67" w:rsidRDefault="00EC3C67">
      <w:pPr>
        <w:pStyle w:val="CommentText"/>
      </w:pPr>
      <w:r>
        <w:rPr>
          <w:rStyle w:val="CommentReference"/>
        </w:rPr>
        <w:annotationRef/>
      </w:r>
      <w:r>
        <w:t>Investigating using Adobe CQ4 for the management of this</w:t>
      </w:r>
    </w:p>
  </w:comment>
  <w:comment w:id="96" w:author="jmassud" w:date="2012-02-24T10:52:00Z" w:initials="j">
    <w:p w:rsidR="00EC3C67" w:rsidRDefault="00EC3C67">
      <w:pPr>
        <w:pStyle w:val="CommentText"/>
      </w:pPr>
      <w:r>
        <w:rPr>
          <w:rStyle w:val="CommentReference"/>
        </w:rPr>
        <w:annotationRef/>
      </w:r>
      <w:r>
        <w:t>Responsys</w:t>
      </w:r>
    </w:p>
  </w:comment>
  <w:comment w:id="98" w:author="jmassud" w:date="2012-02-13T10:23:00Z" w:initials="j">
    <w:p w:rsidR="00EC3C67" w:rsidRDefault="00EC3C67">
      <w:pPr>
        <w:pStyle w:val="CommentText"/>
      </w:pPr>
      <w:r>
        <w:rPr>
          <w:rStyle w:val="CommentReference"/>
        </w:rPr>
        <w:annotationRef/>
      </w:r>
      <w:r>
        <w:t xml:space="preserve">Phase 1 if possible, will depend on Qualtrics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6E77" w:rsidRDefault="00016E77">
      <w:r>
        <w:separator/>
      </w:r>
    </w:p>
  </w:endnote>
  <w:endnote w:type="continuationSeparator" w:id="0">
    <w:p w:rsidR="00016E77" w:rsidRDefault="00016E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Univers (WN)">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C67" w:rsidRDefault="00EC3C67" w:rsidP="004437A5">
    <w:pPr>
      <w:ind w:right="360" w:firstLine="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C67" w:rsidRDefault="00EC3C67" w:rsidP="004437A5">
    <w:pPr>
      <w:pStyle w:val="Footer"/>
      <w:pBdr>
        <w:top w:val="single" w:sz="4" w:space="1" w:color="auto"/>
      </w:pBdr>
      <w:tabs>
        <w:tab w:val="clear" w:pos="4320"/>
        <w:tab w:val="clear" w:pos="8640"/>
        <w:tab w:val="center" w:pos="0"/>
        <w:tab w:val="center" w:pos="4680"/>
        <w:tab w:val="right" w:pos="9360"/>
      </w:tabs>
      <w:jc w:val="center"/>
      <w:rPr>
        <w:rStyle w:val="PageNumber"/>
        <w:rFonts w:ascii="Arial" w:hAnsi="Arial" w:cs="Arial"/>
        <w:sz w:val="20"/>
        <w:szCs w:val="20"/>
      </w:rPr>
    </w:pPr>
    <w:r>
      <w:rPr>
        <w:rStyle w:val="PageNumber"/>
        <w:rFonts w:ascii="Arial" w:hAnsi="Arial"/>
        <w:sz w:val="20"/>
        <w:szCs w:val="20"/>
      </w:rPr>
      <w:t xml:space="preserve">- </w:t>
    </w:r>
    <w:r>
      <w:rPr>
        <w:rStyle w:val="PageNumber"/>
        <w:rFonts w:ascii="Arial" w:hAnsi="Arial"/>
        <w:sz w:val="20"/>
        <w:szCs w:val="20"/>
      </w:rPr>
      <w:fldChar w:fldCharType="begin"/>
    </w:r>
    <w:r>
      <w:rPr>
        <w:rStyle w:val="PageNumber"/>
        <w:rFonts w:ascii="Arial" w:hAnsi="Arial"/>
        <w:sz w:val="20"/>
        <w:szCs w:val="20"/>
      </w:rPr>
      <w:instrText xml:space="preserve"> PAGE </w:instrText>
    </w:r>
    <w:r>
      <w:rPr>
        <w:rStyle w:val="PageNumber"/>
        <w:rFonts w:ascii="Arial" w:hAnsi="Arial"/>
        <w:sz w:val="20"/>
        <w:szCs w:val="20"/>
      </w:rPr>
      <w:fldChar w:fldCharType="separate"/>
    </w:r>
    <w:r w:rsidR="00CF6E9E">
      <w:rPr>
        <w:rStyle w:val="PageNumber"/>
        <w:rFonts w:ascii="Arial" w:hAnsi="Arial"/>
        <w:noProof/>
        <w:sz w:val="20"/>
        <w:szCs w:val="20"/>
      </w:rPr>
      <w:t>10</w:t>
    </w:r>
    <w:r>
      <w:rPr>
        <w:rStyle w:val="PageNumber"/>
        <w:rFonts w:ascii="Arial" w:hAnsi="Arial"/>
        <w:sz w:val="20"/>
        <w:szCs w:val="20"/>
      </w:rPr>
      <w:fldChar w:fldCharType="end"/>
    </w:r>
    <w:r>
      <w:rPr>
        <w:rStyle w:val="PageNumber"/>
        <w:rFonts w:ascii="Arial" w:hAnsi="Arial"/>
        <w:sz w:val="20"/>
        <w:szCs w:val="20"/>
      </w:rPr>
      <w:t xml:space="preserve"> -</w:t>
    </w:r>
  </w:p>
  <w:p w:rsidR="00EC3C67" w:rsidRPr="0019486C" w:rsidRDefault="00EC3C67" w:rsidP="00D10ECD">
    <w:pPr>
      <w:pStyle w:val="Footer"/>
      <w:pBdr>
        <w:top w:val="single" w:sz="4" w:space="1" w:color="auto"/>
      </w:pBdr>
      <w:tabs>
        <w:tab w:val="clear" w:pos="4320"/>
        <w:tab w:val="clear" w:pos="8640"/>
        <w:tab w:val="center" w:pos="0"/>
        <w:tab w:val="center" w:pos="4680"/>
        <w:tab w:val="right" w:pos="9540"/>
      </w:tabs>
      <w:rPr>
        <w:rFonts w:ascii="Arial" w:hAnsi="Arial" w:cs="Arial"/>
        <w:b/>
        <w:sz w:val="16"/>
        <w:szCs w:val="16"/>
      </w:rPr>
    </w:pPr>
    <w:r>
      <w:rPr>
        <w:rStyle w:val="PageNumber"/>
        <w:rFonts w:ascii="Arial" w:hAnsi="Arial" w:cs="Arial"/>
        <w:b/>
        <w:sz w:val="16"/>
        <w:szCs w:val="16"/>
      </w:rPr>
      <w:t xml:space="preserve"> May </w:t>
    </w:r>
    <w:del w:id="157" w:author="jmassud" w:date="2012-05-08T14:32:00Z">
      <w:r w:rsidR="00CF4F1C">
        <w:rPr>
          <w:rStyle w:val="PageNumber"/>
          <w:rFonts w:ascii="Arial" w:hAnsi="Arial" w:cs="Arial"/>
          <w:b/>
          <w:sz w:val="16"/>
          <w:szCs w:val="16"/>
        </w:rPr>
        <w:delText>3</w:delText>
      </w:r>
    </w:del>
    <w:ins w:id="158" w:author="jmassud" w:date="2012-05-08T14:32:00Z">
      <w:r w:rsidR="00066F7F">
        <w:rPr>
          <w:rStyle w:val="PageNumber"/>
          <w:rFonts w:ascii="Arial" w:hAnsi="Arial" w:cs="Arial"/>
          <w:b/>
          <w:sz w:val="16"/>
          <w:szCs w:val="16"/>
        </w:rPr>
        <w:t>8</w:t>
      </w:r>
    </w:ins>
    <w:r>
      <w:rPr>
        <w:rStyle w:val="PageNumber"/>
        <w:rFonts w:ascii="Arial" w:hAnsi="Arial" w:cs="Arial"/>
        <w:b/>
        <w:sz w:val="16"/>
        <w:szCs w:val="16"/>
      </w:rPr>
      <w:t xml:space="preserve">, 2012 </w:t>
    </w:r>
    <w:r>
      <w:rPr>
        <w:rStyle w:val="PageNumber"/>
        <w:rFonts w:ascii="Arial" w:hAnsi="Arial" w:cs="Arial"/>
        <w:b/>
        <w:sz w:val="16"/>
        <w:szCs w:val="16"/>
      </w:rPr>
      <w:tab/>
      <w:t>Communities Platform Profile PRD v 1.</w:t>
    </w:r>
    <w:del w:id="159" w:author="jmassud" w:date="2012-05-08T14:32:00Z">
      <w:r w:rsidR="00CF4F1C">
        <w:rPr>
          <w:rStyle w:val="PageNumber"/>
          <w:rFonts w:ascii="Arial" w:hAnsi="Arial" w:cs="Arial"/>
          <w:b/>
          <w:sz w:val="16"/>
          <w:szCs w:val="16"/>
        </w:rPr>
        <w:delText>12</w:delText>
      </w:r>
    </w:del>
    <w:ins w:id="160" w:author="jmassud" w:date="2012-05-08T14:32:00Z">
      <w:r>
        <w:rPr>
          <w:rStyle w:val="PageNumber"/>
          <w:rFonts w:ascii="Arial" w:hAnsi="Arial" w:cs="Arial"/>
          <w:b/>
          <w:sz w:val="16"/>
          <w:szCs w:val="16"/>
        </w:rPr>
        <w:t>1</w:t>
      </w:r>
      <w:r w:rsidR="00066F7F">
        <w:rPr>
          <w:rStyle w:val="PageNumber"/>
          <w:rFonts w:ascii="Arial" w:hAnsi="Arial" w:cs="Arial"/>
          <w:b/>
          <w:sz w:val="16"/>
          <w:szCs w:val="16"/>
        </w:rPr>
        <w:t>3</w:t>
      </w:r>
    </w:ins>
    <w:r>
      <w:rPr>
        <w:rStyle w:val="PageNumber"/>
        <w:rFonts w:ascii="Arial" w:hAnsi="Arial" w:cs="Arial"/>
        <w:b/>
        <w:sz w:val="16"/>
        <w:szCs w:val="16"/>
      </w:rPr>
      <w:tab/>
      <w:t>Judy Massuda, Product Manager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6E77" w:rsidRDefault="00016E77">
      <w:r>
        <w:separator/>
      </w:r>
    </w:p>
  </w:footnote>
  <w:footnote w:type="continuationSeparator" w:id="0">
    <w:p w:rsidR="00016E77" w:rsidRDefault="00016E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E9E" w:rsidRDefault="00CF6E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F263A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6619C3"/>
    <w:multiLevelType w:val="hybridMultilevel"/>
    <w:tmpl w:val="07E6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013A2"/>
    <w:multiLevelType w:val="hybridMultilevel"/>
    <w:tmpl w:val="DC286B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E47A59"/>
    <w:multiLevelType w:val="hybridMultilevel"/>
    <w:tmpl w:val="1A86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62C7E96"/>
    <w:multiLevelType w:val="hybridMultilevel"/>
    <w:tmpl w:val="FCE44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0608F3"/>
    <w:multiLevelType w:val="hybridMultilevel"/>
    <w:tmpl w:val="026C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38025F"/>
    <w:multiLevelType w:val="hybridMultilevel"/>
    <w:tmpl w:val="32228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B557A"/>
    <w:multiLevelType w:val="hybridMultilevel"/>
    <w:tmpl w:val="FF002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323B9A"/>
    <w:multiLevelType w:val="hybridMultilevel"/>
    <w:tmpl w:val="6BE24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ED94B64"/>
    <w:multiLevelType w:val="hybridMultilevel"/>
    <w:tmpl w:val="FEB2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BF39D7"/>
    <w:multiLevelType w:val="hybridMultilevel"/>
    <w:tmpl w:val="650C0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D0413C"/>
    <w:multiLevelType w:val="hybridMultilevel"/>
    <w:tmpl w:val="9492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D5A26"/>
    <w:multiLevelType w:val="hybridMultilevel"/>
    <w:tmpl w:val="4836B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BD1C21"/>
    <w:multiLevelType w:val="hybridMultilevel"/>
    <w:tmpl w:val="997EF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723599"/>
    <w:multiLevelType w:val="hybridMultilevel"/>
    <w:tmpl w:val="F652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8D7E0B"/>
    <w:multiLevelType w:val="hybridMultilevel"/>
    <w:tmpl w:val="85A0DAB8"/>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6">
    <w:nsid w:val="19B86369"/>
    <w:multiLevelType w:val="hybridMultilevel"/>
    <w:tmpl w:val="ED24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AF0531"/>
    <w:multiLevelType w:val="hybridMultilevel"/>
    <w:tmpl w:val="AE3CE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276E41"/>
    <w:multiLevelType w:val="hybridMultilevel"/>
    <w:tmpl w:val="D6900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C20791"/>
    <w:multiLevelType w:val="hybridMultilevel"/>
    <w:tmpl w:val="FF121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866ED4"/>
    <w:multiLevelType w:val="multilevel"/>
    <w:tmpl w:val="D8862236"/>
    <w:lvl w:ilvl="0">
      <w:start w:val="8"/>
      <w:numFmt w:val="decimal"/>
      <w:lvlText w:val="%1"/>
      <w:lvlJc w:val="left"/>
      <w:pPr>
        <w:tabs>
          <w:tab w:val="num" w:pos="360"/>
        </w:tabs>
        <w:ind w:left="360" w:hanging="360"/>
      </w:pPr>
      <w:rPr>
        <w:rFonts w:hint="default"/>
      </w:rPr>
    </w:lvl>
    <w:lvl w:ilvl="1">
      <w:start w:val="2"/>
      <w:numFmt w:val="decimal"/>
      <w:pStyle w:val="Heading1"/>
      <w:lvlText w:val="%1.%2"/>
      <w:lvlJc w:val="left"/>
      <w:pPr>
        <w:tabs>
          <w:tab w:val="num" w:pos="720"/>
        </w:tabs>
        <w:ind w:left="72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20F05BB2"/>
    <w:multiLevelType w:val="hybridMultilevel"/>
    <w:tmpl w:val="0702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4E06157"/>
    <w:multiLevelType w:val="hybridMultilevel"/>
    <w:tmpl w:val="A232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B147C6"/>
    <w:multiLevelType w:val="multilevel"/>
    <w:tmpl w:val="5F360D6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2A1C3B91"/>
    <w:multiLevelType w:val="hybridMultilevel"/>
    <w:tmpl w:val="CD1E9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894F85"/>
    <w:multiLevelType w:val="hybridMultilevel"/>
    <w:tmpl w:val="D2048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AA2DA6"/>
    <w:multiLevelType w:val="hybridMultilevel"/>
    <w:tmpl w:val="C7F8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740369"/>
    <w:multiLevelType w:val="hybridMultilevel"/>
    <w:tmpl w:val="A612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9F6CCF"/>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32D973BC"/>
    <w:multiLevelType w:val="hybridMultilevel"/>
    <w:tmpl w:val="6240A9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39C20FF0"/>
    <w:multiLevelType w:val="hybridMultilevel"/>
    <w:tmpl w:val="F9A4D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E771F2"/>
    <w:multiLevelType w:val="hybridMultilevel"/>
    <w:tmpl w:val="5076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B9509BE"/>
    <w:multiLevelType w:val="hybridMultilevel"/>
    <w:tmpl w:val="DDBE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E77CD4"/>
    <w:multiLevelType w:val="hybridMultilevel"/>
    <w:tmpl w:val="45F0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3443D5"/>
    <w:multiLevelType w:val="hybridMultilevel"/>
    <w:tmpl w:val="075C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BF699B"/>
    <w:multiLevelType w:val="multilevel"/>
    <w:tmpl w:val="80B6579C"/>
    <w:lvl w:ilvl="0">
      <w:start w:val="1"/>
      <w:numFmt w:val="decimal"/>
      <w:pStyle w:val="BusinessRequirement"/>
      <w:lvlText w:val=" 3.1.%1"/>
      <w:lvlJc w:val="left"/>
      <w:pPr>
        <w:tabs>
          <w:tab w:val="num" w:pos="360"/>
        </w:tabs>
        <w:ind w:left="360" w:hanging="360"/>
      </w:pPr>
      <w:rPr>
        <w:rFonts w:ascii="Arial" w:hAnsi="Arial" w:hint="default"/>
        <w:b/>
        <w:i w:val="0"/>
        <w:sz w:val="24"/>
      </w:rPr>
    </w:lvl>
    <w:lvl w:ilvl="1">
      <w:start w:val="1"/>
      <w:numFmt w:val="decimal"/>
      <w:lvlText w:val="3.1.%1.%2."/>
      <w:lvlJc w:val="left"/>
      <w:pPr>
        <w:tabs>
          <w:tab w:val="num" w:pos="1080"/>
        </w:tabs>
        <w:ind w:left="1440" w:hanging="1080"/>
      </w:pPr>
      <w:rPr>
        <w:rFonts w:hint="default"/>
        <w:color w:val="auto"/>
        <w:sz w:val="24"/>
      </w:rPr>
    </w:lvl>
    <w:lvl w:ilvl="2">
      <w:start w:val="1"/>
      <w:numFmt w:val="decimal"/>
      <w:lvlText w:val="3.1.%1.%2.%3."/>
      <w:lvlJc w:val="left"/>
      <w:pPr>
        <w:tabs>
          <w:tab w:val="num" w:pos="1800"/>
        </w:tabs>
        <w:ind w:left="1800" w:hanging="1080"/>
      </w:pPr>
      <w:rPr>
        <w:rFonts w:hint="default"/>
        <w:b w:val="0"/>
        <w:i/>
        <w:color w:val="auto"/>
        <w:sz w:val="24"/>
      </w:rPr>
    </w:lvl>
    <w:lvl w:ilvl="3">
      <w:start w:val="1"/>
      <w:numFmt w:val="decimal"/>
      <w:lvlText w:val="3.1.%1.%2.%3.%4."/>
      <w:lvlJc w:val="left"/>
      <w:pPr>
        <w:tabs>
          <w:tab w:val="num" w:pos="2160"/>
        </w:tabs>
        <w:ind w:left="2160" w:hanging="1080"/>
      </w:pPr>
      <w:rPr>
        <w:rFonts w:hint="default"/>
        <w:sz w:val="20"/>
      </w:rPr>
    </w:lvl>
    <w:lvl w:ilvl="4">
      <w:start w:val="1"/>
      <w:numFmt w:val="decimal"/>
      <w:lvlText w:val="3.1.%1.%2.%3.%4.%5."/>
      <w:lvlJc w:val="left"/>
      <w:pPr>
        <w:tabs>
          <w:tab w:val="num" w:pos="2880"/>
        </w:tabs>
        <w:ind w:left="2880" w:hanging="1440"/>
      </w:pPr>
      <w:rPr>
        <w:rFonts w:hint="default"/>
        <w:b w:val="0"/>
        <w:i/>
        <w:sz w:val="20"/>
      </w:rPr>
    </w:lvl>
    <w:lvl w:ilvl="5">
      <w:start w:val="1"/>
      <w:numFmt w:val="decimal"/>
      <w:lvlText w:val="3.1.1. %1.%2.%3.%4.%5.%6."/>
      <w:lvlJc w:val="left"/>
      <w:pPr>
        <w:tabs>
          <w:tab w:val="num" w:pos="3600"/>
        </w:tabs>
        <w:ind w:left="3600" w:hanging="1800"/>
      </w:pPr>
      <w:rPr>
        <w:rFonts w:hint="default"/>
        <w:b w:val="0"/>
        <w:i w:val="0"/>
        <w:sz w:val="18"/>
      </w:rPr>
    </w:lvl>
    <w:lvl w:ilvl="6">
      <w:start w:val="1"/>
      <w:numFmt w:val="decimal"/>
      <w:lvlText w:val="3.1.1.%1.%2.%3.%4.%5.%6.%7."/>
      <w:lvlJc w:val="left"/>
      <w:pPr>
        <w:tabs>
          <w:tab w:val="num" w:pos="3960"/>
        </w:tabs>
        <w:ind w:left="3960" w:hanging="1800"/>
      </w:pPr>
      <w:rPr>
        <w:rFonts w:hint="default"/>
        <w:b w:val="0"/>
        <w:i/>
        <w:sz w:val="18"/>
      </w:rPr>
    </w:lvl>
    <w:lvl w:ilvl="7">
      <w:start w:val="1"/>
      <w:numFmt w:val="decimal"/>
      <w:lvlText w:val="3.1.1. %1.%2.%3.%4.%5.%6.%7.%8."/>
      <w:lvlJc w:val="left"/>
      <w:pPr>
        <w:tabs>
          <w:tab w:val="num" w:pos="4680"/>
        </w:tabs>
        <w:ind w:left="4680" w:hanging="2160"/>
      </w:pPr>
      <w:rPr>
        <w:rFonts w:hint="default"/>
        <w:b w:val="0"/>
        <w:i w:val="0"/>
        <w:sz w:val="16"/>
      </w:rPr>
    </w:lvl>
    <w:lvl w:ilvl="8">
      <w:start w:val="1"/>
      <w:numFmt w:val="decimal"/>
      <w:lvlText w:val="3.1.1. %1.%2.%3.%4.%5.%6.%7.%8.%9."/>
      <w:lvlJc w:val="left"/>
      <w:pPr>
        <w:tabs>
          <w:tab w:val="num" w:pos="5400"/>
        </w:tabs>
        <w:ind w:left="5400" w:hanging="2520"/>
      </w:pPr>
      <w:rPr>
        <w:rFonts w:hint="default"/>
        <w:b w:val="0"/>
        <w:i w:val="0"/>
        <w:sz w:val="16"/>
      </w:rPr>
    </w:lvl>
  </w:abstractNum>
  <w:abstractNum w:abstractNumId="36">
    <w:nsid w:val="46683CDF"/>
    <w:multiLevelType w:val="hybridMultilevel"/>
    <w:tmpl w:val="F0720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14521D"/>
    <w:multiLevelType w:val="hybridMultilevel"/>
    <w:tmpl w:val="D18C8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FF4032"/>
    <w:multiLevelType w:val="hybridMultilevel"/>
    <w:tmpl w:val="8C52C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E37429"/>
    <w:multiLevelType w:val="hybridMultilevel"/>
    <w:tmpl w:val="194C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D07201"/>
    <w:multiLevelType w:val="hybridMultilevel"/>
    <w:tmpl w:val="DAA48662"/>
    <w:lvl w:ilvl="0" w:tplc="E5741192">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0CD0FC9"/>
    <w:multiLevelType w:val="hybridMultilevel"/>
    <w:tmpl w:val="81F89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924A66"/>
    <w:multiLevelType w:val="hybridMultilevel"/>
    <w:tmpl w:val="C226DB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55850888"/>
    <w:multiLevelType w:val="hybridMultilevel"/>
    <w:tmpl w:val="F3F2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C8222A4"/>
    <w:multiLevelType w:val="hybridMultilevel"/>
    <w:tmpl w:val="6C0A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ED1A3D"/>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nsid w:val="5F157FB6"/>
    <w:multiLevelType w:val="hybridMultilevel"/>
    <w:tmpl w:val="6BA04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2C904D7"/>
    <w:multiLevelType w:val="hybridMultilevel"/>
    <w:tmpl w:val="BFB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851471E"/>
    <w:multiLevelType w:val="hybridMultilevel"/>
    <w:tmpl w:val="224AC22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68EF7431"/>
    <w:multiLevelType w:val="hybridMultilevel"/>
    <w:tmpl w:val="BCD00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69D7352F"/>
    <w:multiLevelType w:val="hybridMultilevel"/>
    <w:tmpl w:val="64547BE6"/>
    <w:lvl w:ilvl="0" w:tplc="93F009DA">
      <w:start w:val="2"/>
      <w:numFmt w:val="bullet"/>
      <w:lvlText w:val="-"/>
      <w:lvlJc w:val="left"/>
      <w:pPr>
        <w:ind w:left="1080" w:hanging="360"/>
      </w:pPr>
      <w:rPr>
        <w:rFonts w:ascii="Calibri" w:eastAsia="Times New Roman" w:hAnsi="Calibri"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1">
    <w:nsid w:val="6BDE7BE4"/>
    <w:multiLevelType w:val="hybridMultilevel"/>
    <w:tmpl w:val="C026E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07519E2"/>
    <w:multiLevelType w:val="hybridMultilevel"/>
    <w:tmpl w:val="3F88D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1F22B2E"/>
    <w:multiLevelType w:val="hybridMultilevel"/>
    <w:tmpl w:val="9B1E7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3B3628A"/>
    <w:multiLevelType w:val="hybridMultilevel"/>
    <w:tmpl w:val="33E2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41E76F2"/>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nsid w:val="768D5099"/>
    <w:multiLevelType w:val="hybridMultilevel"/>
    <w:tmpl w:val="A7A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7694C35"/>
    <w:multiLevelType w:val="hybridMultilevel"/>
    <w:tmpl w:val="C13EF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8CB43C2"/>
    <w:multiLevelType w:val="hybridMultilevel"/>
    <w:tmpl w:val="3C30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9557AD6"/>
    <w:multiLevelType w:val="hybridMultilevel"/>
    <w:tmpl w:val="85CA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B50111D"/>
    <w:multiLevelType w:val="hybridMultilevel"/>
    <w:tmpl w:val="6664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C342299"/>
    <w:multiLevelType w:val="hybridMultilevel"/>
    <w:tmpl w:val="EC92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DF15051"/>
    <w:multiLevelType w:val="hybridMultilevel"/>
    <w:tmpl w:val="DB5A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F257C2A"/>
    <w:multiLevelType w:val="multilevel"/>
    <w:tmpl w:val="0BBEDD38"/>
    <w:lvl w:ilvl="0">
      <w:start w:val="1"/>
      <w:numFmt w:val="decimal"/>
      <w:lvlText w:val="%1"/>
      <w:lvlJc w:val="left"/>
      <w:pPr>
        <w:tabs>
          <w:tab w:val="num" w:pos="1152"/>
        </w:tabs>
        <w:ind w:left="1152" w:hanging="432"/>
      </w:pPr>
      <w:rPr>
        <w:rFonts w:hint="default"/>
      </w:rPr>
    </w:lvl>
    <w:lvl w:ilvl="1">
      <w:start w:val="1"/>
      <w:numFmt w:val="decimal"/>
      <w:pStyle w:val="Heading2"/>
      <w:lvlText w:val="%1.%2"/>
      <w:lvlJc w:val="left"/>
      <w:pPr>
        <w:tabs>
          <w:tab w:val="num" w:pos="1980"/>
        </w:tabs>
        <w:ind w:left="1476" w:hanging="576"/>
      </w:pPr>
      <w:rPr>
        <w:rFonts w:ascii="Arial" w:eastAsia="Times New Roman" w:hAnsi="Arial" w:cs="Times New Roman" w:hint="default"/>
        <w:sz w:val="22"/>
      </w:rPr>
    </w:lvl>
    <w:lvl w:ilvl="2">
      <w:start w:val="1"/>
      <w:numFmt w:val="decimal"/>
      <w:lvlText w:val="%1.%2.%3"/>
      <w:lvlJc w:val="left"/>
      <w:pPr>
        <w:tabs>
          <w:tab w:val="num" w:pos="1800"/>
        </w:tabs>
        <w:ind w:left="1080" w:hanging="720"/>
      </w:pPr>
      <w:rPr>
        <w:rFonts w:ascii="Arial" w:hAnsi="Arial" w:cs="Arial"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3852"/>
        </w:tabs>
        <w:ind w:left="385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num w:numId="1">
    <w:abstractNumId w:val="0"/>
  </w:num>
  <w:num w:numId="2">
    <w:abstractNumId w:val="20"/>
  </w:num>
  <w:num w:numId="3">
    <w:abstractNumId w:val="63"/>
  </w:num>
  <w:num w:numId="4">
    <w:abstractNumId w:val="29"/>
  </w:num>
  <w:num w:numId="5">
    <w:abstractNumId w:val="42"/>
  </w:num>
  <w:num w:numId="6">
    <w:abstractNumId w:val="2"/>
  </w:num>
  <w:num w:numId="7">
    <w:abstractNumId w:val="35"/>
  </w:num>
  <w:num w:numId="8">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3"/>
  </w:num>
  <w:num w:numId="11">
    <w:abstractNumId w:val="45"/>
  </w:num>
  <w:num w:numId="12">
    <w:abstractNumId w:val="55"/>
  </w:num>
  <w:num w:numId="13">
    <w:abstractNumId w:val="46"/>
  </w:num>
  <w:num w:numId="14">
    <w:abstractNumId w:val="8"/>
  </w:num>
  <w:num w:numId="15">
    <w:abstractNumId w:val="44"/>
  </w:num>
  <w:num w:numId="16">
    <w:abstractNumId w:val="32"/>
  </w:num>
  <w:num w:numId="17">
    <w:abstractNumId w:val="48"/>
  </w:num>
  <w:num w:numId="18">
    <w:abstractNumId w:val="43"/>
  </w:num>
  <w:num w:numId="19">
    <w:abstractNumId w:val="13"/>
  </w:num>
  <w:num w:numId="20">
    <w:abstractNumId w:val="62"/>
  </w:num>
  <w:num w:numId="21">
    <w:abstractNumId w:val="54"/>
  </w:num>
  <w:num w:numId="22">
    <w:abstractNumId w:val="18"/>
  </w:num>
  <w:num w:numId="23">
    <w:abstractNumId w:val="36"/>
  </w:num>
  <w:num w:numId="24">
    <w:abstractNumId w:val="7"/>
  </w:num>
  <w:num w:numId="25">
    <w:abstractNumId w:val="41"/>
  </w:num>
  <w:num w:numId="26">
    <w:abstractNumId w:val="17"/>
  </w:num>
  <w:num w:numId="27">
    <w:abstractNumId w:val="26"/>
  </w:num>
  <w:num w:numId="28">
    <w:abstractNumId w:val="61"/>
  </w:num>
  <w:num w:numId="29">
    <w:abstractNumId w:val="4"/>
  </w:num>
  <w:num w:numId="30">
    <w:abstractNumId w:val="19"/>
  </w:num>
  <w:num w:numId="31">
    <w:abstractNumId w:val="9"/>
  </w:num>
  <w:num w:numId="32">
    <w:abstractNumId w:val="57"/>
  </w:num>
  <w:num w:numId="33">
    <w:abstractNumId w:val="34"/>
  </w:num>
  <w:num w:numId="34">
    <w:abstractNumId w:val="52"/>
  </w:num>
  <w:num w:numId="35">
    <w:abstractNumId w:val="53"/>
  </w:num>
  <w:num w:numId="36">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7"/>
  </w:num>
  <w:num w:numId="38">
    <w:abstractNumId w:val="6"/>
  </w:num>
  <w:num w:numId="39">
    <w:abstractNumId w:val="51"/>
  </w:num>
  <w:num w:numId="40">
    <w:abstractNumId w:val="12"/>
  </w:num>
  <w:num w:numId="41">
    <w:abstractNumId w:val="37"/>
  </w:num>
  <w:num w:numId="42">
    <w:abstractNumId w:val="5"/>
  </w:num>
  <w:num w:numId="43">
    <w:abstractNumId w:val="24"/>
  </w:num>
  <w:num w:numId="44">
    <w:abstractNumId w:val="25"/>
  </w:num>
  <w:num w:numId="45">
    <w:abstractNumId w:val="10"/>
  </w:num>
  <w:num w:numId="46">
    <w:abstractNumId w:val="33"/>
  </w:num>
  <w:num w:numId="47">
    <w:abstractNumId w:val="30"/>
  </w:num>
  <w:num w:numId="48">
    <w:abstractNumId w:val="56"/>
  </w:num>
  <w:num w:numId="49">
    <w:abstractNumId w:val="31"/>
  </w:num>
  <w:num w:numId="50">
    <w:abstractNumId w:val="58"/>
  </w:num>
  <w:num w:numId="51">
    <w:abstractNumId w:val="14"/>
  </w:num>
  <w:num w:numId="52">
    <w:abstractNumId w:val="38"/>
  </w:num>
  <w:num w:numId="53">
    <w:abstractNumId w:val="49"/>
  </w:num>
  <w:num w:numId="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0"/>
  </w:num>
  <w:num w:numId="56">
    <w:abstractNumId w:val="22"/>
  </w:num>
  <w:num w:numId="57">
    <w:abstractNumId w:val="16"/>
  </w:num>
  <w:num w:numId="58">
    <w:abstractNumId w:val="3"/>
  </w:num>
  <w:num w:numId="59">
    <w:abstractNumId w:val="11"/>
  </w:num>
  <w:num w:numId="60">
    <w:abstractNumId w:val="39"/>
  </w:num>
  <w:num w:numId="61">
    <w:abstractNumId w:val="59"/>
  </w:num>
  <w:num w:numId="62">
    <w:abstractNumId w:val="27"/>
  </w:num>
  <w:num w:numId="63">
    <w:abstractNumId w:val="60"/>
  </w:num>
  <w:num w:numId="64">
    <w:abstractNumId w:val="1"/>
  </w:num>
  <w:num w:numId="65">
    <w:abstractNumId w:val="21"/>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trackRevisions/>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FE6754"/>
    <w:rsid w:val="000026B2"/>
    <w:rsid w:val="00002BE4"/>
    <w:rsid w:val="00002FF6"/>
    <w:rsid w:val="000039FB"/>
    <w:rsid w:val="00004EE0"/>
    <w:rsid w:val="0000525F"/>
    <w:rsid w:val="000057EB"/>
    <w:rsid w:val="00005F03"/>
    <w:rsid w:val="00006C30"/>
    <w:rsid w:val="000074D7"/>
    <w:rsid w:val="000102C4"/>
    <w:rsid w:val="00010A0C"/>
    <w:rsid w:val="00011169"/>
    <w:rsid w:val="00012BE6"/>
    <w:rsid w:val="00013FBE"/>
    <w:rsid w:val="000147CB"/>
    <w:rsid w:val="000155A0"/>
    <w:rsid w:val="000169D2"/>
    <w:rsid w:val="00016E77"/>
    <w:rsid w:val="00017947"/>
    <w:rsid w:val="000230CB"/>
    <w:rsid w:val="0002371F"/>
    <w:rsid w:val="000248DF"/>
    <w:rsid w:val="0002774C"/>
    <w:rsid w:val="00030005"/>
    <w:rsid w:val="00030224"/>
    <w:rsid w:val="0003022D"/>
    <w:rsid w:val="00032A79"/>
    <w:rsid w:val="00032EB8"/>
    <w:rsid w:val="00033781"/>
    <w:rsid w:val="00035062"/>
    <w:rsid w:val="00035E95"/>
    <w:rsid w:val="000377E1"/>
    <w:rsid w:val="000419A4"/>
    <w:rsid w:val="00042F67"/>
    <w:rsid w:val="0004448C"/>
    <w:rsid w:val="000452F7"/>
    <w:rsid w:val="00046B44"/>
    <w:rsid w:val="000508A6"/>
    <w:rsid w:val="00052E7E"/>
    <w:rsid w:val="00053598"/>
    <w:rsid w:val="00053966"/>
    <w:rsid w:val="000549D2"/>
    <w:rsid w:val="00056E46"/>
    <w:rsid w:val="00060A3F"/>
    <w:rsid w:val="00060C19"/>
    <w:rsid w:val="000628D3"/>
    <w:rsid w:val="00064FFD"/>
    <w:rsid w:val="00066182"/>
    <w:rsid w:val="00066F7F"/>
    <w:rsid w:val="0007080F"/>
    <w:rsid w:val="000718B4"/>
    <w:rsid w:val="000718DB"/>
    <w:rsid w:val="00072AB8"/>
    <w:rsid w:val="00072D20"/>
    <w:rsid w:val="00074156"/>
    <w:rsid w:val="0007784E"/>
    <w:rsid w:val="00077E44"/>
    <w:rsid w:val="00080FDD"/>
    <w:rsid w:val="00084548"/>
    <w:rsid w:val="00084AA2"/>
    <w:rsid w:val="0008517F"/>
    <w:rsid w:val="00085E17"/>
    <w:rsid w:val="00092872"/>
    <w:rsid w:val="00092DCA"/>
    <w:rsid w:val="000934B2"/>
    <w:rsid w:val="000941A8"/>
    <w:rsid w:val="00096D95"/>
    <w:rsid w:val="000978F0"/>
    <w:rsid w:val="000A0AAC"/>
    <w:rsid w:val="000A0C0E"/>
    <w:rsid w:val="000A21AA"/>
    <w:rsid w:val="000A5E46"/>
    <w:rsid w:val="000A61BF"/>
    <w:rsid w:val="000A7B7F"/>
    <w:rsid w:val="000B01C1"/>
    <w:rsid w:val="000B1B89"/>
    <w:rsid w:val="000B2D45"/>
    <w:rsid w:val="000B309E"/>
    <w:rsid w:val="000B4BD9"/>
    <w:rsid w:val="000B741B"/>
    <w:rsid w:val="000B786E"/>
    <w:rsid w:val="000B7987"/>
    <w:rsid w:val="000C0B51"/>
    <w:rsid w:val="000C0D07"/>
    <w:rsid w:val="000C207F"/>
    <w:rsid w:val="000C22E9"/>
    <w:rsid w:val="000C2B95"/>
    <w:rsid w:val="000C3002"/>
    <w:rsid w:val="000C434C"/>
    <w:rsid w:val="000C48D8"/>
    <w:rsid w:val="000C5FBE"/>
    <w:rsid w:val="000D157E"/>
    <w:rsid w:val="000D1627"/>
    <w:rsid w:val="000D16DF"/>
    <w:rsid w:val="000D1CDA"/>
    <w:rsid w:val="000D3277"/>
    <w:rsid w:val="000D3705"/>
    <w:rsid w:val="000D4495"/>
    <w:rsid w:val="000D48A8"/>
    <w:rsid w:val="000D5A3B"/>
    <w:rsid w:val="000D5EE0"/>
    <w:rsid w:val="000D62C0"/>
    <w:rsid w:val="000D68CF"/>
    <w:rsid w:val="000E1212"/>
    <w:rsid w:val="000E2687"/>
    <w:rsid w:val="000E2F3F"/>
    <w:rsid w:val="000E3F4D"/>
    <w:rsid w:val="000E43F8"/>
    <w:rsid w:val="000E4887"/>
    <w:rsid w:val="000E5B4B"/>
    <w:rsid w:val="000E639A"/>
    <w:rsid w:val="000E7A2D"/>
    <w:rsid w:val="000E7DB8"/>
    <w:rsid w:val="000E7FB5"/>
    <w:rsid w:val="000F0E03"/>
    <w:rsid w:val="000F1FE1"/>
    <w:rsid w:val="000F22FB"/>
    <w:rsid w:val="000F3640"/>
    <w:rsid w:val="000F79AB"/>
    <w:rsid w:val="00100DE2"/>
    <w:rsid w:val="0010114F"/>
    <w:rsid w:val="001019D5"/>
    <w:rsid w:val="00102F66"/>
    <w:rsid w:val="0010379C"/>
    <w:rsid w:val="0010418C"/>
    <w:rsid w:val="00105978"/>
    <w:rsid w:val="001068D4"/>
    <w:rsid w:val="00107E23"/>
    <w:rsid w:val="001106B5"/>
    <w:rsid w:val="001123D2"/>
    <w:rsid w:val="0011251C"/>
    <w:rsid w:val="001132BC"/>
    <w:rsid w:val="001136F1"/>
    <w:rsid w:val="0011402A"/>
    <w:rsid w:val="001141F5"/>
    <w:rsid w:val="00114428"/>
    <w:rsid w:val="0011547F"/>
    <w:rsid w:val="00115F5C"/>
    <w:rsid w:val="001169F3"/>
    <w:rsid w:val="00116B91"/>
    <w:rsid w:val="00120EDF"/>
    <w:rsid w:val="00121343"/>
    <w:rsid w:val="00121FAF"/>
    <w:rsid w:val="001237D2"/>
    <w:rsid w:val="00123847"/>
    <w:rsid w:val="001238EB"/>
    <w:rsid w:val="0012432E"/>
    <w:rsid w:val="00124331"/>
    <w:rsid w:val="00124F82"/>
    <w:rsid w:val="00126B54"/>
    <w:rsid w:val="001270D9"/>
    <w:rsid w:val="00127C01"/>
    <w:rsid w:val="00127ECD"/>
    <w:rsid w:val="0013074E"/>
    <w:rsid w:val="00130988"/>
    <w:rsid w:val="001325D1"/>
    <w:rsid w:val="00132778"/>
    <w:rsid w:val="0013423D"/>
    <w:rsid w:val="00135173"/>
    <w:rsid w:val="00135E8D"/>
    <w:rsid w:val="00136413"/>
    <w:rsid w:val="00136616"/>
    <w:rsid w:val="00136DFD"/>
    <w:rsid w:val="00136F1C"/>
    <w:rsid w:val="0014125D"/>
    <w:rsid w:val="00142B94"/>
    <w:rsid w:val="0014359F"/>
    <w:rsid w:val="001466CF"/>
    <w:rsid w:val="001469B7"/>
    <w:rsid w:val="00146D17"/>
    <w:rsid w:val="00146D9E"/>
    <w:rsid w:val="00150FFF"/>
    <w:rsid w:val="00152B94"/>
    <w:rsid w:val="0015333A"/>
    <w:rsid w:val="00153ED9"/>
    <w:rsid w:val="00155D64"/>
    <w:rsid w:val="0015705E"/>
    <w:rsid w:val="0015760B"/>
    <w:rsid w:val="00157F03"/>
    <w:rsid w:val="00162EFB"/>
    <w:rsid w:val="00163414"/>
    <w:rsid w:val="00163BA1"/>
    <w:rsid w:val="0016585F"/>
    <w:rsid w:val="00166031"/>
    <w:rsid w:val="00167C5F"/>
    <w:rsid w:val="00171130"/>
    <w:rsid w:val="00171AB6"/>
    <w:rsid w:val="001734A8"/>
    <w:rsid w:val="00173580"/>
    <w:rsid w:val="001754BA"/>
    <w:rsid w:val="00180F14"/>
    <w:rsid w:val="0018107F"/>
    <w:rsid w:val="001827BB"/>
    <w:rsid w:val="0018480E"/>
    <w:rsid w:val="00184AF3"/>
    <w:rsid w:val="00184C94"/>
    <w:rsid w:val="00186D8E"/>
    <w:rsid w:val="00191972"/>
    <w:rsid w:val="00191DC0"/>
    <w:rsid w:val="001923FF"/>
    <w:rsid w:val="00192EEC"/>
    <w:rsid w:val="00193B32"/>
    <w:rsid w:val="00193E18"/>
    <w:rsid w:val="0019486C"/>
    <w:rsid w:val="00194AB6"/>
    <w:rsid w:val="001958CB"/>
    <w:rsid w:val="0019590B"/>
    <w:rsid w:val="0019645E"/>
    <w:rsid w:val="00196EE8"/>
    <w:rsid w:val="001973BF"/>
    <w:rsid w:val="0019769A"/>
    <w:rsid w:val="001A0019"/>
    <w:rsid w:val="001A3C6B"/>
    <w:rsid w:val="001A5D4B"/>
    <w:rsid w:val="001A6314"/>
    <w:rsid w:val="001A6E56"/>
    <w:rsid w:val="001A7AC0"/>
    <w:rsid w:val="001B3376"/>
    <w:rsid w:val="001B455D"/>
    <w:rsid w:val="001B5955"/>
    <w:rsid w:val="001B6010"/>
    <w:rsid w:val="001B63B8"/>
    <w:rsid w:val="001B7B83"/>
    <w:rsid w:val="001B7C33"/>
    <w:rsid w:val="001C0969"/>
    <w:rsid w:val="001C17F7"/>
    <w:rsid w:val="001C1AE0"/>
    <w:rsid w:val="001C232D"/>
    <w:rsid w:val="001C675D"/>
    <w:rsid w:val="001C762C"/>
    <w:rsid w:val="001D1EFC"/>
    <w:rsid w:val="001D241D"/>
    <w:rsid w:val="001D2552"/>
    <w:rsid w:val="001D2EE4"/>
    <w:rsid w:val="001D495F"/>
    <w:rsid w:val="001D53E2"/>
    <w:rsid w:val="001D6670"/>
    <w:rsid w:val="001E0681"/>
    <w:rsid w:val="001E06D6"/>
    <w:rsid w:val="001E15CC"/>
    <w:rsid w:val="001E2662"/>
    <w:rsid w:val="001E6FAC"/>
    <w:rsid w:val="001F293F"/>
    <w:rsid w:val="001F2B62"/>
    <w:rsid w:val="001F79D7"/>
    <w:rsid w:val="001F7CA6"/>
    <w:rsid w:val="00200358"/>
    <w:rsid w:val="0020298A"/>
    <w:rsid w:val="00202AC5"/>
    <w:rsid w:val="00202D47"/>
    <w:rsid w:val="00203E95"/>
    <w:rsid w:val="00204D07"/>
    <w:rsid w:val="00205BDF"/>
    <w:rsid w:val="002069FC"/>
    <w:rsid w:val="00207BB2"/>
    <w:rsid w:val="00210F62"/>
    <w:rsid w:val="00214F88"/>
    <w:rsid w:val="002171E4"/>
    <w:rsid w:val="002200CA"/>
    <w:rsid w:val="00220B46"/>
    <w:rsid w:val="00220DAB"/>
    <w:rsid w:val="00221427"/>
    <w:rsid w:val="00221AFA"/>
    <w:rsid w:val="0022254B"/>
    <w:rsid w:val="00223916"/>
    <w:rsid w:val="00223925"/>
    <w:rsid w:val="00225229"/>
    <w:rsid w:val="002278A9"/>
    <w:rsid w:val="002312ED"/>
    <w:rsid w:val="002323CF"/>
    <w:rsid w:val="002339B3"/>
    <w:rsid w:val="00233A45"/>
    <w:rsid w:val="002354B4"/>
    <w:rsid w:val="002355F3"/>
    <w:rsid w:val="00235DAF"/>
    <w:rsid w:val="002401DF"/>
    <w:rsid w:val="0024164B"/>
    <w:rsid w:val="00241E5F"/>
    <w:rsid w:val="00242B71"/>
    <w:rsid w:val="002444F9"/>
    <w:rsid w:val="00246F15"/>
    <w:rsid w:val="002507AA"/>
    <w:rsid w:val="00251254"/>
    <w:rsid w:val="002515EF"/>
    <w:rsid w:val="00253981"/>
    <w:rsid w:val="0025481C"/>
    <w:rsid w:val="0025672B"/>
    <w:rsid w:val="00261CAF"/>
    <w:rsid w:val="00263B96"/>
    <w:rsid w:val="00263C2C"/>
    <w:rsid w:val="00263FED"/>
    <w:rsid w:val="0026447F"/>
    <w:rsid w:val="0026470D"/>
    <w:rsid w:val="00264E41"/>
    <w:rsid w:val="002651CB"/>
    <w:rsid w:val="00265A8D"/>
    <w:rsid w:val="00265F56"/>
    <w:rsid w:val="00266A11"/>
    <w:rsid w:val="00270C1B"/>
    <w:rsid w:val="00271E25"/>
    <w:rsid w:val="00274250"/>
    <w:rsid w:val="002742B6"/>
    <w:rsid w:val="00274D82"/>
    <w:rsid w:val="00277DD4"/>
    <w:rsid w:val="002844B3"/>
    <w:rsid w:val="0028554B"/>
    <w:rsid w:val="00285CC4"/>
    <w:rsid w:val="00287201"/>
    <w:rsid w:val="00287E15"/>
    <w:rsid w:val="002900F4"/>
    <w:rsid w:val="0029034B"/>
    <w:rsid w:val="00290A29"/>
    <w:rsid w:val="00290EDD"/>
    <w:rsid w:val="00291316"/>
    <w:rsid w:val="00293600"/>
    <w:rsid w:val="00293EF4"/>
    <w:rsid w:val="002944BF"/>
    <w:rsid w:val="00294FF6"/>
    <w:rsid w:val="00295E0D"/>
    <w:rsid w:val="00295E43"/>
    <w:rsid w:val="002978CF"/>
    <w:rsid w:val="002A280C"/>
    <w:rsid w:val="002A35DC"/>
    <w:rsid w:val="002A3711"/>
    <w:rsid w:val="002A4AC3"/>
    <w:rsid w:val="002A5EC1"/>
    <w:rsid w:val="002A77AC"/>
    <w:rsid w:val="002A7D7E"/>
    <w:rsid w:val="002B284A"/>
    <w:rsid w:val="002B44DE"/>
    <w:rsid w:val="002B46AC"/>
    <w:rsid w:val="002B49FE"/>
    <w:rsid w:val="002B6123"/>
    <w:rsid w:val="002B643B"/>
    <w:rsid w:val="002C1021"/>
    <w:rsid w:val="002C6445"/>
    <w:rsid w:val="002D0AA8"/>
    <w:rsid w:val="002D2BC3"/>
    <w:rsid w:val="002D308F"/>
    <w:rsid w:val="002D438C"/>
    <w:rsid w:val="002D55A8"/>
    <w:rsid w:val="002D775B"/>
    <w:rsid w:val="002D7BAF"/>
    <w:rsid w:val="002E0151"/>
    <w:rsid w:val="002E3B4E"/>
    <w:rsid w:val="002E4DB6"/>
    <w:rsid w:val="002E6AFF"/>
    <w:rsid w:val="002E747B"/>
    <w:rsid w:val="002E7553"/>
    <w:rsid w:val="002F4CF5"/>
    <w:rsid w:val="002F73EA"/>
    <w:rsid w:val="00301BD0"/>
    <w:rsid w:val="00304407"/>
    <w:rsid w:val="00304BCB"/>
    <w:rsid w:val="003075F8"/>
    <w:rsid w:val="0031217B"/>
    <w:rsid w:val="00312870"/>
    <w:rsid w:val="0031533C"/>
    <w:rsid w:val="003212B8"/>
    <w:rsid w:val="003228F0"/>
    <w:rsid w:val="00322D62"/>
    <w:rsid w:val="00323574"/>
    <w:rsid w:val="00323F68"/>
    <w:rsid w:val="003242E6"/>
    <w:rsid w:val="003249F9"/>
    <w:rsid w:val="0032526D"/>
    <w:rsid w:val="00326FF5"/>
    <w:rsid w:val="0033092B"/>
    <w:rsid w:val="00331687"/>
    <w:rsid w:val="00332BA7"/>
    <w:rsid w:val="00333420"/>
    <w:rsid w:val="00340AF2"/>
    <w:rsid w:val="003433B0"/>
    <w:rsid w:val="00343C03"/>
    <w:rsid w:val="00343C70"/>
    <w:rsid w:val="003451A1"/>
    <w:rsid w:val="00347938"/>
    <w:rsid w:val="00347DB4"/>
    <w:rsid w:val="00350A61"/>
    <w:rsid w:val="00351E58"/>
    <w:rsid w:val="003520EB"/>
    <w:rsid w:val="00353894"/>
    <w:rsid w:val="0035581D"/>
    <w:rsid w:val="00355C1B"/>
    <w:rsid w:val="00356077"/>
    <w:rsid w:val="003567A2"/>
    <w:rsid w:val="00356A3D"/>
    <w:rsid w:val="00357748"/>
    <w:rsid w:val="00360362"/>
    <w:rsid w:val="00360ABA"/>
    <w:rsid w:val="003627A5"/>
    <w:rsid w:val="00364016"/>
    <w:rsid w:val="0036650A"/>
    <w:rsid w:val="00370AB6"/>
    <w:rsid w:val="003736A6"/>
    <w:rsid w:val="003748BC"/>
    <w:rsid w:val="00376603"/>
    <w:rsid w:val="003770A1"/>
    <w:rsid w:val="00377DD8"/>
    <w:rsid w:val="00381834"/>
    <w:rsid w:val="00385CA2"/>
    <w:rsid w:val="00386B12"/>
    <w:rsid w:val="0038796B"/>
    <w:rsid w:val="003910A5"/>
    <w:rsid w:val="0039119E"/>
    <w:rsid w:val="003912CE"/>
    <w:rsid w:val="0039151B"/>
    <w:rsid w:val="00393E01"/>
    <w:rsid w:val="00394C3A"/>
    <w:rsid w:val="0039640F"/>
    <w:rsid w:val="003965E2"/>
    <w:rsid w:val="00397072"/>
    <w:rsid w:val="003A2210"/>
    <w:rsid w:val="003A271E"/>
    <w:rsid w:val="003A454F"/>
    <w:rsid w:val="003A4D08"/>
    <w:rsid w:val="003A66FF"/>
    <w:rsid w:val="003B0727"/>
    <w:rsid w:val="003B0C1E"/>
    <w:rsid w:val="003B27E9"/>
    <w:rsid w:val="003B306C"/>
    <w:rsid w:val="003B336B"/>
    <w:rsid w:val="003B3620"/>
    <w:rsid w:val="003B4206"/>
    <w:rsid w:val="003B657E"/>
    <w:rsid w:val="003B74B8"/>
    <w:rsid w:val="003C0E3C"/>
    <w:rsid w:val="003C3181"/>
    <w:rsid w:val="003C367C"/>
    <w:rsid w:val="003C4CDF"/>
    <w:rsid w:val="003C4D42"/>
    <w:rsid w:val="003C5845"/>
    <w:rsid w:val="003C69BD"/>
    <w:rsid w:val="003D58AD"/>
    <w:rsid w:val="003D64E7"/>
    <w:rsid w:val="003D68B7"/>
    <w:rsid w:val="003E0A58"/>
    <w:rsid w:val="003E1A2D"/>
    <w:rsid w:val="003E524F"/>
    <w:rsid w:val="003E534E"/>
    <w:rsid w:val="003E760C"/>
    <w:rsid w:val="003F0844"/>
    <w:rsid w:val="003F230D"/>
    <w:rsid w:val="003F230E"/>
    <w:rsid w:val="003F4220"/>
    <w:rsid w:val="003F53AF"/>
    <w:rsid w:val="003F5728"/>
    <w:rsid w:val="003F5E34"/>
    <w:rsid w:val="003F6BA1"/>
    <w:rsid w:val="003F704A"/>
    <w:rsid w:val="0040002F"/>
    <w:rsid w:val="00400A5A"/>
    <w:rsid w:val="00401739"/>
    <w:rsid w:val="004022A4"/>
    <w:rsid w:val="00402739"/>
    <w:rsid w:val="00402F9E"/>
    <w:rsid w:val="00404934"/>
    <w:rsid w:val="004051C6"/>
    <w:rsid w:val="00407F60"/>
    <w:rsid w:val="004103DF"/>
    <w:rsid w:val="0041062B"/>
    <w:rsid w:val="00412461"/>
    <w:rsid w:val="00416297"/>
    <w:rsid w:val="004169E3"/>
    <w:rsid w:val="00416F6B"/>
    <w:rsid w:val="00420D80"/>
    <w:rsid w:val="00422303"/>
    <w:rsid w:val="004229DE"/>
    <w:rsid w:val="004255B3"/>
    <w:rsid w:val="00425BB9"/>
    <w:rsid w:val="00426939"/>
    <w:rsid w:val="0042762C"/>
    <w:rsid w:val="004308AC"/>
    <w:rsid w:val="0043171F"/>
    <w:rsid w:val="00432216"/>
    <w:rsid w:val="004323B1"/>
    <w:rsid w:val="004328FE"/>
    <w:rsid w:val="00432F52"/>
    <w:rsid w:val="00434572"/>
    <w:rsid w:val="004353AA"/>
    <w:rsid w:val="00436838"/>
    <w:rsid w:val="0043707A"/>
    <w:rsid w:val="00437935"/>
    <w:rsid w:val="004413AA"/>
    <w:rsid w:val="004416A7"/>
    <w:rsid w:val="0044274B"/>
    <w:rsid w:val="00442EA6"/>
    <w:rsid w:val="004437A5"/>
    <w:rsid w:val="00445E5A"/>
    <w:rsid w:val="00447BC7"/>
    <w:rsid w:val="00450575"/>
    <w:rsid w:val="0045324D"/>
    <w:rsid w:val="00453F28"/>
    <w:rsid w:val="00456EAA"/>
    <w:rsid w:val="00460C0B"/>
    <w:rsid w:val="00461796"/>
    <w:rsid w:val="00461EBA"/>
    <w:rsid w:val="004621F1"/>
    <w:rsid w:val="00464627"/>
    <w:rsid w:val="00466A44"/>
    <w:rsid w:val="00467569"/>
    <w:rsid w:val="004678E2"/>
    <w:rsid w:val="00467A12"/>
    <w:rsid w:val="004705E3"/>
    <w:rsid w:val="00471DD9"/>
    <w:rsid w:val="004729CE"/>
    <w:rsid w:val="00473383"/>
    <w:rsid w:val="00473528"/>
    <w:rsid w:val="004736D1"/>
    <w:rsid w:val="00474231"/>
    <w:rsid w:val="004742E5"/>
    <w:rsid w:val="00475D01"/>
    <w:rsid w:val="00475DAC"/>
    <w:rsid w:val="0047661E"/>
    <w:rsid w:val="00476F3C"/>
    <w:rsid w:val="00482215"/>
    <w:rsid w:val="004832A6"/>
    <w:rsid w:val="00483B73"/>
    <w:rsid w:val="00484614"/>
    <w:rsid w:val="00485211"/>
    <w:rsid w:val="00485B8E"/>
    <w:rsid w:val="0048694C"/>
    <w:rsid w:val="0048793B"/>
    <w:rsid w:val="00487D05"/>
    <w:rsid w:val="00490A33"/>
    <w:rsid w:val="00490DD6"/>
    <w:rsid w:val="00491B3F"/>
    <w:rsid w:val="00491E01"/>
    <w:rsid w:val="004944FD"/>
    <w:rsid w:val="004948AE"/>
    <w:rsid w:val="00496768"/>
    <w:rsid w:val="00496D9E"/>
    <w:rsid w:val="004970B2"/>
    <w:rsid w:val="00497700"/>
    <w:rsid w:val="004A1B7F"/>
    <w:rsid w:val="004A3044"/>
    <w:rsid w:val="004A34AF"/>
    <w:rsid w:val="004A48D6"/>
    <w:rsid w:val="004B27A0"/>
    <w:rsid w:val="004B4E59"/>
    <w:rsid w:val="004B679E"/>
    <w:rsid w:val="004C0165"/>
    <w:rsid w:val="004C11A6"/>
    <w:rsid w:val="004C17B4"/>
    <w:rsid w:val="004C40EF"/>
    <w:rsid w:val="004C4FF3"/>
    <w:rsid w:val="004C6092"/>
    <w:rsid w:val="004C60F9"/>
    <w:rsid w:val="004C6344"/>
    <w:rsid w:val="004C66EC"/>
    <w:rsid w:val="004C6CD2"/>
    <w:rsid w:val="004D00E0"/>
    <w:rsid w:val="004D104D"/>
    <w:rsid w:val="004D1FDD"/>
    <w:rsid w:val="004D24C3"/>
    <w:rsid w:val="004D294D"/>
    <w:rsid w:val="004D44EA"/>
    <w:rsid w:val="004D5614"/>
    <w:rsid w:val="004D58D4"/>
    <w:rsid w:val="004D5F5E"/>
    <w:rsid w:val="004D6BE1"/>
    <w:rsid w:val="004E6CF8"/>
    <w:rsid w:val="004F3EF9"/>
    <w:rsid w:val="004F55DA"/>
    <w:rsid w:val="004F73A8"/>
    <w:rsid w:val="005005DE"/>
    <w:rsid w:val="0050167B"/>
    <w:rsid w:val="00501DDE"/>
    <w:rsid w:val="0050204C"/>
    <w:rsid w:val="00502198"/>
    <w:rsid w:val="005022CF"/>
    <w:rsid w:val="005026B6"/>
    <w:rsid w:val="00504F02"/>
    <w:rsid w:val="00507730"/>
    <w:rsid w:val="005109F9"/>
    <w:rsid w:val="00510AA0"/>
    <w:rsid w:val="00513342"/>
    <w:rsid w:val="00514709"/>
    <w:rsid w:val="00515A0D"/>
    <w:rsid w:val="00516E4A"/>
    <w:rsid w:val="0051761F"/>
    <w:rsid w:val="00517B85"/>
    <w:rsid w:val="005200FC"/>
    <w:rsid w:val="0052017D"/>
    <w:rsid w:val="00520A4E"/>
    <w:rsid w:val="005235DE"/>
    <w:rsid w:val="00523696"/>
    <w:rsid w:val="005261A1"/>
    <w:rsid w:val="00530FD9"/>
    <w:rsid w:val="00535FA0"/>
    <w:rsid w:val="0053696B"/>
    <w:rsid w:val="00536D44"/>
    <w:rsid w:val="00537F88"/>
    <w:rsid w:val="005403AF"/>
    <w:rsid w:val="005409F6"/>
    <w:rsid w:val="005420AB"/>
    <w:rsid w:val="00543398"/>
    <w:rsid w:val="00543C26"/>
    <w:rsid w:val="00543DA7"/>
    <w:rsid w:val="005449E8"/>
    <w:rsid w:val="00544C78"/>
    <w:rsid w:val="00544D28"/>
    <w:rsid w:val="0054657F"/>
    <w:rsid w:val="00551E9D"/>
    <w:rsid w:val="00554D65"/>
    <w:rsid w:val="00556574"/>
    <w:rsid w:val="00556987"/>
    <w:rsid w:val="00560388"/>
    <w:rsid w:val="005608C8"/>
    <w:rsid w:val="0056444E"/>
    <w:rsid w:val="00564FB2"/>
    <w:rsid w:val="005651CB"/>
    <w:rsid w:val="005651F7"/>
    <w:rsid w:val="00566958"/>
    <w:rsid w:val="00566C8D"/>
    <w:rsid w:val="00570B04"/>
    <w:rsid w:val="00570BD8"/>
    <w:rsid w:val="00572273"/>
    <w:rsid w:val="00573963"/>
    <w:rsid w:val="005741D0"/>
    <w:rsid w:val="00574796"/>
    <w:rsid w:val="00574BF8"/>
    <w:rsid w:val="005763B4"/>
    <w:rsid w:val="00576BCF"/>
    <w:rsid w:val="005810C2"/>
    <w:rsid w:val="00583326"/>
    <w:rsid w:val="00584011"/>
    <w:rsid w:val="005867B6"/>
    <w:rsid w:val="005905F7"/>
    <w:rsid w:val="005907F0"/>
    <w:rsid w:val="00590AA0"/>
    <w:rsid w:val="00591379"/>
    <w:rsid w:val="00592437"/>
    <w:rsid w:val="0059415A"/>
    <w:rsid w:val="00597683"/>
    <w:rsid w:val="005A03DD"/>
    <w:rsid w:val="005A0AC3"/>
    <w:rsid w:val="005A1DC6"/>
    <w:rsid w:val="005A40B8"/>
    <w:rsid w:val="005A7DE2"/>
    <w:rsid w:val="005B4586"/>
    <w:rsid w:val="005B472D"/>
    <w:rsid w:val="005B6623"/>
    <w:rsid w:val="005B778E"/>
    <w:rsid w:val="005C0660"/>
    <w:rsid w:val="005C1135"/>
    <w:rsid w:val="005C2F2D"/>
    <w:rsid w:val="005C487E"/>
    <w:rsid w:val="005C628F"/>
    <w:rsid w:val="005C6D2E"/>
    <w:rsid w:val="005C7F3B"/>
    <w:rsid w:val="005D03F4"/>
    <w:rsid w:val="005D0F8F"/>
    <w:rsid w:val="005D11D0"/>
    <w:rsid w:val="005D1518"/>
    <w:rsid w:val="005D1526"/>
    <w:rsid w:val="005D25BC"/>
    <w:rsid w:val="005D2B1C"/>
    <w:rsid w:val="005D55CE"/>
    <w:rsid w:val="005D5762"/>
    <w:rsid w:val="005D58CA"/>
    <w:rsid w:val="005D6DF2"/>
    <w:rsid w:val="005D6FEA"/>
    <w:rsid w:val="005D747A"/>
    <w:rsid w:val="005E009F"/>
    <w:rsid w:val="005E1A75"/>
    <w:rsid w:val="005E1B1F"/>
    <w:rsid w:val="005E1FDE"/>
    <w:rsid w:val="005E28D9"/>
    <w:rsid w:val="005E407B"/>
    <w:rsid w:val="005E51D2"/>
    <w:rsid w:val="005E543F"/>
    <w:rsid w:val="005E7954"/>
    <w:rsid w:val="005F1157"/>
    <w:rsid w:val="005F1976"/>
    <w:rsid w:val="006017B1"/>
    <w:rsid w:val="00601F79"/>
    <w:rsid w:val="00602845"/>
    <w:rsid w:val="00603341"/>
    <w:rsid w:val="00603C0B"/>
    <w:rsid w:val="00603C21"/>
    <w:rsid w:val="006051EF"/>
    <w:rsid w:val="00607DB6"/>
    <w:rsid w:val="00607DCD"/>
    <w:rsid w:val="0061067B"/>
    <w:rsid w:val="00611039"/>
    <w:rsid w:val="00612DF6"/>
    <w:rsid w:val="006136DB"/>
    <w:rsid w:val="0061484F"/>
    <w:rsid w:val="00616E71"/>
    <w:rsid w:val="00617AA5"/>
    <w:rsid w:val="0062241B"/>
    <w:rsid w:val="00622436"/>
    <w:rsid w:val="0062257C"/>
    <w:rsid w:val="006256E7"/>
    <w:rsid w:val="00630DAC"/>
    <w:rsid w:val="00630F1F"/>
    <w:rsid w:val="00633241"/>
    <w:rsid w:val="00633276"/>
    <w:rsid w:val="006406EA"/>
    <w:rsid w:val="00640891"/>
    <w:rsid w:val="006471EB"/>
    <w:rsid w:val="00650348"/>
    <w:rsid w:val="00651822"/>
    <w:rsid w:val="0065400B"/>
    <w:rsid w:val="00654D12"/>
    <w:rsid w:val="00655069"/>
    <w:rsid w:val="00655289"/>
    <w:rsid w:val="00655A78"/>
    <w:rsid w:val="006560C1"/>
    <w:rsid w:val="00657C93"/>
    <w:rsid w:val="0066149B"/>
    <w:rsid w:val="00662150"/>
    <w:rsid w:val="0066286D"/>
    <w:rsid w:val="00665C1E"/>
    <w:rsid w:val="00666D79"/>
    <w:rsid w:val="00671971"/>
    <w:rsid w:val="00672E0D"/>
    <w:rsid w:val="006734A6"/>
    <w:rsid w:val="006746EB"/>
    <w:rsid w:val="00674F82"/>
    <w:rsid w:val="006752D9"/>
    <w:rsid w:val="00676A51"/>
    <w:rsid w:val="006807FF"/>
    <w:rsid w:val="0068502E"/>
    <w:rsid w:val="006856EC"/>
    <w:rsid w:val="00685A06"/>
    <w:rsid w:val="00685C31"/>
    <w:rsid w:val="00686309"/>
    <w:rsid w:val="0069043F"/>
    <w:rsid w:val="0069252C"/>
    <w:rsid w:val="006979AF"/>
    <w:rsid w:val="006A143A"/>
    <w:rsid w:val="006A2FE7"/>
    <w:rsid w:val="006A354D"/>
    <w:rsid w:val="006A44E6"/>
    <w:rsid w:val="006A6AF5"/>
    <w:rsid w:val="006A7AF9"/>
    <w:rsid w:val="006B0278"/>
    <w:rsid w:val="006B0ED1"/>
    <w:rsid w:val="006B22CD"/>
    <w:rsid w:val="006B2BAE"/>
    <w:rsid w:val="006B30E8"/>
    <w:rsid w:val="006B3A18"/>
    <w:rsid w:val="006B4288"/>
    <w:rsid w:val="006B4640"/>
    <w:rsid w:val="006B4C3D"/>
    <w:rsid w:val="006B5DDC"/>
    <w:rsid w:val="006B78B4"/>
    <w:rsid w:val="006C1FB1"/>
    <w:rsid w:val="006C207F"/>
    <w:rsid w:val="006C347C"/>
    <w:rsid w:val="006C47A2"/>
    <w:rsid w:val="006C505B"/>
    <w:rsid w:val="006C53AC"/>
    <w:rsid w:val="006D17F9"/>
    <w:rsid w:val="006D1AAE"/>
    <w:rsid w:val="006D2EE4"/>
    <w:rsid w:val="006D3DF0"/>
    <w:rsid w:val="006D6095"/>
    <w:rsid w:val="006D6103"/>
    <w:rsid w:val="006E0431"/>
    <w:rsid w:val="006E0D81"/>
    <w:rsid w:val="006E32EF"/>
    <w:rsid w:val="006E352E"/>
    <w:rsid w:val="006E38B1"/>
    <w:rsid w:val="006E3ACF"/>
    <w:rsid w:val="006E3F3C"/>
    <w:rsid w:val="006E6297"/>
    <w:rsid w:val="006F1E09"/>
    <w:rsid w:val="006F2404"/>
    <w:rsid w:val="006F2B1E"/>
    <w:rsid w:val="006F357C"/>
    <w:rsid w:val="006F51D0"/>
    <w:rsid w:val="006F67AF"/>
    <w:rsid w:val="0070019F"/>
    <w:rsid w:val="00701E7D"/>
    <w:rsid w:val="0070651A"/>
    <w:rsid w:val="00710711"/>
    <w:rsid w:val="00710E8B"/>
    <w:rsid w:val="00711B6F"/>
    <w:rsid w:val="00711FF0"/>
    <w:rsid w:val="00713ECC"/>
    <w:rsid w:val="00715047"/>
    <w:rsid w:val="00717FB9"/>
    <w:rsid w:val="00717FD5"/>
    <w:rsid w:val="007208F5"/>
    <w:rsid w:val="007221FF"/>
    <w:rsid w:val="00724ABD"/>
    <w:rsid w:val="00727E0A"/>
    <w:rsid w:val="007314DD"/>
    <w:rsid w:val="0073152F"/>
    <w:rsid w:val="00735E8A"/>
    <w:rsid w:val="00736197"/>
    <w:rsid w:val="00736605"/>
    <w:rsid w:val="00736E34"/>
    <w:rsid w:val="00736FA0"/>
    <w:rsid w:val="007409FE"/>
    <w:rsid w:val="00740D40"/>
    <w:rsid w:val="0074138C"/>
    <w:rsid w:val="007427B9"/>
    <w:rsid w:val="00743E59"/>
    <w:rsid w:val="00751402"/>
    <w:rsid w:val="0075162F"/>
    <w:rsid w:val="00751A9A"/>
    <w:rsid w:val="00751EED"/>
    <w:rsid w:val="00752423"/>
    <w:rsid w:val="00752FAB"/>
    <w:rsid w:val="007535E7"/>
    <w:rsid w:val="00755B5E"/>
    <w:rsid w:val="00755E45"/>
    <w:rsid w:val="0075614F"/>
    <w:rsid w:val="0075692B"/>
    <w:rsid w:val="00756C27"/>
    <w:rsid w:val="007619BE"/>
    <w:rsid w:val="00761BD2"/>
    <w:rsid w:val="00763368"/>
    <w:rsid w:val="007635E7"/>
    <w:rsid w:val="007636F7"/>
    <w:rsid w:val="007641D3"/>
    <w:rsid w:val="00765C7D"/>
    <w:rsid w:val="00766CCD"/>
    <w:rsid w:val="00766FCC"/>
    <w:rsid w:val="007672E0"/>
    <w:rsid w:val="0077144F"/>
    <w:rsid w:val="007715ED"/>
    <w:rsid w:val="007716E2"/>
    <w:rsid w:val="00772326"/>
    <w:rsid w:val="0077298C"/>
    <w:rsid w:val="00772D12"/>
    <w:rsid w:val="00774C04"/>
    <w:rsid w:val="007761D9"/>
    <w:rsid w:val="0078168A"/>
    <w:rsid w:val="007845E3"/>
    <w:rsid w:val="007855A2"/>
    <w:rsid w:val="007872E2"/>
    <w:rsid w:val="00787EAD"/>
    <w:rsid w:val="00790E69"/>
    <w:rsid w:val="00790E73"/>
    <w:rsid w:val="00793118"/>
    <w:rsid w:val="007931D9"/>
    <w:rsid w:val="00793B99"/>
    <w:rsid w:val="00793BF0"/>
    <w:rsid w:val="00797000"/>
    <w:rsid w:val="00797950"/>
    <w:rsid w:val="00797C34"/>
    <w:rsid w:val="007A0EE7"/>
    <w:rsid w:val="007A214D"/>
    <w:rsid w:val="007A3571"/>
    <w:rsid w:val="007A396E"/>
    <w:rsid w:val="007A4028"/>
    <w:rsid w:val="007A688D"/>
    <w:rsid w:val="007B00D0"/>
    <w:rsid w:val="007B1571"/>
    <w:rsid w:val="007B1A69"/>
    <w:rsid w:val="007B204E"/>
    <w:rsid w:val="007B2EC3"/>
    <w:rsid w:val="007B3188"/>
    <w:rsid w:val="007B4876"/>
    <w:rsid w:val="007B4C1A"/>
    <w:rsid w:val="007C3608"/>
    <w:rsid w:val="007C3734"/>
    <w:rsid w:val="007C392E"/>
    <w:rsid w:val="007C6453"/>
    <w:rsid w:val="007C65C3"/>
    <w:rsid w:val="007D15D6"/>
    <w:rsid w:val="007D1691"/>
    <w:rsid w:val="007D16AB"/>
    <w:rsid w:val="007D2330"/>
    <w:rsid w:val="007D26AF"/>
    <w:rsid w:val="007D3DE2"/>
    <w:rsid w:val="007E303B"/>
    <w:rsid w:val="007F360C"/>
    <w:rsid w:val="007F4520"/>
    <w:rsid w:val="007F79F6"/>
    <w:rsid w:val="00800065"/>
    <w:rsid w:val="008004D0"/>
    <w:rsid w:val="0080571A"/>
    <w:rsid w:val="00807831"/>
    <w:rsid w:val="00807A05"/>
    <w:rsid w:val="008100C0"/>
    <w:rsid w:val="008114A8"/>
    <w:rsid w:val="0081219C"/>
    <w:rsid w:val="00813187"/>
    <w:rsid w:val="00813201"/>
    <w:rsid w:val="008136F0"/>
    <w:rsid w:val="008140C1"/>
    <w:rsid w:val="008142E5"/>
    <w:rsid w:val="00816446"/>
    <w:rsid w:val="0082017C"/>
    <w:rsid w:val="0082070A"/>
    <w:rsid w:val="00822BB3"/>
    <w:rsid w:val="00822CAA"/>
    <w:rsid w:val="008257AA"/>
    <w:rsid w:val="00825F8B"/>
    <w:rsid w:val="00831208"/>
    <w:rsid w:val="00831304"/>
    <w:rsid w:val="00831975"/>
    <w:rsid w:val="008319AF"/>
    <w:rsid w:val="008353A3"/>
    <w:rsid w:val="00836BFE"/>
    <w:rsid w:val="008411ED"/>
    <w:rsid w:val="00846B02"/>
    <w:rsid w:val="00847149"/>
    <w:rsid w:val="00850322"/>
    <w:rsid w:val="00850F2E"/>
    <w:rsid w:val="0085277D"/>
    <w:rsid w:val="00852D5A"/>
    <w:rsid w:val="00853172"/>
    <w:rsid w:val="00853BA7"/>
    <w:rsid w:val="00853CF1"/>
    <w:rsid w:val="00855004"/>
    <w:rsid w:val="008551AB"/>
    <w:rsid w:val="00855BFA"/>
    <w:rsid w:val="008560F7"/>
    <w:rsid w:val="008564AA"/>
    <w:rsid w:val="0085758F"/>
    <w:rsid w:val="008579F9"/>
    <w:rsid w:val="008609F6"/>
    <w:rsid w:val="00861B35"/>
    <w:rsid w:val="00862AFB"/>
    <w:rsid w:val="00863643"/>
    <w:rsid w:val="00864A14"/>
    <w:rsid w:val="00865CE4"/>
    <w:rsid w:val="00866E01"/>
    <w:rsid w:val="0087174E"/>
    <w:rsid w:val="00871E64"/>
    <w:rsid w:val="008735AF"/>
    <w:rsid w:val="00873C2E"/>
    <w:rsid w:val="00874212"/>
    <w:rsid w:val="00874552"/>
    <w:rsid w:val="00877029"/>
    <w:rsid w:val="008779F3"/>
    <w:rsid w:val="00882F32"/>
    <w:rsid w:val="00882FB1"/>
    <w:rsid w:val="008832B7"/>
    <w:rsid w:val="00883D01"/>
    <w:rsid w:val="0088772C"/>
    <w:rsid w:val="00890604"/>
    <w:rsid w:val="00893161"/>
    <w:rsid w:val="0089329D"/>
    <w:rsid w:val="00894767"/>
    <w:rsid w:val="008968FC"/>
    <w:rsid w:val="00897B24"/>
    <w:rsid w:val="008A19BD"/>
    <w:rsid w:val="008A32F9"/>
    <w:rsid w:val="008A3CE2"/>
    <w:rsid w:val="008A4168"/>
    <w:rsid w:val="008A4426"/>
    <w:rsid w:val="008A681A"/>
    <w:rsid w:val="008B0382"/>
    <w:rsid w:val="008B11E9"/>
    <w:rsid w:val="008B25BE"/>
    <w:rsid w:val="008B34BE"/>
    <w:rsid w:val="008B3FEA"/>
    <w:rsid w:val="008B4C2F"/>
    <w:rsid w:val="008B5B72"/>
    <w:rsid w:val="008B5DD6"/>
    <w:rsid w:val="008B6D87"/>
    <w:rsid w:val="008C02B5"/>
    <w:rsid w:val="008C0422"/>
    <w:rsid w:val="008C327A"/>
    <w:rsid w:val="008C3B91"/>
    <w:rsid w:val="008C53DA"/>
    <w:rsid w:val="008C595B"/>
    <w:rsid w:val="008C6A4A"/>
    <w:rsid w:val="008D1480"/>
    <w:rsid w:val="008D46AF"/>
    <w:rsid w:val="008D668B"/>
    <w:rsid w:val="008D7188"/>
    <w:rsid w:val="008E04A0"/>
    <w:rsid w:val="008E1173"/>
    <w:rsid w:val="008E1E24"/>
    <w:rsid w:val="008E2A01"/>
    <w:rsid w:val="008E31D8"/>
    <w:rsid w:val="008E32BE"/>
    <w:rsid w:val="008E47D3"/>
    <w:rsid w:val="008E5186"/>
    <w:rsid w:val="008E6533"/>
    <w:rsid w:val="008E7979"/>
    <w:rsid w:val="008F0BD7"/>
    <w:rsid w:val="008F13C3"/>
    <w:rsid w:val="008F18C0"/>
    <w:rsid w:val="008F2404"/>
    <w:rsid w:val="008F28D6"/>
    <w:rsid w:val="008F3260"/>
    <w:rsid w:val="008F6641"/>
    <w:rsid w:val="008F6DC4"/>
    <w:rsid w:val="00900E46"/>
    <w:rsid w:val="00902147"/>
    <w:rsid w:val="00902B7B"/>
    <w:rsid w:val="00903C7D"/>
    <w:rsid w:val="00903E65"/>
    <w:rsid w:val="009047FD"/>
    <w:rsid w:val="0090510F"/>
    <w:rsid w:val="00905A5D"/>
    <w:rsid w:val="00905E98"/>
    <w:rsid w:val="00907BE9"/>
    <w:rsid w:val="00911681"/>
    <w:rsid w:val="00911800"/>
    <w:rsid w:val="0091225D"/>
    <w:rsid w:val="00913E2B"/>
    <w:rsid w:val="00914DCB"/>
    <w:rsid w:val="00915D0A"/>
    <w:rsid w:val="00916AAC"/>
    <w:rsid w:val="00917E13"/>
    <w:rsid w:val="009210DB"/>
    <w:rsid w:val="00922A79"/>
    <w:rsid w:val="009247A5"/>
    <w:rsid w:val="00924CAD"/>
    <w:rsid w:val="009254BA"/>
    <w:rsid w:val="00926498"/>
    <w:rsid w:val="00927E3F"/>
    <w:rsid w:val="009303B1"/>
    <w:rsid w:val="00931D6C"/>
    <w:rsid w:val="0093301A"/>
    <w:rsid w:val="0093313C"/>
    <w:rsid w:val="00935365"/>
    <w:rsid w:val="009411BC"/>
    <w:rsid w:val="009426B4"/>
    <w:rsid w:val="009433A9"/>
    <w:rsid w:val="00943998"/>
    <w:rsid w:val="0094412D"/>
    <w:rsid w:val="009444EA"/>
    <w:rsid w:val="00944E10"/>
    <w:rsid w:val="00945167"/>
    <w:rsid w:val="0094554F"/>
    <w:rsid w:val="00946912"/>
    <w:rsid w:val="009473B7"/>
    <w:rsid w:val="00951599"/>
    <w:rsid w:val="009515E5"/>
    <w:rsid w:val="00955C86"/>
    <w:rsid w:val="00960B75"/>
    <w:rsid w:val="00960D4F"/>
    <w:rsid w:val="00961472"/>
    <w:rsid w:val="009615D3"/>
    <w:rsid w:val="009617E0"/>
    <w:rsid w:val="00962B10"/>
    <w:rsid w:val="00962CF8"/>
    <w:rsid w:val="0096336F"/>
    <w:rsid w:val="0096418B"/>
    <w:rsid w:val="00966FF5"/>
    <w:rsid w:val="00967172"/>
    <w:rsid w:val="009700FF"/>
    <w:rsid w:val="00970522"/>
    <w:rsid w:val="009709DB"/>
    <w:rsid w:val="009716B3"/>
    <w:rsid w:val="00971D84"/>
    <w:rsid w:val="00972166"/>
    <w:rsid w:val="009745C9"/>
    <w:rsid w:val="00974B36"/>
    <w:rsid w:val="00977EAC"/>
    <w:rsid w:val="0098097F"/>
    <w:rsid w:val="009829BA"/>
    <w:rsid w:val="0098326F"/>
    <w:rsid w:val="00983510"/>
    <w:rsid w:val="00984DAD"/>
    <w:rsid w:val="00986616"/>
    <w:rsid w:val="00986C50"/>
    <w:rsid w:val="0099003F"/>
    <w:rsid w:val="0099057F"/>
    <w:rsid w:val="009908B9"/>
    <w:rsid w:val="00990D45"/>
    <w:rsid w:val="00993E57"/>
    <w:rsid w:val="009941C7"/>
    <w:rsid w:val="009961D4"/>
    <w:rsid w:val="009A13AA"/>
    <w:rsid w:val="009A1BCB"/>
    <w:rsid w:val="009A1C43"/>
    <w:rsid w:val="009A7FC8"/>
    <w:rsid w:val="009B26B2"/>
    <w:rsid w:val="009B2A8A"/>
    <w:rsid w:val="009B3924"/>
    <w:rsid w:val="009B7FD7"/>
    <w:rsid w:val="009C1D29"/>
    <w:rsid w:val="009C2BA6"/>
    <w:rsid w:val="009C2F69"/>
    <w:rsid w:val="009C3DA8"/>
    <w:rsid w:val="009C46F9"/>
    <w:rsid w:val="009C5006"/>
    <w:rsid w:val="009C575A"/>
    <w:rsid w:val="009C5AB2"/>
    <w:rsid w:val="009C6EBE"/>
    <w:rsid w:val="009C779E"/>
    <w:rsid w:val="009D13A4"/>
    <w:rsid w:val="009D2548"/>
    <w:rsid w:val="009D3806"/>
    <w:rsid w:val="009D40BC"/>
    <w:rsid w:val="009D4652"/>
    <w:rsid w:val="009D71D2"/>
    <w:rsid w:val="009E03EB"/>
    <w:rsid w:val="009E10FF"/>
    <w:rsid w:val="009E1B76"/>
    <w:rsid w:val="009E2D1D"/>
    <w:rsid w:val="009E335E"/>
    <w:rsid w:val="009E567E"/>
    <w:rsid w:val="009E6B02"/>
    <w:rsid w:val="009F0619"/>
    <w:rsid w:val="009F0792"/>
    <w:rsid w:val="009F2644"/>
    <w:rsid w:val="009F35D5"/>
    <w:rsid w:val="009F3821"/>
    <w:rsid w:val="009F3CA5"/>
    <w:rsid w:val="009F4716"/>
    <w:rsid w:val="009F4D9D"/>
    <w:rsid w:val="009F562C"/>
    <w:rsid w:val="009F58CD"/>
    <w:rsid w:val="009F683A"/>
    <w:rsid w:val="00A0053E"/>
    <w:rsid w:val="00A01103"/>
    <w:rsid w:val="00A02B18"/>
    <w:rsid w:val="00A058D1"/>
    <w:rsid w:val="00A05E84"/>
    <w:rsid w:val="00A06B41"/>
    <w:rsid w:val="00A06FB5"/>
    <w:rsid w:val="00A120C6"/>
    <w:rsid w:val="00A13E10"/>
    <w:rsid w:val="00A15EC0"/>
    <w:rsid w:val="00A16988"/>
    <w:rsid w:val="00A17621"/>
    <w:rsid w:val="00A17687"/>
    <w:rsid w:val="00A17FFD"/>
    <w:rsid w:val="00A201CB"/>
    <w:rsid w:val="00A20BE0"/>
    <w:rsid w:val="00A221A2"/>
    <w:rsid w:val="00A2237E"/>
    <w:rsid w:val="00A22EB9"/>
    <w:rsid w:val="00A23B31"/>
    <w:rsid w:val="00A26166"/>
    <w:rsid w:val="00A31EFF"/>
    <w:rsid w:val="00A31F2E"/>
    <w:rsid w:val="00A3218E"/>
    <w:rsid w:val="00A33B8E"/>
    <w:rsid w:val="00A356C1"/>
    <w:rsid w:val="00A407FD"/>
    <w:rsid w:val="00A40E0D"/>
    <w:rsid w:val="00A411FF"/>
    <w:rsid w:val="00A41846"/>
    <w:rsid w:val="00A41AF0"/>
    <w:rsid w:val="00A44109"/>
    <w:rsid w:val="00A44E67"/>
    <w:rsid w:val="00A458F7"/>
    <w:rsid w:val="00A50CB3"/>
    <w:rsid w:val="00A51C59"/>
    <w:rsid w:val="00A543BF"/>
    <w:rsid w:val="00A556FB"/>
    <w:rsid w:val="00A55DD9"/>
    <w:rsid w:val="00A564B7"/>
    <w:rsid w:val="00A60E0E"/>
    <w:rsid w:val="00A631AE"/>
    <w:rsid w:val="00A64039"/>
    <w:rsid w:val="00A643AF"/>
    <w:rsid w:val="00A677D2"/>
    <w:rsid w:val="00A67DD4"/>
    <w:rsid w:val="00A702E0"/>
    <w:rsid w:val="00A71574"/>
    <w:rsid w:val="00A72C04"/>
    <w:rsid w:val="00A73467"/>
    <w:rsid w:val="00A736A3"/>
    <w:rsid w:val="00A75A42"/>
    <w:rsid w:val="00A75FA9"/>
    <w:rsid w:val="00A80C4E"/>
    <w:rsid w:val="00A80ED9"/>
    <w:rsid w:val="00A81258"/>
    <w:rsid w:val="00A81D7E"/>
    <w:rsid w:val="00A834BA"/>
    <w:rsid w:val="00A83ECE"/>
    <w:rsid w:val="00A8620D"/>
    <w:rsid w:val="00A8690D"/>
    <w:rsid w:val="00A90B5E"/>
    <w:rsid w:val="00A90D87"/>
    <w:rsid w:val="00A9112E"/>
    <w:rsid w:val="00A9178B"/>
    <w:rsid w:val="00A926CC"/>
    <w:rsid w:val="00A93E4A"/>
    <w:rsid w:val="00A94188"/>
    <w:rsid w:val="00A94A0C"/>
    <w:rsid w:val="00A9538A"/>
    <w:rsid w:val="00A95E2B"/>
    <w:rsid w:val="00A96585"/>
    <w:rsid w:val="00AA4A5B"/>
    <w:rsid w:val="00AA4E0C"/>
    <w:rsid w:val="00AA556F"/>
    <w:rsid w:val="00AA73B6"/>
    <w:rsid w:val="00AA7671"/>
    <w:rsid w:val="00AB00A1"/>
    <w:rsid w:val="00AB05B9"/>
    <w:rsid w:val="00AB306F"/>
    <w:rsid w:val="00AB60E0"/>
    <w:rsid w:val="00AB7F58"/>
    <w:rsid w:val="00AC0E98"/>
    <w:rsid w:val="00AC382B"/>
    <w:rsid w:val="00AC4AB6"/>
    <w:rsid w:val="00AC5514"/>
    <w:rsid w:val="00AC686F"/>
    <w:rsid w:val="00AC7879"/>
    <w:rsid w:val="00AD0FED"/>
    <w:rsid w:val="00AD396E"/>
    <w:rsid w:val="00AD4393"/>
    <w:rsid w:val="00AD58AA"/>
    <w:rsid w:val="00AD5DB8"/>
    <w:rsid w:val="00AE1575"/>
    <w:rsid w:val="00AE31AA"/>
    <w:rsid w:val="00AE491D"/>
    <w:rsid w:val="00AE4DC4"/>
    <w:rsid w:val="00AE7CA3"/>
    <w:rsid w:val="00AF0507"/>
    <w:rsid w:val="00AF17F2"/>
    <w:rsid w:val="00AF6262"/>
    <w:rsid w:val="00AF6B5F"/>
    <w:rsid w:val="00AF6D38"/>
    <w:rsid w:val="00B01052"/>
    <w:rsid w:val="00B03AAF"/>
    <w:rsid w:val="00B069B3"/>
    <w:rsid w:val="00B069D4"/>
    <w:rsid w:val="00B11E73"/>
    <w:rsid w:val="00B12D09"/>
    <w:rsid w:val="00B13FDC"/>
    <w:rsid w:val="00B14B14"/>
    <w:rsid w:val="00B16657"/>
    <w:rsid w:val="00B16A2B"/>
    <w:rsid w:val="00B17AB9"/>
    <w:rsid w:val="00B20423"/>
    <w:rsid w:val="00B204DF"/>
    <w:rsid w:val="00B238BC"/>
    <w:rsid w:val="00B23B5C"/>
    <w:rsid w:val="00B24854"/>
    <w:rsid w:val="00B25B48"/>
    <w:rsid w:val="00B3067D"/>
    <w:rsid w:val="00B310D4"/>
    <w:rsid w:val="00B31F3E"/>
    <w:rsid w:val="00B34377"/>
    <w:rsid w:val="00B34398"/>
    <w:rsid w:val="00B34CC2"/>
    <w:rsid w:val="00B379FC"/>
    <w:rsid w:val="00B42D63"/>
    <w:rsid w:val="00B44949"/>
    <w:rsid w:val="00B449EF"/>
    <w:rsid w:val="00B45AA6"/>
    <w:rsid w:val="00B47574"/>
    <w:rsid w:val="00B503A8"/>
    <w:rsid w:val="00B50991"/>
    <w:rsid w:val="00B51521"/>
    <w:rsid w:val="00B51693"/>
    <w:rsid w:val="00B53998"/>
    <w:rsid w:val="00B56708"/>
    <w:rsid w:val="00B60050"/>
    <w:rsid w:val="00B610B2"/>
    <w:rsid w:val="00B6129D"/>
    <w:rsid w:val="00B618B5"/>
    <w:rsid w:val="00B62E60"/>
    <w:rsid w:val="00B65D0D"/>
    <w:rsid w:val="00B6658B"/>
    <w:rsid w:val="00B67787"/>
    <w:rsid w:val="00B67BA7"/>
    <w:rsid w:val="00B71F5D"/>
    <w:rsid w:val="00B730CE"/>
    <w:rsid w:val="00B767FA"/>
    <w:rsid w:val="00B77048"/>
    <w:rsid w:val="00B806CE"/>
    <w:rsid w:val="00B80B66"/>
    <w:rsid w:val="00B80D76"/>
    <w:rsid w:val="00B82B7D"/>
    <w:rsid w:val="00B84181"/>
    <w:rsid w:val="00B846A7"/>
    <w:rsid w:val="00B847BD"/>
    <w:rsid w:val="00B85AD1"/>
    <w:rsid w:val="00B86088"/>
    <w:rsid w:val="00B86D0C"/>
    <w:rsid w:val="00B933FF"/>
    <w:rsid w:val="00B941FF"/>
    <w:rsid w:val="00B95124"/>
    <w:rsid w:val="00B9739D"/>
    <w:rsid w:val="00B974EC"/>
    <w:rsid w:val="00BA0512"/>
    <w:rsid w:val="00BA1796"/>
    <w:rsid w:val="00BA1CB6"/>
    <w:rsid w:val="00BA267C"/>
    <w:rsid w:val="00BA2749"/>
    <w:rsid w:val="00BA2A06"/>
    <w:rsid w:val="00BA4361"/>
    <w:rsid w:val="00BA4717"/>
    <w:rsid w:val="00BA568A"/>
    <w:rsid w:val="00BA5B1D"/>
    <w:rsid w:val="00BA6EB3"/>
    <w:rsid w:val="00BA713F"/>
    <w:rsid w:val="00BB04D5"/>
    <w:rsid w:val="00BB176F"/>
    <w:rsid w:val="00BB2154"/>
    <w:rsid w:val="00BB2265"/>
    <w:rsid w:val="00BB3A27"/>
    <w:rsid w:val="00BB3BFA"/>
    <w:rsid w:val="00BB5163"/>
    <w:rsid w:val="00BB6DB6"/>
    <w:rsid w:val="00BB6F84"/>
    <w:rsid w:val="00BB7988"/>
    <w:rsid w:val="00BB7A0F"/>
    <w:rsid w:val="00BB7E24"/>
    <w:rsid w:val="00BB7E2D"/>
    <w:rsid w:val="00BC017B"/>
    <w:rsid w:val="00BC1BB1"/>
    <w:rsid w:val="00BC1C4D"/>
    <w:rsid w:val="00BC3F20"/>
    <w:rsid w:val="00BC63D7"/>
    <w:rsid w:val="00BC7447"/>
    <w:rsid w:val="00BC7770"/>
    <w:rsid w:val="00BC78DC"/>
    <w:rsid w:val="00BD16A8"/>
    <w:rsid w:val="00BD309C"/>
    <w:rsid w:val="00BD41AE"/>
    <w:rsid w:val="00BD529E"/>
    <w:rsid w:val="00BD6992"/>
    <w:rsid w:val="00BD6E0A"/>
    <w:rsid w:val="00BD7DF1"/>
    <w:rsid w:val="00BE13D3"/>
    <w:rsid w:val="00BE1C0A"/>
    <w:rsid w:val="00BE2CF1"/>
    <w:rsid w:val="00BE43B4"/>
    <w:rsid w:val="00BE5452"/>
    <w:rsid w:val="00BE7974"/>
    <w:rsid w:val="00BF0135"/>
    <w:rsid w:val="00BF4EE8"/>
    <w:rsid w:val="00BF788C"/>
    <w:rsid w:val="00BF79AB"/>
    <w:rsid w:val="00C0027C"/>
    <w:rsid w:val="00C00A91"/>
    <w:rsid w:val="00C0304D"/>
    <w:rsid w:val="00C039AE"/>
    <w:rsid w:val="00C05CF9"/>
    <w:rsid w:val="00C06B72"/>
    <w:rsid w:val="00C06C37"/>
    <w:rsid w:val="00C079C8"/>
    <w:rsid w:val="00C07EC9"/>
    <w:rsid w:val="00C11CA1"/>
    <w:rsid w:val="00C1398D"/>
    <w:rsid w:val="00C13DB4"/>
    <w:rsid w:val="00C15D8E"/>
    <w:rsid w:val="00C17833"/>
    <w:rsid w:val="00C20EA6"/>
    <w:rsid w:val="00C237FA"/>
    <w:rsid w:val="00C27311"/>
    <w:rsid w:val="00C30C2E"/>
    <w:rsid w:val="00C30F0B"/>
    <w:rsid w:val="00C31A46"/>
    <w:rsid w:val="00C32A32"/>
    <w:rsid w:val="00C3486B"/>
    <w:rsid w:val="00C36C37"/>
    <w:rsid w:val="00C37D39"/>
    <w:rsid w:val="00C4152E"/>
    <w:rsid w:val="00C421CF"/>
    <w:rsid w:val="00C42327"/>
    <w:rsid w:val="00C47BD2"/>
    <w:rsid w:val="00C50A91"/>
    <w:rsid w:val="00C516ED"/>
    <w:rsid w:val="00C51A27"/>
    <w:rsid w:val="00C51C94"/>
    <w:rsid w:val="00C525DF"/>
    <w:rsid w:val="00C52B3A"/>
    <w:rsid w:val="00C5462C"/>
    <w:rsid w:val="00C54E76"/>
    <w:rsid w:val="00C55415"/>
    <w:rsid w:val="00C564B6"/>
    <w:rsid w:val="00C56815"/>
    <w:rsid w:val="00C602FF"/>
    <w:rsid w:val="00C61291"/>
    <w:rsid w:val="00C621E4"/>
    <w:rsid w:val="00C62E81"/>
    <w:rsid w:val="00C66331"/>
    <w:rsid w:val="00C66713"/>
    <w:rsid w:val="00C66AD5"/>
    <w:rsid w:val="00C676C9"/>
    <w:rsid w:val="00C67DE4"/>
    <w:rsid w:val="00C70AAC"/>
    <w:rsid w:val="00C71BEF"/>
    <w:rsid w:val="00C720E5"/>
    <w:rsid w:val="00C7568F"/>
    <w:rsid w:val="00C80E63"/>
    <w:rsid w:val="00C815F9"/>
    <w:rsid w:val="00C830E4"/>
    <w:rsid w:val="00C8425C"/>
    <w:rsid w:val="00C8505E"/>
    <w:rsid w:val="00C85F0B"/>
    <w:rsid w:val="00C92745"/>
    <w:rsid w:val="00C9455E"/>
    <w:rsid w:val="00C9480D"/>
    <w:rsid w:val="00C96F50"/>
    <w:rsid w:val="00C97939"/>
    <w:rsid w:val="00CA09BB"/>
    <w:rsid w:val="00CA28E7"/>
    <w:rsid w:val="00CA301B"/>
    <w:rsid w:val="00CA555E"/>
    <w:rsid w:val="00CA5FA8"/>
    <w:rsid w:val="00CB0CD5"/>
    <w:rsid w:val="00CB3122"/>
    <w:rsid w:val="00CB3AFE"/>
    <w:rsid w:val="00CB79DD"/>
    <w:rsid w:val="00CB79FC"/>
    <w:rsid w:val="00CC02D9"/>
    <w:rsid w:val="00CC0C4D"/>
    <w:rsid w:val="00CC15E8"/>
    <w:rsid w:val="00CC2E29"/>
    <w:rsid w:val="00CC4B66"/>
    <w:rsid w:val="00CC6BBC"/>
    <w:rsid w:val="00CC756A"/>
    <w:rsid w:val="00CD15D3"/>
    <w:rsid w:val="00CD29FE"/>
    <w:rsid w:val="00CD2D12"/>
    <w:rsid w:val="00CD3481"/>
    <w:rsid w:val="00CD4D9A"/>
    <w:rsid w:val="00CD7919"/>
    <w:rsid w:val="00CE00EC"/>
    <w:rsid w:val="00CE0119"/>
    <w:rsid w:val="00CE1D92"/>
    <w:rsid w:val="00CE308D"/>
    <w:rsid w:val="00CE4B1F"/>
    <w:rsid w:val="00CE5AAC"/>
    <w:rsid w:val="00CE5AF8"/>
    <w:rsid w:val="00CE642D"/>
    <w:rsid w:val="00CE6AF4"/>
    <w:rsid w:val="00CE7190"/>
    <w:rsid w:val="00CE7EF6"/>
    <w:rsid w:val="00CF4121"/>
    <w:rsid w:val="00CF4911"/>
    <w:rsid w:val="00CF4F1C"/>
    <w:rsid w:val="00CF6E9E"/>
    <w:rsid w:val="00D0039E"/>
    <w:rsid w:val="00D01769"/>
    <w:rsid w:val="00D02BFA"/>
    <w:rsid w:val="00D0330E"/>
    <w:rsid w:val="00D03E57"/>
    <w:rsid w:val="00D10ECD"/>
    <w:rsid w:val="00D110E0"/>
    <w:rsid w:val="00D11C37"/>
    <w:rsid w:val="00D12AEF"/>
    <w:rsid w:val="00D1368A"/>
    <w:rsid w:val="00D13F88"/>
    <w:rsid w:val="00D140F2"/>
    <w:rsid w:val="00D14583"/>
    <w:rsid w:val="00D14B95"/>
    <w:rsid w:val="00D150C4"/>
    <w:rsid w:val="00D17BCF"/>
    <w:rsid w:val="00D2052E"/>
    <w:rsid w:val="00D22528"/>
    <w:rsid w:val="00D22A5C"/>
    <w:rsid w:val="00D24E9A"/>
    <w:rsid w:val="00D25BEB"/>
    <w:rsid w:val="00D270D4"/>
    <w:rsid w:val="00D31509"/>
    <w:rsid w:val="00D3197F"/>
    <w:rsid w:val="00D32934"/>
    <w:rsid w:val="00D32F61"/>
    <w:rsid w:val="00D35E5A"/>
    <w:rsid w:val="00D37648"/>
    <w:rsid w:val="00D37AF3"/>
    <w:rsid w:val="00D400B8"/>
    <w:rsid w:val="00D433D0"/>
    <w:rsid w:val="00D439D3"/>
    <w:rsid w:val="00D456E3"/>
    <w:rsid w:val="00D47911"/>
    <w:rsid w:val="00D52041"/>
    <w:rsid w:val="00D52BBF"/>
    <w:rsid w:val="00D54D51"/>
    <w:rsid w:val="00D5582C"/>
    <w:rsid w:val="00D55EAC"/>
    <w:rsid w:val="00D57CC9"/>
    <w:rsid w:val="00D60B61"/>
    <w:rsid w:val="00D61AF2"/>
    <w:rsid w:val="00D638D9"/>
    <w:rsid w:val="00D642A4"/>
    <w:rsid w:val="00D6594A"/>
    <w:rsid w:val="00D670E0"/>
    <w:rsid w:val="00D708FA"/>
    <w:rsid w:val="00D7146A"/>
    <w:rsid w:val="00D71B3D"/>
    <w:rsid w:val="00D71CB5"/>
    <w:rsid w:val="00D72D79"/>
    <w:rsid w:val="00D72E0D"/>
    <w:rsid w:val="00D73552"/>
    <w:rsid w:val="00D7362B"/>
    <w:rsid w:val="00D769DC"/>
    <w:rsid w:val="00D76E83"/>
    <w:rsid w:val="00D80D55"/>
    <w:rsid w:val="00D825B5"/>
    <w:rsid w:val="00D84620"/>
    <w:rsid w:val="00D8505D"/>
    <w:rsid w:val="00D85726"/>
    <w:rsid w:val="00D8658C"/>
    <w:rsid w:val="00D8666B"/>
    <w:rsid w:val="00D925BD"/>
    <w:rsid w:val="00D92912"/>
    <w:rsid w:val="00D93D57"/>
    <w:rsid w:val="00D96CDF"/>
    <w:rsid w:val="00D971F2"/>
    <w:rsid w:val="00DA23C7"/>
    <w:rsid w:val="00DA4E81"/>
    <w:rsid w:val="00DA5681"/>
    <w:rsid w:val="00DB00FE"/>
    <w:rsid w:val="00DB05B6"/>
    <w:rsid w:val="00DB0A0F"/>
    <w:rsid w:val="00DB244F"/>
    <w:rsid w:val="00DB52BB"/>
    <w:rsid w:val="00DB5AC7"/>
    <w:rsid w:val="00DC07FC"/>
    <w:rsid w:val="00DC0BD1"/>
    <w:rsid w:val="00DC1C28"/>
    <w:rsid w:val="00DC1E1D"/>
    <w:rsid w:val="00DC3BC0"/>
    <w:rsid w:val="00DC3C4F"/>
    <w:rsid w:val="00DC5377"/>
    <w:rsid w:val="00DC77A8"/>
    <w:rsid w:val="00DD3842"/>
    <w:rsid w:val="00DD427F"/>
    <w:rsid w:val="00DD6D69"/>
    <w:rsid w:val="00DE1206"/>
    <w:rsid w:val="00DE12DB"/>
    <w:rsid w:val="00DE5090"/>
    <w:rsid w:val="00DE5860"/>
    <w:rsid w:val="00DE7743"/>
    <w:rsid w:val="00DF0AC7"/>
    <w:rsid w:val="00DF1715"/>
    <w:rsid w:val="00DF291E"/>
    <w:rsid w:val="00DF33C1"/>
    <w:rsid w:val="00DF4425"/>
    <w:rsid w:val="00DF6AC8"/>
    <w:rsid w:val="00DF7438"/>
    <w:rsid w:val="00DF7479"/>
    <w:rsid w:val="00E000ED"/>
    <w:rsid w:val="00E00E79"/>
    <w:rsid w:val="00E0176D"/>
    <w:rsid w:val="00E02138"/>
    <w:rsid w:val="00E04FC8"/>
    <w:rsid w:val="00E10289"/>
    <w:rsid w:val="00E10B77"/>
    <w:rsid w:val="00E146AA"/>
    <w:rsid w:val="00E1483E"/>
    <w:rsid w:val="00E151AF"/>
    <w:rsid w:val="00E15BB2"/>
    <w:rsid w:val="00E179A6"/>
    <w:rsid w:val="00E2069E"/>
    <w:rsid w:val="00E20F6E"/>
    <w:rsid w:val="00E23DEF"/>
    <w:rsid w:val="00E23E8B"/>
    <w:rsid w:val="00E25357"/>
    <w:rsid w:val="00E26325"/>
    <w:rsid w:val="00E26F62"/>
    <w:rsid w:val="00E27865"/>
    <w:rsid w:val="00E315A1"/>
    <w:rsid w:val="00E319BD"/>
    <w:rsid w:val="00E3311B"/>
    <w:rsid w:val="00E34D3B"/>
    <w:rsid w:val="00E36812"/>
    <w:rsid w:val="00E36E7A"/>
    <w:rsid w:val="00E37507"/>
    <w:rsid w:val="00E37850"/>
    <w:rsid w:val="00E404BC"/>
    <w:rsid w:val="00E418DB"/>
    <w:rsid w:val="00E41BD2"/>
    <w:rsid w:val="00E41FED"/>
    <w:rsid w:val="00E435FD"/>
    <w:rsid w:val="00E44C25"/>
    <w:rsid w:val="00E44D9B"/>
    <w:rsid w:val="00E46315"/>
    <w:rsid w:val="00E47E7C"/>
    <w:rsid w:val="00E50487"/>
    <w:rsid w:val="00E50CAC"/>
    <w:rsid w:val="00E510C0"/>
    <w:rsid w:val="00E5181C"/>
    <w:rsid w:val="00E51A6F"/>
    <w:rsid w:val="00E51AA1"/>
    <w:rsid w:val="00E51ED2"/>
    <w:rsid w:val="00E52AC5"/>
    <w:rsid w:val="00E54374"/>
    <w:rsid w:val="00E54BC3"/>
    <w:rsid w:val="00E55323"/>
    <w:rsid w:val="00E567C9"/>
    <w:rsid w:val="00E57396"/>
    <w:rsid w:val="00E574C8"/>
    <w:rsid w:val="00E604A2"/>
    <w:rsid w:val="00E60869"/>
    <w:rsid w:val="00E6417C"/>
    <w:rsid w:val="00E64B04"/>
    <w:rsid w:val="00E65F6B"/>
    <w:rsid w:val="00E66F3C"/>
    <w:rsid w:val="00E70AB3"/>
    <w:rsid w:val="00E7217C"/>
    <w:rsid w:val="00E72E89"/>
    <w:rsid w:val="00E73F08"/>
    <w:rsid w:val="00E74FC8"/>
    <w:rsid w:val="00E76299"/>
    <w:rsid w:val="00E77CDC"/>
    <w:rsid w:val="00E80CED"/>
    <w:rsid w:val="00E81207"/>
    <w:rsid w:val="00E81B39"/>
    <w:rsid w:val="00E81D7A"/>
    <w:rsid w:val="00E8201F"/>
    <w:rsid w:val="00E829D2"/>
    <w:rsid w:val="00E82D29"/>
    <w:rsid w:val="00E82DA5"/>
    <w:rsid w:val="00E847F8"/>
    <w:rsid w:val="00E86ED3"/>
    <w:rsid w:val="00E87D65"/>
    <w:rsid w:val="00E90971"/>
    <w:rsid w:val="00E909F8"/>
    <w:rsid w:val="00E92557"/>
    <w:rsid w:val="00E92F8D"/>
    <w:rsid w:val="00E943A1"/>
    <w:rsid w:val="00E96120"/>
    <w:rsid w:val="00E967B5"/>
    <w:rsid w:val="00EA0D34"/>
    <w:rsid w:val="00EA42C5"/>
    <w:rsid w:val="00EA7639"/>
    <w:rsid w:val="00EB287C"/>
    <w:rsid w:val="00EB57DD"/>
    <w:rsid w:val="00EB6BA6"/>
    <w:rsid w:val="00EB7B10"/>
    <w:rsid w:val="00EC1BC9"/>
    <w:rsid w:val="00EC24B9"/>
    <w:rsid w:val="00EC34B0"/>
    <w:rsid w:val="00EC3C67"/>
    <w:rsid w:val="00EC443C"/>
    <w:rsid w:val="00EC4D70"/>
    <w:rsid w:val="00EC55F2"/>
    <w:rsid w:val="00EC6B38"/>
    <w:rsid w:val="00EC7604"/>
    <w:rsid w:val="00ED012E"/>
    <w:rsid w:val="00ED0573"/>
    <w:rsid w:val="00ED2296"/>
    <w:rsid w:val="00ED34B6"/>
    <w:rsid w:val="00ED4FA6"/>
    <w:rsid w:val="00ED519E"/>
    <w:rsid w:val="00ED5DF2"/>
    <w:rsid w:val="00EE1E49"/>
    <w:rsid w:val="00EE2601"/>
    <w:rsid w:val="00EE3E6F"/>
    <w:rsid w:val="00EE3F58"/>
    <w:rsid w:val="00EE69BA"/>
    <w:rsid w:val="00EF06D8"/>
    <w:rsid w:val="00EF1371"/>
    <w:rsid w:val="00EF1507"/>
    <w:rsid w:val="00EF2B5B"/>
    <w:rsid w:val="00EF395D"/>
    <w:rsid w:val="00EF3D13"/>
    <w:rsid w:val="00EF6DDD"/>
    <w:rsid w:val="00F00F54"/>
    <w:rsid w:val="00F02E12"/>
    <w:rsid w:val="00F03A44"/>
    <w:rsid w:val="00F061A7"/>
    <w:rsid w:val="00F063C0"/>
    <w:rsid w:val="00F065D1"/>
    <w:rsid w:val="00F07389"/>
    <w:rsid w:val="00F07BF4"/>
    <w:rsid w:val="00F127AB"/>
    <w:rsid w:val="00F147AD"/>
    <w:rsid w:val="00F1625C"/>
    <w:rsid w:val="00F16FBD"/>
    <w:rsid w:val="00F205AA"/>
    <w:rsid w:val="00F27306"/>
    <w:rsid w:val="00F301F3"/>
    <w:rsid w:val="00F30A74"/>
    <w:rsid w:val="00F30D0E"/>
    <w:rsid w:val="00F32A67"/>
    <w:rsid w:val="00F336A3"/>
    <w:rsid w:val="00F34D41"/>
    <w:rsid w:val="00F3538B"/>
    <w:rsid w:val="00F35553"/>
    <w:rsid w:val="00F3572B"/>
    <w:rsid w:val="00F35DD2"/>
    <w:rsid w:val="00F363D1"/>
    <w:rsid w:val="00F37A79"/>
    <w:rsid w:val="00F420C0"/>
    <w:rsid w:val="00F422EB"/>
    <w:rsid w:val="00F4309E"/>
    <w:rsid w:val="00F43865"/>
    <w:rsid w:val="00F515FC"/>
    <w:rsid w:val="00F51B39"/>
    <w:rsid w:val="00F52C9A"/>
    <w:rsid w:val="00F535C3"/>
    <w:rsid w:val="00F53AD4"/>
    <w:rsid w:val="00F548A5"/>
    <w:rsid w:val="00F54B54"/>
    <w:rsid w:val="00F55338"/>
    <w:rsid w:val="00F55B91"/>
    <w:rsid w:val="00F5658A"/>
    <w:rsid w:val="00F57245"/>
    <w:rsid w:val="00F57A7E"/>
    <w:rsid w:val="00F60C29"/>
    <w:rsid w:val="00F62F58"/>
    <w:rsid w:val="00F633E3"/>
    <w:rsid w:val="00F635F4"/>
    <w:rsid w:val="00F63B50"/>
    <w:rsid w:val="00F63B74"/>
    <w:rsid w:val="00F63D4E"/>
    <w:rsid w:val="00F65B8F"/>
    <w:rsid w:val="00F665E9"/>
    <w:rsid w:val="00F70EB1"/>
    <w:rsid w:val="00F72016"/>
    <w:rsid w:val="00F7433E"/>
    <w:rsid w:val="00F74C11"/>
    <w:rsid w:val="00F75B44"/>
    <w:rsid w:val="00F76361"/>
    <w:rsid w:val="00F80CB8"/>
    <w:rsid w:val="00F831C5"/>
    <w:rsid w:val="00F839F6"/>
    <w:rsid w:val="00F849B2"/>
    <w:rsid w:val="00F85278"/>
    <w:rsid w:val="00F85560"/>
    <w:rsid w:val="00F8572E"/>
    <w:rsid w:val="00F863A0"/>
    <w:rsid w:val="00F87E1E"/>
    <w:rsid w:val="00F90FD5"/>
    <w:rsid w:val="00F93C32"/>
    <w:rsid w:val="00F9441B"/>
    <w:rsid w:val="00F94E41"/>
    <w:rsid w:val="00F955DC"/>
    <w:rsid w:val="00F9588A"/>
    <w:rsid w:val="00F96A84"/>
    <w:rsid w:val="00FA0035"/>
    <w:rsid w:val="00FA0231"/>
    <w:rsid w:val="00FA6175"/>
    <w:rsid w:val="00FA7FB1"/>
    <w:rsid w:val="00FB0F02"/>
    <w:rsid w:val="00FB22C6"/>
    <w:rsid w:val="00FB261B"/>
    <w:rsid w:val="00FB4E73"/>
    <w:rsid w:val="00FB5B4A"/>
    <w:rsid w:val="00FB623D"/>
    <w:rsid w:val="00FB66C1"/>
    <w:rsid w:val="00FB70A6"/>
    <w:rsid w:val="00FB7E1C"/>
    <w:rsid w:val="00FC0243"/>
    <w:rsid w:val="00FC1A4B"/>
    <w:rsid w:val="00FC238C"/>
    <w:rsid w:val="00FC5FFB"/>
    <w:rsid w:val="00FC670C"/>
    <w:rsid w:val="00FC67F3"/>
    <w:rsid w:val="00FC6D48"/>
    <w:rsid w:val="00FD035C"/>
    <w:rsid w:val="00FD0AA2"/>
    <w:rsid w:val="00FD2E02"/>
    <w:rsid w:val="00FD30E3"/>
    <w:rsid w:val="00FD35CE"/>
    <w:rsid w:val="00FD4A74"/>
    <w:rsid w:val="00FD5E00"/>
    <w:rsid w:val="00FD674D"/>
    <w:rsid w:val="00FE0053"/>
    <w:rsid w:val="00FE03D1"/>
    <w:rsid w:val="00FE1EA3"/>
    <w:rsid w:val="00FE22EA"/>
    <w:rsid w:val="00FE2C9F"/>
    <w:rsid w:val="00FE6754"/>
    <w:rsid w:val="00FE6A69"/>
    <w:rsid w:val="00FE6CD4"/>
    <w:rsid w:val="00FE7FDD"/>
    <w:rsid w:val="00FF0FF2"/>
    <w:rsid w:val="00FF1446"/>
    <w:rsid w:val="00FF3434"/>
    <w:rsid w:val="00FF3E3B"/>
    <w:rsid w:val="00FF6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14D"/>
    <w:pPr>
      <w:widowControl w:val="0"/>
      <w:adjustRightInd w:val="0"/>
      <w:spacing w:line="360" w:lineRule="atLeast"/>
      <w:jc w:val="both"/>
      <w:textAlignment w:val="baseline"/>
    </w:pPr>
    <w:rPr>
      <w:rFonts w:ascii="Calibri" w:hAnsi="Calibri"/>
      <w:sz w:val="22"/>
      <w:szCs w:val="24"/>
    </w:rPr>
  </w:style>
  <w:style w:type="paragraph" w:styleId="Heading1">
    <w:name w:val="heading 1"/>
    <w:basedOn w:val="Normal"/>
    <w:next w:val="Normal"/>
    <w:autoRedefine/>
    <w:qFormat/>
    <w:rsid w:val="001E15C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1E15C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qFormat/>
    <w:rsid w:val="001E15C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qFormat/>
    <w:rsid w:val="001E15CC"/>
    <w:pPr>
      <w:keepNext/>
      <w:spacing w:before="240" w:after="60"/>
      <w:outlineLvl w:val="3"/>
    </w:pPr>
    <w:rPr>
      <w:b/>
      <w:bCs/>
      <w:sz w:val="28"/>
      <w:szCs w:val="28"/>
    </w:rPr>
  </w:style>
  <w:style w:type="paragraph" w:styleId="Heading5">
    <w:name w:val="heading 5"/>
    <w:basedOn w:val="Normal"/>
    <w:next w:val="Normal"/>
    <w:qFormat/>
    <w:rsid w:val="001E15C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Normal"/>
    <w:autoRedefine/>
    <w:rsid w:val="004C17B4"/>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1E15C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1E15C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1E15C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1E15CC"/>
    <w:rPr>
      <w:color w:val="0000FF"/>
      <w:u w:val="single"/>
    </w:rPr>
  </w:style>
  <w:style w:type="paragraph" w:styleId="BodyTextIndent2">
    <w:name w:val="Body Text Indent 2"/>
    <w:basedOn w:val="Normal"/>
    <w:rsid w:val="001E15CC"/>
    <w:pPr>
      <w:ind w:left="720"/>
      <w:jc w:val="center"/>
    </w:pPr>
    <w:rPr>
      <w:rFonts w:ascii="Arial" w:hAnsi="Arial" w:cs="Arial"/>
      <w:b/>
      <w:bCs/>
      <w:sz w:val="48"/>
    </w:rPr>
  </w:style>
  <w:style w:type="paragraph" w:customStyle="1" w:styleId="TitlePageDate">
    <w:name w:val="Title Page Date"/>
    <w:basedOn w:val="Normal"/>
    <w:rsid w:val="001E15CC"/>
    <w:pPr>
      <w:keepNext/>
      <w:keepLines/>
      <w:spacing w:before="120"/>
      <w:jc w:val="center"/>
    </w:pPr>
    <w:rPr>
      <w:rFonts w:ascii="Univers (WN)" w:hAnsi="Univers (WN)"/>
      <w:b/>
      <w:snapToGrid w:val="0"/>
      <w:spacing w:val="2"/>
      <w:szCs w:val="20"/>
    </w:rPr>
  </w:style>
  <w:style w:type="paragraph" w:customStyle="1" w:styleId="Blocktext">
    <w:name w:val="Block text"/>
    <w:basedOn w:val="Normal"/>
    <w:rsid w:val="001E15CC"/>
    <w:pPr>
      <w:spacing w:before="24" w:after="24"/>
    </w:pPr>
    <w:rPr>
      <w:snapToGrid w:val="0"/>
      <w:spacing w:val="2"/>
      <w:szCs w:val="20"/>
    </w:rPr>
  </w:style>
  <w:style w:type="paragraph" w:customStyle="1" w:styleId="TableText">
    <w:name w:val="Table Text"/>
    <w:basedOn w:val="Normal"/>
    <w:autoRedefine/>
    <w:rsid w:val="001E15CC"/>
    <w:rPr>
      <w:rFonts w:ascii="Arial" w:hAnsi="Arial" w:cs="Arial"/>
      <w:i/>
      <w:iCs/>
      <w:sz w:val="20"/>
    </w:rPr>
  </w:style>
  <w:style w:type="paragraph" w:customStyle="1" w:styleId="TOCTitle">
    <w:name w:val="TOCTitle"/>
    <w:basedOn w:val="Normal"/>
    <w:rsid w:val="001E15CC"/>
    <w:pPr>
      <w:pBdr>
        <w:top w:val="single" w:sz="30" w:space="4" w:color="auto"/>
      </w:pBdr>
      <w:spacing w:before="120" w:after="480"/>
    </w:pPr>
    <w:rPr>
      <w:rFonts w:ascii="Arial" w:hAnsi="Arial"/>
      <w:b/>
      <w:snapToGrid w:val="0"/>
      <w:spacing w:val="2"/>
      <w:sz w:val="60"/>
      <w:szCs w:val="20"/>
    </w:rPr>
  </w:style>
  <w:style w:type="paragraph" w:styleId="CommentSubject">
    <w:name w:val="annotation subject"/>
    <w:basedOn w:val="CommentText"/>
    <w:next w:val="CommentText"/>
    <w:semiHidden/>
    <w:rsid w:val="001E15CC"/>
    <w:rPr>
      <w:b/>
      <w:bCs/>
    </w:rPr>
  </w:style>
  <w:style w:type="paragraph" w:styleId="CommentText">
    <w:name w:val="annotation text"/>
    <w:basedOn w:val="Normal"/>
    <w:link w:val="CommentTextChar"/>
    <w:semiHidden/>
    <w:rsid w:val="001E15CC"/>
    <w:rPr>
      <w:sz w:val="20"/>
      <w:szCs w:val="20"/>
    </w:rPr>
  </w:style>
  <w:style w:type="paragraph" w:styleId="BalloonText">
    <w:name w:val="Balloon Text"/>
    <w:basedOn w:val="Normal"/>
    <w:semiHidden/>
    <w:rsid w:val="001E15CC"/>
    <w:rPr>
      <w:rFonts w:ascii="Tahoma" w:hAnsi="Tahoma" w:cs="Tahoma"/>
      <w:sz w:val="16"/>
      <w:szCs w:val="16"/>
    </w:rPr>
  </w:style>
  <w:style w:type="paragraph" w:customStyle="1" w:styleId="TipBoxHeading">
    <w:name w:val="Tip Box Heading"/>
    <w:basedOn w:val="Normal"/>
    <w:autoRedefine/>
    <w:rsid w:val="001E15CC"/>
    <w:pPr>
      <w:spacing w:before="120" w:after="120"/>
      <w:ind w:left="720"/>
    </w:pPr>
    <w:rPr>
      <w:rFonts w:ascii="Arial" w:hAnsi="Arial" w:cs="Arial"/>
      <w:i/>
      <w:sz w:val="20"/>
      <w:szCs w:val="20"/>
    </w:rPr>
  </w:style>
  <w:style w:type="paragraph" w:customStyle="1" w:styleId="TableHeading">
    <w:name w:val="Table Heading"/>
    <w:basedOn w:val="Normal"/>
    <w:autoRedefine/>
    <w:rsid w:val="00CA301B"/>
    <w:pPr>
      <w:spacing w:before="120" w:after="120" w:line="240" w:lineRule="auto"/>
    </w:pPr>
    <w:rPr>
      <w:rFonts w:ascii="Arial" w:hAnsi="Arial"/>
      <w:b/>
      <w:sz w:val="20"/>
      <w:szCs w:val="20"/>
    </w:rPr>
  </w:style>
  <w:style w:type="character" w:customStyle="1" w:styleId="Heading3Char">
    <w:name w:val="Heading 3 Char"/>
    <w:basedOn w:val="DefaultParagraphFont"/>
    <w:rsid w:val="001E15CC"/>
    <w:rPr>
      <w:rFonts w:ascii="Arial" w:hAnsi="Arial"/>
      <w:b/>
      <w:noProof w:val="0"/>
      <w:spacing w:val="-4"/>
      <w:kern w:val="28"/>
      <w:sz w:val="22"/>
      <w:szCs w:val="22"/>
      <w:lang w:val="en-US" w:eastAsia="en-US" w:bidi="ar-SA"/>
    </w:rPr>
  </w:style>
  <w:style w:type="paragraph" w:styleId="List">
    <w:name w:val="List"/>
    <w:basedOn w:val="Normal"/>
    <w:rsid w:val="001E15CC"/>
    <w:pPr>
      <w:keepNext/>
      <w:spacing w:after="220" w:line="220" w:lineRule="atLeast"/>
      <w:ind w:left="1440" w:hanging="360"/>
    </w:pPr>
    <w:rPr>
      <w:sz w:val="20"/>
      <w:szCs w:val="20"/>
    </w:rPr>
  </w:style>
  <w:style w:type="paragraph" w:styleId="BodyTextIndent">
    <w:name w:val="Body Text Indent"/>
    <w:basedOn w:val="Normal"/>
    <w:rsid w:val="001E15CC"/>
    <w:pPr>
      <w:ind w:left="360"/>
    </w:pPr>
    <w:rPr>
      <w:rFonts w:ascii="Arial" w:hAnsi="Arial" w:cs="Arial"/>
    </w:rPr>
  </w:style>
  <w:style w:type="paragraph" w:styleId="BodyTextIndent3">
    <w:name w:val="Body Text Indent 3"/>
    <w:basedOn w:val="Normal"/>
    <w:rsid w:val="001E15CC"/>
    <w:pPr>
      <w:ind w:left="1440"/>
    </w:pPr>
    <w:rPr>
      <w:rFonts w:ascii="Arial" w:hAnsi="Arial" w:cs="Arial"/>
    </w:rPr>
  </w:style>
  <w:style w:type="paragraph" w:styleId="TOC1">
    <w:name w:val="toc 1"/>
    <w:basedOn w:val="Normal"/>
    <w:uiPriority w:val="39"/>
    <w:rsid w:val="001E15CC"/>
    <w:pPr>
      <w:spacing w:before="120" w:after="120"/>
    </w:pPr>
    <w:rPr>
      <w:b/>
      <w:bCs/>
      <w:caps/>
      <w:sz w:val="20"/>
      <w:szCs w:val="20"/>
    </w:rPr>
  </w:style>
  <w:style w:type="paragraph" w:styleId="TOC2">
    <w:name w:val="toc 2"/>
    <w:basedOn w:val="Normal"/>
    <w:uiPriority w:val="39"/>
    <w:rsid w:val="001E15CC"/>
    <w:pPr>
      <w:ind w:left="240"/>
    </w:pPr>
    <w:rPr>
      <w:smallCaps/>
      <w:sz w:val="20"/>
      <w:szCs w:val="20"/>
    </w:rPr>
  </w:style>
  <w:style w:type="paragraph" w:styleId="ListBullet2">
    <w:name w:val="List Bullet 2"/>
    <w:basedOn w:val="Normal"/>
    <w:rsid w:val="001E15CC"/>
    <w:pPr>
      <w:tabs>
        <w:tab w:val="num" w:pos="720"/>
      </w:tabs>
      <w:spacing w:after="220" w:line="220" w:lineRule="atLeast"/>
      <w:ind w:left="2160" w:right="720" w:hanging="360"/>
    </w:pPr>
    <w:rPr>
      <w:sz w:val="20"/>
      <w:szCs w:val="20"/>
    </w:rPr>
  </w:style>
  <w:style w:type="paragraph" w:styleId="Header">
    <w:name w:val="header"/>
    <w:basedOn w:val="Normal"/>
    <w:rsid w:val="001E15CC"/>
    <w:pPr>
      <w:tabs>
        <w:tab w:val="center" w:pos="4320"/>
        <w:tab w:val="right" w:pos="8640"/>
      </w:tabs>
    </w:pPr>
  </w:style>
  <w:style w:type="paragraph" w:styleId="BodyText2">
    <w:name w:val="Body Text 2"/>
    <w:basedOn w:val="Normal"/>
    <w:rsid w:val="001E15CC"/>
    <w:rPr>
      <w:rFonts w:ascii="Arial" w:hAnsi="Arial" w:cs="Arial"/>
      <w:i/>
      <w:iCs/>
      <w:color w:val="000000"/>
      <w:sz w:val="20"/>
      <w:szCs w:val="14"/>
    </w:rPr>
  </w:style>
  <w:style w:type="character" w:styleId="FollowedHyperlink">
    <w:name w:val="FollowedHyperlink"/>
    <w:basedOn w:val="DefaultParagraphFont"/>
    <w:rsid w:val="001E15CC"/>
    <w:rPr>
      <w:color w:val="800080"/>
      <w:u w:val="single"/>
    </w:rPr>
  </w:style>
  <w:style w:type="paragraph" w:styleId="ListBullet">
    <w:name w:val="List Bullet"/>
    <w:basedOn w:val="Normal"/>
    <w:autoRedefine/>
    <w:rsid w:val="001E15CC"/>
    <w:pPr>
      <w:numPr>
        <w:numId w:val="1"/>
      </w:numPr>
    </w:pPr>
  </w:style>
  <w:style w:type="paragraph" w:customStyle="1" w:styleId="Bodytextwithbullet">
    <w:name w:val="Body text with bullet"/>
    <w:basedOn w:val="Normal"/>
    <w:rsid w:val="00A40E0D"/>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1E15CC"/>
    <w:rPr>
      <w:rFonts w:ascii="Times" w:hAnsi="Times"/>
      <w:b/>
      <w:caps/>
      <w:noProof w:val="0"/>
      <w:lang w:val="en-US" w:eastAsia="en-US" w:bidi="ar-SA"/>
    </w:rPr>
  </w:style>
  <w:style w:type="paragraph" w:styleId="BodyText">
    <w:name w:val="Body Text"/>
    <w:basedOn w:val="Normal"/>
    <w:rsid w:val="001E15CC"/>
    <w:pPr>
      <w:spacing w:after="120"/>
    </w:pPr>
  </w:style>
  <w:style w:type="paragraph" w:styleId="Footer">
    <w:name w:val="footer"/>
    <w:basedOn w:val="Normal"/>
    <w:rsid w:val="001E15CC"/>
    <w:pPr>
      <w:tabs>
        <w:tab w:val="center" w:pos="4320"/>
        <w:tab w:val="right" w:pos="8640"/>
      </w:tabs>
    </w:pPr>
  </w:style>
  <w:style w:type="character" w:styleId="PageNumber">
    <w:name w:val="page number"/>
    <w:basedOn w:val="DefaultParagraphFont"/>
    <w:rsid w:val="001E15CC"/>
  </w:style>
  <w:style w:type="paragraph" w:customStyle="1" w:styleId="HeaderOdd">
    <w:name w:val="Header Odd"/>
    <w:basedOn w:val="Header"/>
    <w:rsid w:val="001E15CC"/>
    <w:pPr>
      <w:keepLines/>
    </w:pPr>
    <w:rPr>
      <w:rFonts w:ascii="Arial" w:eastAsia="SimSun" w:hAnsi="Arial"/>
      <w:spacing w:val="-4"/>
      <w:sz w:val="20"/>
      <w:szCs w:val="20"/>
    </w:rPr>
  </w:style>
  <w:style w:type="paragraph" w:styleId="TOC3">
    <w:name w:val="toc 3"/>
    <w:basedOn w:val="Normal"/>
    <w:next w:val="Normal"/>
    <w:autoRedefine/>
    <w:uiPriority w:val="39"/>
    <w:rsid w:val="001E15CC"/>
    <w:pPr>
      <w:ind w:left="480"/>
    </w:pPr>
    <w:rPr>
      <w:i/>
      <w:iCs/>
      <w:sz w:val="20"/>
      <w:szCs w:val="20"/>
    </w:rPr>
  </w:style>
  <w:style w:type="paragraph" w:styleId="TOC4">
    <w:name w:val="toc 4"/>
    <w:basedOn w:val="Normal"/>
    <w:next w:val="Normal"/>
    <w:autoRedefine/>
    <w:uiPriority w:val="39"/>
    <w:rsid w:val="001E15CC"/>
    <w:pPr>
      <w:ind w:left="720"/>
    </w:pPr>
    <w:rPr>
      <w:sz w:val="18"/>
      <w:szCs w:val="18"/>
    </w:rPr>
  </w:style>
  <w:style w:type="paragraph" w:styleId="TOC5">
    <w:name w:val="toc 5"/>
    <w:basedOn w:val="Normal"/>
    <w:next w:val="Normal"/>
    <w:autoRedefine/>
    <w:uiPriority w:val="39"/>
    <w:rsid w:val="001E15CC"/>
    <w:pPr>
      <w:ind w:left="960"/>
    </w:pPr>
    <w:rPr>
      <w:sz w:val="18"/>
      <w:szCs w:val="18"/>
    </w:rPr>
  </w:style>
  <w:style w:type="paragraph" w:styleId="TOC6">
    <w:name w:val="toc 6"/>
    <w:basedOn w:val="Normal"/>
    <w:next w:val="Normal"/>
    <w:autoRedefine/>
    <w:uiPriority w:val="39"/>
    <w:rsid w:val="001E15CC"/>
    <w:pPr>
      <w:ind w:left="1200"/>
    </w:pPr>
    <w:rPr>
      <w:sz w:val="18"/>
      <w:szCs w:val="18"/>
    </w:rPr>
  </w:style>
  <w:style w:type="paragraph" w:styleId="TOC7">
    <w:name w:val="toc 7"/>
    <w:basedOn w:val="Normal"/>
    <w:next w:val="Normal"/>
    <w:autoRedefine/>
    <w:uiPriority w:val="39"/>
    <w:rsid w:val="001E15CC"/>
    <w:pPr>
      <w:ind w:left="1440"/>
    </w:pPr>
    <w:rPr>
      <w:sz w:val="18"/>
      <w:szCs w:val="18"/>
    </w:rPr>
  </w:style>
  <w:style w:type="paragraph" w:styleId="TOC8">
    <w:name w:val="toc 8"/>
    <w:basedOn w:val="Normal"/>
    <w:next w:val="Normal"/>
    <w:autoRedefine/>
    <w:uiPriority w:val="39"/>
    <w:rsid w:val="001E15CC"/>
    <w:pPr>
      <w:ind w:left="1680"/>
    </w:pPr>
    <w:rPr>
      <w:sz w:val="18"/>
      <w:szCs w:val="18"/>
    </w:rPr>
  </w:style>
  <w:style w:type="paragraph" w:styleId="TOC9">
    <w:name w:val="toc 9"/>
    <w:basedOn w:val="Normal"/>
    <w:next w:val="Normal"/>
    <w:autoRedefine/>
    <w:uiPriority w:val="39"/>
    <w:rsid w:val="001E15CC"/>
    <w:pPr>
      <w:ind w:left="1920"/>
    </w:pPr>
    <w:rPr>
      <w:sz w:val="18"/>
      <w:szCs w:val="18"/>
    </w:rPr>
  </w:style>
  <w:style w:type="character" w:styleId="CommentReference">
    <w:name w:val="annotation reference"/>
    <w:basedOn w:val="DefaultParagraphFont"/>
    <w:semiHidden/>
    <w:rsid w:val="001E15CC"/>
    <w:rPr>
      <w:sz w:val="16"/>
      <w:szCs w:val="16"/>
    </w:rPr>
  </w:style>
  <w:style w:type="paragraph" w:customStyle="1" w:styleId="TableContent">
    <w:name w:val="Table Content"/>
    <w:basedOn w:val="BodyText"/>
    <w:rsid w:val="001E15CC"/>
    <w:pPr>
      <w:spacing w:before="60" w:after="60"/>
    </w:pPr>
    <w:rPr>
      <w:color w:val="000000"/>
      <w:sz w:val="18"/>
      <w:szCs w:val="20"/>
      <w:lang w:val="en-GB"/>
    </w:rPr>
  </w:style>
  <w:style w:type="paragraph" w:customStyle="1" w:styleId="TableHeader">
    <w:name w:val="Table Header"/>
    <w:basedOn w:val="TableContent"/>
    <w:rsid w:val="001E15CC"/>
    <w:rPr>
      <w:b/>
      <w:color w:val="auto"/>
    </w:rPr>
  </w:style>
  <w:style w:type="paragraph" w:styleId="Caption">
    <w:name w:val="caption"/>
    <w:basedOn w:val="Normal"/>
    <w:next w:val="BodyText"/>
    <w:qFormat/>
    <w:rsid w:val="001E15C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1E15CC"/>
  </w:style>
  <w:style w:type="paragraph" w:customStyle="1" w:styleId="Requirement">
    <w:name w:val="Requirement"/>
    <w:basedOn w:val="TableContent"/>
    <w:rsid w:val="001E15CC"/>
  </w:style>
  <w:style w:type="paragraph" w:customStyle="1" w:styleId="UseCaseFlowStepInserted">
    <w:name w:val="Use Case Flow Step (Inserted)"/>
    <w:basedOn w:val="TableContent"/>
    <w:rsid w:val="001E15CC"/>
  </w:style>
  <w:style w:type="paragraph" w:customStyle="1" w:styleId="RequirementInserted">
    <w:name w:val="Requirement (Inserted)"/>
    <w:basedOn w:val="TableContent"/>
    <w:rsid w:val="001E15CC"/>
    <w:pPr>
      <w:outlineLvl w:val="7"/>
    </w:pPr>
  </w:style>
  <w:style w:type="character" w:styleId="Strong">
    <w:name w:val="Strong"/>
    <w:basedOn w:val="DefaultParagraphFont"/>
    <w:qFormat/>
    <w:rsid w:val="001E15CC"/>
    <w:rPr>
      <w:b/>
      <w:bCs/>
    </w:rPr>
  </w:style>
  <w:style w:type="table" w:styleId="TableGrid">
    <w:name w:val="Table Grid"/>
    <w:basedOn w:val="TableNormal"/>
    <w:uiPriority w:val="59"/>
    <w:rsid w:val="007C39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B3376"/>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AB306F"/>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351E58"/>
    <w:rPr>
      <w:rFonts w:ascii="Verdana" w:hAnsi="Verdana" w:hint="default"/>
      <w:b/>
      <w:bCs/>
      <w:color w:val="800000"/>
      <w:sz w:val="20"/>
      <w:szCs w:val="20"/>
    </w:rPr>
  </w:style>
  <w:style w:type="paragraph" w:customStyle="1" w:styleId="InfoBlue">
    <w:name w:val="InfoBlue"/>
    <w:basedOn w:val="Normal"/>
    <w:next w:val="BodyText"/>
    <w:autoRedefine/>
    <w:rsid w:val="0087174E"/>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87174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87174E"/>
    <w:rPr>
      <w:rFonts w:ascii="Cambria" w:eastAsia="Times New Roman" w:hAnsi="Cambria" w:cs="Times New Roman"/>
      <w:b/>
      <w:bCs/>
      <w:kern w:val="28"/>
      <w:sz w:val="32"/>
      <w:szCs w:val="32"/>
    </w:rPr>
  </w:style>
  <w:style w:type="paragraph" w:styleId="NoSpacing">
    <w:name w:val="No Spacing"/>
    <w:uiPriority w:val="1"/>
    <w:qFormat/>
    <w:rsid w:val="0087174E"/>
    <w:pPr>
      <w:widowControl w:val="0"/>
      <w:adjustRightInd w:val="0"/>
      <w:jc w:val="both"/>
      <w:textAlignment w:val="baseline"/>
    </w:pPr>
    <w:rPr>
      <w:sz w:val="24"/>
      <w:szCs w:val="24"/>
    </w:rPr>
  </w:style>
  <w:style w:type="character" w:styleId="SubtleEmphasis">
    <w:name w:val="Subtle Emphasis"/>
    <w:basedOn w:val="DefaultParagraphFont"/>
    <w:uiPriority w:val="19"/>
    <w:qFormat/>
    <w:rsid w:val="0087174E"/>
    <w:rPr>
      <w:i/>
      <w:iCs/>
      <w:color w:val="808080"/>
    </w:rPr>
  </w:style>
  <w:style w:type="paragraph" w:styleId="Subtitle">
    <w:name w:val="Subtitle"/>
    <w:basedOn w:val="Normal"/>
    <w:next w:val="Normal"/>
    <w:link w:val="SubtitleChar"/>
    <w:uiPriority w:val="11"/>
    <w:qFormat/>
    <w:rsid w:val="0087174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7174E"/>
    <w:rPr>
      <w:rFonts w:ascii="Cambria" w:eastAsia="Times New Roman" w:hAnsi="Cambria" w:cs="Times New Roman"/>
      <w:sz w:val="24"/>
      <w:szCs w:val="24"/>
    </w:rPr>
  </w:style>
  <w:style w:type="paragraph" w:customStyle="1" w:styleId="CharCharChar">
    <w:name w:val="Char Char Char"/>
    <w:aliases w:val=" Char Char Char Char"/>
    <w:basedOn w:val="Normal"/>
    <w:rsid w:val="00BA713F"/>
    <w:pPr>
      <w:widowControl/>
      <w:adjustRightInd/>
      <w:spacing w:line="240" w:lineRule="exact"/>
      <w:jc w:val="left"/>
      <w:textAlignment w:val="auto"/>
    </w:pPr>
    <w:rPr>
      <w:rFonts w:ascii="Verdana" w:hAnsi="Verdana"/>
      <w:sz w:val="20"/>
      <w:szCs w:val="20"/>
    </w:rPr>
  </w:style>
  <w:style w:type="character" w:customStyle="1" w:styleId="Heading2Char">
    <w:name w:val="Heading 2 Char"/>
    <w:basedOn w:val="DefaultParagraphFont"/>
    <w:link w:val="Heading2"/>
    <w:rsid w:val="001C17F7"/>
    <w:rPr>
      <w:rFonts w:ascii="Arial" w:hAnsi="Arial"/>
      <w:b/>
      <w:spacing w:val="-4"/>
      <w:kern w:val="28"/>
      <w:sz w:val="22"/>
      <w:szCs w:val="24"/>
    </w:rPr>
  </w:style>
  <w:style w:type="paragraph" w:styleId="ListParagraph">
    <w:name w:val="List Paragraph"/>
    <w:basedOn w:val="Normal"/>
    <w:uiPriority w:val="34"/>
    <w:qFormat/>
    <w:rsid w:val="00191DC0"/>
    <w:pPr>
      <w:ind w:left="720"/>
      <w:contextualSpacing/>
    </w:pPr>
  </w:style>
  <w:style w:type="paragraph" w:customStyle="1" w:styleId="BusinessRequirement">
    <w:name w:val="Business Requirement"/>
    <w:basedOn w:val="Normal"/>
    <w:rsid w:val="00736197"/>
    <w:pPr>
      <w:widowControl/>
      <w:numPr>
        <w:numId w:val="7"/>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1D6670"/>
    <w:rPr>
      <w:rFonts w:ascii="Calibri" w:hAnsi="Calibri"/>
      <w:sz w:val="22"/>
      <w:szCs w:val="24"/>
    </w:rPr>
  </w:style>
  <w:style w:type="character" w:customStyle="1" w:styleId="CommentTextChar">
    <w:name w:val="Comment Text Char"/>
    <w:basedOn w:val="DefaultParagraphFont"/>
    <w:link w:val="CommentText"/>
    <w:semiHidden/>
    <w:rsid w:val="00AD4393"/>
    <w:rPr>
      <w:rFonts w:ascii="Calibri" w:hAnsi="Calibri"/>
    </w:rPr>
  </w:style>
  <w:style w:type="character" w:styleId="PlaceholderText">
    <w:name w:val="Placeholder Text"/>
    <w:basedOn w:val="DefaultParagraphFont"/>
    <w:uiPriority w:val="99"/>
    <w:semiHidden/>
    <w:rsid w:val="00911681"/>
    <w:rPr>
      <w:color w:val="808080"/>
    </w:rPr>
  </w:style>
  <w:style w:type="table" w:customStyle="1" w:styleId="LightGrid-Accent11">
    <w:name w:val="Light Grid - Accent 11"/>
    <w:basedOn w:val="TableNormal"/>
    <w:uiPriority w:val="62"/>
    <w:rsid w:val="0004448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52119358">
      <w:bodyDiv w:val="1"/>
      <w:marLeft w:val="0"/>
      <w:marRight w:val="0"/>
      <w:marTop w:val="0"/>
      <w:marBottom w:val="0"/>
      <w:divBdr>
        <w:top w:val="none" w:sz="0" w:space="0" w:color="auto"/>
        <w:left w:val="none" w:sz="0" w:space="0" w:color="auto"/>
        <w:bottom w:val="none" w:sz="0" w:space="0" w:color="auto"/>
        <w:right w:val="none" w:sz="0" w:space="0" w:color="auto"/>
      </w:divBdr>
    </w:div>
    <w:div w:id="81297215">
      <w:bodyDiv w:val="1"/>
      <w:marLeft w:val="0"/>
      <w:marRight w:val="0"/>
      <w:marTop w:val="0"/>
      <w:marBottom w:val="0"/>
      <w:divBdr>
        <w:top w:val="none" w:sz="0" w:space="0" w:color="auto"/>
        <w:left w:val="none" w:sz="0" w:space="0" w:color="auto"/>
        <w:bottom w:val="none" w:sz="0" w:space="0" w:color="auto"/>
        <w:right w:val="none" w:sz="0" w:space="0" w:color="auto"/>
      </w:divBdr>
    </w:div>
    <w:div w:id="351807431">
      <w:bodyDiv w:val="1"/>
      <w:marLeft w:val="0"/>
      <w:marRight w:val="0"/>
      <w:marTop w:val="0"/>
      <w:marBottom w:val="0"/>
      <w:divBdr>
        <w:top w:val="none" w:sz="0" w:space="0" w:color="auto"/>
        <w:left w:val="none" w:sz="0" w:space="0" w:color="auto"/>
        <w:bottom w:val="none" w:sz="0" w:space="0" w:color="auto"/>
        <w:right w:val="none" w:sz="0" w:space="0" w:color="auto"/>
      </w:divBdr>
    </w:div>
    <w:div w:id="448551686">
      <w:bodyDiv w:val="1"/>
      <w:marLeft w:val="0"/>
      <w:marRight w:val="0"/>
      <w:marTop w:val="0"/>
      <w:marBottom w:val="0"/>
      <w:divBdr>
        <w:top w:val="none" w:sz="0" w:space="0" w:color="auto"/>
        <w:left w:val="none" w:sz="0" w:space="0" w:color="auto"/>
        <w:bottom w:val="none" w:sz="0" w:space="0" w:color="auto"/>
        <w:right w:val="none" w:sz="0" w:space="0" w:color="auto"/>
      </w:divBdr>
    </w:div>
    <w:div w:id="492573676">
      <w:bodyDiv w:val="1"/>
      <w:marLeft w:val="0"/>
      <w:marRight w:val="0"/>
      <w:marTop w:val="0"/>
      <w:marBottom w:val="0"/>
      <w:divBdr>
        <w:top w:val="none" w:sz="0" w:space="0" w:color="auto"/>
        <w:left w:val="none" w:sz="0" w:space="0" w:color="auto"/>
        <w:bottom w:val="none" w:sz="0" w:space="0" w:color="auto"/>
        <w:right w:val="none" w:sz="0" w:space="0" w:color="auto"/>
      </w:divBdr>
    </w:div>
    <w:div w:id="529344337">
      <w:bodyDiv w:val="1"/>
      <w:marLeft w:val="0"/>
      <w:marRight w:val="0"/>
      <w:marTop w:val="0"/>
      <w:marBottom w:val="0"/>
      <w:divBdr>
        <w:top w:val="none" w:sz="0" w:space="0" w:color="auto"/>
        <w:left w:val="none" w:sz="0" w:space="0" w:color="auto"/>
        <w:bottom w:val="none" w:sz="0" w:space="0" w:color="auto"/>
        <w:right w:val="none" w:sz="0" w:space="0" w:color="auto"/>
      </w:divBdr>
    </w:div>
    <w:div w:id="534275154">
      <w:bodyDiv w:val="1"/>
      <w:marLeft w:val="0"/>
      <w:marRight w:val="0"/>
      <w:marTop w:val="0"/>
      <w:marBottom w:val="0"/>
      <w:divBdr>
        <w:top w:val="none" w:sz="0" w:space="0" w:color="auto"/>
        <w:left w:val="none" w:sz="0" w:space="0" w:color="auto"/>
        <w:bottom w:val="none" w:sz="0" w:space="0" w:color="auto"/>
        <w:right w:val="none" w:sz="0" w:space="0" w:color="auto"/>
      </w:divBdr>
    </w:div>
    <w:div w:id="583220752">
      <w:bodyDiv w:val="1"/>
      <w:marLeft w:val="0"/>
      <w:marRight w:val="0"/>
      <w:marTop w:val="0"/>
      <w:marBottom w:val="0"/>
      <w:divBdr>
        <w:top w:val="none" w:sz="0" w:space="0" w:color="auto"/>
        <w:left w:val="none" w:sz="0" w:space="0" w:color="auto"/>
        <w:bottom w:val="none" w:sz="0" w:space="0" w:color="auto"/>
        <w:right w:val="none" w:sz="0" w:space="0" w:color="auto"/>
      </w:divBdr>
    </w:div>
    <w:div w:id="807285948">
      <w:bodyDiv w:val="1"/>
      <w:marLeft w:val="0"/>
      <w:marRight w:val="0"/>
      <w:marTop w:val="0"/>
      <w:marBottom w:val="0"/>
      <w:divBdr>
        <w:top w:val="none" w:sz="0" w:space="0" w:color="auto"/>
        <w:left w:val="none" w:sz="0" w:space="0" w:color="auto"/>
        <w:bottom w:val="none" w:sz="0" w:space="0" w:color="auto"/>
        <w:right w:val="none" w:sz="0" w:space="0" w:color="auto"/>
      </w:divBdr>
    </w:div>
    <w:div w:id="832110672">
      <w:bodyDiv w:val="1"/>
      <w:marLeft w:val="0"/>
      <w:marRight w:val="0"/>
      <w:marTop w:val="0"/>
      <w:marBottom w:val="0"/>
      <w:divBdr>
        <w:top w:val="none" w:sz="0" w:space="0" w:color="auto"/>
        <w:left w:val="none" w:sz="0" w:space="0" w:color="auto"/>
        <w:bottom w:val="none" w:sz="0" w:space="0" w:color="auto"/>
        <w:right w:val="none" w:sz="0" w:space="0" w:color="auto"/>
      </w:divBdr>
    </w:div>
    <w:div w:id="914128585">
      <w:bodyDiv w:val="1"/>
      <w:marLeft w:val="0"/>
      <w:marRight w:val="0"/>
      <w:marTop w:val="0"/>
      <w:marBottom w:val="0"/>
      <w:divBdr>
        <w:top w:val="none" w:sz="0" w:space="0" w:color="auto"/>
        <w:left w:val="none" w:sz="0" w:space="0" w:color="auto"/>
        <w:bottom w:val="none" w:sz="0" w:space="0" w:color="auto"/>
        <w:right w:val="none" w:sz="0" w:space="0" w:color="auto"/>
      </w:divBdr>
    </w:div>
    <w:div w:id="938371885">
      <w:bodyDiv w:val="1"/>
      <w:marLeft w:val="0"/>
      <w:marRight w:val="0"/>
      <w:marTop w:val="0"/>
      <w:marBottom w:val="0"/>
      <w:divBdr>
        <w:top w:val="none" w:sz="0" w:space="0" w:color="auto"/>
        <w:left w:val="none" w:sz="0" w:space="0" w:color="auto"/>
        <w:bottom w:val="none" w:sz="0" w:space="0" w:color="auto"/>
        <w:right w:val="none" w:sz="0" w:space="0" w:color="auto"/>
      </w:divBdr>
    </w:div>
    <w:div w:id="1059085728">
      <w:bodyDiv w:val="1"/>
      <w:marLeft w:val="0"/>
      <w:marRight w:val="0"/>
      <w:marTop w:val="0"/>
      <w:marBottom w:val="0"/>
      <w:divBdr>
        <w:top w:val="none" w:sz="0" w:space="0" w:color="auto"/>
        <w:left w:val="none" w:sz="0" w:space="0" w:color="auto"/>
        <w:bottom w:val="none" w:sz="0" w:space="0" w:color="auto"/>
        <w:right w:val="none" w:sz="0" w:space="0" w:color="auto"/>
      </w:divBdr>
    </w:div>
    <w:div w:id="1255746654">
      <w:bodyDiv w:val="1"/>
      <w:marLeft w:val="0"/>
      <w:marRight w:val="0"/>
      <w:marTop w:val="0"/>
      <w:marBottom w:val="0"/>
      <w:divBdr>
        <w:top w:val="none" w:sz="0" w:space="0" w:color="auto"/>
        <w:left w:val="none" w:sz="0" w:space="0" w:color="auto"/>
        <w:bottom w:val="none" w:sz="0" w:space="0" w:color="auto"/>
        <w:right w:val="none" w:sz="0" w:space="0" w:color="auto"/>
      </w:divBdr>
    </w:div>
    <w:div w:id="1326207059">
      <w:bodyDiv w:val="1"/>
      <w:marLeft w:val="0"/>
      <w:marRight w:val="0"/>
      <w:marTop w:val="0"/>
      <w:marBottom w:val="0"/>
      <w:divBdr>
        <w:top w:val="none" w:sz="0" w:space="0" w:color="auto"/>
        <w:left w:val="none" w:sz="0" w:space="0" w:color="auto"/>
        <w:bottom w:val="none" w:sz="0" w:space="0" w:color="auto"/>
        <w:right w:val="none" w:sz="0" w:space="0" w:color="auto"/>
      </w:divBdr>
    </w:div>
    <w:div w:id="1366827528">
      <w:bodyDiv w:val="1"/>
      <w:marLeft w:val="0"/>
      <w:marRight w:val="0"/>
      <w:marTop w:val="0"/>
      <w:marBottom w:val="0"/>
      <w:divBdr>
        <w:top w:val="none" w:sz="0" w:space="0" w:color="auto"/>
        <w:left w:val="none" w:sz="0" w:space="0" w:color="auto"/>
        <w:bottom w:val="none" w:sz="0" w:space="0" w:color="auto"/>
        <w:right w:val="none" w:sz="0" w:space="0" w:color="auto"/>
      </w:divBdr>
    </w:div>
    <w:div w:id="1438677532">
      <w:bodyDiv w:val="1"/>
      <w:marLeft w:val="0"/>
      <w:marRight w:val="0"/>
      <w:marTop w:val="0"/>
      <w:marBottom w:val="0"/>
      <w:divBdr>
        <w:top w:val="none" w:sz="0" w:space="0" w:color="auto"/>
        <w:left w:val="none" w:sz="0" w:space="0" w:color="auto"/>
        <w:bottom w:val="none" w:sz="0" w:space="0" w:color="auto"/>
        <w:right w:val="none" w:sz="0" w:space="0" w:color="auto"/>
      </w:divBdr>
    </w:div>
    <w:div w:id="1474592115">
      <w:bodyDiv w:val="1"/>
      <w:marLeft w:val="0"/>
      <w:marRight w:val="0"/>
      <w:marTop w:val="0"/>
      <w:marBottom w:val="0"/>
      <w:divBdr>
        <w:top w:val="none" w:sz="0" w:space="0" w:color="auto"/>
        <w:left w:val="none" w:sz="0" w:space="0" w:color="auto"/>
        <w:bottom w:val="none" w:sz="0" w:space="0" w:color="auto"/>
        <w:right w:val="none" w:sz="0" w:space="0" w:color="auto"/>
      </w:divBdr>
    </w:div>
    <w:div w:id="1638223589">
      <w:bodyDiv w:val="1"/>
      <w:marLeft w:val="0"/>
      <w:marRight w:val="0"/>
      <w:marTop w:val="0"/>
      <w:marBottom w:val="0"/>
      <w:divBdr>
        <w:top w:val="none" w:sz="0" w:space="0" w:color="auto"/>
        <w:left w:val="none" w:sz="0" w:space="0" w:color="auto"/>
        <w:bottom w:val="none" w:sz="0" w:space="0" w:color="auto"/>
        <w:right w:val="none" w:sz="0" w:space="0" w:color="auto"/>
      </w:divBdr>
    </w:div>
    <w:div w:id="1784500771">
      <w:bodyDiv w:val="1"/>
      <w:marLeft w:val="0"/>
      <w:marRight w:val="0"/>
      <w:marTop w:val="0"/>
      <w:marBottom w:val="0"/>
      <w:divBdr>
        <w:top w:val="none" w:sz="0" w:space="0" w:color="auto"/>
        <w:left w:val="none" w:sz="0" w:space="0" w:color="auto"/>
        <w:bottom w:val="none" w:sz="0" w:space="0" w:color="auto"/>
        <w:right w:val="none" w:sz="0" w:space="0" w:color="auto"/>
      </w:divBdr>
    </w:div>
    <w:div w:id="1871869543">
      <w:bodyDiv w:val="1"/>
      <w:marLeft w:val="0"/>
      <w:marRight w:val="0"/>
      <w:marTop w:val="0"/>
      <w:marBottom w:val="0"/>
      <w:divBdr>
        <w:top w:val="none" w:sz="0" w:space="0" w:color="auto"/>
        <w:left w:val="none" w:sz="0" w:space="0" w:color="auto"/>
        <w:bottom w:val="none" w:sz="0" w:space="0" w:color="auto"/>
        <w:right w:val="none" w:sz="0" w:space="0" w:color="auto"/>
      </w:divBdr>
    </w:div>
    <w:div w:id="1918437864">
      <w:bodyDiv w:val="1"/>
      <w:marLeft w:val="0"/>
      <w:marRight w:val="0"/>
      <w:marTop w:val="0"/>
      <w:marBottom w:val="0"/>
      <w:divBdr>
        <w:top w:val="none" w:sz="0" w:space="0" w:color="auto"/>
        <w:left w:val="none" w:sz="0" w:space="0" w:color="auto"/>
        <w:bottom w:val="none" w:sz="0" w:space="0" w:color="auto"/>
        <w:right w:val="none" w:sz="0" w:space="0" w:color="auto"/>
      </w:divBdr>
    </w:div>
    <w:div w:id="1980836406">
      <w:bodyDiv w:val="1"/>
      <w:marLeft w:val="0"/>
      <w:marRight w:val="0"/>
      <w:marTop w:val="0"/>
      <w:marBottom w:val="0"/>
      <w:divBdr>
        <w:top w:val="none" w:sz="0" w:space="0" w:color="auto"/>
        <w:left w:val="none" w:sz="0" w:space="0" w:color="auto"/>
        <w:bottom w:val="none" w:sz="0" w:space="0" w:color="auto"/>
        <w:right w:val="none" w:sz="0" w:space="0" w:color="auto"/>
      </w:divBdr>
    </w:div>
    <w:div w:id="2023362504">
      <w:bodyDiv w:val="1"/>
      <w:marLeft w:val="0"/>
      <w:marRight w:val="0"/>
      <w:marTop w:val="0"/>
      <w:marBottom w:val="0"/>
      <w:divBdr>
        <w:top w:val="none" w:sz="0" w:space="0" w:color="auto"/>
        <w:left w:val="none" w:sz="0" w:space="0" w:color="auto"/>
        <w:bottom w:val="none" w:sz="0" w:space="0" w:color="auto"/>
        <w:right w:val="none" w:sz="0" w:space="0" w:color="auto"/>
      </w:divBdr>
    </w:div>
    <w:div w:id="2038306797">
      <w:bodyDiv w:val="1"/>
      <w:marLeft w:val="0"/>
      <w:marRight w:val="0"/>
      <w:marTop w:val="0"/>
      <w:marBottom w:val="0"/>
      <w:divBdr>
        <w:top w:val="none" w:sz="0" w:space="0" w:color="auto"/>
        <w:left w:val="none" w:sz="0" w:space="0" w:color="auto"/>
        <w:bottom w:val="none" w:sz="0" w:space="0" w:color="auto"/>
        <w:right w:val="none" w:sz="0" w:space="0" w:color="auto"/>
      </w:divBdr>
    </w:div>
    <w:div w:id="20826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massud@searshc.com" TargetMode="External"/><Relationship Id="rId18" Type="http://schemas.openxmlformats.org/officeDocument/2006/relationships/hyperlink" Target="mailto:Iga.Zyzanska@searshc.com" TargetMode="External"/><Relationship Id="rId26" Type="http://schemas.openxmlformats.org/officeDocument/2006/relationships/hyperlink" Target="http://www.diehard.com" TargetMode="External"/><Relationship Id="rId39" Type="http://schemas.openxmlformats.org/officeDocument/2006/relationships/hyperlink" Target="http://www.searsgaragedoors.com/" TargetMode="External"/><Relationship Id="rId21" Type="http://schemas.openxmlformats.org/officeDocument/2006/relationships/hyperlink" Target="mailto:Don.fotsch@searshc.com" TargetMode="External"/><Relationship Id="rId34" Type="http://schemas.openxmlformats.org/officeDocument/2006/relationships/hyperlink" Target="http://www.sears.com/" TargetMode="External"/><Relationship Id="rId42" Type="http://schemas.openxmlformats.org/officeDocument/2006/relationships/hyperlink" Target="http://www.searsoptical.com/" TargetMode="External"/><Relationship Id="rId47" Type="http://schemas.openxmlformats.org/officeDocument/2006/relationships/hyperlink" Target="http://www.searsportrait.com/" TargetMode="External"/><Relationship Id="rId50" Type="http://schemas.openxmlformats.org/officeDocument/2006/relationships/hyperlink" Target="http://www.sears.com/" TargetMode="External"/><Relationship Id="rId55" Type="http://schemas.openxmlformats.org/officeDocument/2006/relationships/hyperlink" Target="http://www.akamai.com/html/custom/index.html?source=google&amp;i=3&amp;r=4&amp;p=10"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 TargetMode="External"/><Relationship Id="rId20" Type="http://schemas.openxmlformats.org/officeDocument/2006/relationships/hyperlink" Target="mailto:cgodda3@searshc.com" TargetMode="External"/><Relationship Id="rId29" Type="http://schemas.openxmlformats.org/officeDocument/2006/relationships/hyperlink" Target="http://www.landsend.com/" TargetMode="External"/><Relationship Id="rId41" Type="http://schemas.openxmlformats.org/officeDocument/2006/relationships/hyperlink" Target="http://www.searshometownstores.com/" TargetMode="External"/><Relationship Id="rId54" Type="http://schemas.openxmlformats.org/officeDocument/2006/relationships/hyperlink" Target="http://www.5min.co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craftsman.com" TargetMode="External"/><Relationship Id="rId32" Type="http://schemas.openxmlformats.org/officeDocument/2006/relationships/hyperlink" Target="http://www.Mykmart.com/" TargetMode="External"/><Relationship Id="rId37" Type="http://schemas.openxmlformats.org/officeDocument/2006/relationships/hyperlink" Target="http://www.searsdrivingschools.com/" TargetMode="External"/><Relationship Id="rId40" Type="http://schemas.openxmlformats.org/officeDocument/2006/relationships/hyperlink" Target="http://www.searsclean.com/" TargetMode="External"/><Relationship Id="rId45" Type="http://schemas.openxmlformats.org/officeDocument/2006/relationships/hyperlink" Target="http://www.searsphotos.com/" TargetMode="External"/><Relationship Id="rId53" Type="http://schemas.openxmlformats.org/officeDocument/2006/relationships/hyperlink" Target="http://www.expotv.com/" TargetMode="External"/><Relationship Id="rId58" Type="http://schemas.openxmlformats.org/officeDocument/2006/relationships/hyperlink" Target="http://www.omniture.com/en/" TargetMode="External"/><Relationship Id="rId5" Type="http://schemas.openxmlformats.org/officeDocument/2006/relationships/settings" Target="settings.xml"/><Relationship Id="rId15" Type="http://schemas.openxmlformats.org/officeDocument/2006/relationships/hyperlink" Target="mailto:sgouris@searshc.com" TargetMode="External"/><Relationship Id="rId23" Type="http://schemas.openxmlformats.org/officeDocument/2006/relationships/image" Target="media/image2.png"/><Relationship Id="rId28" Type="http://schemas.openxmlformats.org/officeDocument/2006/relationships/hyperlink" Target="http://www.kmart.com" TargetMode="External"/><Relationship Id="rId36" Type="http://schemas.openxmlformats.org/officeDocument/2006/relationships/hyperlink" Target="http://www.commercial.sears.com/" TargetMode="External"/><Relationship Id="rId49" Type="http://schemas.openxmlformats.org/officeDocument/2006/relationships/hyperlink" Target="http://www.thegreatindoors.com/" TargetMode="External"/><Relationship Id="rId57" Type="http://schemas.openxmlformats.org/officeDocument/2006/relationships/hyperlink" Target="http://www.omniture.com/en/" TargetMode="External"/><Relationship Id="rId61" Type="http://schemas.openxmlformats.org/officeDocument/2006/relationships/footer" Target="footer2.xml"/><Relationship Id="rId10" Type="http://schemas.openxmlformats.org/officeDocument/2006/relationships/hyperlink" Target="mailto:jmassud@searshc.com" TargetMode="External"/><Relationship Id="rId19" Type="http://schemas.openxmlformats.org/officeDocument/2006/relationships/hyperlink" Target="mailto:Kelly.Gruver@searshc.com" TargetMode="External"/><Relationship Id="rId31" Type="http://schemas.openxmlformats.org/officeDocument/2006/relationships/hyperlink" Target="http://www.MyGofer.com/" TargetMode="External"/><Relationship Id="rId44" Type="http://schemas.openxmlformats.org/officeDocument/2006/relationships/hyperlink" Target="http://www.searsoutlet.com/" TargetMode="External"/><Relationship Id="rId52" Type="http://schemas.openxmlformats.org/officeDocument/2006/relationships/hyperlink" Target="http://www.scene7.com/" TargetMode="External"/><Relationship Id="rId60" Type="http://schemas.openxmlformats.org/officeDocument/2006/relationships/hyperlink" Target="http://www.Responsy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yvonne.french@searshc.com" TargetMode="External"/><Relationship Id="rId22" Type="http://schemas.openxmlformats.org/officeDocument/2006/relationships/comments" Target="comments.xml"/><Relationship Id="rId27" Type="http://schemas.openxmlformats.org/officeDocument/2006/relationships/hyperlink" Target="http://www.kenmore.com/" TargetMode="External"/><Relationship Id="rId30" Type="http://schemas.openxmlformats.org/officeDocument/2006/relationships/hyperlink" Target="http://www.ManageMyLife.com/" TargetMode="External"/><Relationship Id="rId35" Type="http://schemas.openxmlformats.org/officeDocument/2006/relationships/hyperlink" Target="http://www.sears.com/" TargetMode="External"/><Relationship Id="rId43" Type="http://schemas.openxmlformats.org/officeDocument/2006/relationships/hyperlink" Target="http://www.searspartsdirect.com/?sid=PSHx20080114x00001s" TargetMode="External"/><Relationship Id="rId48" Type="http://schemas.openxmlformats.org/officeDocument/2006/relationships/hyperlink" Target="http://www.searsportrait.com/" TargetMode="External"/><Relationship Id="rId56" Type="http://schemas.openxmlformats.org/officeDocument/2006/relationships/hyperlink" Target="http://www.omniture.com/en/" TargetMode="External"/><Relationship Id="rId8" Type="http://schemas.openxmlformats.org/officeDocument/2006/relationships/endnotes" Target="endnotes.xml"/><Relationship Id="rId51" Type="http://schemas.openxmlformats.org/officeDocument/2006/relationships/hyperlink" Target="http://www.Responsys.com/"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mailto:Patrick.Szczypinski@searshc.com" TargetMode="External"/><Relationship Id="rId25" Type="http://schemas.openxmlformats.org/officeDocument/2006/relationships/hyperlink" Target="http://www.Delver.com/" TargetMode="External"/><Relationship Id="rId33" Type="http://schemas.openxmlformats.org/officeDocument/2006/relationships/hyperlink" Target="http://www.MySears.com/" TargetMode="External"/><Relationship Id="rId38" Type="http://schemas.openxmlformats.org/officeDocument/2006/relationships/hyperlink" Target="http://www.searsflowers.com/" TargetMode="External"/><Relationship Id="rId46" Type="http://schemas.openxmlformats.org/officeDocument/2006/relationships/hyperlink" Target="http://www.searsportrait.com/" TargetMode="External"/><Relationship Id="rId59" Type="http://schemas.openxmlformats.org/officeDocument/2006/relationships/hyperlink" Target="http://www.omniture.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6E315-77A8-4266-8099-D8585FA54DDD}">
  <ds:schemaRefs>
    <ds:schemaRef ds:uri="http://schemas.openxmlformats.org/officeDocument/2006/bibliography"/>
  </ds:schemaRefs>
</ds:datastoreItem>
</file>

<file path=customXml/itemProps2.xml><?xml version="1.0" encoding="utf-8"?>
<ds:datastoreItem xmlns:ds="http://schemas.openxmlformats.org/officeDocument/2006/customXml" ds:itemID="{504461A5-186A-49D1-8369-A8A99226B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7106</Words>
  <Characters>40505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SDLC PRD Template</vt:lpstr>
    </vt:vector>
  </TitlesOfParts>
  <Company>AOL LLC</Company>
  <LinksUpToDate>false</LinksUpToDate>
  <CharactersWithSpaces>47516</CharactersWithSpaces>
  <SharedDoc>false</SharedDoc>
  <HLinks>
    <vt:vector size="882" baseType="variant">
      <vt:variant>
        <vt:i4>4915219</vt:i4>
      </vt:variant>
      <vt:variant>
        <vt:i4>925</vt:i4>
      </vt:variant>
      <vt:variant>
        <vt:i4>0</vt:i4>
      </vt:variant>
      <vt:variant>
        <vt:i4>5</vt:i4>
      </vt:variant>
      <vt:variant>
        <vt:lpwstr>http://www.responsys.com/</vt:lpwstr>
      </vt:variant>
      <vt:variant>
        <vt:lpwstr/>
      </vt:variant>
      <vt:variant>
        <vt:i4>2883631</vt:i4>
      </vt:variant>
      <vt:variant>
        <vt:i4>894</vt:i4>
      </vt:variant>
      <vt:variant>
        <vt:i4>0</vt:i4>
      </vt:variant>
      <vt:variant>
        <vt:i4>5</vt:i4>
      </vt:variant>
      <vt:variant>
        <vt:lpwstr>http://www.omniture.com/en/</vt:lpwstr>
      </vt:variant>
      <vt:variant>
        <vt:lpwstr/>
      </vt:variant>
      <vt:variant>
        <vt:i4>2883631</vt:i4>
      </vt:variant>
      <vt:variant>
        <vt:i4>889</vt:i4>
      </vt:variant>
      <vt:variant>
        <vt:i4>0</vt:i4>
      </vt:variant>
      <vt:variant>
        <vt:i4>5</vt:i4>
      </vt:variant>
      <vt:variant>
        <vt:lpwstr>http://www.omniture.com/en/</vt:lpwstr>
      </vt:variant>
      <vt:variant>
        <vt:lpwstr/>
      </vt:variant>
      <vt:variant>
        <vt:i4>2883631</vt:i4>
      </vt:variant>
      <vt:variant>
        <vt:i4>884</vt:i4>
      </vt:variant>
      <vt:variant>
        <vt:i4>0</vt:i4>
      </vt:variant>
      <vt:variant>
        <vt:i4>5</vt:i4>
      </vt:variant>
      <vt:variant>
        <vt:lpwstr>http://www.omniture.com/en/</vt:lpwstr>
      </vt:variant>
      <vt:variant>
        <vt:lpwstr/>
      </vt:variant>
      <vt:variant>
        <vt:i4>2883631</vt:i4>
      </vt:variant>
      <vt:variant>
        <vt:i4>879</vt:i4>
      </vt:variant>
      <vt:variant>
        <vt:i4>0</vt:i4>
      </vt:variant>
      <vt:variant>
        <vt:i4>5</vt:i4>
      </vt:variant>
      <vt:variant>
        <vt:lpwstr>http://www.omniture.com/en/</vt:lpwstr>
      </vt:variant>
      <vt:variant>
        <vt:lpwstr/>
      </vt:variant>
      <vt:variant>
        <vt:i4>3735615</vt:i4>
      </vt:variant>
      <vt:variant>
        <vt:i4>874</vt:i4>
      </vt:variant>
      <vt:variant>
        <vt:i4>0</vt:i4>
      </vt:variant>
      <vt:variant>
        <vt:i4>5</vt:i4>
      </vt:variant>
      <vt:variant>
        <vt:lpwstr>http://www.akamai.com/html/custom/index.html?source=google&amp;i=3&amp;r=4&amp;p=10</vt:lpwstr>
      </vt:variant>
      <vt:variant>
        <vt:lpwstr/>
      </vt:variant>
      <vt:variant>
        <vt:i4>1638493</vt:i4>
      </vt:variant>
      <vt:variant>
        <vt:i4>865</vt:i4>
      </vt:variant>
      <vt:variant>
        <vt:i4>0</vt:i4>
      </vt:variant>
      <vt:variant>
        <vt:i4>5</vt:i4>
      </vt:variant>
      <vt:variant>
        <vt:lpwstr>http://www.5min.com/</vt:lpwstr>
      </vt:variant>
      <vt:variant>
        <vt:lpwstr/>
      </vt:variant>
      <vt:variant>
        <vt:i4>2359359</vt:i4>
      </vt:variant>
      <vt:variant>
        <vt:i4>860</vt:i4>
      </vt:variant>
      <vt:variant>
        <vt:i4>0</vt:i4>
      </vt:variant>
      <vt:variant>
        <vt:i4>5</vt:i4>
      </vt:variant>
      <vt:variant>
        <vt:lpwstr>http://www.expotv.com/</vt:lpwstr>
      </vt:variant>
      <vt:variant>
        <vt:lpwstr/>
      </vt:variant>
      <vt:variant>
        <vt:i4>3539044</vt:i4>
      </vt:variant>
      <vt:variant>
        <vt:i4>855</vt:i4>
      </vt:variant>
      <vt:variant>
        <vt:i4>0</vt:i4>
      </vt:variant>
      <vt:variant>
        <vt:i4>5</vt:i4>
      </vt:variant>
      <vt:variant>
        <vt:lpwstr>http://www.scene7.com/</vt:lpwstr>
      </vt:variant>
      <vt:variant>
        <vt:lpwstr/>
      </vt:variant>
      <vt:variant>
        <vt:i4>4915219</vt:i4>
      </vt:variant>
      <vt:variant>
        <vt:i4>850</vt:i4>
      </vt:variant>
      <vt:variant>
        <vt:i4>0</vt:i4>
      </vt:variant>
      <vt:variant>
        <vt:i4>5</vt:i4>
      </vt:variant>
      <vt:variant>
        <vt:lpwstr>http://www.responsys.com/</vt:lpwstr>
      </vt:variant>
      <vt:variant>
        <vt:lpwstr/>
      </vt:variant>
      <vt:variant>
        <vt:i4>4456454</vt:i4>
      </vt:variant>
      <vt:variant>
        <vt:i4>841</vt:i4>
      </vt:variant>
      <vt:variant>
        <vt:i4>0</vt:i4>
      </vt:variant>
      <vt:variant>
        <vt:i4>5</vt:i4>
      </vt:variant>
      <vt:variant>
        <vt:lpwstr>http://www.sears.com/</vt:lpwstr>
      </vt:variant>
      <vt:variant>
        <vt:lpwstr/>
      </vt:variant>
      <vt:variant>
        <vt:i4>3539068</vt:i4>
      </vt:variant>
      <vt:variant>
        <vt:i4>830</vt:i4>
      </vt:variant>
      <vt:variant>
        <vt:i4>0</vt:i4>
      </vt:variant>
      <vt:variant>
        <vt:i4>5</vt:i4>
      </vt:variant>
      <vt:variant>
        <vt:lpwstr>http://www.thegreatindoors.com/</vt:lpwstr>
      </vt:variant>
      <vt:variant>
        <vt:lpwstr/>
      </vt:variant>
      <vt:variant>
        <vt:i4>4849695</vt:i4>
      </vt:variant>
      <vt:variant>
        <vt:i4>825</vt:i4>
      </vt:variant>
      <vt:variant>
        <vt:i4>0</vt:i4>
      </vt:variant>
      <vt:variant>
        <vt:i4>5</vt:i4>
      </vt:variant>
      <vt:variant>
        <vt:lpwstr>http://www.searsportrait.com/</vt:lpwstr>
      </vt:variant>
      <vt:variant>
        <vt:lpwstr/>
      </vt:variant>
      <vt:variant>
        <vt:i4>4849695</vt:i4>
      </vt:variant>
      <vt:variant>
        <vt:i4>820</vt:i4>
      </vt:variant>
      <vt:variant>
        <vt:i4>0</vt:i4>
      </vt:variant>
      <vt:variant>
        <vt:i4>5</vt:i4>
      </vt:variant>
      <vt:variant>
        <vt:lpwstr>http://www.searsportrait.com/</vt:lpwstr>
      </vt:variant>
      <vt:variant>
        <vt:lpwstr/>
      </vt:variant>
      <vt:variant>
        <vt:i4>4849695</vt:i4>
      </vt:variant>
      <vt:variant>
        <vt:i4>815</vt:i4>
      </vt:variant>
      <vt:variant>
        <vt:i4>0</vt:i4>
      </vt:variant>
      <vt:variant>
        <vt:i4>5</vt:i4>
      </vt:variant>
      <vt:variant>
        <vt:lpwstr>http://www.searsportrait.com/</vt:lpwstr>
      </vt:variant>
      <vt:variant>
        <vt:lpwstr/>
      </vt:variant>
      <vt:variant>
        <vt:i4>2818166</vt:i4>
      </vt:variant>
      <vt:variant>
        <vt:i4>810</vt:i4>
      </vt:variant>
      <vt:variant>
        <vt:i4>0</vt:i4>
      </vt:variant>
      <vt:variant>
        <vt:i4>5</vt:i4>
      </vt:variant>
      <vt:variant>
        <vt:lpwstr>http://www.searsphotos.com/</vt:lpwstr>
      </vt:variant>
      <vt:variant>
        <vt:lpwstr/>
      </vt:variant>
      <vt:variant>
        <vt:i4>2687096</vt:i4>
      </vt:variant>
      <vt:variant>
        <vt:i4>805</vt:i4>
      </vt:variant>
      <vt:variant>
        <vt:i4>0</vt:i4>
      </vt:variant>
      <vt:variant>
        <vt:i4>5</vt:i4>
      </vt:variant>
      <vt:variant>
        <vt:lpwstr>http://www.searsoutlet.com/</vt:lpwstr>
      </vt:variant>
      <vt:variant>
        <vt:lpwstr/>
      </vt:variant>
      <vt:variant>
        <vt:i4>4390940</vt:i4>
      </vt:variant>
      <vt:variant>
        <vt:i4>798</vt:i4>
      </vt:variant>
      <vt:variant>
        <vt:i4>0</vt:i4>
      </vt:variant>
      <vt:variant>
        <vt:i4>5</vt:i4>
      </vt:variant>
      <vt:variant>
        <vt:lpwstr>http://www.searspartsdirect.com/?sid=PSHx20080114x00001s</vt:lpwstr>
      </vt:variant>
      <vt:variant>
        <vt:lpwstr/>
      </vt:variant>
      <vt:variant>
        <vt:i4>6029405</vt:i4>
      </vt:variant>
      <vt:variant>
        <vt:i4>793</vt:i4>
      </vt:variant>
      <vt:variant>
        <vt:i4>0</vt:i4>
      </vt:variant>
      <vt:variant>
        <vt:i4>5</vt:i4>
      </vt:variant>
      <vt:variant>
        <vt:lpwstr>http://www.searsoptical.com/</vt:lpwstr>
      </vt:variant>
      <vt:variant>
        <vt:lpwstr/>
      </vt:variant>
      <vt:variant>
        <vt:i4>3801209</vt:i4>
      </vt:variant>
      <vt:variant>
        <vt:i4>788</vt:i4>
      </vt:variant>
      <vt:variant>
        <vt:i4>0</vt:i4>
      </vt:variant>
      <vt:variant>
        <vt:i4>5</vt:i4>
      </vt:variant>
      <vt:variant>
        <vt:lpwstr>http://www.searshometownstores.com/</vt:lpwstr>
      </vt:variant>
      <vt:variant>
        <vt:lpwstr/>
      </vt:variant>
      <vt:variant>
        <vt:i4>2687009</vt:i4>
      </vt:variant>
      <vt:variant>
        <vt:i4>783</vt:i4>
      </vt:variant>
      <vt:variant>
        <vt:i4>0</vt:i4>
      </vt:variant>
      <vt:variant>
        <vt:i4>5</vt:i4>
      </vt:variant>
      <vt:variant>
        <vt:lpwstr>http://www.searsclean.com/</vt:lpwstr>
      </vt:variant>
      <vt:variant>
        <vt:lpwstr/>
      </vt:variant>
      <vt:variant>
        <vt:i4>6029379</vt:i4>
      </vt:variant>
      <vt:variant>
        <vt:i4>778</vt:i4>
      </vt:variant>
      <vt:variant>
        <vt:i4>0</vt:i4>
      </vt:variant>
      <vt:variant>
        <vt:i4>5</vt:i4>
      </vt:variant>
      <vt:variant>
        <vt:lpwstr>http://www.searsgaragedoors.com/</vt:lpwstr>
      </vt:variant>
      <vt:variant>
        <vt:lpwstr/>
      </vt:variant>
      <vt:variant>
        <vt:i4>5046358</vt:i4>
      </vt:variant>
      <vt:variant>
        <vt:i4>773</vt:i4>
      </vt:variant>
      <vt:variant>
        <vt:i4>0</vt:i4>
      </vt:variant>
      <vt:variant>
        <vt:i4>5</vt:i4>
      </vt:variant>
      <vt:variant>
        <vt:lpwstr>http://www.searsflowers.com/</vt:lpwstr>
      </vt:variant>
      <vt:variant>
        <vt:lpwstr/>
      </vt:variant>
      <vt:variant>
        <vt:i4>2687077</vt:i4>
      </vt:variant>
      <vt:variant>
        <vt:i4>768</vt:i4>
      </vt:variant>
      <vt:variant>
        <vt:i4>0</vt:i4>
      </vt:variant>
      <vt:variant>
        <vt:i4>5</vt:i4>
      </vt:variant>
      <vt:variant>
        <vt:lpwstr>http://www.searsdrivingschools.com/</vt:lpwstr>
      </vt:variant>
      <vt:variant>
        <vt:lpwstr/>
      </vt:variant>
      <vt:variant>
        <vt:i4>1376330</vt:i4>
      </vt:variant>
      <vt:variant>
        <vt:i4>763</vt:i4>
      </vt:variant>
      <vt:variant>
        <vt:i4>0</vt:i4>
      </vt:variant>
      <vt:variant>
        <vt:i4>5</vt:i4>
      </vt:variant>
      <vt:variant>
        <vt:lpwstr>http://www.commercial.sears.com/</vt:lpwstr>
      </vt:variant>
      <vt:variant>
        <vt:lpwstr/>
      </vt:variant>
      <vt:variant>
        <vt:i4>4456454</vt:i4>
      </vt:variant>
      <vt:variant>
        <vt:i4>758</vt:i4>
      </vt:variant>
      <vt:variant>
        <vt:i4>0</vt:i4>
      </vt:variant>
      <vt:variant>
        <vt:i4>5</vt:i4>
      </vt:variant>
      <vt:variant>
        <vt:lpwstr>http://www.sears.com/</vt:lpwstr>
      </vt:variant>
      <vt:variant>
        <vt:lpwstr/>
      </vt:variant>
      <vt:variant>
        <vt:i4>4456454</vt:i4>
      </vt:variant>
      <vt:variant>
        <vt:i4>753</vt:i4>
      </vt:variant>
      <vt:variant>
        <vt:i4>0</vt:i4>
      </vt:variant>
      <vt:variant>
        <vt:i4>5</vt:i4>
      </vt:variant>
      <vt:variant>
        <vt:lpwstr>http://www.sears.com/</vt:lpwstr>
      </vt:variant>
      <vt:variant>
        <vt:lpwstr/>
      </vt:variant>
      <vt:variant>
        <vt:i4>2687103</vt:i4>
      </vt:variant>
      <vt:variant>
        <vt:i4>748</vt:i4>
      </vt:variant>
      <vt:variant>
        <vt:i4>0</vt:i4>
      </vt:variant>
      <vt:variant>
        <vt:i4>5</vt:i4>
      </vt:variant>
      <vt:variant>
        <vt:lpwstr>http://www.mysears.com/</vt:lpwstr>
      </vt:variant>
      <vt:variant>
        <vt:lpwstr/>
      </vt:variant>
      <vt:variant>
        <vt:i4>3539063</vt:i4>
      </vt:variant>
      <vt:variant>
        <vt:i4>743</vt:i4>
      </vt:variant>
      <vt:variant>
        <vt:i4>0</vt:i4>
      </vt:variant>
      <vt:variant>
        <vt:i4>5</vt:i4>
      </vt:variant>
      <vt:variant>
        <vt:lpwstr>http://www.mykmart.com/</vt:lpwstr>
      </vt:variant>
      <vt:variant>
        <vt:lpwstr/>
      </vt:variant>
      <vt:variant>
        <vt:i4>3866722</vt:i4>
      </vt:variant>
      <vt:variant>
        <vt:i4>736</vt:i4>
      </vt:variant>
      <vt:variant>
        <vt:i4>0</vt:i4>
      </vt:variant>
      <vt:variant>
        <vt:i4>5</vt:i4>
      </vt:variant>
      <vt:variant>
        <vt:lpwstr>http://www.mygofer.com/</vt:lpwstr>
      </vt:variant>
      <vt:variant>
        <vt:lpwstr/>
      </vt:variant>
      <vt:variant>
        <vt:i4>4587598</vt:i4>
      </vt:variant>
      <vt:variant>
        <vt:i4>731</vt:i4>
      </vt:variant>
      <vt:variant>
        <vt:i4>0</vt:i4>
      </vt:variant>
      <vt:variant>
        <vt:i4>5</vt:i4>
      </vt:variant>
      <vt:variant>
        <vt:lpwstr>http://www.managemylife.com/</vt:lpwstr>
      </vt:variant>
      <vt:variant>
        <vt:lpwstr/>
      </vt:variant>
      <vt:variant>
        <vt:i4>5898330</vt:i4>
      </vt:variant>
      <vt:variant>
        <vt:i4>726</vt:i4>
      </vt:variant>
      <vt:variant>
        <vt:i4>0</vt:i4>
      </vt:variant>
      <vt:variant>
        <vt:i4>5</vt:i4>
      </vt:variant>
      <vt:variant>
        <vt:lpwstr>http://www.landsend.com/</vt:lpwstr>
      </vt:variant>
      <vt:variant>
        <vt:lpwstr/>
      </vt:variant>
      <vt:variant>
        <vt:i4>5963790</vt:i4>
      </vt:variant>
      <vt:variant>
        <vt:i4>721</vt:i4>
      </vt:variant>
      <vt:variant>
        <vt:i4>0</vt:i4>
      </vt:variant>
      <vt:variant>
        <vt:i4>5</vt:i4>
      </vt:variant>
      <vt:variant>
        <vt:lpwstr>http://www.kmart.com/</vt:lpwstr>
      </vt:variant>
      <vt:variant>
        <vt:lpwstr/>
      </vt:variant>
      <vt:variant>
        <vt:i4>2752619</vt:i4>
      </vt:variant>
      <vt:variant>
        <vt:i4>716</vt:i4>
      </vt:variant>
      <vt:variant>
        <vt:i4>0</vt:i4>
      </vt:variant>
      <vt:variant>
        <vt:i4>5</vt:i4>
      </vt:variant>
      <vt:variant>
        <vt:lpwstr>http://www.kenmore.com/</vt:lpwstr>
      </vt:variant>
      <vt:variant>
        <vt:lpwstr/>
      </vt:variant>
      <vt:variant>
        <vt:i4>2162786</vt:i4>
      </vt:variant>
      <vt:variant>
        <vt:i4>711</vt:i4>
      </vt:variant>
      <vt:variant>
        <vt:i4>0</vt:i4>
      </vt:variant>
      <vt:variant>
        <vt:i4>5</vt:i4>
      </vt:variant>
      <vt:variant>
        <vt:lpwstr>http://www.diehard.com/</vt:lpwstr>
      </vt:variant>
      <vt:variant>
        <vt:lpwstr/>
      </vt:variant>
      <vt:variant>
        <vt:i4>2621503</vt:i4>
      </vt:variant>
      <vt:variant>
        <vt:i4>706</vt:i4>
      </vt:variant>
      <vt:variant>
        <vt:i4>0</vt:i4>
      </vt:variant>
      <vt:variant>
        <vt:i4>5</vt:i4>
      </vt:variant>
      <vt:variant>
        <vt:lpwstr>http://www.delver.com/</vt:lpwstr>
      </vt:variant>
      <vt:variant>
        <vt:lpwstr/>
      </vt:variant>
      <vt:variant>
        <vt:i4>5242903</vt:i4>
      </vt:variant>
      <vt:variant>
        <vt:i4>701</vt:i4>
      </vt:variant>
      <vt:variant>
        <vt:i4>0</vt:i4>
      </vt:variant>
      <vt:variant>
        <vt:i4>5</vt:i4>
      </vt:variant>
      <vt:variant>
        <vt:lpwstr>http://www.craftsman.com/</vt:lpwstr>
      </vt:variant>
      <vt:variant>
        <vt:lpwstr/>
      </vt:variant>
      <vt:variant>
        <vt:i4>2031635</vt:i4>
      </vt:variant>
      <vt:variant>
        <vt:i4>631</vt:i4>
      </vt:variant>
      <vt:variant>
        <vt:i4>0</vt:i4>
      </vt:variant>
      <vt:variant>
        <vt:i4>5</vt:i4>
      </vt:variant>
      <vt:variant>
        <vt:lpwstr>http://movies.yahoo.com/movie/1810158040/user</vt:lpwstr>
      </vt:variant>
      <vt:variant>
        <vt:lpwstr/>
      </vt:variant>
      <vt:variant>
        <vt:i4>6488160</vt:i4>
      </vt:variant>
      <vt:variant>
        <vt:i4>628</vt:i4>
      </vt:variant>
      <vt:variant>
        <vt:i4>0</vt:i4>
      </vt:variant>
      <vt:variant>
        <vt:i4>5</vt:i4>
      </vt:variant>
      <vt:variant>
        <vt:lpwstr>http://tinyurl.com/3h95v89</vt:lpwstr>
      </vt:variant>
      <vt:variant>
        <vt:lpwstr/>
      </vt:variant>
      <vt:variant>
        <vt:i4>6357023</vt:i4>
      </vt:variant>
      <vt:variant>
        <vt:i4>625</vt:i4>
      </vt:variant>
      <vt:variant>
        <vt:i4>0</vt:i4>
      </vt:variant>
      <vt:variant>
        <vt:i4>5</vt:i4>
      </vt:variant>
      <vt:variant>
        <vt:lpwstr>mailto:Michael.Murray@searshc.com</vt:lpwstr>
      </vt:variant>
      <vt:variant>
        <vt:lpwstr/>
      </vt:variant>
      <vt:variant>
        <vt:i4>6881352</vt:i4>
      </vt:variant>
      <vt:variant>
        <vt:i4>622</vt:i4>
      </vt:variant>
      <vt:variant>
        <vt:i4>0</vt:i4>
      </vt:variant>
      <vt:variant>
        <vt:i4>5</vt:i4>
      </vt:variant>
      <vt:variant>
        <vt:lpwstr>mailto:vdelobelle@searshc.com</vt:lpwstr>
      </vt:variant>
      <vt:variant>
        <vt:lpwstr/>
      </vt:variant>
      <vt:variant>
        <vt:i4>3473494</vt:i4>
      </vt:variant>
      <vt:variant>
        <vt:i4>619</vt:i4>
      </vt:variant>
      <vt:variant>
        <vt:i4>0</vt:i4>
      </vt:variant>
      <vt:variant>
        <vt:i4>5</vt:i4>
      </vt:variant>
      <vt:variant>
        <vt:lpwstr>mailto:cgodda3@searshc.com</vt:lpwstr>
      </vt:variant>
      <vt:variant>
        <vt:lpwstr/>
      </vt:variant>
      <vt:variant>
        <vt:i4>4718637</vt:i4>
      </vt:variant>
      <vt:variant>
        <vt:i4>616</vt:i4>
      </vt:variant>
      <vt:variant>
        <vt:i4>0</vt:i4>
      </vt:variant>
      <vt:variant>
        <vt:i4>5</vt:i4>
      </vt:variant>
      <vt:variant>
        <vt:lpwstr>mailto:Martin.mchugh@searshc.com</vt:lpwstr>
      </vt:variant>
      <vt:variant>
        <vt:lpwstr/>
      </vt:variant>
      <vt:variant>
        <vt:i4>6422640</vt:i4>
      </vt:variant>
      <vt:variant>
        <vt:i4>613</vt:i4>
      </vt:variant>
      <vt:variant>
        <vt:i4>0</vt:i4>
      </vt:variant>
      <vt:variant>
        <vt:i4>5</vt:i4>
      </vt:variant>
      <vt:variant>
        <vt:lpwstr>mailto:</vt:lpwstr>
      </vt:variant>
      <vt:variant>
        <vt:lpwstr/>
      </vt:variant>
      <vt:variant>
        <vt:i4>5177404</vt:i4>
      </vt:variant>
      <vt:variant>
        <vt:i4>610</vt:i4>
      </vt:variant>
      <vt:variant>
        <vt:i4>0</vt:i4>
      </vt:variant>
      <vt:variant>
        <vt:i4>5</vt:i4>
      </vt:variant>
      <vt:variant>
        <vt:lpwstr>mailto:Greg.Franczyk@searshc.com</vt:lpwstr>
      </vt:variant>
      <vt:variant>
        <vt:lpwstr/>
      </vt:variant>
      <vt:variant>
        <vt:i4>4980777</vt:i4>
      </vt:variant>
      <vt:variant>
        <vt:i4>607</vt:i4>
      </vt:variant>
      <vt:variant>
        <vt:i4>0</vt:i4>
      </vt:variant>
      <vt:variant>
        <vt:i4>5</vt:i4>
      </vt:variant>
      <vt:variant>
        <vt:lpwstr>mailto:yvonne.french@searshc.com</vt:lpwstr>
      </vt:variant>
      <vt:variant>
        <vt:lpwstr/>
      </vt:variant>
      <vt:variant>
        <vt:i4>7471199</vt:i4>
      </vt:variant>
      <vt:variant>
        <vt:i4>604</vt:i4>
      </vt:variant>
      <vt:variant>
        <vt:i4>0</vt:i4>
      </vt:variant>
      <vt:variant>
        <vt:i4>5</vt:i4>
      </vt:variant>
      <vt:variant>
        <vt:lpwstr>mailto:jmassud@searshc.com</vt:lpwstr>
      </vt:variant>
      <vt:variant>
        <vt:lpwstr/>
      </vt:variant>
      <vt:variant>
        <vt:i4>1769520</vt:i4>
      </vt:variant>
      <vt:variant>
        <vt:i4>597</vt:i4>
      </vt:variant>
      <vt:variant>
        <vt:i4>0</vt:i4>
      </vt:variant>
      <vt:variant>
        <vt:i4>5</vt:i4>
      </vt:variant>
      <vt:variant>
        <vt:lpwstr/>
      </vt:variant>
      <vt:variant>
        <vt:lpwstr>_Toc291634071</vt:lpwstr>
      </vt:variant>
      <vt:variant>
        <vt:i4>1769520</vt:i4>
      </vt:variant>
      <vt:variant>
        <vt:i4>591</vt:i4>
      </vt:variant>
      <vt:variant>
        <vt:i4>0</vt:i4>
      </vt:variant>
      <vt:variant>
        <vt:i4>5</vt:i4>
      </vt:variant>
      <vt:variant>
        <vt:lpwstr/>
      </vt:variant>
      <vt:variant>
        <vt:lpwstr>_Toc291634070</vt:lpwstr>
      </vt:variant>
      <vt:variant>
        <vt:i4>1703984</vt:i4>
      </vt:variant>
      <vt:variant>
        <vt:i4>585</vt:i4>
      </vt:variant>
      <vt:variant>
        <vt:i4>0</vt:i4>
      </vt:variant>
      <vt:variant>
        <vt:i4>5</vt:i4>
      </vt:variant>
      <vt:variant>
        <vt:lpwstr/>
      </vt:variant>
      <vt:variant>
        <vt:lpwstr>_Toc291634069</vt:lpwstr>
      </vt:variant>
      <vt:variant>
        <vt:i4>1703984</vt:i4>
      </vt:variant>
      <vt:variant>
        <vt:i4>579</vt:i4>
      </vt:variant>
      <vt:variant>
        <vt:i4>0</vt:i4>
      </vt:variant>
      <vt:variant>
        <vt:i4>5</vt:i4>
      </vt:variant>
      <vt:variant>
        <vt:lpwstr/>
      </vt:variant>
      <vt:variant>
        <vt:lpwstr>_Toc291634068</vt:lpwstr>
      </vt:variant>
      <vt:variant>
        <vt:i4>1703984</vt:i4>
      </vt:variant>
      <vt:variant>
        <vt:i4>573</vt:i4>
      </vt:variant>
      <vt:variant>
        <vt:i4>0</vt:i4>
      </vt:variant>
      <vt:variant>
        <vt:i4>5</vt:i4>
      </vt:variant>
      <vt:variant>
        <vt:lpwstr/>
      </vt:variant>
      <vt:variant>
        <vt:lpwstr>_Toc291634067</vt:lpwstr>
      </vt:variant>
      <vt:variant>
        <vt:i4>1703984</vt:i4>
      </vt:variant>
      <vt:variant>
        <vt:i4>567</vt:i4>
      </vt:variant>
      <vt:variant>
        <vt:i4>0</vt:i4>
      </vt:variant>
      <vt:variant>
        <vt:i4>5</vt:i4>
      </vt:variant>
      <vt:variant>
        <vt:lpwstr/>
      </vt:variant>
      <vt:variant>
        <vt:lpwstr>_Toc291634066</vt:lpwstr>
      </vt:variant>
      <vt:variant>
        <vt:i4>1703984</vt:i4>
      </vt:variant>
      <vt:variant>
        <vt:i4>561</vt:i4>
      </vt:variant>
      <vt:variant>
        <vt:i4>0</vt:i4>
      </vt:variant>
      <vt:variant>
        <vt:i4>5</vt:i4>
      </vt:variant>
      <vt:variant>
        <vt:lpwstr/>
      </vt:variant>
      <vt:variant>
        <vt:lpwstr>_Toc291634065</vt:lpwstr>
      </vt:variant>
      <vt:variant>
        <vt:i4>1703984</vt:i4>
      </vt:variant>
      <vt:variant>
        <vt:i4>555</vt:i4>
      </vt:variant>
      <vt:variant>
        <vt:i4>0</vt:i4>
      </vt:variant>
      <vt:variant>
        <vt:i4>5</vt:i4>
      </vt:variant>
      <vt:variant>
        <vt:lpwstr/>
      </vt:variant>
      <vt:variant>
        <vt:lpwstr>_Toc291634064</vt:lpwstr>
      </vt:variant>
      <vt:variant>
        <vt:i4>1703984</vt:i4>
      </vt:variant>
      <vt:variant>
        <vt:i4>549</vt:i4>
      </vt:variant>
      <vt:variant>
        <vt:i4>0</vt:i4>
      </vt:variant>
      <vt:variant>
        <vt:i4>5</vt:i4>
      </vt:variant>
      <vt:variant>
        <vt:lpwstr/>
      </vt:variant>
      <vt:variant>
        <vt:lpwstr>_Toc291634063</vt:lpwstr>
      </vt:variant>
      <vt:variant>
        <vt:i4>1703984</vt:i4>
      </vt:variant>
      <vt:variant>
        <vt:i4>543</vt:i4>
      </vt:variant>
      <vt:variant>
        <vt:i4>0</vt:i4>
      </vt:variant>
      <vt:variant>
        <vt:i4>5</vt:i4>
      </vt:variant>
      <vt:variant>
        <vt:lpwstr/>
      </vt:variant>
      <vt:variant>
        <vt:lpwstr>_Toc291634062</vt:lpwstr>
      </vt:variant>
      <vt:variant>
        <vt:i4>1703984</vt:i4>
      </vt:variant>
      <vt:variant>
        <vt:i4>537</vt:i4>
      </vt:variant>
      <vt:variant>
        <vt:i4>0</vt:i4>
      </vt:variant>
      <vt:variant>
        <vt:i4>5</vt:i4>
      </vt:variant>
      <vt:variant>
        <vt:lpwstr/>
      </vt:variant>
      <vt:variant>
        <vt:lpwstr>_Toc291634061</vt:lpwstr>
      </vt:variant>
      <vt:variant>
        <vt:i4>1703984</vt:i4>
      </vt:variant>
      <vt:variant>
        <vt:i4>531</vt:i4>
      </vt:variant>
      <vt:variant>
        <vt:i4>0</vt:i4>
      </vt:variant>
      <vt:variant>
        <vt:i4>5</vt:i4>
      </vt:variant>
      <vt:variant>
        <vt:lpwstr/>
      </vt:variant>
      <vt:variant>
        <vt:lpwstr>_Toc291634060</vt:lpwstr>
      </vt:variant>
      <vt:variant>
        <vt:i4>1638448</vt:i4>
      </vt:variant>
      <vt:variant>
        <vt:i4>525</vt:i4>
      </vt:variant>
      <vt:variant>
        <vt:i4>0</vt:i4>
      </vt:variant>
      <vt:variant>
        <vt:i4>5</vt:i4>
      </vt:variant>
      <vt:variant>
        <vt:lpwstr/>
      </vt:variant>
      <vt:variant>
        <vt:lpwstr>_Toc291634059</vt:lpwstr>
      </vt:variant>
      <vt:variant>
        <vt:i4>1638448</vt:i4>
      </vt:variant>
      <vt:variant>
        <vt:i4>519</vt:i4>
      </vt:variant>
      <vt:variant>
        <vt:i4>0</vt:i4>
      </vt:variant>
      <vt:variant>
        <vt:i4>5</vt:i4>
      </vt:variant>
      <vt:variant>
        <vt:lpwstr/>
      </vt:variant>
      <vt:variant>
        <vt:lpwstr>_Toc291634058</vt:lpwstr>
      </vt:variant>
      <vt:variant>
        <vt:i4>1638448</vt:i4>
      </vt:variant>
      <vt:variant>
        <vt:i4>513</vt:i4>
      </vt:variant>
      <vt:variant>
        <vt:i4>0</vt:i4>
      </vt:variant>
      <vt:variant>
        <vt:i4>5</vt:i4>
      </vt:variant>
      <vt:variant>
        <vt:lpwstr/>
      </vt:variant>
      <vt:variant>
        <vt:lpwstr>_Toc291634057</vt:lpwstr>
      </vt:variant>
      <vt:variant>
        <vt:i4>1638448</vt:i4>
      </vt:variant>
      <vt:variant>
        <vt:i4>507</vt:i4>
      </vt:variant>
      <vt:variant>
        <vt:i4>0</vt:i4>
      </vt:variant>
      <vt:variant>
        <vt:i4>5</vt:i4>
      </vt:variant>
      <vt:variant>
        <vt:lpwstr/>
      </vt:variant>
      <vt:variant>
        <vt:lpwstr>_Toc291634056</vt:lpwstr>
      </vt:variant>
      <vt:variant>
        <vt:i4>1638448</vt:i4>
      </vt:variant>
      <vt:variant>
        <vt:i4>501</vt:i4>
      </vt:variant>
      <vt:variant>
        <vt:i4>0</vt:i4>
      </vt:variant>
      <vt:variant>
        <vt:i4>5</vt:i4>
      </vt:variant>
      <vt:variant>
        <vt:lpwstr/>
      </vt:variant>
      <vt:variant>
        <vt:lpwstr>_Toc291634055</vt:lpwstr>
      </vt:variant>
      <vt:variant>
        <vt:i4>1638448</vt:i4>
      </vt:variant>
      <vt:variant>
        <vt:i4>495</vt:i4>
      </vt:variant>
      <vt:variant>
        <vt:i4>0</vt:i4>
      </vt:variant>
      <vt:variant>
        <vt:i4>5</vt:i4>
      </vt:variant>
      <vt:variant>
        <vt:lpwstr/>
      </vt:variant>
      <vt:variant>
        <vt:lpwstr>_Toc291634054</vt:lpwstr>
      </vt:variant>
      <vt:variant>
        <vt:i4>1638448</vt:i4>
      </vt:variant>
      <vt:variant>
        <vt:i4>489</vt:i4>
      </vt:variant>
      <vt:variant>
        <vt:i4>0</vt:i4>
      </vt:variant>
      <vt:variant>
        <vt:i4>5</vt:i4>
      </vt:variant>
      <vt:variant>
        <vt:lpwstr/>
      </vt:variant>
      <vt:variant>
        <vt:lpwstr>_Toc291634053</vt:lpwstr>
      </vt:variant>
      <vt:variant>
        <vt:i4>1638448</vt:i4>
      </vt:variant>
      <vt:variant>
        <vt:i4>483</vt:i4>
      </vt:variant>
      <vt:variant>
        <vt:i4>0</vt:i4>
      </vt:variant>
      <vt:variant>
        <vt:i4>5</vt:i4>
      </vt:variant>
      <vt:variant>
        <vt:lpwstr/>
      </vt:variant>
      <vt:variant>
        <vt:lpwstr>_Toc291634052</vt:lpwstr>
      </vt:variant>
      <vt:variant>
        <vt:i4>1638448</vt:i4>
      </vt:variant>
      <vt:variant>
        <vt:i4>477</vt:i4>
      </vt:variant>
      <vt:variant>
        <vt:i4>0</vt:i4>
      </vt:variant>
      <vt:variant>
        <vt:i4>5</vt:i4>
      </vt:variant>
      <vt:variant>
        <vt:lpwstr/>
      </vt:variant>
      <vt:variant>
        <vt:lpwstr>_Toc291634051</vt:lpwstr>
      </vt:variant>
      <vt:variant>
        <vt:i4>1638448</vt:i4>
      </vt:variant>
      <vt:variant>
        <vt:i4>471</vt:i4>
      </vt:variant>
      <vt:variant>
        <vt:i4>0</vt:i4>
      </vt:variant>
      <vt:variant>
        <vt:i4>5</vt:i4>
      </vt:variant>
      <vt:variant>
        <vt:lpwstr/>
      </vt:variant>
      <vt:variant>
        <vt:lpwstr>_Toc291634050</vt:lpwstr>
      </vt:variant>
      <vt:variant>
        <vt:i4>1572912</vt:i4>
      </vt:variant>
      <vt:variant>
        <vt:i4>465</vt:i4>
      </vt:variant>
      <vt:variant>
        <vt:i4>0</vt:i4>
      </vt:variant>
      <vt:variant>
        <vt:i4>5</vt:i4>
      </vt:variant>
      <vt:variant>
        <vt:lpwstr/>
      </vt:variant>
      <vt:variant>
        <vt:lpwstr>_Toc291634049</vt:lpwstr>
      </vt:variant>
      <vt:variant>
        <vt:i4>1572912</vt:i4>
      </vt:variant>
      <vt:variant>
        <vt:i4>459</vt:i4>
      </vt:variant>
      <vt:variant>
        <vt:i4>0</vt:i4>
      </vt:variant>
      <vt:variant>
        <vt:i4>5</vt:i4>
      </vt:variant>
      <vt:variant>
        <vt:lpwstr/>
      </vt:variant>
      <vt:variant>
        <vt:lpwstr>_Toc291634048</vt:lpwstr>
      </vt:variant>
      <vt:variant>
        <vt:i4>1572912</vt:i4>
      </vt:variant>
      <vt:variant>
        <vt:i4>453</vt:i4>
      </vt:variant>
      <vt:variant>
        <vt:i4>0</vt:i4>
      </vt:variant>
      <vt:variant>
        <vt:i4>5</vt:i4>
      </vt:variant>
      <vt:variant>
        <vt:lpwstr/>
      </vt:variant>
      <vt:variant>
        <vt:lpwstr>_Toc291634047</vt:lpwstr>
      </vt:variant>
      <vt:variant>
        <vt:i4>1572912</vt:i4>
      </vt:variant>
      <vt:variant>
        <vt:i4>447</vt:i4>
      </vt:variant>
      <vt:variant>
        <vt:i4>0</vt:i4>
      </vt:variant>
      <vt:variant>
        <vt:i4>5</vt:i4>
      </vt:variant>
      <vt:variant>
        <vt:lpwstr/>
      </vt:variant>
      <vt:variant>
        <vt:lpwstr>_Toc291634046</vt:lpwstr>
      </vt:variant>
      <vt:variant>
        <vt:i4>1572912</vt:i4>
      </vt:variant>
      <vt:variant>
        <vt:i4>441</vt:i4>
      </vt:variant>
      <vt:variant>
        <vt:i4>0</vt:i4>
      </vt:variant>
      <vt:variant>
        <vt:i4>5</vt:i4>
      </vt:variant>
      <vt:variant>
        <vt:lpwstr/>
      </vt:variant>
      <vt:variant>
        <vt:lpwstr>_Toc291634045</vt:lpwstr>
      </vt:variant>
      <vt:variant>
        <vt:i4>1572912</vt:i4>
      </vt:variant>
      <vt:variant>
        <vt:i4>435</vt:i4>
      </vt:variant>
      <vt:variant>
        <vt:i4>0</vt:i4>
      </vt:variant>
      <vt:variant>
        <vt:i4>5</vt:i4>
      </vt:variant>
      <vt:variant>
        <vt:lpwstr/>
      </vt:variant>
      <vt:variant>
        <vt:lpwstr>_Toc291634044</vt:lpwstr>
      </vt:variant>
      <vt:variant>
        <vt:i4>1572912</vt:i4>
      </vt:variant>
      <vt:variant>
        <vt:i4>429</vt:i4>
      </vt:variant>
      <vt:variant>
        <vt:i4>0</vt:i4>
      </vt:variant>
      <vt:variant>
        <vt:i4>5</vt:i4>
      </vt:variant>
      <vt:variant>
        <vt:lpwstr/>
      </vt:variant>
      <vt:variant>
        <vt:lpwstr>_Toc291634043</vt:lpwstr>
      </vt:variant>
      <vt:variant>
        <vt:i4>1572912</vt:i4>
      </vt:variant>
      <vt:variant>
        <vt:i4>423</vt:i4>
      </vt:variant>
      <vt:variant>
        <vt:i4>0</vt:i4>
      </vt:variant>
      <vt:variant>
        <vt:i4>5</vt:i4>
      </vt:variant>
      <vt:variant>
        <vt:lpwstr/>
      </vt:variant>
      <vt:variant>
        <vt:lpwstr>_Toc291634042</vt:lpwstr>
      </vt:variant>
      <vt:variant>
        <vt:i4>1572912</vt:i4>
      </vt:variant>
      <vt:variant>
        <vt:i4>417</vt:i4>
      </vt:variant>
      <vt:variant>
        <vt:i4>0</vt:i4>
      </vt:variant>
      <vt:variant>
        <vt:i4>5</vt:i4>
      </vt:variant>
      <vt:variant>
        <vt:lpwstr/>
      </vt:variant>
      <vt:variant>
        <vt:lpwstr>_Toc291634041</vt:lpwstr>
      </vt:variant>
      <vt:variant>
        <vt:i4>1572912</vt:i4>
      </vt:variant>
      <vt:variant>
        <vt:i4>411</vt:i4>
      </vt:variant>
      <vt:variant>
        <vt:i4>0</vt:i4>
      </vt:variant>
      <vt:variant>
        <vt:i4>5</vt:i4>
      </vt:variant>
      <vt:variant>
        <vt:lpwstr/>
      </vt:variant>
      <vt:variant>
        <vt:lpwstr>_Toc291634040</vt:lpwstr>
      </vt:variant>
      <vt:variant>
        <vt:i4>2031664</vt:i4>
      </vt:variant>
      <vt:variant>
        <vt:i4>405</vt:i4>
      </vt:variant>
      <vt:variant>
        <vt:i4>0</vt:i4>
      </vt:variant>
      <vt:variant>
        <vt:i4>5</vt:i4>
      </vt:variant>
      <vt:variant>
        <vt:lpwstr/>
      </vt:variant>
      <vt:variant>
        <vt:lpwstr>_Toc291634039</vt:lpwstr>
      </vt:variant>
      <vt:variant>
        <vt:i4>2031664</vt:i4>
      </vt:variant>
      <vt:variant>
        <vt:i4>399</vt:i4>
      </vt:variant>
      <vt:variant>
        <vt:i4>0</vt:i4>
      </vt:variant>
      <vt:variant>
        <vt:i4>5</vt:i4>
      </vt:variant>
      <vt:variant>
        <vt:lpwstr/>
      </vt:variant>
      <vt:variant>
        <vt:lpwstr>_Toc291634038</vt:lpwstr>
      </vt:variant>
      <vt:variant>
        <vt:i4>2031664</vt:i4>
      </vt:variant>
      <vt:variant>
        <vt:i4>393</vt:i4>
      </vt:variant>
      <vt:variant>
        <vt:i4>0</vt:i4>
      </vt:variant>
      <vt:variant>
        <vt:i4>5</vt:i4>
      </vt:variant>
      <vt:variant>
        <vt:lpwstr/>
      </vt:variant>
      <vt:variant>
        <vt:lpwstr>_Toc291634037</vt:lpwstr>
      </vt:variant>
      <vt:variant>
        <vt:i4>2031664</vt:i4>
      </vt:variant>
      <vt:variant>
        <vt:i4>387</vt:i4>
      </vt:variant>
      <vt:variant>
        <vt:i4>0</vt:i4>
      </vt:variant>
      <vt:variant>
        <vt:i4>5</vt:i4>
      </vt:variant>
      <vt:variant>
        <vt:lpwstr/>
      </vt:variant>
      <vt:variant>
        <vt:lpwstr>_Toc291634036</vt:lpwstr>
      </vt:variant>
      <vt:variant>
        <vt:i4>2031664</vt:i4>
      </vt:variant>
      <vt:variant>
        <vt:i4>381</vt:i4>
      </vt:variant>
      <vt:variant>
        <vt:i4>0</vt:i4>
      </vt:variant>
      <vt:variant>
        <vt:i4>5</vt:i4>
      </vt:variant>
      <vt:variant>
        <vt:lpwstr/>
      </vt:variant>
      <vt:variant>
        <vt:lpwstr>_Toc291634035</vt:lpwstr>
      </vt:variant>
      <vt:variant>
        <vt:i4>2031664</vt:i4>
      </vt:variant>
      <vt:variant>
        <vt:i4>375</vt:i4>
      </vt:variant>
      <vt:variant>
        <vt:i4>0</vt:i4>
      </vt:variant>
      <vt:variant>
        <vt:i4>5</vt:i4>
      </vt:variant>
      <vt:variant>
        <vt:lpwstr/>
      </vt:variant>
      <vt:variant>
        <vt:lpwstr>_Toc291634034</vt:lpwstr>
      </vt:variant>
      <vt:variant>
        <vt:i4>2031664</vt:i4>
      </vt:variant>
      <vt:variant>
        <vt:i4>369</vt:i4>
      </vt:variant>
      <vt:variant>
        <vt:i4>0</vt:i4>
      </vt:variant>
      <vt:variant>
        <vt:i4>5</vt:i4>
      </vt:variant>
      <vt:variant>
        <vt:lpwstr/>
      </vt:variant>
      <vt:variant>
        <vt:lpwstr>_Toc291634033</vt:lpwstr>
      </vt:variant>
      <vt:variant>
        <vt:i4>2031664</vt:i4>
      </vt:variant>
      <vt:variant>
        <vt:i4>363</vt:i4>
      </vt:variant>
      <vt:variant>
        <vt:i4>0</vt:i4>
      </vt:variant>
      <vt:variant>
        <vt:i4>5</vt:i4>
      </vt:variant>
      <vt:variant>
        <vt:lpwstr/>
      </vt:variant>
      <vt:variant>
        <vt:lpwstr>_Toc291634032</vt:lpwstr>
      </vt:variant>
      <vt:variant>
        <vt:i4>2031664</vt:i4>
      </vt:variant>
      <vt:variant>
        <vt:i4>357</vt:i4>
      </vt:variant>
      <vt:variant>
        <vt:i4>0</vt:i4>
      </vt:variant>
      <vt:variant>
        <vt:i4>5</vt:i4>
      </vt:variant>
      <vt:variant>
        <vt:lpwstr/>
      </vt:variant>
      <vt:variant>
        <vt:lpwstr>_Toc291634031</vt:lpwstr>
      </vt:variant>
      <vt:variant>
        <vt:i4>2031664</vt:i4>
      </vt:variant>
      <vt:variant>
        <vt:i4>351</vt:i4>
      </vt:variant>
      <vt:variant>
        <vt:i4>0</vt:i4>
      </vt:variant>
      <vt:variant>
        <vt:i4>5</vt:i4>
      </vt:variant>
      <vt:variant>
        <vt:lpwstr/>
      </vt:variant>
      <vt:variant>
        <vt:lpwstr>_Toc291634030</vt:lpwstr>
      </vt:variant>
      <vt:variant>
        <vt:i4>1966128</vt:i4>
      </vt:variant>
      <vt:variant>
        <vt:i4>345</vt:i4>
      </vt:variant>
      <vt:variant>
        <vt:i4>0</vt:i4>
      </vt:variant>
      <vt:variant>
        <vt:i4>5</vt:i4>
      </vt:variant>
      <vt:variant>
        <vt:lpwstr/>
      </vt:variant>
      <vt:variant>
        <vt:lpwstr>_Toc291634029</vt:lpwstr>
      </vt:variant>
      <vt:variant>
        <vt:i4>1966128</vt:i4>
      </vt:variant>
      <vt:variant>
        <vt:i4>339</vt:i4>
      </vt:variant>
      <vt:variant>
        <vt:i4>0</vt:i4>
      </vt:variant>
      <vt:variant>
        <vt:i4>5</vt:i4>
      </vt:variant>
      <vt:variant>
        <vt:lpwstr/>
      </vt:variant>
      <vt:variant>
        <vt:lpwstr>_Toc291634028</vt:lpwstr>
      </vt:variant>
      <vt:variant>
        <vt:i4>1966128</vt:i4>
      </vt:variant>
      <vt:variant>
        <vt:i4>333</vt:i4>
      </vt:variant>
      <vt:variant>
        <vt:i4>0</vt:i4>
      </vt:variant>
      <vt:variant>
        <vt:i4>5</vt:i4>
      </vt:variant>
      <vt:variant>
        <vt:lpwstr/>
      </vt:variant>
      <vt:variant>
        <vt:lpwstr>_Toc291634027</vt:lpwstr>
      </vt:variant>
      <vt:variant>
        <vt:i4>1966128</vt:i4>
      </vt:variant>
      <vt:variant>
        <vt:i4>327</vt:i4>
      </vt:variant>
      <vt:variant>
        <vt:i4>0</vt:i4>
      </vt:variant>
      <vt:variant>
        <vt:i4>5</vt:i4>
      </vt:variant>
      <vt:variant>
        <vt:lpwstr/>
      </vt:variant>
      <vt:variant>
        <vt:lpwstr>_Toc291634026</vt:lpwstr>
      </vt:variant>
      <vt:variant>
        <vt:i4>1966128</vt:i4>
      </vt:variant>
      <vt:variant>
        <vt:i4>321</vt:i4>
      </vt:variant>
      <vt:variant>
        <vt:i4>0</vt:i4>
      </vt:variant>
      <vt:variant>
        <vt:i4>5</vt:i4>
      </vt:variant>
      <vt:variant>
        <vt:lpwstr/>
      </vt:variant>
      <vt:variant>
        <vt:lpwstr>_Toc291634025</vt:lpwstr>
      </vt:variant>
      <vt:variant>
        <vt:i4>1966128</vt:i4>
      </vt:variant>
      <vt:variant>
        <vt:i4>315</vt:i4>
      </vt:variant>
      <vt:variant>
        <vt:i4>0</vt:i4>
      </vt:variant>
      <vt:variant>
        <vt:i4>5</vt:i4>
      </vt:variant>
      <vt:variant>
        <vt:lpwstr/>
      </vt:variant>
      <vt:variant>
        <vt:lpwstr>_Toc291634024</vt:lpwstr>
      </vt:variant>
      <vt:variant>
        <vt:i4>1966128</vt:i4>
      </vt:variant>
      <vt:variant>
        <vt:i4>309</vt:i4>
      </vt:variant>
      <vt:variant>
        <vt:i4>0</vt:i4>
      </vt:variant>
      <vt:variant>
        <vt:i4>5</vt:i4>
      </vt:variant>
      <vt:variant>
        <vt:lpwstr/>
      </vt:variant>
      <vt:variant>
        <vt:lpwstr>_Toc291634023</vt:lpwstr>
      </vt:variant>
      <vt:variant>
        <vt:i4>1966128</vt:i4>
      </vt:variant>
      <vt:variant>
        <vt:i4>303</vt:i4>
      </vt:variant>
      <vt:variant>
        <vt:i4>0</vt:i4>
      </vt:variant>
      <vt:variant>
        <vt:i4>5</vt:i4>
      </vt:variant>
      <vt:variant>
        <vt:lpwstr/>
      </vt:variant>
      <vt:variant>
        <vt:lpwstr>_Toc291634022</vt:lpwstr>
      </vt:variant>
      <vt:variant>
        <vt:i4>1966128</vt:i4>
      </vt:variant>
      <vt:variant>
        <vt:i4>297</vt:i4>
      </vt:variant>
      <vt:variant>
        <vt:i4>0</vt:i4>
      </vt:variant>
      <vt:variant>
        <vt:i4>5</vt:i4>
      </vt:variant>
      <vt:variant>
        <vt:lpwstr/>
      </vt:variant>
      <vt:variant>
        <vt:lpwstr>_Toc291634021</vt:lpwstr>
      </vt:variant>
      <vt:variant>
        <vt:i4>1966128</vt:i4>
      </vt:variant>
      <vt:variant>
        <vt:i4>291</vt:i4>
      </vt:variant>
      <vt:variant>
        <vt:i4>0</vt:i4>
      </vt:variant>
      <vt:variant>
        <vt:i4>5</vt:i4>
      </vt:variant>
      <vt:variant>
        <vt:lpwstr/>
      </vt:variant>
      <vt:variant>
        <vt:lpwstr>_Toc291634020</vt:lpwstr>
      </vt:variant>
      <vt:variant>
        <vt:i4>1900592</vt:i4>
      </vt:variant>
      <vt:variant>
        <vt:i4>285</vt:i4>
      </vt:variant>
      <vt:variant>
        <vt:i4>0</vt:i4>
      </vt:variant>
      <vt:variant>
        <vt:i4>5</vt:i4>
      </vt:variant>
      <vt:variant>
        <vt:lpwstr/>
      </vt:variant>
      <vt:variant>
        <vt:lpwstr>_Toc291634019</vt:lpwstr>
      </vt:variant>
      <vt:variant>
        <vt:i4>1900592</vt:i4>
      </vt:variant>
      <vt:variant>
        <vt:i4>279</vt:i4>
      </vt:variant>
      <vt:variant>
        <vt:i4>0</vt:i4>
      </vt:variant>
      <vt:variant>
        <vt:i4>5</vt:i4>
      </vt:variant>
      <vt:variant>
        <vt:lpwstr/>
      </vt:variant>
      <vt:variant>
        <vt:lpwstr>_Toc291634018</vt:lpwstr>
      </vt:variant>
      <vt:variant>
        <vt:i4>1900592</vt:i4>
      </vt:variant>
      <vt:variant>
        <vt:i4>273</vt:i4>
      </vt:variant>
      <vt:variant>
        <vt:i4>0</vt:i4>
      </vt:variant>
      <vt:variant>
        <vt:i4>5</vt:i4>
      </vt:variant>
      <vt:variant>
        <vt:lpwstr/>
      </vt:variant>
      <vt:variant>
        <vt:lpwstr>_Toc291634017</vt:lpwstr>
      </vt:variant>
      <vt:variant>
        <vt:i4>1900592</vt:i4>
      </vt:variant>
      <vt:variant>
        <vt:i4>267</vt:i4>
      </vt:variant>
      <vt:variant>
        <vt:i4>0</vt:i4>
      </vt:variant>
      <vt:variant>
        <vt:i4>5</vt:i4>
      </vt:variant>
      <vt:variant>
        <vt:lpwstr/>
      </vt:variant>
      <vt:variant>
        <vt:lpwstr>_Toc291634016</vt:lpwstr>
      </vt:variant>
      <vt:variant>
        <vt:i4>1900592</vt:i4>
      </vt:variant>
      <vt:variant>
        <vt:i4>261</vt:i4>
      </vt:variant>
      <vt:variant>
        <vt:i4>0</vt:i4>
      </vt:variant>
      <vt:variant>
        <vt:i4>5</vt:i4>
      </vt:variant>
      <vt:variant>
        <vt:lpwstr/>
      </vt:variant>
      <vt:variant>
        <vt:lpwstr>_Toc291634015</vt:lpwstr>
      </vt:variant>
      <vt:variant>
        <vt:i4>1900592</vt:i4>
      </vt:variant>
      <vt:variant>
        <vt:i4>255</vt:i4>
      </vt:variant>
      <vt:variant>
        <vt:i4>0</vt:i4>
      </vt:variant>
      <vt:variant>
        <vt:i4>5</vt:i4>
      </vt:variant>
      <vt:variant>
        <vt:lpwstr/>
      </vt:variant>
      <vt:variant>
        <vt:lpwstr>_Toc291634014</vt:lpwstr>
      </vt:variant>
      <vt:variant>
        <vt:i4>1900592</vt:i4>
      </vt:variant>
      <vt:variant>
        <vt:i4>249</vt:i4>
      </vt:variant>
      <vt:variant>
        <vt:i4>0</vt:i4>
      </vt:variant>
      <vt:variant>
        <vt:i4>5</vt:i4>
      </vt:variant>
      <vt:variant>
        <vt:lpwstr/>
      </vt:variant>
      <vt:variant>
        <vt:lpwstr>_Toc291634013</vt:lpwstr>
      </vt:variant>
      <vt:variant>
        <vt:i4>1900592</vt:i4>
      </vt:variant>
      <vt:variant>
        <vt:i4>243</vt:i4>
      </vt:variant>
      <vt:variant>
        <vt:i4>0</vt:i4>
      </vt:variant>
      <vt:variant>
        <vt:i4>5</vt:i4>
      </vt:variant>
      <vt:variant>
        <vt:lpwstr/>
      </vt:variant>
      <vt:variant>
        <vt:lpwstr>_Toc291634012</vt:lpwstr>
      </vt:variant>
      <vt:variant>
        <vt:i4>1900592</vt:i4>
      </vt:variant>
      <vt:variant>
        <vt:i4>237</vt:i4>
      </vt:variant>
      <vt:variant>
        <vt:i4>0</vt:i4>
      </vt:variant>
      <vt:variant>
        <vt:i4>5</vt:i4>
      </vt:variant>
      <vt:variant>
        <vt:lpwstr/>
      </vt:variant>
      <vt:variant>
        <vt:lpwstr>_Toc291634011</vt:lpwstr>
      </vt:variant>
      <vt:variant>
        <vt:i4>1900592</vt:i4>
      </vt:variant>
      <vt:variant>
        <vt:i4>231</vt:i4>
      </vt:variant>
      <vt:variant>
        <vt:i4>0</vt:i4>
      </vt:variant>
      <vt:variant>
        <vt:i4>5</vt:i4>
      </vt:variant>
      <vt:variant>
        <vt:lpwstr/>
      </vt:variant>
      <vt:variant>
        <vt:lpwstr>_Toc291634010</vt:lpwstr>
      </vt:variant>
      <vt:variant>
        <vt:i4>1835056</vt:i4>
      </vt:variant>
      <vt:variant>
        <vt:i4>225</vt:i4>
      </vt:variant>
      <vt:variant>
        <vt:i4>0</vt:i4>
      </vt:variant>
      <vt:variant>
        <vt:i4>5</vt:i4>
      </vt:variant>
      <vt:variant>
        <vt:lpwstr/>
      </vt:variant>
      <vt:variant>
        <vt:lpwstr>_Toc291634009</vt:lpwstr>
      </vt:variant>
      <vt:variant>
        <vt:i4>1835056</vt:i4>
      </vt:variant>
      <vt:variant>
        <vt:i4>219</vt:i4>
      </vt:variant>
      <vt:variant>
        <vt:i4>0</vt:i4>
      </vt:variant>
      <vt:variant>
        <vt:i4>5</vt:i4>
      </vt:variant>
      <vt:variant>
        <vt:lpwstr/>
      </vt:variant>
      <vt:variant>
        <vt:lpwstr>_Toc291634008</vt:lpwstr>
      </vt:variant>
      <vt:variant>
        <vt:i4>1835056</vt:i4>
      </vt:variant>
      <vt:variant>
        <vt:i4>213</vt:i4>
      </vt:variant>
      <vt:variant>
        <vt:i4>0</vt:i4>
      </vt:variant>
      <vt:variant>
        <vt:i4>5</vt:i4>
      </vt:variant>
      <vt:variant>
        <vt:lpwstr/>
      </vt:variant>
      <vt:variant>
        <vt:lpwstr>_Toc291634007</vt:lpwstr>
      </vt:variant>
      <vt:variant>
        <vt:i4>1835056</vt:i4>
      </vt:variant>
      <vt:variant>
        <vt:i4>207</vt:i4>
      </vt:variant>
      <vt:variant>
        <vt:i4>0</vt:i4>
      </vt:variant>
      <vt:variant>
        <vt:i4>5</vt:i4>
      </vt:variant>
      <vt:variant>
        <vt:lpwstr/>
      </vt:variant>
      <vt:variant>
        <vt:lpwstr>_Toc291634006</vt:lpwstr>
      </vt:variant>
      <vt:variant>
        <vt:i4>1835056</vt:i4>
      </vt:variant>
      <vt:variant>
        <vt:i4>201</vt:i4>
      </vt:variant>
      <vt:variant>
        <vt:i4>0</vt:i4>
      </vt:variant>
      <vt:variant>
        <vt:i4>5</vt:i4>
      </vt:variant>
      <vt:variant>
        <vt:lpwstr/>
      </vt:variant>
      <vt:variant>
        <vt:lpwstr>_Toc291634005</vt:lpwstr>
      </vt:variant>
      <vt:variant>
        <vt:i4>1835056</vt:i4>
      </vt:variant>
      <vt:variant>
        <vt:i4>195</vt:i4>
      </vt:variant>
      <vt:variant>
        <vt:i4>0</vt:i4>
      </vt:variant>
      <vt:variant>
        <vt:i4>5</vt:i4>
      </vt:variant>
      <vt:variant>
        <vt:lpwstr/>
      </vt:variant>
      <vt:variant>
        <vt:lpwstr>_Toc291634004</vt:lpwstr>
      </vt:variant>
      <vt:variant>
        <vt:i4>1835056</vt:i4>
      </vt:variant>
      <vt:variant>
        <vt:i4>189</vt:i4>
      </vt:variant>
      <vt:variant>
        <vt:i4>0</vt:i4>
      </vt:variant>
      <vt:variant>
        <vt:i4>5</vt:i4>
      </vt:variant>
      <vt:variant>
        <vt:lpwstr/>
      </vt:variant>
      <vt:variant>
        <vt:lpwstr>_Toc291634003</vt:lpwstr>
      </vt:variant>
      <vt:variant>
        <vt:i4>1835056</vt:i4>
      </vt:variant>
      <vt:variant>
        <vt:i4>183</vt:i4>
      </vt:variant>
      <vt:variant>
        <vt:i4>0</vt:i4>
      </vt:variant>
      <vt:variant>
        <vt:i4>5</vt:i4>
      </vt:variant>
      <vt:variant>
        <vt:lpwstr/>
      </vt:variant>
      <vt:variant>
        <vt:lpwstr>_Toc291634002</vt:lpwstr>
      </vt:variant>
      <vt:variant>
        <vt:i4>1835056</vt:i4>
      </vt:variant>
      <vt:variant>
        <vt:i4>177</vt:i4>
      </vt:variant>
      <vt:variant>
        <vt:i4>0</vt:i4>
      </vt:variant>
      <vt:variant>
        <vt:i4>5</vt:i4>
      </vt:variant>
      <vt:variant>
        <vt:lpwstr/>
      </vt:variant>
      <vt:variant>
        <vt:lpwstr>_Toc291634001</vt:lpwstr>
      </vt:variant>
      <vt:variant>
        <vt:i4>1835056</vt:i4>
      </vt:variant>
      <vt:variant>
        <vt:i4>171</vt:i4>
      </vt:variant>
      <vt:variant>
        <vt:i4>0</vt:i4>
      </vt:variant>
      <vt:variant>
        <vt:i4>5</vt:i4>
      </vt:variant>
      <vt:variant>
        <vt:lpwstr/>
      </vt:variant>
      <vt:variant>
        <vt:lpwstr>_Toc291634000</vt:lpwstr>
      </vt:variant>
      <vt:variant>
        <vt:i4>1179705</vt:i4>
      </vt:variant>
      <vt:variant>
        <vt:i4>165</vt:i4>
      </vt:variant>
      <vt:variant>
        <vt:i4>0</vt:i4>
      </vt:variant>
      <vt:variant>
        <vt:i4>5</vt:i4>
      </vt:variant>
      <vt:variant>
        <vt:lpwstr/>
      </vt:variant>
      <vt:variant>
        <vt:lpwstr>_Toc291633999</vt:lpwstr>
      </vt:variant>
      <vt:variant>
        <vt:i4>1179705</vt:i4>
      </vt:variant>
      <vt:variant>
        <vt:i4>159</vt:i4>
      </vt:variant>
      <vt:variant>
        <vt:i4>0</vt:i4>
      </vt:variant>
      <vt:variant>
        <vt:i4>5</vt:i4>
      </vt:variant>
      <vt:variant>
        <vt:lpwstr/>
      </vt:variant>
      <vt:variant>
        <vt:lpwstr>_Toc291633998</vt:lpwstr>
      </vt:variant>
      <vt:variant>
        <vt:i4>1179705</vt:i4>
      </vt:variant>
      <vt:variant>
        <vt:i4>153</vt:i4>
      </vt:variant>
      <vt:variant>
        <vt:i4>0</vt:i4>
      </vt:variant>
      <vt:variant>
        <vt:i4>5</vt:i4>
      </vt:variant>
      <vt:variant>
        <vt:lpwstr/>
      </vt:variant>
      <vt:variant>
        <vt:lpwstr>_Toc291633997</vt:lpwstr>
      </vt:variant>
      <vt:variant>
        <vt:i4>1179705</vt:i4>
      </vt:variant>
      <vt:variant>
        <vt:i4>147</vt:i4>
      </vt:variant>
      <vt:variant>
        <vt:i4>0</vt:i4>
      </vt:variant>
      <vt:variant>
        <vt:i4>5</vt:i4>
      </vt:variant>
      <vt:variant>
        <vt:lpwstr/>
      </vt:variant>
      <vt:variant>
        <vt:lpwstr>_Toc291633996</vt:lpwstr>
      </vt:variant>
      <vt:variant>
        <vt:i4>1179705</vt:i4>
      </vt:variant>
      <vt:variant>
        <vt:i4>141</vt:i4>
      </vt:variant>
      <vt:variant>
        <vt:i4>0</vt:i4>
      </vt:variant>
      <vt:variant>
        <vt:i4>5</vt:i4>
      </vt:variant>
      <vt:variant>
        <vt:lpwstr/>
      </vt:variant>
      <vt:variant>
        <vt:lpwstr>_Toc291633995</vt:lpwstr>
      </vt:variant>
      <vt:variant>
        <vt:i4>1179705</vt:i4>
      </vt:variant>
      <vt:variant>
        <vt:i4>135</vt:i4>
      </vt:variant>
      <vt:variant>
        <vt:i4>0</vt:i4>
      </vt:variant>
      <vt:variant>
        <vt:i4>5</vt:i4>
      </vt:variant>
      <vt:variant>
        <vt:lpwstr/>
      </vt:variant>
      <vt:variant>
        <vt:lpwstr>_Toc291633994</vt:lpwstr>
      </vt:variant>
      <vt:variant>
        <vt:i4>1179705</vt:i4>
      </vt:variant>
      <vt:variant>
        <vt:i4>129</vt:i4>
      </vt:variant>
      <vt:variant>
        <vt:i4>0</vt:i4>
      </vt:variant>
      <vt:variant>
        <vt:i4>5</vt:i4>
      </vt:variant>
      <vt:variant>
        <vt:lpwstr/>
      </vt:variant>
      <vt:variant>
        <vt:lpwstr>_Toc291633993</vt:lpwstr>
      </vt:variant>
      <vt:variant>
        <vt:i4>1179705</vt:i4>
      </vt:variant>
      <vt:variant>
        <vt:i4>123</vt:i4>
      </vt:variant>
      <vt:variant>
        <vt:i4>0</vt:i4>
      </vt:variant>
      <vt:variant>
        <vt:i4>5</vt:i4>
      </vt:variant>
      <vt:variant>
        <vt:lpwstr/>
      </vt:variant>
      <vt:variant>
        <vt:lpwstr>_Toc291633992</vt:lpwstr>
      </vt:variant>
      <vt:variant>
        <vt:i4>1179705</vt:i4>
      </vt:variant>
      <vt:variant>
        <vt:i4>117</vt:i4>
      </vt:variant>
      <vt:variant>
        <vt:i4>0</vt:i4>
      </vt:variant>
      <vt:variant>
        <vt:i4>5</vt:i4>
      </vt:variant>
      <vt:variant>
        <vt:lpwstr/>
      </vt:variant>
      <vt:variant>
        <vt:lpwstr>_Toc291633991</vt:lpwstr>
      </vt:variant>
      <vt:variant>
        <vt:i4>1835065</vt:i4>
      </vt:variant>
      <vt:variant>
        <vt:i4>111</vt:i4>
      </vt:variant>
      <vt:variant>
        <vt:i4>0</vt:i4>
      </vt:variant>
      <vt:variant>
        <vt:i4>5</vt:i4>
      </vt:variant>
      <vt:variant>
        <vt:lpwstr/>
      </vt:variant>
      <vt:variant>
        <vt:lpwstr>_Toc291633974</vt:lpwstr>
      </vt:variant>
      <vt:variant>
        <vt:i4>1835065</vt:i4>
      </vt:variant>
      <vt:variant>
        <vt:i4>105</vt:i4>
      </vt:variant>
      <vt:variant>
        <vt:i4>0</vt:i4>
      </vt:variant>
      <vt:variant>
        <vt:i4>5</vt:i4>
      </vt:variant>
      <vt:variant>
        <vt:lpwstr/>
      </vt:variant>
      <vt:variant>
        <vt:lpwstr>_Toc291633973</vt:lpwstr>
      </vt:variant>
      <vt:variant>
        <vt:i4>1835065</vt:i4>
      </vt:variant>
      <vt:variant>
        <vt:i4>99</vt:i4>
      </vt:variant>
      <vt:variant>
        <vt:i4>0</vt:i4>
      </vt:variant>
      <vt:variant>
        <vt:i4>5</vt:i4>
      </vt:variant>
      <vt:variant>
        <vt:lpwstr/>
      </vt:variant>
      <vt:variant>
        <vt:lpwstr>_Toc291633972</vt:lpwstr>
      </vt:variant>
      <vt:variant>
        <vt:i4>1835065</vt:i4>
      </vt:variant>
      <vt:variant>
        <vt:i4>93</vt:i4>
      </vt:variant>
      <vt:variant>
        <vt:i4>0</vt:i4>
      </vt:variant>
      <vt:variant>
        <vt:i4>5</vt:i4>
      </vt:variant>
      <vt:variant>
        <vt:lpwstr/>
      </vt:variant>
      <vt:variant>
        <vt:lpwstr>_Toc291633971</vt:lpwstr>
      </vt:variant>
      <vt:variant>
        <vt:i4>1835065</vt:i4>
      </vt:variant>
      <vt:variant>
        <vt:i4>87</vt:i4>
      </vt:variant>
      <vt:variant>
        <vt:i4>0</vt:i4>
      </vt:variant>
      <vt:variant>
        <vt:i4>5</vt:i4>
      </vt:variant>
      <vt:variant>
        <vt:lpwstr/>
      </vt:variant>
      <vt:variant>
        <vt:lpwstr>_Toc291633970</vt:lpwstr>
      </vt:variant>
      <vt:variant>
        <vt:i4>1900601</vt:i4>
      </vt:variant>
      <vt:variant>
        <vt:i4>81</vt:i4>
      </vt:variant>
      <vt:variant>
        <vt:i4>0</vt:i4>
      </vt:variant>
      <vt:variant>
        <vt:i4>5</vt:i4>
      </vt:variant>
      <vt:variant>
        <vt:lpwstr/>
      </vt:variant>
      <vt:variant>
        <vt:lpwstr>_Toc291633969</vt:lpwstr>
      </vt:variant>
      <vt:variant>
        <vt:i4>1900601</vt:i4>
      </vt:variant>
      <vt:variant>
        <vt:i4>75</vt:i4>
      </vt:variant>
      <vt:variant>
        <vt:i4>0</vt:i4>
      </vt:variant>
      <vt:variant>
        <vt:i4>5</vt:i4>
      </vt:variant>
      <vt:variant>
        <vt:lpwstr/>
      </vt:variant>
      <vt:variant>
        <vt:lpwstr>_Toc291633968</vt:lpwstr>
      </vt:variant>
      <vt:variant>
        <vt:i4>1900601</vt:i4>
      </vt:variant>
      <vt:variant>
        <vt:i4>69</vt:i4>
      </vt:variant>
      <vt:variant>
        <vt:i4>0</vt:i4>
      </vt:variant>
      <vt:variant>
        <vt:i4>5</vt:i4>
      </vt:variant>
      <vt:variant>
        <vt:lpwstr/>
      </vt:variant>
      <vt:variant>
        <vt:lpwstr>_Toc291633967</vt:lpwstr>
      </vt:variant>
      <vt:variant>
        <vt:i4>1900601</vt:i4>
      </vt:variant>
      <vt:variant>
        <vt:i4>63</vt:i4>
      </vt:variant>
      <vt:variant>
        <vt:i4>0</vt:i4>
      </vt:variant>
      <vt:variant>
        <vt:i4>5</vt:i4>
      </vt:variant>
      <vt:variant>
        <vt:lpwstr/>
      </vt:variant>
      <vt:variant>
        <vt:lpwstr>_Toc291633966</vt:lpwstr>
      </vt:variant>
      <vt:variant>
        <vt:i4>1900601</vt:i4>
      </vt:variant>
      <vt:variant>
        <vt:i4>57</vt:i4>
      </vt:variant>
      <vt:variant>
        <vt:i4>0</vt:i4>
      </vt:variant>
      <vt:variant>
        <vt:i4>5</vt:i4>
      </vt:variant>
      <vt:variant>
        <vt:lpwstr/>
      </vt:variant>
      <vt:variant>
        <vt:lpwstr>_Toc291633965</vt:lpwstr>
      </vt:variant>
      <vt:variant>
        <vt:i4>1900601</vt:i4>
      </vt:variant>
      <vt:variant>
        <vt:i4>51</vt:i4>
      </vt:variant>
      <vt:variant>
        <vt:i4>0</vt:i4>
      </vt:variant>
      <vt:variant>
        <vt:i4>5</vt:i4>
      </vt:variant>
      <vt:variant>
        <vt:lpwstr/>
      </vt:variant>
      <vt:variant>
        <vt:lpwstr>_Toc291633964</vt:lpwstr>
      </vt:variant>
      <vt:variant>
        <vt:i4>1900601</vt:i4>
      </vt:variant>
      <vt:variant>
        <vt:i4>45</vt:i4>
      </vt:variant>
      <vt:variant>
        <vt:i4>0</vt:i4>
      </vt:variant>
      <vt:variant>
        <vt:i4>5</vt:i4>
      </vt:variant>
      <vt:variant>
        <vt:lpwstr/>
      </vt:variant>
      <vt:variant>
        <vt:lpwstr>_Toc291633963</vt:lpwstr>
      </vt:variant>
      <vt:variant>
        <vt:i4>1900601</vt:i4>
      </vt:variant>
      <vt:variant>
        <vt:i4>39</vt:i4>
      </vt:variant>
      <vt:variant>
        <vt:i4>0</vt:i4>
      </vt:variant>
      <vt:variant>
        <vt:i4>5</vt:i4>
      </vt:variant>
      <vt:variant>
        <vt:lpwstr/>
      </vt:variant>
      <vt:variant>
        <vt:lpwstr>_Toc291633962</vt:lpwstr>
      </vt:variant>
      <vt:variant>
        <vt:i4>1900601</vt:i4>
      </vt:variant>
      <vt:variant>
        <vt:i4>33</vt:i4>
      </vt:variant>
      <vt:variant>
        <vt:i4>0</vt:i4>
      </vt:variant>
      <vt:variant>
        <vt:i4>5</vt:i4>
      </vt:variant>
      <vt:variant>
        <vt:lpwstr/>
      </vt:variant>
      <vt:variant>
        <vt:lpwstr>_Toc291633961</vt:lpwstr>
      </vt:variant>
      <vt:variant>
        <vt:i4>1900601</vt:i4>
      </vt:variant>
      <vt:variant>
        <vt:i4>27</vt:i4>
      </vt:variant>
      <vt:variant>
        <vt:i4>0</vt:i4>
      </vt:variant>
      <vt:variant>
        <vt:i4>5</vt:i4>
      </vt:variant>
      <vt:variant>
        <vt:lpwstr/>
      </vt:variant>
      <vt:variant>
        <vt:lpwstr>_Toc291633960</vt:lpwstr>
      </vt:variant>
      <vt:variant>
        <vt:i4>1966137</vt:i4>
      </vt:variant>
      <vt:variant>
        <vt:i4>21</vt:i4>
      </vt:variant>
      <vt:variant>
        <vt:i4>0</vt:i4>
      </vt:variant>
      <vt:variant>
        <vt:i4>5</vt:i4>
      </vt:variant>
      <vt:variant>
        <vt:lpwstr/>
      </vt:variant>
      <vt:variant>
        <vt:lpwstr>_Toc291633959</vt:lpwstr>
      </vt:variant>
      <vt:variant>
        <vt:i4>1966137</vt:i4>
      </vt:variant>
      <vt:variant>
        <vt:i4>15</vt:i4>
      </vt:variant>
      <vt:variant>
        <vt:i4>0</vt:i4>
      </vt:variant>
      <vt:variant>
        <vt:i4>5</vt:i4>
      </vt:variant>
      <vt:variant>
        <vt:lpwstr/>
      </vt:variant>
      <vt:variant>
        <vt:lpwstr>_Toc291633958</vt:lpwstr>
      </vt:variant>
      <vt:variant>
        <vt:i4>1966137</vt:i4>
      </vt:variant>
      <vt:variant>
        <vt:i4>9</vt:i4>
      </vt:variant>
      <vt:variant>
        <vt:i4>0</vt:i4>
      </vt:variant>
      <vt:variant>
        <vt:i4>5</vt:i4>
      </vt:variant>
      <vt:variant>
        <vt:lpwstr/>
      </vt:variant>
      <vt:variant>
        <vt:lpwstr>_Toc291633957</vt:lpwstr>
      </vt:variant>
      <vt:variant>
        <vt:i4>7471199</vt:i4>
      </vt:variant>
      <vt:variant>
        <vt:i4>4</vt:i4>
      </vt:variant>
      <vt:variant>
        <vt:i4>0</vt:i4>
      </vt:variant>
      <vt:variant>
        <vt:i4>5</vt:i4>
      </vt:variant>
      <vt:variant>
        <vt:lpwstr>mailto:jmassud@searshc.com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SDLC PRD Template</dc:title>
  <dc:subject/>
  <dc:creator>AOL EPO</dc:creator>
  <cp:keywords/>
  <dc:description/>
  <cp:lastModifiedBy>jmassud</cp:lastModifiedBy>
  <cp:revision>1</cp:revision>
  <cp:lastPrinted>2010-03-04T16:43:00Z</cp:lastPrinted>
  <dcterms:created xsi:type="dcterms:W3CDTF">2012-05-08T19:28:00Z</dcterms:created>
  <dcterms:modified xsi:type="dcterms:W3CDTF">2012-05-08T19:33:00Z</dcterms:modified>
  <cp:category>SDLC 2.0</cp:category>
</cp:coreProperties>
</file>

<file path=docProps/custom.xml><?xml version="1.0" encoding="utf-8"?>
<Properties xmlns="http://schemas.openxmlformats.org/officeDocument/2006/custom-properties" xmlns:vt="http://schemas.openxmlformats.org/officeDocument/2006/docPropsVTypes"/>
</file>